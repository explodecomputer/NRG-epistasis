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097344"/>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40BBF49E" w14:textId="77777777" w:rsidR="009D7D2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D7D2C">
            <w:rPr>
              <w:noProof/>
            </w:rPr>
            <w:t>The title</w:t>
          </w:r>
          <w:r w:rsidR="009D7D2C">
            <w:rPr>
              <w:noProof/>
            </w:rPr>
            <w:tab/>
          </w:r>
          <w:r w:rsidR="009D7D2C">
            <w:rPr>
              <w:noProof/>
            </w:rPr>
            <w:fldChar w:fldCharType="begin"/>
          </w:r>
          <w:r w:rsidR="009D7D2C">
            <w:rPr>
              <w:noProof/>
            </w:rPr>
            <w:instrText xml:space="preserve"> PAGEREF _Toc244097344 \h </w:instrText>
          </w:r>
          <w:r w:rsidR="009D7D2C">
            <w:rPr>
              <w:noProof/>
            </w:rPr>
          </w:r>
          <w:r w:rsidR="009D7D2C">
            <w:rPr>
              <w:noProof/>
            </w:rPr>
            <w:fldChar w:fldCharType="separate"/>
          </w:r>
          <w:r w:rsidR="009D7D2C">
            <w:rPr>
              <w:noProof/>
            </w:rPr>
            <w:t>1</w:t>
          </w:r>
          <w:r w:rsidR="009D7D2C">
            <w:rPr>
              <w:noProof/>
            </w:rPr>
            <w:fldChar w:fldCharType="end"/>
          </w:r>
        </w:p>
        <w:p w14:paraId="05A41EF4" w14:textId="77777777" w:rsidR="009D7D2C" w:rsidRDefault="009D7D2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_Toc244097345 \h </w:instrText>
          </w:r>
          <w:r>
            <w:rPr>
              <w:noProof/>
            </w:rPr>
          </w:r>
          <w:r>
            <w:rPr>
              <w:noProof/>
            </w:rPr>
            <w:fldChar w:fldCharType="separate"/>
          </w:r>
          <w:r>
            <w:rPr>
              <w:noProof/>
            </w:rPr>
            <w:t>1</w:t>
          </w:r>
          <w:r>
            <w:rPr>
              <w:noProof/>
            </w:rPr>
            <w:fldChar w:fldCharType="end"/>
          </w:r>
        </w:p>
        <w:p w14:paraId="04442A0C" w14:textId="77777777" w:rsidR="009D7D2C" w:rsidRDefault="009D7D2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_Toc244097346 \h </w:instrText>
          </w:r>
          <w:r>
            <w:rPr>
              <w:noProof/>
            </w:rPr>
          </w:r>
          <w:r>
            <w:rPr>
              <w:noProof/>
            </w:rPr>
            <w:fldChar w:fldCharType="separate"/>
          </w:r>
          <w:r>
            <w:rPr>
              <w:noProof/>
            </w:rPr>
            <w:t>1</w:t>
          </w:r>
          <w:r>
            <w:rPr>
              <w:noProof/>
            </w:rPr>
            <w:fldChar w:fldCharType="end"/>
          </w:r>
        </w:p>
        <w:p w14:paraId="460DB2B3" w14:textId="77777777" w:rsidR="009D7D2C" w:rsidRDefault="009D7D2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_Toc244097347 \h </w:instrText>
          </w:r>
          <w:r>
            <w:rPr>
              <w:noProof/>
            </w:rPr>
          </w:r>
          <w:r>
            <w:rPr>
              <w:noProof/>
            </w:rPr>
            <w:fldChar w:fldCharType="separate"/>
          </w:r>
          <w:r>
            <w:rPr>
              <w:noProof/>
            </w:rPr>
            <w:t>2</w:t>
          </w:r>
          <w:r>
            <w:rPr>
              <w:noProof/>
            </w:rPr>
            <w:fldChar w:fldCharType="end"/>
          </w:r>
        </w:p>
        <w:p w14:paraId="168D5A8A" w14:textId="77777777" w:rsidR="009D7D2C" w:rsidRDefault="009D7D2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_Toc244097348 \h </w:instrText>
          </w:r>
          <w:r>
            <w:rPr>
              <w:noProof/>
            </w:rPr>
          </w:r>
          <w:r>
            <w:rPr>
              <w:noProof/>
            </w:rPr>
            <w:fldChar w:fldCharType="separate"/>
          </w:r>
          <w:r>
            <w:rPr>
              <w:noProof/>
            </w:rPr>
            <w:t>2</w:t>
          </w:r>
          <w:r>
            <w:rPr>
              <w:noProof/>
            </w:rPr>
            <w:fldChar w:fldCharType="end"/>
          </w:r>
        </w:p>
        <w:p w14:paraId="47D72DFC" w14:textId="77777777" w:rsidR="009D7D2C" w:rsidRDefault="009D7D2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_Toc244097349 \h </w:instrText>
          </w:r>
          <w:r>
            <w:rPr>
              <w:noProof/>
            </w:rPr>
          </w:r>
          <w:r>
            <w:rPr>
              <w:noProof/>
            </w:rPr>
            <w:fldChar w:fldCharType="separate"/>
          </w:r>
          <w:r>
            <w:rPr>
              <w:noProof/>
            </w:rPr>
            <w:t>3</w:t>
          </w:r>
          <w:r>
            <w:rPr>
              <w:noProof/>
            </w:rPr>
            <w:fldChar w:fldCharType="end"/>
          </w:r>
        </w:p>
        <w:p w14:paraId="250BEBD3" w14:textId="77777777" w:rsidR="009D7D2C" w:rsidRDefault="009D7D2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_Toc244097350 \h </w:instrText>
          </w:r>
          <w:r>
            <w:rPr>
              <w:noProof/>
            </w:rPr>
          </w:r>
          <w:r>
            <w:rPr>
              <w:noProof/>
            </w:rPr>
            <w:fldChar w:fldCharType="separate"/>
          </w:r>
          <w:r>
            <w:rPr>
              <w:noProof/>
            </w:rPr>
            <w:t>3</w:t>
          </w:r>
          <w:r>
            <w:rPr>
              <w:noProof/>
            </w:rPr>
            <w:fldChar w:fldCharType="end"/>
          </w:r>
        </w:p>
        <w:p w14:paraId="5562B7DF" w14:textId="77777777" w:rsidR="009D7D2C" w:rsidRDefault="009D7D2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_Toc244097351 \h </w:instrText>
          </w:r>
          <w:r>
            <w:rPr>
              <w:noProof/>
            </w:rPr>
          </w:r>
          <w:r>
            <w:rPr>
              <w:noProof/>
            </w:rPr>
            <w:fldChar w:fldCharType="separate"/>
          </w:r>
          <w:r>
            <w:rPr>
              <w:noProof/>
            </w:rPr>
            <w:t>5</w:t>
          </w:r>
          <w:r>
            <w:rPr>
              <w:noProof/>
            </w:rPr>
            <w:fldChar w:fldCharType="end"/>
          </w:r>
        </w:p>
        <w:p w14:paraId="4734C505" w14:textId="77777777" w:rsidR="009D7D2C" w:rsidRDefault="009D7D2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_Toc244097352 \h </w:instrText>
          </w:r>
          <w:r>
            <w:rPr>
              <w:noProof/>
            </w:rPr>
          </w:r>
          <w:r>
            <w:rPr>
              <w:noProof/>
            </w:rPr>
            <w:fldChar w:fldCharType="separate"/>
          </w:r>
          <w:r>
            <w:rPr>
              <w:noProof/>
            </w:rPr>
            <w:t>5</w:t>
          </w:r>
          <w:r>
            <w:rPr>
              <w:noProof/>
            </w:rPr>
            <w:fldChar w:fldCharType="end"/>
          </w:r>
        </w:p>
        <w:p w14:paraId="4E7736F1" w14:textId="77777777" w:rsidR="009D7D2C" w:rsidRDefault="009D7D2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_Toc244097353 \h </w:instrText>
          </w:r>
          <w:r>
            <w:rPr>
              <w:noProof/>
            </w:rPr>
          </w:r>
          <w:r>
            <w:rPr>
              <w:noProof/>
            </w:rPr>
            <w:fldChar w:fldCharType="separate"/>
          </w:r>
          <w:r>
            <w:rPr>
              <w:noProof/>
            </w:rPr>
            <w:t>6</w:t>
          </w:r>
          <w:r>
            <w:rPr>
              <w:noProof/>
            </w:rPr>
            <w:fldChar w:fldCharType="end"/>
          </w:r>
        </w:p>
        <w:p w14:paraId="4E83AB7E" w14:textId="77777777" w:rsidR="009D7D2C" w:rsidRDefault="009D7D2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_Toc244097354 \h </w:instrText>
          </w:r>
          <w:r>
            <w:rPr>
              <w:noProof/>
            </w:rPr>
          </w:r>
          <w:r>
            <w:rPr>
              <w:noProof/>
            </w:rPr>
            <w:fldChar w:fldCharType="separate"/>
          </w:r>
          <w:r>
            <w:rPr>
              <w:noProof/>
            </w:rPr>
            <w:t>8</w:t>
          </w:r>
          <w:r>
            <w:rPr>
              <w:noProof/>
            </w:rPr>
            <w:fldChar w:fldCharType="end"/>
          </w:r>
        </w:p>
        <w:p w14:paraId="2C56E8DA" w14:textId="77777777" w:rsidR="009D7D2C" w:rsidRDefault="009D7D2C">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_Toc244097355 \h </w:instrText>
          </w:r>
          <w:r>
            <w:rPr>
              <w:noProof/>
            </w:rPr>
          </w:r>
          <w:r>
            <w:rPr>
              <w:noProof/>
            </w:rPr>
            <w:fldChar w:fldCharType="separate"/>
          </w:r>
          <w:r>
            <w:rPr>
              <w:noProof/>
            </w:rPr>
            <w:t>9</w:t>
          </w:r>
          <w:r>
            <w:rPr>
              <w:noProof/>
            </w:rPr>
            <w:fldChar w:fldCharType="end"/>
          </w:r>
        </w:p>
        <w:p w14:paraId="1D2FB223" w14:textId="77777777" w:rsidR="009D7D2C" w:rsidRDefault="009D7D2C">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_Toc244097356 \h </w:instrText>
          </w:r>
          <w:r>
            <w:rPr>
              <w:noProof/>
            </w:rPr>
          </w:r>
          <w:r>
            <w:rPr>
              <w:noProof/>
            </w:rPr>
            <w:fldChar w:fldCharType="separate"/>
          </w:r>
          <w:r>
            <w:rPr>
              <w:noProof/>
            </w:rPr>
            <w:t>10</w:t>
          </w:r>
          <w:r>
            <w:rPr>
              <w:noProof/>
            </w:rPr>
            <w:fldChar w:fldCharType="end"/>
          </w:r>
        </w:p>
        <w:p w14:paraId="49D1B25E" w14:textId="77777777" w:rsidR="009D7D2C" w:rsidRDefault="009D7D2C">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_Toc244097357 \h </w:instrText>
          </w:r>
          <w:r>
            <w:rPr>
              <w:noProof/>
            </w:rPr>
          </w:r>
          <w:r>
            <w:rPr>
              <w:noProof/>
            </w:rPr>
            <w:fldChar w:fldCharType="separate"/>
          </w:r>
          <w:r>
            <w:rPr>
              <w:noProof/>
            </w:rPr>
            <w:t>10</w:t>
          </w:r>
          <w:r>
            <w:rPr>
              <w:noProof/>
            </w:rPr>
            <w:fldChar w:fldCharType="end"/>
          </w:r>
        </w:p>
        <w:p w14:paraId="0CB4AF32" w14:textId="77777777" w:rsidR="009D7D2C" w:rsidRDefault="009D7D2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_Toc244097358 \h </w:instrText>
          </w:r>
          <w:r>
            <w:rPr>
              <w:noProof/>
            </w:rPr>
          </w:r>
          <w:r>
            <w:rPr>
              <w:noProof/>
            </w:rPr>
            <w:fldChar w:fldCharType="separate"/>
          </w:r>
          <w:r>
            <w:rPr>
              <w:noProof/>
            </w:rPr>
            <w:t>11</w:t>
          </w:r>
          <w:r>
            <w:rPr>
              <w:noProof/>
            </w:rPr>
            <w:fldChar w:fldCharType="end"/>
          </w:r>
        </w:p>
        <w:p w14:paraId="0AB1CBFD" w14:textId="77777777" w:rsidR="009D7D2C" w:rsidRDefault="009D7D2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_Toc244097359 \h </w:instrText>
          </w:r>
          <w:r>
            <w:rPr>
              <w:noProof/>
            </w:rPr>
          </w:r>
          <w:r>
            <w:rPr>
              <w:noProof/>
            </w:rPr>
            <w:fldChar w:fldCharType="separate"/>
          </w:r>
          <w:r>
            <w:rPr>
              <w:noProof/>
            </w:rPr>
            <w:t>12</w:t>
          </w:r>
          <w:r>
            <w:rPr>
              <w:noProof/>
            </w:rPr>
            <w:fldChar w:fldCharType="end"/>
          </w:r>
        </w:p>
        <w:p w14:paraId="61EB4C93" w14:textId="77777777" w:rsidR="009D7D2C" w:rsidRDefault="009D7D2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_Toc244097360 \h </w:instrText>
          </w:r>
          <w:r>
            <w:rPr>
              <w:noProof/>
            </w:rPr>
          </w:r>
          <w:r>
            <w:rPr>
              <w:noProof/>
            </w:rPr>
            <w:fldChar w:fldCharType="separate"/>
          </w:r>
          <w:r>
            <w:rPr>
              <w:noProof/>
            </w:rPr>
            <w:t>13</w:t>
          </w:r>
          <w:r>
            <w:rPr>
              <w:noProof/>
            </w:rPr>
            <w:fldChar w:fldCharType="end"/>
          </w:r>
        </w:p>
        <w:p w14:paraId="1AE58EED" w14:textId="77777777" w:rsidR="009D7D2C" w:rsidRDefault="009D7D2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_Toc244097361 \h </w:instrText>
          </w:r>
          <w:r>
            <w:rPr>
              <w:noProof/>
            </w:rPr>
          </w:r>
          <w:r>
            <w:rPr>
              <w:noProof/>
            </w:rPr>
            <w:fldChar w:fldCharType="separate"/>
          </w:r>
          <w:r>
            <w:rPr>
              <w:noProof/>
            </w:rPr>
            <w:t>13</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097345"/>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097346"/>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3665E7E5"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C539B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C539B8" w:rsidRPr="00C539B8">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097347"/>
      <w:r>
        <w:t>Methods for detecting epistasis</w:t>
      </w:r>
      <w:bookmarkEnd w:id="3"/>
    </w:p>
    <w:p w14:paraId="01DF965B" w14:textId="77777777" w:rsidR="00113BE5" w:rsidRDefault="00113BE5" w:rsidP="00113BE5"/>
    <w:p w14:paraId="3C978F8C" w14:textId="36476430" w:rsidR="004F6101" w:rsidRPr="004F6101" w:rsidRDefault="004F6101" w:rsidP="004F6101">
      <w:pPr>
        <w:rPr>
          <w:bCs/>
        </w:rPr>
      </w:pPr>
      <w:r w:rsidRPr="004F6101">
        <w:rPr>
          <w:bCs/>
        </w:rPr>
        <w:t>The past five years have seen vibrant and rapid developments of methods for studying epistasis in human complex traits/diseases</w:t>
      </w:r>
      <w:r w:rsidR="001C6B48">
        <w:rPr>
          <w:bCs/>
        </w:rPr>
        <w:fldChar w:fldCharType="begin" w:fldLock="1"/>
      </w:r>
      <w:r w:rsidR="00C539B8">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1C6B48">
        <w:rPr>
          <w:bCs/>
        </w:rPr>
        <w:fldChar w:fldCharType="separate"/>
      </w:r>
      <w:r w:rsidR="00C539B8" w:rsidRPr="00C539B8">
        <w:rPr>
          <w:bCs/>
          <w:noProof/>
          <w:vertAlign w:val="superscript"/>
        </w:rPr>
        <w:t>2–7</w:t>
      </w:r>
      <w:r w:rsidR="001C6B48">
        <w:rPr>
          <w:bCs/>
        </w:rPr>
        <w:fldChar w:fldCharType="end"/>
      </w:r>
      <w:r w:rsidRPr="004F6101">
        <w:rPr>
          <w:bCs/>
        </w:rPr>
        <w:t xml:space="preserve">.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w:t>
      </w:r>
      <w:r w:rsidRPr="004F6101">
        <w:rPr>
          <w:bCs/>
        </w:rPr>
        <w:lastRenderedPageBreak/>
        <w:t>been greatly reduced</w:t>
      </w:r>
      <w:ins w:id="4" w:author="Gib Hemani" w:date="2013-10-31T21:35:00Z">
        <w:r w:rsidR="001C6B48">
          <w:rPr>
            <w:bCs/>
          </w:rPr>
          <w:fldChar w:fldCharType="begin" w:fldLock="1"/>
        </w:r>
      </w:ins>
      <w:r w:rsidR="00C539B8">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1C6B48">
        <w:rPr>
          <w:bCs/>
        </w:rPr>
        <w:fldChar w:fldCharType="separate"/>
      </w:r>
      <w:r w:rsidR="00C539B8" w:rsidRPr="00C539B8">
        <w:rPr>
          <w:bCs/>
          <w:noProof/>
          <w:vertAlign w:val="superscript"/>
        </w:rPr>
        <w:t>8–12</w:t>
      </w:r>
      <w:ins w:id="5" w:author="Gib Hemani" w:date="2013-10-31T21:35:00Z">
        <w:r w:rsidR="001C6B48">
          <w:rPr>
            <w:bCs/>
          </w:rPr>
          <w:fldChar w:fldCharType="end"/>
        </w:r>
      </w:ins>
      <w:del w:id="6" w:author="Gib Hemani" w:date="2013-10-31T21:34:00Z">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 </w:delInstrText>
        </w:r>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EN.CITE.DATA </w:delInstrText>
        </w:r>
        <w:r w:rsidRPr="004F6101" w:rsidDel="001C6B48">
          <w:rPr>
            <w:bCs/>
          </w:rPr>
        </w:r>
        <w:r w:rsidRPr="004F6101" w:rsidDel="001C6B48">
          <w:rPr>
            <w:bCs/>
          </w:rPr>
          <w:fldChar w:fldCharType="end"/>
        </w:r>
        <w:r w:rsidRPr="004F6101" w:rsidDel="001C6B48">
          <w:rPr>
            <w:bCs/>
          </w:rPr>
        </w:r>
        <w:r w:rsidRPr="004F6101" w:rsidDel="001C6B48">
          <w:rPr>
            <w:bCs/>
          </w:rPr>
          <w:fldChar w:fldCharType="separate"/>
        </w:r>
        <w:r w:rsidRPr="004F6101" w:rsidDel="001C6B48">
          <w:rPr>
            <w:bCs/>
            <w:vertAlign w:val="superscript"/>
          </w:rPr>
          <w:delText>7-11</w:delText>
        </w:r>
        <w:r w:rsidRPr="004F6101" w:rsidDel="001C6B48">
          <w:rPr>
            <w:bCs/>
          </w:rPr>
          <w:fldChar w:fldCharType="end"/>
        </w:r>
      </w:del>
      <w:r w:rsidRPr="004F6101">
        <w:rPr>
          <w:bCs/>
        </w:rPr>
        <w:t>. Here we provide an overview of the developments since Cordell’s review</w:t>
      </w:r>
      <w:ins w:id="7" w:author="Gib Hemani" w:date="2013-10-31T21:37:00Z">
        <w:r w:rsidR="00757BB3">
          <w:rPr>
            <w:bCs/>
          </w:rPr>
          <w:fldChar w:fldCharType="begin" w:fldLock="1"/>
        </w:r>
      </w:ins>
      <w:r w:rsidR="00C539B8">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C539B8" w:rsidRPr="00C539B8">
        <w:rPr>
          <w:bCs/>
          <w:noProof/>
          <w:vertAlign w:val="superscript"/>
        </w:rPr>
        <w:t>13</w:t>
      </w:r>
      <w:ins w:id="8" w:author="Gib Hemani" w:date="2013-10-31T21:37:00Z">
        <w:r w:rsidR="00757BB3">
          <w:rPr>
            <w:bCs/>
          </w:rPr>
          <w:fldChar w:fldCharType="end"/>
        </w:r>
      </w:ins>
      <w:del w:id="9" w:author="Gib Hemani" w:date="2013-10-31T21:36:00Z">
        <w:r w:rsidRPr="004F6101" w:rsidDel="001C6B48">
          <w:rPr>
            <w:bCs/>
          </w:rPr>
          <w:fldChar w:fldCharType="begin"/>
        </w:r>
        <w:r w:rsidRPr="004F6101" w:rsidDel="001C6B4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1C6B48">
          <w:rPr>
            <w:bCs/>
          </w:rPr>
          <w:fldChar w:fldCharType="separate"/>
        </w:r>
        <w:r w:rsidRPr="004F6101" w:rsidDel="001C6B48">
          <w:rPr>
            <w:bCs/>
            <w:vertAlign w:val="superscript"/>
          </w:rPr>
          <w:delText>12</w:delText>
        </w:r>
        <w:r w:rsidRPr="004F6101" w:rsidDel="001C6B48">
          <w:rPr>
            <w:bCs/>
          </w:rPr>
          <w:fldChar w:fldCharType="end"/>
        </w:r>
      </w:del>
      <w:r w:rsidRPr="004F6101">
        <w:rPr>
          <w:bCs/>
        </w:rPr>
        <w:t xml:space="preserve"> with a focus on genome-wide methods. </w:t>
      </w:r>
    </w:p>
    <w:p w14:paraId="1D6AC42E" w14:textId="77777777" w:rsidR="004F6101" w:rsidRPr="004F6101" w:rsidRDefault="004F6101" w:rsidP="004F6101">
      <w:pPr>
        <w:rPr>
          <w:bCs/>
        </w:rPr>
      </w:pPr>
    </w:p>
    <w:p w14:paraId="4FD11539" w14:textId="77777777" w:rsidR="004F6101" w:rsidRDefault="004F6101" w:rsidP="004F6101">
      <w:pPr>
        <w:pStyle w:val="Heading3"/>
      </w:pPr>
      <w:r w:rsidRPr="004F6101">
        <w:t>Regression based methods</w:t>
      </w:r>
    </w:p>
    <w:p w14:paraId="51F95710" w14:textId="77777777" w:rsidR="004F6101" w:rsidRDefault="004F6101" w:rsidP="004F6101">
      <w:pPr>
        <w:rPr>
          <w:bCs/>
        </w:rPr>
      </w:pPr>
    </w:p>
    <w:p w14:paraId="23F4D5C8" w14:textId="1E89FAA7" w:rsidR="004F6101" w:rsidRPr="004F6101" w:rsidRDefault="004F6101" w:rsidP="004F6101">
      <w:pPr>
        <w:rPr>
          <w:bCs/>
        </w:rPr>
      </w:pPr>
      <w:r w:rsidRPr="004F6101">
        <w:rPr>
          <w:bCs/>
        </w:rPr>
        <w:t>Regression-based methods are commonly used to assess SNP interactions in either diseases or quantitative traits</w:t>
      </w:r>
      <w:ins w:id="10" w:author="Gib Hemani" w:date="2013-10-31T21:37:00Z">
        <w:r w:rsidR="00757BB3">
          <w:rPr>
            <w:bCs/>
          </w:rPr>
          <w:fldChar w:fldCharType="begin" w:fldLock="1"/>
        </w:r>
      </w:ins>
      <w:r w:rsidR="00C539B8">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757BB3">
        <w:rPr>
          <w:bCs/>
        </w:rPr>
        <w:fldChar w:fldCharType="separate"/>
      </w:r>
      <w:r w:rsidR="00C539B8" w:rsidRPr="00C539B8">
        <w:rPr>
          <w:bCs/>
          <w:noProof/>
          <w:vertAlign w:val="superscript"/>
        </w:rPr>
        <w:t>13,14</w:t>
      </w:r>
      <w:ins w:id="11" w:author="Gib Hemani" w:date="2013-10-31T21:37:00Z">
        <w:r w:rsidR="00757BB3">
          <w:rPr>
            <w:bCs/>
          </w:rPr>
          <w:fldChar w:fldCharType="end"/>
        </w:r>
      </w:ins>
      <w:del w:id="12" w:author="Gib Hemani" w:date="2013-10-31T21:36:00Z">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12, 13</w:delText>
        </w:r>
        <w:r w:rsidRPr="004F6101" w:rsidDel="00757BB3">
          <w:rPr>
            <w:bCs/>
          </w:rPr>
          <w:fldChar w:fldCharType="end"/>
        </w:r>
      </w:del>
      <w:r w:rsidRPr="004F6101">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4F6101">
        <w:rPr>
          <w:bCs/>
          <w:vertAlign w:val="subscript"/>
        </w:rPr>
        <w:t>S</w:t>
      </w:r>
      <w:r w:rsidRPr="004F6101">
        <w:rPr>
          <w:bCs/>
        </w:rPr>
        <w:t>) against the reduced model without (L</w:t>
      </w:r>
      <w:r w:rsidRPr="004F6101">
        <w:rPr>
          <w:bCs/>
          <w:vertAlign w:val="subscript"/>
        </w:rPr>
        <w:t>R</w:t>
      </w:r>
      <w:r w:rsidRPr="004F6101">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ins w:id="13" w:author="Gib Hemani" w:date="2013-10-31T21:38:00Z">
        <w:r w:rsidR="00757BB3">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57BB3">
        <w:rPr>
          <w:bCs/>
        </w:rPr>
        <w:fldChar w:fldCharType="separate"/>
      </w:r>
      <w:r w:rsidR="00C539B8" w:rsidRPr="00C539B8">
        <w:rPr>
          <w:bCs/>
          <w:noProof/>
          <w:vertAlign w:val="superscript"/>
        </w:rPr>
        <w:t>15</w:t>
      </w:r>
      <w:ins w:id="14" w:author="Gib Hemani" w:date="2013-10-31T21:38:00Z">
        <w:r w:rsidR="00757BB3">
          <w:rPr>
            <w:bCs/>
          </w:rPr>
          <w:fldChar w:fldCharType="end"/>
        </w:r>
      </w:ins>
      <w:del w:id="15" w:author="Gib Hemani" w:date="2013-10-31T21:37:00Z">
        <w:r w:rsidRPr="004F6101" w:rsidDel="00757BB3">
          <w:rPr>
            <w:bCs/>
          </w:rPr>
          <w:fldChar w:fldCharType="begin"/>
        </w:r>
        <w:r w:rsidRPr="004F6101" w:rsidDel="00757BB3">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14</w:delText>
        </w:r>
        <w:r w:rsidRPr="004F6101" w:rsidDel="00757BB3">
          <w:rPr>
            <w:bCs/>
          </w:rPr>
          <w:fldChar w:fldCharType="end"/>
        </w:r>
      </w:del>
      <w:r w:rsidRPr="004F6101">
        <w:rPr>
          <w:bCs/>
        </w:rPr>
        <w:t>. Previously using regression-based methods in exhaustive search for pairwise interactions at the genome-wide level was computationally prohibitive</w:t>
      </w:r>
      <w:ins w:id="16" w:author="Gib Hemani" w:date="2013-10-31T21:38:00Z">
        <w:r w:rsidR="00757BB3">
          <w:rPr>
            <w:bCs/>
          </w:rPr>
          <w:fldChar w:fldCharType="begin" w:fldLock="1"/>
        </w:r>
      </w:ins>
      <w:r w:rsidR="00C539B8">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C539B8" w:rsidRPr="00C539B8">
        <w:rPr>
          <w:bCs/>
          <w:noProof/>
          <w:vertAlign w:val="superscript"/>
        </w:rPr>
        <w:t>13</w:t>
      </w:r>
      <w:ins w:id="17" w:author="Gib Hemani" w:date="2013-10-31T21:38:00Z">
        <w:r w:rsidR="00757BB3">
          <w:rPr>
            <w:bCs/>
          </w:rPr>
          <w:fldChar w:fldCharType="end"/>
        </w:r>
      </w:ins>
      <w:del w:id="18" w:author="Gib Hemani" w:date="2013-10-31T21:38:00Z">
        <w:r w:rsidRPr="004F6101" w:rsidDel="00757BB3">
          <w:rPr>
            <w:bCs/>
          </w:rPr>
          <w:fldChar w:fldCharType="begin"/>
        </w:r>
        <w:r w:rsidRPr="004F6101" w:rsidDel="00757BB3">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12</w:delText>
        </w:r>
        <w:r w:rsidRPr="004F6101" w:rsidDel="00757BB3">
          <w:rPr>
            <w:bCs/>
          </w:rPr>
          <w:fldChar w:fldCharType="end"/>
        </w:r>
      </w:del>
      <w:r w:rsidRPr="004F6101">
        <w:rPr>
          <w:bCs/>
        </w:rPr>
        <w:t xml:space="preserve">. </w:t>
      </w:r>
    </w:p>
    <w:p w14:paraId="02BA0E8F" w14:textId="3D17DB31" w:rsidR="004F6101" w:rsidRPr="004F6101" w:rsidRDefault="004F6101" w:rsidP="004F6101">
      <w:pPr>
        <w:rPr>
          <w:bCs/>
        </w:rPr>
      </w:pPr>
      <w:r w:rsidRPr="004F6101">
        <w:rPr>
          <w:bCs/>
        </w:rPr>
        <w:t xml:space="preserve">Various approaches have been taken to reduce the computational barrier. First, taking advantage of modern computing infrastructure and technologies including clusters of computers equipped with multiple CPU cores and/or </w:t>
      </w:r>
      <w:r w:rsidRPr="004F6101">
        <w:rPr>
          <w:bCs/>
          <w:u w:val="single"/>
        </w:rPr>
        <w:t>graphic processing units</w:t>
      </w:r>
      <w:r w:rsidRPr="004F6101">
        <w:rPr>
          <w:bCs/>
        </w:rPr>
        <w:t xml:space="preserve"> (GPU)</w:t>
      </w:r>
      <w:ins w:id="19" w:author="Gib Hemani" w:date="2013-10-31T21:39:00Z">
        <w:r w:rsidR="00757BB3">
          <w:rPr>
            <w:bCs/>
          </w:rPr>
          <w:fldChar w:fldCharType="begin" w:fldLock="1"/>
        </w:r>
      </w:ins>
      <w:r w:rsidR="00C539B8">
        <w:rPr>
          <w:bCs/>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757BB3">
        <w:rPr>
          <w:bCs/>
        </w:rPr>
        <w:fldChar w:fldCharType="separate"/>
      </w:r>
      <w:r w:rsidR="00C539B8" w:rsidRPr="00C539B8">
        <w:rPr>
          <w:bCs/>
          <w:noProof/>
          <w:vertAlign w:val="superscript"/>
        </w:rPr>
        <w:t>9,11,12,16</w:t>
      </w:r>
      <w:ins w:id="20" w:author="Gib Hemani" w:date="2013-10-31T21:39:00Z">
        <w:r w:rsidR="00757BB3">
          <w:rPr>
            <w:bCs/>
          </w:rPr>
          <w:fldChar w:fldCharType="end"/>
        </w:r>
      </w:ins>
      <w:del w:id="21" w:author="Gib Hemani" w:date="2013-10-31T21:38:00Z">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 </w:delInstrText>
        </w:r>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8, 10, 11, 15</w:delText>
        </w:r>
        <w:r w:rsidRPr="004F6101" w:rsidDel="00757BB3">
          <w:rPr>
            <w:bCs/>
          </w:rPr>
          <w:fldChar w:fldCharType="end"/>
        </w:r>
      </w:del>
      <w:r w:rsidRPr="004F6101">
        <w:rPr>
          <w:bCs/>
        </w:rPr>
        <w:t>, parallelization</w:t>
      </w:r>
      <w:ins w:id="22" w:author="Gib Hemani" w:date="2013-10-31T21:39:00Z">
        <w:r w:rsidR="00757BB3">
          <w:rPr>
            <w:bCs/>
          </w:rPr>
          <w:fldChar w:fldCharType="begin" w:fldLock="1"/>
        </w:r>
      </w:ins>
      <w:r w:rsidR="00C539B8">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757BB3">
        <w:rPr>
          <w:bCs/>
        </w:rPr>
        <w:fldChar w:fldCharType="separate"/>
      </w:r>
      <w:r w:rsidR="00C539B8" w:rsidRPr="00C539B8">
        <w:rPr>
          <w:bCs/>
          <w:noProof/>
          <w:vertAlign w:val="superscript"/>
        </w:rPr>
        <w:t>8,10,17</w:t>
      </w:r>
      <w:ins w:id="23" w:author="Gib Hemani" w:date="2013-10-31T21:39:00Z">
        <w:r w:rsidR="00757BB3">
          <w:rPr>
            <w:bCs/>
          </w:rPr>
          <w:fldChar w:fldCharType="end"/>
        </w:r>
      </w:ins>
      <w:del w:id="24" w:author="Gib Hemani" w:date="2013-10-31T21:39: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9, 16, 17</w:delText>
        </w:r>
        <w:r w:rsidRPr="004F6101" w:rsidDel="00757BB3">
          <w:rPr>
            <w:bCs/>
          </w:rPr>
          <w:fldChar w:fldCharType="end"/>
        </w:r>
      </w:del>
      <w:r w:rsidRPr="004F6101">
        <w:rPr>
          <w:bCs/>
        </w:rPr>
        <w:t xml:space="preserve"> and </w:t>
      </w:r>
      <w:r w:rsidRPr="004F6101">
        <w:rPr>
          <w:bCs/>
          <w:u w:val="single"/>
        </w:rPr>
        <w:t>bitwise computing</w:t>
      </w:r>
      <w:r w:rsidRPr="004F6101">
        <w:rPr>
          <w:bCs/>
        </w:rPr>
        <w:t xml:space="preserve"> where SNP genotype data are stored in bitwise data structures to achieve great memory efficiency and computing speed</w:t>
      </w:r>
      <w:ins w:id="25" w:author="Gib Hemani" w:date="2013-10-31T21:40:00Z">
        <w:r w:rsidR="00757BB3">
          <w:rPr>
            <w:bCs/>
          </w:rPr>
          <w:fldChar w:fldCharType="begin" w:fldLock="1"/>
        </w:r>
      </w:ins>
      <w:r w:rsidR="00C539B8">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757BB3">
        <w:rPr>
          <w:bCs/>
        </w:rPr>
        <w:fldChar w:fldCharType="separate"/>
      </w:r>
      <w:r w:rsidR="00C539B8" w:rsidRPr="00C539B8">
        <w:rPr>
          <w:bCs/>
          <w:noProof/>
          <w:vertAlign w:val="superscript"/>
        </w:rPr>
        <w:t>8,18,19</w:t>
      </w:r>
      <w:ins w:id="26" w:author="Gib Hemani" w:date="2013-10-31T21:40:00Z">
        <w:r w:rsidR="00757BB3">
          <w:rPr>
            <w:bCs/>
          </w:rPr>
          <w:fldChar w:fldCharType="end"/>
        </w:r>
      </w:ins>
      <w:del w:id="27" w:author="Gib Hemani" w:date="2013-10-31T21:40: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16, 18, 19</w:delText>
        </w:r>
        <w:r w:rsidRPr="004F6101" w:rsidDel="00757BB3">
          <w:rPr>
            <w:bCs/>
          </w:rPr>
          <w:fldChar w:fldCharType="end"/>
        </w:r>
      </w:del>
      <w:r w:rsidRPr="004F6101">
        <w:rPr>
          <w:bCs/>
        </w:rPr>
        <w:t>. Second, applying approximate interaction tests that can be quickly computed without missing any important epistatic SNP pairs</w:t>
      </w:r>
      <w:ins w:id="28" w:author="Gib Hemani" w:date="2013-10-31T21:40:00Z">
        <w:r w:rsidR="00757BB3">
          <w:rPr>
            <w:bCs/>
          </w:rPr>
          <w:fldChar w:fldCharType="begin" w:fldLock="1"/>
        </w:r>
      </w:ins>
      <w:r w:rsidR="00C539B8">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C539B8" w:rsidRPr="00C539B8">
        <w:rPr>
          <w:bCs/>
          <w:noProof/>
          <w:vertAlign w:val="superscript"/>
        </w:rPr>
        <w:t>19</w:t>
      </w:r>
      <w:ins w:id="29" w:author="Gib Hemani" w:date="2013-10-31T21:40:00Z">
        <w:r w:rsidR="00757BB3">
          <w:rPr>
            <w:bCs/>
          </w:rPr>
          <w:fldChar w:fldCharType="end"/>
        </w:r>
      </w:ins>
      <w:del w:id="30" w:author="Gib Hemani" w:date="2013-10-31T21:40: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e.g. </w:t>
      </w:r>
      <w:r w:rsidRPr="004F6101">
        <w:rPr>
          <w:bCs/>
          <w:u w:val="single"/>
        </w:rPr>
        <w:t>F ratio</w:t>
      </w:r>
      <w:r w:rsidRPr="004F6101">
        <w:rPr>
          <w:bCs/>
        </w:rPr>
        <w:t xml:space="preserve"> and </w:t>
      </w:r>
      <w:r w:rsidRPr="004F6101">
        <w:rPr>
          <w:bCs/>
          <w:u w:val="single"/>
        </w:rPr>
        <w:t>Kirkwood Superposition Approximation</w:t>
      </w:r>
      <w:r w:rsidRPr="004F6101">
        <w:rPr>
          <w:bCs/>
        </w:rPr>
        <w:t xml:space="preserve"> approximate the (L</w:t>
      </w:r>
      <w:r w:rsidRPr="004F6101">
        <w:rPr>
          <w:bCs/>
          <w:vertAlign w:val="subscript"/>
        </w:rPr>
        <w:t>S</w:t>
      </w:r>
      <w:r w:rsidRPr="004F6101">
        <w:rPr>
          <w:bCs/>
        </w:rPr>
        <w:t xml:space="preserve"> vs. L</w:t>
      </w:r>
      <w:r w:rsidRPr="004F6101">
        <w:rPr>
          <w:bCs/>
          <w:vertAlign w:val="subscript"/>
        </w:rPr>
        <w:t>R</w:t>
      </w:r>
      <w:r w:rsidRPr="004F6101">
        <w:rPr>
          <w:bCs/>
        </w:rPr>
        <w:t xml:space="preserve">) tests under the </w:t>
      </w:r>
      <w:r w:rsidRPr="004F6101">
        <w:rPr>
          <w:bCs/>
          <w:u w:val="single"/>
        </w:rPr>
        <w:t>Hardy-Weinberg Equilibrium</w:t>
      </w:r>
      <w:r w:rsidRPr="004F6101">
        <w:rPr>
          <w:bCs/>
        </w:rPr>
        <w:t xml:space="preserve"> (HWE) assumption for quantitative</w:t>
      </w:r>
      <w:ins w:id="31" w:author="Gib Hemani" w:date="2013-10-31T21:41:00Z">
        <w:r w:rsidR="00757BB3">
          <w:rPr>
            <w:bCs/>
          </w:rPr>
          <w:fldChar w:fldCharType="begin" w:fldLock="1"/>
        </w:r>
      </w:ins>
      <w:r w:rsidR="00C539B8">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757BB3">
        <w:rPr>
          <w:bCs/>
        </w:rPr>
        <w:fldChar w:fldCharType="separate"/>
      </w:r>
      <w:r w:rsidR="00C539B8" w:rsidRPr="00C539B8">
        <w:rPr>
          <w:bCs/>
          <w:noProof/>
          <w:vertAlign w:val="superscript"/>
        </w:rPr>
        <w:t>20</w:t>
      </w:r>
      <w:ins w:id="32" w:author="Gib Hemani" w:date="2013-10-31T21:41:00Z">
        <w:r w:rsidR="00757BB3">
          <w:rPr>
            <w:bCs/>
          </w:rPr>
          <w:fldChar w:fldCharType="end"/>
        </w:r>
      </w:ins>
      <w:del w:id="33" w:author="Gib Hemani" w:date="2013-10-31T21:41:00Z">
        <w:r w:rsidRPr="004F6101" w:rsidDel="00757BB3">
          <w:rPr>
            <w:bCs/>
          </w:rPr>
          <w:fldChar w:fldCharType="begin"/>
        </w:r>
        <w:r w:rsidRPr="004F6101" w:rsidDel="00757BB3">
          <w:rPr>
            <w:bCs/>
          </w:rPr>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20</w:delText>
        </w:r>
        <w:r w:rsidRPr="004F6101" w:rsidDel="00757BB3">
          <w:rPr>
            <w:bCs/>
          </w:rPr>
          <w:fldChar w:fldCharType="end"/>
        </w:r>
      </w:del>
      <w:r w:rsidRPr="004F6101">
        <w:rPr>
          <w:bCs/>
        </w:rPr>
        <w:t xml:space="preserve"> and disease traits</w:t>
      </w:r>
      <w:ins w:id="34" w:author="Gib Hemani" w:date="2013-10-31T21:41:00Z">
        <w:r w:rsidR="00757BB3">
          <w:rPr>
            <w:bCs/>
          </w:rPr>
          <w:fldChar w:fldCharType="begin" w:fldLock="1"/>
        </w:r>
      </w:ins>
      <w:r w:rsidR="00C539B8">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C539B8" w:rsidRPr="00C539B8">
        <w:rPr>
          <w:bCs/>
          <w:noProof/>
          <w:vertAlign w:val="superscript"/>
        </w:rPr>
        <w:t>19</w:t>
      </w:r>
      <w:ins w:id="35" w:author="Gib Hemani" w:date="2013-10-31T21:41:00Z">
        <w:r w:rsidR="00757BB3">
          <w:rPr>
            <w:bCs/>
          </w:rPr>
          <w:fldChar w:fldCharType="end"/>
        </w:r>
      </w:ins>
      <w:del w:id="36" w:author="Gib Hemani" w:date="2013-10-31T21:41: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ins w:id="37" w:author="Gib Hemani" w:date="2013-10-31T21:42:00Z">
        <w:r w:rsidR="00757BB3">
          <w:rPr>
            <w:bCs/>
          </w:rPr>
          <w:fldChar w:fldCharType="begin" w:fldLock="1"/>
        </w:r>
      </w:ins>
      <w:r w:rsidR="00C539B8">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757BB3">
        <w:rPr>
          <w:bCs/>
        </w:rPr>
        <w:fldChar w:fldCharType="separate"/>
      </w:r>
      <w:r w:rsidR="00C539B8" w:rsidRPr="00C539B8">
        <w:rPr>
          <w:bCs/>
          <w:noProof/>
          <w:vertAlign w:val="superscript"/>
        </w:rPr>
        <w:t>10,21,22</w:t>
      </w:r>
      <w:ins w:id="38" w:author="Gib Hemani" w:date="2013-10-31T21:42:00Z">
        <w:r w:rsidR="00757BB3">
          <w:rPr>
            <w:bCs/>
          </w:rPr>
          <w:fldChar w:fldCharType="end"/>
        </w:r>
      </w:ins>
      <w:del w:id="39" w:author="Gib Hemani" w:date="2013-10-31T21:42:00Z">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9, 21, 22</w:delText>
        </w:r>
        <w:r w:rsidRPr="004F6101" w:rsidDel="00757BB3">
          <w:rPr>
            <w:bCs/>
          </w:rPr>
          <w:fldChar w:fldCharType="end"/>
        </w:r>
      </w:del>
      <w:r w:rsidRPr="004F6101">
        <w:rPr>
          <w:bCs/>
        </w:rPr>
        <w:t xml:space="preserve">. </w:t>
      </w:r>
    </w:p>
    <w:p w14:paraId="36CD4091" w14:textId="7EF589B4" w:rsidR="004F6101" w:rsidRPr="004F6101" w:rsidRDefault="004F6101" w:rsidP="004F6101">
      <w:pPr>
        <w:rPr>
          <w:bCs/>
        </w:rPr>
      </w:pPr>
      <w:r w:rsidRPr="004F6101">
        <w:rPr>
          <w:bCs/>
        </w:rPr>
        <w:t>Nevertheless, regression-based approaches are known to suffer from low power in detection of epistasis when applying a genome-wide threshold adjusted for billions of pair-wise tests</w:t>
      </w:r>
      <w:ins w:id="40" w:author="Gib Hemani" w:date="2013-10-31T21:43:00Z">
        <w:r w:rsidR="00757BB3">
          <w:rPr>
            <w:bCs/>
          </w:rPr>
          <w:fldChar w:fldCharType="begin" w:fldLock="1"/>
        </w:r>
      </w:ins>
      <w:r w:rsidR="00C539B8">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757BB3">
        <w:rPr>
          <w:bCs/>
        </w:rPr>
        <w:fldChar w:fldCharType="separate"/>
      </w:r>
      <w:r w:rsidR="00C539B8" w:rsidRPr="00C539B8">
        <w:rPr>
          <w:bCs/>
          <w:noProof/>
          <w:vertAlign w:val="superscript"/>
        </w:rPr>
        <w:t>13,23,24</w:t>
      </w:r>
      <w:ins w:id="41" w:author="Gib Hemani" w:date="2013-10-31T21:43:00Z">
        <w:r w:rsidR="00757BB3">
          <w:rPr>
            <w:bCs/>
          </w:rPr>
          <w:fldChar w:fldCharType="end"/>
        </w:r>
      </w:ins>
      <w:del w:id="42" w:author="Gib Hemani" w:date="2013-10-31T21:42:00Z">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 </w:delInstrText>
        </w:r>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23-25</w:delText>
        </w:r>
        <w:r w:rsidRPr="004F6101" w:rsidDel="00757BB3">
          <w:rPr>
            <w:bCs/>
          </w:rPr>
          <w:fldChar w:fldCharType="end"/>
        </w:r>
      </w:del>
      <w:r w:rsidRPr="004F6101">
        <w:rPr>
          <w:bCs/>
        </w:rPr>
        <w:t>. Big sample sizes are generally required for success, e.g. meaningful contingency table based tests require each cell to have (e.g. &gt; 10) samples</w:t>
      </w:r>
      <w:ins w:id="43" w:author="Gib Hemani" w:date="2013-10-31T21:43:00Z">
        <w:r w:rsidR="00757BB3">
          <w:rPr>
            <w:bCs/>
          </w:rPr>
          <w:fldChar w:fldCharType="begin" w:fldLock="1"/>
        </w:r>
      </w:ins>
      <w:r w:rsidR="00C539B8">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757BB3">
        <w:rPr>
          <w:bCs/>
        </w:rPr>
        <w:fldChar w:fldCharType="separate"/>
      </w:r>
      <w:r w:rsidR="00C539B8" w:rsidRPr="00C539B8">
        <w:rPr>
          <w:bCs/>
          <w:noProof/>
          <w:vertAlign w:val="superscript"/>
        </w:rPr>
        <w:t>25</w:t>
      </w:r>
      <w:ins w:id="44" w:author="Gib Hemani" w:date="2013-10-31T21:43:00Z">
        <w:r w:rsidR="00757BB3">
          <w:rPr>
            <w:bCs/>
          </w:rPr>
          <w:fldChar w:fldCharType="end"/>
        </w:r>
      </w:ins>
      <w:del w:id="45" w:author="Gib Hemani" w:date="2013-10-31T21:43:00Z">
        <w:r w:rsidRPr="004F6101" w:rsidDel="00757BB3">
          <w:rPr>
            <w:bCs/>
          </w:rPr>
          <w:fldChar w:fldCharType="begin"/>
        </w:r>
        <w:r w:rsidRPr="004F6101" w:rsidDel="00757BB3">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26</w:delText>
        </w:r>
        <w:r w:rsidRPr="004F6101" w:rsidDel="00757BB3">
          <w:rPr>
            <w:bCs/>
          </w:rPr>
          <w:fldChar w:fldCharType="end"/>
        </w:r>
      </w:del>
      <w:r w:rsidRPr="004F6101">
        <w:rPr>
          <w:bCs/>
        </w:rPr>
        <w:t xml:space="preserve"> leading to removal of low frequency SNPs that might tag some causal variants</w:t>
      </w:r>
      <w:ins w:id="46" w:author="Gib Hemani" w:date="2013-10-31T21:44:00Z">
        <w:r w:rsidR="00757BB3">
          <w:rPr>
            <w:bCs/>
          </w:rPr>
          <w:fldChar w:fldCharType="begin" w:fldLock="1"/>
        </w:r>
      </w:ins>
      <w:r w:rsidR="00C539B8">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757BB3">
        <w:rPr>
          <w:bCs/>
        </w:rPr>
        <w:fldChar w:fldCharType="separate"/>
      </w:r>
      <w:r w:rsidR="00C539B8" w:rsidRPr="00C539B8">
        <w:rPr>
          <w:bCs/>
          <w:noProof/>
          <w:vertAlign w:val="superscript"/>
        </w:rPr>
        <w:t>10</w:t>
      </w:r>
      <w:ins w:id="47" w:author="Gib Hemani" w:date="2013-10-31T21:44:00Z">
        <w:r w:rsidR="00757BB3">
          <w:rPr>
            <w:bCs/>
          </w:rPr>
          <w:fldChar w:fldCharType="end"/>
        </w:r>
      </w:ins>
      <w:del w:id="48" w:author="Gib Hemani" w:date="2013-10-31T21:44:00Z">
        <w:r w:rsidRPr="004F6101"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 </w:delInstrText>
        </w:r>
        <w:r w:rsidRPr="00757BB3"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EN.CITE.DATA </w:delInstrText>
        </w:r>
        <w:r w:rsidRPr="00757BB3" w:rsidDel="00757BB3">
          <w:rPr>
            <w:bCs/>
          </w:rPr>
        </w:r>
        <w:r w:rsidRPr="00757BB3"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w:delText>
        </w:r>
        <w:r w:rsidRPr="004F6101" w:rsidDel="00757BB3">
          <w:rPr>
            <w:bCs/>
          </w:rPr>
          <w:fldChar w:fldCharType="end"/>
        </w:r>
      </w:del>
      <w:r w:rsidRPr="004F6101">
        <w:rPr>
          <w:bCs/>
        </w:rPr>
        <w:t>. Focusing on interactions involving SNPs with important marginal effects may be a practical compromise</w:t>
      </w:r>
      <w:ins w:id="49" w:author="Gib Hemani" w:date="2013-10-31T21:45:00Z">
        <w:r w:rsidR="00757BB3">
          <w:rPr>
            <w:bCs/>
          </w:rPr>
          <w:fldChar w:fldCharType="begin" w:fldLock="1"/>
        </w:r>
      </w:ins>
      <w:r w:rsidR="00C539B8">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"&lt;sup&gt;26,27&lt;/sup&gt;" }, "properties" : { "noteIndex" : 0 }, "schema" : "https://github.com/citation-style-language/schema/raw/master/csl-citation.json" }</w:instrText>
      </w:r>
      <w:r w:rsidR="00757BB3">
        <w:rPr>
          <w:bCs/>
        </w:rPr>
        <w:fldChar w:fldCharType="separate"/>
      </w:r>
      <w:r w:rsidR="00C539B8" w:rsidRPr="00C539B8">
        <w:rPr>
          <w:bCs/>
          <w:noProof/>
          <w:vertAlign w:val="superscript"/>
        </w:rPr>
        <w:t>26,27</w:t>
      </w:r>
      <w:ins w:id="50" w:author="Gib Hemani" w:date="2013-10-31T21:45:00Z">
        <w:r w:rsidR="00757BB3">
          <w:rPr>
            <w:bCs/>
          </w:rPr>
          <w:fldChar w:fldCharType="end"/>
        </w:r>
      </w:ins>
      <w:del w:id="51" w:author="Gib Hemani" w:date="2013-10-31T21:44:00Z">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27, 28</w:delText>
        </w:r>
        <w:r w:rsidRPr="004F6101" w:rsidDel="00757BB3">
          <w:rPr>
            <w:bCs/>
          </w:rPr>
          <w:fldChar w:fldCharType="end"/>
        </w:r>
      </w:del>
      <w:r w:rsidRPr="004F6101">
        <w:rPr>
          <w:bCs/>
        </w:rPr>
        <w:t xml:space="preserve"> in light of limited samples available in most individual GWAS cohorts, because a much less stringent threshold can be applied owing to much reduced multiple tests</w:t>
      </w:r>
      <w:ins w:id="52" w:author="Gib Hemani" w:date="2013-10-31T21:46:00Z">
        <w:r w:rsidR="00757BB3">
          <w:rPr>
            <w:bCs/>
          </w:rPr>
          <w:fldChar w:fldCharType="begin" w:fldLock="1"/>
        </w:r>
      </w:ins>
      <w:r w:rsidR="00C539B8">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 Genet", "id" : "ITEM-5", "issue" : "4", "issued" : { "date-parts" : [ [ "2005", "4" ] ] }, "page" : "413-417", "title" : "Genome-wide strategies for detecting multiple loci that influence complex diseases", "type" : "article-journal", "volume" : "37" }, "uris" : [ "http://www.mendeley.com/documents/?uuid=767bc341-33a9-41ba-8836-7ef92bb6d8dd" ] } ], "mendeley" : { "previouslyFormattedCitation" : "&lt;sup&gt;10,20,28\u201330&lt;/sup&gt;" }, "properties" : { "noteIndex" : 0 }, "schema" : "https://github.com/citation-style-language/schema/raw/master/csl-citation.json" }</w:instrText>
      </w:r>
      <w:r w:rsidR="00757BB3">
        <w:rPr>
          <w:bCs/>
        </w:rPr>
        <w:fldChar w:fldCharType="separate"/>
      </w:r>
      <w:r w:rsidR="00C539B8" w:rsidRPr="00C539B8">
        <w:rPr>
          <w:bCs/>
          <w:noProof/>
          <w:vertAlign w:val="superscript"/>
        </w:rPr>
        <w:t>10,20,28–30</w:t>
      </w:r>
      <w:ins w:id="53" w:author="Gib Hemani" w:date="2013-10-31T21:46:00Z">
        <w:r w:rsidR="00757BB3">
          <w:rPr>
            <w:bCs/>
          </w:rPr>
          <w:fldChar w:fldCharType="end"/>
        </w:r>
      </w:ins>
      <w:del w:id="54" w:author="Gib Hemani" w:date="2013-10-31T21:45:00Z">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 </w:delInstrText>
        </w:r>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20, 29-31</w:delText>
        </w:r>
        <w:r w:rsidRPr="004F6101" w:rsidDel="00757BB3">
          <w:rPr>
            <w:bCs/>
          </w:rPr>
          <w:fldChar w:fldCharType="end"/>
        </w:r>
      </w:del>
      <w:r w:rsidRPr="004F6101">
        <w:rPr>
          <w:bCs/>
        </w:rPr>
        <w:t>. Using high dense SNPs can make such focused interaction search more fruitful as power is function of interaction effects and LD between the SNP and causal variant at both loci</w:t>
      </w:r>
      <w:ins w:id="55" w:author="Gib Hemani" w:date="2013-10-31T21:47:00Z">
        <w:r w:rsidR="00757BB3">
          <w:rPr>
            <w:bCs/>
          </w:rPr>
          <w:fldChar w:fldCharType="begin" w:fldLock="1"/>
        </w:r>
      </w:ins>
      <w:r w:rsidR="00C539B8">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757BB3">
        <w:rPr>
          <w:bCs/>
        </w:rPr>
        <w:fldChar w:fldCharType="separate"/>
      </w:r>
      <w:r w:rsidR="00C539B8" w:rsidRPr="00C539B8">
        <w:rPr>
          <w:bCs/>
          <w:noProof/>
          <w:vertAlign w:val="superscript"/>
        </w:rPr>
        <w:t>22,25</w:t>
      </w:r>
      <w:ins w:id="56" w:author="Gib Hemani" w:date="2013-10-31T21:47:00Z">
        <w:r w:rsidR="00757BB3">
          <w:rPr>
            <w:bCs/>
          </w:rPr>
          <w:fldChar w:fldCharType="end"/>
        </w:r>
      </w:ins>
      <w:del w:id="57" w:author="Gib Hemani" w:date="2013-10-31T21:46:00Z">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22, 26</w:delText>
        </w:r>
        <w:r w:rsidRPr="004F6101" w:rsidDel="00757BB3">
          <w:rPr>
            <w:bCs/>
          </w:rPr>
          <w:fldChar w:fldCharType="end"/>
        </w:r>
      </w:del>
      <w:r w:rsidRPr="004F6101">
        <w:rPr>
          <w:bCs/>
        </w:rPr>
        <w:t xml:space="preserve">. </w:t>
      </w:r>
    </w:p>
    <w:p w14:paraId="7B32D27E" w14:textId="77777777" w:rsidR="004F6101" w:rsidRPr="004F6101" w:rsidRDefault="004F6101" w:rsidP="004F6101">
      <w:pPr>
        <w:rPr>
          <w:bCs/>
        </w:rPr>
      </w:pPr>
    </w:p>
    <w:p w14:paraId="72B5435C" w14:textId="77777777" w:rsidR="004F6101" w:rsidRDefault="004F6101" w:rsidP="004F6101">
      <w:pPr>
        <w:pStyle w:val="Heading3"/>
      </w:pPr>
      <w:r w:rsidRPr="004F6101">
        <w:lastRenderedPageBreak/>
        <w:t>LD and haplotype based methods</w:t>
      </w:r>
    </w:p>
    <w:p w14:paraId="4C7BB783" w14:textId="77777777" w:rsidR="004F6101" w:rsidRDefault="004F6101" w:rsidP="004F6101">
      <w:pPr>
        <w:rPr>
          <w:bCs/>
        </w:rPr>
      </w:pPr>
    </w:p>
    <w:p w14:paraId="67C2181E" w14:textId="26228B1B" w:rsidR="004F6101" w:rsidRPr="004F6101" w:rsidRDefault="004F6101" w:rsidP="004F6101">
      <w:pPr>
        <w:rPr>
          <w:bCs/>
        </w:rPr>
      </w:pPr>
      <w:r w:rsidRPr="004F6101">
        <w:rPr>
          <w:bCs/>
        </w:rPr>
        <w:t>In disease traits, methods based on the difference of inter-locus associations between cases and controls may be more powerful than the logistic regression mainly because such difference can be tested using 1 df χ</w:t>
      </w:r>
      <w:r w:rsidRPr="004F6101">
        <w:rPr>
          <w:bCs/>
          <w:vertAlign w:val="superscript"/>
        </w:rPr>
        <w:t>2</w:t>
      </w:r>
      <w:r w:rsidRPr="004F6101">
        <w:rPr>
          <w:bCs/>
        </w:rPr>
        <w:t xml:space="preserve"> statistics in contrast to 4 df in regression</w:t>
      </w:r>
      <w:ins w:id="58" w:author="Gib Hemani" w:date="2013-10-31T21:48: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D3D92">
        <w:rPr>
          <w:bCs/>
        </w:rPr>
        <w:fldChar w:fldCharType="separate"/>
      </w:r>
      <w:r w:rsidR="00C539B8" w:rsidRPr="00C539B8">
        <w:rPr>
          <w:bCs/>
          <w:noProof/>
          <w:vertAlign w:val="superscript"/>
        </w:rPr>
        <w:t>13,15,31</w:t>
      </w:r>
      <w:ins w:id="59" w:author="Gib Hemani" w:date="2013-10-31T21:48:00Z">
        <w:r w:rsidR="007D3D92">
          <w:rPr>
            <w:bCs/>
          </w:rPr>
          <w:fldChar w:fldCharType="end"/>
        </w:r>
      </w:ins>
      <w:del w:id="60" w:author="Gib Hemani" w:date="2013-10-31T21:47:00Z">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 </w:delInstrText>
        </w:r>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14, 24, 32</w:delText>
        </w:r>
        <w:r w:rsidRPr="004F6101" w:rsidDel="007D3D92">
          <w:rPr>
            <w:bCs/>
          </w:rPr>
          <w:fldChar w:fldCharType="end"/>
        </w:r>
      </w:del>
      <w:r w:rsidRPr="004F6101">
        <w:rPr>
          <w:bCs/>
        </w:rPr>
        <w:t xml:space="preserve">. Intuitively, if a </w:t>
      </w:r>
      <w:r w:rsidRPr="004F6101">
        <w:rPr>
          <w:bCs/>
          <w:u w:val="single"/>
        </w:rPr>
        <w:t>haplotype</w:t>
      </w:r>
      <w:r w:rsidRPr="004F6101">
        <w:rPr>
          <w:bCs/>
        </w:rPr>
        <w:t xml:space="preserve"> of two SNPs tagging causal variants of a disease with a higher frequency in cases than in controls, i.e. the inter-locus associations differ cases from controls, it can generate apparent epistasis illustratable in a genotype-phenotype map</w:t>
      </w:r>
      <w:ins w:id="61" w:author="Gib Hemani" w:date="2013-10-31T21:48:00Z">
        <w:r w:rsidR="007D3D92">
          <w:rPr>
            <w:bCs/>
          </w:rPr>
          <w:fldChar w:fldCharType="begin" w:fldLock="1"/>
        </w:r>
      </w:ins>
      <w:r w:rsidR="00C539B8">
        <w:rPr>
          <w:bCs/>
        </w:rP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"&lt;sup&gt;28&lt;/sup&gt;" }, "properties" : { "noteIndex" : 0 }, "schema" : "https://github.com/citation-style-language/schema/raw/master/csl-citation.json" }</w:instrText>
      </w:r>
      <w:r w:rsidR="007D3D92">
        <w:rPr>
          <w:bCs/>
        </w:rPr>
        <w:fldChar w:fldCharType="separate"/>
      </w:r>
      <w:r w:rsidR="00C539B8" w:rsidRPr="00C539B8">
        <w:rPr>
          <w:bCs/>
          <w:noProof/>
          <w:vertAlign w:val="superscript"/>
        </w:rPr>
        <w:t>28</w:t>
      </w:r>
      <w:ins w:id="62" w:author="Gib Hemani" w:date="2013-10-31T21:48:00Z">
        <w:r w:rsidR="007D3D92">
          <w:rPr>
            <w:bCs/>
          </w:rPr>
          <w:fldChar w:fldCharType="end"/>
        </w:r>
      </w:ins>
      <w:del w:id="63" w:author="Gib Hemani" w:date="2013-10-31T21:48:00Z">
        <w:r w:rsidRPr="004F6101" w:rsidDel="007D3D92">
          <w:rPr>
            <w:bCs/>
          </w:rPr>
          <w:fldChar w:fldCharType="begin"/>
        </w:r>
        <w:r w:rsidRPr="004F6101" w:rsidDel="007D3D92">
          <w:rPr>
            <w:bCs/>
          </w:rPr>
          <w:delInstrText xml:space="preserve"> ADDIN EN.CITE &lt;EndNote&gt;&lt;Cite&gt;&lt;Author&gt;Carlborg&lt;/Author&gt;&lt;Year&gt;2004&lt;/Year&gt;&lt;RecNum&gt;1026&lt;/RecNum&gt;&lt;record&gt;&lt;rec-number&gt;1026&lt;/rec-number&gt;&lt;foreign-keys&gt;&lt;key app="EN" db-id="xwdx05xfpvwr2lezad9x2fwl5vzx5wwvz5fr"&gt;1026&lt;/key&gt;&lt;/foreign-keys&gt;&lt;ref-type name="Journal Article"&gt;17&lt;/ref-type&gt;&lt;contributors&gt;&lt;authors&gt;&lt;author&gt;Carlborg, Orjan&lt;/author&gt;&lt;author&gt;Haley, Chris S.&lt;/author&gt;&lt;/authors&gt;&lt;/contributors&gt;&lt;titles&gt;&lt;title&gt;Epistasis: too often neglected in complex trait studies?&lt;/title&gt;&lt;secondary-title&gt;Nat Rev Genet&lt;/secondary-title&gt;&lt;/titles&gt;&lt;periodical&gt;&lt;full-title&gt;Nat Rev Genet&lt;/full-title&gt;&lt;/periodical&gt;&lt;pages&gt;618-625&lt;/pages&gt;&lt;volume&gt;5&lt;/volume&gt;&lt;number&gt;8&lt;/number&gt;&lt;dates&gt;&lt;year&gt;2004&lt;/year&gt;&lt;/dates&gt;&lt;publisher&gt;Nature Publishing Group&lt;/publisher&gt;&lt;isbn&gt;1471-0056&lt;/isbn&gt;&lt;urls&gt;&lt;related-urls&gt;&lt;url&gt;http://dx.doi.org/10.1038/nrg1407&lt;/url&gt;&lt;/related-urls&gt;&lt;/urls&gt;&lt;/record&gt;&lt;/Cite&gt;&lt;/EndNote&gt;</w:delInstrText>
        </w:r>
        <w:r w:rsidRPr="004F6101" w:rsidDel="007D3D92">
          <w:rPr>
            <w:bCs/>
          </w:rPr>
          <w:fldChar w:fldCharType="separate"/>
        </w:r>
        <w:r w:rsidRPr="004F6101" w:rsidDel="007D3D92">
          <w:rPr>
            <w:bCs/>
            <w:vertAlign w:val="superscript"/>
          </w:rPr>
          <w:delText>29</w:delText>
        </w:r>
        <w:r w:rsidRPr="004F6101" w:rsidDel="007D3D92">
          <w:rPr>
            <w:bCs/>
          </w:rPr>
          <w:fldChar w:fldCharType="end"/>
        </w:r>
      </w:del>
      <w:r w:rsidRPr="004F6101">
        <w:rPr>
          <w:bCs/>
        </w:rPr>
        <w:t xml:space="preserve"> or a contingency table where each joint genotype is a combination of two of the four possible haplotypes</w:t>
      </w:r>
      <w:ins w:id="64" w:author="Gib Hemani" w:date="2013-10-31T21:49:00Z">
        <w:r w:rsidR="007D3D92">
          <w:rPr>
            <w:bCs/>
          </w:rPr>
          <w:fldChar w:fldCharType="begin" w:fldLock="1"/>
        </w:r>
      </w:ins>
      <w:r w:rsidR="00C539B8">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D3D92">
        <w:rPr>
          <w:bCs/>
        </w:rPr>
        <w:fldChar w:fldCharType="separate"/>
      </w:r>
      <w:r w:rsidR="00C539B8" w:rsidRPr="00C539B8">
        <w:rPr>
          <w:bCs/>
          <w:noProof/>
          <w:vertAlign w:val="superscript"/>
        </w:rPr>
        <w:t>32,33</w:t>
      </w:r>
      <w:ins w:id="65" w:author="Gib Hemani" w:date="2013-10-31T21:49:00Z">
        <w:r w:rsidR="007D3D92">
          <w:rPr>
            <w:bCs/>
          </w:rPr>
          <w:fldChar w:fldCharType="end"/>
        </w:r>
      </w:ins>
      <w:del w:id="66" w:author="Gib Hemani" w:date="2013-10-31T21:48:00Z">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 </w:delInstrText>
        </w:r>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33, 34</w:delText>
        </w:r>
        <w:r w:rsidRPr="004F6101" w:rsidDel="007D3D92">
          <w:rPr>
            <w:bCs/>
          </w:rPr>
          <w:fldChar w:fldCharType="end"/>
        </w:r>
      </w:del>
      <w:r w:rsidRPr="004F6101">
        <w:rPr>
          <w:bCs/>
        </w:rPr>
        <w:t xml:space="preserve">. Unfortunately haplotypes are not directly observed in GWAS and require </w:t>
      </w:r>
      <w:r w:rsidRPr="004F6101">
        <w:rPr>
          <w:bCs/>
          <w:u w:val="single"/>
        </w:rPr>
        <w:t>linkage phase</w:t>
      </w:r>
      <w:r w:rsidRPr="004F6101">
        <w:rPr>
          <w:bCs/>
        </w:rPr>
        <w:t xml:space="preserve"> of SNP genotypes to be estimated in advance. </w:t>
      </w:r>
    </w:p>
    <w:p w14:paraId="1C2429EA" w14:textId="3B0365C0" w:rsidR="004F6101" w:rsidRPr="004F6101" w:rsidRDefault="004F6101" w:rsidP="004F6101">
      <w:pPr>
        <w:rPr>
          <w:bCs/>
        </w:rPr>
      </w:pPr>
      <w:r w:rsidRPr="004F6101">
        <w:rPr>
          <w:bCs/>
        </w:rPr>
        <w:t>Assuming HWE and linkage phase known an LD-based statistics was first used to measure inter-locus associations and indeed had a power gain</w:t>
      </w:r>
      <w:ins w:id="67" w:author="Gib Hemani" w:date="2013-10-31T21:50:00Z">
        <w:r w:rsidR="007D3D92">
          <w:rPr>
            <w:bCs/>
          </w:rPr>
          <w:fldChar w:fldCharType="begin" w:fldLock="1"/>
        </w:r>
      </w:ins>
      <w:r w:rsidR="00C539B8">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D3D92">
        <w:rPr>
          <w:bCs/>
        </w:rPr>
        <w:fldChar w:fldCharType="separate"/>
      </w:r>
      <w:r w:rsidR="00C539B8" w:rsidRPr="00C539B8">
        <w:rPr>
          <w:bCs/>
          <w:noProof/>
          <w:vertAlign w:val="superscript"/>
        </w:rPr>
        <w:t>33</w:t>
      </w:r>
      <w:ins w:id="68" w:author="Gib Hemani" w:date="2013-10-31T21:50:00Z">
        <w:r w:rsidR="007D3D92">
          <w:rPr>
            <w:bCs/>
          </w:rPr>
          <w:fldChar w:fldCharType="end"/>
        </w:r>
      </w:ins>
      <w:del w:id="69" w:author="Gib Hemani" w:date="2013-10-31T21:50:00Z">
        <w:r w:rsidRPr="004F6101" w:rsidDel="007D3D92">
          <w:rPr>
            <w:bCs/>
          </w:rPr>
          <w:fldChar w:fldCharType="begin"/>
        </w:r>
        <w:r w:rsidRPr="004F6101" w:rsidDel="007D3D92">
          <w:rPr>
            <w:bCs/>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34</w:delText>
        </w:r>
        <w:r w:rsidRPr="004F6101" w:rsidDel="007D3D92">
          <w:rPr>
            <w:bCs/>
          </w:rPr>
          <w:fldChar w:fldCharType="end"/>
        </w:r>
      </w:del>
      <w:r w:rsidRPr="004F6101">
        <w:rPr>
          <w:bCs/>
        </w:rPr>
        <w:t>, which was recently implemented in SIXPAC to perform fast pairwise genome scans</w:t>
      </w:r>
      <w:ins w:id="70" w:author="Gib Hemani" w:date="2013-10-31T21:51:00Z">
        <w:r w:rsidR="007D3D92">
          <w:rPr>
            <w:bCs/>
          </w:rPr>
          <w:fldChar w:fldCharType="begin" w:fldLock="1"/>
        </w:r>
      </w:ins>
      <w:r w:rsidR="00C539B8">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D3D92">
        <w:rPr>
          <w:bCs/>
        </w:rPr>
        <w:fldChar w:fldCharType="separate"/>
      </w:r>
      <w:r w:rsidR="00C539B8" w:rsidRPr="00C539B8">
        <w:rPr>
          <w:bCs/>
          <w:noProof/>
          <w:vertAlign w:val="superscript"/>
        </w:rPr>
        <w:t>18</w:t>
      </w:r>
      <w:ins w:id="71" w:author="Gib Hemani" w:date="2013-10-31T21:51:00Z">
        <w:r w:rsidR="007D3D92">
          <w:rPr>
            <w:bCs/>
          </w:rPr>
          <w:fldChar w:fldCharType="end"/>
        </w:r>
      </w:ins>
      <w:del w:id="72" w:author="Gib Hemani" w:date="2013-10-31T21:51:00Z">
        <w:r w:rsidRPr="004F6101" w:rsidDel="007D3D92">
          <w:rPr>
            <w:bCs/>
          </w:rPr>
          <w:fldChar w:fldCharType="begin"/>
        </w:r>
        <w:r w:rsidRPr="004F6101" w:rsidDel="007D3D92">
          <w:rPr>
            <w:bCs/>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18</w:delText>
        </w:r>
        <w:r w:rsidRPr="004F6101" w:rsidDel="007D3D92">
          <w:rPr>
            <w:bCs/>
          </w:rPr>
          <w:fldChar w:fldCharType="end"/>
        </w:r>
      </w:del>
      <w:r w:rsidRPr="004F6101">
        <w:rPr>
          <w:bCs/>
        </w:rPr>
        <w:t xml:space="preserve"> but with several issues to be addressed to become more applicable for GWAS: HWE does not always hold</w:t>
      </w:r>
      <w:ins w:id="73" w:author="Gib Hemani" w:date="2013-10-31T21:51: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C539B8" w:rsidRPr="00C539B8">
        <w:rPr>
          <w:bCs/>
          <w:noProof/>
          <w:vertAlign w:val="superscript"/>
        </w:rPr>
        <w:t>15</w:t>
      </w:r>
      <w:ins w:id="74" w:author="Gib Hemani" w:date="2013-10-31T21:51:00Z">
        <w:r w:rsidR="007D3D92">
          <w:rPr>
            <w:bCs/>
          </w:rPr>
          <w:fldChar w:fldCharType="end"/>
        </w:r>
      </w:ins>
      <w:del w:id="75" w:author="Gib Hemani" w:date="2013-10-31T21:51: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phasing SNP genotype data is computational expensive; intra-locus interactions are possible</w:t>
      </w:r>
      <w:ins w:id="76" w:author="Gib Hemani" w:date="2013-10-31T21:52:00Z">
        <w:r w:rsidR="007D3D92">
          <w:rPr>
            <w:bCs/>
          </w:rPr>
          <w:fldChar w:fldCharType="begin" w:fldLock="1"/>
        </w:r>
      </w:ins>
      <w:r w:rsidR="00C539B8">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"&lt;sup&gt;22,34&lt;/sup&gt;" }, "properties" : { "noteIndex" : 0 }, "schema" : "https://github.com/citation-style-language/schema/raw/master/csl-citation.json" }</w:instrText>
      </w:r>
      <w:r w:rsidR="007D3D92">
        <w:rPr>
          <w:bCs/>
        </w:rPr>
        <w:fldChar w:fldCharType="separate"/>
      </w:r>
      <w:r w:rsidR="00C539B8" w:rsidRPr="00C539B8">
        <w:rPr>
          <w:bCs/>
          <w:noProof/>
          <w:vertAlign w:val="superscript"/>
        </w:rPr>
        <w:t>22,34</w:t>
      </w:r>
      <w:ins w:id="77" w:author="Gib Hemani" w:date="2013-10-31T21:52:00Z">
        <w:r w:rsidR="007D3D92">
          <w:rPr>
            <w:bCs/>
          </w:rPr>
          <w:fldChar w:fldCharType="end"/>
        </w:r>
      </w:ins>
      <w:del w:id="78" w:author="Gib Hemani" w:date="2013-10-31T21:51:00Z">
        <w:r w:rsidRPr="004F6101" w:rsidDel="007D3D92">
          <w:rPr>
            <w:bCs/>
          </w:rPr>
          <w:fldChar w:fldCharType="begin"/>
        </w:r>
        <w:r w:rsidRPr="004F6101" w:rsidDel="007D3D92">
          <w:rPr>
            <w:bCs/>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RPr="004F6101" w:rsidDel="007D3D92">
          <w:rPr>
            <w:bCs/>
          </w:rPr>
          <w:fldChar w:fldCharType="separate"/>
        </w:r>
        <w:r w:rsidRPr="004F6101" w:rsidDel="007D3D92">
          <w:rPr>
            <w:bCs/>
            <w:vertAlign w:val="superscript"/>
          </w:rPr>
          <w:delText>22, 35</w:delText>
        </w:r>
        <w:r w:rsidRPr="004F6101" w:rsidDel="007D3D92">
          <w:rPr>
            <w:bCs/>
          </w:rPr>
          <w:fldChar w:fldCharType="end"/>
        </w:r>
      </w:del>
      <w:r w:rsidRPr="004F6101">
        <w:rPr>
          <w:bCs/>
        </w:rPr>
        <w:t>. Correlation-based measures of LD do not require HWE or phasing</w:t>
      </w:r>
      <w:ins w:id="79" w:author="Gib Hemani" w:date="2013-10-31T21:52:00Z">
        <w:r w:rsidR="007D3D92">
          <w:rPr>
            <w:bCs/>
          </w:rPr>
          <w:fldChar w:fldCharType="begin" w:fldLock="1"/>
        </w:r>
      </w:ins>
      <w:r w:rsidR="00C539B8">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C539B8" w:rsidRPr="00C539B8">
        <w:rPr>
          <w:bCs/>
          <w:noProof/>
          <w:vertAlign w:val="superscript"/>
        </w:rPr>
        <w:t>35</w:t>
      </w:r>
      <w:ins w:id="80" w:author="Gib Hemani" w:date="2013-10-31T21:52:00Z">
        <w:r w:rsidR="007D3D92">
          <w:rPr>
            <w:bCs/>
          </w:rPr>
          <w:fldChar w:fldCharType="end"/>
        </w:r>
      </w:ins>
      <w:del w:id="81" w:author="Gib Hemani" w:date="2013-10-31T21:52: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have been increasingly used in studying epistasis in GWAS</w:t>
      </w:r>
      <w:ins w:id="82" w:author="Gib Hemani" w:date="2013-10-31T21:53: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D3D92">
        <w:rPr>
          <w:bCs/>
        </w:rPr>
        <w:fldChar w:fldCharType="separate"/>
      </w:r>
      <w:r w:rsidR="00C539B8" w:rsidRPr="00C539B8">
        <w:rPr>
          <w:bCs/>
          <w:noProof/>
          <w:vertAlign w:val="superscript"/>
        </w:rPr>
        <w:t>15,16,36</w:t>
      </w:r>
      <w:ins w:id="83" w:author="Gib Hemani" w:date="2013-10-31T21:53:00Z">
        <w:r w:rsidR="007D3D92">
          <w:rPr>
            <w:bCs/>
          </w:rPr>
          <w:fldChar w:fldCharType="end"/>
        </w:r>
      </w:ins>
      <w:del w:id="84" w:author="Gib Hemani" w:date="2013-10-31T21:53:00Z">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 </w:delInstrText>
        </w:r>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14, 15, 37</w:delText>
        </w:r>
        <w:r w:rsidRPr="004F6101" w:rsidDel="007D3D92">
          <w:rPr>
            <w:bCs/>
          </w:rPr>
          <w:fldChar w:fldCharType="end"/>
        </w:r>
      </w:del>
      <w:r w:rsidRPr="004F6101">
        <w:rPr>
          <w:bCs/>
        </w:rPr>
        <w:t>. For example, for each pair of SNPs one can compute their Pearson’s correlations in cases and controls separately and derive a Z-score statistics based on the difference to test interactions</w:t>
      </w:r>
      <w:ins w:id="85" w:author="Gib Hemani" w:date="2013-10-31T21:53:00Z">
        <w:r w:rsidR="007D3D92">
          <w:rPr>
            <w:bCs/>
          </w:rPr>
          <w:fldChar w:fldCharType="begin" w:fldLock="1"/>
        </w:r>
      </w:ins>
      <w:r w:rsidR="00C539B8">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D3D92">
        <w:rPr>
          <w:bCs/>
        </w:rPr>
        <w:fldChar w:fldCharType="separate"/>
      </w:r>
      <w:r w:rsidR="00C539B8" w:rsidRPr="00C539B8">
        <w:rPr>
          <w:bCs/>
          <w:noProof/>
          <w:vertAlign w:val="superscript"/>
        </w:rPr>
        <w:t>16,35</w:t>
      </w:r>
      <w:ins w:id="86" w:author="Gib Hemani" w:date="2013-10-31T21:53:00Z">
        <w:r w:rsidR="007D3D92">
          <w:rPr>
            <w:bCs/>
          </w:rPr>
          <w:fldChar w:fldCharType="end"/>
        </w:r>
      </w:ins>
      <w:del w:id="87" w:author="Gib Hemani" w:date="2013-10-31T21:53:00Z">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15, 36</w:delText>
        </w:r>
        <w:r w:rsidRPr="004F6101" w:rsidDel="007D3D92">
          <w:rPr>
            <w:bCs/>
          </w:rPr>
          <w:fldChar w:fldCharType="end"/>
        </w:r>
      </w:del>
      <w:r w:rsidRPr="004F6101">
        <w:rPr>
          <w:bCs/>
        </w:rPr>
        <w:t>. Unfortunately, the Z-score statistics is still subject to inflated false positives when two SNPs in LD and/or with marginal effects</w:t>
      </w:r>
      <w:ins w:id="88" w:author="Gib Hemani" w:date="2013-10-31T21:54: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C539B8" w:rsidRPr="00C539B8">
        <w:rPr>
          <w:bCs/>
          <w:noProof/>
          <w:vertAlign w:val="superscript"/>
        </w:rPr>
        <w:t>15</w:t>
      </w:r>
      <w:ins w:id="89" w:author="Gib Hemani" w:date="2013-10-31T21:54:00Z">
        <w:r w:rsidR="007D3D92">
          <w:rPr>
            <w:bCs/>
          </w:rPr>
          <w:fldChar w:fldCharType="end"/>
        </w:r>
      </w:ins>
      <w:del w:id="90" w:author="Gib Hemani" w:date="2013-10-31T21:54: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which may be cured in the logistic regression model</w:t>
      </w:r>
      <w:ins w:id="91" w:author="Gib Hemani" w:date="2013-10-31T21:54:00Z">
        <w:r w:rsidR="007D3D92">
          <w:rPr>
            <w:bCs/>
          </w:rPr>
          <w:fldChar w:fldCharType="begin" w:fldLock="1"/>
        </w:r>
      </w:ins>
      <w:r w:rsidR="00C539B8">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D3D92">
        <w:rPr>
          <w:bCs/>
        </w:rPr>
        <w:fldChar w:fldCharType="separate"/>
      </w:r>
      <w:r w:rsidR="00C539B8" w:rsidRPr="00C539B8">
        <w:rPr>
          <w:bCs/>
          <w:noProof/>
          <w:vertAlign w:val="superscript"/>
        </w:rPr>
        <w:t>36</w:t>
      </w:r>
      <w:ins w:id="92" w:author="Gib Hemani" w:date="2013-10-31T21:54:00Z">
        <w:r w:rsidR="007D3D92">
          <w:rPr>
            <w:bCs/>
          </w:rPr>
          <w:fldChar w:fldCharType="end"/>
        </w:r>
      </w:ins>
      <w:del w:id="93" w:author="Gib Hemani" w:date="2013-10-31T21:54:00Z">
        <w:r w:rsidRPr="004F6101" w:rsidDel="007D3D92">
          <w:rPr>
            <w:bCs/>
          </w:rPr>
          <w:fldChar w:fldCharType="begin"/>
        </w:r>
        <w:r w:rsidRPr="004F6101" w:rsidDel="007D3D92">
          <w:rPr>
            <w:bCs/>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RPr="004F6101" w:rsidDel="007D3D92">
          <w:rPr>
            <w:bCs/>
          </w:rPr>
          <w:fldChar w:fldCharType="separate"/>
        </w:r>
        <w:r w:rsidRPr="004F6101" w:rsidDel="007D3D92">
          <w:rPr>
            <w:bCs/>
            <w:vertAlign w:val="superscript"/>
          </w:rPr>
          <w:delText>37</w:delText>
        </w:r>
        <w:r w:rsidRPr="004F6101" w:rsidDel="007D3D92">
          <w:rPr>
            <w:bCs/>
          </w:rPr>
          <w:fldChar w:fldCharType="end"/>
        </w:r>
      </w:del>
      <w:r w:rsidRPr="004F6101">
        <w:rPr>
          <w:bCs/>
        </w:rPr>
        <w:t>. Therefore a two-step solution is implemented in a GPU enhanced tool EPIB</w:t>
      </w:r>
      <w:ins w:id="94" w:author="Gib Hemani" w:date="2013-10-31T21:55:00Z">
        <w:r w:rsidR="007D3D92">
          <w:rPr>
            <w:bCs/>
          </w:rPr>
          <w:t>L</w:t>
        </w:r>
      </w:ins>
      <w:del w:id="95" w:author="Gib Hemani" w:date="2013-10-31T21:55:00Z">
        <w:r w:rsidRPr="004F6101" w:rsidDel="007D3D92">
          <w:rPr>
            <w:bCs/>
          </w:rPr>
          <w:delText>l</w:delText>
        </w:r>
      </w:del>
      <w:r w:rsidRPr="004F6101">
        <w:rPr>
          <w:bCs/>
        </w:rPr>
        <w:t>ASTER</w:t>
      </w:r>
      <w:ins w:id="96" w:author="Gib Hemani" w:date="2013-10-31T21:55:00Z">
        <w:r w:rsidR="007D3D92">
          <w:rPr>
            <w:bCs/>
          </w:rPr>
          <w:fldChar w:fldCharType="begin" w:fldLock="1"/>
        </w:r>
      </w:ins>
      <w:r w:rsidR="00C539B8">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C539B8" w:rsidRPr="00C539B8">
        <w:rPr>
          <w:bCs/>
          <w:noProof/>
          <w:vertAlign w:val="superscript"/>
        </w:rPr>
        <w:t>16</w:t>
      </w:r>
      <w:ins w:id="97" w:author="Gib Hemani" w:date="2013-10-31T21:55:00Z">
        <w:r w:rsidR="007D3D92">
          <w:rPr>
            <w:bCs/>
          </w:rPr>
          <w:fldChar w:fldCharType="end"/>
        </w:r>
      </w:ins>
      <w:del w:id="98" w:author="Gib Hemani" w:date="2013-10-31T21:55: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using Z-score statistics for screening and logistic regression models for testing and thus controls false positives without losing the power advantage in the LD-based methods. </w:t>
      </w:r>
    </w:p>
    <w:p w14:paraId="3268C8E1" w14:textId="587F0D83" w:rsidR="004F6101" w:rsidRPr="004F6101" w:rsidRDefault="004F6101" w:rsidP="004F6101">
      <w:pPr>
        <w:rPr>
          <w:bCs/>
        </w:rPr>
      </w:pPr>
      <w:r w:rsidRPr="004F6101">
        <w:rPr>
          <w:bCs/>
        </w:rPr>
        <w:t>Haplotype-based methods face an additional issue: uncertainty in estimating haplotype frequencies especially when the HWE assumption does not hold</w:t>
      </w:r>
      <w:ins w:id="99" w:author="Gib Hemani" w:date="2013-10-31T21:55: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D3D92">
        <w:rPr>
          <w:bCs/>
        </w:rPr>
        <w:fldChar w:fldCharType="separate"/>
      </w:r>
      <w:r w:rsidR="00C539B8" w:rsidRPr="00C539B8">
        <w:rPr>
          <w:bCs/>
          <w:noProof/>
          <w:vertAlign w:val="superscript"/>
        </w:rPr>
        <w:t>15,37</w:t>
      </w:r>
      <w:ins w:id="100" w:author="Gib Hemani" w:date="2013-10-31T21:55:00Z">
        <w:r w:rsidR="007D3D92">
          <w:rPr>
            <w:bCs/>
          </w:rPr>
          <w:fldChar w:fldCharType="end"/>
        </w:r>
      </w:ins>
      <w:del w:id="101" w:author="Gib Hemani" w:date="2013-10-31T21:55:00Z">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 </w:delInstrText>
        </w:r>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14, 38</w:delText>
        </w:r>
        <w:r w:rsidRPr="004F6101" w:rsidDel="007D3D92">
          <w:rPr>
            <w:bCs/>
          </w:rPr>
          <w:fldChar w:fldCharType="end"/>
        </w:r>
      </w:del>
      <w:r w:rsidRPr="004F6101">
        <w:rPr>
          <w:bCs/>
        </w:rPr>
        <w:t>. An improved haplotype-based statistics that adopts correct variance calculation and incorporates a weight average of the joint effects of two SNPs is as powerful as the Z-score statistics</w:t>
      </w:r>
      <w:ins w:id="102" w:author="Gib Hemani" w:date="2013-10-31T21:56:00Z">
        <w:r w:rsidR="007D3D92">
          <w:rPr>
            <w:bCs/>
          </w:rPr>
          <w:fldChar w:fldCharType="begin" w:fldLock="1"/>
        </w:r>
      </w:ins>
      <w:r w:rsidR="00C539B8">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C539B8" w:rsidRPr="00C539B8">
        <w:rPr>
          <w:bCs/>
          <w:noProof/>
          <w:vertAlign w:val="superscript"/>
        </w:rPr>
        <w:t>35</w:t>
      </w:r>
      <w:ins w:id="103" w:author="Gib Hemani" w:date="2013-10-31T21:56:00Z">
        <w:r w:rsidR="007D3D92">
          <w:rPr>
            <w:bCs/>
          </w:rPr>
          <w:fldChar w:fldCharType="end"/>
        </w:r>
      </w:ins>
      <w:del w:id="104" w:author="Gib Hemani" w:date="2013-10-31T21:56: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can control false positives when only one SNP has marginal effects, but still generates inflated false positive particularly if both SNPs have marginal effects and are in LD</w:t>
      </w:r>
      <w:ins w:id="105" w:author="Gib Hemani" w:date="2013-10-31T21:56:00Z">
        <w:r w:rsidR="007D3D92">
          <w:rPr>
            <w:bCs/>
          </w:rPr>
          <w:fldChar w:fldCharType="begin" w:fldLock="1"/>
        </w:r>
      </w:ins>
      <w:r w:rsidR="00C539B8">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C539B8" w:rsidRPr="00C539B8">
        <w:rPr>
          <w:bCs/>
          <w:noProof/>
          <w:vertAlign w:val="superscript"/>
        </w:rPr>
        <w:t>15</w:t>
      </w:r>
      <w:ins w:id="106" w:author="Gib Hemani" w:date="2013-10-31T21:56:00Z">
        <w:r w:rsidR="007D3D92">
          <w:rPr>
            <w:bCs/>
          </w:rPr>
          <w:fldChar w:fldCharType="end"/>
        </w:r>
      </w:ins>
      <w:del w:id="107" w:author="Gib Hemani" w:date="2013-10-31T21:56: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Arguably such inflation could be viewed as strengthen of the haplotype-based methods in terms of identifying ‘co-associated’ marginal loci without interactions</w:t>
      </w:r>
      <w:ins w:id="108" w:author="Gib Hemani" w:date="2013-10-31T21:57:00Z">
        <w:r w:rsidR="007D3D92">
          <w:rPr>
            <w:bCs/>
          </w:rPr>
          <w:fldChar w:fldCharType="begin" w:fldLock="1"/>
        </w:r>
      </w:ins>
      <w:r w:rsidR="00C539B8">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7D3D92">
        <w:rPr>
          <w:bCs/>
        </w:rPr>
        <w:fldChar w:fldCharType="separate"/>
      </w:r>
      <w:r w:rsidR="00C539B8" w:rsidRPr="00C539B8">
        <w:rPr>
          <w:bCs/>
          <w:noProof/>
          <w:vertAlign w:val="superscript"/>
        </w:rPr>
        <w:t>36,38</w:t>
      </w:r>
      <w:ins w:id="109" w:author="Gib Hemani" w:date="2013-10-31T21:57:00Z">
        <w:r w:rsidR="007D3D92">
          <w:rPr>
            <w:bCs/>
          </w:rPr>
          <w:fldChar w:fldCharType="end"/>
        </w:r>
      </w:ins>
      <w:del w:id="110" w:author="Gib Hemani" w:date="2013-10-31T21:56:00Z">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37, 39</w:delText>
        </w:r>
        <w:r w:rsidRPr="004F6101" w:rsidDel="007D3D92">
          <w:rPr>
            <w:bCs/>
          </w:rPr>
          <w:fldChar w:fldCharType="end"/>
        </w:r>
      </w:del>
      <w:r w:rsidRPr="004F6101">
        <w:rPr>
          <w:bCs/>
        </w:rPr>
        <w:t xml:space="preserve"> if they are missed in conventional GWAS. The two-step solution</w:t>
      </w:r>
      <w:ins w:id="111" w:author="Gib Hemani" w:date="2013-10-31T21:57:00Z">
        <w:r w:rsidR="007D3D92">
          <w:rPr>
            <w:bCs/>
          </w:rPr>
          <w:fldChar w:fldCharType="begin" w:fldLock="1"/>
        </w:r>
      </w:ins>
      <w:r w:rsidR="00C539B8">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C539B8" w:rsidRPr="00C539B8">
        <w:rPr>
          <w:bCs/>
          <w:noProof/>
          <w:vertAlign w:val="superscript"/>
        </w:rPr>
        <w:t>16</w:t>
      </w:r>
      <w:ins w:id="112" w:author="Gib Hemani" w:date="2013-10-31T21:57:00Z">
        <w:r w:rsidR="007D3D92">
          <w:rPr>
            <w:bCs/>
          </w:rPr>
          <w:fldChar w:fldCharType="end"/>
        </w:r>
      </w:ins>
      <w:del w:id="113" w:author="Gib Hemani" w:date="2013-10-31T21:57: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may be an effective fix of the inflation issue here. </w:t>
      </w:r>
    </w:p>
    <w:p w14:paraId="78EF3587" w14:textId="77777777" w:rsidR="004F6101" w:rsidRPr="004F6101" w:rsidRDefault="004F6101" w:rsidP="004F6101">
      <w:pPr>
        <w:rPr>
          <w:bCs/>
        </w:rPr>
      </w:pPr>
    </w:p>
    <w:p w14:paraId="1415EA52" w14:textId="77777777" w:rsidR="004F6101" w:rsidRDefault="004F6101" w:rsidP="004F6101">
      <w:pPr>
        <w:pStyle w:val="Heading3"/>
      </w:pPr>
      <w:r w:rsidRPr="004F6101">
        <w:t>Bayesian methods</w:t>
      </w:r>
    </w:p>
    <w:p w14:paraId="3108ECE1" w14:textId="77777777" w:rsidR="004F6101" w:rsidRDefault="004F6101" w:rsidP="004F6101">
      <w:pPr>
        <w:rPr>
          <w:bCs/>
        </w:rPr>
      </w:pPr>
    </w:p>
    <w:p w14:paraId="0BE57B6D" w14:textId="062C18B0" w:rsidR="004F6101" w:rsidRPr="004F6101" w:rsidRDefault="004F6101" w:rsidP="004F6101">
      <w:pPr>
        <w:rPr>
          <w:bCs/>
        </w:rPr>
      </w:pPr>
      <w:r w:rsidRPr="004F6101">
        <w:rPr>
          <w:bCs/>
          <w:u w:val="single"/>
        </w:rPr>
        <w:t>Bayes’ theorem</w:t>
      </w:r>
      <w:r w:rsidRPr="004F6101">
        <w:rPr>
          <w:bCs/>
        </w:rPr>
        <w:t xml:space="preserve"> offers a great flexibility to model and stochastically search epistasis without enumerating all SNP combinations</w:t>
      </w:r>
      <w:ins w:id="114" w:author="Gib Hemani" w:date="2013-11-03T20:31:00Z">
        <w:r w:rsidR="00C539B8">
          <w:rPr>
            <w:bCs/>
          </w:rPr>
          <w:fldChar w:fldCharType="begin" w:fldLock="1"/>
        </w:r>
      </w:ins>
      <w:r w:rsidR="00C539B8">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"&lt;sup&gt;39&lt;/sup&gt;" }, "properties" : { "noteIndex" : 0 }, "schema" : "https://github.com/citation-style-language/schema/raw/master/csl-citation.json" }</w:instrText>
      </w:r>
      <w:r w:rsidR="00C539B8">
        <w:rPr>
          <w:bCs/>
        </w:rPr>
        <w:fldChar w:fldCharType="separate"/>
      </w:r>
      <w:r w:rsidR="00C539B8" w:rsidRPr="00C539B8">
        <w:rPr>
          <w:bCs/>
          <w:noProof/>
          <w:vertAlign w:val="superscript"/>
        </w:rPr>
        <w:t>39</w:t>
      </w:r>
      <w:ins w:id="115" w:author="Gib Hemani" w:date="2013-11-03T20:31:00Z">
        <w:r w:rsidR="00C539B8">
          <w:rPr>
            <w:bCs/>
          </w:rPr>
          <w:fldChar w:fldCharType="end"/>
        </w:r>
      </w:ins>
      <w:del w:id="116" w:author="Gib Hemani" w:date="2013-11-03T20:31:00Z">
        <w:r w:rsidRPr="004F6101" w:rsidDel="00C539B8">
          <w:rPr>
            <w:bCs/>
          </w:rPr>
          <w:fldChar w:fldCharType="begin"/>
        </w:r>
        <w:r w:rsidRPr="004F6101" w:rsidDel="00C539B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C539B8">
          <w:rPr>
            <w:bCs/>
          </w:rPr>
          <w:fldChar w:fldCharType="separate"/>
        </w:r>
        <w:r w:rsidRPr="004F6101" w:rsidDel="00C539B8">
          <w:rPr>
            <w:bCs/>
            <w:vertAlign w:val="superscript"/>
          </w:rPr>
          <w:delText>12</w:delText>
        </w:r>
        <w:r w:rsidRPr="004F6101" w:rsidDel="00C539B8">
          <w:rPr>
            <w:bCs/>
          </w:rPr>
          <w:fldChar w:fldCharType="end"/>
        </w:r>
      </w:del>
      <w:r w:rsidRPr="004F6101">
        <w:rPr>
          <w:bCs/>
        </w:rPr>
        <w:t>. In BEAM the first Bayesian tool for GWAS</w:t>
      </w:r>
      <w:ins w:id="117" w:author="Gib Hemani" w:date="2013-11-03T20:32:00Z">
        <w:r w:rsidR="00C539B8">
          <w:rPr>
            <w:bCs/>
          </w:rPr>
          <w:fldChar w:fldCharType="begin" w:fldLock="1"/>
        </w:r>
      </w:ins>
      <w:r w:rsidR="00C539B8">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 Genet", "id" : "ITEM-1", "issue" : "9", "issued" : { "date-parts" : [ [ "2007" ] ] }, "page" : "1167-1173", "title" : "Bayesian inference of epistatic interactions in case-control studies", "type" : "article-journal", "volume" : "39" }, "uris" : [ "http://www.mendeley.com/documents/?uuid=7fce7a9f-0cd2-4b17-a7ac-addf36452247" ] } ], "mendeley" : { "previouslyFormattedCitation" : "&lt;sup&gt;40&lt;/sup&gt;" }, "properties" : { "noteIndex" : 0 }, "schema" : "https://github.com/citation-style-language/schema/raw/master/csl-citation.json" }</w:instrText>
      </w:r>
      <w:r w:rsidR="00C539B8">
        <w:rPr>
          <w:bCs/>
        </w:rPr>
        <w:fldChar w:fldCharType="separate"/>
      </w:r>
      <w:r w:rsidR="00C539B8" w:rsidRPr="00C539B8">
        <w:rPr>
          <w:bCs/>
          <w:noProof/>
          <w:vertAlign w:val="superscript"/>
        </w:rPr>
        <w:t>40</w:t>
      </w:r>
      <w:ins w:id="118" w:author="Gib Hemani" w:date="2013-11-03T20:32:00Z">
        <w:r w:rsidR="00C539B8">
          <w:rPr>
            <w:bCs/>
          </w:rPr>
          <w:fldChar w:fldCharType="end"/>
        </w:r>
      </w:ins>
      <w:del w:id="119" w:author="Gib Hemani" w:date="2013-11-03T20:32:00Z">
        <w:r w:rsidRPr="004F6101" w:rsidDel="00C539B8">
          <w:rPr>
            <w:bCs/>
          </w:rPr>
          <w:fldChar w:fldCharType="begin"/>
        </w:r>
        <w:r w:rsidRPr="004F6101" w:rsidDel="00C539B8">
          <w:rPr>
            <w:bCs/>
          </w:rPr>
          <w:del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delInstrText>
        </w:r>
        <w:r w:rsidRPr="004F6101" w:rsidDel="00C539B8">
          <w:rPr>
            <w:bCs/>
          </w:rPr>
          <w:fldChar w:fldCharType="separate"/>
        </w:r>
        <w:r w:rsidRPr="004F6101" w:rsidDel="00C539B8">
          <w:rPr>
            <w:bCs/>
            <w:vertAlign w:val="superscript"/>
          </w:rPr>
          <w:delText>40</w:delText>
        </w:r>
        <w:r w:rsidRPr="004F6101" w:rsidDel="00C539B8">
          <w:rPr>
            <w:bCs/>
          </w:rPr>
          <w:fldChar w:fldCharType="end"/>
        </w:r>
      </w:del>
      <w:r w:rsidRPr="004F6101">
        <w:rPr>
          <w:bCs/>
        </w:rPr>
        <w:t>, detection of interacting SNPs is equivalent to partition independent SNPs (i.e. no LD) into predefined groups according to their posterior probabilities without explicitly testing interactions</w:t>
      </w:r>
      <w:ins w:id="120" w:author="Gib Hemani" w:date="2013-11-03T20:33:00Z">
        <w:r w:rsidR="00C539B8">
          <w:rPr>
            <w:bCs/>
          </w:rPr>
          <w:fldChar w:fldCharType="begin" w:fldLock="1"/>
        </w:r>
      </w:ins>
      <w:r w:rsidR="00C539B8">
        <w:rPr>
          <w:bCs/>
        </w:rP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"&lt;sup&gt;7,39&lt;/sup&gt;" }, "properties" : { "noteIndex" : 0 }, "schema" : "https://github.com/citation-style-language/schema/raw/master/csl-citation.json" }</w:instrText>
      </w:r>
      <w:r w:rsidR="00C539B8">
        <w:rPr>
          <w:bCs/>
        </w:rPr>
        <w:fldChar w:fldCharType="separate"/>
      </w:r>
      <w:r w:rsidR="00C539B8" w:rsidRPr="00C539B8">
        <w:rPr>
          <w:bCs/>
          <w:noProof/>
          <w:vertAlign w:val="superscript"/>
        </w:rPr>
        <w:t>7,39</w:t>
      </w:r>
      <w:ins w:id="121" w:author="Gib Hemani" w:date="2013-11-03T20:33:00Z">
        <w:r w:rsidR="00C539B8">
          <w:rPr>
            <w:bCs/>
          </w:rPr>
          <w:fldChar w:fldCharType="end"/>
        </w:r>
      </w:ins>
      <w:del w:id="122" w:author="Gib Hemani" w:date="2013-11-03T20:32:00Z">
        <w:r w:rsidRPr="004F6101" w:rsidDel="00C539B8">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sidDel="00C539B8">
          <w:rPr>
            <w:bCs/>
          </w:rPr>
          <w:delInstrText xml:space="preserve"> ADDIN EN.CITE </w:delInstrText>
        </w:r>
        <w:r w:rsidRPr="004F6101" w:rsidDel="00C539B8">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sidDel="00C539B8">
          <w:rPr>
            <w:bCs/>
          </w:rPr>
          <w:delInstrText xml:space="preserve"> ADDIN EN.CITE.DATA </w:delInstrText>
        </w:r>
        <w:r w:rsidRPr="004F6101" w:rsidDel="00C539B8">
          <w:rPr>
            <w:bCs/>
          </w:rPr>
        </w:r>
        <w:r w:rsidRPr="004F6101" w:rsidDel="00C539B8">
          <w:rPr>
            <w:bCs/>
          </w:rPr>
          <w:fldChar w:fldCharType="end"/>
        </w:r>
        <w:r w:rsidRPr="004F6101" w:rsidDel="00C539B8">
          <w:rPr>
            <w:bCs/>
          </w:rPr>
        </w:r>
        <w:r w:rsidRPr="004F6101" w:rsidDel="00C539B8">
          <w:rPr>
            <w:bCs/>
          </w:rPr>
          <w:fldChar w:fldCharType="separate"/>
        </w:r>
        <w:r w:rsidRPr="004F6101" w:rsidDel="00C539B8">
          <w:rPr>
            <w:bCs/>
            <w:vertAlign w:val="superscript"/>
          </w:rPr>
          <w:delText>6, 12</w:delText>
        </w:r>
        <w:r w:rsidRPr="004F6101" w:rsidDel="00C539B8">
          <w:rPr>
            <w:bCs/>
          </w:rPr>
          <w:fldChar w:fldCharType="end"/>
        </w:r>
      </w:del>
      <w:r w:rsidRPr="004F6101">
        <w:rPr>
          <w:bCs/>
        </w:rPr>
        <w:t xml:space="preserve">. Improved BEAM methods use new variables to account for LD among SNPs and thus allow a full </w:t>
      </w:r>
      <w:r w:rsidRPr="004F6101">
        <w:rPr>
          <w:bCs/>
        </w:rPr>
        <w:lastRenderedPageBreak/>
        <w:t>analysis of GWAS data</w:t>
      </w:r>
      <w:ins w:id="123" w:author="Gib Hemani" w:date="2013-11-03T20:34:00Z">
        <w:r w:rsidR="00C539B8">
          <w:rPr>
            <w:bCs/>
          </w:rPr>
          <w:fldChar w:fldCharType="begin" w:fldLock="1"/>
        </w:r>
      </w:ins>
      <w:r w:rsidR="00C539B8">
        <w:rPr>
          <w:bCs/>
        </w:rP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"&lt;sup&gt;7,41&lt;/sup&gt;" }, "properties" : { "noteIndex" : 0 }, "schema" : "https://github.com/citation-style-language/schema/raw/master/csl-citation.json" }</w:instrText>
      </w:r>
      <w:r w:rsidR="00C539B8">
        <w:rPr>
          <w:bCs/>
        </w:rPr>
        <w:fldChar w:fldCharType="separate"/>
      </w:r>
      <w:r w:rsidR="00C539B8" w:rsidRPr="00C539B8">
        <w:rPr>
          <w:bCs/>
          <w:noProof/>
          <w:vertAlign w:val="superscript"/>
        </w:rPr>
        <w:t>7,41</w:t>
      </w:r>
      <w:ins w:id="124" w:author="Gib Hemani" w:date="2013-11-03T20:34:00Z">
        <w:r w:rsidR="00C539B8">
          <w:rPr>
            <w:bCs/>
          </w:rPr>
          <w:fldChar w:fldCharType="end"/>
        </w:r>
      </w:ins>
      <w:del w:id="125" w:author="Gib Hemani" w:date="2013-11-03T20:33:00Z">
        <w:r w:rsidRPr="004F6101" w:rsidDel="00C539B8">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sidDel="00C539B8">
          <w:rPr>
            <w:bCs/>
          </w:rPr>
          <w:delInstrText xml:space="preserve"> ADDIN EN.CITE </w:delInstrText>
        </w:r>
        <w:r w:rsidRPr="004F6101" w:rsidDel="00C539B8">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sidDel="00C539B8">
          <w:rPr>
            <w:bCs/>
          </w:rPr>
          <w:delInstrText xml:space="preserve"> ADDIN EN.CITE.DATA </w:delInstrText>
        </w:r>
        <w:r w:rsidRPr="004F6101" w:rsidDel="00C539B8">
          <w:rPr>
            <w:bCs/>
          </w:rPr>
        </w:r>
        <w:r w:rsidRPr="004F6101" w:rsidDel="00C539B8">
          <w:rPr>
            <w:bCs/>
          </w:rPr>
          <w:fldChar w:fldCharType="end"/>
        </w:r>
        <w:r w:rsidRPr="004F6101" w:rsidDel="00C539B8">
          <w:rPr>
            <w:bCs/>
          </w:rPr>
        </w:r>
        <w:r w:rsidRPr="004F6101" w:rsidDel="00C539B8">
          <w:rPr>
            <w:bCs/>
          </w:rPr>
          <w:fldChar w:fldCharType="separate"/>
        </w:r>
        <w:r w:rsidRPr="004F6101" w:rsidDel="00C539B8">
          <w:rPr>
            <w:bCs/>
            <w:vertAlign w:val="superscript"/>
          </w:rPr>
          <w:delText>6, 41</w:delText>
        </w:r>
        <w:r w:rsidRPr="004F6101" w:rsidDel="00C539B8">
          <w:rPr>
            <w:bCs/>
          </w:rPr>
          <w:fldChar w:fldCharType="end"/>
        </w:r>
      </w:del>
      <w:r w:rsidRPr="004F6101">
        <w:rPr>
          <w:bCs/>
        </w:rPr>
        <w:t>, but may benefit more from additional tests for interactions among SNPs partitioned in the target group</w:t>
      </w:r>
      <w:ins w:id="126" w:author="Gib Hemani" w:date="2013-11-03T20:35:00Z">
        <w:r w:rsidR="00C539B8">
          <w:rPr>
            <w:bCs/>
          </w:rPr>
          <w:fldChar w:fldCharType="begin" w:fldLock="1"/>
        </w:r>
      </w:ins>
      <w:r w:rsidR="00C539B8">
        <w:rPr>
          <w:bCs/>
        </w:rPr>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C539B8">
        <w:rPr>
          <w:bCs/>
        </w:rPr>
        <w:fldChar w:fldCharType="separate"/>
      </w:r>
      <w:r w:rsidR="00C539B8" w:rsidRPr="00C539B8">
        <w:rPr>
          <w:bCs/>
          <w:noProof/>
          <w:vertAlign w:val="superscript"/>
        </w:rPr>
        <w:t>6</w:t>
      </w:r>
      <w:ins w:id="127" w:author="Gib Hemani" w:date="2013-11-03T20:35:00Z">
        <w:r w:rsidR="00C539B8">
          <w:rPr>
            <w:bCs/>
          </w:rPr>
          <w:fldChar w:fldCharType="end"/>
        </w:r>
      </w:ins>
      <w:del w:id="128" w:author="Gib Hemani" w:date="2013-11-03T20:34:00Z">
        <w:r w:rsidRPr="004F6101" w:rsidDel="00C539B8">
          <w:rPr>
            <w:bCs/>
          </w:rPr>
          <w:fldChar w:fldCharType="begin"/>
        </w:r>
        <w:r w:rsidRPr="004F6101" w:rsidDel="00C539B8">
          <w:rPr>
            <w:bCs/>
          </w:rPr>
          <w:del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delInstrText>
        </w:r>
        <w:r w:rsidRPr="004F6101" w:rsidDel="00C539B8">
          <w:rPr>
            <w:bCs/>
          </w:rPr>
          <w:fldChar w:fldCharType="separate"/>
        </w:r>
        <w:r w:rsidRPr="004F6101" w:rsidDel="00C539B8">
          <w:rPr>
            <w:bCs/>
            <w:vertAlign w:val="superscript"/>
          </w:rPr>
          <w:delText>5</w:delText>
        </w:r>
        <w:r w:rsidRPr="004F6101" w:rsidDel="00C539B8">
          <w:rPr>
            <w:bCs/>
          </w:rPr>
          <w:fldChar w:fldCharType="end"/>
        </w:r>
      </w:del>
      <w:r w:rsidRPr="004F6101">
        <w:rPr>
          <w:bCs/>
        </w:rPr>
        <w:t>. Hybrid Bayesian methods appear to be able to improve detection of epistasis in GWAS</w:t>
      </w:r>
      <w:ins w:id="129" w:author="Gib Hemani" w:date="2013-11-03T20:36:00Z">
        <w:r w:rsidR="00C539B8">
          <w:rPr>
            <w:bCs/>
          </w:rPr>
          <w:fldChar w:fldCharType="begin" w:fldLock="1"/>
        </w:r>
      </w:ins>
      <w:r w:rsidR="00C539B8">
        <w:rPr>
          <w:bCs/>
        </w:rPr>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"&lt;sup&gt;42\u201344&lt;/sup&gt;" }, "properties" : { "noteIndex" : 0 }, "schema" : "https://github.com/citation-style-language/schema/raw/master/csl-citation.json" }</w:instrText>
      </w:r>
      <w:r w:rsidR="00C539B8">
        <w:rPr>
          <w:bCs/>
        </w:rPr>
        <w:fldChar w:fldCharType="separate"/>
      </w:r>
      <w:r w:rsidR="00C539B8" w:rsidRPr="00C539B8">
        <w:rPr>
          <w:bCs/>
          <w:noProof/>
          <w:vertAlign w:val="superscript"/>
        </w:rPr>
        <w:t>42–44</w:t>
      </w:r>
      <w:ins w:id="130" w:author="Gib Hemani" w:date="2013-11-03T20:36:00Z">
        <w:r w:rsidR="00C539B8">
          <w:rPr>
            <w:bCs/>
          </w:rPr>
          <w:fldChar w:fldCharType="end"/>
        </w:r>
      </w:ins>
      <w:del w:id="131" w:author="Gib Hemani" w:date="2013-11-03T20:35:00Z">
        <w:r w:rsidRPr="004F6101" w:rsidDel="00C539B8">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sidDel="00C539B8">
          <w:rPr>
            <w:bCs/>
          </w:rPr>
          <w:delInstrText xml:space="preserve"> ADDIN EN.CITE </w:delInstrText>
        </w:r>
        <w:r w:rsidRPr="004F6101" w:rsidDel="00C539B8">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sidDel="00C539B8">
          <w:rPr>
            <w:bCs/>
          </w:rPr>
          <w:delInstrText xml:space="preserve"> ADDIN EN.CITE.DATA </w:delInstrText>
        </w:r>
        <w:r w:rsidRPr="004F6101" w:rsidDel="00C539B8">
          <w:rPr>
            <w:bCs/>
          </w:rPr>
        </w:r>
        <w:r w:rsidRPr="004F6101" w:rsidDel="00C539B8">
          <w:rPr>
            <w:bCs/>
          </w:rPr>
          <w:fldChar w:fldCharType="end"/>
        </w:r>
        <w:r w:rsidRPr="004F6101" w:rsidDel="00C539B8">
          <w:rPr>
            <w:bCs/>
          </w:rPr>
        </w:r>
        <w:r w:rsidRPr="004F6101" w:rsidDel="00C539B8">
          <w:rPr>
            <w:bCs/>
          </w:rPr>
          <w:fldChar w:fldCharType="separate"/>
        </w:r>
        <w:r w:rsidRPr="004F6101" w:rsidDel="00C539B8">
          <w:rPr>
            <w:bCs/>
            <w:vertAlign w:val="superscript"/>
          </w:rPr>
          <w:delText>42-44</w:delText>
        </w:r>
        <w:r w:rsidRPr="004F6101" w:rsidDel="00C539B8">
          <w:rPr>
            <w:bCs/>
          </w:rPr>
          <w:fldChar w:fldCharType="end"/>
        </w:r>
      </w:del>
      <w:r w:rsidRPr="004F6101">
        <w:rPr>
          <w:bCs/>
        </w:rPr>
        <w:t>, e.g. combining the strengths of Bayesian framework and generalized linear model allows fast and stable tests of SNP or haplotype interactions while considering covariates, marginal effects and gene-environment interaction simultaneously</w:t>
      </w:r>
      <w:ins w:id="132" w:author="Gib Hemani" w:date="2013-11-03T20:36:00Z">
        <w:r w:rsidR="00C539B8">
          <w:rPr>
            <w:bCs/>
          </w:rPr>
          <w:fldChar w:fldCharType="begin" w:fldLock="1"/>
        </w:r>
      </w:ins>
      <w:r w:rsidR="00C539B8">
        <w:rPr>
          <w:bCs/>
        </w:rPr>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"&lt;sup&gt;43,45&lt;/sup&gt;" }, "properties" : { "noteIndex" : 0 }, "schema" : "https://github.com/citation-style-language/schema/raw/master/csl-citation.json" }</w:instrText>
      </w:r>
      <w:r w:rsidR="00C539B8">
        <w:rPr>
          <w:bCs/>
        </w:rPr>
        <w:fldChar w:fldCharType="separate"/>
      </w:r>
      <w:r w:rsidR="00C539B8" w:rsidRPr="00C539B8">
        <w:rPr>
          <w:bCs/>
          <w:noProof/>
          <w:vertAlign w:val="superscript"/>
        </w:rPr>
        <w:t>43,45</w:t>
      </w:r>
      <w:ins w:id="133" w:author="Gib Hemani" w:date="2013-11-03T20:36:00Z">
        <w:r w:rsidR="00C539B8">
          <w:rPr>
            <w:bCs/>
          </w:rPr>
          <w:fldChar w:fldCharType="end"/>
        </w:r>
      </w:ins>
      <w:del w:id="134" w:author="Gib Hemani" w:date="2013-11-03T20:36:00Z">
        <w:r w:rsidRPr="004F6101" w:rsidDel="00C539B8">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sidDel="00C539B8">
          <w:rPr>
            <w:bCs/>
          </w:rPr>
          <w:delInstrText xml:space="preserve"> ADDIN EN.CITE </w:delInstrText>
        </w:r>
        <w:r w:rsidRPr="004F6101" w:rsidDel="00C539B8">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sidDel="00C539B8">
          <w:rPr>
            <w:bCs/>
          </w:rPr>
          <w:delInstrText xml:space="preserve"> ADDIN EN.CITE.DATA </w:delInstrText>
        </w:r>
        <w:r w:rsidRPr="004F6101" w:rsidDel="00C539B8">
          <w:rPr>
            <w:bCs/>
          </w:rPr>
        </w:r>
        <w:r w:rsidRPr="004F6101" w:rsidDel="00C539B8">
          <w:rPr>
            <w:bCs/>
          </w:rPr>
          <w:fldChar w:fldCharType="end"/>
        </w:r>
        <w:r w:rsidRPr="004F6101" w:rsidDel="00C539B8">
          <w:rPr>
            <w:bCs/>
          </w:rPr>
        </w:r>
        <w:r w:rsidRPr="004F6101" w:rsidDel="00C539B8">
          <w:rPr>
            <w:bCs/>
          </w:rPr>
          <w:fldChar w:fldCharType="separate"/>
        </w:r>
        <w:r w:rsidRPr="004F6101" w:rsidDel="00C539B8">
          <w:rPr>
            <w:bCs/>
            <w:vertAlign w:val="superscript"/>
          </w:rPr>
          <w:delText>43, 45</w:delText>
        </w:r>
        <w:r w:rsidRPr="004F6101" w:rsidDel="00C539B8">
          <w:rPr>
            <w:bCs/>
          </w:rPr>
          <w:fldChar w:fldCharType="end"/>
        </w:r>
      </w:del>
      <w:r w:rsidRPr="004F6101">
        <w:rPr>
          <w:bCs/>
        </w:rPr>
        <w:t>. Besides, the Bayesian model averaging approach may increase power of detection by averaging evidence from multiple plausible models given unknown actual interaction types</w:t>
      </w:r>
      <w:ins w:id="135" w:author="Gib Hemani" w:date="2013-11-03T20:37:00Z">
        <w:r w:rsidR="00C539B8">
          <w:rPr>
            <w:bCs/>
          </w:rPr>
          <w:fldChar w:fldCharType="begin" w:fldLock="1"/>
        </w:r>
      </w:ins>
      <w:r w:rsidR="00C539B8">
        <w:rPr>
          <w:bCs/>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"&lt;sup&gt;46&lt;/sup&gt;" }, "properties" : { "noteIndex" : 0 }, "schema" : "https://github.com/citation-style-language/schema/raw/master/csl-citation.json" }</w:instrText>
      </w:r>
      <w:r w:rsidR="00C539B8">
        <w:rPr>
          <w:bCs/>
        </w:rPr>
        <w:fldChar w:fldCharType="separate"/>
      </w:r>
      <w:r w:rsidR="00C539B8" w:rsidRPr="00C539B8">
        <w:rPr>
          <w:bCs/>
          <w:noProof/>
          <w:vertAlign w:val="superscript"/>
        </w:rPr>
        <w:t>46</w:t>
      </w:r>
      <w:ins w:id="136" w:author="Gib Hemani" w:date="2013-11-03T20:37:00Z">
        <w:r w:rsidR="00C539B8">
          <w:rPr>
            <w:bCs/>
          </w:rPr>
          <w:fldChar w:fldCharType="end"/>
        </w:r>
      </w:ins>
      <w:del w:id="137" w:author="Gib Hemani" w:date="2013-11-03T20:37:00Z">
        <w:r w:rsidRPr="004F6101" w:rsidDel="00C539B8">
          <w:rPr>
            <w:bCs/>
          </w:rPr>
          <w:fldChar w:fldCharType="begin"/>
        </w:r>
        <w:r w:rsidRPr="004F6101" w:rsidDel="00C539B8">
          <w:rPr>
            <w:bCs/>
          </w:rPr>
          <w:del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delInstrText>
        </w:r>
        <w:r w:rsidRPr="004F6101" w:rsidDel="00C539B8">
          <w:rPr>
            <w:bCs/>
          </w:rPr>
          <w:fldChar w:fldCharType="separate"/>
        </w:r>
        <w:r w:rsidRPr="004F6101" w:rsidDel="00C539B8">
          <w:rPr>
            <w:bCs/>
            <w:vertAlign w:val="superscript"/>
          </w:rPr>
          <w:delText>46</w:delText>
        </w:r>
        <w:r w:rsidRPr="004F6101" w:rsidDel="00C539B8">
          <w:rPr>
            <w:bCs/>
          </w:rPr>
          <w:fldChar w:fldCharType="end"/>
        </w:r>
      </w:del>
      <w:r w:rsidRPr="004F6101">
        <w:rPr>
          <w:bCs/>
        </w:rPr>
        <w:t>.</w:t>
      </w:r>
    </w:p>
    <w:p w14:paraId="7DBCAFFA" w14:textId="77777777" w:rsidR="004F6101" w:rsidRPr="004F6101" w:rsidRDefault="004F6101" w:rsidP="004F6101">
      <w:pPr>
        <w:rPr>
          <w:bCs/>
        </w:rPr>
      </w:pPr>
    </w:p>
    <w:p w14:paraId="33D245D0" w14:textId="77777777" w:rsidR="004F6101" w:rsidRDefault="004F6101" w:rsidP="004F6101">
      <w:pPr>
        <w:pStyle w:val="Heading3"/>
      </w:pPr>
      <w:r w:rsidRPr="004F6101">
        <w:t>Data filtering methods</w:t>
      </w:r>
    </w:p>
    <w:p w14:paraId="69ADACED" w14:textId="77777777" w:rsidR="004F6101" w:rsidRDefault="004F6101" w:rsidP="004F6101">
      <w:pPr>
        <w:rPr>
          <w:bCs/>
        </w:rPr>
      </w:pPr>
    </w:p>
    <w:p w14:paraId="4AB8108B" w14:textId="6AE839A7" w:rsidR="004F6101" w:rsidRPr="004F6101" w:rsidRDefault="004F6101" w:rsidP="004F6101">
      <w:pPr>
        <w:rPr>
          <w:bCs/>
        </w:rPr>
      </w:pPr>
      <w:r w:rsidRPr="004F6101">
        <w:rPr>
          <w:bCs/>
        </w:rPr>
        <w:t>A given GWAS data can be filtered to select a subset for interaction tests based on either existing biological knowledge (e.g. databases of pathways and protein-protein interactions</w:t>
      </w:r>
      <w:ins w:id="138" w:author="Gib Hemani" w:date="2013-11-03T20:38:00Z">
        <w:r w:rsidR="00C539B8">
          <w:rPr>
            <w:bCs/>
          </w:rPr>
          <w:fldChar w:fldCharType="begin" w:fldLock="1"/>
        </w:r>
      </w:ins>
      <w:r w:rsidR="00C539B8">
        <w:rPr>
          <w:bCs/>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"&lt;sup&gt;5,25,47&lt;/sup&gt;" }, "properties" : { "noteIndex" : 0 }, "schema" : "https://github.com/citation-style-language/schema/raw/master/csl-citation.json" }</w:instrText>
      </w:r>
      <w:r w:rsidR="00C539B8">
        <w:rPr>
          <w:bCs/>
        </w:rPr>
        <w:fldChar w:fldCharType="separate"/>
      </w:r>
      <w:r w:rsidR="00C539B8" w:rsidRPr="00C539B8">
        <w:rPr>
          <w:bCs/>
          <w:noProof/>
          <w:vertAlign w:val="superscript"/>
        </w:rPr>
        <w:t>5,25,47</w:t>
      </w:r>
      <w:ins w:id="139" w:author="Gib Hemani" w:date="2013-11-03T20:38:00Z">
        <w:r w:rsidR="00C539B8">
          <w:rPr>
            <w:bCs/>
          </w:rPr>
          <w:fldChar w:fldCharType="end"/>
        </w:r>
      </w:ins>
      <w:del w:id="140" w:author="Gib Hemani" w:date="2013-11-03T20:38:00Z">
        <w:r w:rsidRPr="004F6101" w:rsidDel="00C539B8">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sidDel="00C539B8">
          <w:rPr>
            <w:bCs/>
          </w:rPr>
          <w:delInstrText xml:space="preserve"> ADDIN EN.CITE </w:delInstrText>
        </w:r>
        <w:r w:rsidRPr="004F6101" w:rsidDel="00C539B8">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sidDel="00C539B8">
          <w:rPr>
            <w:bCs/>
          </w:rPr>
          <w:delInstrText xml:space="preserve"> ADDIN EN.CITE.DATA </w:delInstrText>
        </w:r>
        <w:r w:rsidRPr="004F6101" w:rsidDel="00C539B8">
          <w:rPr>
            <w:bCs/>
          </w:rPr>
        </w:r>
        <w:r w:rsidRPr="004F6101" w:rsidDel="00C539B8">
          <w:rPr>
            <w:bCs/>
          </w:rPr>
          <w:fldChar w:fldCharType="end"/>
        </w:r>
        <w:r w:rsidRPr="004F6101" w:rsidDel="00C539B8">
          <w:rPr>
            <w:bCs/>
          </w:rPr>
        </w:r>
        <w:r w:rsidRPr="004F6101" w:rsidDel="00C539B8">
          <w:rPr>
            <w:bCs/>
          </w:rPr>
          <w:fldChar w:fldCharType="separate"/>
        </w:r>
        <w:r w:rsidRPr="004F6101" w:rsidDel="00C539B8">
          <w:rPr>
            <w:bCs/>
            <w:vertAlign w:val="superscript"/>
          </w:rPr>
          <w:delText>4, 26, 47</w:delText>
        </w:r>
        <w:r w:rsidRPr="004F6101" w:rsidDel="00C539B8">
          <w:rPr>
            <w:bCs/>
          </w:rPr>
          <w:fldChar w:fldCharType="end"/>
        </w:r>
      </w:del>
      <w:r w:rsidRPr="004F6101">
        <w:rPr>
          <w:bCs/>
        </w:rPr>
        <w:t>), or statistical features (e.g. marginal effects</w:t>
      </w:r>
      <w:ins w:id="141" w:author="Gib Hemani" w:date="2013-11-03T20:38:00Z">
        <w:r w:rsidR="00C539B8">
          <w:rPr>
            <w:bCs/>
          </w:rPr>
          <w:fldChar w:fldCharType="begin" w:fldLock="1"/>
        </w:r>
      </w:ins>
      <w:r w:rsidR="00C539B8">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C539B8">
        <w:rPr>
          <w:bCs/>
        </w:rPr>
        <w:fldChar w:fldCharType="separate"/>
      </w:r>
      <w:r w:rsidR="00C539B8" w:rsidRPr="00C539B8">
        <w:rPr>
          <w:bCs/>
          <w:noProof/>
          <w:vertAlign w:val="superscript"/>
        </w:rPr>
        <w:t>25</w:t>
      </w:r>
      <w:ins w:id="142" w:author="Gib Hemani" w:date="2013-11-03T20:38:00Z">
        <w:r w:rsidR="00C539B8">
          <w:rPr>
            <w:bCs/>
          </w:rPr>
          <w:fldChar w:fldCharType="end"/>
        </w:r>
      </w:ins>
      <w:bookmarkStart w:id="143" w:name="_GoBack"/>
      <w:bookmarkEnd w:id="143"/>
      <w:del w:id="144" w:author="Gib Hemani" w:date="2013-11-03T20:38:00Z">
        <w:r w:rsidRPr="004F6101" w:rsidDel="00C539B8">
          <w:rPr>
            <w:bCs/>
          </w:rPr>
          <w:fldChar w:fldCharType="begin"/>
        </w:r>
        <w:r w:rsidRPr="004F6101" w:rsidDel="00C539B8">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4F6101" w:rsidDel="00C539B8">
          <w:rPr>
            <w:bCs/>
          </w:rPr>
          <w:fldChar w:fldCharType="separate"/>
        </w:r>
        <w:r w:rsidRPr="004F6101" w:rsidDel="00C539B8">
          <w:rPr>
            <w:bCs/>
            <w:vertAlign w:val="superscript"/>
          </w:rPr>
          <w:delText>26</w:delText>
        </w:r>
        <w:r w:rsidRPr="004F6101" w:rsidDel="00C539B8">
          <w:rPr>
            <w:bCs/>
          </w:rPr>
          <w:fldChar w:fldCharType="end"/>
        </w:r>
      </w:del>
      <w:r w:rsidRPr="004F6101">
        <w:rPr>
          <w:bCs/>
        </w:rPr>
        <w:t xml:space="preserve"> and SNP genotype frequencies</w: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48, 49</w:t>
      </w:r>
      <w:r w:rsidRPr="004F6101">
        <w:rPr>
          <w:bCs/>
        </w:rPr>
        <w:fldChar w:fldCharType="end"/>
      </w:r>
      <w:r w:rsidRPr="004F6101">
        <w:rPr>
          <w:bCs/>
        </w:rPr>
        <w:t>), or fast algorithms</w: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18, 50-53</w:t>
      </w:r>
      <w:r w:rsidRPr="004F6101">
        <w:rPr>
          <w:bCs/>
        </w:rPr>
        <w:fldChar w:fldCharType="end"/>
      </w:r>
      <w:r w:rsidRPr="004F6101">
        <w:rPr>
          <w:bCs/>
        </w:rPr>
        <w:t>. Methods based on variance heterogeneity can effectively select potentially interacting SNPs for quantitative traits but could miss interacting SNPs lack of variance heterogeneity</w: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 </w:instrTex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54, 55</w:t>
      </w:r>
      <w:r w:rsidRPr="004F6101">
        <w:rPr>
          <w:bCs/>
        </w:rPr>
        <w:fldChar w:fldCharType="end"/>
      </w:r>
      <w:r w:rsidRPr="004F6101">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sidRPr="004F6101">
        <w:rPr>
          <w:bCs/>
        </w:rPr>
        <w:fldChar w:fldCharType="begin"/>
      </w:r>
      <w:r w:rsidRPr="004F6101">
        <w:rPr>
          <w:bCs/>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Pr="004F6101">
        <w:rPr>
          <w:bCs/>
        </w:rPr>
        <w:fldChar w:fldCharType="separate"/>
      </w:r>
      <w:r w:rsidRPr="004F6101">
        <w:rPr>
          <w:bCs/>
          <w:vertAlign w:val="superscript"/>
        </w:rPr>
        <w:t>4</w:t>
      </w:r>
      <w:r w:rsidRPr="004F6101">
        <w:rPr>
          <w:bCs/>
        </w:rPr>
        <w:fldChar w:fldCharType="end"/>
      </w:r>
      <w:r w:rsidRPr="004F6101">
        <w:rPr>
          <w:bCs/>
        </w:rPr>
        <w:t xml:space="preserve"> and specific contexts</w: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56, 57</w:t>
      </w:r>
      <w:r w:rsidRPr="004F6101">
        <w:rPr>
          <w:bCs/>
        </w:rPr>
        <w:fldChar w:fldCharType="end"/>
      </w:r>
      <w:r w:rsidRPr="004F6101">
        <w:rPr>
          <w:bCs/>
        </w:rPr>
        <w:t>. Furthermore, it is debatable what threshold is appropriate after filtering as it might alter the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w:t>
      </w:r>
    </w:p>
    <w:p w14:paraId="125F6EC1" w14:textId="77777777" w:rsidR="004F6101" w:rsidRPr="004F6101" w:rsidRDefault="004F6101" w:rsidP="004F6101">
      <w:pPr>
        <w:rPr>
          <w:bCs/>
        </w:rPr>
      </w:pPr>
    </w:p>
    <w:p w14:paraId="12ED054F" w14:textId="77777777" w:rsidR="004F6101" w:rsidRDefault="004F6101" w:rsidP="004F6101">
      <w:pPr>
        <w:pStyle w:val="Heading3"/>
      </w:pPr>
      <w:r w:rsidRPr="004F6101">
        <w:t>Machine learning, data mining and other algorithms</w:t>
      </w:r>
    </w:p>
    <w:p w14:paraId="2BE497C7" w14:textId="77777777" w:rsidR="004F6101" w:rsidRDefault="004F6101" w:rsidP="004F6101">
      <w:pPr>
        <w:rPr>
          <w:bCs/>
        </w:rPr>
      </w:pPr>
    </w:p>
    <w:p w14:paraId="722895D0" w14:textId="29F15F5F" w:rsidR="004F6101" w:rsidRPr="004F6101" w:rsidRDefault="004F6101" w:rsidP="004F6101">
      <w:pPr>
        <w:rPr>
          <w:bCs/>
        </w:rPr>
      </w:pPr>
      <w:r w:rsidRPr="004F6101">
        <w:rPr>
          <w:bCs/>
        </w:rPr>
        <w:t>Continuous efforts have been made to adopt/improve algorithms from other disciplines to address the large P small N problem in detecting epistasis</w: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 </w:instrTex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2, 4, 5, 12</w:t>
      </w:r>
      <w:r w:rsidRPr="004F6101">
        <w:rPr>
          <w:bCs/>
        </w:rPr>
        <w:fldChar w:fldCharType="end"/>
      </w:r>
      <w:r w:rsidRPr="004F6101">
        <w:rPr>
          <w:bCs/>
        </w:rPr>
        <w:t>, particularly high-order interactions where regression-based methods</w:t>
      </w:r>
      <w:r w:rsidRPr="004F6101">
        <w:rPr>
          <w:bCs/>
        </w:rPr>
        <w:fldChar w:fldCharType="begin"/>
      </w:r>
      <w:r w:rsidRPr="004F6101">
        <w:rPr>
          <w:bCs/>
        </w:rP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w:t>
      </w:r>
      <w:r w:rsidRPr="004F6101">
        <w:rPr>
          <w:bCs/>
        </w:rPr>
        <w:fldChar w:fldCharType="end"/>
      </w:r>
      <w:r w:rsidRPr="004F6101">
        <w:rPr>
          <w:bCs/>
        </w:rPr>
        <w:t xml:space="preserve"> may suffer from increasingly computational complexity and data sparsity</w: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 </w:instrTex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52, 59</w:t>
      </w:r>
      <w:r w:rsidRPr="004F6101">
        <w:rPr>
          <w:bCs/>
        </w:rPr>
        <w:fldChar w:fldCharType="end"/>
      </w:r>
      <w:r w:rsidRPr="004F6101">
        <w:rPr>
          <w:bCs/>
        </w:rPr>
        <w:t xml:space="preserve">. These algorithms often employ certain </w:t>
      </w:r>
      <w:r w:rsidRPr="004F6101">
        <w:rPr>
          <w:bCs/>
          <w:u w:val="single"/>
        </w:rPr>
        <w:t>classifiers</w:t>
      </w:r>
      <w:r w:rsidRPr="004F6101">
        <w:rPr>
          <w:bCs/>
        </w:rPr>
        <w:t xml:space="preserve"> for data reduction and/or feature selection to reduce both the computational and statistical burden in exhaustive search</w: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60-62</w:t>
      </w:r>
      <w:r w:rsidRPr="004F6101">
        <w:rPr>
          <w:bCs/>
        </w:rPr>
        <w:fldChar w:fldCharType="end"/>
      </w:r>
      <w:r w:rsidRPr="004F6101">
        <w:rPr>
          <w:bCs/>
        </w:rPr>
        <w:t>, but previously were not scaled up for GWAS or explicitly testing interactions and could miss interactions without marginal effects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12, 61, 62</w:t>
      </w:r>
      <w:r w:rsidRPr="004F6101">
        <w:rPr>
          <w:bCs/>
        </w:rPr>
        <w:fldChar w:fldCharType="end"/>
      </w:r>
      <w:r w:rsidRPr="004F6101">
        <w:rPr>
          <w:bCs/>
        </w:rPr>
        <w:t>. While most existing algorithms (e.g. Multifactor Dimensionality Reduction, tree-based, entropy-based) being scaled up by modern computing technologies</w: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 </w:instrTex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63-67</w:t>
      </w:r>
      <w:r w:rsidRPr="004F6101">
        <w:rPr>
          <w:bCs/>
        </w:rPr>
        <w:fldChar w:fldCharType="end"/>
      </w:r>
      <w:r w:rsidRPr="004F6101">
        <w:rPr>
          <w:bCs/>
        </w:rPr>
        <w:t>, their classifiers are also improved to be applicable for complex quantitative traits</w: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 68-71</w:t>
      </w:r>
      <w:r w:rsidRPr="004F6101">
        <w:rPr>
          <w:bCs/>
        </w:rPr>
        <w:fldChar w:fldCharType="end"/>
      </w:r>
      <w:r w:rsidRPr="004F6101">
        <w:rPr>
          <w:bCs/>
        </w:rPr>
        <w:t>, allow using risk scores aggregating multiple interactions in classification</w:t>
      </w:r>
      <w:r w:rsidRPr="004F6101">
        <w:rPr>
          <w:bCs/>
        </w:rPr>
        <w:fldChar w:fldCharType="begin"/>
      </w:r>
      <w:r w:rsidRPr="004F6101">
        <w:rPr>
          <w:bCs/>
        </w:rP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Pr="004F6101">
        <w:rPr>
          <w:bCs/>
        </w:rPr>
        <w:fldChar w:fldCharType="separate"/>
      </w:r>
      <w:r w:rsidRPr="004F6101">
        <w:rPr>
          <w:bCs/>
          <w:vertAlign w:val="superscript"/>
        </w:rPr>
        <w:t>72</w:t>
      </w:r>
      <w:r w:rsidRPr="004F6101">
        <w:rPr>
          <w:bCs/>
        </w:rPr>
        <w:fldChar w:fldCharType="end"/>
      </w:r>
      <w:r w:rsidRPr="004F6101">
        <w:rPr>
          <w:bCs/>
        </w:rPr>
        <w:t>, and account for interactions without marginal effects</w: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 </w:instrTex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73, 74</w:t>
      </w:r>
      <w:r w:rsidRPr="004F6101">
        <w:rPr>
          <w:bCs/>
        </w:rPr>
        <w:fldChar w:fldCharType="end"/>
      </w:r>
      <w:r w:rsidRPr="004F6101">
        <w:rPr>
          <w:bCs/>
        </w:rPr>
        <w:t xml:space="preserve">. </w:t>
      </w:r>
    </w:p>
    <w:p w14:paraId="1A083324" w14:textId="77777777" w:rsidR="004F6101" w:rsidRPr="004F6101" w:rsidRDefault="004F6101" w:rsidP="004F6101">
      <w:pPr>
        <w:rPr>
          <w:bCs/>
        </w:rPr>
      </w:pPr>
      <w:r w:rsidRPr="004F6101">
        <w:rPr>
          <w:bCs/>
        </w:rPr>
        <w:t>Improved computing efficiency also allows an easy fix of the stability issue of the RelifF-based filtering methods</w:t>
      </w:r>
      <w:r w:rsidRPr="004F6101">
        <w:rPr>
          <w:bCs/>
        </w:rPr>
        <w:fldChar w:fldCharType="begin"/>
      </w:r>
      <w:r w:rsidRPr="004F6101">
        <w:rPr>
          <w:bCs/>
        </w:rPr>
        <w: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instrText>
      </w:r>
      <w:r w:rsidRPr="004F6101">
        <w:rPr>
          <w:bCs/>
        </w:rPr>
        <w:fldChar w:fldCharType="separate"/>
      </w:r>
      <w:r w:rsidRPr="004F6101">
        <w:rPr>
          <w:bCs/>
          <w:vertAlign w:val="superscript"/>
        </w:rPr>
        <w:t>75</w:t>
      </w:r>
      <w:r w:rsidRPr="004F6101">
        <w:rPr>
          <w:bCs/>
        </w:rPr>
        <w:fldChar w:fldCharType="end"/>
      </w:r>
      <w:r w:rsidRPr="004F6101">
        <w:rPr>
          <w:bCs/>
        </w:rPr>
        <w:t xml:space="preserve"> by aggregating multiple runs</w:t>
      </w:r>
      <w:r w:rsidRPr="004F6101">
        <w:rPr>
          <w:bCs/>
        </w:rPr>
        <w:fldChar w:fldCharType="begin"/>
      </w:r>
      <w:r w:rsidRPr="004F6101">
        <w:rPr>
          <w:bCs/>
        </w:rPr>
        <w: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76</w:t>
      </w:r>
      <w:r w:rsidRPr="004F6101">
        <w:rPr>
          <w:bCs/>
        </w:rPr>
        <w:fldChar w:fldCharType="end"/>
      </w:r>
      <w:r w:rsidRPr="004F6101">
        <w:rPr>
          <w:bCs/>
        </w:rPr>
        <w:t xml:space="preserve"> and facilitates the development of combining complementary algorithms. For example, using tree-based methods for screening and Multifactor Dimensionality Reduction for interaction testing can improve the overall performance</w: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77-79</w:t>
      </w:r>
      <w:r w:rsidRPr="004F6101">
        <w:rPr>
          <w:bCs/>
        </w:rPr>
        <w:fldChar w:fldCharType="end"/>
      </w:r>
      <w:r w:rsidRPr="004F6101">
        <w:rPr>
          <w:bCs/>
        </w:rPr>
        <w:t xml:space="preserve">; Reconstructability Analysis method uses entropy-based methods to construct and interpret </w:t>
      </w:r>
      <w:r w:rsidRPr="004F6101">
        <w:rPr>
          <w:bCs/>
        </w:rPr>
        <w:lastRenderedPageBreak/>
        <w:t>interaction structures and graph theory heuristics to traverse</w:t>
      </w:r>
      <w:r w:rsidRPr="004F6101">
        <w:rPr>
          <w:bCs/>
        </w:rPr>
        <w:fldChar w:fldCharType="begin"/>
      </w:r>
      <w:r w:rsidRPr="004F6101">
        <w:rPr>
          <w:bCs/>
        </w:rPr>
        <w: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instrText>
      </w:r>
      <w:r w:rsidRPr="004F6101">
        <w:rPr>
          <w:bCs/>
        </w:rPr>
        <w:fldChar w:fldCharType="separate"/>
      </w:r>
      <w:r w:rsidRPr="004F6101">
        <w:rPr>
          <w:bCs/>
          <w:vertAlign w:val="superscript"/>
        </w:rPr>
        <w:t>67</w:t>
      </w:r>
      <w:r w:rsidRPr="004F6101">
        <w:rPr>
          <w:bCs/>
        </w:rPr>
        <w:fldChar w:fldCharType="end"/>
      </w:r>
      <w:r w:rsidRPr="004F6101">
        <w:rPr>
          <w:bCs/>
        </w:rPr>
        <w:t>. New algorithms such as Ant Colony Optimization mimicking how ant colonies find the shortest route to foods</w: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 </w:instrTex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80, 81</w:t>
      </w:r>
      <w:r w:rsidRPr="004F6101">
        <w:rPr>
          <w:bCs/>
        </w:rPr>
        <w:fldChar w:fldCharType="end"/>
      </w:r>
      <w:r w:rsidRPr="004F6101">
        <w:rPr>
          <w:bCs/>
        </w:rPr>
        <w:t xml:space="preserve"> are continuously adopted into epistasis studies but need to be clear how interactions are tested</w:t>
      </w:r>
      <w:r w:rsidRPr="004F6101">
        <w:rPr>
          <w:bCs/>
        </w:rPr>
        <w:fldChar w:fldCharType="begin"/>
      </w:r>
      <w:r w:rsidRPr="004F6101">
        <w:rPr>
          <w:bCs/>
        </w:rPr>
        <w: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instrText>
      </w:r>
      <w:r w:rsidRPr="004F6101">
        <w:rPr>
          <w:bCs/>
        </w:rPr>
        <w:fldChar w:fldCharType="separate"/>
      </w:r>
      <w:r w:rsidRPr="004F6101">
        <w:rPr>
          <w:bCs/>
          <w:vertAlign w:val="superscript"/>
        </w:rPr>
        <w:t>81</w:t>
      </w:r>
      <w:r w:rsidRPr="004F6101">
        <w:rPr>
          <w:bCs/>
        </w:rPr>
        <w:fldChar w:fldCharType="end"/>
      </w:r>
      <w:r w:rsidRPr="004F6101">
        <w:rPr>
          <w:bCs/>
        </w:rPr>
        <w:t>. Nevertheless, detection of high-order interactions appears very challenging to machine learning and data 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 </w:instrTex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3, 82</w:t>
      </w:r>
      <w:r w:rsidRPr="004F6101">
        <w:rPr>
          <w:bCs/>
        </w:rPr>
        <w:fldChar w:fldCharType="end"/>
      </w:r>
      <w:r w:rsidRPr="004F6101">
        <w:rPr>
          <w:bCs/>
        </w:rPr>
        <w:t>, in addition to issues of excessive computing demand, exponentially increased multiple tests and insufficient sample sizes</w:t>
      </w:r>
      <w:r w:rsidRPr="004F6101">
        <w:rPr>
          <w:bCs/>
        </w:rPr>
        <w:fldChar w:fldCharType="begin"/>
      </w:r>
      <w:r w:rsidRPr="004F6101">
        <w:rPr>
          <w:bCs/>
        </w:rPr>
        <w: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12</w:t>
      </w:r>
      <w:r w:rsidRPr="004F6101">
        <w:rPr>
          <w:bCs/>
        </w:rPr>
        <w:fldChar w:fldCharType="end"/>
      </w:r>
      <w:r w:rsidRPr="004F6101">
        <w:rPr>
          <w:bCs/>
        </w:rPr>
        <w:t xml:space="preserve">. Novel ideas are needed to genome-wide detect high-order interactions. </w:t>
      </w:r>
    </w:p>
    <w:p w14:paraId="479EB92E" w14:textId="77777777" w:rsidR="004F6101" w:rsidRPr="004F6101" w:rsidRDefault="004F6101" w:rsidP="004F6101">
      <w:pPr>
        <w:rPr>
          <w:bCs/>
        </w:rPr>
      </w:pPr>
    </w:p>
    <w:p w14:paraId="215DF61A" w14:textId="77777777" w:rsidR="004F6101" w:rsidRDefault="004F6101" w:rsidP="004F6101">
      <w:pPr>
        <w:pStyle w:val="Heading3"/>
      </w:pPr>
      <w:r w:rsidRPr="004F6101">
        <w:t>Group and module based methods</w:t>
      </w:r>
    </w:p>
    <w:p w14:paraId="0564884B" w14:textId="77777777" w:rsidR="004F6101" w:rsidRDefault="004F6101" w:rsidP="004F6101">
      <w:pPr>
        <w:rPr>
          <w:b/>
          <w:bCs/>
          <w:i/>
        </w:rPr>
      </w:pPr>
    </w:p>
    <w:p w14:paraId="2F32F008" w14:textId="2CB70C6D" w:rsidR="004F6101" w:rsidRPr="004F6101" w:rsidRDefault="004F6101" w:rsidP="004F6101">
      <w:pPr>
        <w:rPr>
          <w:bCs/>
        </w:rPr>
      </w:pPr>
      <w:r w:rsidRPr="004F6101">
        <w:rPr>
          <w:bCs/>
        </w:rPr>
        <w:t>Testing interactions based on groups of SNPs or functional modules can dramatically reduce the multiple test burden (e.g. only ~10</w:t>
      </w:r>
      <w:r w:rsidRPr="004F6101">
        <w:rPr>
          <w:bCs/>
          <w:vertAlign w:val="superscript"/>
        </w:rPr>
        <w:t>8</w:t>
      </w:r>
      <w:r w:rsidRPr="004F6101">
        <w:rPr>
          <w:bCs/>
        </w:rPr>
        <w:t xml:space="preserve"> pairwise tests required for 20,000 genes) and thus increase power of detection</w: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 </w:instrTex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25, 83</w:t>
      </w:r>
      <w:r w:rsidRPr="004F6101">
        <w:rPr>
          <w:bCs/>
        </w:rPr>
        <w:fldChar w:fldCharType="end"/>
      </w:r>
      <w:r w:rsidRPr="004F6101">
        <w:rPr>
          <w:bCs/>
        </w:rPr>
        <w:t>, including high-order interactions</w:t>
      </w:r>
      <w:r w:rsidRPr="004F6101">
        <w:rPr>
          <w:bCs/>
        </w:rPr>
        <w:fldChar w:fldCharType="begin"/>
      </w:r>
      <w:r w:rsidRPr="004F6101">
        <w:rPr>
          <w:bCs/>
        </w:rPr>
        <w: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84</w:t>
      </w:r>
      <w:r w:rsidRPr="004F6101">
        <w:rPr>
          <w:bCs/>
        </w:rPr>
        <w:fldChar w:fldCharType="end"/>
      </w:r>
      <w:r w:rsidRPr="004F6101">
        <w:rPr>
          <w:bCs/>
        </w:rPr>
        <w:t>. In addition, properly grouping SNPs may collectively capture casual variants that are not well tagged by individual SNPs</w:t>
      </w:r>
      <w:r w:rsidRPr="004F6101">
        <w:rPr>
          <w:bCs/>
        </w:rPr>
        <w:fldChar w:fldCharType="begin"/>
      </w:r>
      <w:r w:rsidRPr="004F6101">
        <w:rPr>
          <w:bCs/>
        </w:rPr>
        <w: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85</w:t>
      </w:r>
      <w:r w:rsidRPr="004F6101">
        <w:rPr>
          <w:bCs/>
        </w:rPr>
        <w:fldChar w:fldCharType="end"/>
      </w:r>
      <w:r w:rsidRPr="004F6101">
        <w:rPr>
          <w:bCs/>
        </w:rPr>
        <w:t xml:space="preserve"> but could be complicated by a number of factors (e.g. group definitions, correlations among SNPs and SNP pairs)</w:t>
      </w:r>
      <w:r w:rsidRPr="004F6101">
        <w:rPr>
          <w:bCs/>
        </w:rPr>
        <w:fldChar w:fldCharType="begin"/>
      </w:r>
      <w:r w:rsidRPr="004F6101">
        <w:rPr>
          <w:bCs/>
        </w:rPr>
        <w: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38</w:t>
      </w:r>
      <w:r w:rsidRPr="004F6101">
        <w:rPr>
          <w:bCs/>
        </w:rPr>
        <w:fldChar w:fldCharType="end"/>
      </w:r>
      <w:r w:rsidRPr="004F6101">
        <w:rPr>
          <w:bCs/>
        </w:rPr>
        <w:t>. A common practice is to use genes to group SNPs and derive gene-based variables factoring in SNP correlations for interaction tests via regression</w:t>
      </w:r>
      <w:r w:rsidRPr="004F6101">
        <w:rPr>
          <w:bCs/>
        </w:rPr>
        <w:fldChar w:fldCharType="begin"/>
      </w:r>
      <w:r w:rsidRPr="004F6101">
        <w:rPr>
          <w:bCs/>
        </w:rPr>
        <w: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86</w:t>
      </w:r>
      <w:r w:rsidRPr="004F6101">
        <w:rPr>
          <w:bCs/>
        </w:rPr>
        <w:fldChar w:fldCharType="end"/>
      </w:r>
      <w:r w:rsidRPr="004F6101">
        <w:rPr>
          <w:bCs/>
        </w:rPr>
        <w:t xml:space="preserve"> or analog LD-based</w:t>
      </w:r>
      <w:r w:rsidRPr="004F6101">
        <w:rPr>
          <w:bCs/>
        </w:rPr>
        <w:fldChar w:fldCharType="begin"/>
      </w:r>
      <w:r w:rsidRPr="004F6101">
        <w:rPr>
          <w:bCs/>
        </w:rPr>
        <w: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14</w:t>
      </w:r>
      <w:r w:rsidRPr="004F6101">
        <w:rPr>
          <w:bCs/>
        </w:rPr>
        <w:fldChar w:fldCharType="end"/>
      </w:r>
      <w:r w:rsidRPr="004F6101">
        <w:rPr>
          <w:bCs/>
        </w:rPr>
        <w:t xml:space="preserve"> (i.e. testing the difference of correlation of a pair of genes between cases and controls) approaches</w: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87, 88</w:t>
      </w:r>
      <w:r w:rsidRPr="004F6101">
        <w:rPr>
          <w:bCs/>
        </w:rPr>
        <w:fldChar w:fldCharType="end"/>
      </w:r>
      <w:r w:rsidRPr="004F6101">
        <w:rPr>
          <w:bCs/>
        </w:rPr>
        <w:t>. Alternatively, one can first compute all pairwise interactions between SNPs in each group and derive gene-based interaction P values by integrating the pairwise interaction P values</w:t>
      </w:r>
      <w:r w:rsidRPr="004F6101">
        <w:rPr>
          <w:bCs/>
        </w:rPr>
        <w:fldChar w:fldCharType="begin"/>
      </w:r>
      <w:r w:rsidRPr="004F6101">
        <w:rPr>
          <w:bCs/>
        </w:rPr>
        <w: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83</w:t>
      </w:r>
      <w:r w:rsidRPr="004F6101">
        <w:rPr>
          <w:bCs/>
        </w:rPr>
        <w:fldChar w:fldCharType="end"/>
      </w:r>
      <w:r w:rsidRPr="004F6101">
        <w:rPr>
          <w:bCs/>
        </w:rPr>
        <w:t xml:space="preserve">. </w:t>
      </w:r>
    </w:p>
    <w:p w14:paraId="502F1FF9" w14:textId="77777777" w:rsidR="004F6101" w:rsidRPr="004F6101" w:rsidRDefault="004F6101" w:rsidP="004F6101">
      <w:pPr>
        <w:rPr>
          <w:bCs/>
        </w:rPr>
      </w:pPr>
      <w:r w:rsidRPr="004F6101">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rsidRPr="004F6101">
        <w:rPr>
          <w:bCs/>
        </w:rPr>
        <w:fldChar w:fldCharType="begin"/>
      </w:r>
      <w:r w:rsidRPr="004F6101">
        <w:rPr>
          <w:bCs/>
        </w:rPr>
        <w: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22, 35</w:t>
      </w:r>
      <w:r w:rsidRPr="004F6101">
        <w:rPr>
          <w:bCs/>
        </w:rPr>
        <w:fldChar w:fldCharType="end"/>
      </w:r>
      <w:r w:rsidRPr="004F6101">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Pr="004F6101">
        <w:rPr>
          <w:bCs/>
        </w:rPr>
        <w:fldChar w:fldCharType="begin"/>
      </w:r>
      <w:r w:rsidRPr="004F6101">
        <w:rPr>
          <w:bCs/>
        </w:rPr>
        <w: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89</w:t>
      </w:r>
      <w:r w:rsidRPr="004F6101">
        <w:rPr>
          <w:bCs/>
        </w:rPr>
        <w:fldChar w:fldCharType="end"/>
      </w:r>
      <w:r w:rsidRPr="004F6101">
        <w:rPr>
          <w:bCs/>
        </w:rPr>
        <w:t xml:space="preserve"> to identify functional important pathways</w:t>
      </w:r>
      <w:r w:rsidRPr="004F6101">
        <w:rPr>
          <w:bCs/>
        </w:rPr>
        <w:fldChar w:fldCharType="begin"/>
      </w:r>
      <w:r w:rsidRPr="004F6101">
        <w:rPr>
          <w:bCs/>
        </w:rPr>
        <w: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instrText>
      </w:r>
      <w:r w:rsidRPr="004F6101">
        <w:rPr>
          <w:bCs/>
        </w:rPr>
        <w:fldChar w:fldCharType="separate"/>
      </w:r>
      <w:r w:rsidRPr="004F6101">
        <w:rPr>
          <w:bCs/>
          <w:vertAlign w:val="superscript"/>
        </w:rPr>
        <w:t>2</w:t>
      </w:r>
      <w:r w:rsidRPr="004F6101">
        <w:rPr>
          <w:bCs/>
        </w:rPr>
        <w:fldChar w:fldCharType="end"/>
      </w:r>
      <w:r w:rsidRPr="004F6101">
        <w:rPr>
          <w:bCs/>
        </w:rPr>
        <w:t>. However, the issues associated with the gene-based approaches also need to be addressed here.</w:t>
      </w:r>
    </w:p>
    <w:p w14:paraId="3AEA6EB8" w14:textId="77777777" w:rsidR="004F6101" w:rsidRPr="004F6101" w:rsidRDefault="004F6101" w:rsidP="004F6101">
      <w:pPr>
        <w:rPr>
          <w:bCs/>
        </w:rPr>
      </w:pPr>
    </w:p>
    <w:p w14:paraId="20DE4C59" w14:textId="77777777" w:rsidR="004F6101" w:rsidRDefault="004F6101" w:rsidP="004F6101">
      <w:pPr>
        <w:pStyle w:val="Heading3"/>
      </w:pPr>
      <w:r w:rsidRPr="004F6101">
        <w:t>Multi-trait and multi-level integration</w:t>
      </w:r>
    </w:p>
    <w:p w14:paraId="75799B61" w14:textId="77777777" w:rsidR="004F6101" w:rsidRDefault="004F6101" w:rsidP="004F6101">
      <w:pPr>
        <w:rPr>
          <w:b/>
          <w:bCs/>
          <w:i/>
        </w:rPr>
      </w:pPr>
    </w:p>
    <w:p w14:paraId="4EA66BD3" w14:textId="0B23BF96" w:rsidR="004F6101" w:rsidRPr="004F6101" w:rsidRDefault="004F6101" w:rsidP="004F6101">
      <w:pPr>
        <w:rPr>
          <w:bCs/>
        </w:rPr>
      </w:pPr>
      <w:r w:rsidRPr="004F6101">
        <w:rPr>
          <w:bCs/>
        </w:rPr>
        <w:t>Collectively analyzing multiple complementary traits may help detection pleiotropic epistasis for better biological interpretation but remain fundamentally unexplored due to the amounted complexity</w: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 </w:instrTex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90, 91</w:t>
      </w:r>
      <w:r w:rsidRPr="004F6101">
        <w:rPr>
          <w:bCs/>
        </w:rPr>
        <w:fldChar w:fldCharType="end"/>
      </w:r>
      <w:r w:rsidRPr="004F6101">
        <w:rPr>
          <w:bCs/>
        </w:rPr>
        <w:t>. Pleiotropic epistasis could be identified in human complex traits by simply looking for SNP-SNP interactions shared across related traits</w:t>
      </w:r>
      <w:r w:rsidRPr="004F6101">
        <w:rPr>
          <w:bCs/>
        </w:rPr>
        <w:fldChar w:fldCharType="begin"/>
      </w:r>
      <w:r w:rsidRPr="004F6101">
        <w:rPr>
          <w:bCs/>
        </w:rPr>
        <w: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w:t>
      </w:r>
      <w:r w:rsidRPr="004F6101">
        <w:rPr>
          <w:bCs/>
        </w:rPr>
        <w:fldChar w:fldCharType="end"/>
      </w:r>
      <w:r w:rsidRPr="004F6101">
        <w:rPr>
          <w:bCs/>
        </w:rPr>
        <w:t xml:space="preserve"> or using a gene-based method with a latent variable representing multiple traits</w:t>
      </w:r>
      <w:r w:rsidRPr="004F6101">
        <w:rPr>
          <w:bCs/>
        </w:rPr>
        <w:fldChar w:fldCharType="begin"/>
      </w:r>
      <w:r w:rsidRPr="004F6101">
        <w:rPr>
          <w:bCs/>
        </w:rPr>
        <w: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92</w:t>
      </w:r>
      <w:r w:rsidRPr="004F6101">
        <w:rPr>
          <w:bCs/>
        </w:rPr>
        <w:fldChar w:fldCharType="end"/>
      </w:r>
      <w:r w:rsidRPr="004F6101">
        <w:rPr>
          <w:bCs/>
        </w:rPr>
        <w:t xml:space="preserve">. On the other hand, emerging evidence of epistasis from eQTL and other -omics studies can help understand </w:t>
      </w:r>
      <w:r w:rsidRPr="004F6101">
        <w:rPr>
          <w:bCs/>
        </w:rPr>
        <w:lastRenderedPageBreak/>
        <w:t>the underlying molecular mechanisms</w: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93, 94</w:t>
      </w:r>
      <w:r w:rsidRPr="004F6101">
        <w:rPr>
          <w:bCs/>
        </w:rPr>
        <w:fldChar w:fldCharType="end"/>
      </w:r>
      <w:r w:rsidRPr="004F6101">
        <w:rPr>
          <w:bCs/>
        </w:rPr>
        <w:t>. However, integration statistical and functional interactions is not straightforward</w: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 </w:instrTex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95, 96</w:t>
      </w:r>
      <w:r w:rsidRPr="004F6101">
        <w:rPr>
          <w:bCs/>
        </w:rPr>
        <w:fldChar w:fldCharType="end"/>
      </w:r>
      <w:r w:rsidRPr="004F6101">
        <w:rPr>
          <w:bCs/>
        </w:rPr>
        <w:t xml:space="preserve"> and may require system biology approaches</w:t>
      </w:r>
      <w:r w:rsidRPr="004F6101">
        <w:rPr>
          <w:bCs/>
        </w:rPr>
        <w:fldChar w:fldCharType="begin"/>
      </w:r>
      <w:r w:rsidRPr="004F6101">
        <w:rPr>
          <w:bCs/>
        </w:rPr>
        <w: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97</w:t>
      </w:r>
      <w:r w:rsidRPr="004F6101">
        <w:rPr>
          <w:bCs/>
        </w:rPr>
        <w:fldChar w:fldCharType="end"/>
      </w:r>
      <w:r w:rsidRPr="004F6101">
        <w:rPr>
          <w:bCs/>
        </w:rPr>
        <w:t>. Further efforts are needed to better integrate interaction signals at both directions.</w:t>
      </w:r>
    </w:p>
    <w:p w14:paraId="61835577" w14:textId="77777777" w:rsidR="004F6101" w:rsidRPr="004F6101" w:rsidRDefault="004F6101" w:rsidP="004F6101">
      <w:pPr>
        <w:rPr>
          <w:bCs/>
        </w:rPr>
      </w:pPr>
    </w:p>
    <w:p w14:paraId="0672B1F1" w14:textId="77777777" w:rsidR="004F6101" w:rsidRPr="004F6101" w:rsidRDefault="004F6101" w:rsidP="004F6101">
      <w:pPr>
        <w:rPr>
          <w:bCs/>
        </w:rPr>
      </w:pPr>
      <w:r w:rsidRPr="004F6101">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 Several attempts have been made to evaluate different methods previously</w: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61, 62, 98-102</w:t>
      </w:r>
      <w:r w:rsidRPr="004F6101">
        <w:rPr>
          <w:bCs/>
        </w:rPr>
        <w:fldChar w:fldCharType="end"/>
      </w:r>
      <w:r w:rsidRPr="004F6101">
        <w:rPr>
          <w:bCs/>
        </w:rPr>
        <w:t>, suggesting community-wide efforts</w: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 </w:instrTex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103</w:t>
      </w:r>
      <w:r w:rsidRPr="004F6101">
        <w:rPr>
          <w:bCs/>
        </w:rPr>
        <w:fldChar w:fldCharType="end"/>
      </w:r>
      <w:r w:rsidRPr="004F6101">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1C1A812E" w14:textId="77777777" w:rsidR="004F6101" w:rsidRDefault="004F6101" w:rsidP="00113BE5">
      <w:pPr>
        <w:rPr>
          <w:bCs/>
        </w:rPr>
      </w:pPr>
    </w:p>
    <w:p w14:paraId="3FDA811A" w14:textId="77777777" w:rsidR="004F6101" w:rsidRDefault="004F6101" w:rsidP="00113BE5"/>
    <w:p w14:paraId="3B12FD46" w14:textId="531BE12C" w:rsidR="00113BE5" w:rsidRDefault="003D4C3E" w:rsidP="00113BE5">
      <w:pPr>
        <w:pStyle w:val="Heading2"/>
      </w:pPr>
      <w:bookmarkStart w:id="145" w:name="_Toc244097348"/>
      <w:r>
        <w:t>Overview of empirical evidence for epistasis influencing complex traits</w:t>
      </w:r>
      <w:bookmarkEnd w:id="145"/>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46" w:name="_Toc244097349"/>
      <w:r>
        <w:t>Hypothesis-free studies</w:t>
      </w:r>
      <w:bookmarkEnd w:id="146"/>
    </w:p>
    <w:p w14:paraId="763AD64C" w14:textId="77777777" w:rsidR="00FB726E" w:rsidRDefault="00FB726E" w:rsidP="00E9674C"/>
    <w:p w14:paraId="1816BD45" w14:textId="5B29E215"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C539B8">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C539B8" w:rsidRPr="00C539B8">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C539B8">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"&lt;sup&gt;48&lt;/sup&gt;" }, "properties" : { "noteIndex" : 0 }, "schema" : "https://github.com/citation-style-language/schema/raw/master/csl-citation.json" }</w:instrText>
      </w:r>
      <w:r w:rsidR="00691C3F">
        <w:fldChar w:fldCharType="separate"/>
      </w:r>
      <w:r w:rsidR="00C539B8" w:rsidRPr="00C539B8">
        <w:rPr>
          <w:noProof/>
          <w:vertAlign w:val="superscript"/>
        </w:rPr>
        <w:t>48</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7B76756C"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C539B8">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"&lt;sup&gt;49&lt;/sup&gt;" }, "properties" : { "noteIndex" : 0 }, "schema" : "https://github.com/citation-style-language/schema/raw/master/csl-citation.json" }</w:instrText>
      </w:r>
      <w:r w:rsidR="000949EE">
        <w:fldChar w:fldCharType="separate"/>
      </w:r>
      <w:r w:rsidR="00C539B8" w:rsidRPr="00C539B8">
        <w:rPr>
          <w:noProof/>
          <w:vertAlign w:val="superscript"/>
        </w:rPr>
        <w:t>49</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C539B8">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"&lt;sup&gt;50&lt;/sup&gt;" }, "properties" : { "noteIndex" : 0 }, "schema" : "https://github.com/citation-style-language/schema/raw/master/csl-citation.json" }</w:instrText>
      </w:r>
      <w:r w:rsidR="007A5719">
        <w:fldChar w:fldCharType="separate"/>
      </w:r>
      <w:r w:rsidR="00C539B8" w:rsidRPr="00C539B8">
        <w:rPr>
          <w:noProof/>
          <w:vertAlign w:val="superscript"/>
        </w:rPr>
        <w:t>50</w:t>
      </w:r>
      <w:r w:rsidR="007A5719">
        <w:fldChar w:fldCharType="end"/>
      </w:r>
      <w:r w:rsidR="007A5719">
        <w:t xml:space="preserve">, </w:t>
      </w:r>
      <w:r w:rsidR="00AD1426">
        <w:t>BMI</w:t>
      </w:r>
      <w:r w:rsidR="00AD1426">
        <w:fldChar w:fldCharType="begin" w:fldLock="1"/>
      </w:r>
      <w:r w:rsidR="00C539B8">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"&lt;sup&gt;51&lt;/sup&gt;" }, "properties" : { "noteIndex" : 0 }, "schema" : "https://github.com/citation-style-language/schema/raw/master/csl-citation.json" }</w:instrText>
      </w:r>
      <w:r w:rsidR="00AD1426">
        <w:fldChar w:fldCharType="separate"/>
      </w:r>
      <w:r w:rsidR="00C539B8" w:rsidRPr="00C539B8">
        <w:rPr>
          <w:noProof/>
          <w:vertAlign w:val="superscript"/>
        </w:rPr>
        <w:t>51</w:t>
      </w:r>
      <w:r w:rsidR="00AD1426">
        <w:fldChar w:fldCharType="end"/>
      </w:r>
      <w:r w:rsidR="00AD1426">
        <w:t xml:space="preserve"> and serum uric acid levels</w:t>
      </w:r>
      <w:r w:rsidR="00AD1426">
        <w:fldChar w:fldCharType="begin" w:fldLock="1"/>
      </w:r>
      <w:r w:rsidR="00C539B8">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"&lt;sup&gt;52&lt;/sup&gt;" }, "properties" : { "noteIndex" : 0 }, "schema" : "https://github.com/citation-style-language/schema/raw/master/csl-citation.json" }</w:instrText>
      </w:r>
      <w:r w:rsidR="00AD1426">
        <w:fldChar w:fldCharType="separate"/>
      </w:r>
      <w:r w:rsidR="00C539B8" w:rsidRPr="00C539B8">
        <w:rPr>
          <w:noProof/>
          <w:vertAlign w:val="superscript"/>
        </w:rPr>
        <w:t>52</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47" w:name="_Toc244097350"/>
      <w:r>
        <w:t>Hypothesis-driven studies</w:t>
      </w:r>
      <w:bookmarkEnd w:id="147"/>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4E9F659F" w:rsidR="00AF3973" w:rsidRPr="00AF3973" w:rsidRDefault="00AF3973" w:rsidP="00AF3973">
      <w:r>
        <w:t>The sheer volume of reports of epistasis is exemplified by an important study by Combarros et el</w:t>
      </w:r>
      <w:r>
        <w:fldChar w:fldCharType="begin" w:fldLock="1"/>
      </w:r>
      <w:r w:rsidR="00C539B8">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"&lt;sup&gt;53&lt;/sup&gt;" }, "properties" : { "noteIndex" : 0 }, "schema" : "https://github.com/citation-style-language/schema/raw/master/csl-citation.json" }</w:instrText>
      </w:r>
      <w:r>
        <w:fldChar w:fldCharType="separate"/>
      </w:r>
      <w:r w:rsidR="00C539B8" w:rsidRPr="00C539B8">
        <w:rPr>
          <w:noProof/>
          <w:vertAlign w:val="superscript"/>
        </w:rPr>
        <w:t>53</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4D870A02"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C539B8">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"&lt;sup&gt;54\u201356&lt;/sup&gt;" }, "properties" : { "noteIndex" : 0 }, "schema" : "https://github.com/citation-style-language/schema/raw/master/csl-citation.json" }</w:instrText>
      </w:r>
      <w:r>
        <w:fldChar w:fldCharType="separate"/>
      </w:r>
      <w:r w:rsidR="00C539B8" w:rsidRPr="00C539B8">
        <w:rPr>
          <w:noProof/>
          <w:vertAlign w:val="superscript"/>
        </w:rPr>
        <w:t>54–56</w:t>
      </w:r>
      <w:r>
        <w:fldChar w:fldCharType="end"/>
      </w:r>
      <w:r>
        <w:t xml:space="preserve"> or shown to replicate</w:t>
      </w:r>
      <w:r>
        <w:fldChar w:fldCharType="begin" w:fldLock="1"/>
      </w:r>
      <w:r w:rsidR="00C539B8">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"&lt;sup&gt;57&lt;/sup&gt;" }, "properties" : { "noteIndex" : 0 }, "schema" : "https://github.com/citation-style-language/schema/raw/master/csl-citation.json" }</w:instrText>
      </w:r>
      <w:r>
        <w:fldChar w:fldCharType="separate"/>
      </w:r>
      <w:r w:rsidR="00C539B8" w:rsidRPr="00C539B8">
        <w:rPr>
          <w:noProof/>
          <w:vertAlign w:val="superscript"/>
        </w:rPr>
        <w:t>57</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5686698"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C539B8">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"&lt;sup&gt;58&lt;/sup&gt;" }, "properties" : { "noteIndex" : 0 }, "schema" : "https://github.com/citation-style-language/schema/raw/master/csl-citation.json" }</w:instrText>
      </w:r>
      <w:r w:rsidR="00AF3973">
        <w:fldChar w:fldCharType="separate"/>
      </w:r>
      <w:r w:rsidR="00C539B8" w:rsidRPr="00C539B8">
        <w:rPr>
          <w:noProof/>
          <w:vertAlign w:val="superscript"/>
        </w:rPr>
        <w:t>58</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3BCB62CC"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9A32AA">
        <w:fldChar w:fldCharType="begin" w:fldLock="1"/>
      </w:r>
      <w:r w:rsidR="00C539B8">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"&lt;sup&gt;59&lt;/sup&gt;" }, "properties" : { "noteIndex" : 0 }, "schema" : "https://github.com/citation-style-language/schema/raw/master/csl-citation.json" }</w:instrText>
      </w:r>
      <w:r w:rsidR="009A32AA">
        <w:fldChar w:fldCharType="separate"/>
      </w:r>
      <w:r w:rsidR="00C539B8" w:rsidRPr="00C539B8">
        <w:rPr>
          <w:noProof/>
          <w:vertAlign w:val="superscript"/>
        </w:rPr>
        <w:t>59</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C539B8">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"&lt;sup&gt;60&lt;/sup&gt;" }, "properties" : { "noteIndex" : 0 }, "schema" : "https://github.com/citation-style-language/schema/raw/master/csl-citation.json" }</w:instrText>
      </w:r>
      <w:r w:rsidR="009A32AA">
        <w:fldChar w:fldCharType="separate"/>
      </w:r>
      <w:r w:rsidR="00C539B8" w:rsidRPr="00C539B8">
        <w:rPr>
          <w:noProof/>
          <w:vertAlign w:val="superscript"/>
        </w:rPr>
        <w:t>60</w:t>
      </w:r>
      <w:r w:rsidR="009A32AA">
        <w:fldChar w:fldCharType="end"/>
      </w:r>
    </w:p>
    <w:p w14:paraId="533587D2" w14:textId="77777777" w:rsidR="004234FE" w:rsidRDefault="004234FE" w:rsidP="00113BE5"/>
    <w:p w14:paraId="5D85A02B" w14:textId="740E4ACD"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C539B8">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"&lt;sup&gt;61&lt;/sup&gt;" }, "properties" : { "noteIndex" : 0 }, "schema" : "https://github.com/citation-style-language/schema/raw/master/csl-citation.json" }</w:instrText>
      </w:r>
      <w:r w:rsidR="006D3067">
        <w:fldChar w:fldCharType="separate"/>
      </w:r>
      <w:r w:rsidR="00C539B8" w:rsidRPr="00C539B8">
        <w:rPr>
          <w:noProof/>
          <w:vertAlign w:val="superscript"/>
        </w:rPr>
        <w:t>61</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C539B8">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6D3067">
        <w:fldChar w:fldCharType="separate"/>
      </w:r>
      <w:r w:rsidR="00C539B8" w:rsidRPr="00C539B8">
        <w:rPr>
          <w:noProof/>
          <w:vertAlign w:val="superscript"/>
        </w:rPr>
        <w:t>26</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1DFD3E7D"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C539B8">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"&lt;sup&gt;62&lt;/sup&gt;" }, "properties" : { "noteIndex" : 0 }, "schema" : "https://github.com/citation-style-language/schema/raw/master/csl-citation.json" }</w:instrText>
      </w:r>
      <w:r w:rsidR="000969B4">
        <w:fldChar w:fldCharType="separate"/>
      </w:r>
      <w:r w:rsidR="00C539B8" w:rsidRPr="00C539B8">
        <w:rPr>
          <w:noProof/>
          <w:vertAlign w:val="superscript"/>
        </w:rPr>
        <w:t>62</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4945E081"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C539B8">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"&lt;sup&gt;63&lt;/sup&gt;" }, "properties" : { "noteIndex" : 0 }, "schema" : "https://github.com/citation-style-language/schema/raw/master/csl-citation.json" }</w:instrText>
      </w:r>
      <w:r>
        <w:fldChar w:fldCharType="separate"/>
      </w:r>
      <w:r w:rsidR="00C539B8" w:rsidRPr="00C539B8">
        <w:rPr>
          <w:noProof/>
          <w:vertAlign w:val="superscript"/>
        </w:rPr>
        <w:t>63</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604275">
        <w:fldChar w:fldCharType="begin" w:fldLock="1"/>
      </w:r>
      <w:r w:rsidR="00C539B8">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"&lt;sup&gt;64&lt;/sup&gt;" }, "properties" : { "noteIndex" : 0 }, "schema" : "https://github.com/citation-style-language/schema/raw/master/csl-citation.json" }</w:instrText>
      </w:r>
      <w:r w:rsidR="00604275">
        <w:fldChar w:fldCharType="separate"/>
      </w:r>
      <w:r w:rsidR="00C539B8" w:rsidRPr="00C539B8">
        <w:rPr>
          <w:noProof/>
          <w:vertAlign w:val="superscript"/>
        </w:rPr>
        <w:t>64</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48" w:name="_Toc244097351"/>
      <w:r w:rsidRPr="00DB5441">
        <w:t>To which scientific question(s) is epistasis the answer?</w:t>
      </w:r>
      <w:bookmarkEnd w:id="148"/>
    </w:p>
    <w:p w14:paraId="46F9F0AD" w14:textId="77777777" w:rsidR="004B5A6F" w:rsidRDefault="004B5A6F" w:rsidP="00DB5441"/>
    <w:p w14:paraId="130183B0" w14:textId="015EE9DB" w:rsidR="00DB5441" w:rsidRPr="00DB5441" w:rsidRDefault="00DB5441" w:rsidP="00DB5441">
      <w:pPr>
        <w:pStyle w:val="Heading3"/>
      </w:pPr>
      <w:bookmarkStart w:id="149" w:name="_Toc244097352"/>
      <w:r>
        <w:t>The missing heritability?</w:t>
      </w:r>
      <w:bookmarkEnd w:id="149"/>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28FBEA05"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C539B8">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"&lt;sup&gt;65&lt;/sup&gt;" }, "properties" : { "noteIndex" : 0 }, "schema" : "https://github.com/citation-style-language/schema/raw/master/csl-citation.json" }</w:instrText>
      </w:r>
      <w:r w:rsidR="00D749C1">
        <w:fldChar w:fldCharType="separate"/>
      </w:r>
      <w:r w:rsidR="00C539B8" w:rsidRPr="00C539B8">
        <w:rPr>
          <w:noProof/>
          <w:vertAlign w:val="superscript"/>
        </w:rPr>
        <w:t>65</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C539B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"&lt;sup&gt;66&lt;/sup&gt;" }, "properties" : { "noteIndex" : 0 }, "schema" : "https://github.com/citation-style-language/schema/raw/master/csl-citation.json" }</w:instrText>
      </w:r>
      <w:r w:rsidR="00D749C1">
        <w:fldChar w:fldCharType="separate"/>
      </w:r>
      <w:r w:rsidR="00C539B8" w:rsidRPr="00C539B8">
        <w:rPr>
          <w:noProof/>
          <w:vertAlign w:val="superscript"/>
        </w:rPr>
        <w:t>66</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C539B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"&lt;sup&gt;19,22&lt;/sup&gt;" }, "properties" : { "noteIndex" : 0 }, "schema" : "https://github.com/citation-style-language/schema/raw/master/csl-citation.json" }</w:instrText>
      </w:r>
      <w:r w:rsidR="00C66A4D">
        <w:fldChar w:fldCharType="separate"/>
      </w:r>
      <w:r w:rsidR="00C539B8" w:rsidRPr="00C539B8">
        <w:rPr>
          <w:noProof/>
          <w:vertAlign w:val="superscript"/>
        </w:rPr>
        <w:t>19,22</w:t>
      </w:r>
      <w:r w:rsidR="00C66A4D">
        <w:fldChar w:fldCharType="end"/>
      </w:r>
      <w:r w:rsidR="007F561C">
        <w:t xml:space="preserve"> however it is unlikely to be a widespread phenomenon</w:t>
      </w:r>
      <w:r w:rsidR="007F561C">
        <w:fldChar w:fldCharType="begin" w:fldLock="1"/>
      </w:r>
      <w:r w:rsidR="00C539B8">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"&lt;sup&gt;67&lt;/sup&gt;" }, "properties" : { "noteIndex" : 0 }, "schema" : "https://github.com/citation-style-language/schema/raw/master/csl-citation.json" }</w:instrText>
      </w:r>
      <w:r w:rsidR="007F561C">
        <w:fldChar w:fldCharType="separate"/>
      </w:r>
      <w:r w:rsidR="00C539B8" w:rsidRPr="00C539B8">
        <w:rPr>
          <w:noProof/>
          <w:vertAlign w:val="superscript"/>
        </w:rPr>
        <w:t>67</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C539B8">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"&lt;sup&gt;68&lt;/sup&gt;" }, "properties" : { "noteIndex" : 0 }, "schema" : "https://github.com/citation-style-language/schema/raw/master/csl-citation.json" }</w:instrText>
      </w:r>
      <w:r w:rsidR="00271461">
        <w:fldChar w:fldCharType="separate"/>
      </w:r>
      <w:r w:rsidR="00C539B8" w:rsidRPr="00C539B8">
        <w:rPr>
          <w:noProof/>
          <w:vertAlign w:val="superscript"/>
        </w:rPr>
        <w:t>68</w:t>
      </w:r>
      <w:r w:rsidR="00271461">
        <w:fldChar w:fldCharType="end"/>
      </w:r>
    </w:p>
    <w:p w14:paraId="719BB0ED" w14:textId="77777777" w:rsidR="00DB5441" w:rsidRDefault="00DB5441" w:rsidP="00DB5441"/>
    <w:p w14:paraId="310A998A" w14:textId="41D84C86"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C539B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C539B8" w:rsidRPr="00C539B8">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C539B8">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"&lt;sup&gt;69&lt;/sup&gt;" }, "properties" : { "noteIndex" : 0 }, "schema" : "https://github.com/citation-style-language/schema/raw/master/csl-citation.json" }</w:instrText>
      </w:r>
      <w:r w:rsidR="005F0E2F">
        <w:fldChar w:fldCharType="separate"/>
      </w:r>
      <w:r w:rsidR="00C539B8" w:rsidRPr="00C539B8">
        <w:rPr>
          <w:noProof/>
          <w:vertAlign w:val="superscript"/>
        </w:rPr>
        <w:t>69</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C539B8">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"&lt;sup&gt;70&lt;/sup&gt;" }, "properties" : { "noteIndex" : 0 }, "schema" : "https://github.com/citation-style-language/schema/raw/master/csl-citation.json" }</w:instrText>
      </w:r>
      <w:r w:rsidR="000429D1">
        <w:fldChar w:fldCharType="separate"/>
      </w:r>
      <w:r w:rsidR="00C539B8" w:rsidRPr="00C539B8">
        <w:rPr>
          <w:noProof/>
          <w:vertAlign w:val="superscript"/>
        </w:rPr>
        <w:t>70</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C539B8">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"&lt;sup&gt;71&lt;/sup&gt;" }, "properties" : { "noteIndex" : 0 }, "schema" : "https://github.com/citation-style-language/schema/raw/master/csl-citation.json" }</w:instrText>
      </w:r>
      <w:r w:rsidR="000429D1">
        <w:fldChar w:fldCharType="separate"/>
      </w:r>
      <w:r w:rsidR="00C539B8" w:rsidRPr="00C539B8">
        <w:rPr>
          <w:noProof/>
          <w:vertAlign w:val="superscript"/>
        </w:rPr>
        <w:t>71</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C539B8">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"&lt;sup&gt;72&lt;/sup&gt;" }, "properties" : { "noteIndex" : 0 }, "schema" : "https://github.com/citation-style-language/schema/raw/master/csl-citation.json" }</w:instrText>
      </w:r>
      <w:r w:rsidR="005F0E2F">
        <w:fldChar w:fldCharType="separate"/>
      </w:r>
      <w:r w:rsidR="00C539B8" w:rsidRPr="00C539B8">
        <w:rPr>
          <w:noProof/>
          <w:vertAlign w:val="superscript"/>
        </w:rPr>
        <w:t>72</w:t>
      </w:r>
      <w:r w:rsidR="005F0E2F">
        <w:fldChar w:fldCharType="end"/>
      </w:r>
      <w:r>
        <w:t xml:space="preserve"> </w:t>
      </w:r>
    </w:p>
    <w:p w14:paraId="6BA5CEA5" w14:textId="77777777" w:rsidR="00D26090" w:rsidRDefault="00D26090" w:rsidP="00DB5441"/>
    <w:p w14:paraId="7CDF77E5" w14:textId="51E81ABA"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C539B8">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"&lt;sup&gt;73&lt;/sup&gt;" }, "properties" : { "noteIndex" : 0 }, "schema" : "https://github.com/citation-style-language/schema/raw/master/csl-citation.json" }</w:instrText>
      </w:r>
      <w:r w:rsidR="000429D1">
        <w:fldChar w:fldCharType="separate"/>
      </w:r>
      <w:r w:rsidR="00C539B8" w:rsidRPr="00C539B8">
        <w:rPr>
          <w:noProof/>
          <w:vertAlign w:val="superscript"/>
        </w:rPr>
        <w:t>73</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C539B8">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"&lt;sup&gt;74&lt;/sup&gt;" }, "properties" : { "noteIndex" : 0 }, "schema" : "https://github.com/citation-style-language/schema/raw/master/csl-citation.json" }</w:instrText>
      </w:r>
      <w:r w:rsidR="000429D1">
        <w:fldChar w:fldCharType="separate"/>
      </w:r>
      <w:r w:rsidR="00C539B8" w:rsidRPr="00C539B8">
        <w:rPr>
          <w:noProof/>
          <w:vertAlign w:val="superscript"/>
        </w:rPr>
        <w:t>74</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50" w:name="_Toc244097353"/>
      <w:r w:rsidRPr="00DB5441">
        <w:t>Elucidating</w:t>
      </w:r>
      <w:r w:rsidR="006C44C9">
        <w:t xml:space="preserve"> putative</w:t>
      </w:r>
      <w:r w:rsidRPr="00DB5441">
        <w:t xml:space="preserve"> biological mechanisms?</w:t>
      </w:r>
      <w:bookmarkEnd w:id="150"/>
    </w:p>
    <w:p w14:paraId="4812DF5F" w14:textId="77777777" w:rsidR="00DB5441" w:rsidRDefault="00DB5441" w:rsidP="00DB5441"/>
    <w:p w14:paraId="1BE3FFA8" w14:textId="627C0A37"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C539B8">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"&lt;sup&gt;66,75,76&lt;/sup&gt;" }, "properties" : { "noteIndex" : 0 }, "schema" : "https://github.com/citation-style-language/schema/raw/master/csl-citation.json" }</w:instrText>
      </w:r>
      <w:r w:rsidR="00D51C4B">
        <w:fldChar w:fldCharType="separate"/>
      </w:r>
      <w:r w:rsidR="00C539B8" w:rsidRPr="00C539B8">
        <w:rPr>
          <w:noProof/>
          <w:vertAlign w:val="superscript"/>
        </w:rPr>
        <w:t>66,75,76</w:t>
      </w:r>
      <w:r w:rsidR="00D51C4B">
        <w:fldChar w:fldCharType="end"/>
      </w:r>
    </w:p>
    <w:p w14:paraId="12CA73FF" w14:textId="77777777" w:rsidR="004F6E42" w:rsidRDefault="004F6E42" w:rsidP="00DB5441"/>
    <w:p w14:paraId="17101575" w14:textId="220DBBDB"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C539B8">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"&lt;sup&gt;26,27,58&lt;/sup&gt;" }, "properties" : { "noteIndex" : 0 }, "schema" : "https://github.com/citation-style-language/schema/raw/master/csl-citation.json" }</w:instrText>
      </w:r>
      <w:r w:rsidR="00E760C2">
        <w:fldChar w:fldCharType="separate"/>
      </w:r>
      <w:r w:rsidR="00C539B8" w:rsidRPr="00C539B8">
        <w:rPr>
          <w:noProof/>
          <w:vertAlign w:val="superscript"/>
        </w:rPr>
        <w:t>26,27,58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C539B8">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"&lt;sup&gt;77&lt;/sup&gt;" }, "properties" : { "noteIndex" : 0 }, "schema" : "https://github.com/citation-style-language/schema/raw/master/csl-citation.json" }</w:instrText>
      </w:r>
      <w:r w:rsidR="00D61686">
        <w:fldChar w:fldCharType="separate"/>
      </w:r>
      <w:r w:rsidR="00C539B8" w:rsidRPr="00C539B8">
        <w:rPr>
          <w:noProof/>
          <w:vertAlign w:val="superscript"/>
        </w:rPr>
        <w:t>77</w:t>
      </w:r>
      <w:r w:rsidR="00D61686">
        <w:fldChar w:fldCharType="end"/>
      </w:r>
    </w:p>
    <w:p w14:paraId="5F13EA17" w14:textId="77777777" w:rsidR="00DB5441" w:rsidRDefault="00DB5441" w:rsidP="00DB5441"/>
    <w:p w14:paraId="6D688BBE" w14:textId="10622971" w:rsidR="00376DE1" w:rsidRDefault="00ED561D" w:rsidP="00DB5441">
      <w:r>
        <w:t xml:space="preserve">An extension of these ideas is to deconstruct complex traits into </w:t>
      </w:r>
      <w:r w:rsidRPr="00E14D9F">
        <w:t>endophenotypes</w:t>
      </w:r>
      <w:r>
        <w:fldChar w:fldCharType="begin" w:fldLock="1"/>
      </w:r>
      <w:r w:rsidR="00C539B8">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"&lt;sup&gt;78&lt;/sup&gt;" }, "properties" : { "noteIndex" : 0 }, "schema" : "https://github.com/citation-style-language/schema/raw/master/csl-citation.json" }</w:instrText>
      </w:r>
      <w:r>
        <w:fldChar w:fldCharType="separate"/>
      </w:r>
      <w:r w:rsidR="00C539B8" w:rsidRPr="00C539B8">
        <w:rPr>
          <w:noProof/>
          <w:vertAlign w:val="superscript"/>
        </w:rPr>
        <w:t>78</w:t>
      </w:r>
      <w:r>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C539B8">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"&lt;sup&gt;79&lt;/sup&gt;" }, "properties" : { "noteIndex" : 0 }, "schema" : "https://github.com/citation-style-language/schema/raw/master/csl-citation.json" }</w:instrText>
      </w:r>
      <w:r w:rsidR="00670342">
        <w:fldChar w:fldCharType="separate"/>
      </w:r>
      <w:r w:rsidR="00C539B8" w:rsidRPr="00C539B8">
        <w:rPr>
          <w:noProof/>
          <w:vertAlign w:val="superscript"/>
        </w:rPr>
        <w:t>79</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C539B8">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"&lt;sup&gt;80&lt;/sup&gt;" }, "properties" : { "noteIndex" : 0 }, "schema" : "https://github.com/citation-style-language/schema/raw/master/csl-citation.json" }</w:instrText>
      </w:r>
      <w:r w:rsidR="00D82906">
        <w:fldChar w:fldCharType="separate"/>
      </w:r>
      <w:r w:rsidR="00C539B8" w:rsidRPr="00C539B8">
        <w:rPr>
          <w:noProof/>
          <w:vertAlign w:val="superscript"/>
        </w:rPr>
        <w:t>80</w:t>
      </w:r>
      <w:r w:rsidR="00D82906">
        <w:fldChar w:fldCharType="end"/>
      </w:r>
      <w:r w:rsidR="00D82906">
        <w:t xml:space="preserve"> </w:t>
      </w:r>
    </w:p>
    <w:p w14:paraId="6A49AC67" w14:textId="77777777" w:rsidR="00376DE1" w:rsidRDefault="00376DE1" w:rsidP="00DB5441"/>
    <w:p w14:paraId="3D3D2DA4" w14:textId="285D76B4" w:rsidR="00ED561D" w:rsidRDefault="008E3D83" w:rsidP="00DB5441">
      <w:r>
        <w:t>The limiting pathway model</w:t>
      </w:r>
      <w:r>
        <w:fldChar w:fldCharType="begin" w:fldLock="1"/>
      </w:r>
      <w:r w:rsidR="00C539B8">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"&lt;sup&gt;70&lt;/sup&gt;" }, "properties" : { "noteIndex" : 0 }, "schema" : "https://github.com/citation-style-language/schema/raw/master/csl-citation.json" }</w:instrText>
      </w:r>
      <w:r>
        <w:fldChar w:fldCharType="separate"/>
      </w:r>
      <w:r w:rsidR="00C539B8" w:rsidRPr="00C539B8">
        <w:rPr>
          <w:noProof/>
          <w:vertAlign w:val="superscript"/>
        </w:rPr>
        <w:t>70</w:t>
      </w:r>
      <w:r>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9C19EB">
        <w:fldChar w:fldCharType="begin" w:fldLock="1"/>
      </w:r>
      <w:r w:rsidR="00C539B8">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"&lt;sup&gt;71&lt;/sup&gt;" }, "properties" : { "noteIndex" : 0 }, "schema" : "https://github.com/citation-style-language/schema/raw/master/csl-citation.json" }</w:instrText>
      </w:r>
      <w:r w:rsidR="009C19EB">
        <w:fldChar w:fldCharType="separate"/>
      </w:r>
      <w:r w:rsidR="00C539B8" w:rsidRPr="00C539B8">
        <w:rPr>
          <w:noProof/>
          <w:vertAlign w:val="superscript"/>
        </w:rPr>
        <w:t>71</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BD1106">
        <w:fldChar w:fldCharType="begin" w:fldLock="1"/>
      </w:r>
      <w:r w:rsidR="00C539B8">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"&lt;sup&gt;81&lt;/sup&gt;" }, "properties" : { "noteIndex" : 0 }, "schema" : "https://github.com/citation-style-language/schema/raw/master/csl-citation.json" }</w:instrText>
      </w:r>
      <w:r w:rsidR="00BD1106">
        <w:fldChar w:fldCharType="separate"/>
      </w:r>
      <w:r w:rsidR="00C539B8" w:rsidRPr="00C539B8">
        <w:rPr>
          <w:noProof/>
          <w:vertAlign w:val="superscript"/>
        </w:rPr>
        <w:t>81</w:t>
      </w:r>
      <w:r w:rsidR="00BD1106">
        <w:fldChar w:fldCharType="end"/>
      </w:r>
      <w:r w:rsidR="00BD1106">
        <w:t xml:space="preserve"> rather than advocating </w:t>
      </w:r>
      <w:r w:rsidR="00531ED9">
        <w:t>the use of</w:t>
      </w:r>
      <w:r w:rsidR="00BD1106">
        <w:t xml:space="preserve"> epistatic models to map genetic effects.</w:t>
      </w:r>
    </w:p>
    <w:p w14:paraId="1AF41BEB" w14:textId="77777777" w:rsidR="00DB5441" w:rsidRDefault="00DB5441" w:rsidP="00DB5441"/>
    <w:p w14:paraId="53A438B9" w14:textId="464D5E57"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C539B8">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"&lt;sup&gt;59,82,83&lt;/sup&gt;" }, "properties" : { "noteIndex" : 0 }, "schema" : "https://github.com/citation-style-language/schema/raw/master/csl-citation.json" }</w:instrText>
      </w:r>
      <w:r w:rsidR="00207BF6">
        <w:fldChar w:fldCharType="separate"/>
      </w:r>
      <w:r w:rsidR="00C539B8" w:rsidRPr="00C539B8">
        <w:rPr>
          <w:noProof/>
          <w:vertAlign w:val="superscript"/>
        </w:rPr>
        <w:t>59,82,83</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51" w:name="_Toc244097354"/>
      <w:r>
        <w:t>Evolution</w:t>
      </w:r>
      <w:r w:rsidR="00DB5441">
        <w:t xml:space="preserve"> of complex traits?</w:t>
      </w:r>
      <w:bookmarkEnd w:id="151"/>
    </w:p>
    <w:p w14:paraId="6D3A362F" w14:textId="77777777" w:rsidR="00DB5441" w:rsidRDefault="00DB5441" w:rsidP="00DB5441"/>
    <w:p w14:paraId="56D423A3" w14:textId="527A6A76"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C539B8">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"&lt;sup&gt;84\u201388&lt;/sup&gt;" }, "properties" : { "noteIndex" : 0 }, "schema" : "https://github.com/citation-style-language/schema/raw/master/csl-citation.json" }</w:instrText>
      </w:r>
      <w:r w:rsidR="00F7347D">
        <w:fldChar w:fldCharType="separate"/>
      </w:r>
      <w:r w:rsidR="00C539B8" w:rsidRPr="00C539B8">
        <w:rPr>
          <w:noProof/>
          <w:vertAlign w:val="superscript"/>
        </w:rPr>
        <w:t>84–88</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C539B8">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"&lt;sup&gt;89&lt;/sup&gt;" }, "properties" : { "noteIndex" : 0 }, "schema" : "https://github.com/citation-style-language/schema/raw/master/csl-citation.json" }</w:instrText>
      </w:r>
      <w:r w:rsidR="00207BF6">
        <w:fldChar w:fldCharType="separate"/>
      </w:r>
      <w:r w:rsidR="00C539B8" w:rsidRPr="00C539B8">
        <w:rPr>
          <w:noProof/>
          <w:vertAlign w:val="superscript"/>
        </w:rPr>
        <w:t>89</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C539B8">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"&lt;sup&gt;89\u201391&lt;/sup&gt;" }, "properties" : { "noteIndex" : 0 }, "schema" : "https://github.com/citation-style-language/schema/raw/master/csl-citation.json" }</w:instrText>
      </w:r>
      <w:r w:rsidR="003645E5">
        <w:rPr>
          <w:i/>
        </w:rPr>
        <w:fldChar w:fldCharType="separate"/>
      </w:r>
      <w:r w:rsidR="00C539B8" w:rsidRPr="00C539B8">
        <w:rPr>
          <w:noProof/>
          <w:vertAlign w:val="superscript"/>
        </w:rPr>
        <w:t>89–91</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73E04AFE"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r w:rsidR="0041761D" w:rsidRPr="00F50DB7">
        <w:rPr>
          <w:b/>
        </w:rPr>
        <w:t>Dobzhansky-Muller incompatibility</w:t>
      </w:r>
      <w:r w:rsidR="00F50DB7">
        <w:t>,</w:t>
      </w:r>
      <w:r w:rsidR="004E1D34">
        <w:fldChar w:fldCharType="begin" w:fldLock="1"/>
      </w:r>
      <w:r w:rsidR="00C539B8">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"&lt;sup&gt;92,93&lt;/sup&gt;" }, "properties" : { "noteIndex" : 0 }, "schema" : "https://github.com/citation-style-language/schema/raw/master/csl-citation.json" }</w:instrText>
      </w:r>
      <w:r w:rsidR="004E1D34">
        <w:fldChar w:fldCharType="separate"/>
      </w:r>
      <w:r w:rsidR="00C539B8" w:rsidRPr="00C539B8">
        <w:rPr>
          <w:noProof/>
          <w:vertAlign w:val="superscript"/>
        </w:rPr>
        <w:t>92,93</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C539B8">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"&lt;sup&gt;94&lt;/sup&gt;" }, "properties" : { "noteIndex" : 0 }, "schema" : "https://github.com/citation-style-language/schema/raw/master/csl-citation.json" }</w:instrText>
      </w:r>
      <w:r w:rsidR="00F0731A">
        <w:fldChar w:fldCharType="separate"/>
      </w:r>
      <w:r w:rsidR="00C539B8" w:rsidRPr="00C539B8">
        <w:rPr>
          <w:noProof/>
          <w:vertAlign w:val="superscript"/>
        </w:rPr>
        <w:t>94</w:t>
      </w:r>
      <w:r w:rsidR="00F0731A">
        <w:fldChar w:fldCharType="end"/>
      </w:r>
    </w:p>
    <w:p w14:paraId="420BEBC6" w14:textId="77777777" w:rsidR="003B2D3F" w:rsidRDefault="003B2D3F" w:rsidP="00DB5441"/>
    <w:p w14:paraId="46BD95DA" w14:textId="66A5FB72"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A compelling line of evidence has been shown by Lappalainen et al</w:t>
      </w:r>
      <w:r w:rsidR="004F0505">
        <w:fldChar w:fldCharType="begin" w:fldLock="1"/>
      </w:r>
      <w:r w:rsidR="00C539B8">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"&lt;sup&gt;95&lt;/sup&gt;" }, "properties" : { "noteIndex" : 0 }, "schema" : "https://github.com/citation-style-language/schema/raw/master/csl-citation.json" }</w:instrText>
      </w:r>
      <w:r w:rsidR="004F0505">
        <w:fldChar w:fldCharType="separate"/>
      </w:r>
      <w:r w:rsidR="00C539B8" w:rsidRPr="00C539B8">
        <w:rPr>
          <w:noProof/>
          <w:vertAlign w:val="superscript"/>
        </w:rPr>
        <w:t>95</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C539B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"&lt;sup&gt;66&lt;/sup&gt;" }, "properties" : { "noteIndex" : 0 }, "schema" : "https://github.com/citation-style-language/schema/raw/master/csl-citation.json" }</w:instrText>
      </w:r>
      <w:r w:rsidR="003B2D3F">
        <w:fldChar w:fldCharType="separate"/>
      </w:r>
      <w:r w:rsidR="00C539B8" w:rsidRPr="00C539B8">
        <w:rPr>
          <w:noProof/>
          <w:vertAlign w:val="superscript"/>
        </w:rPr>
        <w:t>66</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02FC200A"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2F5827">
        <w:fldChar w:fldCharType="begin" w:fldLock="1"/>
      </w:r>
      <w:r w:rsidR="00C539B8">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"&lt;sup&gt;96&lt;/sup&gt;" }, "properties" : { "noteIndex" : 0 }, "schema" : "https://github.com/citation-style-language/schema/raw/master/csl-citation.json" }</w:instrText>
      </w:r>
      <w:r w:rsidR="002F5827">
        <w:fldChar w:fldCharType="separate"/>
      </w:r>
      <w:r w:rsidR="00C539B8" w:rsidRPr="00C539B8">
        <w:rPr>
          <w:noProof/>
          <w:vertAlign w:val="superscript"/>
        </w:rPr>
        <w:t>96</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C539B8">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"&lt;sup&gt;97&lt;/sup&gt;" }, "properties" : { "noteIndex" : 0 }, "schema" : "https://github.com/citation-style-language/schema/raw/master/csl-citation.json" }</w:instrText>
      </w:r>
      <w:r w:rsidR="002F5827">
        <w:fldChar w:fldCharType="separate"/>
      </w:r>
      <w:r w:rsidR="00C539B8" w:rsidRPr="00C539B8">
        <w:rPr>
          <w:noProof/>
          <w:vertAlign w:val="superscript"/>
        </w:rPr>
        <w:t>97</w:t>
      </w:r>
      <w:r w:rsidR="002F5827">
        <w:fldChar w:fldCharType="end"/>
      </w:r>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52" w:name="_Toc244097355"/>
      <w:r>
        <w:t>G</w:t>
      </w:r>
      <w:r w:rsidR="00DB5441">
        <w:t>enetic prediction</w:t>
      </w:r>
      <w:r w:rsidR="002D481D">
        <w:t>?</w:t>
      </w:r>
      <w:bookmarkEnd w:id="152"/>
    </w:p>
    <w:p w14:paraId="64D1F98A" w14:textId="77777777" w:rsidR="00DB5441" w:rsidRDefault="00DB5441" w:rsidP="00DB5441"/>
    <w:p w14:paraId="28565267" w14:textId="57225CB8"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C539B8">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"&lt;sup&gt;98&lt;/sup&gt;" }, "properties" : { "noteIndex" : 0 }, "schema" : "https://github.com/citation-style-language/schema/raw/master/csl-citation.json" }</w:instrText>
      </w:r>
      <w:r w:rsidR="001E05D5">
        <w:fldChar w:fldCharType="separate"/>
      </w:r>
      <w:r w:rsidR="00C539B8" w:rsidRPr="00C539B8">
        <w:rPr>
          <w:noProof/>
          <w:vertAlign w:val="superscript"/>
        </w:rPr>
        <w:t>98</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C539B8">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"&lt;sup&gt;99&lt;/sup&gt;" }, "properties" : { "noteIndex" : 0 }, "schema" : "https://github.com/citation-style-language/schema/raw/master/csl-citation.json" }</w:instrText>
      </w:r>
      <w:r w:rsidR="001E05D5">
        <w:fldChar w:fldCharType="separate"/>
      </w:r>
      <w:r w:rsidR="00C539B8" w:rsidRPr="00C539B8">
        <w:rPr>
          <w:noProof/>
          <w:vertAlign w:val="superscript"/>
        </w:rPr>
        <w:t>99</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C539B8">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"&lt;sup&gt;100&lt;/sup&gt;" }, "properties" : { "noteIndex" : 0 }, "schema" : "https://github.com/citation-style-language/schema/raw/master/csl-citation.json" }</w:instrText>
      </w:r>
      <w:r w:rsidR="001E05D5">
        <w:fldChar w:fldCharType="separate"/>
      </w:r>
      <w:r w:rsidR="00C539B8" w:rsidRPr="00C539B8">
        <w:rPr>
          <w:noProof/>
          <w:vertAlign w:val="superscript"/>
        </w:rPr>
        <w:t>100</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5D5646B0"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C539B8">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"&lt;sup&gt;101,102&lt;/sup&gt;" }, "properties" : { "noteIndex" : 0 }, "schema" : "https://github.com/citation-style-language/schema/raw/master/csl-citation.json" }</w:instrText>
      </w:r>
      <w:r w:rsidR="005D2A7F">
        <w:fldChar w:fldCharType="separate"/>
      </w:r>
      <w:r w:rsidR="00C539B8" w:rsidRPr="00C539B8">
        <w:rPr>
          <w:noProof/>
          <w:vertAlign w:val="superscript"/>
        </w:rPr>
        <w:t>101,102</w:t>
      </w:r>
      <w:r w:rsidR="005D2A7F">
        <w:fldChar w:fldCharType="end"/>
      </w:r>
      <w:r w:rsidR="005D2A7F">
        <w:t xml:space="preserve"> or gene expression levels</w:t>
      </w:r>
      <w:r w:rsidR="0060638D">
        <w:t>.</w:t>
      </w:r>
      <w:r w:rsidR="005D2A7F">
        <w:fldChar w:fldCharType="begin" w:fldLock="1"/>
      </w:r>
      <w:r w:rsidR="00C539B8">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5D2A7F">
        <w:fldChar w:fldCharType="separate"/>
      </w:r>
      <w:r w:rsidR="00C539B8" w:rsidRPr="00C539B8">
        <w:rPr>
          <w:noProof/>
          <w:vertAlign w:val="superscript"/>
        </w:rPr>
        <w:t>103</w:t>
      </w:r>
      <w:r w:rsidR="005D2A7F">
        <w:fldChar w:fldCharType="end"/>
      </w:r>
    </w:p>
    <w:p w14:paraId="3989B369" w14:textId="77777777" w:rsidR="00F916FA" w:rsidRDefault="00F916FA" w:rsidP="00DB5441"/>
    <w:p w14:paraId="5B131DF0" w14:textId="7E94555E"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C539B8">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"&lt;sup&gt;104&lt;/sup&gt;" }, "properties" : { "noteIndex" : 0 }, "schema" : "https://github.com/citation-style-language/schema/raw/master/csl-citation.json" }</w:instrText>
      </w:r>
      <w:r w:rsidR="0048723E">
        <w:fldChar w:fldCharType="separate"/>
      </w:r>
      <w:r w:rsidR="00C539B8" w:rsidRPr="00C539B8">
        <w:rPr>
          <w:noProof/>
          <w:vertAlign w:val="superscript"/>
        </w:rPr>
        <w:t>104</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et al</w:t>
      </w:r>
      <w:r w:rsidR="00CA1BF8">
        <w:fldChar w:fldCharType="begin" w:fldLock="1"/>
      </w:r>
      <w:r w:rsidR="00C539B8">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"&lt;sup&gt;100&lt;/sup&gt;" }, "properties" : { "noteIndex" : 0 }, "schema" : "https://github.com/citation-style-language/schema/raw/master/csl-citation.json" }</w:instrText>
      </w:r>
      <w:r w:rsidR="00CA1BF8">
        <w:fldChar w:fldCharType="separate"/>
      </w:r>
      <w:r w:rsidR="00C539B8" w:rsidRPr="00C539B8">
        <w:rPr>
          <w:noProof/>
          <w:vertAlign w:val="superscript"/>
        </w:rPr>
        <w:t>100</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C539B8">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"&lt;sup&gt;100,105&lt;/sup&gt;" }, "properties" : { "noteIndex" : 0 }, "schema" : "https://github.com/citation-style-language/schema/raw/master/csl-citation.json" }</w:instrText>
      </w:r>
      <w:r w:rsidR="0060638D">
        <w:fldChar w:fldCharType="separate"/>
      </w:r>
      <w:r w:rsidR="00C539B8" w:rsidRPr="00C539B8">
        <w:rPr>
          <w:noProof/>
          <w:vertAlign w:val="superscript"/>
        </w:rPr>
        <w:t>100,105</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C539B8">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"&lt;sup&gt;106&lt;/sup&gt;" }, "properties" : { "noteIndex" : 0 }, "schema" : "https://github.com/citation-style-language/schema/raw/master/csl-citation.json" }</w:instrText>
      </w:r>
      <w:r w:rsidR="00CA1BF8">
        <w:fldChar w:fldCharType="separate"/>
      </w:r>
      <w:r w:rsidR="00C539B8" w:rsidRPr="00C539B8">
        <w:rPr>
          <w:noProof/>
          <w:vertAlign w:val="superscript"/>
        </w:rPr>
        <w:t>106</w:t>
      </w:r>
      <w:r w:rsidR="00CA1BF8">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A1BF8">
        <w:fldChar w:fldCharType="begin" w:fldLock="1"/>
      </w:r>
      <w:r w:rsidR="00C539B8">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"&lt;sup&gt;107&lt;/sup&gt;" }, "properties" : { "noteIndex" : 0 }, "schema" : "https://github.com/citation-style-language/schema/raw/master/csl-citation.json" }</w:instrText>
      </w:r>
      <w:r w:rsidR="00CA1BF8">
        <w:fldChar w:fldCharType="separate"/>
      </w:r>
      <w:r w:rsidR="00C539B8" w:rsidRPr="00C539B8">
        <w:rPr>
          <w:noProof/>
          <w:vertAlign w:val="superscript"/>
        </w:rPr>
        <w:t>107</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6F82C52E"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C539B8">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"&lt;sup&gt;108&lt;/sup&gt;" }, "properties" : { "noteIndex" : 0 }, "schema" : "https://github.com/citation-style-language/schema/raw/master/csl-citation.json" }</w:instrText>
      </w:r>
      <w:r>
        <w:fldChar w:fldCharType="separate"/>
      </w:r>
      <w:r w:rsidR="00C539B8" w:rsidRPr="00C539B8">
        <w:rPr>
          <w:noProof/>
          <w:vertAlign w:val="superscript"/>
        </w:rPr>
        <w:t>108</w:t>
      </w:r>
      <w:r>
        <w:fldChar w:fldCharType="end"/>
      </w:r>
      <w:r>
        <w:t xml:space="preserve"> for prediction in independent samples</w:t>
      </w:r>
      <w:r>
        <w:fldChar w:fldCharType="begin" w:fldLock="1"/>
      </w:r>
      <w:r w:rsidR="00C539B8">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"&lt;sup&gt;109&lt;/sup&gt;" }, "properties" : { "noteIndex" : 0 }, "schema" : "https://github.com/citation-style-language/schema/raw/master/csl-citation.json" }</w:instrText>
      </w:r>
      <w:r>
        <w:fldChar w:fldCharType="separate"/>
      </w:r>
      <w:r w:rsidR="00C539B8" w:rsidRPr="00C539B8">
        <w:rPr>
          <w:noProof/>
          <w:vertAlign w:val="superscript"/>
        </w:rPr>
        <w:t>109</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C539B8">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"&lt;sup&gt;110\u2013112&lt;/sup&gt;" }, "properties" : { "noteIndex" : 0 }, "schema" : "https://github.com/citation-style-language/schema/raw/master/csl-citation.json" }</w:instrText>
      </w:r>
      <w:r w:rsidR="005E14B4">
        <w:fldChar w:fldCharType="separate"/>
      </w:r>
      <w:r w:rsidR="00C539B8" w:rsidRPr="00C539B8">
        <w:rPr>
          <w:noProof/>
          <w:vertAlign w:val="superscript"/>
        </w:rPr>
        <w:t>110–112</w:t>
      </w:r>
      <w:r w:rsidR="005E14B4">
        <w:fldChar w:fldCharType="end"/>
      </w:r>
      <w:r w:rsidR="005E14B4">
        <w:t>, whereas others demonstrate that inclusion of epistatic effects yields no improvement in prediction accuracy,</w:t>
      </w:r>
      <w:r w:rsidR="005E14B4">
        <w:fldChar w:fldCharType="begin" w:fldLock="1"/>
      </w:r>
      <w:r w:rsidR="00C539B8">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"&lt;sup&gt;113&lt;/sup&gt;" }, "properties" : { "noteIndex" : 0 }, "schema" : "https://github.com/citation-style-language/schema/raw/master/csl-citation.json" }</w:instrText>
      </w:r>
      <w:r w:rsidR="005E14B4">
        <w:fldChar w:fldCharType="separate"/>
      </w:r>
      <w:r w:rsidR="00C539B8" w:rsidRPr="00C539B8">
        <w:rPr>
          <w:noProof/>
          <w:vertAlign w:val="superscript"/>
        </w:rPr>
        <w:t>113</w:t>
      </w:r>
      <w:r w:rsidR="005E14B4">
        <w:fldChar w:fldCharType="end"/>
      </w:r>
      <w:r w:rsidR="005E14B4">
        <w:t xml:space="preserve"> or that additive effects alone are sufficient to explain most genetic variation.</w:t>
      </w:r>
      <w:r w:rsidR="005E14B4">
        <w:fldChar w:fldCharType="begin" w:fldLock="1"/>
      </w:r>
      <w:r w:rsidR="00C539B8">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"&lt;sup&gt;114&lt;/sup&gt;" }, "properties" : { "noteIndex" : 0 }, "schema" : "https://github.com/citation-style-language/schema/raw/master/csl-citation.json" }</w:instrText>
      </w:r>
      <w:r w:rsidR="005E14B4">
        <w:fldChar w:fldCharType="separate"/>
      </w:r>
      <w:r w:rsidR="00C539B8" w:rsidRPr="00C539B8">
        <w:rPr>
          <w:noProof/>
          <w:vertAlign w:val="superscript"/>
        </w:rPr>
        <w:t>114</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153" w:name="_Toc244097356"/>
      <w:r>
        <w:t>Personalised genomics?</w:t>
      </w:r>
      <w:bookmarkEnd w:id="153"/>
    </w:p>
    <w:p w14:paraId="234168E7" w14:textId="77777777" w:rsidR="002D481D" w:rsidRDefault="002D481D" w:rsidP="002D481D"/>
    <w:p w14:paraId="3E24532D" w14:textId="12FDFBFE"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C539B8">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"&lt;sup&gt;89,115&lt;/sup&gt;" }, "properties" : { "noteIndex" : 0 }, "schema" : "https://github.com/citation-style-language/schema/raw/master/csl-citation.json" }</w:instrText>
      </w:r>
      <w:r w:rsidR="00FF09B0">
        <w:fldChar w:fldCharType="separate"/>
      </w:r>
      <w:r w:rsidR="00C539B8" w:rsidRPr="00C539B8">
        <w:rPr>
          <w:noProof/>
          <w:vertAlign w:val="superscript"/>
        </w:rPr>
        <w:t>89,115</w:t>
      </w:r>
      <w:r w:rsidR="00FF09B0">
        <w:fldChar w:fldCharType="end"/>
      </w:r>
      <w:r w:rsidR="00FF09B0">
        <w:t xml:space="preserve"> </w:t>
      </w:r>
    </w:p>
    <w:p w14:paraId="630A008C" w14:textId="77777777" w:rsidR="000040B2" w:rsidRDefault="000040B2" w:rsidP="002D481D"/>
    <w:p w14:paraId="1F622F20" w14:textId="7D4F01B2" w:rsidR="002D481D" w:rsidRDefault="000040B2" w:rsidP="002D481D">
      <w:r>
        <w:t>A recent study has</w:t>
      </w:r>
      <w:r w:rsidR="00B754CD">
        <w:t xml:space="preserve"> shown that </w:t>
      </w:r>
      <w:r w:rsidR="00FF09B0">
        <w:t xml:space="preserve">using exome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C539B8">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"&lt;sup&gt;116&lt;/sup&gt;" }, "properties" : { "noteIndex" : 0 }, "schema" : "https://github.com/citation-style-language/schema/raw/master/csl-citation.json" }</w:instrText>
      </w:r>
      <w:r>
        <w:fldChar w:fldCharType="separate"/>
      </w:r>
      <w:r w:rsidR="00C539B8" w:rsidRPr="00C539B8">
        <w:rPr>
          <w:noProof/>
          <w:vertAlign w:val="superscript"/>
        </w:rPr>
        <w:t>116</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C539B8">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"&lt;sup&gt;117&lt;/sup&gt;" }, "properties" : { "noteIndex" : 0 }, "schema" : "https://github.com/citation-style-language/schema/raw/master/csl-citation.json" }</w:instrText>
      </w:r>
      <w:r w:rsidR="003408C0">
        <w:fldChar w:fldCharType="separate"/>
      </w:r>
      <w:r w:rsidR="00C539B8" w:rsidRPr="00C539B8">
        <w:rPr>
          <w:noProof/>
          <w:vertAlign w:val="superscript"/>
        </w:rPr>
        <w:t>117</w:t>
      </w:r>
      <w:r w:rsidR="003408C0">
        <w:fldChar w:fldCharType="end"/>
      </w:r>
      <w:r w:rsidR="003408C0">
        <w:t xml:space="preserve"> The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C539B8">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"&lt;sup&gt;118&lt;/sup&gt;" }, "properties" : { "noteIndex" : 0 }, "schema" : "https://github.com/citation-style-language/schema/raw/master/csl-citation.json" }</w:instrText>
      </w:r>
      <w:r w:rsidR="003408C0">
        <w:fldChar w:fldCharType="separate"/>
      </w:r>
      <w:r w:rsidR="00C539B8" w:rsidRPr="00C539B8">
        <w:rPr>
          <w:noProof/>
          <w:vertAlign w:val="superscript"/>
        </w:rPr>
        <w:t>118</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154" w:name="_Toc244097357"/>
      <w:r>
        <w:t>Conclusion</w:t>
      </w:r>
      <w:r w:rsidR="00C93790">
        <w:t>s</w:t>
      </w:r>
      <w:bookmarkEnd w:id="154"/>
    </w:p>
    <w:p w14:paraId="7FD5E7ED" w14:textId="77777777" w:rsidR="00DB5441" w:rsidRDefault="00DB5441" w:rsidP="00DB5441"/>
    <w:p w14:paraId="55B64BCB" w14:textId="381A22C6" w:rsidR="002D481D" w:rsidRDefault="002D481D" w:rsidP="00DB5441">
      <w:r>
        <w:t>Though plenty remains to be done, a massive body of scientific discovery has been achieved through the additive genetic paradigm,</w:t>
      </w:r>
      <w:r>
        <w:fldChar w:fldCharType="begin" w:fldLock="1"/>
      </w:r>
      <w:r w:rsidR="00C539B8">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"&lt;sup&gt;119&lt;/sup&gt;" }, "properties" : { "noteIndex" : 0 }, "schema" : "https://github.com/citation-style-language/schema/raw/master/csl-citation.json" }</w:instrText>
      </w:r>
      <w:r>
        <w:fldChar w:fldCharType="separate"/>
      </w:r>
      <w:r w:rsidR="00C539B8" w:rsidRPr="00C539B8">
        <w:rPr>
          <w:noProof/>
          <w:vertAlign w:val="superscript"/>
        </w:rPr>
        <w:t>119</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55" w:name="_Toc244097358"/>
      <w:r>
        <w:t>Box 1: Why is epistasis theoretically difficult to detect?</w:t>
      </w:r>
      <w:bookmarkEnd w:id="155"/>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r w:rsidR="009041DF">
        <w:t>AxA</w:t>
      </w:r>
      <w:r>
        <w:t xml:space="preserve"> var</w:t>
      </w:r>
      <w:r w:rsidR="009041DF">
        <w:t>iance on average reduces by r</w:t>
      </w:r>
      <w:r w:rsidR="009041DF">
        <w:rPr>
          <w:vertAlign w:val="superscript"/>
        </w:rPr>
        <w:t>4</w:t>
      </w:r>
      <w:r w:rsidR="009041DF">
        <w:t xml:space="preserve"> across both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7F7B93C7" w14:textId="20A4C70A" w:rsidR="00DB5441" w:rsidRDefault="00DB5441" w:rsidP="008A4225">
      <w:pPr>
        <w:pStyle w:val="Heading5"/>
      </w:pPr>
      <w:r>
        <w:t>Model complexity</w:t>
      </w:r>
    </w:p>
    <w:p w14:paraId="617A280E" w14:textId="31754DCE"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1C1CB7">
        <w:fldChar w:fldCharType="begin" w:fldLock="1"/>
      </w:r>
      <w:r w:rsidR="00C539B8">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"&lt;sup&gt;29,66,120&lt;/sup&gt;" }, "properties" : { "noteIndex" : 0 }, "schema" : "https://github.com/citation-style-language/schema/raw/master/csl-citation.json" }</w:instrText>
      </w:r>
      <w:r w:rsidR="001C1CB7">
        <w:fldChar w:fldCharType="separate"/>
      </w:r>
      <w:r w:rsidR="00C539B8" w:rsidRPr="00C539B8">
        <w:rPr>
          <w:noProof/>
          <w:vertAlign w:val="superscript"/>
        </w:rPr>
        <w:t>29,66,120</w:t>
      </w:r>
      <w:r w:rsidR="001C1CB7">
        <w:fldChar w:fldCharType="end"/>
      </w:r>
      <w:r w:rsidR="001C1CB7">
        <w:t xml:space="preserve"> the model complexity for the statistical test increases. In hypothetically comparing the power to genetic loci of equal variance that comprise either additive effects or epistatic effects, the 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156" w:name="_Toc244097359"/>
      <w:r>
        <w:t>Box 2: What constitutes a significant epistatic interaction?</w:t>
      </w:r>
      <w:bookmarkEnd w:id="156"/>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and the growing availability of high density SNP chips and sequencing, we are entering an era in which detection of epistasis may indeed be feasible. Here we suggest some considerations in how to report epistatic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0.5(1x10</w:t>
      </w:r>
      <w:r w:rsidR="00900287">
        <w:rPr>
          <w:vertAlign w:val="superscript"/>
        </w:rPr>
        <w:t>6</w:t>
      </w:r>
      <w:r w:rsidR="00900287">
        <w:t>)</w:t>
      </w:r>
      <w:r w:rsidR="00900287">
        <w:rPr>
          <w:vertAlign w:val="superscript"/>
        </w:rPr>
        <w:t>2</w:t>
      </w:r>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1C106BDA"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C539B8">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"&lt;sup&gt;121&lt;/sup&gt;" }, "properties" : { "noteIndex" : 0 }, "schema" : "https://github.com/citation-style-language/schema/raw/master/csl-citation.json" }</w:instrText>
      </w:r>
      <w:r w:rsidR="008727DF">
        <w:fldChar w:fldCharType="separate"/>
      </w:r>
      <w:r w:rsidR="00C539B8" w:rsidRPr="00C539B8">
        <w:rPr>
          <w:noProof/>
          <w:vertAlign w:val="superscript"/>
        </w:rPr>
        <w:t>121</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39954BB0"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fldChar w:fldCharType="begin" w:fldLock="1"/>
      </w:r>
      <w:r w:rsidR="00C539B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fldChar w:fldCharType="separate"/>
      </w:r>
      <w:r w:rsidR="00C539B8" w:rsidRPr="00C539B8">
        <w:rPr>
          <w:noProof/>
          <w:vertAlign w:val="superscript"/>
        </w:rPr>
        <w:t>22</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157" w:name="_Toc244097360"/>
      <w:r>
        <w:t>Glossary</w:t>
      </w:r>
      <w:bookmarkEnd w:id="15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58" w:name="_Toc244097361"/>
      <w:r>
        <w:t>References</w:t>
      </w:r>
      <w:bookmarkEnd w:id="158"/>
    </w:p>
    <w:p w14:paraId="64E5C2C1" w14:textId="77777777" w:rsidR="005F0E2F" w:rsidRDefault="005F0E2F"/>
    <w:p w14:paraId="1BD7EEFB" w14:textId="60B1EF1D" w:rsidR="00C539B8" w:rsidRPr="00C539B8" w:rsidRDefault="005F0E2F">
      <w:pPr>
        <w:pStyle w:val="NormalWeb"/>
        <w:ind w:left="640" w:hanging="640"/>
        <w:divId w:val="797256643"/>
        <w:rPr>
          <w:rFonts w:ascii="Cambria" w:hAnsi="Cambria"/>
          <w:noProof/>
          <w:sz w:val="24"/>
        </w:rPr>
      </w:pPr>
      <w:r>
        <w:fldChar w:fldCharType="begin" w:fldLock="1"/>
      </w:r>
      <w:r>
        <w:instrText xml:space="preserve">ADDIN Mendeley Bibliography CSL_BIBLIOGRAPHY </w:instrText>
      </w:r>
      <w:r>
        <w:fldChar w:fldCharType="separate"/>
      </w:r>
      <w:r w:rsidR="00C539B8" w:rsidRPr="00C539B8">
        <w:rPr>
          <w:rFonts w:ascii="Cambria" w:hAnsi="Cambria"/>
          <w:noProof/>
          <w:sz w:val="24"/>
        </w:rPr>
        <w:t>1.</w:t>
      </w:r>
      <w:r w:rsidR="00C539B8" w:rsidRPr="00C539B8">
        <w:rPr>
          <w:rFonts w:ascii="Cambria" w:hAnsi="Cambria"/>
          <w:noProof/>
          <w:sz w:val="24"/>
        </w:rPr>
        <w:tab/>
        <w:t xml:space="preserve">Visscher, P. M., Hill, W. G. &amp; Wray, N. R. Heritability in the genomics era--concepts and misconceptions. </w:t>
      </w:r>
      <w:r w:rsidR="00C539B8" w:rsidRPr="00C539B8">
        <w:rPr>
          <w:rFonts w:ascii="Cambria" w:hAnsi="Cambria"/>
          <w:i/>
          <w:iCs/>
          <w:noProof/>
          <w:sz w:val="24"/>
        </w:rPr>
        <w:t>Nat. Rev. Genet.</w:t>
      </w:r>
      <w:r w:rsidR="00C539B8" w:rsidRPr="00C539B8">
        <w:rPr>
          <w:rFonts w:ascii="Cambria" w:hAnsi="Cambria"/>
          <w:noProof/>
          <w:sz w:val="24"/>
        </w:rPr>
        <w:t xml:space="preserve"> </w:t>
      </w:r>
      <w:r w:rsidR="00C539B8" w:rsidRPr="00C539B8">
        <w:rPr>
          <w:rFonts w:ascii="Cambria" w:hAnsi="Cambria"/>
          <w:b/>
          <w:bCs/>
          <w:noProof/>
          <w:sz w:val="24"/>
        </w:rPr>
        <w:t>9,</w:t>
      </w:r>
      <w:r w:rsidR="00C539B8" w:rsidRPr="00C539B8">
        <w:rPr>
          <w:rFonts w:ascii="Cambria" w:hAnsi="Cambria"/>
          <w:noProof/>
          <w:sz w:val="24"/>
        </w:rPr>
        <w:t xml:space="preserve"> 255–66 (2008).</w:t>
      </w:r>
    </w:p>
    <w:p w14:paraId="45F7CFA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w:t>
      </w:r>
      <w:r w:rsidRPr="00C539B8">
        <w:rPr>
          <w:rFonts w:ascii="Cambria" w:hAnsi="Cambria"/>
          <w:noProof/>
          <w:sz w:val="24"/>
        </w:rPr>
        <w:tab/>
        <w:t xml:space="preserve">Huang, Y., Wuchty, S. &amp; Przytycka, T. M. eQTL epistasis – challenges and computational approaches. </w:t>
      </w:r>
      <w:r w:rsidRPr="00C539B8">
        <w:rPr>
          <w:rFonts w:ascii="Cambria" w:hAnsi="Cambria"/>
          <w:i/>
          <w:iCs/>
          <w:noProof/>
          <w:sz w:val="24"/>
        </w:rPr>
        <w:t>Front. Genet.</w:t>
      </w:r>
      <w:r w:rsidRPr="00C539B8">
        <w:rPr>
          <w:rFonts w:ascii="Cambria" w:hAnsi="Cambria"/>
          <w:noProof/>
          <w:sz w:val="24"/>
        </w:rPr>
        <w:t xml:space="preserve"> </w:t>
      </w:r>
      <w:r w:rsidRPr="00C539B8">
        <w:rPr>
          <w:rFonts w:ascii="Cambria" w:hAnsi="Cambria"/>
          <w:b/>
          <w:bCs/>
          <w:noProof/>
          <w:sz w:val="24"/>
        </w:rPr>
        <w:t>4,</w:t>
      </w:r>
      <w:r w:rsidRPr="00C539B8">
        <w:rPr>
          <w:rFonts w:ascii="Cambria" w:hAnsi="Cambria"/>
          <w:noProof/>
          <w:sz w:val="24"/>
        </w:rPr>
        <w:t xml:space="preserve"> (2013).</w:t>
      </w:r>
    </w:p>
    <w:p w14:paraId="4EE6038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w:t>
      </w:r>
      <w:r w:rsidRPr="00C539B8">
        <w:rPr>
          <w:rFonts w:ascii="Cambria" w:hAnsi="Cambria"/>
          <w:noProof/>
          <w:sz w:val="24"/>
        </w:rPr>
        <w:tab/>
        <w:t xml:space="preserve">McKinney, B. A. &amp; Pajewski, N. M. Six degrees of epistasis: Statistical network models for GWAS. </w:t>
      </w:r>
      <w:r w:rsidRPr="00C539B8">
        <w:rPr>
          <w:rFonts w:ascii="Cambria" w:hAnsi="Cambria"/>
          <w:i/>
          <w:iCs/>
          <w:noProof/>
          <w:sz w:val="24"/>
        </w:rPr>
        <w:t>Front. Genet.</w:t>
      </w:r>
      <w:r w:rsidRPr="00C539B8">
        <w:rPr>
          <w:rFonts w:ascii="Cambria" w:hAnsi="Cambria"/>
          <w:noProof/>
          <w:sz w:val="24"/>
        </w:rPr>
        <w:t xml:space="preserve"> </w:t>
      </w:r>
      <w:r w:rsidRPr="00C539B8">
        <w:rPr>
          <w:rFonts w:ascii="Cambria" w:hAnsi="Cambria"/>
          <w:b/>
          <w:bCs/>
          <w:noProof/>
          <w:sz w:val="24"/>
        </w:rPr>
        <w:t>2,</w:t>
      </w:r>
      <w:r w:rsidRPr="00C539B8">
        <w:rPr>
          <w:rFonts w:ascii="Cambria" w:hAnsi="Cambria"/>
          <w:noProof/>
          <w:sz w:val="24"/>
        </w:rPr>
        <w:t xml:space="preserve"> 109 (2011).</w:t>
      </w:r>
    </w:p>
    <w:p w14:paraId="6922EF7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w:t>
      </w:r>
      <w:r w:rsidRPr="00C539B8">
        <w:rPr>
          <w:rFonts w:ascii="Cambria" w:hAnsi="Cambria"/>
          <w:noProof/>
          <w:sz w:val="24"/>
        </w:rPr>
        <w:tab/>
        <w:t xml:space="preserve">Pang, X. </w:t>
      </w:r>
      <w:r w:rsidRPr="00C539B8">
        <w:rPr>
          <w:rFonts w:ascii="Cambria" w:hAnsi="Cambria"/>
          <w:i/>
          <w:iCs/>
          <w:noProof/>
          <w:sz w:val="24"/>
        </w:rPr>
        <w:t>et al.</w:t>
      </w:r>
      <w:r w:rsidRPr="00C539B8">
        <w:rPr>
          <w:rFonts w:ascii="Cambria" w:hAnsi="Cambria"/>
          <w:noProof/>
          <w:sz w:val="24"/>
        </w:rPr>
        <w:t xml:space="preserve"> A statistical procedure to map high-order epistasis for complex traits. </w:t>
      </w:r>
      <w:r w:rsidRPr="00C539B8">
        <w:rPr>
          <w:rFonts w:ascii="Cambria" w:hAnsi="Cambria"/>
          <w:i/>
          <w:iCs/>
          <w:noProof/>
          <w:sz w:val="24"/>
        </w:rPr>
        <w:t>Br. Bioinform</w:t>
      </w:r>
      <w:r w:rsidRPr="00C539B8">
        <w:rPr>
          <w:rFonts w:ascii="Cambria" w:hAnsi="Cambria"/>
          <w:noProof/>
          <w:sz w:val="24"/>
        </w:rPr>
        <w:t xml:space="preserve"> (2012). doi:bbs027 [pii] 10.1093/bib/bbs027 [doi]</w:t>
      </w:r>
    </w:p>
    <w:p w14:paraId="7C48BD3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w:t>
      </w:r>
      <w:r w:rsidRPr="00C539B8">
        <w:rPr>
          <w:rFonts w:ascii="Cambria" w:hAnsi="Cambria"/>
          <w:noProof/>
          <w:sz w:val="24"/>
        </w:rPr>
        <w:tab/>
        <w:t xml:space="preserve">Ritchie, M. D. Using Biological Knowledge to Uncover the Mystery in the Search for Epistasis in Genome-Wide Association Studies.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172–182 (2011).</w:t>
      </w:r>
    </w:p>
    <w:p w14:paraId="0D9071F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w:t>
      </w:r>
      <w:r w:rsidRPr="00C539B8">
        <w:rPr>
          <w:rFonts w:ascii="Cambria" w:hAnsi="Cambria"/>
          <w:noProof/>
          <w:sz w:val="24"/>
        </w:rPr>
        <w:tab/>
        <w:t xml:space="preserve">Steen, K. V. Travelling the world of gene-gene interactions. </w:t>
      </w:r>
      <w:r w:rsidRPr="00C539B8">
        <w:rPr>
          <w:rFonts w:ascii="Cambria" w:hAnsi="Cambria"/>
          <w:i/>
          <w:iCs/>
          <w:noProof/>
          <w:sz w:val="24"/>
        </w:rPr>
        <w:t>Br. Bioinform</w:t>
      </w:r>
      <w:r w:rsidRPr="00C539B8">
        <w:rPr>
          <w:rFonts w:ascii="Cambria" w:hAnsi="Cambria"/>
          <w:noProof/>
          <w:sz w:val="24"/>
        </w:rPr>
        <w:t xml:space="preserve"> </w:t>
      </w:r>
      <w:r w:rsidRPr="00C539B8">
        <w:rPr>
          <w:rFonts w:ascii="Cambria" w:hAnsi="Cambria"/>
          <w:b/>
          <w:bCs/>
          <w:noProof/>
          <w:sz w:val="24"/>
        </w:rPr>
        <w:t>13,</w:t>
      </w:r>
      <w:r w:rsidRPr="00C539B8">
        <w:rPr>
          <w:rFonts w:ascii="Cambria" w:hAnsi="Cambria"/>
          <w:noProof/>
          <w:sz w:val="24"/>
        </w:rPr>
        <w:t xml:space="preserve"> 1–19 (2012).</w:t>
      </w:r>
    </w:p>
    <w:p w14:paraId="7970584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w:t>
      </w:r>
      <w:r w:rsidRPr="00C539B8">
        <w:rPr>
          <w:rFonts w:ascii="Cambria" w:hAnsi="Cambria"/>
          <w:noProof/>
          <w:sz w:val="24"/>
        </w:rPr>
        <w:tab/>
        <w:t xml:space="preserve">Zhang, Y., Jiang, B., Zhu, J. &amp; Liu, J. S. Bayesian Models for Detecting Epistatic Interactions from Genetic Data.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183–193 (2011).</w:t>
      </w:r>
    </w:p>
    <w:p w14:paraId="65F8B12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w:t>
      </w:r>
      <w:r w:rsidRPr="00C539B8">
        <w:rPr>
          <w:rFonts w:ascii="Cambria" w:hAnsi="Cambria"/>
          <w:noProof/>
          <w:sz w:val="24"/>
        </w:rPr>
        <w:tab/>
        <w:t xml:space="preserve">Gyenesei, A. </w:t>
      </w:r>
      <w:r w:rsidRPr="00C539B8">
        <w:rPr>
          <w:rFonts w:ascii="Cambria" w:hAnsi="Cambria"/>
          <w:i/>
          <w:iCs/>
          <w:noProof/>
          <w:sz w:val="24"/>
        </w:rPr>
        <w:t>et al.</w:t>
      </w:r>
      <w:r w:rsidRPr="00C539B8">
        <w:rPr>
          <w:rFonts w:ascii="Cambria" w:hAnsi="Cambria"/>
          <w:noProof/>
          <w:sz w:val="24"/>
        </w:rPr>
        <w:t xml:space="preserve"> BiForce Toolbox: powerful high-throughput computational analysis of gene-gene interactions in genome-wide association studies. </w:t>
      </w:r>
      <w:r w:rsidRPr="00C539B8">
        <w:rPr>
          <w:rFonts w:ascii="Cambria" w:hAnsi="Cambria"/>
          <w:i/>
          <w:iCs/>
          <w:noProof/>
          <w:sz w:val="24"/>
        </w:rPr>
        <w:t>Nucleic Acids Res</w:t>
      </w:r>
      <w:r w:rsidRPr="00C539B8">
        <w:rPr>
          <w:rFonts w:ascii="Cambria" w:hAnsi="Cambria"/>
          <w:noProof/>
          <w:sz w:val="24"/>
        </w:rPr>
        <w:t xml:space="preserve"> </w:t>
      </w:r>
      <w:r w:rsidRPr="00C539B8">
        <w:rPr>
          <w:rFonts w:ascii="Cambria" w:hAnsi="Cambria"/>
          <w:b/>
          <w:bCs/>
          <w:noProof/>
          <w:sz w:val="24"/>
        </w:rPr>
        <w:t>40,</w:t>
      </w:r>
      <w:r w:rsidRPr="00C539B8">
        <w:rPr>
          <w:rFonts w:ascii="Cambria" w:hAnsi="Cambria"/>
          <w:noProof/>
          <w:sz w:val="24"/>
        </w:rPr>
        <w:t xml:space="preserve"> W628–32 (2012).</w:t>
      </w:r>
    </w:p>
    <w:p w14:paraId="10B1191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w:t>
      </w:r>
      <w:r w:rsidRPr="00C539B8">
        <w:rPr>
          <w:rFonts w:ascii="Cambria" w:hAnsi="Cambria"/>
          <w:noProof/>
          <w:sz w:val="24"/>
        </w:rPr>
        <w:tab/>
        <w:t xml:space="preserve">Hemani, G., Theocharidis, A., Wei, W. &amp; Haley, C. EpiGPU: exhaustive pairwise epistasis scans parallelized on consumer level graphics cards. </w:t>
      </w:r>
      <w:r w:rsidRPr="00C539B8">
        <w:rPr>
          <w:rFonts w:ascii="Cambria" w:hAnsi="Cambria"/>
          <w:i/>
          <w:iCs/>
          <w:noProof/>
          <w:sz w:val="24"/>
        </w:rPr>
        <w:t>Bioinformatics</w:t>
      </w:r>
      <w:r w:rsidRPr="00C539B8">
        <w:rPr>
          <w:rFonts w:ascii="Cambria" w:hAnsi="Cambria"/>
          <w:noProof/>
          <w:sz w:val="24"/>
        </w:rPr>
        <w:t xml:space="preserve"> </w:t>
      </w:r>
      <w:r w:rsidRPr="00C539B8">
        <w:rPr>
          <w:rFonts w:ascii="Cambria" w:hAnsi="Cambria"/>
          <w:b/>
          <w:bCs/>
          <w:noProof/>
          <w:sz w:val="24"/>
        </w:rPr>
        <w:t>27,</w:t>
      </w:r>
      <w:r w:rsidRPr="00C539B8">
        <w:rPr>
          <w:rFonts w:ascii="Cambria" w:hAnsi="Cambria"/>
          <w:noProof/>
          <w:sz w:val="24"/>
        </w:rPr>
        <w:t xml:space="preserve"> 1462–5 (2011).</w:t>
      </w:r>
    </w:p>
    <w:p w14:paraId="751C146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w:t>
      </w:r>
      <w:r w:rsidRPr="00C539B8">
        <w:rPr>
          <w:rFonts w:ascii="Cambria" w:hAnsi="Cambria"/>
          <w:noProof/>
          <w:sz w:val="24"/>
        </w:rPr>
        <w:tab/>
        <w:t xml:space="preserve">Liu, Y. </w:t>
      </w:r>
      <w:r w:rsidRPr="00C539B8">
        <w:rPr>
          <w:rFonts w:ascii="Cambria" w:hAnsi="Cambria"/>
          <w:i/>
          <w:iCs/>
          <w:noProof/>
          <w:sz w:val="24"/>
        </w:rPr>
        <w:t>et al.</w:t>
      </w:r>
      <w:r w:rsidRPr="00C539B8">
        <w:rPr>
          <w:rFonts w:ascii="Cambria" w:hAnsi="Cambria"/>
          <w:noProof/>
          <w:sz w:val="24"/>
        </w:rPr>
        <w:t xml:space="preserve"> Genome-wide interaction-based association analysis identified multiple new susceptibility Loci for common diseases.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7,</w:t>
      </w:r>
      <w:r w:rsidRPr="00C539B8">
        <w:rPr>
          <w:rFonts w:ascii="Cambria" w:hAnsi="Cambria"/>
          <w:noProof/>
          <w:sz w:val="24"/>
        </w:rPr>
        <w:t xml:space="preserve"> e1001338 (2011).</w:t>
      </w:r>
    </w:p>
    <w:p w14:paraId="5147316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w:t>
      </w:r>
      <w:r w:rsidRPr="00C539B8">
        <w:rPr>
          <w:rFonts w:ascii="Cambria" w:hAnsi="Cambria"/>
          <w:noProof/>
          <w:sz w:val="24"/>
        </w:rPr>
        <w:tab/>
        <w:t>Schüpbach, T., Xenarios, I., Bergmann, S. &amp; Kapur, K. FastEpistasis</w:t>
      </w:r>
      <w:r w:rsidRPr="00C539B8">
        <w:rPr>
          <w:rFonts w:ascii="Cambria" w:hAnsi="Cambria" w:cs="Monaco"/>
          <w:noProof/>
          <w:sz w:val="24"/>
        </w:rPr>
        <w:t> </w:t>
      </w:r>
      <w:r w:rsidRPr="00C539B8">
        <w:rPr>
          <w:rFonts w:ascii="Cambria" w:hAnsi="Cambria"/>
          <w:noProof/>
          <w:sz w:val="24"/>
        </w:rPr>
        <w:t xml:space="preserve">: a high performance computing solution for quantitative trait epistasis. </w:t>
      </w:r>
      <w:r w:rsidRPr="00C539B8">
        <w:rPr>
          <w:rFonts w:ascii="Cambria" w:hAnsi="Cambria"/>
          <w:i/>
          <w:iCs/>
          <w:noProof/>
          <w:sz w:val="24"/>
        </w:rPr>
        <w:t>Bioinformatics</w:t>
      </w:r>
      <w:r w:rsidRPr="00C539B8">
        <w:rPr>
          <w:rFonts w:ascii="Cambria" w:hAnsi="Cambria"/>
          <w:noProof/>
          <w:sz w:val="24"/>
        </w:rPr>
        <w:t xml:space="preserve"> </w:t>
      </w:r>
      <w:r w:rsidRPr="00C539B8">
        <w:rPr>
          <w:rFonts w:ascii="Cambria" w:hAnsi="Cambria"/>
          <w:b/>
          <w:bCs/>
          <w:noProof/>
          <w:sz w:val="24"/>
        </w:rPr>
        <w:t>26,</w:t>
      </w:r>
      <w:r w:rsidRPr="00C539B8">
        <w:rPr>
          <w:rFonts w:ascii="Cambria" w:hAnsi="Cambria"/>
          <w:noProof/>
          <w:sz w:val="24"/>
        </w:rPr>
        <w:t xml:space="preserve"> 1468–1469 (2010).</w:t>
      </w:r>
    </w:p>
    <w:p w14:paraId="333ECD4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12.</w:t>
      </w:r>
      <w:r w:rsidRPr="00C539B8">
        <w:rPr>
          <w:rFonts w:ascii="Cambria" w:hAnsi="Cambria"/>
          <w:noProof/>
          <w:sz w:val="24"/>
        </w:rPr>
        <w:tab/>
        <w:t xml:space="preserve">Yung, L. S., Yang, C., Wan, X. &amp; Yu, W. GBOOST: a GPU-based tool for detecting gene-gene interactions in genome-wide case control studies. </w:t>
      </w:r>
      <w:r w:rsidRPr="00C539B8">
        <w:rPr>
          <w:rFonts w:ascii="Cambria" w:hAnsi="Cambria"/>
          <w:i/>
          <w:iCs/>
          <w:noProof/>
          <w:sz w:val="24"/>
        </w:rPr>
        <w:t>Bioinformatics</w:t>
      </w:r>
      <w:r w:rsidRPr="00C539B8">
        <w:rPr>
          <w:rFonts w:ascii="Cambria" w:hAnsi="Cambria"/>
          <w:noProof/>
          <w:sz w:val="24"/>
        </w:rPr>
        <w:t xml:space="preserve"> </w:t>
      </w:r>
      <w:r w:rsidRPr="00C539B8">
        <w:rPr>
          <w:rFonts w:ascii="Cambria" w:hAnsi="Cambria"/>
          <w:b/>
          <w:bCs/>
          <w:noProof/>
          <w:sz w:val="24"/>
        </w:rPr>
        <w:t>27,</w:t>
      </w:r>
      <w:r w:rsidRPr="00C539B8">
        <w:rPr>
          <w:rFonts w:ascii="Cambria" w:hAnsi="Cambria"/>
          <w:noProof/>
          <w:sz w:val="24"/>
        </w:rPr>
        <w:t xml:space="preserve"> 1309–1310 (2011).</w:t>
      </w:r>
    </w:p>
    <w:p w14:paraId="0B55F19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13.</w:t>
      </w:r>
      <w:r w:rsidRPr="00C539B8">
        <w:rPr>
          <w:rFonts w:ascii="Cambria" w:hAnsi="Cambria"/>
          <w:noProof/>
          <w:sz w:val="24"/>
        </w:rPr>
        <w:tab/>
        <w:t xml:space="preserve">Cordell, H. J. Detecting gene-gene interactions that underlie human diseases.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10,</w:t>
      </w:r>
      <w:r w:rsidRPr="00C539B8">
        <w:rPr>
          <w:rFonts w:ascii="Cambria" w:hAnsi="Cambria"/>
          <w:noProof/>
          <w:sz w:val="24"/>
        </w:rPr>
        <w:t xml:space="preserve"> 392–404 (2009).</w:t>
      </w:r>
    </w:p>
    <w:p w14:paraId="7B22DF2F"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14.</w:t>
      </w:r>
      <w:r w:rsidRPr="00C539B8">
        <w:rPr>
          <w:rFonts w:ascii="Cambria" w:hAnsi="Cambria"/>
          <w:noProof/>
          <w:sz w:val="24"/>
        </w:rPr>
        <w:tab/>
        <w:t xml:space="preserve">Cordell, H. J. Epistasis: what it means, what it doesn’t mean, and statistical methods to detect it in humans. </w:t>
      </w:r>
      <w:r w:rsidRPr="00C539B8">
        <w:rPr>
          <w:rFonts w:ascii="Cambria" w:hAnsi="Cambria"/>
          <w:i/>
          <w:iCs/>
          <w:noProof/>
          <w:sz w:val="24"/>
        </w:rPr>
        <w:t>Hum. Mol. Genet.</w:t>
      </w:r>
      <w:r w:rsidRPr="00C539B8">
        <w:rPr>
          <w:rFonts w:ascii="Cambria" w:hAnsi="Cambria"/>
          <w:noProof/>
          <w:sz w:val="24"/>
        </w:rPr>
        <w:t xml:space="preserve"> </w:t>
      </w:r>
      <w:r w:rsidRPr="00C539B8">
        <w:rPr>
          <w:rFonts w:ascii="Cambria" w:hAnsi="Cambria"/>
          <w:b/>
          <w:bCs/>
          <w:noProof/>
          <w:sz w:val="24"/>
        </w:rPr>
        <w:t>11,</w:t>
      </w:r>
      <w:r w:rsidRPr="00C539B8">
        <w:rPr>
          <w:rFonts w:ascii="Cambria" w:hAnsi="Cambria"/>
          <w:noProof/>
          <w:sz w:val="24"/>
        </w:rPr>
        <w:t xml:space="preserve"> 2463–2468 (2002).</w:t>
      </w:r>
    </w:p>
    <w:p w14:paraId="03D9156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15.</w:t>
      </w:r>
      <w:r w:rsidRPr="00C539B8">
        <w:rPr>
          <w:rFonts w:ascii="Cambria" w:hAnsi="Cambria"/>
          <w:noProof/>
          <w:sz w:val="24"/>
        </w:rPr>
        <w:tab/>
        <w:t xml:space="preserve">Ueki, M. &amp; Cordell, H. J. Improved Statistics for Genome-Wide Interaction Analysis.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e1002625 (2012).</w:t>
      </w:r>
    </w:p>
    <w:p w14:paraId="3A169F5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16.</w:t>
      </w:r>
      <w:r w:rsidRPr="00C539B8">
        <w:rPr>
          <w:rFonts w:ascii="Cambria" w:hAnsi="Cambria"/>
          <w:noProof/>
          <w:sz w:val="24"/>
        </w:rPr>
        <w:tab/>
        <w:t xml:space="preserve">Kam-Thong, T. </w:t>
      </w:r>
      <w:r w:rsidRPr="00C539B8">
        <w:rPr>
          <w:rFonts w:ascii="Cambria" w:hAnsi="Cambria"/>
          <w:i/>
          <w:iCs/>
          <w:noProof/>
          <w:sz w:val="24"/>
        </w:rPr>
        <w:t>et al.</w:t>
      </w:r>
      <w:r w:rsidRPr="00C539B8">
        <w:rPr>
          <w:rFonts w:ascii="Cambria" w:hAnsi="Cambria"/>
          <w:noProof/>
          <w:sz w:val="24"/>
        </w:rPr>
        <w:t xml:space="preserve"> EPIBLASTER-fast exhaustive two-locus epistasis detection strategy using graphical processing units. </w:t>
      </w:r>
      <w:r w:rsidRPr="00C539B8">
        <w:rPr>
          <w:rFonts w:ascii="Cambria" w:hAnsi="Cambria"/>
          <w:i/>
          <w:iCs/>
          <w:noProof/>
          <w:sz w:val="24"/>
        </w:rPr>
        <w:t>Eur J Hum Genet</w:t>
      </w:r>
      <w:r w:rsidRPr="00C539B8">
        <w:rPr>
          <w:rFonts w:ascii="Cambria" w:hAnsi="Cambria"/>
          <w:noProof/>
          <w:sz w:val="24"/>
        </w:rPr>
        <w:t xml:space="preserve"> </w:t>
      </w:r>
      <w:r w:rsidRPr="00C539B8">
        <w:rPr>
          <w:rFonts w:ascii="Cambria" w:hAnsi="Cambria"/>
          <w:b/>
          <w:bCs/>
          <w:noProof/>
          <w:sz w:val="24"/>
        </w:rPr>
        <w:t>19,</w:t>
      </w:r>
      <w:r w:rsidRPr="00C539B8">
        <w:rPr>
          <w:rFonts w:ascii="Cambria" w:hAnsi="Cambria"/>
          <w:noProof/>
          <w:sz w:val="24"/>
        </w:rPr>
        <w:t xml:space="preserve"> 465–471 (2011).</w:t>
      </w:r>
    </w:p>
    <w:p w14:paraId="10EB38FA"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17.</w:t>
      </w:r>
      <w:r w:rsidRPr="00C539B8">
        <w:rPr>
          <w:rFonts w:ascii="Cambria" w:hAnsi="Cambria"/>
          <w:noProof/>
          <w:sz w:val="24"/>
        </w:rPr>
        <w:tab/>
        <w:t xml:space="preserve">Wang, Z., Wang, Y., Tan, K. L., Wong, L. &amp; Agrawal, D. eCEO: an efficient Cloud Epistasis cOmputing model in genome-wide association study. </w:t>
      </w:r>
      <w:r w:rsidRPr="00C539B8">
        <w:rPr>
          <w:rFonts w:ascii="Cambria" w:hAnsi="Cambria"/>
          <w:i/>
          <w:iCs/>
          <w:noProof/>
          <w:sz w:val="24"/>
        </w:rPr>
        <w:t>Bioinformatics</w:t>
      </w:r>
      <w:r w:rsidRPr="00C539B8">
        <w:rPr>
          <w:rFonts w:ascii="Cambria" w:hAnsi="Cambria"/>
          <w:noProof/>
          <w:sz w:val="24"/>
        </w:rPr>
        <w:t xml:space="preserve"> </w:t>
      </w:r>
      <w:r w:rsidRPr="00C539B8">
        <w:rPr>
          <w:rFonts w:ascii="Cambria" w:hAnsi="Cambria"/>
          <w:b/>
          <w:bCs/>
          <w:noProof/>
          <w:sz w:val="24"/>
        </w:rPr>
        <w:t>27,</w:t>
      </w:r>
      <w:r w:rsidRPr="00C539B8">
        <w:rPr>
          <w:rFonts w:ascii="Cambria" w:hAnsi="Cambria"/>
          <w:noProof/>
          <w:sz w:val="24"/>
        </w:rPr>
        <w:t xml:space="preserve"> 1045–1051 (2011).</w:t>
      </w:r>
    </w:p>
    <w:p w14:paraId="2AF59208"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18.</w:t>
      </w:r>
      <w:r w:rsidRPr="00C539B8">
        <w:rPr>
          <w:rFonts w:ascii="Cambria" w:hAnsi="Cambria"/>
          <w:noProof/>
          <w:sz w:val="24"/>
        </w:rPr>
        <w:tab/>
        <w:t xml:space="preserve">Prabhu, S. &amp; Pe’er, I. Ultrafast genome-wide scan for SNP-SNP interactions in common complex disease. </w:t>
      </w:r>
      <w:r w:rsidRPr="00C539B8">
        <w:rPr>
          <w:rFonts w:ascii="Cambria" w:hAnsi="Cambria"/>
          <w:i/>
          <w:iCs/>
          <w:noProof/>
          <w:sz w:val="24"/>
        </w:rPr>
        <w:t>Genome Res.</w:t>
      </w:r>
      <w:r w:rsidRPr="00C539B8">
        <w:rPr>
          <w:rFonts w:ascii="Cambria" w:hAnsi="Cambria"/>
          <w:noProof/>
          <w:sz w:val="24"/>
        </w:rPr>
        <w:t xml:space="preserve"> </w:t>
      </w:r>
      <w:r w:rsidRPr="00C539B8">
        <w:rPr>
          <w:rFonts w:ascii="Cambria" w:hAnsi="Cambria"/>
          <w:b/>
          <w:bCs/>
          <w:noProof/>
          <w:sz w:val="24"/>
        </w:rPr>
        <w:t>22,</w:t>
      </w:r>
      <w:r w:rsidRPr="00C539B8">
        <w:rPr>
          <w:rFonts w:ascii="Cambria" w:hAnsi="Cambria"/>
          <w:noProof/>
          <w:sz w:val="24"/>
        </w:rPr>
        <w:t xml:space="preserve"> 2230–40 (2012).</w:t>
      </w:r>
    </w:p>
    <w:p w14:paraId="29F0142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19.</w:t>
      </w:r>
      <w:r w:rsidRPr="00C539B8">
        <w:rPr>
          <w:rFonts w:ascii="Cambria" w:hAnsi="Cambria"/>
          <w:noProof/>
          <w:sz w:val="24"/>
        </w:rPr>
        <w:tab/>
        <w:t xml:space="preserve">Wan, X. </w:t>
      </w:r>
      <w:r w:rsidRPr="00C539B8">
        <w:rPr>
          <w:rFonts w:ascii="Cambria" w:hAnsi="Cambria"/>
          <w:i/>
          <w:iCs/>
          <w:noProof/>
          <w:sz w:val="24"/>
        </w:rPr>
        <w:t>et al.</w:t>
      </w:r>
      <w:r w:rsidRPr="00C539B8">
        <w:rPr>
          <w:rFonts w:ascii="Cambria" w:hAnsi="Cambria"/>
          <w:noProof/>
          <w:sz w:val="24"/>
        </w:rPr>
        <w:t xml:space="preserve"> BOOST: A Fast Approach to Detecting Gene-Gene Interactions in Genome-wide Case-Control Studies.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87,</w:t>
      </w:r>
      <w:r w:rsidRPr="00C539B8">
        <w:rPr>
          <w:rFonts w:ascii="Cambria" w:hAnsi="Cambria"/>
          <w:noProof/>
          <w:sz w:val="24"/>
        </w:rPr>
        <w:t xml:space="preserve"> 325–340 (2010).</w:t>
      </w:r>
    </w:p>
    <w:p w14:paraId="7A40D39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20.</w:t>
      </w:r>
      <w:r w:rsidRPr="00C539B8">
        <w:rPr>
          <w:rFonts w:ascii="Cambria" w:hAnsi="Cambria"/>
          <w:noProof/>
          <w:sz w:val="24"/>
        </w:rPr>
        <w:tab/>
        <w:t xml:space="preserve">Gyenesei, A., Moody, J., Semple, C. A., Haley, C. S. &amp; Wei, W. H. High-throughput analysis of epistasis in genome-wide association studies with BiForce. </w:t>
      </w:r>
      <w:r w:rsidRPr="00C539B8">
        <w:rPr>
          <w:rFonts w:ascii="Cambria" w:hAnsi="Cambria"/>
          <w:i/>
          <w:iCs/>
          <w:noProof/>
          <w:sz w:val="24"/>
        </w:rPr>
        <w:t>Bioinformatics</w:t>
      </w:r>
      <w:r w:rsidRPr="00C539B8">
        <w:rPr>
          <w:rFonts w:ascii="Cambria" w:hAnsi="Cambria"/>
          <w:noProof/>
          <w:sz w:val="24"/>
        </w:rPr>
        <w:t xml:space="preserve"> </w:t>
      </w:r>
      <w:r w:rsidRPr="00C539B8">
        <w:rPr>
          <w:rFonts w:ascii="Cambria" w:hAnsi="Cambria"/>
          <w:b/>
          <w:bCs/>
          <w:noProof/>
          <w:sz w:val="24"/>
        </w:rPr>
        <w:t>28,</w:t>
      </w:r>
      <w:r w:rsidRPr="00C539B8">
        <w:rPr>
          <w:rFonts w:ascii="Cambria" w:hAnsi="Cambria"/>
          <w:noProof/>
          <w:sz w:val="24"/>
        </w:rPr>
        <w:t xml:space="preserve"> 1957–1964 (2012).</w:t>
      </w:r>
    </w:p>
    <w:p w14:paraId="2401F1A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21.</w:t>
      </w:r>
      <w:r w:rsidRPr="00C539B8">
        <w:rPr>
          <w:rFonts w:ascii="Cambria" w:hAnsi="Cambria"/>
          <w:noProof/>
          <w:sz w:val="24"/>
        </w:rPr>
        <w:tab/>
        <w:t>Gyenesei, A., Semple, C. A. M., Haley, C. S. &amp; Wei, W.-H. Corrigendum of “High throughput analysis of epistasis in genome-wide association studies with BiForce.”</w:t>
      </w:r>
      <w:r w:rsidRPr="00C539B8">
        <w:rPr>
          <w:rFonts w:ascii="Cambria" w:hAnsi="Cambria"/>
          <w:i/>
          <w:iCs/>
          <w:noProof/>
          <w:sz w:val="24"/>
        </w:rPr>
        <w:t>Bioinformatics</w:t>
      </w:r>
      <w:r w:rsidRPr="00C539B8">
        <w:rPr>
          <w:rFonts w:ascii="Cambria" w:hAnsi="Cambria"/>
          <w:noProof/>
          <w:sz w:val="24"/>
        </w:rPr>
        <w:t xml:space="preserve"> (2013). at &lt;http://bioinformatics.oxfordjournals.org/content/early/2013/08/31/bioinformatics.btt444.abstract&gt;</w:t>
      </w:r>
    </w:p>
    <w:p w14:paraId="79A0EE6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22.</w:t>
      </w:r>
      <w:r w:rsidRPr="00C539B8">
        <w:rPr>
          <w:rFonts w:ascii="Cambria" w:hAnsi="Cambria"/>
          <w:noProof/>
          <w:sz w:val="24"/>
        </w:rPr>
        <w:tab/>
        <w:t xml:space="preserve">Wei, W., Gyenesei, A., Semple, C. A. M. &amp; Haley, C. S. Properties of Local Interactions and Their Potential Value in Complementing Genome-Wide Association Studies.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e71203 (2013).</w:t>
      </w:r>
    </w:p>
    <w:p w14:paraId="2DE6077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23.</w:t>
      </w:r>
      <w:r w:rsidRPr="00C539B8">
        <w:rPr>
          <w:rFonts w:ascii="Cambria" w:hAnsi="Cambria"/>
          <w:noProof/>
          <w:sz w:val="24"/>
        </w:rPr>
        <w:tab/>
        <w:t xml:space="preserve">Gauderman, W. J. Sample size requirements for association studies of gene-gene interaction. </w:t>
      </w:r>
      <w:r w:rsidRPr="00C539B8">
        <w:rPr>
          <w:rFonts w:ascii="Cambria" w:hAnsi="Cambria"/>
          <w:i/>
          <w:iCs/>
          <w:noProof/>
          <w:sz w:val="24"/>
        </w:rPr>
        <w:t>Am J Epidemiol</w:t>
      </w:r>
      <w:r w:rsidRPr="00C539B8">
        <w:rPr>
          <w:rFonts w:ascii="Cambria" w:hAnsi="Cambria"/>
          <w:noProof/>
          <w:sz w:val="24"/>
        </w:rPr>
        <w:t xml:space="preserve"> </w:t>
      </w:r>
      <w:r w:rsidRPr="00C539B8">
        <w:rPr>
          <w:rFonts w:ascii="Cambria" w:hAnsi="Cambria"/>
          <w:b/>
          <w:bCs/>
          <w:noProof/>
          <w:sz w:val="24"/>
        </w:rPr>
        <w:t>155,</w:t>
      </w:r>
      <w:r w:rsidRPr="00C539B8">
        <w:rPr>
          <w:rFonts w:ascii="Cambria" w:hAnsi="Cambria"/>
          <w:noProof/>
          <w:sz w:val="24"/>
        </w:rPr>
        <w:t xml:space="preserve"> 478–484 (2002).</w:t>
      </w:r>
    </w:p>
    <w:p w14:paraId="6CB8F608"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24.</w:t>
      </w:r>
      <w:r w:rsidRPr="00C539B8">
        <w:rPr>
          <w:rFonts w:ascii="Cambria" w:hAnsi="Cambria"/>
          <w:noProof/>
          <w:sz w:val="24"/>
        </w:rPr>
        <w:tab/>
        <w:t xml:space="preserve">Zuk, O., Hechter, E., Sunyaev, S. R. &amp; Lander, E. S. The mystery of missing heritability: Genetic interactions create phantom heritability. </w:t>
      </w:r>
      <w:r w:rsidRPr="00C539B8">
        <w:rPr>
          <w:rFonts w:ascii="Cambria" w:hAnsi="Cambria"/>
          <w:i/>
          <w:iCs/>
          <w:noProof/>
          <w:sz w:val="24"/>
        </w:rPr>
        <w:t>Proc Natl Acad Sci U S A</w:t>
      </w:r>
      <w:r w:rsidRPr="00C539B8">
        <w:rPr>
          <w:rFonts w:ascii="Cambria" w:hAnsi="Cambria"/>
          <w:noProof/>
          <w:sz w:val="24"/>
        </w:rPr>
        <w:t xml:space="preserve"> </w:t>
      </w:r>
      <w:r w:rsidRPr="00C539B8">
        <w:rPr>
          <w:rFonts w:ascii="Cambria" w:hAnsi="Cambria"/>
          <w:b/>
          <w:bCs/>
          <w:noProof/>
          <w:sz w:val="24"/>
        </w:rPr>
        <w:t>109,</w:t>
      </w:r>
      <w:r w:rsidRPr="00C539B8">
        <w:rPr>
          <w:rFonts w:ascii="Cambria" w:hAnsi="Cambria"/>
          <w:noProof/>
          <w:sz w:val="24"/>
        </w:rPr>
        <w:t xml:space="preserve"> 1193–1198 (2012).</w:t>
      </w:r>
    </w:p>
    <w:p w14:paraId="0EC38BA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25.</w:t>
      </w:r>
      <w:r w:rsidRPr="00C539B8">
        <w:rPr>
          <w:rFonts w:ascii="Cambria" w:hAnsi="Cambria"/>
          <w:noProof/>
          <w:sz w:val="24"/>
        </w:rPr>
        <w:tab/>
        <w:t xml:space="preserve">Ma, L. </w:t>
      </w:r>
      <w:r w:rsidRPr="00C539B8">
        <w:rPr>
          <w:rFonts w:ascii="Cambria" w:hAnsi="Cambria"/>
          <w:i/>
          <w:iCs/>
          <w:noProof/>
          <w:sz w:val="24"/>
        </w:rPr>
        <w:t>et al.</w:t>
      </w:r>
      <w:r w:rsidRPr="00C539B8">
        <w:rPr>
          <w:rFonts w:ascii="Cambria" w:hAnsi="Cambria"/>
          <w:noProof/>
          <w:sz w:val="24"/>
        </w:rPr>
        <w:t xml:space="preserve"> Knowledge-driven analysis identifies a gene-gene interaction affecting high-density lipoprotein cholesterol levels in multi-ethnic populations.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e1002714 (2012).</w:t>
      </w:r>
    </w:p>
    <w:p w14:paraId="7ED0DA6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26.</w:t>
      </w:r>
      <w:r w:rsidRPr="00C539B8">
        <w:rPr>
          <w:rFonts w:ascii="Cambria" w:hAnsi="Cambria"/>
          <w:noProof/>
          <w:sz w:val="24"/>
        </w:rPr>
        <w:tab/>
        <w:t xml:space="preserve">Evans, D. M. </w:t>
      </w:r>
      <w:r w:rsidRPr="00C539B8">
        <w:rPr>
          <w:rFonts w:ascii="Cambria" w:hAnsi="Cambria"/>
          <w:i/>
          <w:iCs/>
          <w:noProof/>
          <w:sz w:val="24"/>
        </w:rPr>
        <w:t>et al.</w:t>
      </w:r>
      <w:r w:rsidRPr="00C539B8">
        <w:rPr>
          <w:rFonts w:ascii="Cambria" w:hAnsi="Cambria"/>
          <w:noProof/>
          <w:sz w:val="24"/>
        </w:rPr>
        <w:t xml:space="preserve"> Interaction between ERAP1 and HLA-B27 in ankylosing spondylitis implicates peptide handling in the mechanism for HLA-B27 in disease susceptibility.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43,</w:t>
      </w:r>
      <w:r w:rsidRPr="00C539B8">
        <w:rPr>
          <w:rFonts w:ascii="Cambria" w:hAnsi="Cambria"/>
          <w:noProof/>
          <w:sz w:val="24"/>
        </w:rPr>
        <w:t xml:space="preserve"> 761–767 (2011).</w:t>
      </w:r>
    </w:p>
    <w:p w14:paraId="2D58B59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27.</w:t>
      </w:r>
      <w:r w:rsidRPr="00C539B8">
        <w:rPr>
          <w:rFonts w:ascii="Cambria" w:hAnsi="Cambria"/>
          <w:noProof/>
          <w:sz w:val="24"/>
        </w:rPr>
        <w:tab/>
        <w:t xml:space="preserve">Strange, A. </w:t>
      </w:r>
      <w:r w:rsidRPr="00C539B8">
        <w:rPr>
          <w:rFonts w:ascii="Cambria" w:hAnsi="Cambria"/>
          <w:i/>
          <w:iCs/>
          <w:noProof/>
          <w:sz w:val="24"/>
        </w:rPr>
        <w:t>et al.</w:t>
      </w:r>
      <w:r w:rsidRPr="00C539B8">
        <w:rPr>
          <w:rFonts w:ascii="Cambria" w:hAnsi="Cambria"/>
          <w:noProof/>
          <w:sz w:val="24"/>
        </w:rPr>
        <w:t xml:space="preserve"> A genome-wide association study identifies new psoriasis susceptibility loci and an interaction between HLA-C and ERAP1.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42,</w:t>
      </w:r>
      <w:r w:rsidRPr="00C539B8">
        <w:rPr>
          <w:rFonts w:ascii="Cambria" w:hAnsi="Cambria"/>
          <w:noProof/>
          <w:sz w:val="24"/>
        </w:rPr>
        <w:t xml:space="preserve"> 985–990 (2010).</w:t>
      </w:r>
    </w:p>
    <w:p w14:paraId="3F3AE64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28.</w:t>
      </w:r>
      <w:r w:rsidRPr="00C539B8">
        <w:rPr>
          <w:rFonts w:ascii="Cambria" w:hAnsi="Cambria"/>
          <w:noProof/>
          <w:sz w:val="24"/>
        </w:rPr>
        <w:tab/>
        <w:t xml:space="preserve">Carlborg, O. &amp; Haley, C. S. Epistasis: too often neglected in complex trait studies?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5,</w:t>
      </w:r>
      <w:r w:rsidRPr="00C539B8">
        <w:rPr>
          <w:rFonts w:ascii="Cambria" w:hAnsi="Cambria"/>
          <w:noProof/>
          <w:sz w:val="24"/>
        </w:rPr>
        <w:t xml:space="preserve"> 618–625 (2004).</w:t>
      </w:r>
    </w:p>
    <w:p w14:paraId="51A100C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29.</w:t>
      </w:r>
      <w:r w:rsidRPr="00C539B8">
        <w:rPr>
          <w:rFonts w:ascii="Cambria" w:hAnsi="Cambria"/>
          <w:noProof/>
          <w:sz w:val="24"/>
        </w:rPr>
        <w:tab/>
        <w:t xml:space="preserve">Evans, D. M., Marchini, J., Morris, A. P. &amp; Cardon, L. R. Two-Stage Two-Locus Models in Genome-Wide Association.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2,</w:t>
      </w:r>
      <w:r w:rsidRPr="00C539B8">
        <w:rPr>
          <w:rFonts w:ascii="Cambria" w:hAnsi="Cambria"/>
          <w:noProof/>
          <w:sz w:val="24"/>
        </w:rPr>
        <w:t xml:space="preserve"> e157 (2006).</w:t>
      </w:r>
    </w:p>
    <w:p w14:paraId="28A74A4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30.</w:t>
      </w:r>
      <w:r w:rsidRPr="00C539B8">
        <w:rPr>
          <w:rFonts w:ascii="Cambria" w:hAnsi="Cambria"/>
          <w:noProof/>
          <w:sz w:val="24"/>
        </w:rPr>
        <w:tab/>
        <w:t xml:space="preserve">Marchini, J., Donnelly, P. &amp; Cardon, L. R. Genome-wide strategies for detecting multiple loci that influence complex diseases.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37,</w:t>
      </w:r>
      <w:r w:rsidRPr="00C539B8">
        <w:rPr>
          <w:rFonts w:ascii="Cambria" w:hAnsi="Cambria"/>
          <w:noProof/>
          <w:sz w:val="24"/>
        </w:rPr>
        <w:t xml:space="preserve"> 413–417 (2005).</w:t>
      </w:r>
    </w:p>
    <w:p w14:paraId="34D94EE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31.</w:t>
      </w:r>
      <w:r w:rsidRPr="00C539B8">
        <w:rPr>
          <w:rFonts w:ascii="Cambria" w:hAnsi="Cambria"/>
          <w:noProof/>
          <w:sz w:val="24"/>
        </w:rPr>
        <w:tab/>
        <w:t xml:space="preserve">Hoh, J. &amp; Ott, J. Mathematical multi-locus approaches to localizing complex human trait genes.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4,</w:t>
      </w:r>
      <w:r w:rsidRPr="00C539B8">
        <w:rPr>
          <w:rFonts w:ascii="Cambria" w:hAnsi="Cambria"/>
          <w:noProof/>
          <w:sz w:val="24"/>
        </w:rPr>
        <w:t xml:space="preserve"> 701–709 (2003).</w:t>
      </w:r>
    </w:p>
    <w:p w14:paraId="0FB5985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32.</w:t>
      </w:r>
      <w:r w:rsidRPr="00C539B8">
        <w:rPr>
          <w:rFonts w:ascii="Cambria" w:hAnsi="Cambria"/>
          <w:noProof/>
          <w:sz w:val="24"/>
        </w:rPr>
        <w:tab/>
        <w:t xml:space="preserve">Wu, X. </w:t>
      </w:r>
      <w:r w:rsidRPr="00C539B8">
        <w:rPr>
          <w:rFonts w:ascii="Cambria" w:hAnsi="Cambria"/>
          <w:i/>
          <w:iCs/>
          <w:noProof/>
          <w:sz w:val="24"/>
        </w:rPr>
        <w:t>et al.</w:t>
      </w:r>
      <w:r w:rsidRPr="00C539B8">
        <w:rPr>
          <w:rFonts w:ascii="Cambria" w:hAnsi="Cambria"/>
          <w:noProof/>
          <w:sz w:val="24"/>
        </w:rPr>
        <w:t xml:space="preserve"> A novel statistic for genome-wide interaction analysis.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(2010).</w:t>
      </w:r>
    </w:p>
    <w:p w14:paraId="44A2FF7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33.</w:t>
      </w:r>
      <w:r w:rsidRPr="00C539B8">
        <w:rPr>
          <w:rFonts w:ascii="Cambria" w:hAnsi="Cambria"/>
          <w:noProof/>
          <w:sz w:val="24"/>
        </w:rPr>
        <w:tab/>
        <w:t xml:space="preserve">Zhao, J., Jin, L. &amp; Xiong, M. Test for interaction between two unlinked loci.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79,</w:t>
      </w:r>
      <w:r w:rsidRPr="00C539B8">
        <w:rPr>
          <w:rFonts w:ascii="Cambria" w:hAnsi="Cambria"/>
          <w:noProof/>
          <w:sz w:val="24"/>
        </w:rPr>
        <w:t xml:space="preserve"> 831–845 (2006).</w:t>
      </w:r>
    </w:p>
    <w:p w14:paraId="3C2ECC8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34.</w:t>
      </w:r>
      <w:r w:rsidRPr="00C539B8">
        <w:rPr>
          <w:rFonts w:ascii="Cambria" w:hAnsi="Cambria"/>
          <w:noProof/>
          <w:sz w:val="24"/>
        </w:rPr>
        <w:tab/>
        <w:t xml:space="preserve">Haig, D. Does heritability hide in epistasis between linked SNPs? </w:t>
      </w:r>
      <w:r w:rsidRPr="00C539B8">
        <w:rPr>
          <w:rFonts w:ascii="Cambria" w:hAnsi="Cambria"/>
          <w:i/>
          <w:iCs/>
          <w:noProof/>
          <w:sz w:val="24"/>
        </w:rPr>
        <w:t>Eur J Hum Genet</w:t>
      </w:r>
      <w:r w:rsidRPr="00C539B8">
        <w:rPr>
          <w:rFonts w:ascii="Cambria" w:hAnsi="Cambria"/>
          <w:noProof/>
          <w:sz w:val="24"/>
        </w:rPr>
        <w:t xml:space="preserve"> </w:t>
      </w:r>
      <w:r w:rsidRPr="00C539B8">
        <w:rPr>
          <w:rFonts w:ascii="Cambria" w:hAnsi="Cambria"/>
          <w:b/>
          <w:bCs/>
          <w:noProof/>
          <w:sz w:val="24"/>
        </w:rPr>
        <w:t>19,</w:t>
      </w:r>
      <w:r w:rsidRPr="00C539B8">
        <w:rPr>
          <w:rFonts w:ascii="Cambria" w:hAnsi="Cambria"/>
          <w:noProof/>
          <w:sz w:val="24"/>
        </w:rPr>
        <w:t xml:space="preserve"> 123 (2011).</w:t>
      </w:r>
    </w:p>
    <w:p w14:paraId="6A69F4A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35.</w:t>
      </w:r>
      <w:r w:rsidRPr="00C539B8">
        <w:rPr>
          <w:rFonts w:ascii="Cambria" w:hAnsi="Cambria"/>
          <w:noProof/>
          <w:sz w:val="24"/>
        </w:rPr>
        <w:tab/>
        <w:t xml:space="preserve">Wellek, S. &amp; Ziegler, A. A genotype-based approach to assessing the association between single nucleotide polymorphisms. </w:t>
      </w:r>
      <w:r w:rsidRPr="00C539B8">
        <w:rPr>
          <w:rFonts w:ascii="Cambria" w:hAnsi="Cambria"/>
          <w:i/>
          <w:iCs/>
          <w:noProof/>
          <w:sz w:val="24"/>
        </w:rPr>
        <w:t>Hum Hered</w:t>
      </w:r>
      <w:r w:rsidRPr="00C539B8">
        <w:rPr>
          <w:rFonts w:ascii="Cambria" w:hAnsi="Cambria"/>
          <w:noProof/>
          <w:sz w:val="24"/>
        </w:rPr>
        <w:t xml:space="preserve"> </w:t>
      </w:r>
      <w:r w:rsidRPr="00C539B8">
        <w:rPr>
          <w:rFonts w:ascii="Cambria" w:hAnsi="Cambria"/>
          <w:b/>
          <w:bCs/>
          <w:noProof/>
          <w:sz w:val="24"/>
        </w:rPr>
        <w:t>67,</w:t>
      </w:r>
      <w:r w:rsidRPr="00C539B8">
        <w:rPr>
          <w:rFonts w:ascii="Cambria" w:hAnsi="Cambria"/>
          <w:noProof/>
          <w:sz w:val="24"/>
        </w:rPr>
        <w:t xml:space="preserve"> 128–139 (2009).</w:t>
      </w:r>
    </w:p>
    <w:p w14:paraId="7DDC2DD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36.</w:t>
      </w:r>
      <w:r w:rsidRPr="00C539B8">
        <w:rPr>
          <w:rFonts w:ascii="Cambria" w:hAnsi="Cambria"/>
          <w:noProof/>
          <w:sz w:val="24"/>
        </w:rPr>
        <w:tab/>
        <w:t xml:space="preserve">Yuan, Z. </w:t>
      </w:r>
      <w:r w:rsidRPr="00C539B8">
        <w:rPr>
          <w:rFonts w:ascii="Cambria" w:hAnsi="Cambria"/>
          <w:i/>
          <w:iCs/>
          <w:noProof/>
          <w:sz w:val="24"/>
        </w:rPr>
        <w:t>et al.</w:t>
      </w:r>
      <w:r w:rsidRPr="00C539B8">
        <w:rPr>
          <w:rFonts w:ascii="Cambria" w:hAnsi="Cambria"/>
          <w:noProof/>
          <w:sz w:val="24"/>
        </w:rPr>
        <w:t xml:space="preserve"> From Interaction to Co-Association -A Fisher r-To-z Transformation-Based Simple Statistic for Real World Genome-Wide Association Study.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e70774 (2013).</w:t>
      </w:r>
    </w:p>
    <w:p w14:paraId="02D79CA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37.</w:t>
      </w:r>
      <w:r w:rsidRPr="00C539B8">
        <w:rPr>
          <w:rFonts w:ascii="Cambria" w:hAnsi="Cambria"/>
          <w:noProof/>
          <w:sz w:val="24"/>
        </w:rPr>
        <w:tab/>
        <w:t xml:space="preserve">Wu, C. &amp; Cui, Y. Boosting signals in gene-based association studies via efficient SNP selection. </w:t>
      </w:r>
      <w:r w:rsidRPr="00C539B8">
        <w:rPr>
          <w:rFonts w:ascii="Cambria" w:hAnsi="Cambria"/>
          <w:i/>
          <w:iCs/>
          <w:noProof/>
          <w:sz w:val="24"/>
        </w:rPr>
        <w:t>Br. Bioinform</w:t>
      </w:r>
      <w:r w:rsidRPr="00C539B8">
        <w:rPr>
          <w:rFonts w:ascii="Cambria" w:hAnsi="Cambria"/>
          <w:noProof/>
          <w:sz w:val="24"/>
        </w:rPr>
        <w:t xml:space="preserve"> (2013). doi:bbs087 [pii] 10.1093/bib/bbs087 [doi]</w:t>
      </w:r>
    </w:p>
    <w:p w14:paraId="24A061FF"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38.</w:t>
      </w:r>
      <w:r w:rsidRPr="00C539B8">
        <w:rPr>
          <w:rFonts w:ascii="Cambria" w:hAnsi="Cambria"/>
          <w:noProof/>
          <w:sz w:val="24"/>
        </w:rPr>
        <w:tab/>
        <w:t xml:space="preserve">Emily, M. IndOR: a new statistical procedure to test for SNP-SNP epistasis in genome-wide association studies. </w:t>
      </w:r>
      <w:r w:rsidRPr="00C539B8">
        <w:rPr>
          <w:rFonts w:ascii="Cambria" w:hAnsi="Cambria"/>
          <w:i/>
          <w:iCs/>
          <w:noProof/>
          <w:sz w:val="24"/>
        </w:rPr>
        <w:t>Stat Med</w:t>
      </w:r>
      <w:r w:rsidRPr="00C539B8">
        <w:rPr>
          <w:rFonts w:ascii="Cambria" w:hAnsi="Cambria"/>
          <w:noProof/>
          <w:sz w:val="24"/>
        </w:rPr>
        <w:t xml:space="preserve"> </w:t>
      </w:r>
      <w:r w:rsidRPr="00C539B8">
        <w:rPr>
          <w:rFonts w:ascii="Cambria" w:hAnsi="Cambria"/>
          <w:b/>
          <w:bCs/>
          <w:noProof/>
          <w:sz w:val="24"/>
        </w:rPr>
        <w:t>31,</w:t>
      </w:r>
      <w:r w:rsidRPr="00C539B8">
        <w:rPr>
          <w:rFonts w:ascii="Cambria" w:hAnsi="Cambria"/>
          <w:noProof/>
          <w:sz w:val="24"/>
        </w:rPr>
        <w:t xml:space="preserve"> 2359–2373 (2012).</w:t>
      </w:r>
    </w:p>
    <w:p w14:paraId="37DC2C2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39.</w:t>
      </w:r>
      <w:r w:rsidRPr="00C539B8">
        <w:rPr>
          <w:rFonts w:ascii="Cambria" w:hAnsi="Cambria"/>
          <w:noProof/>
          <w:sz w:val="24"/>
        </w:rPr>
        <w:tab/>
        <w:t xml:space="preserve">Cordell, H. J. Detecting gene-gene interactions that underlie human diseases.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10,</w:t>
      </w:r>
      <w:r w:rsidRPr="00C539B8">
        <w:rPr>
          <w:rFonts w:ascii="Cambria" w:hAnsi="Cambria"/>
          <w:noProof/>
          <w:sz w:val="24"/>
        </w:rPr>
        <w:t xml:space="preserve"> 392–404 (2009).</w:t>
      </w:r>
    </w:p>
    <w:p w14:paraId="1496038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40.</w:t>
      </w:r>
      <w:r w:rsidRPr="00C539B8">
        <w:rPr>
          <w:rFonts w:ascii="Cambria" w:hAnsi="Cambria"/>
          <w:noProof/>
          <w:sz w:val="24"/>
        </w:rPr>
        <w:tab/>
        <w:t xml:space="preserve">Zhang, Y. &amp; Liu, J. S. Bayesian inference of epistatic interactions in case-control studies.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39,</w:t>
      </w:r>
      <w:r w:rsidRPr="00C539B8">
        <w:rPr>
          <w:rFonts w:ascii="Cambria" w:hAnsi="Cambria"/>
          <w:noProof/>
          <w:sz w:val="24"/>
        </w:rPr>
        <w:t xml:space="preserve"> 1167–1173 (2007).</w:t>
      </w:r>
    </w:p>
    <w:p w14:paraId="5A12DA9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41.</w:t>
      </w:r>
      <w:r w:rsidRPr="00C539B8">
        <w:rPr>
          <w:rFonts w:ascii="Cambria" w:hAnsi="Cambria"/>
          <w:noProof/>
          <w:sz w:val="24"/>
        </w:rPr>
        <w:tab/>
        <w:t xml:space="preserve">Tang, W., Wu, X., Jiang, R. &amp; Li, Y. Epistatic module detection for case-control studies: a Bayesian model with a Gibbs sampling strategy.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5,</w:t>
      </w:r>
      <w:r w:rsidRPr="00C539B8">
        <w:rPr>
          <w:rFonts w:ascii="Cambria" w:hAnsi="Cambria"/>
          <w:noProof/>
          <w:sz w:val="24"/>
        </w:rPr>
        <w:t xml:space="preserve"> e1000464 (2009).</w:t>
      </w:r>
    </w:p>
    <w:p w14:paraId="2059A13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42.</w:t>
      </w:r>
      <w:r w:rsidRPr="00C539B8">
        <w:rPr>
          <w:rFonts w:ascii="Cambria" w:hAnsi="Cambria"/>
          <w:noProof/>
          <w:sz w:val="24"/>
        </w:rPr>
        <w:tab/>
        <w:t xml:space="preserve">Chen, G. K. &amp; Thomas, D. C. Using biological knowledge to discover higher order interactions in genetic association studies. </w:t>
      </w:r>
      <w:r w:rsidRPr="00C539B8">
        <w:rPr>
          <w:rFonts w:ascii="Cambria" w:hAnsi="Cambria"/>
          <w:i/>
          <w:iCs/>
          <w:noProof/>
          <w:sz w:val="24"/>
        </w:rPr>
        <w:t>Genet Epidemiol</w:t>
      </w:r>
      <w:r w:rsidRPr="00C539B8">
        <w:rPr>
          <w:rFonts w:ascii="Cambria" w:hAnsi="Cambria"/>
          <w:noProof/>
          <w:sz w:val="24"/>
        </w:rPr>
        <w:t xml:space="preserve"> </w:t>
      </w:r>
      <w:r w:rsidRPr="00C539B8">
        <w:rPr>
          <w:rFonts w:ascii="Cambria" w:hAnsi="Cambria"/>
          <w:b/>
          <w:bCs/>
          <w:noProof/>
          <w:sz w:val="24"/>
        </w:rPr>
        <w:t>34,</w:t>
      </w:r>
      <w:r w:rsidRPr="00C539B8">
        <w:rPr>
          <w:rFonts w:ascii="Cambria" w:hAnsi="Cambria"/>
          <w:noProof/>
          <w:sz w:val="24"/>
        </w:rPr>
        <w:t xml:space="preserve"> 863–878 (2010).</w:t>
      </w:r>
    </w:p>
    <w:p w14:paraId="2989745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43.</w:t>
      </w:r>
      <w:r w:rsidRPr="00C539B8">
        <w:rPr>
          <w:rFonts w:ascii="Cambria" w:hAnsi="Cambria"/>
          <w:noProof/>
          <w:sz w:val="24"/>
        </w:rPr>
        <w:tab/>
        <w:t xml:space="preserve">Yi, N., Kaklamani, V. G. &amp; Pasche, B. Bayesian analysis of genetic interactions in case-control studies, with application to adiponectin genes and colorectal cancer risk.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90–104 (2011).</w:t>
      </w:r>
    </w:p>
    <w:p w14:paraId="19413FD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44.</w:t>
      </w:r>
      <w:r w:rsidRPr="00C539B8">
        <w:rPr>
          <w:rFonts w:ascii="Cambria" w:hAnsi="Cambria"/>
          <w:noProof/>
          <w:sz w:val="24"/>
        </w:rPr>
        <w:tab/>
        <w:t xml:space="preserve">Zhang, Y. A novel bayesian graphical model for genome-wide multi-SNP association mapping. </w:t>
      </w:r>
      <w:r w:rsidRPr="00C539B8">
        <w:rPr>
          <w:rFonts w:ascii="Cambria" w:hAnsi="Cambria"/>
          <w:i/>
          <w:iCs/>
          <w:noProof/>
          <w:sz w:val="24"/>
        </w:rPr>
        <w:t>Genet. Epidemiol.</w:t>
      </w:r>
      <w:r w:rsidRPr="00C539B8">
        <w:rPr>
          <w:rFonts w:ascii="Cambria" w:hAnsi="Cambria"/>
          <w:noProof/>
          <w:sz w:val="24"/>
        </w:rPr>
        <w:t xml:space="preserve"> </w:t>
      </w:r>
      <w:r w:rsidRPr="00C539B8">
        <w:rPr>
          <w:rFonts w:ascii="Cambria" w:hAnsi="Cambria"/>
          <w:b/>
          <w:bCs/>
          <w:noProof/>
          <w:sz w:val="24"/>
        </w:rPr>
        <w:t>36,</w:t>
      </w:r>
      <w:r w:rsidRPr="00C539B8">
        <w:rPr>
          <w:rFonts w:ascii="Cambria" w:hAnsi="Cambria"/>
          <w:noProof/>
          <w:sz w:val="24"/>
        </w:rPr>
        <w:t xml:space="preserve"> 36–47 (2012).</w:t>
      </w:r>
    </w:p>
    <w:p w14:paraId="773BF0B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45.</w:t>
      </w:r>
      <w:r w:rsidRPr="00C539B8">
        <w:rPr>
          <w:rFonts w:ascii="Cambria" w:hAnsi="Cambria"/>
          <w:noProof/>
          <w:sz w:val="24"/>
        </w:rPr>
        <w:tab/>
        <w:t xml:space="preserve">Li, J., Zhang, K. &amp; Yi, N. A Bayesian hierarchical model for detecting haplotype-haplotype and haplotype-environment interactions in genetic association studies. </w:t>
      </w:r>
      <w:r w:rsidRPr="00C539B8">
        <w:rPr>
          <w:rFonts w:ascii="Cambria" w:hAnsi="Cambria"/>
          <w:i/>
          <w:iCs/>
          <w:noProof/>
          <w:sz w:val="24"/>
        </w:rPr>
        <w:t>Hum Hered</w:t>
      </w:r>
      <w:r w:rsidRPr="00C539B8">
        <w:rPr>
          <w:rFonts w:ascii="Cambria" w:hAnsi="Cambria"/>
          <w:noProof/>
          <w:sz w:val="24"/>
        </w:rPr>
        <w:t xml:space="preserve"> </w:t>
      </w:r>
      <w:r w:rsidRPr="00C539B8">
        <w:rPr>
          <w:rFonts w:ascii="Cambria" w:hAnsi="Cambria"/>
          <w:b/>
          <w:bCs/>
          <w:noProof/>
          <w:sz w:val="24"/>
        </w:rPr>
        <w:t>71,</w:t>
      </w:r>
      <w:r w:rsidRPr="00C539B8">
        <w:rPr>
          <w:rFonts w:ascii="Cambria" w:hAnsi="Cambria"/>
          <w:noProof/>
          <w:sz w:val="24"/>
        </w:rPr>
        <w:t xml:space="preserve"> 148–160 (2011).</w:t>
      </w:r>
    </w:p>
    <w:p w14:paraId="518E070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46.</w:t>
      </w:r>
      <w:r w:rsidRPr="00C539B8">
        <w:rPr>
          <w:rFonts w:ascii="Cambria" w:hAnsi="Cambria"/>
          <w:noProof/>
          <w:sz w:val="24"/>
        </w:rPr>
        <w:tab/>
        <w:t xml:space="preserve">Ferreira, T. &amp; Marchini, J. Modeling interactions with known risk loci-a Bayesian model averaging approach.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1–9 (2011).</w:t>
      </w:r>
    </w:p>
    <w:p w14:paraId="50B159A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47.</w:t>
      </w:r>
      <w:r w:rsidRPr="00C539B8">
        <w:rPr>
          <w:rFonts w:ascii="Cambria" w:hAnsi="Cambria"/>
          <w:noProof/>
          <w:sz w:val="24"/>
        </w:rPr>
        <w:tab/>
        <w:t xml:space="preserve">Turner, S. D. </w:t>
      </w:r>
      <w:r w:rsidRPr="00C539B8">
        <w:rPr>
          <w:rFonts w:ascii="Cambria" w:hAnsi="Cambria"/>
          <w:i/>
          <w:iCs/>
          <w:noProof/>
          <w:sz w:val="24"/>
        </w:rPr>
        <w:t>et al.</w:t>
      </w:r>
      <w:r w:rsidRPr="00C539B8">
        <w:rPr>
          <w:rFonts w:ascii="Cambria" w:hAnsi="Cambria"/>
          <w:noProof/>
          <w:sz w:val="24"/>
        </w:rPr>
        <w:t xml:space="preserve"> Knowledge-driven multi-locus analysis reveals gene-gene interactions influencing HDL cholesterol level in two independent EMR-linked biobanks.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e19586 (2011).</w:t>
      </w:r>
    </w:p>
    <w:p w14:paraId="3EC97D5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48.</w:t>
      </w:r>
      <w:r w:rsidRPr="00C539B8">
        <w:rPr>
          <w:rFonts w:ascii="Cambria" w:hAnsi="Cambria"/>
          <w:noProof/>
          <w:sz w:val="24"/>
        </w:rPr>
        <w:tab/>
        <w:t xml:space="preserve">Lippert, C. </w:t>
      </w:r>
      <w:r w:rsidRPr="00C539B8">
        <w:rPr>
          <w:rFonts w:ascii="Cambria" w:hAnsi="Cambria"/>
          <w:i/>
          <w:iCs/>
          <w:noProof/>
          <w:sz w:val="24"/>
        </w:rPr>
        <w:t>et al.</w:t>
      </w:r>
      <w:r w:rsidRPr="00C539B8">
        <w:rPr>
          <w:rFonts w:ascii="Cambria" w:hAnsi="Cambria"/>
          <w:noProof/>
          <w:sz w:val="24"/>
        </w:rPr>
        <w:t xml:space="preserve"> An exhaustive epistatic SNP association analysis on expanded Wellcome Trust data. </w:t>
      </w:r>
      <w:r w:rsidRPr="00C539B8">
        <w:rPr>
          <w:rFonts w:ascii="Cambria" w:hAnsi="Cambria"/>
          <w:i/>
          <w:iCs/>
          <w:noProof/>
          <w:sz w:val="24"/>
        </w:rPr>
        <w:t>Sci. Rep.</w:t>
      </w:r>
      <w:r w:rsidRPr="00C539B8">
        <w:rPr>
          <w:rFonts w:ascii="Cambria" w:hAnsi="Cambria"/>
          <w:noProof/>
          <w:sz w:val="24"/>
        </w:rPr>
        <w:t xml:space="preserve"> </w:t>
      </w:r>
      <w:r w:rsidRPr="00C539B8">
        <w:rPr>
          <w:rFonts w:ascii="Cambria" w:hAnsi="Cambria"/>
          <w:b/>
          <w:bCs/>
          <w:noProof/>
          <w:sz w:val="24"/>
        </w:rPr>
        <w:t>3,</w:t>
      </w:r>
      <w:r w:rsidRPr="00C539B8">
        <w:rPr>
          <w:rFonts w:ascii="Cambria" w:hAnsi="Cambria"/>
          <w:noProof/>
          <w:sz w:val="24"/>
        </w:rPr>
        <w:t xml:space="preserve"> 1099 (2013).</w:t>
      </w:r>
    </w:p>
    <w:p w14:paraId="52DB31E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49.</w:t>
      </w:r>
      <w:r w:rsidRPr="00C539B8">
        <w:rPr>
          <w:rFonts w:ascii="Cambria" w:hAnsi="Cambria"/>
          <w:noProof/>
          <w:sz w:val="24"/>
        </w:rPr>
        <w:tab/>
        <w:t xml:space="preserve">Subirana, I. </w:t>
      </w:r>
      <w:r w:rsidRPr="00C539B8">
        <w:rPr>
          <w:rFonts w:ascii="Cambria" w:hAnsi="Cambria"/>
          <w:i/>
          <w:iCs/>
          <w:noProof/>
          <w:sz w:val="24"/>
        </w:rPr>
        <w:t>et al.</w:t>
      </w:r>
      <w:r w:rsidRPr="00C539B8">
        <w:rPr>
          <w:rFonts w:ascii="Cambria" w:hAnsi="Cambria"/>
          <w:noProof/>
          <w:sz w:val="24"/>
        </w:rPr>
        <w:t xml:space="preserve"> Hypothesis-Based Analysis of Gene-Gene Interactions and Risk of Myocardial Infarction. </w:t>
      </w:r>
      <w:r w:rsidRPr="00C539B8">
        <w:rPr>
          <w:rFonts w:ascii="Cambria" w:hAnsi="Cambria"/>
          <w:b/>
          <w:bCs/>
          <w:noProof/>
          <w:sz w:val="24"/>
        </w:rPr>
        <w:t>7,</w:t>
      </w:r>
      <w:r w:rsidRPr="00C539B8">
        <w:rPr>
          <w:rFonts w:ascii="Cambria" w:hAnsi="Cambria"/>
          <w:noProof/>
          <w:sz w:val="24"/>
        </w:rPr>
        <w:t xml:space="preserve"> (2012).</w:t>
      </w:r>
    </w:p>
    <w:p w14:paraId="3E15371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50.</w:t>
      </w:r>
      <w:r w:rsidRPr="00C539B8">
        <w:rPr>
          <w:rFonts w:ascii="Cambria" w:hAnsi="Cambria"/>
          <w:noProof/>
          <w:sz w:val="24"/>
        </w:rPr>
        <w:tab/>
        <w:t xml:space="preserve">Bell, J. T. </w:t>
      </w:r>
      <w:r w:rsidRPr="00C539B8">
        <w:rPr>
          <w:rFonts w:ascii="Cambria" w:hAnsi="Cambria"/>
          <w:i/>
          <w:iCs/>
          <w:noProof/>
          <w:sz w:val="24"/>
        </w:rPr>
        <w:t>et al.</w:t>
      </w:r>
      <w:r w:rsidRPr="00C539B8">
        <w:rPr>
          <w:rFonts w:ascii="Cambria" w:hAnsi="Cambria"/>
          <w:noProof/>
          <w:sz w:val="24"/>
        </w:rPr>
        <w:t xml:space="preserve"> Genome-Wide Association Scan Allowing for Epistasis in Type 2 Diabetes.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10–19 (2011).</w:t>
      </w:r>
    </w:p>
    <w:p w14:paraId="4EEF499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51.</w:t>
      </w:r>
      <w:r w:rsidRPr="00C539B8">
        <w:rPr>
          <w:rFonts w:ascii="Cambria" w:hAnsi="Cambria"/>
          <w:noProof/>
          <w:sz w:val="24"/>
        </w:rPr>
        <w:tab/>
        <w:t xml:space="preserve">Wei, W. H. </w:t>
      </w:r>
      <w:r w:rsidRPr="00C539B8">
        <w:rPr>
          <w:rFonts w:ascii="Cambria" w:hAnsi="Cambria"/>
          <w:i/>
          <w:iCs/>
          <w:noProof/>
          <w:sz w:val="24"/>
        </w:rPr>
        <w:t>et al.</w:t>
      </w:r>
      <w:r w:rsidRPr="00C539B8">
        <w:rPr>
          <w:rFonts w:ascii="Cambria" w:hAnsi="Cambria"/>
          <w:noProof/>
          <w:sz w:val="24"/>
        </w:rPr>
        <w:t xml:space="preserve"> Genome-wide analysis of epistasis in body mass index using multiple human populations. </w:t>
      </w:r>
      <w:r w:rsidRPr="00C539B8">
        <w:rPr>
          <w:rFonts w:ascii="Cambria" w:hAnsi="Cambria"/>
          <w:i/>
          <w:iCs/>
          <w:noProof/>
          <w:sz w:val="24"/>
        </w:rPr>
        <w:t>Eur J Hum Genet</w:t>
      </w:r>
      <w:r w:rsidRPr="00C539B8">
        <w:rPr>
          <w:rFonts w:ascii="Cambria" w:hAnsi="Cambria"/>
          <w:noProof/>
          <w:sz w:val="24"/>
        </w:rPr>
        <w:t xml:space="preserve"> </w:t>
      </w:r>
      <w:r w:rsidRPr="00C539B8">
        <w:rPr>
          <w:rFonts w:ascii="Cambria" w:hAnsi="Cambria"/>
          <w:b/>
          <w:bCs/>
          <w:noProof/>
          <w:sz w:val="24"/>
        </w:rPr>
        <w:t>20,</w:t>
      </w:r>
      <w:r w:rsidRPr="00C539B8">
        <w:rPr>
          <w:rFonts w:ascii="Cambria" w:hAnsi="Cambria"/>
          <w:noProof/>
          <w:sz w:val="24"/>
        </w:rPr>
        <w:t xml:space="preserve"> 857–862 (2012).</w:t>
      </w:r>
    </w:p>
    <w:p w14:paraId="4CE716B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52.</w:t>
      </w:r>
      <w:r w:rsidRPr="00C539B8">
        <w:rPr>
          <w:rFonts w:ascii="Cambria" w:hAnsi="Cambria"/>
          <w:noProof/>
          <w:sz w:val="24"/>
        </w:rPr>
        <w:tab/>
        <w:t xml:space="preserve">Wei, W. </w:t>
      </w:r>
      <w:r w:rsidRPr="00C539B8">
        <w:rPr>
          <w:rFonts w:ascii="Cambria" w:hAnsi="Cambria"/>
          <w:i/>
          <w:iCs/>
          <w:noProof/>
          <w:sz w:val="24"/>
        </w:rPr>
        <w:t>et al.</w:t>
      </w:r>
      <w:r w:rsidRPr="00C539B8">
        <w:rPr>
          <w:rFonts w:ascii="Cambria" w:hAnsi="Cambria"/>
          <w:noProof/>
          <w:sz w:val="24"/>
        </w:rPr>
        <w:t xml:space="preserve"> Characterisation of genome-wide association epistasis signals for serum uric acid in human population isolates.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e23836 (2011).</w:t>
      </w:r>
    </w:p>
    <w:p w14:paraId="585E99A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53.</w:t>
      </w:r>
      <w:r w:rsidRPr="00C539B8">
        <w:rPr>
          <w:rFonts w:ascii="Cambria" w:hAnsi="Cambria"/>
          <w:noProof/>
          <w:sz w:val="24"/>
        </w:rPr>
        <w:tab/>
        <w:t xml:space="preserve">Combarros, O., Cortina-Borja, M., Smith, A. D. &amp; Lehmann, D. J. Epistasis in sporadic Alzheimer’s disease. </w:t>
      </w:r>
      <w:r w:rsidRPr="00C539B8">
        <w:rPr>
          <w:rFonts w:ascii="Cambria" w:hAnsi="Cambria"/>
          <w:i/>
          <w:iCs/>
          <w:noProof/>
          <w:sz w:val="24"/>
        </w:rPr>
        <w:t>Neurobiol. Aging</w:t>
      </w:r>
      <w:r w:rsidRPr="00C539B8">
        <w:rPr>
          <w:rFonts w:ascii="Cambria" w:hAnsi="Cambria"/>
          <w:noProof/>
          <w:sz w:val="24"/>
        </w:rPr>
        <w:t xml:space="preserve"> </w:t>
      </w:r>
      <w:r w:rsidRPr="00C539B8">
        <w:rPr>
          <w:rFonts w:ascii="Cambria" w:hAnsi="Cambria"/>
          <w:b/>
          <w:bCs/>
          <w:noProof/>
          <w:sz w:val="24"/>
        </w:rPr>
        <w:t>In Press, ,</w:t>
      </w:r>
    </w:p>
    <w:p w14:paraId="4038B61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54.</w:t>
      </w:r>
      <w:r w:rsidRPr="00C539B8">
        <w:rPr>
          <w:rFonts w:ascii="Cambria" w:hAnsi="Cambria"/>
          <w:noProof/>
          <w:sz w:val="24"/>
        </w:rPr>
        <w:tab/>
        <w:t xml:space="preserve">Kolsch, H. </w:t>
      </w:r>
      <w:r w:rsidRPr="00C539B8">
        <w:rPr>
          <w:rFonts w:ascii="Cambria" w:hAnsi="Cambria"/>
          <w:i/>
          <w:iCs/>
          <w:noProof/>
          <w:sz w:val="24"/>
        </w:rPr>
        <w:t>et al.</w:t>
      </w:r>
      <w:r w:rsidRPr="00C539B8">
        <w:rPr>
          <w:rFonts w:ascii="Cambria" w:hAnsi="Cambria"/>
          <w:noProof/>
          <w:sz w:val="24"/>
        </w:rPr>
        <w:t xml:space="preserve"> Interaction of insulin and PPAR-alpha genes in Alzheimer’s disease: the Epistasis Project. </w:t>
      </w:r>
      <w:r w:rsidRPr="00C539B8">
        <w:rPr>
          <w:rFonts w:ascii="Cambria" w:hAnsi="Cambria"/>
          <w:i/>
          <w:iCs/>
          <w:noProof/>
          <w:sz w:val="24"/>
        </w:rPr>
        <w:t>J Neural Transm</w:t>
      </w:r>
      <w:r w:rsidRPr="00C539B8">
        <w:rPr>
          <w:rFonts w:ascii="Cambria" w:hAnsi="Cambria"/>
          <w:noProof/>
          <w:sz w:val="24"/>
        </w:rPr>
        <w:t xml:space="preserve"> </w:t>
      </w:r>
      <w:r w:rsidRPr="00C539B8">
        <w:rPr>
          <w:rFonts w:ascii="Cambria" w:hAnsi="Cambria"/>
          <w:b/>
          <w:bCs/>
          <w:noProof/>
          <w:sz w:val="24"/>
        </w:rPr>
        <w:t>119,</w:t>
      </w:r>
      <w:r w:rsidRPr="00C539B8">
        <w:rPr>
          <w:rFonts w:ascii="Cambria" w:hAnsi="Cambria"/>
          <w:noProof/>
          <w:sz w:val="24"/>
        </w:rPr>
        <w:t xml:space="preserve"> 473–479 (2012).</w:t>
      </w:r>
    </w:p>
    <w:p w14:paraId="5AAD785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55.</w:t>
      </w:r>
      <w:r w:rsidRPr="00C539B8">
        <w:rPr>
          <w:rFonts w:ascii="Cambria" w:hAnsi="Cambria"/>
          <w:noProof/>
          <w:sz w:val="24"/>
        </w:rPr>
        <w:tab/>
        <w:t xml:space="preserve">Bullock, J. M. </w:t>
      </w:r>
      <w:r w:rsidRPr="00C539B8">
        <w:rPr>
          <w:rFonts w:ascii="Cambria" w:hAnsi="Cambria"/>
          <w:i/>
          <w:iCs/>
          <w:noProof/>
          <w:sz w:val="24"/>
        </w:rPr>
        <w:t>et al.</w:t>
      </w:r>
      <w:r w:rsidRPr="00C539B8">
        <w:rPr>
          <w:rFonts w:ascii="Cambria" w:hAnsi="Cambria"/>
          <w:noProof/>
          <w:sz w:val="24"/>
        </w:rPr>
        <w:t xml:space="preserve"> Discovery by the Epistasis Project of an epistatic interaction between the GSTM3 gene and the HHEX/IDE/KIF11 locus in the risk of Alzheimer’s disease. </w:t>
      </w:r>
      <w:r w:rsidRPr="00C539B8">
        <w:rPr>
          <w:rFonts w:ascii="Cambria" w:hAnsi="Cambria"/>
          <w:i/>
          <w:iCs/>
          <w:noProof/>
          <w:sz w:val="24"/>
        </w:rPr>
        <w:t>Neurobiol Aging</w:t>
      </w:r>
      <w:r w:rsidRPr="00C539B8">
        <w:rPr>
          <w:rFonts w:ascii="Cambria" w:hAnsi="Cambria"/>
          <w:noProof/>
          <w:sz w:val="24"/>
        </w:rPr>
        <w:t xml:space="preserve"> </w:t>
      </w:r>
      <w:r w:rsidRPr="00C539B8">
        <w:rPr>
          <w:rFonts w:ascii="Cambria" w:hAnsi="Cambria"/>
          <w:b/>
          <w:bCs/>
          <w:noProof/>
          <w:sz w:val="24"/>
        </w:rPr>
        <w:t>34,</w:t>
      </w:r>
      <w:r w:rsidRPr="00C539B8">
        <w:rPr>
          <w:rFonts w:ascii="Cambria" w:hAnsi="Cambria"/>
          <w:noProof/>
          <w:sz w:val="24"/>
        </w:rPr>
        <w:t xml:space="preserve"> 1309 e1–7 (2013).</w:t>
      </w:r>
    </w:p>
    <w:p w14:paraId="4BEDF34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56.</w:t>
      </w:r>
      <w:r w:rsidRPr="00C539B8">
        <w:rPr>
          <w:rFonts w:ascii="Cambria" w:hAnsi="Cambria"/>
          <w:noProof/>
          <w:sz w:val="24"/>
        </w:rPr>
        <w:tab/>
        <w:t xml:space="preserve">Combarros, O. </w:t>
      </w:r>
      <w:r w:rsidRPr="00C539B8">
        <w:rPr>
          <w:rFonts w:ascii="Cambria" w:hAnsi="Cambria"/>
          <w:i/>
          <w:iCs/>
          <w:noProof/>
          <w:sz w:val="24"/>
        </w:rPr>
        <w:t>et al.</w:t>
      </w:r>
      <w:r w:rsidRPr="00C539B8">
        <w:rPr>
          <w:rFonts w:ascii="Cambria" w:hAnsi="Cambria"/>
          <w:noProof/>
          <w:sz w:val="24"/>
        </w:rPr>
        <w:t xml:space="preserve"> The dopamine beta-hydroxylase -1021C/T polymorphism is associated with the risk of Alzheimer’s disease in the Epistasis Project. </w:t>
      </w:r>
      <w:r w:rsidRPr="00C539B8">
        <w:rPr>
          <w:rFonts w:ascii="Cambria" w:hAnsi="Cambria"/>
          <w:i/>
          <w:iCs/>
          <w:noProof/>
          <w:sz w:val="24"/>
        </w:rPr>
        <w:t>BMC Med Genet</w:t>
      </w:r>
      <w:r w:rsidRPr="00C539B8">
        <w:rPr>
          <w:rFonts w:ascii="Cambria" w:hAnsi="Cambria"/>
          <w:noProof/>
          <w:sz w:val="24"/>
        </w:rPr>
        <w:t xml:space="preserve"> </w:t>
      </w:r>
      <w:r w:rsidRPr="00C539B8">
        <w:rPr>
          <w:rFonts w:ascii="Cambria" w:hAnsi="Cambria"/>
          <w:b/>
          <w:bCs/>
          <w:noProof/>
          <w:sz w:val="24"/>
        </w:rPr>
        <w:t>11,</w:t>
      </w:r>
      <w:r w:rsidRPr="00C539B8">
        <w:rPr>
          <w:rFonts w:ascii="Cambria" w:hAnsi="Cambria"/>
          <w:noProof/>
          <w:sz w:val="24"/>
        </w:rPr>
        <w:t xml:space="preserve"> 162 (2010).</w:t>
      </w:r>
    </w:p>
    <w:p w14:paraId="029BA11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57.</w:t>
      </w:r>
      <w:r w:rsidRPr="00C539B8">
        <w:rPr>
          <w:rFonts w:ascii="Cambria" w:hAnsi="Cambria"/>
          <w:noProof/>
          <w:sz w:val="24"/>
        </w:rPr>
        <w:tab/>
        <w:t xml:space="preserve">Combarros, O. </w:t>
      </w:r>
      <w:r w:rsidRPr="00C539B8">
        <w:rPr>
          <w:rFonts w:ascii="Cambria" w:hAnsi="Cambria"/>
          <w:i/>
          <w:iCs/>
          <w:noProof/>
          <w:sz w:val="24"/>
        </w:rPr>
        <w:t>et al.</w:t>
      </w:r>
      <w:r w:rsidRPr="00C539B8">
        <w:rPr>
          <w:rFonts w:ascii="Cambria" w:hAnsi="Cambria"/>
          <w:noProof/>
          <w:sz w:val="24"/>
        </w:rPr>
        <w:t xml:space="preserve"> Replication by the Epistasis Project of the interaction between the genes for IL-6 and IL-10 in the risk of Alzheimer’s disease. </w:t>
      </w:r>
      <w:r w:rsidRPr="00C539B8">
        <w:rPr>
          <w:rFonts w:ascii="Cambria" w:hAnsi="Cambria"/>
          <w:i/>
          <w:iCs/>
          <w:noProof/>
          <w:sz w:val="24"/>
        </w:rPr>
        <w:t>J. Neuroinflammation</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22 (2009).</w:t>
      </w:r>
    </w:p>
    <w:p w14:paraId="277F100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58.</w:t>
      </w:r>
      <w:r w:rsidRPr="00C539B8">
        <w:rPr>
          <w:rFonts w:ascii="Cambria" w:hAnsi="Cambria"/>
          <w:noProof/>
          <w:sz w:val="24"/>
        </w:rPr>
        <w:tab/>
        <w:t xml:space="preserve">Rhinn, H. </w:t>
      </w:r>
      <w:r w:rsidRPr="00C539B8">
        <w:rPr>
          <w:rFonts w:ascii="Cambria" w:hAnsi="Cambria"/>
          <w:i/>
          <w:iCs/>
          <w:noProof/>
          <w:sz w:val="24"/>
        </w:rPr>
        <w:t>et al.</w:t>
      </w:r>
      <w:r w:rsidRPr="00C539B8">
        <w:rPr>
          <w:rFonts w:ascii="Cambria" w:hAnsi="Cambria"/>
          <w:noProof/>
          <w:sz w:val="24"/>
        </w:rPr>
        <w:t xml:space="preserve"> Integrative genomics identifies APOE ε4 effectors in Alzheimer’s disease. </w:t>
      </w:r>
      <w:r w:rsidRPr="00C539B8">
        <w:rPr>
          <w:rFonts w:ascii="Cambria" w:hAnsi="Cambria"/>
          <w:i/>
          <w:iCs/>
          <w:noProof/>
          <w:sz w:val="24"/>
        </w:rPr>
        <w:t>Nature</w:t>
      </w:r>
      <w:r w:rsidRPr="00C539B8">
        <w:rPr>
          <w:rFonts w:ascii="Cambria" w:hAnsi="Cambria"/>
          <w:noProof/>
          <w:sz w:val="24"/>
        </w:rPr>
        <w:t xml:space="preserve"> </w:t>
      </w:r>
      <w:r w:rsidRPr="00C539B8">
        <w:rPr>
          <w:rFonts w:ascii="Cambria" w:hAnsi="Cambria"/>
          <w:b/>
          <w:bCs/>
          <w:noProof/>
          <w:sz w:val="24"/>
        </w:rPr>
        <w:t>500,</w:t>
      </w:r>
      <w:r w:rsidRPr="00C539B8">
        <w:rPr>
          <w:rFonts w:ascii="Cambria" w:hAnsi="Cambria"/>
          <w:noProof/>
          <w:sz w:val="24"/>
        </w:rPr>
        <w:t xml:space="preserve"> 45–50 (2013).</w:t>
      </w:r>
    </w:p>
    <w:p w14:paraId="5097746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59.</w:t>
      </w:r>
      <w:r w:rsidRPr="00C539B8">
        <w:rPr>
          <w:rFonts w:ascii="Cambria" w:hAnsi="Cambria"/>
          <w:noProof/>
          <w:sz w:val="24"/>
        </w:rPr>
        <w:tab/>
        <w:t xml:space="preserve">Gregersen, J. W. </w:t>
      </w:r>
      <w:r w:rsidRPr="00C539B8">
        <w:rPr>
          <w:rFonts w:ascii="Cambria" w:hAnsi="Cambria"/>
          <w:i/>
          <w:iCs/>
          <w:noProof/>
          <w:sz w:val="24"/>
        </w:rPr>
        <w:t>et al.</w:t>
      </w:r>
      <w:r w:rsidRPr="00C539B8">
        <w:rPr>
          <w:rFonts w:ascii="Cambria" w:hAnsi="Cambria"/>
          <w:noProof/>
          <w:sz w:val="24"/>
        </w:rPr>
        <w:t xml:space="preserve"> Functional epistasis on a common MHC haplotype associated with multiple sclerosis. </w:t>
      </w:r>
      <w:r w:rsidRPr="00C539B8">
        <w:rPr>
          <w:rFonts w:ascii="Cambria" w:hAnsi="Cambria"/>
          <w:i/>
          <w:iCs/>
          <w:noProof/>
          <w:sz w:val="24"/>
        </w:rPr>
        <w:t>Nature</w:t>
      </w:r>
      <w:r w:rsidRPr="00C539B8">
        <w:rPr>
          <w:rFonts w:ascii="Cambria" w:hAnsi="Cambria"/>
          <w:noProof/>
          <w:sz w:val="24"/>
        </w:rPr>
        <w:t xml:space="preserve"> </w:t>
      </w:r>
      <w:r w:rsidRPr="00C539B8">
        <w:rPr>
          <w:rFonts w:ascii="Cambria" w:hAnsi="Cambria"/>
          <w:b/>
          <w:bCs/>
          <w:noProof/>
          <w:sz w:val="24"/>
        </w:rPr>
        <w:t>443,</w:t>
      </w:r>
      <w:r w:rsidRPr="00C539B8">
        <w:rPr>
          <w:rFonts w:ascii="Cambria" w:hAnsi="Cambria"/>
          <w:noProof/>
          <w:sz w:val="24"/>
        </w:rPr>
        <w:t xml:space="preserve"> 574–577 (2006).</w:t>
      </w:r>
    </w:p>
    <w:p w14:paraId="5D596E4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60.</w:t>
      </w:r>
      <w:r w:rsidRPr="00C539B8">
        <w:rPr>
          <w:rFonts w:ascii="Cambria" w:hAnsi="Cambria"/>
          <w:noProof/>
          <w:sz w:val="24"/>
        </w:rPr>
        <w:tab/>
        <w:t xml:space="preserve">Lincoln, M. R. </w:t>
      </w:r>
      <w:r w:rsidRPr="00C539B8">
        <w:rPr>
          <w:rFonts w:ascii="Cambria" w:hAnsi="Cambria"/>
          <w:i/>
          <w:iCs/>
          <w:noProof/>
          <w:sz w:val="24"/>
        </w:rPr>
        <w:t>et al.</w:t>
      </w:r>
      <w:r w:rsidRPr="00C539B8">
        <w:rPr>
          <w:rFonts w:ascii="Cambria" w:hAnsi="Cambria"/>
          <w:noProof/>
          <w:sz w:val="24"/>
        </w:rPr>
        <w:t xml:space="preserve"> Epistasis among HLA-DRB1, HLA-DQA1, and HLA-DQB1 loci determines multiple sclerosis susceptibility. </w:t>
      </w:r>
      <w:r w:rsidRPr="00C539B8">
        <w:rPr>
          <w:rFonts w:ascii="Cambria" w:hAnsi="Cambria"/>
          <w:i/>
          <w:iCs/>
          <w:noProof/>
          <w:sz w:val="24"/>
        </w:rPr>
        <w:t>Proc. Natl. Acad. Sci.</w:t>
      </w:r>
      <w:r w:rsidRPr="00C539B8">
        <w:rPr>
          <w:rFonts w:ascii="Cambria" w:hAnsi="Cambria"/>
          <w:noProof/>
          <w:sz w:val="24"/>
        </w:rPr>
        <w:t xml:space="preserve"> </w:t>
      </w:r>
      <w:r w:rsidRPr="00C539B8">
        <w:rPr>
          <w:rFonts w:ascii="Cambria" w:hAnsi="Cambria"/>
          <w:b/>
          <w:bCs/>
          <w:noProof/>
          <w:sz w:val="24"/>
        </w:rPr>
        <w:t>106,</w:t>
      </w:r>
      <w:r w:rsidRPr="00C539B8">
        <w:rPr>
          <w:rFonts w:ascii="Cambria" w:hAnsi="Cambria"/>
          <w:noProof/>
          <w:sz w:val="24"/>
        </w:rPr>
        <w:t xml:space="preserve"> 7542–7547 (2009).</w:t>
      </w:r>
    </w:p>
    <w:p w14:paraId="4AE98CD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61.</w:t>
      </w:r>
      <w:r w:rsidRPr="00C539B8">
        <w:rPr>
          <w:rFonts w:ascii="Cambria" w:hAnsi="Cambria"/>
          <w:noProof/>
          <w:sz w:val="24"/>
        </w:rPr>
        <w:tab/>
        <w:t xml:space="preserve">Strange, A. </w:t>
      </w:r>
      <w:r w:rsidRPr="00C539B8">
        <w:rPr>
          <w:rFonts w:ascii="Cambria" w:hAnsi="Cambria"/>
          <w:i/>
          <w:iCs/>
          <w:noProof/>
          <w:sz w:val="24"/>
        </w:rPr>
        <w:t>et al.</w:t>
      </w:r>
      <w:r w:rsidRPr="00C539B8">
        <w:rPr>
          <w:rFonts w:ascii="Cambria" w:hAnsi="Cambria"/>
          <w:noProof/>
          <w:sz w:val="24"/>
        </w:rPr>
        <w:t xml:space="preserve"> A genome-wide association study identifies new psoriasis susceptibility loci and an interaction between HLA-C and ERAP1.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42,</w:t>
      </w:r>
      <w:r w:rsidRPr="00C539B8">
        <w:rPr>
          <w:rFonts w:ascii="Cambria" w:hAnsi="Cambria"/>
          <w:noProof/>
          <w:sz w:val="24"/>
        </w:rPr>
        <w:t xml:space="preserve"> 985–90 (2010).</w:t>
      </w:r>
    </w:p>
    <w:p w14:paraId="7CCCDA2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62.</w:t>
      </w:r>
      <w:r w:rsidRPr="00C539B8">
        <w:rPr>
          <w:rFonts w:ascii="Cambria" w:hAnsi="Cambria"/>
          <w:noProof/>
          <w:sz w:val="24"/>
        </w:rPr>
        <w:tab/>
        <w:t xml:space="preserve">Dempster, E. R. &amp; Lerner, I. M. Heritability of Threshold Characters. </w:t>
      </w:r>
      <w:r w:rsidRPr="00C539B8">
        <w:rPr>
          <w:rFonts w:ascii="Cambria" w:hAnsi="Cambria"/>
          <w:i/>
          <w:iCs/>
          <w:noProof/>
          <w:sz w:val="24"/>
        </w:rPr>
        <w:t>Genetics</w:t>
      </w:r>
      <w:r w:rsidRPr="00C539B8">
        <w:rPr>
          <w:rFonts w:ascii="Cambria" w:hAnsi="Cambria"/>
          <w:noProof/>
          <w:sz w:val="24"/>
        </w:rPr>
        <w:t xml:space="preserve"> </w:t>
      </w:r>
      <w:r w:rsidRPr="00C539B8">
        <w:rPr>
          <w:rFonts w:ascii="Cambria" w:hAnsi="Cambria"/>
          <w:b/>
          <w:bCs/>
          <w:noProof/>
          <w:sz w:val="24"/>
        </w:rPr>
        <w:t>35,</w:t>
      </w:r>
      <w:r w:rsidRPr="00C539B8">
        <w:rPr>
          <w:rFonts w:ascii="Cambria" w:hAnsi="Cambria"/>
          <w:noProof/>
          <w:sz w:val="24"/>
        </w:rPr>
        <w:t xml:space="preserve"> 212–36 (1950).</w:t>
      </w:r>
    </w:p>
    <w:p w14:paraId="59DA50BA"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63.</w:t>
      </w:r>
      <w:r w:rsidRPr="00C539B8">
        <w:rPr>
          <w:rFonts w:ascii="Cambria" w:hAnsi="Cambria"/>
          <w:noProof/>
          <w:sz w:val="24"/>
        </w:rPr>
        <w:tab/>
        <w:t xml:space="preserve">Becker, J., Wendland, J. R., Haenisch, B., Nothen, M. M. &amp; Schumacher, J. A systematic eQTL study of cis-trans epistasis in 210 HapMap individuals. </w:t>
      </w:r>
      <w:r w:rsidRPr="00C539B8">
        <w:rPr>
          <w:rFonts w:ascii="Cambria" w:hAnsi="Cambria"/>
          <w:i/>
          <w:iCs/>
          <w:noProof/>
          <w:sz w:val="24"/>
        </w:rPr>
        <w:t>Eur J Hum Genet</w:t>
      </w:r>
      <w:r w:rsidRPr="00C539B8">
        <w:rPr>
          <w:rFonts w:ascii="Cambria" w:hAnsi="Cambria"/>
          <w:noProof/>
          <w:sz w:val="24"/>
        </w:rPr>
        <w:t xml:space="preserve"> </w:t>
      </w:r>
      <w:r w:rsidRPr="00C539B8">
        <w:rPr>
          <w:rFonts w:ascii="Cambria" w:hAnsi="Cambria"/>
          <w:b/>
          <w:bCs/>
          <w:noProof/>
          <w:sz w:val="24"/>
        </w:rPr>
        <w:t>20,</w:t>
      </w:r>
      <w:r w:rsidRPr="00C539B8">
        <w:rPr>
          <w:rFonts w:ascii="Cambria" w:hAnsi="Cambria"/>
          <w:noProof/>
          <w:sz w:val="24"/>
        </w:rPr>
        <w:t xml:space="preserve"> 97–101 (2012).</w:t>
      </w:r>
    </w:p>
    <w:p w14:paraId="2757D6E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64.</w:t>
      </w:r>
      <w:r w:rsidRPr="00C539B8">
        <w:rPr>
          <w:rFonts w:ascii="Cambria" w:hAnsi="Cambria"/>
          <w:noProof/>
          <w:sz w:val="24"/>
        </w:rPr>
        <w:tab/>
        <w:t xml:space="preserve">Schadt, E. </w:t>
      </w:r>
      <w:r w:rsidRPr="00C539B8">
        <w:rPr>
          <w:rFonts w:ascii="Cambria" w:hAnsi="Cambria"/>
          <w:i/>
          <w:iCs/>
          <w:noProof/>
          <w:sz w:val="24"/>
        </w:rPr>
        <w:t>et al.</w:t>
      </w:r>
      <w:r w:rsidRPr="00C539B8">
        <w:rPr>
          <w:rFonts w:ascii="Cambria" w:hAnsi="Cambria"/>
          <w:noProof/>
          <w:sz w:val="24"/>
        </w:rPr>
        <w:t xml:space="preserve"> Genetics of gene expression surveyed in maize, mouse and man. </w:t>
      </w:r>
      <w:r w:rsidRPr="00C539B8">
        <w:rPr>
          <w:rFonts w:ascii="Cambria" w:hAnsi="Cambria"/>
          <w:i/>
          <w:iCs/>
          <w:noProof/>
          <w:sz w:val="24"/>
        </w:rPr>
        <w:t>Nature</w:t>
      </w:r>
      <w:r w:rsidRPr="00C539B8">
        <w:rPr>
          <w:rFonts w:ascii="Cambria" w:hAnsi="Cambria"/>
          <w:noProof/>
          <w:sz w:val="24"/>
        </w:rPr>
        <w:t xml:space="preserve"> </w:t>
      </w:r>
      <w:r w:rsidRPr="00C539B8">
        <w:rPr>
          <w:rFonts w:ascii="Cambria" w:hAnsi="Cambria"/>
          <w:b/>
          <w:bCs/>
          <w:noProof/>
          <w:sz w:val="24"/>
        </w:rPr>
        <w:t>422,</w:t>
      </w:r>
      <w:r w:rsidRPr="00C539B8">
        <w:rPr>
          <w:rFonts w:ascii="Cambria" w:hAnsi="Cambria"/>
          <w:noProof/>
          <w:sz w:val="24"/>
        </w:rPr>
        <w:t xml:space="preserve"> 297–302 (2003).</w:t>
      </w:r>
    </w:p>
    <w:p w14:paraId="6FDBFB8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65.</w:t>
      </w:r>
      <w:r w:rsidRPr="00C539B8">
        <w:rPr>
          <w:rFonts w:ascii="Cambria" w:hAnsi="Cambria"/>
          <w:noProof/>
          <w:sz w:val="24"/>
        </w:rPr>
        <w:tab/>
        <w:t xml:space="preserve">Verhoeven, K. J. F., Casella, G. &amp; McIntyre, L. M. Epistasis: obstacle or advantage for mapping complex traits?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5,</w:t>
      </w:r>
      <w:r w:rsidRPr="00C539B8">
        <w:rPr>
          <w:rFonts w:ascii="Cambria" w:hAnsi="Cambria"/>
          <w:noProof/>
          <w:sz w:val="24"/>
        </w:rPr>
        <w:t xml:space="preserve"> e12264 (2010).</w:t>
      </w:r>
    </w:p>
    <w:p w14:paraId="654DA9A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66.</w:t>
      </w:r>
      <w:r w:rsidRPr="00C539B8">
        <w:rPr>
          <w:rFonts w:ascii="Cambria" w:hAnsi="Cambria"/>
          <w:noProof/>
          <w:sz w:val="24"/>
        </w:rPr>
        <w:tab/>
        <w:t xml:space="preserve">Hemani, G., Knott, S. &amp; Haley, C. An Evolutionary Perspective on Epistasis and the Missing Heritability.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9,</w:t>
      </w:r>
      <w:r w:rsidRPr="00C539B8">
        <w:rPr>
          <w:rFonts w:ascii="Cambria" w:hAnsi="Cambria"/>
          <w:noProof/>
          <w:sz w:val="24"/>
        </w:rPr>
        <w:t xml:space="preserve"> e1003295 (2013).</w:t>
      </w:r>
    </w:p>
    <w:p w14:paraId="6F71973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67.</w:t>
      </w:r>
      <w:r w:rsidRPr="00C539B8">
        <w:rPr>
          <w:rFonts w:ascii="Cambria" w:hAnsi="Cambria"/>
          <w:noProof/>
          <w:sz w:val="24"/>
        </w:rPr>
        <w:tab/>
        <w:t xml:space="preserve">Hill, W. G., Goddard, M. E. &amp; Visscher, P. M. Data and Theory Point to Mainly Additive Genetic Variance for Complex Traits.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4,</w:t>
      </w:r>
      <w:r w:rsidRPr="00C539B8">
        <w:rPr>
          <w:rFonts w:ascii="Cambria" w:hAnsi="Cambria"/>
          <w:noProof/>
          <w:sz w:val="24"/>
        </w:rPr>
        <w:t xml:space="preserve"> (2008).</w:t>
      </w:r>
    </w:p>
    <w:p w14:paraId="73C34AB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68.</w:t>
      </w:r>
      <w:r w:rsidRPr="00C539B8">
        <w:rPr>
          <w:rFonts w:ascii="Cambria" w:hAnsi="Cambria"/>
          <w:noProof/>
          <w:sz w:val="24"/>
        </w:rPr>
        <w:tab/>
        <w:t xml:space="preserve">Gjuvsland, a B., Vik, J. O., Woolliams, J. a &amp; Omholt, S. W. Order-preserving principles underlying genotype-phenotype maps ensure high additive proportions of genetic variance. </w:t>
      </w:r>
      <w:r w:rsidRPr="00C539B8">
        <w:rPr>
          <w:rFonts w:ascii="Cambria" w:hAnsi="Cambria"/>
          <w:i/>
          <w:iCs/>
          <w:noProof/>
          <w:sz w:val="24"/>
        </w:rPr>
        <w:t>J. Evol. Biol.</w:t>
      </w:r>
      <w:r w:rsidRPr="00C539B8">
        <w:rPr>
          <w:rFonts w:ascii="Cambria" w:hAnsi="Cambria"/>
          <w:noProof/>
          <w:sz w:val="24"/>
        </w:rPr>
        <w:t xml:space="preserve"> </w:t>
      </w:r>
      <w:r w:rsidRPr="00C539B8">
        <w:rPr>
          <w:rFonts w:ascii="Cambria" w:hAnsi="Cambria"/>
          <w:b/>
          <w:bCs/>
          <w:noProof/>
          <w:sz w:val="24"/>
        </w:rPr>
        <w:t>24,</w:t>
      </w:r>
      <w:r w:rsidRPr="00C539B8">
        <w:rPr>
          <w:rFonts w:ascii="Cambria" w:hAnsi="Cambria"/>
          <w:noProof/>
          <w:sz w:val="24"/>
        </w:rPr>
        <w:t xml:space="preserve"> 2269–79 (2011).</w:t>
      </w:r>
    </w:p>
    <w:p w14:paraId="2615FC4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69.</w:t>
      </w:r>
      <w:r w:rsidRPr="00C539B8">
        <w:rPr>
          <w:rFonts w:ascii="Cambria" w:hAnsi="Cambria"/>
          <w:noProof/>
          <w:sz w:val="24"/>
        </w:rPr>
        <w:tab/>
        <w:t xml:space="preserve">Falconer, D. S. &amp; Mackay, T. F. C. </w:t>
      </w:r>
      <w:r w:rsidRPr="00C539B8">
        <w:rPr>
          <w:rFonts w:ascii="Cambria" w:hAnsi="Cambria"/>
          <w:i/>
          <w:iCs/>
          <w:noProof/>
          <w:sz w:val="24"/>
        </w:rPr>
        <w:t>Introduction to quantitative genetics</w:t>
      </w:r>
      <w:r w:rsidRPr="00C539B8">
        <w:rPr>
          <w:rFonts w:ascii="Cambria" w:hAnsi="Cambria"/>
          <w:noProof/>
          <w:sz w:val="24"/>
        </w:rPr>
        <w:t>. (Longman, 1996).</w:t>
      </w:r>
    </w:p>
    <w:p w14:paraId="347B6F9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70.</w:t>
      </w:r>
      <w:r w:rsidRPr="00C539B8">
        <w:rPr>
          <w:rFonts w:ascii="Cambria" w:hAnsi="Cambria"/>
          <w:noProof/>
          <w:sz w:val="24"/>
        </w:rPr>
        <w:tab/>
        <w:t xml:space="preserve">Zuk, O., Hechter, E., Sunyaev, S. R. &amp; Lander, E. S. The mystery of missing heritability: Genetic interactions create phantom heritability. </w:t>
      </w:r>
      <w:r w:rsidRPr="00C539B8">
        <w:rPr>
          <w:rFonts w:ascii="Cambria" w:hAnsi="Cambria"/>
          <w:i/>
          <w:iCs/>
          <w:noProof/>
          <w:sz w:val="24"/>
        </w:rPr>
        <w:t>Proc. Natl. Acad. Sci.</w:t>
      </w:r>
      <w:r w:rsidRPr="00C539B8">
        <w:rPr>
          <w:rFonts w:ascii="Cambria" w:hAnsi="Cambria"/>
          <w:noProof/>
          <w:sz w:val="24"/>
        </w:rPr>
        <w:t xml:space="preserve"> (2012). doi:10.1073/pnas.1119675109</w:t>
      </w:r>
    </w:p>
    <w:p w14:paraId="7E74676A"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71.</w:t>
      </w:r>
      <w:r w:rsidRPr="00C539B8">
        <w:rPr>
          <w:rFonts w:ascii="Cambria" w:hAnsi="Cambria"/>
          <w:noProof/>
          <w:sz w:val="24"/>
        </w:rPr>
        <w:tab/>
        <w:t xml:space="preserve">Stringer, S., Derks, E., Kahn, R., Hill, W. &amp; Wray, N. Assumptions and Properties of Limiting Pathway Models for Analysis of Epistasis in Complex Traits.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1–9 (2013).</w:t>
      </w:r>
    </w:p>
    <w:p w14:paraId="52B047D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72.</w:t>
      </w:r>
      <w:r w:rsidRPr="00C539B8">
        <w:rPr>
          <w:rFonts w:ascii="Cambria" w:hAnsi="Cambria"/>
          <w:noProof/>
          <w:sz w:val="24"/>
        </w:rPr>
        <w:tab/>
        <w:t xml:space="preserve">Evans, D. M., Gillespie, N. a &amp; Martin, N. G. Biometrical genetics. </w:t>
      </w:r>
      <w:r w:rsidRPr="00C539B8">
        <w:rPr>
          <w:rFonts w:ascii="Cambria" w:hAnsi="Cambria"/>
          <w:i/>
          <w:iCs/>
          <w:noProof/>
          <w:sz w:val="24"/>
        </w:rPr>
        <w:t>Biol. Psychol.</w:t>
      </w:r>
      <w:r w:rsidRPr="00C539B8">
        <w:rPr>
          <w:rFonts w:ascii="Cambria" w:hAnsi="Cambria"/>
          <w:noProof/>
          <w:sz w:val="24"/>
        </w:rPr>
        <w:t xml:space="preserve"> </w:t>
      </w:r>
      <w:r w:rsidRPr="00C539B8">
        <w:rPr>
          <w:rFonts w:ascii="Cambria" w:hAnsi="Cambria"/>
          <w:b/>
          <w:bCs/>
          <w:noProof/>
          <w:sz w:val="24"/>
        </w:rPr>
        <w:t>61,</w:t>
      </w:r>
      <w:r w:rsidRPr="00C539B8">
        <w:rPr>
          <w:rFonts w:ascii="Cambria" w:hAnsi="Cambria"/>
          <w:noProof/>
          <w:sz w:val="24"/>
        </w:rPr>
        <w:t xml:space="preserve"> 33–51 (2002).</w:t>
      </w:r>
    </w:p>
    <w:p w14:paraId="4FC1DAF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73.</w:t>
      </w:r>
      <w:r w:rsidRPr="00C539B8">
        <w:rPr>
          <w:rFonts w:ascii="Cambria" w:hAnsi="Cambria"/>
          <w:noProof/>
          <w:sz w:val="24"/>
        </w:rPr>
        <w:tab/>
        <w:t xml:space="preserve">Silventoinen, K. </w:t>
      </w:r>
      <w:r w:rsidRPr="00C539B8">
        <w:rPr>
          <w:rFonts w:ascii="Cambria" w:hAnsi="Cambria"/>
          <w:i/>
          <w:iCs/>
          <w:noProof/>
          <w:sz w:val="24"/>
        </w:rPr>
        <w:t>et al.</w:t>
      </w:r>
      <w:r w:rsidRPr="00C539B8">
        <w:rPr>
          <w:rFonts w:ascii="Cambria" w:hAnsi="Cambria"/>
          <w:noProof/>
          <w:sz w:val="24"/>
        </w:rPr>
        <w:t xml:space="preserve"> Heritability of adult body height: a comparative study of twin cohorts in eight countries. </w:t>
      </w:r>
      <w:r w:rsidRPr="00C539B8">
        <w:rPr>
          <w:rFonts w:ascii="Cambria" w:hAnsi="Cambria"/>
          <w:i/>
          <w:iCs/>
          <w:noProof/>
          <w:sz w:val="24"/>
        </w:rPr>
        <w:t>Twin Res.</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399–408 (2003).</w:t>
      </w:r>
    </w:p>
    <w:p w14:paraId="5AF98B2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74.</w:t>
      </w:r>
      <w:r w:rsidRPr="00C539B8">
        <w:rPr>
          <w:rFonts w:ascii="Cambria" w:hAnsi="Cambria"/>
          <w:noProof/>
          <w:sz w:val="24"/>
        </w:rPr>
        <w:tab/>
        <w:t xml:space="preserve">Elks, C. E. </w:t>
      </w:r>
      <w:r w:rsidRPr="00C539B8">
        <w:rPr>
          <w:rFonts w:ascii="Cambria" w:hAnsi="Cambria"/>
          <w:i/>
          <w:iCs/>
          <w:noProof/>
          <w:sz w:val="24"/>
        </w:rPr>
        <w:t>et al.</w:t>
      </w:r>
      <w:r w:rsidRPr="00C539B8">
        <w:rPr>
          <w:rFonts w:ascii="Cambria" w:hAnsi="Cambria"/>
          <w:noProof/>
          <w:sz w:val="24"/>
        </w:rPr>
        <w:t xml:space="preserve"> Variability in the heritability of body mass index: a systematic review and meta-regression. </w:t>
      </w:r>
      <w:r w:rsidRPr="00C539B8">
        <w:rPr>
          <w:rFonts w:ascii="Cambria" w:hAnsi="Cambria"/>
          <w:i/>
          <w:iCs/>
          <w:noProof/>
          <w:sz w:val="24"/>
        </w:rPr>
        <w:t>Front. Endocrinol. (Lausanne).</w:t>
      </w:r>
      <w:r w:rsidRPr="00C539B8">
        <w:rPr>
          <w:rFonts w:ascii="Cambria" w:hAnsi="Cambria"/>
          <w:noProof/>
          <w:sz w:val="24"/>
        </w:rPr>
        <w:t xml:space="preserve"> </w:t>
      </w:r>
      <w:r w:rsidRPr="00C539B8">
        <w:rPr>
          <w:rFonts w:ascii="Cambria" w:hAnsi="Cambria"/>
          <w:b/>
          <w:bCs/>
          <w:noProof/>
          <w:sz w:val="24"/>
        </w:rPr>
        <w:t>3,</w:t>
      </w:r>
      <w:r w:rsidRPr="00C539B8">
        <w:rPr>
          <w:rFonts w:ascii="Cambria" w:hAnsi="Cambria"/>
          <w:noProof/>
          <w:sz w:val="24"/>
        </w:rPr>
        <w:t xml:space="preserve"> 29 (2012).</w:t>
      </w:r>
    </w:p>
    <w:p w14:paraId="325CEA3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75.</w:t>
      </w:r>
      <w:r w:rsidRPr="00C539B8">
        <w:rPr>
          <w:rFonts w:ascii="Cambria" w:hAnsi="Cambria"/>
          <w:noProof/>
          <w:sz w:val="24"/>
        </w:rPr>
        <w:tab/>
        <w:t xml:space="preserve">Greene, C. S., Penrod, N. M., Williams, S. M. &amp; Moore, J. H. Failure to Replicate a Genetic Association May Provide Important Clues About Genetic Architecture.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4,</w:t>
      </w:r>
      <w:r w:rsidRPr="00C539B8">
        <w:rPr>
          <w:rFonts w:ascii="Cambria" w:hAnsi="Cambria"/>
          <w:noProof/>
          <w:sz w:val="24"/>
        </w:rPr>
        <w:t xml:space="preserve"> e5639 (2009).</w:t>
      </w:r>
    </w:p>
    <w:p w14:paraId="3192ABB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76.</w:t>
      </w:r>
      <w:r w:rsidRPr="00C539B8">
        <w:rPr>
          <w:rFonts w:ascii="Cambria" w:hAnsi="Cambria"/>
          <w:noProof/>
          <w:sz w:val="24"/>
        </w:rPr>
        <w:tab/>
        <w:t xml:space="preserve">Verhoeven, K. J., Casella, G. &amp; McIntyre, L. M. Epistasis: obstacle or advantage for mapping complex traits?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5,</w:t>
      </w:r>
      <w:r w:rsidRPr="00C539B8">
        <w:rPr>
          <w:rFonts w:ascii="Cambria" w:hAnsi="Cambria"/>
          <w:noProof/>
          <w:sz w:val="24"/>
        </w:rPr>
        <w:t xml:space="preserve"> e12264 (2010).</w:t>
      </w:r>
    </w:p>
    <w:p w14:paraId="62D2032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77.</w:t>
      </w:r>
      <w:r w:rsidRPr="00C539B8">
        <w:rPr>
          <w:rFonts w:ascii="Cambria" w:hAnsi="Cambria"/>
          <w:noProof/>
          <w:sz w:val="24"/>
        </w:rPr>
        <w:tab/>
        <w:t xml:space="preserve">Castillejo-López, C. </w:t>
      </w:r>
      <w:r w:rsidRPr="00C539B8">
        <w:rPr>
          <w:rFonts w:ascii="Cambria" w:hAnsi="Cambria"/>
          <w:i/>
          <w:iCs/>
          <w:noProof/>
          <w:sz w:val="24"/>
        </w:rPr>
        <w:t>et al.</w:t>
      </w:r>
      <w:r w:rsidRPr="00C539B8">
        <w:rPr>
          <w:rFonts w:ascii="Cambria" w:hAnsi="Cambria"/>
          <w:noProof/>
          <w:sz w:val="24"/>
        </w:rPr>
        <w:t xml:space="preserve"> Genetic and physical interaction of the B-cell systemic lupus erythematosus-associated genes BANK1 and BLK. </w:t>
      </w:r>
      <w:r w:rsidRPr="00C539B8">
        <w:rPr>
          <w:rFonts w:ascii="Cambria" w:hAnsi="Cambria"/>
          <w:i/>
          <w:iCs/>
          <w:noProof/>
          <w:sz w:val="24"/>
        </w:rPr>
        <w:t>Ann. Rheum. Dis.</w:t>
      </w:r>
      <w:r w:rsidRPr="00C539B8">
        <w:rPr>
          <w:rFonts w:ascii="Cambria" w:hAnsi="Cambria"/>
          <w:noProof/>
          <w:sz w:val="24"/>
        </w:rPr>
        <w:t xml:space="preserve"> </w:t>
      </w:r>
      <w:r w:rsidRPr="00C539B8">
        <w:rPr>
          <w:rFonts w:ascii="Cambria" w:hAnsi="Cambria"/>
          <w:b/>
          <w:bCs/>
          <w:noProof/>
          <w:sz w:val="24"/>
        </w:rPr>
        <w:t>71,</w:t>
      </w:r>
      <w:r w:rsidRPr="00C539B8">
        <w:rPr>
          <w:rFonts w:ascii="Cambria" w:hAnsi="Cambria"/>
          <w:noProof/>
          <w:sz w:val="24"/>
        </w:rPr>
        <w:t xml:space="preserve"> 136–42 (2012).</w:t>
      </w:r>
    </w:p>
    <w:p w14:paraId="2DD035E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78.</w:t>
      </w:r>
      <w:r w:rsidRPr="00C539B8">
        <w:rPr>
          <w:rFonts w:ascii="Cambria" w:hAnsi="Cambria"/>
          <w:noProof/>
          <w:sz w:val="24"/>
        </w:rPr>
        <w:tab/>
        <w:t>Gottesman, I. I., Ph, D. &amp; Gould, T. D. Reviews and Overviews The Endophenotype Concept in Psychiatry</w:t>
      </w:r>
      <w:r w:rsidRPr="00C539B8">
        <w:rPr>
          <w:rFonts w:ascii="Cambria" w:hAnsi="Cambria" w:cs="Monaco"/>
          <w:noProof/>
          <w:sz w:val="24"/>
        </w:rPr>
        <w:t> </w:t>
      </w:r>
      <w:r w:rsidRPr="00C539B8">
        <w:rPr>
          <w:rFonts w:ascii="Cambria" w:hAnsi="Cambria"/>
          <w:noProof/>
          <w:sz w:val="24"/>
        </w:rPr>
        <w:t>: Etymology and Strategic Intentions. 636–645 (2003).</w:t>
      </w:r>
    </w:p>
    <w:p w14:paraId="27AFC77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79.</w:t>
      </w:r>
      <w:r w:rsidRPr="00C539B8">
        <w:rPr>
          <w:rFonts w:ascii="Cambria" w:hAnsi="Cambria"/>
          <w:noProof/>
          <w:sz w:val="24"/>
        </w:rPr>
        <w:tab/>
        <w:t xml:space="preserve">Keightley, P. D. Models of quantitative variation of flux in metabolic pathways. </w:t>
      </w:r>
      <w:r w:rsidRPr="00C539B8">
        <w:rPr>
          <w:rFonts w:ascii="Cambria" w:hAnsi="Cambria"/>
          <w:i/>
          <w:iCs/>
          <w:noProof/>
          <w:sz w:val="24"/>
        </w:rPr>
        <w:t>Genetics</w:t>
      </w:r>
      <w:r w:rsidRPr="00C539B8">
        <w:rPr>
          <w:rFonts w:ascii="Cambria" w:hAnsi="Cambria"/>
          <w:noProof/>
          <w:sz w:val="24"/>
        </w:rPr>
        <w:t xml:space="preserve"> </w:t>
      </w:r>
      <w:r w:rsidRPr="00C539B8">
        <w:rPr>
          <w:rFonts w:ascii="Cambria" w:hAnsi="Cambria"/>
          <w:b/>
          <w:bCs/>
          <w:noProof/>
          <w:sz w:val="24"/>
        </w:rPr>
        <w:t>121,</w:t>
      </w:r>
      <w:r w:rsidRPr="00C539B8">
        <w:rPr>
          <w:rFonts w:ascii="Cambria" w:hAnsi="Cambria"/>
          <w:noProof/>
          <w:sz w:val="24"/>
        </w:rPr>
        <w:t xml:space="preserve"> 869–76 (1989).</w:t>
      </w:r>
    </w:p>
    <w:p w14:paraId="1D84DC9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80.</w:t>
      </w:r>
      <w:r w:rsidRPr="00C539B8">
        <w:rPr>
          <w:rFonts w:ascii="Cambria" w:hAnsi="Cambria"/>
          <w:noProof/>
          <w:sz w:val="24"/>
        </w:rPr>
        <w:tab/>
        <w:t xml:space="preserve">Gjuvsland, A. B., Hayes, B. J., Omholt, S. W. &amp; Carlborg, O. Statistical epistasis is a generic feature of gene regulatory networks. </w:t>
      </w:r>
      <w:r w:rsidRPr="00C539B8">
        <w:rPr>
          <w:rFonts w:ascii="Cambria" w:hAnsi="Cambria"/>
          <w:i/>
          <w:iCs/>
          <w:noProof/>
          <w:sz w:val="24"/>
        </w:rPr>
        <w:t>Genetics</w:t>
      </w:r>
      <w:r w:rsidRPr="00C539B8">
        <w:rPr>
          <w:rFonts w:ascii="Cambria" w:hAnsi="Cambria"/>
          <w:noProof/>
          <w:sz w:val="24"/>
        </w:rPr>
        <w:t xml:space="preserve"> </w:t>
      </w:r>
      <w:r w:rsidRPr="00C539B8">
        <w:rPr>
          <w:rFonts w:ascii="Cambria" w:hAnsi="Cambria"/>
          <w:b/>
          <w:bCs/>
          <w:noProof/>
          <w:sz w:val="24"/>
        </w:rPr>
        <w:t>175,</w:t>
      </w:r>
      <w:r w:rsidRPr="00C539B8">
        <w:rPr>
          <w:rFonts w:ascii="Cambria" w:hAnsi="Cambria"/>
          <w:noProof/>
          <w:sz w:val="24"/>
        </w:rPr>
        <w:t xml:space="preserve"> 411–20 (2007).</w:t>
      </w:r>
    </w:p>
    <w:p w14:paraId="0D0EEF4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81.</w:t>
      </w:r>
      <w:r w:rsidRPr="00C539B8">
        <w:rPr>
          <w:rFonts w:ascii="Cambria" w:hAnsi="Cambria"/>
          <w:noProof/>
          <w:sz w:val="24"/>
        </w:rPr>
        <w:tab/>
        <w:t xml:space="preserve">Houle, D., Govindaraju, D. R. &amp; Omholt, S. Phenomics: the next challenge.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11,</w:t>
      </w:r>
      <w:r w:rsidRPr="00C539B8">
        <w:rPr>
          <w:rFonts w:ascii="Cambria" w:hAnsi="Cambria"/>
          <w:noProof/>
          <w:sz w:val="24"/>
        </w:rPr>
        <w:t xml:space="preserve"> 855–866 (2010).</w:t>
      </w:r>
    </w:p>
    <w:p w14:paraId="10FD9A7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82.</w:t>
      </w:r>
      <w:r w:rsidRPr="00C539B8">
        <w:rPr>
          <w:rFonts w:ascii="Cambria" w:hAnsi="Cambria"/>
          <w:noProof/>
          <w:sz w:val="24"/>
        </w:rPr>
        <w:tab/>
        <w:t xml:space="preserve">Hill, L. D. </w:t>
      </w:r>
      <w:r w:rsidRPr="00C539B8">
        <w:rPr>
          <w:rFonts w:ascii="Cambria" w:hAnsi="Cambria"/>
          <w:i/>
          <w:iCs/>
          <w:noProof/>
          <w:sz w:val="24"/>
        </w:rPr>
        <w:t>et al.</w:t>
      </w:r>
      <w:r w:rsidRPr="00C539B8">
        <w:rPr>
          <w:rFonts w:ascii="Cambria" w:hAnsi="Cambria"/>
          <w:noProof/>
          <w:sz w:val="24"/>
        </w:rPr>
        <w:t xml:space="preserve"> Epistasis between COMT and MTHFR in maternal-fetal dyads increases risk for preeclampsia.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e16681 (2011).</w:t>
      </w:r>
    </w:p>
    <w:p w14:paraId="6C1C42EA"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83.</w:t>
      </w:r>
      <w:r w:rsidRPr="00C539B8">
        <w:rPr>
          <w:rFonts w:ascii="Cambria" w:hAnsi="Cambria"/>
          <w:noProof/>
          <w:sz w:val="24"/>
        </w:rPr>
        <w:tab/>
        <w:t xml:space="preserve">Génin, E. </w:t>
      </w:r>
      <w:r w:rsidRPr="00C539B8">
        <w:rPr>
          <w:rFonts w:ascii="Cambria" w:hAnsi="Cambria"/>
          <w:i/>
          <w:iCs/>
          <w:noProof/>
          <w:sz w:val="24"/>
        </w:rPr>
        <w:t>et al.</w:t>
      </w:r>
      <w:r w:rsidRPr="00C539B8">
        <w:rPr>
          <w:rFonts w:ascii="Cambria" w:hAnsi="Cambria"/>
          <w:noProof/>
          <w:sz w:val="24"/>
        </w:rPr>
        <w:t xml:space="preserve"> Epistatic interaction between BANK1 and BLK in rheumatoid arthritis: results from a large trans-ethnic meta-analysis.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8,</w:t>
      </w:r>
      <w:r w:rsidRPr="00C539B8">
        <w:rPr>
          <w:rFonts w:ascii="Cambria" w:hAnsi="Cambria"/>
          <w:noProof/>
          <w:sz w:val="24"/>
        </w:rPr>
        <w:t xml:space="preserve"> e61044 (2013).</w:t>
      </w:r>
    </w:p>
    <w:p w14:paraId="133FE9DF"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84.</w:t>
      </w:r>
      <w:r w:rsidRPr="00C539B8">
        <w:rPr>
          <w:rFonts w:ascii="Cambria" w:hAnsi="Cambria"/>
          <w:noProof/>
          <w:sz w:val="24"/>
        </w:rPr>
        <w:tab/>
        <w:t xml:space="preserve">Fisher, R. The correlation between relatives on the supposition of Mendelian inheritance. </w:t>
      </w:r>
      <w:r w:rsidRPr="00C539B8">
        <w:rPr>
          <w:rFonts w:ascii="Cambria" w:hAnsi="Cambria"/>
          <w:i/>
          <w:iCs/>
          <w:noProof/>
          <w:sz w:val="24"/>
        </w:rPr>
        <w:t>Trans. R. Soc. Edinburgh</w:t>
      </w:r>
      <w:r w:rsidRPr="00C539B8">
        <w:rPr>
          <w:rFonts w:ascii="Cambria" w:hAnsi="Cambria"/>
          <w:noProof/>
          <w:sz w:val="24"/>
        </w:rPr>
        <w:t xml:space="preserve"> </w:t>
      </w:r>
      <w:r w:rsidRPr="00C539B8">
        <w:rPr>
          <w:rFonts w:ascii="Cambria" w:hAnsi="Cambria"/>
          <w:b/>
          <w:bCs/>
          <w:noProof/>
          <w:sz w:val="24"/>
        </w:rPr>
        <w:t>52,</w:t>
      </w:r>
      <w:r w:rsidRPr="00C539B8">
        <w:rPr>
          <w:rFonts w:ascii="Cambria" w:hAnsi="Cambria"/>
          <w:noProof/>
          <w:sz w:val="24"/>
        </w:rPr>
        <w:t xml:space="preserve"> 399–433 (1918).</w:t>
      </w:r>
    </w:p>
    <w:p w14:paraId="15FBC1F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85.</w:t>
      </w:r>
      <w:r w:rsidRPr="00C539B8">
        <w:rPr>
          <w:rFonts w:ascii="Cambria" w:hAnsi="Cambria"/>
          <w:noProof/>
          <w:sz w:val="24"/>
        </w:rPr>
        <w:tab/>
        <w:t xml:space="preserve">Hill, W. G. Rates of change in quantitative traits from fixation of new mutations. </w:t>
      </w:r>
      <w:r w:rsidRPr="00C539B8">
        <w:rPr>
          <w:rFonts w:ascii="Cambria" w:hAnsi="Cambria"/>
          <w:i/>
          <w:iCs/>
          <w:noProof/>
          <w:sz w:val="24"/>
        </w:rPr>
        <w:t>Proc. Natl. Acad. Sci. U. S. A.</w:t>
      </w:r>
      <w:r w:rsidRPr="00C539B8">
        <w:rPr>
          <w:rFonts w:ascii="Cambria" w:hAnsi="Cambria"/>
          <w:noProof/>
          <w:sz w:val="24"/>
        </w:rPr>
        <w:t xml:space="preserve"> </w:t>
      </w:r>
      <w:r w:rsidRPr="00C539B8">
        <w:rPr>
          <w:rFonts w:ascii="Cambria" w:hAnsi="Cambria"/>
          <w:b/>
          <w:bCs/>
          <w:noProof/>
          <w:sz w:val="24"/>
        </w:rPr>
        <w:t>79,</w:t>
      </w:r>
      <w:r w:rsidRPr="00C539B8">
        <w:rPr>
          <w:rFonts w:ascii="Cambria" w:hAnsi="Cambria"/>
          <w:noProof/>
          <w:sz w:val="24"/>
        </w:rPr>
        <w:t xml:space="preserve"> 142 (1982).</w:t>
      </w:r>
    </w:p>
    <w:p w14:paraId="764DE6AA"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86.</w:t>
      </w:r>
      <w:r w:rsidRPr="00C539B8">
        <w:rPr>
          <w:rFonts w:ascii="Cambria" w:hAnsi="Cambria"/>
          <w:noProof/>
          <w:sz w:val="24"/>
        </w:rPr>
        <w:tab/>
        <w:t xml:space="preserve">Eyre-Walker, A. Genetic architecture of a complex trait and its implications for fitness and genome-wide association studies. </w:t>
      </w:r>
      <w:r w:rsidRPr="00C539B8">
        <w:rPr>
          <w:rFonts w:ascii="Cambria" w:hAnsi="Cambria"/>
          <w:i/>
          <w:iCs/>
          <w:noProof/>
          <w:sz w:val="24"/>
        </w:rPr>
        <w:t>Proc. Natl. Acad. Sci. U. S. A.</w:t>
      </w:r>
      <w:r w:rsidRPr="00C539B8">
        <w:rPr>
          <w:rFonts w:ascii="Cambria" w:hAnsi="Cambria"/>
          <w:noProof/>
          <w:sz w:val="24"/>
        </w:rPr>
        <w:t xml:space="preserve"> </w:t>
      </w:r>
      <w:r w:rsidRPr="00C539B8">
        <w:rPr>
          <w:rFonts w:ascii="Cambria" w:hAnsi="Cambria"/>
          <w:b/>
          <w:bCs/>
          <w:noProof/>
          <w:sz w:val="24"/>
        </w:rPr>
        <w:t>107 Suppl ,</w:t>
      </w:r>
      <w:r w:rsidRPr="00C539B8">
        <w:rPr>
          <w:rFonts w:ascii="Cambria" w:hAnsi="Cambria"/>
          <w:noProof/>
          <w:sz w:val="24"/>
        </w:rPr>
        <w:t xml:space="preserve"> 1752–6 (2010).</w:t>
      </w:r>
    </w:p>
    <w:p w14:paraId="25970D35"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87.</w:t>
      </w:r>
      <w:r w:rsidRPr="00C539B8">
        <w:rPr>
          <w:rFonts w:ascii="Cambria" w:hAnsi="Cambria"/>
          <w:noProof/>
          <w:sz w:val="24"/>
        </w:rPr>
        <w:tab/>
        <w:t xml:space="preserve">Barton, N. H. &amp; Keightley, P. D. Understanding quantitative genetic variation.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3,</w:t>
      </w:r>
      <w:r w:rsidRPr="00C539B8">
        <w:rPr>
          <w:rFonts w:ascii="Cambria" w:hAnsi="Cambria"/>
          <w:noProof/>
          <w:sz w:val="24"/>
        </w:rPr>
        <w:t xml:space="preserve"> 11–21 (2002).</w:t>
      </w:r>
    </w:p>
    <w:p w14:paraId="2EE2711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88.</w:t>
      </w:r>
      <w:r w:rsidRPr="00C539B8">
        <w:rPr>
          <w:rFonts w:ascii="Cambria" w:hAnsi="Cambria"/>
          <w:noProof/>
          <w:sz w:val="24"/>
        </w:rPr>
        <w:tab/>
        <w:t xml:space="preserve">Crow, J. F. On epistasis: why it is unimportant in polygenic directional selection. </w:t>
      </w:r>
      <w:r w:rsidRPr="00C539B8">
        <w:rPr>
          <w:rFonts w:ascii="Cambria" w:hAnsi="Cambria"/>
          <w:i/>
          <w:iCs/>
          <w:noProof/>
          <w:sz w:val="24"/>
        </w:rPr>
        <w:t>Philos. Trans. R. Soc. Lond. B. Biol. Sci.</w:t>
      </w:r>
      <w:r w:rsidRPr="00C539B8">
        <w:rPr>
          <w:rFonts w:ascii="Cambria" w:hAnsi="Cambria"/>
          <w:noProof/>
          <w:sz w:val="24"/>
        </w:rPr>
        <w:t xml:space="preserve"> </w:t>
      </w:r>
      <w:r w:rsidRPr="00C539B8">
        <w:rPr>
          <w:rFonts w:ascii="Cambria" w:hAnsi="Cambria"/>
          <w:b/>
          <w:bCs/>
          <w:noProof/>
          <w:sz w:val="24"/>
        </w:rPr>
        <w:t>365,</w:t>
      </w:r>
      <w:r w:rsidRPr="00C539B8">
        <w:rPr>
          <w:rFonts w:ascii="Cambria" w:hAnsi="Cambria"/>
          <w:noProof/>
          <w:sz w:val="24"/>
        </w:rPr>
        <w:t xml:space="preserve"> 1241–4 (2010).</w:t>
      </w:r>
    </w:p>
    <w:p w14:paraId="40183F3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89.</w:t>
      </w:r>
      <w:r w:rsidRPr="00C539B8">
        <w:rPr>
          <w:rFonts w:ascii="Cambria" w:hAnsi="Cambria"/>
          <w:noProof/>
          <w:sz w:val="24"/>
        </w:rPr>
        <w:tab/>
        <w:t xml:space="preserve">Phillips, P. C. Epistasis--the essential role of gene interactions in the structure and evolution of genetic systems.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9,</w:t>
      </w:r>
      <w:r w:rsidRPr="00C539B8">
        <w:rPr>
          <w:rFonts w:ascii="Cambria" w:hAnsi="Cambria"/>
          <w:noProof/>
          <w:sz w:val="24"/>
        </w:rPr>
        <w:t xml:space="preserve"> 855–867 (2008).</w:t>
      </w:r>
    </w:p>
    <w:p w14:paraId="7D3EEB7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90.</w:t>
      </w:r>
      <w:r w:rsidRPr="00C539B8">
        <w:rPr>
          <w:rFonts w:ascii="Cambria" w:hAnsi="Cambria"/>
          <w:noProof/>
          <w:sz w:val="24"/>
        </w:rPr>
        <w:tab/>
        <w:t xml:space="preserve">Hansen, T. F. &amp; Wagner, G. P. Modeling genetic architecture: a multilinear theory of gene interaction. </w:t>
      </w:r>
      <w:r w:rsidRPr="00C539B8">
        <w:rPr>
          <w:rFonts w:ascii="Cambria" w:hAnsi="Cambria"/>
          <w:i/>
          <w:iCs/>
          <w:noProof/>
          <w:sz w:val="24"/>
        </w:rPr>
        <w:t>Theor. Popul. Biol.</w:t>
      </w:r>
      <w:r w:rsidRPr="00C539B8">
        <w:rPr>
          <w:rFonts w:ascii="Cambria" w:hAnsi="Cambria"/>
          <w:noProof/>
          <w:sz w:val="24"/>
        </w:rPr>
        <w:t xml:space="preserve"> </w:t>
      </w:r>
      <w:r w:rsidRPr="00C539B8">
        <w:rPr>
          <w:rFonts w:ascii="Cambria" w:hAnsi="Cambria"/>
          <w:b/>
          <w:bCs/>
          <w:noProof/>
          <w:sz w:val="24"/>
        </w:rPr>
        <w:t>59,</w:t>
      </w:r>
      <w:r w:rsidRPr="00C539B8">
        <w:rPr>
          <w:rFonts w:ascii="Cambria" w:hAnsi="Cambria"/>
          <w:noProof/>
          <w:sz w:val="24"/>
        </w:rPr>
        <w:t xml:space="preserve"> 61–86 (2001).</w:t>
      </w:r>
    </w:p>
    <w:p w14:paraId="71DCFC9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91.</w:t>
      </w:r>
      <w:r w:rsidRPr="00C539B8">
        <w:rPr>
          <w:rFonts w:ascii="Cambria" w:hAnsi="Cambria"/>
          <w:noProof/>
          <w:sz w:val="24"/>
        </w:rPr>
        <w:tab/>
        <w:t xml:space="preserve">Wright, S. Evolution in Mendelian Populations. </w:t>
      </w:r>
      <w:r w:rsidRPr="00C539B8">
        <w:rPr>
          <w:rFonts w:ascii="Cambria" w:hAnsi="Cambria"/>
          <w:i/>
          <w:iCs/>
          <w:noProof/>
          <w:sz w:val="24"/>
        </w:rPr>
        <w:t>Genetics</w:t>
      </w:r>
      <w:r w:rsidRPr="00C539B8">
        <w:rPr>
          <w:rFonts w:ascii="Cambria" w:hAnsi="Cambria"/>
          <w:noProof/>
          <w:sz w:val="24"/>
        </w:rPr>
        <w:t xml:space="preserve"> </w:t>
      </w:r>
      <w:r w:rsidRPr="00C539B8">
        <w:rPr>
          <w:rFonts w:ascii="Cambria" w:hAnsi="Cambria"/>
          <w:b/>
          <w:bCs/>
          <w:noProof/>
          <w:sz w:val="24"/>
        </w:rPr>
        <w:t>16,</w:t>
      </w:r>
      <w:r w:rsidRPr="00C539B8">
        <w:rPr>
          <w:rFonts w:ascii="Cambria" w:hAnsi="Cambria"/>
          <w:noProof/>
          <w:sz w:val="24"/>
        </w:rPr>
        <w:t xml:space="preserve"> 97–159 (1931).</w:t>
      </w:r>
    </w:p>
    <w:p w14:paraId="45D21EB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92.</w:t>
      </w:r>
      <w:r w:rsidRPr="00C539B8">
        <w:rPr>
          <w:rFonts w:ascii="Cambria" w:hAnsi="Cambria"/>
          <w:noProof/>
          <w:sz w:val="24"/>
        </w:rPr>
        <w:tab/>
        <w:t xml:space="preserve">Orr, H. a &amp; Turelli, M. The evolution of postzygotic isolation: accumulating Dobzhansky-Muller incompatibilities. </w:t>
      </w:r>
      <w:r w:rsidRPr="00C539B8">
        <w:rPr>
          <w:rFonts w:ascii="Cambria" w:hAnsi="Cambria"/>
          <w:i/>
          <w:iCs/>
          <w:noProof/>
          <w:sz w:val="24"/>
        </w:rPr>
        <w:t>Evolution</w:t>
      </w:r>
      <w:r w:rsidRPr="00C539B8">
        <w:rPr>
          <w:rFonts w:ascii="Cambria" w:hAnsi="Cambria"/>
          <w:noProof/>
          <w:sz w:val="24"/>
        </w:rPr>
        <w:t xml:space="preserve"> </w:t>
      </w:r>
      <w:r w:rsidRPr="00C539B8">
        <w:rPr>
          <w:rFonts w:ascii="Cambria" w:hAnsi="Cambria"/>
          <w:b/>
          <w:bCs/>
          <w:noProof/>
          <w:sz w:val="24"/>
        </w:rPr>
        <w:t>55,</w:t>
      </w:r>
      <w:r w:rsidRPr="00C539B8">
        <w:rPr>
          <w:rFonts w:ascii="Cambria" w:hAnsi="Cambria"/>
          <w:noProof/>
          <w:sz w:val="24"/>
        </w:rPr>
        <w:t xml:space="preserve"> 1085–94 (2001).</w:t>
      </w:r>
    </w:p>
    <w:p w14:paraId="28F13CCE"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93.</w:t>
      </w:r>
      <w:r w:rsidRPr="00C539B8">
        <w:rPr>
          <w:rFonts w:ascii="Cambria" w:hAnsi="Cambria"/>
          <w:noProof/>
          <w:sz w:val="24"/>
        </w:rPr>
        <w:tab/>
        <w:t xml:space="preserve">Breen, M. S., Kemena, C., Vlasov, P. K., Notredame, C. &amp; Kondrashov, F. a. Epistasis as the primary factor in molecular evolution. </w:t>
      </w:r>
      <w:r w:rsidRPr="00C539B8">
        <w:rPr>
          <w:rFonts w:ascii="Cambria" w:hAnsi="Cambria"/>
          <w:i/>
          <w:iCs/>
          <w:noProof/>
          <w:sz w:val="24"/>
        </w:rPr>
        <w:t>Nature</w:t>
      </w:r>
      <w:r w:rsidRPr="00C539B8">
        <w:rPr>
          <w:rFonts w:ascii="Cambria" w:hAnsi="Cambria"/>
          <w:noProof/>
          <w:sz w:val="24"/>
        </w:rPr>
        <w:t xml:space="preserve"> </w:t>
      </w:r>
      <w:r w:rsidRPr="00C539B8">
        <w:rPr>
          <w:rFonts w:ascii="Cambria" w:hAnsi="Cambria"/>
          <w:b/>
          <w:bCs/>
          <w:noProof/>
          <w:sz w:val="24"/>
        </w:rPr>
        <w:t>490,</w:t>
      </w:r>
      <w:r w:rsidRPr="00C539B8">
        <w:rPr>
          <w:rFonts w:ascii="Cambria" w:hAnsi="Cambria"/>
          <w:noProof/>
          <w:sz w:val="24"/>
        </w:rPr>
        <w:t xml:space="preserve"> 535–538 (2012).</w:t>
      </w:r>
    </w:p>
    <w:p w14:paraId="49B67B0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94.</w:t>
      </w:r>
      <w:r w:rsidRPr="00C539B8">
        <w:rPr>
          <w:rFonts w:ascii="Cambria" w:hAnsi="Cambria"/>
          <w:noProof/>
          <w:sz w:val="24"/>
        </w:rPr>
        <w:tab/>
        <w:t xml:space="preserve">Kondrashov, A., Sunyaev, S. &amp; Kondrashov, F. Dobzhansky–Muller incompatibilities in protein evolution. </w:t>
      </w:r>
      <w:r w:rsidRPr="00C539B8">
        <w:rPr>
          <w:rFonts w:ascii="Cambria" w:hAnsi="Cambria"/>
          <w:i/>
          <w:iCs/>
          <w:noProof/>
          <w:sz w:val="24"/>
        </w:rPr>
        <w:t>Proc. Natl. Acad. Sci. U. S. A.</w:t>
      </w:r>
      <w:r w:rsidRPr="00C539B8">
        <w:rPr>
          <w:rFonts w:ascii="Cambria" w:hAnsi="Cambria"/>
          <w:noProof/>
          <w:sz w:val="24"/>
        </w:rPr>
        <w:t xml:space="preserve"> </w:t>
      </w:r>
      <w:r w:rsidRPr="00C539B8">
        <w:rPr>
          <w:rFonts w:ascii="Cambria" w:hAnsi="Cambria"/>
          <w:b/>
          <w:bCs/>
          <w:noProof/>
          <w:sz w:val="24"/>
        </w:rPr>
        <w:t>99,</w:t>
      </w:r>
      <w:r w:rsidRPr="00C539B8">
        <w:rPr>
          <w:rFonts w:ascii="Cambria" w:hAnsi="Cambria"/>
          <w:noProof/>
          <w:sz w:val="24"/>
        </w:rPr>
        <w:t xml:space="preserve"> 14878–14883 (2002).</w:t>
      </w:r>
    </w:p>
    <w:p w14:paraId="7899E33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95.</w:t>
      </w:r>
      <w:r w:rsidRPr="00C539B8">
        <w:rPr>
          <w:rFonts w:ascii="Cambria" w:hAnsi="Cambria"/>
          <w:noProof/>
          <w:sz w:val="24"/>
        </w:rPr>
        <w:tab/>
        <w:t xml:space="preserve">Lappalainen, T., Montgomery, S. B., Nica, A. C. &amp; Dermitzakis, E. T. Epistatic selection between coding and regulatory variation in human evolution and disease.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89,</w:t>
      </w:r>
      <w:r w:rsidRPr="00C539B8">
        <w:rPr>
          <w:rFonts w:ascii="Cambria" w:hAnsi="Cambria"/>
          <w:noProof/>
          <w:sz w:val="24"/>
        </w:rPr>
        <w:t xml:space="preserve"> 459–463 (2011).</w:t>
      </w:r>
    </w:p>
    <w:p w14:paraId="42AE15CF"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96.</w:t>
      </w:r>
      <w:r w:rsidRPr="00C539B8">
        <w:rPr>
          <w:rFonts w:ascii="Cambria" w:hAnsi="Cambria"/>
          <w:noProof/>
          <w:sz w:val="24"/>
        </w:rPr>
        <w:tab/>
        <w:t xml:space="preserve">Alvarez-Castro, J. M., Le Rouzic, A., Carlborg, O., Álvarez-Castro, J. M. &amp; Carlborg, Ö. How to perform meaningful estimates of genetic effects.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4,</w:t>
      </w:r>
      <w:r w:rsidRPr="00C539B8">
        <w:rPr>
          <w:rFonts w:ascii="Cambria" w:hAnsi="Cambria"/>
          <w:noProof/>
          <w:sz w:val="24"/>
        </w:rPr>
        <w:t xml:space="preserve"> e1000062 (2008).</w:t>
      </w:r>
    </w:p>
    <w:p w14:paraId="2B8790D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97.</w:t>
      </w:r>
      <w:r w:rsidRPr="00C539B8">
        <w:rPr>
          <w:rFonts w:ascii="Cambria" w:hAnsi="Cambria"/>
          <w:noProof/>
          <w:sz w:val="24"/>
        </w:rPr>
        <w:tab/>
        <w:t xml:space="preserve">Haig, D. Does heritability hide in epistasis between linked SNPs? </w:t>
      </w:r>
      <w:r w:rsidRPr="00C539B8">
        <w:rPr>
          <w:rFonts w:ascii="Cambria" w:hAnsi="Cambria"/>
          <w:i/>
          <w:iCs/>
          <w:noProof/>
          <w:sz w:val="24"/>
        </w:rPr>
        <w:t>Eur. J. Hum. Genet.</w:t>
      </w:r>
      <w:r w:rsidRPr="00C539B8">
        <w:rPr>
          <w:rFonts w:ascii="Cambria" w:hAnsi="Cambria"/>
          <w:noProof/>
          <w:sz w:val="24"/>
        </w:rPr>
        <w:t xml:space="preserve"> </w:t>
      </w:r>
      <w:r w:rsidRPr="00C539B8">
        <w:rPr>
          <w:rFonts w:ascii="Cambria" w:hAnsi="Cambria"/>
          <w:b/>
          <w:bCs/>
          <w:noProof/>
          <w:sz w:val="24"/>
        </w:rPr>
        <w:t>19,</w:t>
      </w:r>
      <w:r w:rsidRPr="00C539B8">
        <w:rPr>
          <w:rFonts w:ascii="Cambria" w:hAnsi="Cambria"/>
          <w:noProof/>
          <w:sz w:val="24"/>
        </w:rPr>
        <w:t xml:space="preserve"> 123 (2011).</w:t>
      </w:r>
    </w:p>
    <w:p w14:paraId="0ACBB45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98.</w:t>
      </w:r>
      <w:r w:rsidRPr="00C539B8">
        <w:rPr>
          <w:rFonts w:ascii="Cambria" w:hAnsi="Cambria"/>
          <w:noProof/>
          <w:sz w:val="24"/>
        </w:rPr>
        <w:tab/>
        <w:t xml:space="preserve">Hu, X. </w:t>
      </w:r>
      <w:r w:rsidRPr="00C539B8">
        <w:rPr>
          <w:rFonts w:ascii="Cambria" w:hAnsi="Cambria"/>
          <w:i/>
          <w:iCs/>
          <w:noProof/>
          <w:sz w:val="24"/>
        </w:rPr>
        <w:t>et al.</w:t>
      </w:r>
      <w:r w:rsidRPr="00C539B8">
        <w:rPr>
          <w:rFonts w:ascii="Cambria" w:hAnsi="Cambria"/>
          <w:noProof/>
          <w:sz w:val="24"/>
        </w:rPr>
        <w:t xml:space="preserve"> Integrating autoimmune risk loci with gene-expression data identifies specific pathogenic immune cell subsets.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89,</w:t>
      </w:r>
      <w:r w:rsidRPr="00C539B8">
        <w:rPr>
          <w:rFonts w:ascii="Cambria" w:hAnsi="Cambria"/>
          <w:noProof/>
          <w:sz w:val="24"/>
        </w:rPr>
        <w:t xml:space="preserve"> 496–506 (2011).</w:t>
      </w:r>
    </w:p>
    <w:p w14:paraId="43D21E3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99.</w:t>
      </w:r>
      <w:r w:rsidRPr="00C539B8">
        <w:rPr>
          <w:rFonts w:ascii="Cambria" w:hAnsi="Cambria"/>
          <w:noProof/>
          <w:sz w:val="24"/>
        </w:rPr>
        <w:tab/>
        <w:t xml:space="preserve">Wray, N. R., Yang, J., Goddard, M. E. &amp; Visscher, P. M. The Genetic Interpretation of Area under the ROC Curve in Genomic Profiling.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6,</w:t>
      </w:r>
      <w:r w:rsidRPr="00C539B8">
        <w:rPr>
          <w:rFonts w:ascii="Cambria" w:hAnsi="Cambria"/>
          <w:noProof/>
          <w:sz w:val="24"/>
        </w:rPr>
        <w:t xml:space="preserve"> e1000864 (2010).</w:t>
      </w:r>
    </w:p>
    <w:p w14:paraId="6EDEB93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100.</w:t>
      </w:r>
      <w:r w:rsidRPr="00C539B8">
        <w:rPr>
          <w:rFonts w:ascii="Cambria" w:hAnsi="Cambria"/>
          <w:noProof/>
          <w:sz w:val="24"/>
        </w:rPr>
        <w:tab/>
        <w:t xml:space="preserve">Daetwyler, H. D., Villanueva, B. &amp; Woolliams, J. a. Accuracy of predicting the genetic risk of disease using a genome-wide approach.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3,</w:t>
      </w:r>
      <w:r w:rsidRPr="00C539B8">
        <w:rPr>
          <w:rFonts w:ascii="Cambria" w:hAnsi="Cambria"/>
          <w:noProof/>
          <w:sz w:val="24"/>
        </w:rPr>
        <w:t xml:space="preserve"> e3395 (2008).</w:t>
      </w:r>
    </w:p>
    <w:p w14:paraId="71744F8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101.</w:t>
      </w:r>
      <w:r w:rsidRPr="00C539B8">
        <w:rPr>
          <w:rFonts w:ascii="Cambria" w:hAnsi="Cambria"/>
          <w:noProof/>
          <w:sz w:val="24"/>
        </w:rPr>
        <w:tab/>
        <w:t xml:space="preserve">Quon, G., Lippert, C., Heckerman, D. &amp; Listgarten, J. Patterns of methylation heritability in a genome-wide analysis of four brain regions. </w:t>
      </w:r>
      <w:r w:rsidRPr="00C539B8">
        <w:rPr>
          <w:rFonts w:ascii="Cambria" w:hAnsi="Cambria"/>
          <w:i/>
          <w:iCs/>
          <w:noProof/>
          <w:sz w:val="24"/>
        </w:rPr>
        <w:t>Nucleic Acids Res.</w:t>
      </w:r>
      <w:r w:rsidRPr="00C539B8">
        <w:rPr>
          <w:rFonts w:ascii="Cambria" w:hAnsi="Cambria"/>
          <w:noProof/>
          <w:sz w:val="24"/>
        </w:rPr>
        <w:t xml:space="preserve"> </w:t>
      </w:r>
      <w:r w:rsidRPr="00C539B8">
        <w:rPr>
          <w:rFonts w:ascii="Cambria" w:hAnsi="Cambria"/>
          <w:b/>
          <w:bCs/>
          <w:noProof/>
          <w:sz w:val="24"/>
        </w:rPr>
        <w:t>41,</w:t>
      </w:r>
      <w:r w:rsidRPr="00C539B8">
        <w:rPr>
          <w:rFonts w:ascii="Cambria" w:hAnsi="Cambria"/>
          <w:noProof/>
          <w:sz w:val="24"/>
        </w:rPr>
        <w:t xml:space="preserve"> 2095–104 (2013).</w:t>
      </w:r>
    </w:p>
    <w:p w14:paraId="161B616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102.</w:t>
      </w:r>
      <w:r w:rsidRPr="00C539B8">
        <w:rPr>
          <w:rFonts w:ascii="Cambria" w:hAnsi="Cambria"/>
          <w:noProof/>
          <w:sz w:val="24"/>
        </w:rPr>
        <w:tab/>
        <w:t xml:space="preserve">Gervin, K. </w:t>
      </w:r>
      <w:r w:rsidRPr="00C539B8">
        <w:rPr>
          <w:rFonts w:ascii="Cambria" w:hAnsi="Cambria"/>
          <w:i/>
          <w:iCs/>
          <w:noProof/>
          <w:sz w:val="24"/>
        </w:rPr>
        <w:t>et al.</w:t>
      </w:r>
      <w:r w:rsidRPr="00C539B8">
        <w:rPr>
          <w:rFonts w:ascii="Cambria" w:hAnsi="Cambria"/>
          <w:noProof/>
          <w:sz w:val="24"/>
        </w:rPr>
        <w:t xml:space="preserve"> Extensive variation and low heritability of DNA methylation identified in a twin study. </w:t>
      </w:r>
      <w:r w:rsidRPr="00C539B8">
        <w:rPr>
          <w:rFonts w:ascii="Cambria" w:hAnsi="Cambria"/>
          <w:i/>
          <w:iCs/>
          <w:noProof/>
          <w:sz w:val="24"/>
        </w:rPr>
        <w:t>Genome Res.</w:t>
      </w:r>
      <w:r w:rsidRPr="00C539B8">
        <w:rPr>
          <w:rFonts w:ascii="Cambria" w:hAnsi="Cambria"/>
          <w:noProof/>
          <w:sz w:val="24"/>
        </w:rPr>
        <w:t xml:space="preserve"> </w:t>
      </w:r>
      <w:r w:rsidRPr="00C539B8">
        <w:rPr>
          <w:rFonts w:ascii="Cambria" w:hAnsi="Cambria"/>
          <w:b/>
          <w:bCs/>
          <w:noProof/>
          <w:sz w:val="24"/>
        </w:rPr>
        <w:t>21,</w:t>
      </w:r>
      <w:r w:rsidRPr="00C539B8">
        <w:rPr>
          <w:rFonts w:ascii="Cambria" w:hAnsi="Cambria"/>
          <w:noProof/>
          <w:sz w:val="24"/>
        </w:rPr>
        <w:t xml:space="preserve"> 1813–21 (2011).</w:t>
      </w:r>
    </w:p>
    <w:p w14:paraId="3373ABC4"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103.</w:t>
      </w:r>
      <w:r w:rsidRPr="00C539B8">
        <w:rPr>
          <w:rFonts w:ascii="Cambria" w:hAnsi="Cambria"/>
          <w:noProof/>
          <w:sz w:val="24"/>
        </w:rPr>
        <w:tab/>
        <w:t xml:space="preserve">Powell, J. E. </w:t>
      </w:r>
      <w:r w:rsidRPr="00C539B8">
        <w:rPr>
          <w:rFonts w:ascii="Cambria" w:hAnsi="Cambria"/>
          <w:i/>
          <w:iCs/>
          <w:noProof/>
          <w:sz w:val="24"/>
        </w:rPr>
        <w:t>et al.</w:t>
      </w:r>
      <w:r w:rsidRPr="00C539B8">
        <w:rPr>
          <w:rFonts w:ascii="Cambria" w:hAnsi="Cambria"/>
          <w:noProof/>
          <w:sz w:val="24"/>
        </w:rPr>
        <w:t xml:space="preserve"> The Brisbane Systems Genetics Study: genetical genomics meets complex trait genetics. </w:t>
      </w:r>
      <w:r w:rsidRPr="00C539B8">
        <w:rPr>
          <w:rFonts w:ascii="Cambria" w:hAnsi="Cambria"/>
          <w:i/>
          <w:iCs/>
          <w:noProof/>
          <w:sz w:val="24"/>
        </w:rPr>
        <w:t>PLoS One</w:t>
      </w:r>
      <w:r w:rsidRPr="00C539B8">
        <w:rPr>
          <w:rFonts w:ascii="Cambria" w:hAnsi="Cambria"/>
          <w:noProof/>
          <w:sz w:val="24"/>
        </w:rPr>
        <w:t xml:space="preserve"> </w:t>
      </w:r>
      <w:r w:rsidRPr="00C539B8">
        <w:rPr>
          <w:rFonts w:ascii="Cambria" w:hAnsi="Cambria"/>
          <w:b/>
          <w:bCs/>
          <w:noProof/>
          <w:sz w:val="24"/>
        </w:rPr>
        <w:t>7,</w:t>
      </w:r>
      <w:r w:rsidRPr="00C539B8">
        <w:rPr>
          <w:rFonts w:ascii="Cambria" w:hAnsi="Cambria"/>
          <w:noProof/>
          <w:sz w:val="24"/>
        </w:rPr>
        <w:t xml:space="preserve"> e35430 (2012).</w:t>
      </w:r>
    </w:p>
    <w:p w14:paraId="77915CC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104.</w:t>
      </w:r>
      <w:r w:rsidRPr="00C539B8">
        <w:rPr>
          <w:rFonts w:ascii="Cambria" w:hAnsi="Cambria"/>
          <w:noProof/>
          <w:sz w:val="24"/>
        </w:rPr>
        <w:tab/>
        <w:t xml:space="preserve">Purcell, S. M. </w:t>
      </w:r>
      <w:r w:rsidRPr="00C539B8">
        <w:rPr>
          <w:rFonts w:ascii="Cambria" w:hAnsi="Cambria"/>
          <w:i/>
          <w:iCs/>
          <w:noProof/>
          <w:sz w:val="24"/>
        </w:rPr>
        <w:t>et al.</w:t>
      </w:r>
      <w:r w:rsidRPr="00C539B8">
        <w:rPr>
          <w:rFonts w:ascii="Cambria" w:hAnsi="Cambria"/>
          <w:noProof/>
          <w:sz w:val="24"/>
        </w:rPr>
        <w:t xml:space="preserve"> Common polygenic variation contributes to risk of schizophrenia and bipolar disorder. </w:t>
      </w:r>
      <w:r w:rsidRPr="00C539B8">
        <w:rPr>
          <w:rFonts w:ascii="Cambria" w:hAnsi="Cambria"/>
          <w:i/>
          <w:iCs/>
          <w:noProof/>
          <w:sz w:val="24"/>
        </w:rPr>
        <w:t>Nature</w:t>
      </w:r>
      <w:r w:rsidRPr="00C539B8">
        <w:rPr>
          <w:rFonts w:ascii="Cambria" w:hAnsi="Cambria"/>
          <w:noProof/>
          <w:sz w:val="24"/>
        </w:rPr>
        <w:t xml:space="preserve"> </w:t>
      </w:r>
      <w:r w:rsidRPr="00C539B8">
        <w:rPr>
          <w:rFonts w:ascii="Cambria" w:hAnsi="Cambria"/>
          <w:b/>
          <w:bCs/>
          <w:noProof/>
          <w:sz w:val="24"/>
        </w:rPr>
        <w:t>460,</w:t>
      </w:r>
      <w:r w:rsidRPr="00C539B8">
        <w:rPr>
          <w:rFonts w:ascii="Cambria" w:hAnsi="Cambria"/>
          <w:noProof/>
          <w:sz w:val="24"/>
        </w:rPr>
        <w:t xml:space="preserve"> 748–752 (2009).</w:t>
      </w:r>
    </w:p>
    <w:p w14:paraId="1EA0878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105.</w:t>
      </w:r>
      <w:r w:rsidRPr="00C539B8">
        <w:rPr>
          <w:rFonts w:ascii="Cambria" w:hAnsi="Cambria"/>
          <w:noProof/>
          <w:sz w:val="24"/>
        </w:rPr>
        <w:tab/>
        <w:t xml:space="preserve">Wray, N. R. </w:t>
      </w:r>
      <w:r w:rsidRPr="00C539B8">
        <w:rPr>
          <w:rFonts w:ascii="Cambria" w:hAnsi="Cambria"/>
          <w:i/>
          <w:iCs/>
          <w:noProof/>
          <w:sz w:val="24"/>
        </w:rPr>
        <w:t>et al.</w:t>
      </w:r>
      <w:r w:rsidRPr="00C539B8">
        <w:rPr>
          <w:rFonts w:ascii="Cambria" w:hAnsi="Cambria"/>
          <w:noProof/>
          <w:sz w:val="24"/>
        </w:rPr>
        <w:t xml:space="preserve"> Pitfalls of predicting complex traits from SNPs. </w:t>
      </w:r>
      <w:r w:rsidRPr="00C539B8">
        <w:rPr>
          <w:rFonts w:ascii="Cambria" w:hAnsi="Cambria"/>
          <w:i/>
          <w:iCs/>
          <w:noProof/>
          <w:sz w:val="24"/>
        </w:rPr>
        <w:t>Nat Rev Genet</w:t>
      </w:r>
      <w:r w:rsidRPr="00C539B8">
        <w:rPr>
          <w:rFonts w:ascii="Cambria" w:hAnsi="Cambria"/>
          <w:noProof/>
          <w:sz w:val="24"/>
        </w:rPr>
        <w:t xml:space="preserve"> </w:t>
      </w:r>
      <w:r w:rsidRPr="00C539B8">
        <w:rPr>
          <w:rFonts w:ascii="Cambria" w:hAnsi="Cambria"/>
          <w:b/>
          <w:bCs/>
          <w:noProof/>
          <w:sz w:val="24"/>
        </w:rPr>
        <w:t>14,</w:t>
      </w:r>
      <w:r w:rsidRPr="00C539B8">
        <w:rPr>
          <w:rFonts w:ascii="Cambria" w:hAnsi="Cambria"/>
          <w:noProof/>
          <w:sz w:val="24"/>
        </w:rPr>
        <w:t xml:space="preserve"> 507–515 (2013).</w:t>
      </w:r>
    </w:p>
    <w:p w14:paraId="0F7BDBB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106.</w:t>
      </w:r>
      <w:r w:rsidRPr="00C539B8">
        <w:rPr>
          <w:rFonts w:ascii="Cambria" w:hAnsi="Cambria"/>
          <w:noProof/>
          <w:sz w:val="24"/>
        </w:rPr>
        <w:tab/>
        <w:t xml:space="preserve">Zhou, X., Carbonetto, P. &amp; Stephens, M. Polygenic modeling with bayesian sparse linear mixed models. </w:t>
      </w:r>
      <w:r w:rsidRPr="00C539B8">
        <w:rPr>
          <w:rFonts w:ascii="Cambria" w:hAnsi="Cambria"/>
          <w:i/>
          <w:iCs/>
          <w:noProof/>
          <w:sz w:val="24"/>
        </w:rPr>
        <w:t>PLoS Genet.</w:t>
      </w:r>
      <w:r w:rsidRPr="00C539B8">
        <w:rPr>
          <w:rFonts w:ascii="Cambria" w:hAnsi="Cambria"/>
          <w:noProof/>
          <w:sz w:val="24"/>
        </w:rPr>
        <w:t xml:space="preserve"> </w:t>
      </w:r>
      <w:r w:rsidRPr="00C539B8">
        <w:rPr>
          <w:rFonts w:ascii="Cambria" w:hAnsi="Cambria"/>
          <w:b/>
          <w:bCs/>
          <w:noProof/>
          <w:sz w:val="24"/>
        </w:rPr>
        <w:t>9,</w:t>
      </w:r>
      <w:r w:rsidRPr="00C539B8">
        <w:rPr>
          <w:rFonts w:ascii="Cambria" w:hAnsi="Cambria"/>
          <w:noProof/>
          <w:sz w:val="24"/>
        </w:rPr>
        <w:t xml:space="preserve"> e1003264 (2013).</w:t>
      </w:r>
    </w:p>
    <w:p w14:paraId="1DA8287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107.</w:t>
      </w:r>
      <w:r w:rsidRPr="00C539B8">
        <w:rPr>
          <w:rFonts w:ascii="Cambria" w:hAnsi="Cambria"/>
          <w:noProof/>
          <w:sz w:val="24"/>
        </w:rPr>
        <w:tab/>
        <w:t xml:space="preserve">Becker, T., Herold, C., Meesters, C., Mattheisen, M. &amp; Baur, M. P. Significance Levels in Genome-Wide Interaction Analysis (GWIA). </w:t>
      </w:r>
      <w:r w:rsidRPr="00C539B8">
        <w:rPr>
          <w:rFonts w:ascii="Cambria" w:hAnsi="Cambria"/>
          <w:i/>
          <w:iCs/>
          <w:noProof/>
          <w:sz w:val="24"/>
        </w:rPr>
        <w:t>Ann. Hum. Genet.</w:t>
      </w:r>
      <w:r w:rsidRPr="00C539B8">
        <w:rPr>
          <w:rFonts w:ascii="Cambria" w:hAnsi="Cambria"/>
          <w:noProof/>
          <w:sz w:val="24"/>
        </w:rPr>
        <w:t xml:space="preserve"> </w:t>
      </w:r>
      <w:r w:rsidRPr="00C539B8">
        <w:rPr>
          <w:rFonts w:ascii="Cambria" w:hAnsi="Cambria"/>
          <w:b/>
          <w:bCs/>
          <w:noProof/>
          <w:sz w:val="24"/>
        </w:rPr>
        <w:t>75,</w:t>
      </w:r>
      <w:r w:rsidRPr="00C539B8">
        <w:rPr>
          <w:rFonts w:ascii="Cambria" w:hAnsi="Cambria"/>
          <w:noProof/>
          <w:sz w:val="24"/>
        </w:rPr>
        <w:t xml:space="preserve"> 29–35 (2011).</w:t>
      </w:r>
    </w:p>
    <w:p w14:paraId="572506D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108.</w:t>
      </w:r>
      <w:r w:rsidRPr="00C539B8">
        <w:rPr>
          <w:rFonts w:ascii="Cambria" w:hAnsi="Cambria"/>
          <w:noProof/>
          <w:sz w:val="24"/>
        </w:rPr>
        <w:tab/>
        <w:t xml:space="preserve">Carlborg, O., Jacobsson, L., Ahgren, P., Siegel, P. &amp; Andersson, L. Epistasis and the release of genetic variation during long-term selection.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38,</w:t>
      </w:r>
      <w:r w:rsidRPr="00C539B8">
        <w:rPr>
          <w:rFonts w:ascii="Cambria" w:hAnsi="Cambria"/>
          <w:noProof/>
          <w:sz w:val="24"/>
        </w:rPr>
        <w:t xml:space="preserve"> 418–420 (2006).</w:t>
      </w:r>
    </w:p>
    <w:p w14:paraId="4283527F"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109.</w:t>
      </w:r>
      <w:r w:rsidRPr="00C539B8">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C539B8">
        <w:rPr>
          <w:rFonts w:ascii="Cambria" w:hAnsi="Cambria"/>
          <w:i/>
          <w:iCs/>
          <w:noProof/>
          <w:sz w:val="24"/>
        </w:rPr>
        <w:t>Genet. Res. (Camb).</w:t>
      </w:r>
      <w:r w:rsidRPr="00C539B8">
        <w:rPr>
          <w:rFonts w:ascii="Cambria" w:hAnsi="Cambria"/>
          <w:noProof/>
          <w:sz w:val="24"/>
        </w:rPr>
        <w:t xml:space="preserve"> </w:t>
      </w:r>
      <w:r w:rsidRPr="00C539B8">
        <w:rPr>
          <w:rFonts w:ascii="Cambria" w:hAnsi="Cambria"/>
          <w:b/>
          <w:bCs/>
          <w:noProof/>
          <w:sz w:val="24"/>
        </w:rPr>
        <w:t>94,</w:t>
      </w:r>
      <w:r w:rsidRPr="00C539B8">
        <w:rPr>
          <w:rFonts w:ascii="Cambria" w:hAnsi="Cambria"/>
          <w:noProof/>
          <w:sz w:val="24"/>
        </w:rPr>
        <w:t xml:space="preserve"> 255–66 (2012).</w:t>
      </w:r>
    </w:p>
    <w:p w14:paraId="4300B26B"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110.</w:t>
      </w:r>
      <w:r w:rsidRPr="00C539B8">
        <w:rPr>
          <w:rFonts w:ascii="Cambria" w:hAnsi="Cambria"/>
          <w:noProof/>
          <w:sz w:val="24"/>
        </w:rPr>
        <w:tab/>
        <w:t xml:space="preserve">Wang, D. </w:t>
      </w:r>
      <w:r w:rsidRPr="00C539B8">
        <w:rPr>
          <w:rFonts w:ascii="Cambria" w:hAnsi="Cambria"/>
          <w:i/>
          <w:iCs/>
          <w:noProof/>
          <w:sz w:val="24"/>
        </w:rPr>
        <w:t>et al.</w:t>
      </w:r>
      <w:r w:rsidRPr="00C539B8">
        <w:rPr>
          <w:rFonts w:ascii="Cambria" w:hAnsi="Cambria"/>
          <w:noProof/>
          <w:sz w:val="24"/>
        </w:rPr>
        <w:t xml:space="preserve"> Prediction of genetic values of quantitative traits with epistatic effects in plant breeding populations. </w:t>
      </w:r>
      <w:r w:rsidRPr="00C539B8">
        <w:rPr>
          <w:rFonts w:ascii="Cambria" w:hAnsi="Cambria"/>
          <w:i/>
          <w:iCs/>
          <w:noProof/>
          <w:sz w:val="24"/>
        </w:rPr>
        <w:t>Heredity (Edinb).</w:t>
      </w:r>
      <w:r w:rsidRPr="00C539B8">
        <w:rPr>
          <w:rFonts w:ascii="Cambria" w:hAnsi="Cambria"/>
          <w:noProof/>
          <w:sz w:val="24"/>
        </w:rPr>
        <w:t xml:space="preserve"> </w:t>
      </w:r>
      <w:r w:rsidRPr="00C539B8">
        <w:rPr>
          <w:rFonts w:ascii="Cambria" w:hAnsi="Cambria"/>
          <w:b/>
          <w:bCs/>
          <w:noProof/>
          <w:sz w:val="24"/>
        </w:rPr>
        <w:t>109,</w:t>
      </w:r>
      <w:r w:rsidRPr="00C539B8">
        <w:rPr>
          <w:rFonts w:ascii="Cambria" w:hAnsi="Cambria"/>
          <w:noProof/>
          <w:sz w:val="24"/>
        </w:rPr>
        <w:t xml:space="preserve"> 313–9 (2012).</w:t>
      </w:r>
    </w:p>
    <w:p w14:paraId="0CC99C60"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111.</w:t>
      </w:r>
      <w:r w:rsidRPr="00C539B8">
        <w:rPr>
          <w:rFonts w:ascii="Cambria" w:hAnsi="Cambria"/>
          <w:noProof/>
          <w:sz w:val="24"/>
        </w:rPr>
        <w:tab/>
        <w:t xml:space="preserve">Dudley, J. W. &amp; Johnson, G. R. Epistatic Models Improve Prediction of Performance in Corn. </w:t>
      </w:r>
      <w:r w:rsidRPr="00C539B8">
        <w:rPr>
          <w:rFonts w:ascii="Cambria" w:hAnsi="Cambria"/>
          <w:i/>
          <w:iCs/>
          <w:noProof/>
          <w:sz w:val="24"/>
        </w:rPr>
        <w:t>Crop Sci.</w:t>
      </w:r>
      <w:r w:rsidRPr="00C539B8">
        <w:rPr>
          <w:rFonts w:ascii="Cambria" w:hAnsi="Cambria"/>
          <w:noProof/>
          <w:sz w:val="24"/>
        </w:rPr>
        <w:t xml:space="preserve"> </w:t>
      </w:r>
      <w:r w:rsidRPr="00C539B8">
        <w:rPr>
          <w:rFonts w:ascii="Cambria" w:hAnsi="Cambria"/>
          <w:b/>
          <w:bCs/>
          <w:noProof/>
          <w:sz w:val="24"/>
        </w:rPr>
        <w:t>49,</w:t>
      </w:r>
      <w:r w:rsidRPr="00C539B8">
        <w:rPr>
          <w:rFonts w:ascii="Cambria" w:hAnsi="Cambria"/>
          <w:noProof/>
          <w:sz w:val="24"/>
        </w:rPr>
        <w:t xml:space="preserve"> 763 (2009).</w:t>
      </w:r>
    </w:p>
    <w:p w14:paraId="2D80B8C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112.</w:t>
      </w:r>
      <w:r w:rsidRPr="00C539B8">
        <w:rPr>
          <w:rFonts w:ascii="Cambria" w:hAnsi="Cambria"/>
          <w:noProof/>
          <w:sz w:val="24"/>
        </w:rPr>
        <w:tab/>
        <w:t xml:space="preserve">Hu, Z. </w:t>
      </w:r>
      <w:r w:rsidRPr="00C539B8">
        <w:rPr>
          <w:rFonts w:ascii="Cambria" w:hAnsi="Cambria"/>
          <w:i/>
          <w:iCs/>
          <w:noProof/>
          <w:sz w:val="24"/>
        </w:rPr>
        <w:t>et al.</w:t>
      </w:r>
      <w:r w:rsidRPr="00C539B8">
        <w:rPr>
          <w:rFonts w:ascii="Cambria" w:hAnsi="Cambria"/>
          <w:noProof/>
          <w:sz w:val="24"/>
        </w:rPr>
        <w:t xml:space="preserve"> Genomic value prediction for quantitative traits under the epistatic model. </w:t>
      </w:r>
      <w:r w:rsidRPr="00C539B8">
        <w:rPr>
          <w:rFonts w:ascii="Cambria" w:hAnsi="Cambria"/>
          <w:i/>
          <w:iCs/>
          <w:noProof/>
          <w:sz w:val="24"/>
        </w:rPr>
        <w:t>BMC Genet.</w:t>
      </w:r>
      <w:r w:rsidRPr="00C539B8">
        <w:rPr>
          <w:rFonts w:ascii="Cambria" w:hAnsi="Cambria"/>
          <w:noProof/>
          <w:sz w:val="24"/>
        </w:rPr>
        <w:t xml:space="preserve"> </w:t>
      </w:r>
      <w:r w:rsidRPr="00C539B8">
        <w:rPr>
          <w:rFonts w:ascii="Cambria" w:hAnsi="Cambria"/>
          <w:b/>
          <w:bCs/>
          <w:noProof/>
          <w:sz w:val="24"/>
        </w:rPr>
        <w:t>12,</w:t>
      </w:r>
      <w:r w:rsidRPr="00C539B8">
        <w:rPr>
          <w:rFonts w:ascii="Cambria" w:hAnsi="Cambria"/>
          <w:noProof/>
          <w:sz w:val="24"/>
        </w:rPr>
        <w:t xml:space="preserve"> 15 (2011).</w:t>
      </w:r>
    </w:p>
    <w:p w14:paraId="3E3CD8EC"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113.</w:t>
      </w:r>
      <w:r w:rsidRPr="00C539B8">
        <w:rPr>
          <w:rFonts w:ascii="Cambria" w:hAnsi="Cambria"/>
          <w:noProof/>
          <w:sz w:val="24"/>
        </w:rPr>
        <w:tab/>
        <w:t xml:space="preserve">González-Camacho, J. M. </w:t>
      </w:r>
      <w:r w:rsidRPr="00C539B8">
        <w:rPr>
          <w:rFonts w:ascii="Cambria" w:hAnsi="Cambria"/>
          <w:i/>
          <w:iCs/>
          <w:noProof/>
          <w:sz w:val="24"/>
        </w:rPr>
        <w:t>et al.</w:t>
      </w:r>
      <w:r w:rsidRPr="00C539B8">
        <w:rPr>
          <w:rFonts w:ascii="Cambria" w:hAnsi="Cambria"/>
          <w:noProof/>
          <w:sz w:val="24"/>
        </w:rPr>
        <w:t xml:space="preserve"> Genome-enabled prediction of genetic values using radial basis function neural networks. </w:t>
      </w:r>
      <w:r w:rsidRPr="00C539B8">
        <w:rPr>
          <w:rFonts w:ascii="Cambria" w:hAnsi="Cambria"/>
          <w:i/>
          <w:iCs/>
          <w:noProof/>
          <w:sz w:val="24"/>
        </w:rPr>
        <w:t>Theor. Appl. Genet.</w:t>
      </w:r>
      <w:r w:rsidRPr="00C539B8">
        <w:rPr>
          <w:rFonts w:ascii="Cambria" w:hAnsi="Cambria"/>
          <w:noProof/>
          <w:sz w:val="24"/>
        </w:rPr>
        <w:t xml:space="preserve"> (2012). doi:10.1007/s00122-012-1868-9</w:t>
      </w:r>
    </w:p>
    <w:p w14:paraId="3F5AA589"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114.</w:t>
      </w:r>
      <w:r w:rsidRPr="00C539B8">
        <w:rPr>
          <w:rFonts w:ascii="Cambria" w:hAnsi="Cambria"/>
          <w:noProof/>
          <w:sz w:val="24"/>
        </w:rPr>
        <w:tab/>
        <w:t xml:space="preserve">Buckler, E. S. </w:t>
      </w:r>
      <w:r w:rsidRPr="00C539B8">
        <w:rPr>
          <w:rFonts w:ascii="Cambria" w:hAnsi="Cambria"/>
          <w:i/>
          <w:iCs/>
          <w:noProof/>
          <w:sz w:val="24"/>
        </w:rPr>
        <w:t>et al.</w:t>
      </w:r>
      <w:r w:rsidRPr="00C539B8">
        <w:rPr>
          <w:rFonts w:ascii="Cambria" w:hAnsi="Cambria"/>
          <w:noProof/>
          <w:sz w:val="24"/>
        </w:rPr>
        <w:t xml:space="preserve"> The genetic architecture of maize flowering time. </w:t>
      </w:r>
      <w:r w:rsidRPr="00C539B8">
        <w:rPr>
          <w:rFonts w:ascii="Cambria" w:hAnsi="Cambria"/>
          <w:i/>
          <w:iCs/>
          <w:noProof/>
          <w:sz w:val="24"/>
        </w:rPr>
        <w:t>Science</w:t>
      </w:r>
      <w:r w:rsidRPr="00C539B8">
        <w:rPr>
          <w:rFonts w:ascii="Cambria" w:hAnsi="Cambria"/>
          <w:noProof/>
          <w:sz w:val="24"/>
        </w:rPr>
        <w:t xml:space="preserve"> </w:t>
      </w:r>
      <w:r w:rsidRPr="00C539B8">
        <w:rPr>
          <w:rFonts w:ascii="Cambria" w:hAnsi="Cambria"/>
          <w:b/>
          <w:bCs/>
          <w:noProof/>
          <w:sz w:val="24"/>
        </w:rPr>
        <w:t>325,</w:t>
      </w:r>
      <w:r w:rsidRPr="00C539B8">
        <w:rPr>
          <w:rFonts w:ascii="Cambria" w:hAnsi="Cambria"/>
          <w:noProof/>
          <w:sz w:val="24"/>
        </w:rPr>
        <w:t xml:space="preserve"> 714–8 (2009).</w:t>
      </w:r>
    </w:p>
    <w:p w14:paraId="138D3D68"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115.</w:t>
      </w:r>
      <w:r w:rsidRPr="00C539B8">
        <w:rPr>
          <w:rFonts w:ascii="Cambria" w:hAnsi="Cambria"/>
          <w:noProof/>
          <w:sz w:val="24"/>
        </w:rPr>
        <w:tab/>
        <w:t xml:space="preserve">Greene, C. S. </w:t>
      </w:r>
      <w:r w:rsidRPr="00C539B8">
        <w:rPr>
          <w:rFonts w:ascii="Cambria" w:hAnsi="Cambria"/>
          <w:i/>
          <w:iCs/>
          <w:noProof/>
          <w:sz w:val="24"/>
        </w:rPr>
        <w:t>et al.</w:t>
      </w:r>
      <w:r w:rsidRPr="00C539B8">
        <w:rPr>
          <w:rFonts w:ascii="Cambria" w:hAnsi="Cambria"/>
          <w:noProof/>
          <w:sz w:val="24"/>
        </w:rPr>
        <w:t xml:space="preserve"> Enabling personal genomics with an explicit test of epistasis. </w:t>
      </w:r>
      <w:r w:rsidRPr="00C539B8">
        <w:rPr>
          <w:rFonts w:ascii="Cambria" w:hAnsi="Cambria"/>
          <w:i/>
          <w:iCs/>
          <w:noProof/>
          <w:sz w:val="24"/>
        </w:rPr>
        <w:t>Pac. Symp. Biocomput.</w:t>
      </w:r>
      <w:r w:rsidRPr="00C539B8">
        <w:rPr>
          <w:rFonts w:ascii="Cambria" w:hAnsi="Cambria"/>
          <w:noProof/>
          <w:sz w:val="24"/>
        </w:rPr>
        <w:t xml:space="preserve"> 327–336 (2010). at &lt;http://www.ncbi.nlm.nih.gov/pubmed/19908385&gt;</w:t>
      </w:r>
    </w:p>
    <w:p w14:paraId="2C7980F2"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116.</w:t>
      </w:r>
      <w:r w:rsidRPr="00C539B8">
        <w:rPr>
          <w:rFonts w:ascii="Cambria" w:hAnsi="Cambria"/>
          <w:noProof/>
          <w:sz w:val="24"/>
        </w:rPr>
        <w:tab/>
        <w:t xml:space="preserve">Yang, Y. </w:t>
      </w:r>
      <w:r w:rsidRPr="00C539B8">
        <w:rPr>
          <w:rFonts w:ascii="Cambria" w:hAnsi="Cambria"/>
          <w:i/>
          <w:iCs/>
          <w:noProof/>
          <w:sz w:val="24"/>
        </w:rPr>
        <w:t>et al.</w:t>
      </w:r>
      <w:r w:rsidRPr="00C539B8">
        <w:rPr>
          <w:rFonts w:ascii="Cambria" w:hAnsi="Cambria"/>
          <w:noProof/>
          <w:sz w:val="24"/>
        </w:rPr>
        <w:t xml:space="preserve"> Clinical Whole-Exome Sequencing for the Diagnosis of Mendelian Disorders. </w:t>
      </w:r>
      <w:r w:rsidRPr="00C539B8">
        <w:rPr>
          <w:rFonts w:ascii="Cambria" w:hAnsi="Cambria"/>
          <w:i/>
          <w:iCs/>
          <w:noProof/>
          <w:sz w:val="24"/>
        </w:rPr>
        <w:t>N. Engl. J. Med.</w:t>
      </w:r>
      <w:r w:rsidRPr="00C539B8">
        <w:rPr>
          <w:rFonts w:ascii="Cambria" w:hAnsi="Cambria"/>
          <w:noProof/>
          <w:sz w:val="24"/>
        </w:rPr>
        <w:t xml:space="preserve"> (2013). doi:10.1056/NEJMoa1306555</w:t>
      </w:r>
    </w:p>
    <w:p w14:paraId="4C54864D"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117.</w:t>
      </w:r>
      <w:r w:rsidRPr="00C539B8">
        <w:rPr>
          <w:rFonts w:ascii="Cambria" w:hAnsi="Cambria"/>
          <w:noProof/>
          <w:sz w:val="24"/>
        </w:rPr>
        <w:tab/>
        <w:t xml:space="preserve">Dorschner, M. O. </w:t>
      </w:r>
      <w:r w:rsidRPr="00C539B8">
        <w:rPr>
          <w:rFonts w:ascii="Cambria" w:hAnsi="Cambria"/>
          <w:i/>
          <w:iCs/>
          <w:noProof/>
          <w:sz w:val="24"/>
        </w:rPr>
        <w:t>et al.</w:t>
      </w:r>
      <w:r w:rsidRPr="00C539B8">
        <w:rPr>
          <w:rFonts w:ascii="Cambria" w:hAnsi="Cambria"/>
          <w:noProof/>
          <w:sz w:val="24"/>
        </w:rPr>
        <w:t xml:space="preserve"> Actionable, pathogenic incidental findings in 1,000 participants’ exomes.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93,</w:t>
      </w:r>
      <w:r w:rsidRPr="00C539B8">
        <w:rPr>
          <w:rFonts w:ascii="Cambria" w:hAnsi="Cambria"/>
          <w:noProof/>
          <w:sz w:val="24"/>
        </w:rPr>
        <w:t xml:space="preserve"> 631–40 (2013).</w:t>
      </w:r>
    </w:p>
    <w:p w14:paraId="61B10F43"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118.</w:t>
      </w:r>
      <w:r w:rsidRPr="00C539B8">
        <w:rPr>
          <w:rFonts w:ascii="Cambria" w:hAnsi="Cambria"/>
          <w:noProof/>
          <w:sz w:val="24"/>
        </w:rPr>
        <w:tab/>
        <w:t xml:space="preserve">Visscher, P. M. &amp; Gibson, G. What if we had whole-genome sequence data for millions of individuals? </w:t>
      </w:r>
      <w:r w:rsidRPr="00C539B8">
        <w:rPr>
          <w:rFonts w:ascii="Cambria" w:hAnsi="Cambria"/>
          <w:i/>
          <w:iCs/>
          <w:noProof/>
          <w:sz w:val="24"/>
        </w:rPr>
        <w:t>Genome Med.</w:t>
      </w:r>
      <w:r w:rsidRPr="00C539B8">
        <w:rPr>
          <w:rFonts w:ascii="Cambria" w:hAnsi="Cambria"/>
          <w:noProof/>
          <w:sz w:val="24"/>
        </w:rPr>
        <w:t xml:space="preserve"> </w:t>
      </w:r>
      <w:r w:rsidRPr="00C539B8">
        <w:rPr>
          <w:rFonts w:ascii="Cambria" w:hAnsi="Cambria"/>
          <w:b/>
          <w:bCs/>
          <w:noProof/>
          <w:sz w:val="24"/>
        </w:rPr>
        <w:t>5,</w:t>
      </w:r>
      <w:r w:rsidRPr="00C539B8">
        <w:rPr>
          <w:rFonts w:ascii="Cambria" w:hAnsi="Cambria"/>
          <w:noProof/>
          <w:sz w:val="24"/>
        </w:rPr>
        <w:t xml:space="preserve"> 80 (2013).</w:t>
      </w:r>
    </w:p>
    <w:p w14:paraId="60A36EA1"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119.</w:t>
      </w:r>
      <w:r w:rsidRPr="00C539B8">
        <w:rPr>
          <w:rFonts w:ascii="Cambria" w:hAnsi="Cambria"/>
          <w:noProof/>
          <w:sz w:val="24"/>
        </w:rPr>
        <w:tab/>
        <w:t xml:space="preserve">Visscher, P. M., Brown, M. a, McCarthy, M. I. &amp; Yang, J. Five years of GWAS discovery. </w:t>
      </w:r>
      <w:r w:rsidRPr="00C539B8">
        <w:rPr>
          <w:rFonts w:ascii="Cambria" w:hAnsi="Cambria"/>
          <w:i/>
          <w:iCs/>
          <w:noProof/>
          <w:sz w:val="24"/>
        </w:rPr>
        <w:t>Am. J. Hum. Genet.</w:t>
      </w:r>
      <w:r w:rsidRPr="00C539B8">
        <w:rPr>
          <w:rFonts w:ascii="Cambria" w:hAnsi="Cambria"/>
          <w:noProof/>
          <w:sz w:val="24"/>
        </w:rPr>
        <w:t xml:space="preserve"> </w:t>
      </w:r>
      <w:r w:rsidRPr="00C539B8">
        <w:rPr>
          <w:rFonts w:ascii="Cambria" w:hAnsi="Cambria"/>
          <w:b/>
          <w:bCs/>
          <w:noProof/>
          <w:sz w:val="24"/>
        </w:rPr>
        <w:t>90,</w:t>
      </w:r>
      <w:r w:rsidRPr="00C539B8">
        <w:rPr>
          <w:rFonts w:ascii="Cambria" w:hAnsi="Cambria"/>
          <w:noProof/>
          <w:sz w:val="24"/>
        </w:rPr>
        <w:t xml:space="preserve"> 7–24 (2012).</w:t>
      </w:r>
    </w:p>
    <w:p w14:paraId="78D808E7"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120.</w:t>
      </w:r>
      <w:r w:rsidRPr="00C539B8">
        <w:rPr>
          <w:rFonts w:ascii="Cambria" w:hAnsi="Cambria"/>
          <w:noProof/>
          <w:sz w:val="24"/>
        </w:rPr>
        <w:tab/>
        <w:t xml:space="preserve">Marchini, J., Donnelly, P. &amp; Cardon, L. R. Genome-wide strategies for detecting multiple loci that influence complex diseases. </w:t>
      </w:r>
      <w:r w:rsidRPr="00C539B8">
        <w:rPr>
          <w:rFonts w:ascii="Cambria" w:hAnsi="Cambria"/>
          <w:i/>
          <w:iCs/>
          <w:noProof/>
          <w:sz w:val="24"/>
        </w:rPr>
        <w:t>Nat. Genet.</w:t>
      </w:r>
      <w:r w:rsidRPr="00C539B8">
        <w:rPr>
          <w:rFonts w:ascii="Cambria" w:hAnsi="Cambria"/>
          <w:noProof/>
          <w:sz w:val="24"/>
        </w:rPr>
        <w:t xml:space="preserve"> </w:t>
      </w:r>
      <w:r w:rsidRPr="00C539B8">
        <w:rPr>
          <w:rFonts w:ascii="Cambria" w:hAnsi="Cambria"/>
          <w:b/>
          <w:bCs/>
          <w:noProof/>
          <w:sz w:val="24"/>
        </w:rPr>
        <w:t>37,</w:t>
      </w:r>
      <w:r w:rsidRPr="00C539B8">
        <w:rPr>
          <w:rFonts w:ascii="Cambria" w:hAnsi="Cambria"/>
          <w:noProof/>
          <w:sz w:val="24"/>
        </w:rPr>
        <w:t xml:space="preserve"> 413–417 (2005).</w:t>
      </w:r>
    </w:p>
    <w:p w14:paraId="12DA6DC6" w14:textId="77777777" w:rsidR="00C539B8" w:rsidRPr="00C539B8" w:rsidRDefault="00C539B8">
      <w:pPr>
        <w:pStyle w:val="NormalWeb"/>
        <w:ind w:left="640" w:hanging="640"/>
        <w:divId w:val="797256643"/>
        <w:rPr>
          <w:rFonts w:ascii="Cambria" w:hAnsi="Cambria"/>
          <w:noProof/>
          <w:sz w:val="24"/>
        </w:rPr>
      </w:pPr>
      <w:r w:rsidRPr="00C539B8">
        <w:rPr>
          <w:rFonts w:ascii="Cambria" w:hAnsi="Cambria"/>
          <w:noProof/>
          <w:sz w:val="24"/>
        </w:rPr>
        <w:t>121.</w:t>
      </w:r>
      <w:r w:rsidRPr="00C539B8">
        <w:rPr>
          <w:rFonts w:ascii="Cambria" w:hAnsi="Cambria"/>
          <w:noProof/>
          <w:sz w:val="24"/>
        </w:rPr>
        <w:tab/>
        <w:t xml:space="preserve">Houle, D., Pélabon, C., Wagner, G. &amp; Hansen, T. Measurement and meaning in biology. </w:t>
      </w:r>
      <w:r w:rsidRPr="00C539B8">
        <w:rPr>
          <w:rFonts w:ascii="Cambria" w:hAnsi="Cambria"/>
          <w:i/>
          <w:iCs/>
          <w:noProof/>
          <w:sz w:val="24"/>
        </w:rPr>
        <w:t>Q. Rev. Biol.</w:t>
      </w:r>
      <w:r w:rsidRPr="00C539B8">
        <w:rPr>
          <w:rFonts w:ascii="Cambria" w:hAnsi="Cambria"/>
          <w:noProof/>
          <w:sz w:val="24"/>
        </w:rPr>
        <w:t xml:space="preserve"> </w:t>
      </w:r>
      <w:r w:rsidRPr="00C539B8">
        <w:rPr>
          <w:rFonts w:ascii="Cambria" w:hAnsi="Cambria"/>
          <w:b/>
          <w:bCs/>
          <w:noProof/>
          <w:sz w:val="24"/>
        </w:rPr>
        <w:t>86,</w:t>
      </w:r>
      <w:r w:rsidRPr="00C539B8">
        <w:rPr>
          <w:rFonts w:ascii="Cambria" w:hAnsi="Cambria"/>
          <w:noProof/>
          <w:sz w:val="24"/>
        </w:rPr>
        <w:t xml:space="preserve"> 3–34 (2011). </w:t>
      </w:r>
    </w:p>
    <w:p w14:paraId="5D6D6378" w14:textId="4F518E9F" w:rsidR="005F0E2F" w:rsidRDefault="005F0E2F" w:rsidP="00C539B8">
      <w:pPr>
        <w:pStyle w:val="NormalWeb"/>
        <w:ind w:left="640" w:hanging="640"/>
        <w:divId w:val="73420447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AF7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C6B48"/>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F23E0"/>
    <w:rsid w:val="003F311E"/>
    <w:rsid w:val="00411257"/>
    <w:rsid w:val="0041761D"/>
    <w:rsid w:val="004234FE"/>
    <w:rsid w:val="004270AF"/>
    <w:rsid w:val="00432AB6"/>
    <w:rsid w:val="004542F0"/>
    <w:rsid w:val="00456AF8"/>
    <w:rsid w:val="0048723E"/>
    <w:rsid w:val="00494E92"/>
    <w:rsid w:val="004A156A"/>
    <w:rsid w:val="004B55A7"/>
    <w:rsid w:val="004B5A6F"/>
    <w:rsid w:val="004B689C"/>
    <w:rsid w:val="004D61D5"/>
    <w:rsid w:val="004D6DE2"/>
    <w:rsid w:val="004E1D34"/>
    <w:rsid w:val="004F0505"/>
    <w:rsid w:val="004F6101"/>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57BB3"/>
    <w:rsid w:val="00767261"/>
    <w:rsid w:val="007731A4"/>
    <w:rsid w:val="007853DF"/>
    <w:rsid w:val="007A5719"/>
    <w:rsid w:val="007A7808"/>
    <w:rsid w:val="007C043F"/>
    <w:rsid w:val="007C1B0F"/>
    <w:rsid w:val="007D3D92"/>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E5B"/>
    <w:rsid w:val="00C21038"/>
    <w:rsid w:val="00C539B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65458871">
                                                                                                                                                                                                                                                                                                                                          <w:marLeft w:val="0"/>
                                                                                                                                                                                                                                                                                                                                          <w:marRight w:val="0"/>
                                                                                                                                                                                                                                                                                                                                          <w:marTop w:val="0"/>
                                                                                                                                                                                                                                                                                                                                          <w:marBottom w:val="0"/>
                                                                                                                                                                                                                                                                                                                                          <w:divBdr>
                                                                                                                                                                                                                                                                                                                                            <w:top w:val="none" w:sz="0" w:space="0" w:color="auto"/>
                                                                                                                                                                                                                                                                                                                                            <w:left w:val="none" w:sz="0" w:space="0" w:color="auto"/>
                                                                                                                                                                                                                                                                                                                                            <w:bottom w:val="none" w:sz="0" w:space="0" w:color="auto"/>
                                                                                                                                                                                                                                                                                                                                            <w:right w:val="none" w:sz="0" w:space="0" w:color="auto"/>
                                                                                                                                                                                                                                                                                                                                          </w:divBdr>
                                                                                                                                                                                                                                                                                                                                          <w:divsChild>
                                                                                                                                                                                                                                                                                                                                            <w:div w:id="2073194645">
                                                                                                                                                                                                                                                                                                                                              <w:marLeft w:val="0"/>
                                                                                                                                                                                                                                                                                                                                              <w:marRight w:val="0"/>
                                                                                                                                                                                                                                                                                                                                              <w:marTop w:val="0"/>
                                                                                                                                                                                                                                                                                                                                              <w:marBottom w:val="0"/>
                                                                                                                                                                                                                                                                                                                                              <w:divBdr>
                                                                                                                                                                                                                                                                                                                                                <w:top w:val="none" w:sz="0" w:space="0" w:color="auto"/>
                                                                                                                                                                                                                                                                                                                                                <w:left w:val="none" w:sz="0" w:space="0" w:color="auto"/>
                                                                                                                                                                                                                                                                                                                                                <w:bottom w:val="none" w:sz="0" w:space="0" w:color="auto"/>
                                                                                                                                                                                                                                                                                                                                                <w:right w:val="none" w:sz="0" w:space="0" w:color="auto"/>
                                                                                                                                                                                                                                                                                                                                              </w:divBdr>
                                                                                                                                                                                                                                                                                                                                              <w:divsChild>
                                                                                                                                                                                                                                                                                                                                                <w:div w:id="251551475">
                                                                                                                                                                                                                                                                                                                                                  <w:marLeft w:val="0"/>
                                                                                                                                                                                                                                                                                                                                                  <w:marRight w:val="0"/>
                                                                                                                                                                                                                                                                                                                                                  <w:marTop w:val="0"/>
                                                                                                                                                                                                                                                                                                                                                  <w:marBottom w:val="0"/>
                                                                                                                                                                                                                                                                                                                                                  <w:divBdr>
                                                                                                                                                                                                                                                                                                                                                    <w:top w:val="none" w:sz="0" w:space="0" w:color="auto"/>
                                                                                                                                                                                                                                                                                                                                                    <w:left w:val="none" w:sz="0" w:space="0" w:color="auto"/>
                                                                                                                                                                                                                                                                                                                                                    <w:bottom w:val="none" w:sz="0" w:space="0" w:color="auto"/>
                                                                                                                                                                                                                                                                                                                                                    <w:right w:val="none" w:sz="0" w:space="0" w:color="auto"/>
                                                                                                                                                                                                                                                                                                                                                  </w:divBdr>
                                                                                                                                                                                                                                                                                                                                                  <w:divsChild>
                                                                                                                                                                                                                                                                                                                                                    <w:div w:id="1722902510">
                                                                                                                                                                                                                                                                                                                                                      <w:marLeft w:val="0"/>
                                                                                                                                                                                                                                                                                                                                                      <w:marRight w:val="0"/>
                                                                                                                                                                                                                                                                                                                                                      <w:marTop w:val="0"/>
                                                                                                                                                                                                                                                                                                                                                      <w:marBottom w:val="0"/>
                                                                                                                                                                                                                                                                                                                                                      <w:divBdr>
                                                                                                                                                                                                                                                                                                                                                        <w:top w:val="none" w:sz="0" w:space="0" w:color="auto"/>
                                                                                                                                                                                                                                                                                                                                                        <w:left w:val="none" w:sz="0" w:space="0" w:color="auto"/>
                                                                                                                                                                                                                                                                                                                                                        <w:bottom w:val="none" w:sz="0" w:space="0" w:color="auto"/>
                                                                                                                                                                                                                                                                                                                                                        <w:right w:val="none" w:sz="0" w:space="0" w:color="auto"/>
                                                                                                                                                                                                                                                                                                                                                      </w:divBdr>
                                                                                                                                                                                                                                                                                                                                                      <w:divsChild>
                                                                                                                                                                                                                                                                                                                                                        <w:div w:id="603655129">
                                                                                                                                                                                                                                                                                                                                                          <w:marLeft w:val="0"/>
                                                                                                                                                                                                                                                                                                                                                          <w:marRight w:val="0"/>
                                                                                                                                                                                                                                                                                                                                                          <w:marTop w:val="0"/>
                                                                                                                                                                                                                                                                                                                                                          <w:marBottom w:val="0"/>
                                                                                                                                                                                                                                                                                                                                                          <w:divBdr>
                                                                                                                                                                                                                                                                                                                                                            <w:top w:val="none" w:sz="0" w:space="0" w:color="auto"/>
                                                                                                                                                                                                                                                                                                                                                            <w:left w:val="none" w:sz="0" w:space="0" w:color="auto"/>
                                                                                                                                                                                                                                                                                                                                                            <w:bottom w:val="none" w:sz="0" w:space="0" w:color="auto"/>
                                                                                                                                                                                                                                                                                                                                                            <w:right w:val="none" w:sz="0" w:space="0" w:color="auto"/>
                                                                                                                                                                                                                                                                                                                                                          </w:divBdr>
                                                                                                                                                                                                                                                                                                                                                          <w:divsChild>
                                                                                                                                                                                                                                                                                                                                                            <w:div w:id="1904949937">
                                                                                                                                                                                                                                                                                                                                                              <w:marLeft w:val="0"/>
                                                                                                                                                                                                                                                                                                                                                              <w:marRight w:val="0"/>
                                                                                                                                                                                                                                                                                                                                                              <w:marTop w:val="0"/>
                                                                                                                                                                                                                                                                                                                                                              <w:marBottom w:val="0"/>
                                                                                                                                                                                                                                                                                                                                                              <w:divBdr>
                                                                                                                                                                                                                                                                                                                                                                <w:top w:val="none" w:sz="0" w:space="0" w:color="auto"/>
                                                                                                                                                                                                                                                                                                                                                                <w:left w:val="none" w:sz="0" w:space="0" w:color="auto"/>
                                                                                                                                                                                                                                                                                                                                                                <w:bottom w:val="none" w:sz="0" w:space="0" w:color="auto"/>
                                                                                                                                                                                                                                                                                                                                                                <w:right w:val="none" w:sz="0" w:space="0" w:color="auto"/>
                                                                                                                                                                                                                                                                                                                                                              </w:divBdr>
                                                                                                                                                                                                                                                                                                                                                              <w:divsChild>
                                                                                                                                                                                                                                                                                                                                                                <w:div w:id="1333684497">
                                                                                                                                                                                                                                                                                                                                                                  <w:marLeft w:val="0"/>
                                                                                                                                                                                                                                                                                                                                                                  <w:marRight w:val="0"/>
                                                                                                                                                                                                                                                                                                                                                                  <w:marTop w:val="0"/>
                                                                                                                                                                                                                                                                                                                                                                  <w:marBottom w:val="0"/>
                                                                                                                                                                                                                                                                                                                                                                  <w:divBdr>
                                                                                                                                                                                                                                                                                                                                                                    <w:top w:val="none" w:sz="0" w:space="0" w:color="auto"/>
                                                                                                                                                                                                                                                                                                                                                                    <w:left w:val="none" w:sz="0" w:space="0" w:color="auto"/>
                                                                                                                                                                                                                                                                                                                                                                    <w:bottom w:val="none" w:sz="0" w:space="0" w:color="auto"/>
                                                                                                                                                                                                                                                                                                                                                                    <w:right w:val="none" w:sz="0" w:space="0" w:color="auto"/>
                                                                                                                                                                                                                                                                                                                                                                  </w:divBdr>
                                                                                                                                                                                                                                                                                                                                                                  <w:divsChild>
                                                                                                                                                                                                                                                                                                                                                                    <w:div w:id="1310868087">
                                                                                                                                                                                                                                                                                                                                                                      <w:marLeft w:val="0"/>
                                                                                                                                                                                                                                                                                                                                                                      <w:marRight w:val="0"/>
                                                                                                                                                                                                                                                                                                                                                                      <w:marTop w:val="0"/>
                                                                                                                                                                                                                                                                                                                                                                      <w:marBottom w:val="0"/>
                                                                                                                                                                                                                                                                                                                                                                      <w:divBdr>
                                                                                                                                                                                                                                                                                                                                                                        <w:top w:val="none" w:sz="0" w:space="0" w:color="auto"/>
                                                                                                                                                                                                                                                                                                                                                                        <w:left w:val="none" w:sz="0" w:space="0" w:color="auto"/>
                                                                                                                                                                                                                                                                                                                                                                        <w:bottom w:val="none" w:sz="0" w:space="0" w:color="auto"/>
                                                                                                                                                                                                                                                                                                                                                                        <w:right w:val="none" w:sz="0" w:space="0" w:color="auto"/>
                                                                                                                                                                                                                                                                                                                                                                      </w:divBdr>
                                                                                                                                                                                                                                                                                                                                                                      <w:divsChild>
                                                                                                                                                                                                                                                                                                                                                                        <w:div w:id="994576054">
                                                                                                                                                                                                                                                                                                                                                                          <w:marLeft w:val="0"/>
                                                                                                                                                                                                                                                                                                                                                                          <w:marRight w:val="0"/>
                                                                                                                                                                                                                                                                                                                                                                          <w:marTop w:val="0"/>
                                                                                                                                                                                                                                                                                                                                                                          <w:marBottom w:val="0"/>
                                                                                                                                                                                                                                                                                                                                                                          <w:divBdr>
                                                                                                                                                                                                                                                                                                                                                                            <w:top w:val="none" w:sz="0" w:space="0" w:color="auto"/>
                                                                                                                                                                                                                                                                                                                                                                            <w:left w:val="none" w:sz="0" w:space="0" w:color="auto"/>
                                                                                                                                                                                                                                                                                                                                                                            <w:bottom w:val="none" w:sz="0" w:space="0" w:color="auto"/>
                                                                                                                                                                                                                                                                                                                                                                            <w:right w:val="none" w:sz="0" w:space="0" w:color="auto"/>
                                                                                                                                                                                                                                                                                                                                                                          </w:divBdr>
                                                                                                                                                                                                                                                                                                                                                                          <w:divsChild>
                                                                                                                                                                                                                                                                                                                                                                            <w:div w:id="1915504524">
                                                                                                                                                                                                                                                                                                                                                                              <w:marLeft w:val="0"/>
                                                                                                                                                                                                                                                                                                                                                                              <w:marRight w:val="0"/>
                                                                                                                                                                                                                                                                                                                                                                              <w:marTop w:val="0"/>
                                                                                                                                                                                                                                                                                                                                                                              <w:marBottom w:val="0"/>
                                                                                                                                                                                                                                                                                                                                                                              <w:divBdr>
                                                                                                                                                                                                                                                                                                                                                                                <w:top w:val="none" w:sz="0" w:space="0" w:color="auto"/>
                                                                                                                                                                                                                                                                                                                                                                                <w:left w:val="none" w:sz="0" w:space="0" w:color="auto"/>
                                                                                                                                                                                                                                                                                                                                                                                <w:bottom w:val="none" w:sz="0" w:space="0" w:color="auto"/>
                                                                                                                                                                                                                                                                                                                                                                                <w:right w:val="none" w:sz="0" w:space="0" w:color="auto"/>
                                                                                                                                                                                                                                                                                                                                                                              </w:divBdr>
                                                                                                                                                                                                                                                                                                                                                                              <w:divsChild>
                                                                                                                                                                                                                                                                                                                                                                                <w:div w:id="1938635501">
                                                                                                                                                                                                                                                                                                                                                                                  <w:marLeft w:val="0"/>
                                                                                                                                                                                                                                                                                                                                                                                  <w:marRight w:val="0"/>
                                                                                                                                                                                                                                                                                                                                                                                  <w:marTop w:val="0"/>
                                                                                                                                                                                                                                                                                                                                                                                  <w:marBottom w:val="0"/>
                                                                                                                                                                                                                                                                                                                                                                                  <w:divBdr>
                                                                                                                                                                                                                                                                                                                                                                                    <w:top w:val="none" w:sz="0" w:space="0" w:color="auto"/>
                                                                                                                                                                                                                                                                                                                                                                                    <w:left w:val="none" w:sz="0" w:space="0" w:color="auto"/>
                                                                                                                                                                                                                                                                                                                                                                                    <w:bottom w:val="none" w:sz="0" w:space="0" w:color="auto"/>
                                                                                                                                                                                                                                                                                                                                                                                    <w:right w:val="none" w:sz="0" w:space="0" w:color="auto"/>
                                                                                                                                                                                                                                                                                                                                                                                  </w:divBdr>
                                                                                                                                                                                                                                                                                                                                                                                  <w:divsChild>
                                                                                                                                                                                                                                                                                                                                                                                    <w:div w:id="1545554777">
                                                                                                                                                                                                                                                                                                                                                                                      <w:marLeft w:val="0"/>
                                                                                                                                                                                                                                                                                                                                                                                      <w:marRight w:val="0"/>
                                                                                                                                                                                                                                                                                                                                                                                      <w:marTop w:val="0"/>
                                                                                                                                                                                                                                                                                                                                                                                      <w:marBottom w:val="0"/>
                                                                                                                                                                                                                                                                                                                                                                                      <w:divBdr>
                                                                                                                                                                                                                                                                                                                                                                                        <w:top w:val="none" w:sz="0" w:space="0" w:color="auto"/>
                                                                                                                                                                                                                                                                                                                                                                                        <w:left w:val="none" w:sz="0" w:space="0" w:color="auto"/>
                                                                                                                                                                                                                                                                                                                                                                                        <w:bottom w:val="none" w:sz="0" w:space="0" w:color="auto"/>
                                                                                                                                                                                                                                                                                                                                                                                        <w:right w:val="none" w:sz="0" w:space="0" w:color="auto"/>
                                                                                                                                                                                                                                                                                                                                                                                      </w:divBdr>
                                                                                                                                                                                                                                                                                                                                                                                      <w:divsChild>
                                                                                                                                                                                                                                                                                                                                                                                        <w:div w:id="427196080">
                                                                                                                                                                                                                                                                                                                                                                                          <w:marLeft w:val="0"/>
                                                                                                                                                                                                                                                                                                                                                                                          <w:marRight w:val="0"/>
                                                                                                                                                                                                                                                                                                                                                                                          <w:marTop w:val="0"/>
                                                                                                                                                                                                                                                                                                                                                                                          <w:marBottom w:val="0"/>
                                                                                                                                                                                                                                                                                                                                                                                          <w:divBdr>
                                                                                                                                                                                                                                                                                                                                                                                            <w:top w:val="none" w:sz="0" w:space="0" w:color="auto"/>
                                                                                                                                                                                                                                                                                                                                                                                            <w:left w:val="none" w:sz="0" w:space="0" w:color="auto"/>
                                                                                                                                                                                                                                                                                                                                                                                            <w:bottom w:val="none" w:sz="0" w:space="0" w:color="auto"/>
                                                                                                                                                                                                                                                                                                                                                                                            <w:right w:val="none" w:sz="0" w:space="0" w:color="auto"/>
                                                                                                                                                                                                                                                                                                                                                                                          </w:divBdr>
                                                                                                                                                                                                                                                                                                                                                                                          <w:divsChild>
                                                                                                                                                                                                                                                                                                                                                                                            <w:div w:id="1359235456">
                                                                                                                                                                                                                                                                                                                                                                                              <w:marLeft w:val="0"/>
                                                                                                                                                                                                                                                                                                                                                                                              <w:marRight w:val="0"/>
                                                                                                                                                                                                                                                                                                                                                                                              <w:marTop w:val="0"/>
                                                                                                                                                                                                                                                                                                                                                                                              <w:marBottom w:val="0"/>
                                                                                                                                                                                                                                                                                                                                                                                              <w:divBdr>
                                                                                                                                                                                                                                                                                                                                                                                                <w:top w:val="none" w:sz="0" w:space="0" w:color="auto"/>
                                                                                                                                                                                                                                                                                                                                                                                                <w:left w:val="none" w:sz="0" w:space="0" w:color="auto"/>
                                                                                                                                                                                                                                                                                                                                                                                                <w:bottom w:val="none" w:sz="0" w:space="0" w:color="auto"/>
                                                                                                                                                                                                                                                                                                                                                                                                <w:right w:val="none" w:sz="0" w:space="0" w:color="auto"/>
                                                                                                                                                                                                                                                                                                                                                                                              </w:divBdr>
                                                                                                                                                                                                                                                                                                                                                                                              <w:divsChild>
                                                                                                                                                                                                                                                                                                                                                                                                <w:div w:id="1590192332">
                                                                                                                                                                                                                                                                                                                                                                                                  <w:marLeft w:val="0"/>
                                                                                                                                                                                                                                                                                                                                                                                                  <w:marRight w:val="0"/>
                                                                                                                                                                                                                                                                                                                                                                                                  <w:marTop w:val="0"/>
                                                                                                                                                                                                                                                                                                                                                                                                  <w:marBottom w:val="0"/>
                                                                                                                                                                                                                                                                                                                                                                                                  <w:divBdr>
                                                                                                                                                                                                                                                                                                                                                                                                    <w:top w:val="none" w:sz="0" w:space="0" w:color="auto"/>
                                                                                                                                                                                                                                                                                                                                                                                                    <w:left w:val="none" w:sz="0" w:space="0" w:color="auto"/>
                                                                                                                                                                                                                                                                                                                                                                                                    <w:bottom w:val="none" w:sz="0" w:space="0" w:color="auto"/>
                                                                                                                                                                                                                                                                                                                                                                                                    <w:right w:val="none" w:sz="0" w:space="0" w:color="auto"/>
                                                                                                                                                                                                                                                                                                                                                                                                  </w:divBdr>
                                                                                                                                                                                                                                                                                                                                                                                                  <w:divsChild>
                                                                                                                                                                                                                                                                                                                                                                                                    <w:div w:id="525027191">
                                                                                                                                                                                                                                                                                                                                                                                                      <w:marLeft w:val="0"/>
                                                                                                                                                                                                                                                                                                                                                                                                      <w:marRight w:val="0"/>
                                                                                                                                                                                                                                                                                                                                                                                                      <w:marTop w:val="0"/>
                                                                                                                                                                                                                                                                                                                                                                                                      <w:marBottom w:val="0"/>
                                                                                                                                                                                                                                                                                                                                                                                                      <w:divBdr>
                                                                                                                                                                                                                                                                                                                                                                                                        <w:top w:val="none" w:sz="0" w:space="0" w:color="auto"/>
                                                                                                                                                                                                                                                                                                                                                                                                        <w:left w:val="none" w:sz="0" w:space="0" w:color="auto"/>
                                                                                                                                                                                                                                                                                                                                                                                                        <w:bottom w:val="none" w:sz="0" w:space="0" w:color="auto"/>
                                                                                                                                                                                                                                                                                                                                                                                                        <w:right w:val="none" w:sz="0" w:space="0" w:color="auto"/>
                                                                                                                                                                                                                                                                                                                                                                                                      </w:divBdr>
                                                                                                                                                                                                                                                                                                                                                                                                      <w:divsChild>
                                                                                                                                                                                                                                                                                                                                                                                                        <w:div w:id="1610972142">
                                                                                                                                                                                                                                                                                                                                                                                                          <w:marLeft w:val="0"/>
                                                                                                                                                                                                                                                                                                                                                                                                          <w:marRight w:val="0"/>
                                                                                                                                                                                                                                                                                                                                                                                                          <w:marTop w:val="0"/>
                                                                                                                                                                                                                                                                                                                                                                                                          <w:marBottom w:val="0"/>
                                                                                                                                                                                                                                                                                                                                                                                                          <w:divBdr>
                                                                                                                                                                                                                                                                                                                                                                                                            <w:top w:val="none" w:sz="0" w:space="0" w:color="auto"/>
                                                                                                                                                                                                                                                                                                                                                                                                            <w:left w:val="none" w:sz="0" w:space="0" w:color="auto"/>
                                                                                                                                                                                                                                                                                                                                                                                                            <w:bottom w:val="none" w:sz="0" w:space="0" w:color="auto"/>
                                                                                                                                                                                                                                                                                                                                                                                                            <w:right w:val="none" w:sz="0" w:space="0" w:color="auto"/>
                                                                                                                                                                                                                                                                                                                                                                                                          </w:divBdr>
                                                                                                                                                                                                                                                                                                                                                                                                          <w:divsChild>
                                                                                                                                                                                                                                                                                                                                                                                                            <w:div w:id="175925602">
                                                                                                                                                                                                                                                                                                                                                                                                              <w:marLeft w:val="0"/>
                                                                                                                                                                                                                                                                                                                                                                                                              <w:marRight w:val="0"/>
                                                                                                                                                                                                                                                                                                                                                                                                              <w:marTop w:val="0"/>
                                                                                                                                                                                                                                                                                                                                                                                                              <w:marBottom w:val="0"/>
                                                                                                                                                                                                                                                                                                                                                                                                              <w:divBdr>
                                                                                                                                                                                                                                                                                                                                                                                                                <w:top w:val="none" w:sz="0" w:space="0" w:color="auto"/>
                                                                                                                                                                                                                                                                                                                                                                                                                <w:left w:val="none" w:sz="0" w:space="0" w:color="auto"/>
                                                                                                                                                                                                                                                                                                                                                                                                                <w:bottom w:val="none" w:sz="0" w:space="0" w:color="auto"/>
                                                                                                                                                                                                                                                                                                                                                                                                                <w:right w:val="none" w:sz="0" w:space="0" w:color="auto"/>
                                                                                                                                                                                                                                                                                                                                                                                                              </w:divBdr>
                                                                                                                                                                                                                                                                                                                                                                                                              <w:divsChild>
                                                                                                                                                                                                                                                                                                                                                                                                                <w:div w:id="2040888298">
                                                                                                                                                                                                                                                                                                                                                                                                                  <w:marLeft w:val="0"/>
                                                                                                                                                                                                                                                                                                                                                                                                                  <w:marRight w:val="0"/>
                                                                                                                                                                                                                                                                                                                                                                                                                  <w:marTop w:val="0"/>
                                                                                                                                                                                                                                                                                                                                                                                                                  <w:marBottom w:val="0"/>
                                                                                                                                                                                                                                                                                                                                                                                                                  <w:divBdr>
                                                                                                                                                                                                                                                                                                                                                                                                                    <w:top w:val="none" w:sz="0" w:space="0" w:color="auto"/>
                                                                                                                                                                                                                                                                                                                                                                                                                    <w:left w:val="none" w:sz="0" w:space="0" w:color="auto"/>
                                                                                                                                                                                                                                                                                                                                                                                                                    <w:bottom w:val="none" w:sz="0" w:space="0" w:color="auto"/>
                                                                                                                                                                                                                                                                                                                                                                                                                    <w:right w:val="none" w:sz="0" w:space="0" w:color="auto"/>
                                                                                                                                                                                                                                                                                                                                                                                                                  </w:divBdr>
                                                                                                                                                                                                                                                                                                                                                                                                                  <w:divsChild>
                                                                                                                                                                                                                                                                                                                                                                                                                    <w:div w:id="1894736374">
                                                                                                                                                                                                                                                                                                                                                                                                                      <w:marLeft w:val="0"/>
                                                                                                                                                                                                                                                                                                                                                                                                                      <w:marRight w:val="0"/>
                                                                                                                                                                                                                                                                                                                                                                                                                      <w:marTop w:val="0"/>
                                                                                                                                                                                                                                                                                                                                                                                                                      <w:marBottom w:val="0"/>
                                                                                                                                                                                                                                                                                                                                                                                                                      <w:divBdr>
                                                                                                                                                                                                                                                                                                                                                                                                                        <w:top w:val="none" w:sz="0" w:space="0" w:color="auto"/>
                                                                                                                                                                                                                                                                                                                                                                                                                        <w:left w:val="none" w:sz="0" w:space="0" w:color="auto"/>
                                                                                                                                                                                                                                                                                                                                                                                                                        <w:bottom w:val="none" w:sz="0" w:space="0" w:color="auto"/>
                                                                                                                                                                                                                                                                                                                                                                                                                        <w:right w:val="none" w:sz="0" w:space="0" w:color="auto"/>
                                                                                                                                                                                                                                                                                                                                                                                                                      </w:divBdr>
                                                                                                                                                                                                                                                                                                                                                                                                                      <w:divsChild>
                                                                                                                                                                                                                                                                                                                                                                                                                        <w:div w:id="477263184">
                                                                                                                                                                                                                                                                                                                                                                                                                          <w:marLeft w:val="0"/>
                                                                                                                                                                                                                                                                                                                                                                                                                          <w:marRight w:val="0"/>
                                                                                                                                                                                                                                                                                                                                                                                                                          <w:marTop w:val="0"/>
                                                                                                                                                                                                                                                                                                                                                                                                                          <w:marBottom w:val="0"/>
                                                                                                                                                                                                                                                                                                                                                                                                                          <w:divBdr>
                                                                                                                                                                                                                                                                                                                                                                                                                            <w:top w:val="none" w:sz="0" w:space="0" w:color="auto"/>
                                                                                                                                                                                                                                                                                                                                                                                                                            <w:left w:val="none" w:sz="0" w:space="0" w:color="auto"/>
                                                                                                                                                                                                                                                                                                                                                                                                                            <w:bottom w:val="none" w:sz="0" w:space="0" w:color="auto"/>
                                                                                                                                                                                                                                                                                                                                                                                                                            <w:right w:val="none" w:sz="0" w:space="0" w:color="auto"/>
                                                                                                                                                                                                                                                                                                                                                                                                                          </w:divBdr>
                                                                                                                                                                                                                                                                                                                                                                                                                          <w:divsChild>
                                                                                                                                                                                                                                                                                                                                                                                                                            <w:div w:id="220602999">
                                                                                                                                                                                                                                                                                                                                                                                                                              <w:marLeft w:val="0"/>
                                                                                                                                                                                                                                                                                                                                                                                                                              <w:marRight w:val="0"/>
                                                                                                                                                                                                                                                                                                                                                                                                                              <w:marTop w:val="0"/>
                                                                                                                                                                                                                                                                                                                                                                                                                              <w:marBottom w:val="0"/>
                                                                                                                                                                                                                                                                                                                                                                                                                              <w:divBdr>
                                                                                                                                                                                                                                                                                                                                                                                                                                <w:top w:val="none" w:sz="0" w:space="0" w:color="auto"/>
                                                                                                                                                                                                                                                                                                                                                                                                                                <w:left w:val="none" w:sz="0" w:space="0" w:color="auto"/>
                                                                                                                                                                                                                                                                                                                                                                                                                                <w:bottom w:val="none" w:sz="0" w:space="0" w:color="auto"/>
                                                                                                                                                                                                                                                                                                                                                                                                                                <w:right w:val="none" w:sz="0" w:space="0" w:color="auto"/>
                                                                                                                                                                                                                                                                                                                                                                                                                              </w:divBdr>
                                                                                                                                                                                                                                                                                                                                                                                                                              <w:divsChild>
                                                                                                                                                                                                                                                                                                                                                                                                                                <w:div w:id="1434787536">
                                                                                                                                                                                                                                                                                                                                                                                                                                  <w:marLeft w:val="0"/>
                                                                                                                                                                                                                                                                                                                                                                                                                                  <w:marRight w:val="0"/>
                                                                                                                                                                                                                                                                                                                                                                                                                                  <w:marTop w:val="0"/>
                                                                                                                                                                                                                                                                                                                                                                                                                                  <w:marBottom w:val="0"/>
                                                                                                                                                                                                                                                                                                                                                                                                                                  <w:divBdr>
                                                                                                                                                                                                                                                                                                                                                                                                                                    <w:top w:val="none" w:sz="0" w:space="0" w:color="auto"/>
                                                                                                                                                                                                                                                                                                                                                                                                                                    <w:left w:val="none" w:sz="0" w:space="0" w:color="auto"/>
                                                                                                                                                                                                                                                                                                                                                                                                                                    <w:bottom w:val="none" w:sz="0" w:space="0" w:color="auto"/>
                                                                                                                                                                                                                                                                                                                                                                                                                                    <w:right w:val="none" w:sz="0" w:space="0" w:color="auto"/>
                                                                                                                                                                                                                                                                                                                                                                                                                                  </w:divBdr>
                                                                                                                                                                                                                                                                                                                                                                                                                                  <w:divsChild>
                                                                                                                                                                                                                                                                                                                                                                                                                                    <w:div w:id="2109497603">
                                                                                                                                                                                                                                                                                                                                                                                                                                      <w:marLeft w:val="0"/>
                                                                                                                                                                                                                                                                                                                                                                                                                                      <w:marRight w:val="0"/>
                                                                                                                                                                                                                                                                                                                                                                                                                                      <w:marTop w:val="0"/>
                                                                                                                                                                                                                                                                                                                                                                                                                                      <w:marBottom w:val="0"/>
                                                                                                                                                                                                                                                                                                                                                                                                                                      <w:divBdr>
                                                                                                                                                                                                                                                                                                                                                                                                                                        <w:top w:val="none" w:sz="0" w:space="0" w:color="auto"/>
                                                                                                                                                                                                                                                                                                                                                                                                                                        <w:left w:val="none" w:sz="0" w:space="0" w:color="auto"/>
                                                                                                                                                                                                                                                                                                                                                                                                                                        <w:bottom w:val="none" w:sz="0" w:space="0" w:color="auto"/>
                                                                                                                                                                                                                                                                                                                                                                                                                                        <w:right w:val="none" w:sz="0" w:space="0" w:color="auto"/>
                                                                                                                                                                                                                                                                                                                                                                                                                                      </w:divBdr>
                                                                                                                                                                                                                                                                                                                                                                                                                                      <w:divsChild>
                                                                                                                                                                                                                                                                                                                                                                                                                                        <w:div w:id="249506969">
                                                                                                                                                                                                                                                                                                                                                                                                                                          <w:marLeft w:val="0"/>
                                                                                                                                                                                                                                                                                                                                                                                                                                          <w:marRight w:val="0"/>
                                                                                                                                                                                                                                                                                                                                                                                                                                          <w:marTop w:val="0"/>
                                                                                                                                                                                                                                                                                                                                                                                                                                          <w:marBottom w:val="0"/>
                                                                                                                                                                                                                                                                                                                                                                                                                                          <w:divBdr>
                                                                                                                                                                                                                                                                                                                                                                                                                                            <w:top w:val="none" w:sz="0" w:space="0" w:color="auto"/>
                                                                                                                                                                                                                                                                                                                                                                                                                                            <w:left w:val="none" w:sz="0" w:space="0" w:color="auto"/>
                                                                                                                                                                                                                                                                                                                                                                                                                                            <w:bottom w:val="none" w:sz="0" w:space="0" w:color="auto"/>
                                                                                                                                                                                                                                                                                                                                                                                                                                            <w:right w:val="none" w:sz="0" w:space="0" w:color="auto"/>
                                                                                                                                                                                                                                                                                                                                                                                                                                          </w:divBdr>
                                                                                                                                                                                                                                                                                                                                                                                                                                          <w:divsChild>
                                                                                                                                                                                                                                                                                                                                                                                                                                            <w:div w:id="572546516">
                                                                                                                                                                                                                                                                                                                                                                                                                                              <w:marLeft w:val="0"/>
                                                                                                                                                                                                                                                                                                                                                                                                                                              <w:marRight w:val="0"/>
                                                                                                                                                                                                                                                                                                                                                                                                                                              <w:marTop w:val="0"/>
                                                                                                                                                                                                                                                                                                                                                                                                                                              <w:marBottom w:val="0"/>
                                                                                                                                                                                                                                                                                                                                                                                                                                              <w:divBdr>
                                                                                                                                                                                                                                                                                                                                                                                                                                                <w:top w:val="none" w:sz="0" w:space="0" w:color="auto"/>
                                                                                                                                                                                                                                                                                                                                                                                                                                                <w:left w:val="none" w:sz="0" w:space="0" w:color="auto"/>
                                                                                                                                                                                                                                                                                                                                                                                                                                                <w:bottom w:val="none" w:sz="0" w:space="0" w:color="auto"/>
                                                                                                                                                                                                                                                                                                                                                                                                                                                <w:right w:val="none" w:sz="0" w:space="0" w:color="auto"/>
                                                                                                                                                                                                                                                                                                                                                                                                                                              </w:divBdr>
                                                                                                                                                                                                                                                                                                                                                                                                                                              <w:divsChild>
                                                                                                                                                                                                                                                                                                                                                                                                                                                <w:div w:id="1629893647">
                                                                                                                                                                                                                                                                                                                                                                                                                                                  <w:marLeft w:val="0"/>
                                                                                                                                                                                                                                                                                                                                                                                                                                                  <w:marRight w:val="0"/>
                                                                                                                                                                                                                                                                                                                                                                                                                                                  <w:marTop w:val="0"/>
                                                                                                                                                                                                                                                                                                                                                                                                                                                  <w:marBottom w:val="0"/>
                                                                                                                                                                                                                                                                                                                                                                                                                                                  <w:divBdr>
                                                                                                                                                                                                                                                                                                                                                                                                                                                    <w:top w:val="none" w:sz="0" w:space="0" w:color="auto"/>
                                                                                                                                                                                                                                                                                                                                                                                                                                                    <w:left w:val="none" w:sz="0" w:space="0" w:color="auto"/>
                                                                                                                                                                                                                                                                                                                                                                                                                                                    <w:bottom w:val="none" w:sz="0" w:space="0" w:color="auto"/>
                                                                                                                                                                                                                                                                                                                                                                                                                                                    <w:right w:val="none" w:sz="0" w:space="0" w:color="auto"/>
                                                                                                                                                                                                                                                                                                                                                                                                                                                  </w:divBdr>
                                                                                                                                                                                                                                                                                                                                                                                                                                                  <w:divsChild>
                                                                                                                                                                                                                                                                                                                                                                                                                                                    <w:div w:id="660275710">
                                                                                                                                                                                                                                                                                                                                                                                                                                                      <w:marLeft w:val="0"/>
                                                                                                                                                                                                                                                                                                                                                                                                                                                      <w:marRight w:val="0"/>
                                                                                                                                                                                                                                                                                                                                                                                                                                                      <w:marTop w:val="0"/>
                                                                                                                                                                                                                                                                                                                                                                                                                                                      <w:marBottom w:val="0"/>
                                                                                                                                                                                                                                                                                                                                                                                                                                                      <w:divBdr>
                                                                                                                                                                                                                                                                                                                                                                                                                                                        <w:top w:val="none" w:sz="0" w:space="0" w:color="auto"/>
                                                                                                                                                                                                                                                                                                                                                                                                                                                        <w:left w:val="none" w:sz="0" w:space="0" w:color="auto"/>
                                                                                                                                                                                                                                                                                                                                                                                                                                                        <w:bottom w:val="none" w:sz="0" w:space="0" w:color="auto"/>
                                                                                                                                                                                                                                                                                                                                                                                                                                                        <w:right w:val="none" w:sz="0" w:space="0" w:color="auto"/>
                                                                                                                                                                                                                                                                                                                                                                                                                                                      </w:divBdr>
                                                                                                                                                                                                                                                                                                                                                                                                                                                      <w:divsChild>
                                                                                                                                                                                                                                                                                                                                                                                                                                                        <w:div w:id="586620013">
                                                                                                                                                                                                                                                                                                                                                                                                                                                          <w:marLeft w:val="0"/>
                                                                                                                                                                                                                                                                                                                                                                                                                                                          <w:marRight w:val="0"/>
                                                                                                                                                                                                                                                                                                                                                                                                                                                          <w:marTop w:val="0"/>
                                                                                                                                                                                                                                                                                                                                                                                                                                                          <w:marBottom w:val="0"/>
                                                                                                                                                                                                                                                                                                                                                                                                                                                          <w:divBdr>
                                                                                                                                                                                                                                                                                                                                                                                                                                                            <w:top w:val="none" w:sz="0" w:space="0" w:color="auto"/>
                                                                                                                                                                                                                                                                                                                                                                                                                                                            <w:left w:val="none" w:sz="0" w:space="0" w:color="auto"/>
                                                                                                                                                                                                                                                                                                                                                                                                                                                            <w:bottom w:val="none" w:sz="0" w:space="0" w:color="auto"/>
                                                                                                                                                                                                                                                                                                                                                                                                                                                            <w:right w:val="none" w:sz="0" w:space="0" w:color="auto"/>
                                                                                                                                                                                                                                                                                                                                                                                                                                                          </w:divBdr>
                                                                                                                                                                                                                                                                                                                                                                                                                                                          <w:divsChild>
                                                                                                                                                                                                                                                                                                                                                                                                                                                            <w:div w:id="728262236">
                                                                                                                                                                                                                                                                                                                                                                                                                                                              <w:marLeft w:val="0"/>
                                                                                                                                                                                                                                                                                                                                                                                                                                                              <w:marRight w:val="0"/>
                                                                                                                                                                                                                                                                                                                                                                                                                                                              <w:marTop w:val="0"/>
                                                                                                                                                                                                                                                                                                                                                                                                                                                              <w:marBottom w:val="0"/>
                                                                                                                                                                                                                                                                                                                                                                                                                                                              <w:divBdr>
                                                                                                                                                                                                                                                                                                                                                                                                                                                                <w:top w:val="none" w:sz="0" w:space="0" w:color="auto"/>
                                                                                                                                                                                                                                                                                                                                                                                                                                                                <w:left w:val="none" w:sz="0" w:space="0" w:color="auto"/>
                                                                                                                                                                                                                                                                                                                                                                                                                                                                <w:bottom w:val="none" w:sz="0" w:space="0" w:color="auto"/>
                                                                                                                                                                                                                                                                                                                                                                                                                                                                <w:right w:val="none" w:sz="0" w:space="0" w:color="auto"/>
                                                                                                                                                                                                                                                                                                                                                                                                                                                              </w:divBdr>
                                                                                                                                                                                                                                                                                                                                                                                                                                                              <w:divsChild>
                                                                                                                                                                                                                                                                                                                                                                                                                                                                <w:div w:id="1395422427">
                                                                                                                                                                                                                                                                                                                                                                                                                                                                  <w:marLeft w:val="0"/>
                                                                                                                                                                                                                                                                                                                                                                                                                                                                  <w:marRight w:val="0"/>
                                                                                                                                                                                                                                                                                                                                                                                                                                                                  <w:marTop w:val="0"/>
                                                                                                                                                                                                                                                                                                                                                                                                                                                                  <w:marBottom w:val="0"/>
                                                                                                                                                                                                                                                                                                                                                                                                                                                                  <w:divBdr>
                                                                                                                                                                                                                                                                                                                                                                                                                                                                    <w:top w:val="none" w:sz="0" w:space="0" w:color="auto"/>
                                                                                                                                                                                                                                                                                                                                                                                                                                                                    <w:left w:val="none" w:sz="0" w:space="0" w:color="auto"/>
                                                                                                                                                                                                                                                                                                                                                                                                                                                                    <w:bottom w:val="none" w:sz="0" w:space="0" w:color="auto"/>
                                                                                                                                                                                                                                                                                                                                                                                                                                                                    <w:right w:val="none" w:sz="0" w:space="0" w:color="auto"/>
                                                                                                                                                                                                                                                                                                                                                                                                                                                                  </w:divBdr>
                                                                                                                                                                                                                                                                                                                                                                                                                                                                  <w:divsChild>
                                                                                                                                                                                                                                                                                                                                                                                                                                                                    <w:div w:id="434402040">
                                                                                                                                                                                                                                                                                                                                                                                                                                                                      <w:marLeft w:val="0"/>
                                                                                                                                                                                                                                                                                                                                                                                                                                                                      <w:marRight w:val="0"/>
                                                                                                                                                                                                                                                                                                                                                                                                                                                                      <w:marTop w:val="0"/>
                                                                                                                                                                                                                                                                                                                                                                                                                                                                      <w:marBottom w:val="0"/>
                                                                                                                                                                                                                                                                                                                                                                                                                                                                      <w:divBdr>
                                                                                                                                                                                                                                                                                                                                                                                                                                                                        <w:top w:val="none" w:sz="0" w:space="0" w:color="auto"/>
                                                                                                                                                                                                                                                                                                                                                                                                                                                                        <w:left w:val="none" w:sz="0" w:space="0" w:color="auto"/>
                                                                                                                                                                                                                                                                                                                                                                                                                                                                        <w:bottom w:val="none" w:sz="0" w:space="0" w:color="auto"/>
                                                                                                                                                                                                                                                                                                                                                                                                                                                                        <w:right w:val="none" w:sz="0" w:space="0" w:color="auto"/>
                                                                                                                                                                                                                                                                                                                                                                                                                                                                      </w:divBdr>
                                                                                                                                                                                                                                                                                                                                                                                                                                                                      <w:divsChild>
                                                                                                                                                                                                                                                                                                                                                                                                                                                                        <w:div w:id="1984969295">
                                                                                                                                                                                                                                                                                                                                                                                                                                                                          <w:marLeft w:val="0"/>
                                                                                                                                                                                                                                                                                                                                                                                                                                                                          <w:marRight w:val="0"/>
                                                                                                                                                                                                                                                                                                                                                                                                                                                                          <w:marTop w:val="0"/>
                                                                                                                                                                                                                                                                                                                                                                                                                                                                          <w:marBottom w:val="0"/>
                                                                                                                                                                                                                                                                                                                                                                                                                                                                          <w:divBdr>
                                                                                                                                                                                                                                                                                                                                                                                                                                                                            <w:top w:val="none" w:sz="0" w:space="0" w:color="auto"/>
                                                                                                                                                                                                                                                                                                                                                                                                                                                                            <w:left w:val="none" w:sz="0" w:space="0" w:color="auto"/>
                                                                                                                                                                                                                                                                                                                                                                                                                                                                            <w:bottom w:val="none" w:sz="0" w:space="0" w:color="auto"/>
                                                                                                                                                                                                                                                                                                                                                                                                                                                                            <w:right w:val="none" w:sz="0" w:space="0" w:color="auto"/>
                                                                                                                                                                                                                                                                                                                                                                                                                                                                          </w:divBdr>
                                                                                                                                                                                                                                                                                                                                                                                                                                                                          <w:divsChild>
                                                                                                                                                                                                                                                                                                                                                                                                                                                                            <w:div w:id="940648473">
                                                                                                                                                                                                                                                                                                                                                                                                                                                                              <w:marLeft w:val="0"/>
                                                                                                                                                                                                                                                                                                                                                                                                                                                                              <w:marRight w:val="0"/>
                                                                                                                                                                                                                                                                                                                                                                                                                                                                              <w:marTop w:val="0"/>
                                                                                                                                                                                                                                                                                                                                                                                                                                                                              <w:marBottom w:val="0"/>
                                                                                                                                                                                                                                                                                                                                                                                                                                                                              <w:divBdr>
                                                                                                                                                                                                                                                                                                                                                                                                                                                                                <w:top w:val="none" w:sz="0" w:space="0" w:color="auto"/>
                                                                                                                                                                                                                                                                                                                                                                                                                                                                                <w:left w:val="none" w:sz="0" w:space="0" w:color="auto"/>
                                                                                                                                                                                                                                                                                                                                                                                                                                                                                <w:bottom w:val="none" w:sz="0" w:space="0" w:color="auto"/>
                                                                                                                                                                                                                                                                                                                                                                                                                                                                                <w:right w:val="none" w:sz="0" w:space="0" w:color="auto"/>
                                                                                                                                                                                                                                                                                                                                                                                                                                                                              </w:divBdr>
                                                                                                                                                                                                                                                                                                                                                                                                                                                                              <w:divsChild>
                                                                                                                                                                                                                                                                                                                                                                                                                                                                                <w:div w:id="31616723">
                                                                                                                                                                                                                                                                                                                                                                                                                                                                                  <w:marLeft w:val="0"/>
                                                                                                                                                                                                                                                                                                                                                                                                                                                                                  <w:marRight w:val="0"/>
                                                                                                                                                                                                                                                                                                                                                                                                                                                                                  <w:marTop w:val="0"/>
                                                                                                                                                                                                                                                                                                                                                                                                                                                                                  <w:marBottom w:val="0"/>
                                                                                                                                                                                                                                                                                                                                                                                                                                                                                  <w:divBdr>
                                                                                                                                                                                                                                                                                                                                                                                                                                                                                    <w:top w:val="none" w:sz="0" w:space="0" w:color="auto"/>
                                                                                                                                                                                                                                                                                                                                                                                                                                                                                    <w:left w:val="none" w:sz="0" w:space="0" w:color="auto"/>
                                                                                                                                                                                                                                                                                                                                                                                                                                                                                    <w:bottom w:val="none" w:sz="0" w:space="0" w:color="auto"/>
                                                                                                                                                                                                                                                                                                                                                                                                                                                                                    <w:right w:val="none" w:sz="0" w:space="0" w:color="auto"/>
                                                                                                                                                                                                                                                                                                                                                                                                                                                                                  </w:divBdr>
                                                                                                                                                                                                                                                                                                                                                                                                                                                                                  <w:divsChild>
                                                                                                                                                                                                                                                                                                                                                                                                                                                                                    <w:div w:id="1672416222">
                                                                                                                                                                                                                                                                                                                                                                                                                                                                                      <w:marLeft w:val="0"/>
                                                                                                                                                                                                                                                                                                                                                                                                                                                                                      <w:marRight w:val="0"/>
                                                                                                                                                                                                                                                                                                                                                                                                                                                                                      <w:marTop w:val="0"/>
                                                                                                                                                                                                                                                                                                                                                                                                                                                                                      <w:marBottom w:val="0"/>
                                                                                                                                                                                                                                                                                                                                                                                                                                                                                      <w:divBdr>
                                                                                                                                                                                                                                                                                                                                                                                                                                                                                        <w:top w:val="none" w:sz="0" w:space="0" w:color="auto"/>
                                                                                                                                                                                                                                                                                                                                                                                                                                                                                        <w:left w:val="none" w:sz="0" w:space="0" w:color="auto"/>
                                                                                                                                                                                                                                                                                                                                                                                                                                                                                        <w:bottom w:val="none" w:sz="0" w:space="0" w:color="auto"/>
                                                                                                                                                                                                                                                                                                                                                                                                                                                                                        <w:right w:val="none" w:sz="0" w:space="0" w:color="auto"/>
                                                                                                                                                                                                                                                                                                                                                                                                                                                                                      </w:divBdr>
                                                                                                                                                                                                                                                                                                                                                                                                                                                                                      <w:divsChild>
                                                                                                                                                                                                                                                                                                                                                                                                                                                                                        <w:div w:id="1265765438">
                                                                                                                                                                                                                                                                                                                                                                                                                                                                                          <w:marLeft w:val="0"/>
                                                                                                                                                                                                                                                                                                                                                                                                                                                                                          <w:marRight w:val="0"/>
                                                                                                                                                                                                                                                                                                                                                                                                                                                                                          <w:marTop w:val="0"/>
                                                                                                                                                                                                                                                                                                                                                                                                                                                                                          <w:marBottom w:val="0"/>
                                                                                                                                                                                                                                                                                                                                                                                                                                                                                          <w:divBdr>
                                                                                                                                                                                                                                                                                                                                                                                                                                                                                            <w:top w:val="none" w:sz="0" w:space="0" w:color="auto"/>
                                                                                                                                                                                                                                                                                                                                                                                                                                                                                            <w:left w:val="none" w:sz="0" w:space="0" w:color="auto"/>
                                                                                                                                                                                                                                                                                                                                                                                                                                                                                            <w:bottom w:val="none" w:sz="0" w:space="0" w:color="auto"/>
                                                                                                                                                                                                                                                                                                                                                                                                                                                                                            <w:right w:val="none" w:sz="0" w:space="0" w:color="auto"/>
                                                                                                                                                                                                                                                                                                                                                                                                                                                                                          </w:divBdr>
                                                                                                                                                                                                                                                                                                                                                                                                                                                                                          <w:divsChild>
                                                                                                                                                                                                                                                                                                                                                                                                                                                                                            <w:div w:id="1364095147">
                                                                                                                                                                                                                                                                                                                                                                                                                                                                                              <w:marLeft w:val="0"/>
                                                                                                                                                                                                                                                                                                                                                                                                                                                                                              <w:marRight w:val="0"/>
                                                                                                                                                                                                                                                                                                                                                                                                                                                                                              <w:marTop w:val="0"/>
                                                                                                                                                                                                                                                                                                                                                                                                                                                                                              <w:marBottom w:val="0"/>
                                                                                                                                                                                                                                                                                                                                                                                                                                                                                              <w:divBdr>
                                                                                                                                                                                                                                                                                                                                                                                                                                                                                                <w:top w:val="none" w:sz="0" w:space="0" w:color="auto"/>
                                                                                                                                                                                                                                                                                                                                                                                                                                                                                                <w:left w:val="none" w:sz="0" w:space="0" w:color="auto"/>
                                                                                                                                                                                                                                                                                                                                                                                                                                                                                                <w:bottom w:val="none" w:sz="0" w:space="0" w:color="auto"/>
                                                                                                                                                                                                                                                                                                                                                                                                                                                                                                <w:right w:val="none" w:sz="0" w:space="0" w:color="auto"/>
                                                                                                                                                                                                                                                                                                                                                                                                                                                                                              </w:divBdr>
                                                                                                                                                                                                                                                                                                                                                                                                                                                                                              <w:divsChild>
                                                                                                                                                                                                                                                                                                                                                                                                                                                                                                <w:div w:id="1127360977">
                                                                                                                                                                                                                                                                                                                                                                                                                                                                                                  <w:marLeft w:val="0"/>
                                                                                                                                                                                                                                                                                                                                                                                                                                                                                                  <w:marRight w:val="0"/>
                                                                                                                                                                                                                                                                                                                                                                                                                                                                                                  <w:marTop w:val="0"/>
                                                                                                                                                                                                                                                                                                                                                                                                                                                                                                  <w:marBottom w:val="0"/>
                                                                                                                                                                                                                                                                                                                                                                                                                                                                                                  <w:divBdr>
                                                                                                                                                                                                                                                                                                                                                                                                                                                                                                    <w:top w:val="none" w:sz="0" w:space="0" w:color="auto"/>
                                                                                                                                                                                                                                                                                                                                                                                                                                                                                                    <w:left w:val="none" w:sz="0" w:space="0" w:color="auto"/>
                                                                                                                                                                                                                                                                                                                                                                                                                                                                                                    <w:bottom w:val="none" w:sz="0" w:space="0" w:color="auto"/>
                                                                                                                                                                                                                                                                                                                                                                                                                                                                                                    <w:right w:val="none" w:sz="0" w:space="0" w:color="auto"/>
                                                                                                                                                                                                                                                                                                                                                                                                                                                                                                  </w:divBdr>
                                                                                                                                                                                                                                                                                                                                                                                                                                                                                                  <w:divsChild>
                                                                                                                                                                                                                                                                                                                                                                                                                                                                                                    <w:div w:id="971986996">
                                                                                                                                                                                                                                                                                                                                                                                                                                                                                                      <w:marLeft w:val="0"/>
                                                                                                                                                                                                                                                                                                                                                                                                                                                                                                      <w:marRight w:val="0"/>
                                                                                                                                                                                                                                                                                                                                                                                                                                                                                                      <w:marTop w:val="0"/>
                                                                                                                                                                                                                                                                                                                                                                                                                                                                                                      <w:marBottom w:val="0"/>
                                                                                                                                                                                                                                                                                                                                                                                                                                                                                                      <w:divBdr>
                                                                                                                                                                                                                                                                                                                                                                                                                                                                                                        <w:top w:val="none" w:sz="0" w:space="0" w:color="auto"/>
                                                                                                                                                                                                                                                                                                                                                                                                                                                                                                        <w:left w:val="none" w:sz="0" w:space="0" w:color="auto"/>
                                                                                                                                                                                                                                                                                                                                                                                                                                                                                                        <w:bottom w:val="none" w:sz="0" w:space="0" w:color="auto"/>
                                                                                                                                                                                                                                                                                                                                                                                                                                                                                                        <w:right w:val="none" w:sz="0" w:space="0" w:color="auto"/>
                                                                                                                                                                                                                                                                                                                                                                                                                                                                                                      </w:divBdr>
                                                                                                                                                                                                                                                                                                                                                                                                                                                                                                      <w:divsChild>
                                                                                                                                                                                                                                                                                                                                                                                                                                                                                                        <w:div w:id="963926806">
                                                                                                                                                                                                                                                                                                                                                                                                                                                                                                          <w:marLeft w:val="0"/>
                                                                                                                                                                                                                                                                                                                                                                                                                                                                                                          <w:marRight w:val="0"/>
                                                                                                                                                                                                                                                                                                                                                                                                                                                                                                          <w:marTop w:val="0"/>
                                                                                                                                                                                                                                                                                                                                                                                                                                                                                                          <w:marBottom w:val="0"/>
                                                                                                                                                                                                                                                                                                                                                                                                                                                                                                          <w:divBdr>
                                                                                                                                                                                                                                                                                                                                                                                                                                                                                                            <w:top w:val="none" w:sz="0" w:space="0" w:color="auto"/>
                                                                                                                                                                                                                                                                                                                                                                                                                                                                                                            <w:left w:val="none" w:sz="0" w:space="0" w:color="auto"/>
                                                                                                                                                                                                                                                                                                                                                                                                                                                                                                            <w:bottom w:val="none" w:sz="0" w:space="0" w:color="auto"/>
                                                                                                                                                                                                                                                                                                                                                                                                                                                                                                            <w:right w:val="none" w:sz="0" w:space="0" w:color="auto"/>
                                                                                                                                                                                                                                                                                                                                                                                                                                                                                                          </w:divBdr>
                                                                                                                                                                                                                                                                                                                                                                                                                                                                                                          <w:divsChild>
                                                                                                                                                                                                                                                                                                                                                                                                                                                                                                            <w:div w:id="2099477082">
                                                                                                                                                                                                                                                                                                                                                                                                                                                                                                              <w:marLeft w:val="0"/>
                                                                                                                                                                                                                                                                                                                                                                                                                                                                                                              <w:marRight w:val="0"/>
                                                                                                                                                                                                                                                                                                                                                                                                                                                                                                              <w:marTop w:val="0"/>
                                                                                                                                                                                                                                                                                                                                                                                                                                                                                                              <w:marBottom w:val="0"/>
                                                                                                                                                                                                                                                                                                                                                                                                                                                                                                              <w:divBdr>
                                                                                                                                                                                                                                                                                                                                                                                                                                                                                                                <w:top w:val="none" w:sz="0" w:space="0" w:color="auto"/>
                                                                                                                                                                                                                                                                                                                                                                                                                                                                                                                <w:left w:val="none" w:sz="0" w:space="0" w:color="auto"/>
                                                                                                                                                                                                                                                                                                                                                                                                                                                                                                                <w:bottom w:val="none" w:sz="0" w:space="0" w:color="auto"/>
                                                                                                                                                                                                                                                                                                                                                                                                                                                                                                                <w:right w:val="none" w:sz="0" w:space="0" w:color="auto"/>
                                                                                                                                                                                                                                                                                                                                                                                                                                                                                                              </w:divBdr>
                                                                                                                                                                                                                                                                                                                                                                                                                                                                                                              <w:divsChild>
                                                                                                                                                                                                                                                                                                                                                                                                                                                                                                                <w:div w:id="925848568">
                                                                                                                                                                                                                                                                                                                                                                                                                                                                                                                  <w:marLeft w:val="0"/>
                                                                                                                                                                                                                                                                                                                                                                                                                                                                                                                  <w:marRight w:val="0"/>
                                                                                                                                                                                                                                                                                                                                                                                                                                                                                                                  <w:marTop w:val="0"/>
                                                                                                                                                                                                                                                                                                                                                                                                                                                                                                                  <w:marBottom w:val="0"/>
                                                                                                                                                                                                                                                                                                                                                                                                                                                                                                                  <w:divBdr>
                                                                                                                                                                                                                                                                                                                                                                                                                                                                                                                    <w:top w:val="none" w:sz="0" w:space="0" w:color="auto"/>
                                                                                                                                                                                                                                                                                                                                                                                                                                                                                                                    <w:left w:val="none" w:sz="0" w:space="0" w:color="auto"/>
                                                                                                                                                                                                                                                                                                                                                                                                                                                                                                                    <w:bottom w:val="none" w:sz="0" w:space="0" w:color="auto"/>
                                                                                                                                                                                                                                                                                                                                                                                                                                                                                                                    <w:right w:val="none" w:sz="0" w:space="0" w:color="auto"/>
                                                                                                                                                                                                                                                                                                                                                                                                                                                                                                                  </w:divBdr>
                                                                                                                                                                                                                                                                                                                                                                                                                                                                                                                  <w:divsChild>
                                                                                                                                                                                                                                                                                                                                                                                                                                                                                                                    <w:div w:id="231161849">
                                                                                                                                                                                                                                                                                                                                                                                                                                                                                                                      <w:marLeft w:val="0"/>
                                                                                                                                                                                                                                                                                                                                                                                                                                                                                                                      <w:marRight w:val="0"/>
                                                                                                                                                                                                                                                                                                                                                                                                                                                                                                                      <w:marTop w:val="0"/>
                                                                                                                                                                                                                                                                                                                                                                                                                                                                                                                      <w:marBottom w:val="0"/>
                                                                                                                                                                                                                                                                                                                                                                                                                                                                                                                      <w:divBdr>
                                                                                                                                                                                                                                                                                                                                                                                                                                                                                                                        <w:top w:val="none" w:sz="0" w:space="0" w:color="auto"/>
                                                                                                                                                                                                                                                                                                                                                                                                                                                                                                                        <w:left w:val="none" w:sz="0" w:space="0" w:color="auto"/>
                                                                                                                                                                                                                                                                                                                                                                                                                                                                                                                        <w:bottom w:val="none" w:sz="0" w:space="0" w:color="auto"/>
                                                                                                                                                                                                                                                                                                                                                                                                                                                                                                                        <w:right w:val="none" w:sz="0" w:space="0" w:color="auto"/>
                                                                                                                                                                                                                                                                                                                                                                                                                                                                                                                      </w:divBdr>
                                                                                                                                                                                                                                                                                                                                                                                                                                                                                                                      <w:divsChild>
                                                                                                                                                                                                                                                                                                                                                                                                                                                                                                                        <w:div w:id="652873663">
                                                                                                                                                                                                                                                                                                                                                                                                                                                                                                                          <w:marLeft w:val="0"/>
                                                                                                                                                                                                                                                                                                                                                                                                                                                                                                                          <w:marRight w:val="0"/>
                                                                                                                                                                                                                                                                                                                                                                                                                                                                                                                          <w:marTop w:val="0"/>
                                                                                                                                                                                                                                                                                                                                                                                                                                                                                                                          <w:marBottom w:val="0"/>
                                                                                                                                                                                                                                                                                                                                                                                                                                                                                                                          <w:divBdr>
                                                                                                                                                                                                                                                                                                                                                                                                                                                                                                                            <w:top w:val="none" w:sz="0" w:space="0" w:color="auto"/>
                                                                                                                                                                                                                                                                                                                                                                                                                                                                                                                            <w:left w:val="none" w:sz="0" w:space="0" w:color="auto"/>
                                                                                                                                                                                                                                                                                                                                                                                                                                                                                                                            <w:bottom w:val="none" w:sz="0" w:space="0" w:color="auto"/>
                                                                                                                                                                                                                                                                                                                                                                                                                                                                                                                            <w:right w:val="none" w:sz="0" w:space="0" w:color="auto"/>
                                                                                                                                                                                                                                                                                                                                                                                                                                                                                                                          </w:divBdr>
                                                                                                                                                                                                                                                                                                                                                                                                                                                                                                                          <w:divsChild>
                                                                                                                                                                                                                                                                                                                                                                                                                                                                                                                            <w:div w:id="1673490799">
                                                                                                                                                                                                                                                                                                                                                                                                                                                                                                                              <w:marLeft w:val="0"/>
                                                                                                                                                                                                                                                                                                                                                                                                                                                                                                                              <w:marRight w:val="0"/>
                                                                                                                                                                                                                                                                                                                                                                                                                                                                                                                              <w:marTop w:val="0"/>
                                                                                                                                                                                                                                                                                                                                                                                                                                                                                                                              <w:marBottom w:val="0"/>
                                                                                                                                                                                                                                                                                                                                                                                                                                                                                                                              <w:divBdr>
                                                                                                                                                                                                                                                                                                                                                                                                                                                                                                                                <w:top w:val="none" w:sz="0" w:space="0" w:color="auto"/>
                                                                                                                                                                                                                                                                                                                                                                                                                                                                                                                                <w:left w:val="none" w:sz="0" w:space="0" w:color="auto"/>
                                                                                                                                                                                                                                                                                                                                                                                                                                                                                                                                <w:bottom w:val="none" w:sz="0" w:space="0" w:color="auto"/>
                                                                                                                                                                                                                                                                                                                                                                                                                                                                                                                                <w:right w:val="none" w:sz="0" w:space="0" w:color="auto"/>
                                                                                                                                                                                                                                                                                                                                                                                                                                                                                                                              </w:divBdr>
                                                                                                                                                                                                                                                                                                                                                                                                                                                                                                                              <w:divsChild>
                                                                                                                                                                                                                                                                                                                                                                                                                                                                                                                                <w:div w:id="1755277753">
                                                                                                                                                                                                                                                                                                                                                                                                                                                                                                                                  <w:marLeft w:val="0"/>
                                                                                                                                                                                                                                                                                                                                                                                                                                                                                                                                  <w:marRight w:val="0"/>
                                                                                                                                                                                                                                                                                                                                                                                                                                                                                                                                  <w:marTop w:val="0"/>
                                                                                                                                                                                                                                                                                                                                                                                                                                                                                                                                  <w:marBottom w:val="0"/>
                                                                                                                                                                                                                                                                                                                                                                                                                                                                                                                                  <w:divBdr>
                                                                                                                                                                                                                                                                                                                                                                                                                                                                                                                                    <w:top w:val="none" w:sz="0" w:space="0" w:color="auto"/>
                                                                                                                                                                                                                                                                                                                                                                                                                                                                                                                                    <w:left w:val="none" w:sz="0" w:space="0" w:color="auto"/>
                                                                                                                                                                                                                                                                                                                                                                                                                                                                                                                                    <w:bottom w:val="none" w:sz="0" w:space="0" w:color="auto"/>
                                                                                                                                                                                                                                                                                                                                                                                                                                                                                                                                    <w:right w:val="none" w:sz="0" w:space="0" w:color="auto"/>
                                                                                                                                                                                                                                                                                                                                                                                                                                                                                                                                  </w:divBdr>
                                                                                                                                                                                                                                                                                                                                                                                                                                                                                                                                  <w:divsChild>
                                                                                                                                                                                                                                                                                                                                                                                                                                                                                                                                    <w:div w:id="734204474">
                                                                                                                                                                                                                                                                                                                                                                                                                                                                                                                                      <w:marLeft w:val="0"/>
                                                                                                                                                                                                                                                                                                                                                                                                                                                                                                                                      <w:marRight w:val="0"/>
                                                                                                                                                                                                                                                                                                                                                                                                                                                                                                                                      <w:marTop w:val="0"/>
                                                                                                                                                                                                                                                                                                                                                                                                                                                                                                                                      <w:marBottom w:val="0"/>
                                                                                                                                                                                                                                                                                                                                                                                                                                                                                                                                      <w:divBdr>
                                                                                                                                                                                                                                                                                                                                                                                                                                                                                                                                        <w:top w:val="none" w:sz="0" w:space="0" w:color="auto"/>
                                                                                                                                                                                                                                                                                                                                                                                                                                                                                                                                        <w:left w:val="none" w:sz="0" w:space="0" w:color="auto"/>
                                                                                                                                                                                                                                                                                                                                                                                                                                                                                                                                        <w:bottom w:val="none" w:sz="0" w:space="0" w:color="auto"/>
                                                                                                                                                                                                                                                                                                                                                                                                                                                                                                                                        <w:right w:val="none" w:sz="0" w:space="0" w:color="auto"/>
                                                                                                                                                                                                                                                                                                                                                                                                                                                                                                                                      </w:divBdr>
                                                                                                                                                                                                                                                                                                                                                                                                                                                                                                                                      <w:divsChild>
                                                                                                                                                                                                                                                                                                                                                                                                                                                                                                                                        <w:div w:id="7972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48B92-C3E3-6542-8C48-646BFDBE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26</Pages>
  <Words>107622</Words>
  <Characters>613447</Characters>
  <Application>Microsoft Macintosh Word</Application>
  <DocSecurity>0</DocSecurity>
  <Lines>5112</Lines>
  <Paragraphs>1439</Paragraphs>
  <ScaleCrop>false</ScaleCrop>
  <Company>UQDI</Company>
  <LinksUpToDate>false</LinksUpToDate>
  <CharactersWithSpaces>719630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71</cp:revision>
  <dcterms:created xsi:type="dcterms:W3CDTF">2013-10-01T13:45:00Z</dcterms:created>
  <dcterms:modified xsi:type="dcterms:W3CDTF">2013-11-03T10:38:00Z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