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615F5" w14:textId="18915027" w:rsidR="00DB5441" w:rsidRPr="00890F9C" w:rsidRDefault="001F5C9E" w:rsidP="00DB5441">
      <w:pPr>
        <w:pStyle w:val="Heading1"/>
      </w:pPr>
      <w:commentRangeStart w:id="0"/>
      <w:del w:id="1" w:author="IT Services" w:date="2014-03-14T14:21:00Z">
        <w:r w:rsidRPr="00890F9C" w:rsidDel="001E44F9">
          <w:delText xml:space="preserve">Human Complex Trait Epistasis: </w:delText>
        </w:r>
        <w:r w:rsidR="0062180E" w:rsidRPr="00890F9C" w:rsidDel="001E44F9">
          <w:delText xml:space="preserve">The </w:delText>
        </w:r>
        <w:r w:rsidRPr="00890F9C" w:rsidDel="001E44F9">
          <w:delText xml:space="preserve">Answer or Still </w:delText>
        </w:r>
        <w:r w:rsidR="0062180E" w:rsidRPr="00890F9C" w:rsidDel="001E44F9">
          <w:delText xml:space="preserve">the </w:delText>
        </w:r>
        <w:r w:rsidRPr="00890F9C" w:rsidDel="001E44F9">
          <w:delText>Question</w:delText>
        </w:r>
        <w:commentRangeEnd w:id="0"/>
        <w:r w:rsidR="001D2FB3" w:rsidDel="001E44F9">
          <w:rPr>
            <w:rStyle w:val="CommentReference"/>
            <w:rFonts w:asciiTheme="minorHAnsi" w:eastAsiaTheme="minorEastAsia" w:hAnsiTheme="minorHAnsi" w:cstheme="minorBidi"/>
            <w:b w:val="0"/>
            <w:bCs w:val="0"/>
            <w:color w:val="auto"/>
          </w:rPr>
          <w:commentReference w:id="0"/>
        </w:r>
      </w:del>
      <w:bookmarkStart w:id="2" w:name="_Toc256711618"/>
      <w:ins w:id="3" w:author="IT Services" w:date="2014-03-14T14:21:00Z">
        <w:r w:rsidR="001E44F9">
          <w:t>Status update: Detecting epistasis in human complex traits</w:t>
        </w:r>
      </w:ins>
      <w:bookmarkEnd w:id="2"/>
      <w:del w:id="4" w:author="IT Services" w:date="2014-03-14T14:22:00Z">
        <w:r w:rsidRPr="00890F9C" w:rsidDel="001E44F9">
          <w:delText>?</w:delText>
        </w:r>
      </w:del>
    </w:p>
    <w:p w14:paraId="72F548B1" w14:textId="5303E8A1" w:rsidR="0066519C" w:rsidRPr="004A0CCA" w:rsidDel="001E44F9" w:rsidRDefault="007C07F0" w:rsidP="0066519C">
      <w:pPr>
        <w:pStyle w:val="TOCHeading"/>
        <w:spacing w:before="120" w:line="240" w:lineRule="auto"/>
        <w:rPr>
          <w:del w:id="5" w:author="IT Services" w:date="2014-03-14T14:22:00Z"/>
          <w:rFonts w:eastAsiaTheme="minorEastAsia" w:cstheme="minorBidi"/>
          <w:bCs w:val="0"/>
          <w:color w:val="auto"/>
          <w:sz w:val="24"/>
          <w:szCs w:val="24"/>
          <w:rPrChange w:id="6" w:author="Darren Burgess" w:date="2014-03-02T16:54:00Z">
            <w:rPr>
              <w:del w:id="7" w:author="IT Services" w:date="2014-03-14T14:22:00Z"/>
              <w:rFonts w:eastAsiaTheme="minorEastAsia" w:cstheme="minorBidi"/>
              <w:b w:val="0"/>
              <w:bCs w:val="0"/>
              <w:color w:val="auto"/>
              <w:sz w:val="24"/>
              <w:szCs w:val="24"/>
            </w:rPr>
          </w:rPrChange>
        </w:rPr>
      </w:pPr>
      <w:ins w:id="8" w:author="Darren Burgess" w:date="2014-03-02T16:38:00Z">
        <w:del w:id="9" w:author="IT Services" w:date="2014-03-14T14:22:00Z">
          <w:r w:rsidRPr="004553BE" w:rsidDel="001E44F9">
            <w:delText>[Au: I think that the title should be made clearer about what</w:delText>
          </w:r>
        </w:del>
      </w:ins>
      <w:ins w:id="10" w:author="Darren Burgess" w:date="2014-03-02T16:39:00Z">
        <w:del w:id="11" w:author="IT Services" w:date="2014-03-14T14:22:00Z">
          <w:r w:rsidRPr="004553BE" w:rsidDel="001E44F9">
            <w:delText xml:space="preserve"> the article is about</w:delText>
          </w:r>
        </w:del>
      </w:ins>
      <w:ins w:id="12" w:author="Darren Burgess" w:date="2014-03-02T16:40:00Z">
        <w:del w:id="13" w:author="IT Services" w:date="2014-03-14T14:22:00Z">
          <w:r w:rsidRPr="005274E1" w:rsidDel="001E44F9">
            <w:delText xml:space="preserve">, </w:delText>
          </w:r>
        </w:del>
      </w:ins>
      <w:ins w:id="14" w:author="Darren Burgess" w:date="2014-03-02T16:51:00Z">
        <w:del w:id="15" w:author="IT Services" w:date="2014-03-14T14:22:00Z">
          <w:r w:rsidR="004A0CCA" w:rsidRPr="00F77EC4" w:rsidDel="001E44F9">
            <w:delText>so that readers will know what to expect when th</w:delText>
          </w:r>
          <w:r w:rsidR="004A0CCA" w:rsidRPr="00E14477" w:rsidDel="001E44F9">
            <w:delText>ey see the title (</w:delText>
          </w:r>
        </w:del>
      </w:ins>
      <w:ins w:id="16" w:author="Darren Burgess" w:date="2014-03-02T16:40:00Z">
        <w:del w:id="17" w:author="IT Services" w:date="2014-03-14T14:22:00Z">
          <w:r w:rsidRPr="00796F56" w:rsidDel="001E44F9">
            <w:delText>particularly methodology, evidence and implications of epistasis in complex traits</w:delText>
          </w:r>
        </w:del>
      </w:ins>
      <w:ins w:id="18" w:author="Darren Burgess" w:date="2014-03-02T16:51:00Z">
        <w:del w:id="19" w:author="IT Services" w:date="2014-03-14T14:22:00Z">
          <w:r w:rsidR="004A0CCA" w:rsidRPr="00796F56" w:rsidDel="001E44F9">
            <w:delText>)</w:delText>
          </w:r>
        </w:del>
      </w:ins>
      <w:ins w:id="20" w:author="Darren Burgess" w:date="2014-03-02T16:40:00Z">
        <w:del w:id="21" w:author="IT Services" w:date="2014-03-14T14:22:00Z">
          <w:r w:rsidRPr="00796F56" w:rsidDel="001E44F9">
            <w:delText xml:space="preserve">. I think the current title is a bit </w:delText>
          </w:r>
        </w:del>
      </w:ins>
      <w:ins w:id="22" w:author="Darren Burgess" w:date="2014-03-02T16:42:00Z">
        <w:del w:id="23" w:author="IT Services" w:date="2014-03-14T14:22:00Z">
          <w:r w:rsidRPr="00491AFE" w:rsidDel="001E44F9">
            <w:delText xml:space="preserve">vague, </w:delText>
          </w:r>
        </w:del>
      </w:ins>
      <w:ins w:id="24" w:author="Darren Burgess" w:date="2014-03-03T11:15:00Z">
        <w:del w:id="25" w:author="IT Services" w:date="2014-03-14T14:22:00Z">
          <w:r w:rsidR="00006D57" w:rsidDel="001E44F9">
            <w:rPr>
              <w:rFonts w:eastAsiaTheme="minorEastAsia" w:cstheme="minorBidi"/>
              <w:bCs w:val="0"/>
              <w:color w:val="auto"/>
              <w:sz w:val="24"/>
              <w:szCs w:val="24"/>
            </w:rPr>
            <w:delText xml:space="preserve">doesn’t imply methodology, </w:delText>
          </w:r>
        </w:del>
      </w:ins>
      <w:ins w:id="26" w:author="Darren Burgess" w:date="2014-03-02T16:42:00Z">
        <w:del w:id="27" w:author="IT Services" w:date="2014-03-14T14:22:00Z">
          <w:r w:rsidRPr="004553BE" w:rsidDel="001E44F9">
            <w:delText xml:space="preserve">and epistasis </w:delText>
          </w:r>
        </w:del>
      </w:ins>
      <w:ins w:id="28" w:author="Darren Burgess" w:date="2014-03-02T16:43:00Z">
        <w:del w:id="29" w:author="IT Services" w:date="2014-03-14T14:22:00Z">
          <w:r w:rsidRPr="004553BE" w:rsidDel="001E44F9">
            <w:delText xml:space="preserve">itself </w:delText>
          </w:r>
        </w:del>
      </w:ins>
      <w:ins w:id="30" w:author="Darren Burgess" w:date="2014-03-02T16:42:00Z">
        <w:del w:id="31" w:author="IT Services" w:date="2014-03-14T14:22:00Z">
          <w:r w:rsidRPr="005274E1" w:rsidDel="001E44F9">
            <w:delText>isn</w:delText>
          </w:r>
        </w:del>
      </w:ins>
      <w:ins w:id="32" w:author="Darren Burgess" w:date="2014-03-02T16:43:00Z">
        <w:del w:id="33" w:author="IT Services" w:date="2014-03-14T14:22:00Z">
          <w:r w:rsidRPr="00F77EC4" w:rsidDel="001E44F9">
            <w:delText xml:space="preserve">’t strictly an answer or a question. </w:delText>
          </w:r>
        </w:del>
      </w:ins>
      <w:ins w:id="34" w:author="Darren Burgess" w:date="2014-03-02T16:53:00Z">
        <w:del w:id="35" w:author="IT Services" w:date="2014-03-14T14:22:00Z">
          <w:r w:rsidR="004A0CCA" w:rsidRPr="00E14477" w:rsidDel="001E44F9">
            <w:delText>How about something lik</w:delText>
          </w:r>
          <w:r w:rsidR="004A0CCA" w:rsidRPr="00796F56" w:rsidDel="001E44F9">
            <w:delText>e:</w:delText>
          </w:r>
        </w:del>
      </w:ins>
      <w:ins w:id="36" w:author="Darren Burgess" w:date="2014-03-02T16:54:00Z">
        <w:del w:id="37" w:author="IT Services" w:date="2014-03-14T14:22:00Z">
          <w:r w:rsidR="004A0CCA" w:rsidRPr="00796F56" w:rsidDel="001E44F9">
            <w:delText xml:space="preserve"> ”</w:delText>
          </w:r>
        </w:del>
      </w:ins>
      <w:ins w:id="38" w:author="Darren Burgess" w:date="2014-03-02T16:53:00Z">
        <w:del w:id="39" w:author="IT Services" w:date="2014-03-14T14:22:00Z">
          <w:r w:rsidR="004A0CCA" w:rsidRPr="00796F56" w:rsidDel="001E44F9">
            <w:delText>Detection and implications of epistasis in human complex traits</w:delText>
          </w:r>
        </w:del>
      </w:ins>
      <w:ins w:id="40" w:author="Darren Burgess" w:date="2014-03-02T16:54:00Z">
        <w:del w:id="41" w:author="IT Services" w:date="2014-03-14T14:22:00Z">
          <w:r w:rsidR="004A0CCA" w:rsidRPr="00491AFE" w:rsidDel="001E44F9">
            <w:delText>”?]</w:delText>
          </w:r>
        </w:del>
      </w:ins>
    </w:p>
    <w:p w14:paraId="46F2B5B2" w14:textId="77777777" w:rsidR="006547D0" w:rsidRPr="006547D0" w:rsidDel="006547D0" w:rsidRDefault="0066519C" w:rsidP="006547D0">
      <w:pPr>
        <w:pStyle w:val="TOCHeading"/>
        <w:spacing w:before="120" w:line="240" w:lineRule="auto"/>
        <w:rPr>
          <w:del w:id="42" w:author="WWAdmin" w:date="2014-03-05T10:31:00Z"/>
          <w:rFonts w:eastAsiaTheme="minorEastAsia" w:cstheme="minorBidi"/>
          <w:b w:val="0"/>
          <w:bCs w:val="0"/>
          <w:color w:val="auto"/>
          <w:sz w:val="24"/>
          <w:szCs w:val="24"/>
          <w:rPrChange w:id="43" w:author="WWAdmin" w:date="2014-03-05T10:32:00Z">
            <w:rPr>
              <w:del w:id="44" w:author="WWAdmin" w:date="2014-03-05T10:31:00Z"/>
            </w:rPr>
          </w:rPrChange>
        </w:rPr>
      </w:pPr>
      <w:r w:rsidRPr="00890F9C">
        <w:rPr>
          <w:rFonts w:eastAsiaTheme="minorEastAsia" w:cstheme="minorBidi"/>
          <w:b w:val="0"/>
          <w:bCs w:val="0"/>
          <w:color w:val="auto"/>
          <w:sz w:val="24"/>
          <w:szCs w:val="24"/>
        </w:rPr>
        <w:t>Wen-</w:t>
      </w:r>
      <w:proofErr w:type="spellStart"/>
      <w:ins w:id="45" w:author="WWAdmin" w:date="2014-03-05T10:27:00Z">
        <w:r w:rsidR="006547D0">
          <w:rPr>
            <w:rFonts w:eastAsiaTheme="minorEastAsia" w:cstheme="minorBidi"/>
            <w:b w:val="0"/>
            <w:bCs w:val="0"/>
            <w:color w:val="auto"/>
            <w:sz w:val="24"/>
            <w:szCs w:val="24"/>
          </w:rPr>
          <w:t>H</w:t>
        </w:r>
      </w:ins>
      <w:del w:id="46" w:author="WWAdmin" w:date="2014-03-05T10:27:00Z">
        <w:r w:rsidRPr="00890F9C" w:rsidDel="006547D0">
          <w:rPr>
            <w:rFonts w:eastAsiaTheme="minorEastAsia" w:cstheme="minorBidi"/>
            <w:b w:val="0"/>
            <w:bCs w:val="0"/>
            <w:color w:val="auto"/>
            <w:sz w:val="24"/>
            <w:szCs w:val="24"/>
          </w:rPr>
          <w:delText>h</w:delText>
        </w:r>
      </w:del>
      <w:r w:rsidRPr="00890F9C">
        <w:rPr>
          <w:rFonts w:eastAsiaTheme="minorEastAsia" w:cstheme="minorBidi"/>
          <w:b w:val="0"/>
          <w:bCs w:val="0"/>
          <w:color w:val="auto"/>
          <w:sz w:val="24"/>
          <w:szCs w:val="24"/>
        </w:rPr>
        <w:t>ua</w:t>
      </w:r>
      <w:proofErr w:type="spellEnd"/>
      <w:r w:rsidRPr="00890F9C">
        <w:rPr>
          <w:rFonts w:eastAsiaTheme="minorEastAsia" w:cstheme="minorBidi"/>
          <w:b w:val="0"/>
          <w:bCs w:val="0"/>
          <w:color w:val="auto"/>
          <w:sz w:val="24"/>
          <w:szCs w:val="24"/>
        </w:rPr>
        <w:t xml:space="preserve"> Wei</w:t>
      </w:r>
      <w:ins w:id="47" w:author="WWAdmin" w:date="2014-03-05T10:29:00Z">
        <w:r w:rsidR="006547D0" w:rsidRPr="006547D0">
          <w:rPr>
            <w:vertAlign w:val="superscript"/>
            <w:rPrChange w:id="48" w:author="WWAdmin" w:date="2014-03-05T10:29:00Z">
              <w:rPr/>
            </w:rPrChange>
          </w:rPr>
          <w:t>1</w:t>
        </w:r>
        <w:proofErr w:type="gramStart"/>
        <w:r w:rsidR="006547D0" w:rsidRPr="006547D0">
          <w:rPr>
            <w:vertAlign w:val="superscript"/>
            <w:rPrChange w:id="49" w:author="WWAdmin" w:date="2014-03-05T10:29:00Z">
              <w:rPr/>
            </w:rPrChange>
          </w:rPr>
          <w:t>,2</w:t>
        </w:r>
      </w:ins>
      <w:proofErr w:type="gramEnd"/>
      <w:del w:id="50" w:author="WWAdmin" w:date="2014-03-05T10:31:00Z">
        <w:r w:rsidRPr="00890F9C" w:rsidDel="006547D0">
          <w:rPr>
            <w:rFonts w:eastAsiaTheme="minorEastAsia" w:cstheme="minorBidi"/>
            <w:b w:val="0"/>
            <w:bCs w:val="0"/>
            <w:color w:val="auto"/>
            <w:sz w:val="24"/>
            <w:szCs w:val="24"/>
          </w:rPr>
          <w:delText xml:space="preserve"> </w:delText>
        </w:r>
      </w:del>
      <w:ins w:id="51" w:author="WWAdmin" w:date="2014-03-05T10:31:00Z">
        <w:r w:rsidR="006547D0">
          <w:rPr>
            <w:rFonts w:eastAsiaTheme="minorEastAsia" w:cstheme="minorBidi"/>
            <w:b w:val="0"/>
            <w:bCs w:val="0"/>
            <w:color w:val="auto"/>
            <w:sz w:val="24"/>
            <w:szCs w:val="24"/>
          </w:rPr>
          <w:t xml:space="preserve">, </w:t>
        </w:r>
      </w:ins>
      <w:del w:id="52" w:author="WWAdmin" w:date="2014-03-05T10:29:00Z">
        <w:r w:rsidRPr="00890F9C" w:rsidDel="006547D0">
          <w:rPr>
            <w:rFonts w:eastAsiaTheme="minorEastAsia" w:cstheme="minorBidi"/>
            <w:b w:val="0"/>
            <w:bCs w:val="0"/>
            <w:color w:val="auto"/>
            <w:sz w:val="24"/>
            <w:szCs w:val="24"/>
          </w:rPr>
          <w:delText>(University of Edinburgh and University of Manchester)</w:delText>
        </w:r>
      </w:del>
    </w:p>
    <w:p w14:paraId="68315031" w14:textId="253F5C99" w:rsidR="0066519C" w:rsidRPr="00890F9C" w:rsidDel="006547D0" w:rsidRDefault="0066519C" w:rsidP="0066519C">
      <w:pPr>
        <w:pStyle w:val="TOCHeading"/>
        <w:spacing w:before="120" w:line="240" w:lineRule="auto"/>
        <w:rPr>
          <w:del w:id="53" w:author="WWAdmin" w:date="2014-03-05T10:32:00Z"/>
          <w:rFonts w:eastAsiaTheme="minorEastAsia" w:cstheme="minorBidi"/>
          <w:b w:val="0"/>
          <w:bCs w:val="0"/>
          <w:color w:val="auto"/>
          <w:sz w:val="24"/>
          <w:szCs w:val="24"/>
        </w:rPr>
      </w:pPr>
      <w:r w:rsidRPr="00890F9C">
        <w:rPr>
          <w:rFonts w:eastAsiaTheme="minorEastAsia" w:cstheme="minorBidi"/>
          <w:b w:val="0"/>
          <w:bCs w:val="0"/>
          <w:color w:val="auto"/>
          <w:sz w:val="24"/>
          <w:szCs w:val="24"/>
        </w:rPr>
        <w:t>Gibran Hemani</w:t>
      </w:r>
      <w:ins w:id="54" w:author="WWAdmin" w:date="2014-03-05T10:30:00Z">
        <w:r w:rsidR="006547D0" w:rsidRPr="006547D0">
          <w:rPr>
            <w:vertAlign w:val="superscript"/>
            <w:rPrChange w:id="55" w:author="WWAdmin" w:date="2014-03-05T10:30:00Z">
              <w:rPr/>
            </w:rPrChange>
          </w:rPr>
          <w:t>3</w:t>
        </w:r>
        <w:proofErr w:type="gramStart"/>
        <w:r w:rsidR="006547D0" w:rsidRPr="006547D0">
          <w:rPr>
            <w:vertAlign w:val="superscript"/>
            <w:rPrChange w:id="56" w:author="WWAdmin" w:date="2014-03-05T10:30:00Z">
              <w:rPr/>
            </w:rPrChange>
          </w:rPr>
          <w:t>,4</w:t>
        </w:r>
      </w:ins>
      <w:ins w:id="57" w:author="IT Services" w:date="2014-03-14T14:23:00Z">
        <w:r w:rsidR="001E44F9">
          <w:rPr>
            <w:vertAlign w:val="superscript"/>
          </w:rPr>
          <w:t>,5</w:t>
        </w:r>
      </w:ins>
      <w:proofErr w:type="gramEnd"/>
      <w:ins w:id="58" w:author="WWAdmin" w:date="2014-03-05T10:30:00Z">
        <w:r w:rsidR="006547D0">
          <w:rPr>
            <w:rFonts w:eastAsiaTheme="minorEastAsia" w:cstheme="minorBidi"/>
            <w:b w:val="0"/>
            <w:bCs w:val="0"/>
            <w:color w:val="auto"/>
            <w:sz w:val="24"/>
            <w:szCs w:val="24"/>
          </w:rPr>
          <w:t xml:space="preserve">, </w:t>
        </w:r>
      </w:ins>
      <w:del w:id="59" w:author="WWAdmin" w:date="2014-03-05T10:30:00Z">
        <w:r w:rsidRPr="00890F9C" w:rsidDel="006547D0">
          <w:rPr>
            <w:rFonts w:eastAsiaTheme="minorEastAsia" w:cstheme="minorBidi"/>
            <w:b w:val="0"/>
            <w:bCs w:val="0"/>
            <w:color w:val="auto"/>
            <w:sz w:val="24"/>
            <w:szCs w:val="24"/>
          </w:rPr>
          <w:delText xml:space="preserve"> (University of Queensland</w:delText>
        </w:r>
        <w:r w:rsidR="00C604D6" w:rsidRPr="00890F9C" w:rsidDel="006547D0">
          <w:rPr>
            <w:rFonts w:eastAsiaTheme="minorEastAsia" w:cstheme="minorBidi"/>
            <w:b w:val="0"/>
            <w:bCs w:val="0"/>
            <w:color w:val="auto"/>
            <w:sz w:val="24"/>
            <w:szCs w:val="24"/>
          </w:rPr>
          <w:delText xml:space="preserve"> and University of Bristol</w:delText>
        </w:r>
        <w:r w:rsidRPr="00890F9C" w:rsidDel="006547D0">
          <w:rPr>
            <w:rFonts w:eastAsiaTheme="minorEastAsia" w:cstheme="minorBidi"/>
            <w:b w:val="0"/>
            <w:bCs w:val="0"/>
            <w:color w:val="auto"/>
            <w:sz w:val="24"/>
            <w:szCs w:val="24"/>
          </w:rPr>
          <w:delText>)</w:delText>
        </w:r>
      </w:del>
    </w:p>
    <w:p w14:paraId="46DE6289" w14:textId="77777777" w:rsidR="0066519C" w:rsidRPr="00890F9C" w:rsidRDefault="0066519C" w:rsidP="0066519C">
      <w:pPr>
        <w:pStyle w:val="TOCHeading"/>
        <w:spacing w:before="120" w:line="240" w:lineRule="auto"/>
        <w:rPr>
          <w:rFonts w:eastAsiaTheme="minorEastAsia" w:cstheme="minorBidi"/>
          <w:b w:val="0"/>
          <w:bCs w:val="0"/>
          <w:color w:val="auto"/>
          <w:sz w:val="24"/>
          <w:szCs w:val="24"/>
        </w:rPr>
      </w:pPr>
      <w:r w:rsidRPr="00890F9C">
        <w:rPr>
          <w:rFonts w:eastAsiaTheme="minorEastAsia" w:cstheme="minorBidi"/>
          <w:b w:val="0"/>
          <w:bCs w:val="0"/>
          <w:color w:val="auto"/>
          <w:sz w:val="24"/>
          <w:szCs w:val="24"/>
        </w:rPr>
        <w:t>Chris Haley</w:t>
      </w:r>
      <w:ins w:id="60" w:author="WWAdmin" w:date="2014-03-05T10:30:00Z">
        <w:r w:rsidR="006547D0" w:rsidRPr="006547D0">
          <w:rPr>
            <w:rFonts w:eastAsiaTheme="minorEastAsia" w:cstheme="minorBidi"/>
            <w:b w:val="0"/>
            <w:bCs w:val="0"/>
            <w:color w:val="auto"/>
            <w:sz w:val="24"/>
            <w:szCs w:val="24"/>
            <w:vertAlign w:val="superscript"/>
            <w:rPrChange w:id="61" w:author="WWAdmin" w:date="2014-03-05T10:31:00Z">
              <w:rPr>
                <w:rFonts w:eastAsiaTheme="minorEastAsia" w:cstheme="minorBidi"/>
                <w:b w:val="0"/>
                <w:bCs w:val="0"/>
                <w:color w:val="auto"/>
                <w:sz w:val="24"/>
                <w:szCs w:val="24"/>
              </w:rPr>
            </w:rPrChange>
          </w:rPr>
          <w:t>1</w:t>
        </w:r>
      </w:ins>
      <w:del w:id="62" w:author="WWAdmin" w:date="2014-03-05T10:31:00Z">
        <w:r w:rsidRPr="00890F9C" w:rsidDel="006547D0">
          <w:rPr>
            <w:rFonts w:eastAsiaTheme="minorEastAsia" w:cstheme="minorBidi"/>
            <w:b w:val="0"/>
            <w:bCs w:val="0"/>
            <w:color w:val="auto"/>
            <w:sz w:val="24"/>
            <w:szCs w:val="24"/>
          </w:rPr>
          <w:delText xml:space="preserve"> (University of Edinburgh)</w:delText>
        </w:r>
      </w:del>
    </w:p>
    <w:p w14:paraId="5C76E979" w14:textId="77777777" w:rsidR="006547D0" w:rsidRDefault="000C4398" w:rsidP="006547D0">
      <w:pPr>
        <w:rPr>
          <w:ins w:id="63" w:author="WWAdmin" w:date="2014-03-05T10:32:00Z"/>
        </w:rPr>
      </w:pPr>
      <w:ins w:id="64" w:author="Darren Burgess" w:date="2014-02-25T11:26:00Z">
        <w:del w:id="65" w:author="WWAdmin" w:date="2014-03-05T13:54:00Z">
          <w:r w:rsidRPr="000C4398" w:rsidDel="00B23835">
            <w:rPr>
              <w:rFonts w:asciiTheme="majorHAnsi" w:hAnsiTheme="majorHAnsi"/>
              <w:b/>
              <w:rPrChange w:id="66" w:author="Darren Burgess" w:date="2014-02-25T11:27:00Z">
                <w:rPr>
                  <w:rFonts w:asciiTheme="majorHAnsi" w:hAnsiTheme="majorHAnsi"/>
                </w:rPr>
              </w:rPrChange>
            </w:rPr>
            <w:delText>[Au: please add full departmental affiliations and postal addresses for all authors.]</w:delText>
          </w:r>
        </w:del>
      </w:ins>
      <w:ins w:id="67" w:author="WWAdmin" w:date="2014-03-05T10:32:00Z">
        <w:r w:rsidR="006547D0" w:rsidRPr="006547D0">
          <w:rPr>
            <w:vertAlign w:val="superscript"/>
            <w:rPrChange w:id="68" w:author="WWAdmin" w:date="2014-03-05T10:33:00Z">
              <w:rPr/>
            </w:rPrChange>
          </w:rPr>
          <w:t>1</w:t>
        </w:r>
        <w:r w:rsidR="006547D0" w:rsidRPr="00CD4CF6">
          <w:t>MRC Human Genetics Unit, Institute of Genetics and Molecular Medicine, University of Edinburgh, Western General Hospital, Crewe Road, Edinburgh EH4 2XU, UK</w:t>
        </w:r>
      </w:ins>
    </w:p>
    <w:p w14:paraId="58E7C0A4" w14:textId="77777777" w:rsidR="006547D0" w:rsidRDefault="006547D0" w:rsidP="006547D0">
      <w:pPr>
        <w:rPr>
          <w:ins w:id="69" w:author="WWAdmin" w:date="2014-03-05T10:33:00Z"/>
        </w:rPr>
      </w:pPr>
      <w:ins w:id="70" w:author="WWAdmin" w:date="2014-03-05T10:33:00Z">
        <w:r w:rsidRPr="006547D0">
          <w:rPr>
            <w:vertAlign w:val="superscript"/>
            <w:rPrChange w:id="71" w:author="WWAdmin" w:date="2014-03-05T10:33:00Z">
              <w:rPr/>
            </w:rPrChange>
          </w:rPr>
          <w:t>2</w:t>
        </w:r>
      </w:ins>
      <w:ins w:id="72" w:author="WWAdmin" w:date="2014-03-05T10:32:00Z">
        <w:r w:rsidRPr="00CD4CF6">
          <w:t>Arthritis Research UK Centre for Genetics and Genomics, Institute of Inflammation and Repair, Faculty of Medical and Human Sciences, Manchester Academic Health Science Centre, University of Manchester, Oxford Road, Manchester M13 9PT</w:t>
        </w:r>
        <w:r>
          <w:t>, UK</w:t>
        </w:r>
      </w:ins>
    </w:p>
    <w:p w14:paraId="75EC3C74" w14:textId="02D828A7" w:rsidR="001E44F9" w:rsidRPr="00FF1DF7" w:rsidRDefault="001E44F9" w:rsidP="001E44F9">
      <w:pPr>
        <w:rPr>
          <w:ins w:id="73" w:author="IT Services" w:date="2014-03-14T14:26:00Z"/>
          <w:lang w:val="en-GB"/>
        </w:rPr>
      </w:pPr>
      <w:ins w:id="74" w:author="IT Services" w:date="2014-03-14T14:26:00Z">
        <w:r>
          <w:rPr>
            <w:vertAlign w:val="superscript"/>
          </w:rPr>
          <w:t>3</w:t>
        </w:r>
        <w:r w:rsidRPr="00FF1DF7">
          <w:rPr>
            <w:lang w:val="en-GB"/>
          </w:rPr>
          <w:t>MRC Integrative Epidemiology Unit, University of Bristol, Oakfield House, Oakfield Grove, Bristol, BS8 2BN</w:t>
        </w:r>
        <w:r>
          <w:rPr>
            <w:lang w:val="en-GB"/>
          </w:rPr>
          <w:t>, UK</w:t>
        </w:r>
      </w:ins>
    </w:p>
    <w:p w14:paraId="54D4E4FC" w14:textId="3FEC410F" w:rsidR="001E44F9" w:rsidRPr="001E44F9" w:rsidRDefault="001E44F9" w:rsidP="001E44F9">
      <w:pPr>
        <w:rPr>
          <w:ins w:id="75" w:author="IT Services" w:date="2014-03-14T14:23:00Z"/>
          <w:lang w:val="en-GB"/>
        </w:rPr>
      </w:pPr>
      <w:ins w:id="76" w:author="IT Services" w:date="2014-03-14T14:23:00Z">
        <w:r>
          <w:rPr>
            <w:vertAlign w:val="superscript"/>
          </w:rPr>
          <w:t>4</w:t>
        </w:r>
      </w:ins>
      <w:ins w:id="77" w:author="WWAdmin" w:date="2014-03-05T10:33:00Z">
        <w:del w:id="78" w:author="IT Services" w:date="2014-03-14T14:23:00Z">
          <w:r w:rsidR="006547D0" w:rsidRPr="006547D0" w:rsidDel="001E44F9">
            <w:rPr>
              <w:vertAlign w:val="superscript"/>
              <w:rPrChange w:id="79" w:author="WWAdmin" w:date="2014-03-05T10:34:00Z">
                <w:rPr/>
              </w:rPrChange>
            </w:rPr>
            <w:delText>3</w:delText>
          </w:r>
        </w:del>
      </w:ins>
      <w:ins w:id="80" w:author="IT Services" w:date="2014-03-14T14:23:00Z">
        <w:r w:rsidRPr="001E44F9">
          <w:rPr>
            <w:bCs/>
            <w:lang w:val="en-GB"/>
            <w:rPrChange w:id="81" w:author="IT Services" w:date="2014-03-14T14:23:00Z">
              <w:rPr>
                <w:b/>
                <w:bCs/>
                <w:lang w:val="en-GB"/>
              </w:rPr>
            </w:rPrChange>
          </w:rPr>
          <w:t>Queensland Brain Institute, University of Queensland, Brisbane, Queensland 4072, Australia</w:t>
        </w:r>
      </w:ins>
    </w:p>
    <w:p w14:paraId="4DD62CD1" w14:textId="20E9D1C9" w:rsidR="006547D0" w:rsidRPr="001E44F9" w:rsidRDefault="001E44F9" w:rsidP="006547D0">
      <w:pPr>
        <w:rPr>
          <w:ins w:id="82" w:author="WWAdmin" w:date="2014-03-05T10:34:00Z"/>
          <w:lang w:val="en-GB"/>
          <w:rPrChange w:id="83" w:author="IT Services" w:date="2014-03-14T14:24:00Z">
            <w:rPr>
              <w:ins w:id="84" w:author="WWAdmin" w:date="2014-03-05T10:34:00Z"/>
            </w:rPr>
          </w:rPrChange>
        </w:rPr>
      </w:pPr>
      <w:ins w:id="85" w:author="IT Services" w:date="2014-03-14T14:23:00Z">
        <w:r>
          <w:rPr>
            <w:vertAlign w:val="superscript"/>
          </w:rPr>
          <w:t>5</w:t>
        </w:r>
      </w:ins>
      <w:ins w:id="86" w:author="IT Services" w:date="2014-03-14T14:24:00Z">
        <w:r w:rsidRPr="001E44F9">
          <w:rPr>
            <w:bCs/>
            <w:lang w:val="en-GB"/>
            <w:rPrChange w:id="87" w:author="IT Services" w:date="2014-03-14T14:24:00Z">
              <w:rPr>
                <w:b/>
                <w:bCs/>
                <w:vertAlign w:val="superscript"/>
                <w:lang w:val="en-GB"/>
              </w:rPr>
            </w:rPrChange>
          </w:rPr>
          <w:t xml:space="preserve">University of Queensland </w:t>
        </w:r>
        <w:proofErr w:type="spellStart"/>
        <w:r w:rsidRPr="001E44F9">
          <w:rPr>
            <w:bCs/>
            <w:lang w:val="en-GB"/>
            <w:rPrChange w:id="88" w:author="IT Services" w:date="2014-03-14T14:24:00Z">
              <w:rPr>
                <w:b/>
                <w:bCs/>
                <w:vertAlign w:val="superscript"/>
                <w:lang w:val="en-GB"/>
              </w:rPr>
            </w:rPrChange>
          </w:rPr>
          <w:t>Diamantina</w:t>
        </w:r>
        <w:proofErr w:type="spellEnd"/>
        <w:r w:rsidRPr="001E44F9">
          <w:rPr>
            <w:bCs/>
            <w:lang w:val="en-GB"/>
            <w:rPrChange w:id="89" w:author="IT Services" w:date="2014-03-14T14:24:00Z">
              <w:rPr>
                <w:b/>
                <w:bCs/>
                <w:vertAlign w:val="superscript"/>
                <w:lang w:val="en-GB"/>
              </w:rPr>
            </w:rPrChange>
          </w:rPr>
          <w:t xml:space="preserve"> Institute, University of Queensland, Princess Alexandra Hospital, Brisbane, Queensland 4072, Australia</w:t>
        </w:r>
      </w:ins>
      <w:ins w:id="90" w:author="WWAdmin" w:date="2014-03-05T10:33:00Z">
        <w:del w:id="91" w:author="IT Services" w:date="2014-03-14T14:22:00Z">
          <w:r w:rsidR="006547D0" w:rsidDel="001E44F9">
            <w:delText>Queensland</w:delText>
          </w:r>
        </w:del>
      </w:ins>
    </w:p>
    <w:p w14:paraId="2C823494" w14:textId="3F31D604" w:rsidR="006547D0" w:rsidRPr="006547D0" w:rsidRDefault="006547D0" w:rsidP="006547D0">
      <w:pPr>
        <w:rPr>
          <w:ins w:id="92" w:author="WWAdmin" w:date="2014-03-05T10:32:00Z"/>
        </w:rPr>
      </w:pPr>
      <w:ins w:id="93" w:author="WWAdmin" w:date="2014-03-05T10:34:00Z">
        <w:del w:id="94" w:author="IT Services" w:date="2014-03-14T14:26:00Z">
          <w:r w:rsidRPr="006547D0" w:rsidDel="001E44F9">
            <w:rPr>
              <w:vertAlign w:val="superscript"/>
              <w:rPrChange w:id="95" w:author="WWAdmin" w:date="2014-03-05T10:34:00Z">
                <w:rPr/>
              </w:rPrChange>
            </w:rPr>
            <w:delText>4</w:delText>
          </w:r>
        </w:del>
        <w:del w:id="96" w:author="IT Services" w:date="2014-03-14T14:25:00Z">
          <w:r w:rsidDel="001E44F9">
            <w:delText>Bristol</w:delText>
          </w:r>
        </w:del>
      </w:ins>
    </w:p>
    <w:p w14:paraId="1A27E5C3" w14:textId="77777777" w:rsidR="006547D0" w:rsidRPr="006547D0" w:rsidRDefault="006547D0" w:rsidP="0066519C">
      <w:pPr>
        <w:rPr>
          <w:rFonts w:asciiTheme="majorHAnsi" w:hAnsiTheme="majorHAnsi"/>
        </w:rPr>
      </w:pPr>
    </w:p>
    <w:p w14:paraId="07A63512" w14:textId="77777777" w:rsidR="0066519C" w:rsidRPr="00890F9C" w:rsidRDefault="0066519C" w:rsidP="0066519C">
      <w:pPr>
        <w:pStyle w:val="addresses"/>
        <w:rPr>
          <w:rFonts w:asciiTheme="majorHAnsi" w:hAnsiTheme="majorHAnsi"/>
          <w:b w:val="0"/>
          <w:noProof w:val="0"/>
        </w:rPr>
      </w:pPr>
      <w:r w:rsidRPr="00890F9C">
        <w:rPr>
          <w:rFonts w:asciiTheme="majorHAnsi" w:hAnsiTheme="majorHAnsi"/>
          <w:b w:val="0"/>
          <w:noProof w:val="0"/>
        </w:rPr>
        <w:t>Correspondence to CSH</w:t>
      </w:r>
      <w:bookmarkStart w:id="97" w:name="_GoBack"/>
      <w:bookmarkEnd w:id="97"/>
    </w:p>
    <w:p w14:paraId="0E4EB51B" w14:textId="77777777" w:rsidR="0066519C" w:rsidRPr="00890F9C" w:rsidRDefault="0066519C" w:rsidP="0066519C">
      <w:pPr>
        <w:pStyle w:val="addresses"/>
        <w:rPr>
          <w:rFonts w:asciiTheme="majorHAnsi" w:hAnsiTheme="majorHAnsi"/>
          <w:b w:val="0"/>
        </w:rPr>
      </w:pPr>
      <w:proofErr w:type="gramStart"/>
      <w:r w:rsidRPr="00890F9C">
        <w:rPr>
          <w:rFonts w:asciiTheme="majorHAnsi" w:hAnsiTheme="majorHAnsi"/>
          <w:b w:val="0"/>
          <w:noProof w:val="0"/>
        </w:rPr>
        <w:t>e</w:t>
      </w:r>
      <w:proofErr w:type="gramEnd"/>
      <w:r w:rsidRPr="00890F9C">
        <w:rPr>
          <w:rFonts w:asciiTheme="majorHAnsi" w:hAnsiTheme="majorHAnsi"/>
          <w:b w:val="0"/>
          <w:noProof w:val="0"/>
        </w:rPr>
        <w:t xml:space="preserve">-mail: </w:t>
      </w:r>
      <w:r w:rsidRPr="00890F9C">
        <w:rPr>
          <w:rFonts w:asciiTheme="majorHAnsi" w:hAnsiTheme="majorHAnsi"/>
          <w:b w:val="0"/>
        </w:rPr>
        <w:t>Chris.Haley@igmm.ed.ac.uk</w:t>
      </w:r>
    </w:p>
    <w:p w14:paraId="7C867DCF" w14:textId="77777777" w:rsidR="0066519C" w:rsidRPr="00890F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4E956675" w14:textId="77777777" w:rsidR="005C1EBA" w:rsidRPr="00890F9C" w:rsidRDefault="005C1EBA">
          <w:pPr>
            <w:pStyle w:val="TOCHeading"/>
          </w:pPr>
          <w:r w:rsidRPr="00890F9C">
            <w:t>Table of Contents</w:t>
          </w:r>
        </w:p>
        <w:p w14:paraId="2C16FEF5" w14:textId="77777777" w:rsidR="00010C4A" w:rsidRDefault="004D073D">
          <w:pPr>
            <w:pStyle w:val="TOC1"/>
            <w:tabs>
              <w:tab w:val="right" w:leader="dot" w:pos="8290"/>
            </w:tabs>
            <w:rPr>
              <w:ins w:id="98" w:author="Gib Hemani" w:date="2014-03-17T21:38:00Z"/>
              <w:b w:val="0"/>
              <w:noProof/>
              <w:lang w:eastAsia="ja-JP"/>
            </w:rPr>
          </w:pPr>
          <w:r w:rsidRPr="00890F9C">
            <w:rPr>
              <w:b w:val="0"/>
            </w:rPr>
            <w:fldChar w:fldCharType="begin"/>
          </w:r>
          <w:r w:rsidR="005C1EBA" w:rsidRPr="00890F9C">
            <w:instrText xml:space="preserve"> TOC \o "1-3" \h \z \u </w:instrText>
          </w:r>
          <w:r w:rsidRPr="00890F9C">
            <w:rPr>
              <w:b w:val="0"/>
            </w:rPr>
            <w:fldChar w:fldCharType="separate"/>
          </w:r>
          <w:ins w:id="99" w:author="Gib Hemani" w:date="2014-03-17T21:38:00Z">
            <w:r w:rsidR="00010C4A">
              <w:rPr>
                <w:noProof/>
              </w:rPr>
              <w:t>Status update: Detecting epistasis in human complex traits</w:t>
            </w:r>
            <w:r w:rsidR="00010C4A">
              <w:rPr>
                <w:noProof/>
              </w:rPr>
              <w:tab/>
            </w:r>
            <w:r w:rsidR="00010C4A">
              <w:rPr>
                <w:noProof/>
              </w:rPr>
              <w:fldChar w:fldCharType="begin"/>
            </w:r>
            <w:r w:rsidR="00010C4A">
              <w:rPr>
                <w:noProof/>
              </w:rPr>
              <w:instrText xml:space="preserve"> PAGEREF _Toc256711618 \h </w:instrText>
            </w:r>
          </w:ins>
          <w:r w:rsidR="00010C4A">
            <w:rPr>
              <w:noProof/>
            </w:rPr>
          </w:r>
          <w:r w:rsidR="00010C4A">
            <w:rPr>
              <w:noProof/>
            </w:rPr>
            <w:fldChar w:fldCharType="separate"/>
          </w:r>
          <w:ins w:id="100" w:author="Gib Hemani" w:date="2014-03-17T21:38:00Z">
            <w:r w:rsidR="00010C4A">
              <w:rPr>
                <w:noProof/>
              </w:rPr>
              <w:t>1</w:t>
            </w:r>
            <w:r w:rsidR="00010C4A">
              <w:rPr>
                <w:noProof/>
              </w:rPr>
              <w:fldChar w:fldCharType="end"/>
            </w:r>
          </w:ins>
        </w:p>
        <w:p w14:paraId="093FC790" w14:textId="77777777" w:rsidR="00010C4A" w:rsidRDefault="00010C4A">
          <w:pPr>
            <w:pStyle w:val="TOC2"/>
            <w:tabs>
              <w:tab w:val="right" w:leader="dot" w:pos="8290"/>
            </w:tabs>
            <w:rPr>
              <w:ins w:id="101" w:author="Gib Hemani" w:date="2014-03-17T21:38:00Z"/>
              <w:b w:val="0"/>
              <w:noProof/>
              <w:sz w:val="24"/>
              <w:szCs w:val="24"/>
              <w:lang w:eastAsia="ja-JP"/>
            </w:rPr>
          </w:pPr>
          <w:ins w:id="102" w:author="Gib Hemani" w:date="2014-03-17T21:38:00Z">
            <w:r>
              <w:rPr>
                <w:noProof/>
              </w:rPr>
              <w:t>Abstract</w:t>
            </w:r>
            <w:r>
              <w:rPr>
                <w:noProof/>
              </w:rPr>
              <w:tab/>
            </w:r>
            <w:r>
              <w:rPr>
                <w:noProof/>
              </w:rPr>
              <w:fldChar w:fldCharType="begin"/>
            </w:r>
            <w:r>
              <w:rPr>
                <w:noProof/>
              </w:rPr>
              <w:instrText xml:space="preserve"> PAGEREF _Toc256711619 \h </w:instrText>
            </w:r>
          </w:ins>
          <w:r>
            <w:rPr>
              <w:noProof/>
            </w:rPr>
          </w:r>
          <w:r>
            <w:rPr>
              <w:noProof/>
            </w:rPr>
            <w:fldChar w:fldCharType="separate"/>
          </w:r>
          <w:ins w:id="103" w:author="Gib Hemani" w:date="2014-03-17T21:38:00Z">
            <w:r>
              <w:rPr>
                <w:noProof/>
              </w:rPr>
              <w:t>2</w:t>
            </w:r>
            <w:r>
              <w:rPr>
                <w:noProof/>
              </w:rPr>
              <w:fldChar w:fldCharType="end"/>
            </w:r>
          </w:ins>
        </w:p>
        <w:p w14:paraId="6ED78885" w14:textId="77777777" w:rsidR="00010C4A" w:rsidRDefault="00010C4A">
          <w:pPr>
            <w:pStyle w:val="TOC2"/>
            <w:tabs>
              <w:tab w:val="right" w:leader="dot" w:pos="8290"/>
            </w:tabs>
            <w:rPr>
              <w:ins w:id="104" w:author="Gib Hemani" w:date="2014-03-17T21:38:00Z"/>
              <w:b w:val="0"/>
              <w:noProof/>
              <w:sz w:val="24"/>
              <w:szCs w:val="24"/>
              <w:lang w:eastAsia="ja-JP"/>
            </w:rPr>
          </w:pPr>
          <w:ins w:id="105" w:author="Gib Hemani" w:date="2014-03-17T21:38:00Z">
            <w:r>
              <w:rPr>
                <w:noProof/>
              </w:rPr>
              <w:t>Introduction</w:t>
            </w:r>
            <w:r>
              <w:rPr>
                <w:noProof/>
              </w:rPr>
              <w:tab/>
            </w:r>
            <w:r>
              <w:rPr>
                <w:noProof/>
              </w:rPr>
              <w:fldChar w:fldCharType="begin"/>
            </w:r>
            <w:r>
              <w:rPr>
                <w:noProof/>
              </w:rPr>
              <w:instrText xml:space="preserve"> PAGEREF _Toc256711620 \h </w:instrText>
            </w:r>
          </w:ins>
          <w:r>
            <w:rPr>
              <w:noProof/>
            </w:rPr>
          </w:r>
          <w:r>
            <w:rPr>
              <w:noProof/>
            </w:rPr>
            <w:fldChar w:fldCharType="separate"/>
          </w:r>
          <w:ins w:id="106" w:author="Gib Hemani" w:date="2014-03-17T21:38:00Z">
            <w:r>
              <w:rPr>
                <w:noProof/>
              </w:rPr>
              <w:t>2</w:t>
            </w:r>
            <w:r>
              <w:rPr>
                <w:noProof/>
              </w:rPr>
              <w:fldChar w:fldCharType="end"/>
            </w:r>
          </w:ins>
        </w:p>
        <w:p w14:paraId="5D9D52C5" w14:textId="77777777" w:rsidR="00010C4A" w:rsidRDefault="00010C4A">
          <w:pPr>
            <w:pStyle w:val="TOC2"/>
            <w:tabs>
              <w:tab w:val="right" w:leader="dot" w:pos="8290"/>
            </w:tabs>
            <w:rPr>
              <w:ins w:id="107" w:author="Gib Hemani" w:date="2014-03-17T21:38:00Z"/>
              <w:b w:val="0"/>
              <w:noProof/>
              <w:sz w:val="24"/>
              <w:szCs w:val="24"/>
              <w:lang w:eastAsia="ja-JP"/>
            </w:rPr>
          </w:pPr>
          <w:ins w:id="108" w:author="Gib Hemani" w:date="2014-03-17T21:38:00Z">
            <w:r>
              <w:rPr>
                <w:noProof/>
              </w:rPr>
              <w:t>Methods for detecting epistasis</w:t>
            </w:r>
            <w:r>
              <w:rPr>
                <w:noProof/>
              </w:rPr>
              <w:tab/>
            </w:r>
            <w:r>
              <w:rPr>
                <w:noProof/>
              </w:rPr>
              <w:fldChar w:fldCharType="begin"/>
            </w:r>
            <w:r>
              <w:rPr>
                <w:noProof/>
              </w:rPr>
              <w:instrText xml:space="preserve"> PAGEREF _Toc256711621 \h </w:instrText>
            </w:r>
          </w:ins>
          <w:r>
            <w:rPr>
              <w:noProof/>
            </w:rPr>
          </w:r>
          <w:r>
            <w:rPr>
              <w:noProof/>
            </w:rPr>
            <w:fldChar w:fldCharType="separate"/>
          </w:r>
          <w:ins w:id="109" w:author="Gib Hemani" w:date="2014-03-17T21:38:00Z">
            <w:r>
              <w:rPr>
                <w:noProof/>
              </w:rPr>
              <w:t>3</w:t>
            </w:r>
            <w:r>
              <w:rPr>
                <w:noProof/>
              </w:rPr>
              <w:fldChar w:fldCharType="end"/>
            </w:r>
          </w:ins>
        </w:p>
        <w:p w14:paraId="777D4487" w14:textId="77777777" w:rsidR="00010C4A" w:rsidRDefault="00010C4A">
          <w:pPr>
            <w:pStyle w:val="TOC3"/>
            <w:tabs>
              <w:tab w:val="right" w:leader="dot" w:pos="8290"/>
            </w:tabs>
            <w:rPr>
              <w:ins w:id="110" w:author="Gib Hemani" w:date="2014-03-17T21:38:00Z"/>
              <w:noProof/>
              <w:sz w:val="24"/>
              <w:szCs w:val="24"/>
              <w:lang w:eastAsia="ja-JP"/>
            </w:rPr>
          </w:pPr>
          <w:ins w:id="111" w:author="Gib Hemani" w:date="2014-03-17T21:38:00Z">
            <w:r w:rsidRPr="0056426F">
              <w:rPr>
                <w:rFonts w:ascii="Times New Roman" w:hAnsi="Times New Roman"/>
                <w:noProof/>
              </w:rPr>
              <w:t>Regression-based methods</w:t>
            </w:r>
            <w:r>
              <w:rPr>
                <w:noProof/>
              </w:rPr>
              <w:tab/>
            </w:r>
            <w:r>
              <w:rPr>
                <w:noProof/>
              </w:rPr>
              <w:fldChar w:fldCharType="begin"/>
            </w:r>
            <w:r>
              <w:rPr>
                <w:noProof/>
              </w:rPr>
              <w:instrText xml:space="preserve"> PAGEREF _Toc256711622 \h </w:instrText>
            </w:r>
          </w:ins>
          <w:r>
            <w:rPr>
              <w:noProof/>
            </w:rPr>
          </w:r>
          <w:r>
            <w:rPr>
              <w:noProof/>
            </w:rPr>
            <w:fldChar w:fldCharType="separate"/>
          </w:r>
          <w:ins w:id="112" w:author="Gib Hemani" w:date="2014-03-17T21:38:00Z">
            <w:r>
              <w:rPr>
                <w:noProof/>
              </w:rPr>
              <w:t>4</w:t>
            </w:r>
            <w:r>
              <w:rPr>
                <w:noProof/>
              </w:rPr>
              <w:fldChar w:fldCharType="end"/>
            </w:r>
          </w:ins>
        </w:p>
        <w:p w14:paraId="1BBADDA4" w14:textId="77777777" w:rsidR="00010C4A" w:rsidRDefault="00010C4A">
          <w:pPr>
            <w:pStyle w:val="TOC3"/>
            <w:tabs>
              <w:tab w:val="right" w:leader="dot" w:pos="8290"/>
            </w:tabs>
            <w:rPr>
              <w:ins w:id="113" w:author="Gib Hemani" w:date="2014-03-17T21:38:00Z"/>
              <w:noProof/>
              <w:sz w:val="24"/>
              <w:szCs w:val="24"/>
              <w:lang w:eastAsia="ja-JP"/>
            </w:rPr>
          </w:pPr>
          <w:ins w:id="114" w:author="Gib Hemani" w:date="2014-03-17T21:38:00Z">
            <w:r w:rsidRPr="0056426F">
              <w:rPr>
                <w:rFonts w:ascii="Times New Roman" w:hAnsi="Times New Roman"/>
                <w:noProof/>
              </w:rPr>
              <w:t>LD and haplotype-based methods.</w:t>
            </w:r>
            <w:r>
              <w:rPr>
                <w:noProof/>
              </w:rPr>
              <w:tab/>
            </w:r>
            <w:r>
              <w:rPr>
                <w:noProof/>
              </w:rPr>
              <w:fldChar w:fldCharType="begin"/>
            </w:r>
            <w:r>
              <w:rPr>
                <w:noProof/>
              </w:rPr>
              <w:instrText xml:space="preserve"> PAGEREF _Toc256711623 \h </w:instrText>
            </w:r>
          </w:ins>
          <w:r>
            <w:rPr>
              <w:noProof/>
            </w:rPr>
          </w:r>
          <w:r>
            <w:rPr>
              <w:noProof/>
            </w:rPr>
            <w:fldChar w:fldCharType="separate"/>
          </w:r>
          <w:ins w:id="115" w:author="Gib Hemani" w:date="2014-03-17T21:38:00Z">
            <w:r>
              <w:rPr>
                <w:noProof/>
              </w:rPr>
              <w:t>5</w:t>
            </w:r>
            <w:r>
              <w:rPr>
                <w:noProof/>
              </w:rPr>
              <w:fldChar w:fldCharType="end"/>
            </w:r>
          </w:ins>
        </w:p>
        <w:p w14:paraId="6AD593F3" w14:textId="77777777" w:rsidR="00010C4A" w:rsidRDefault="00010C4A">
          <w:pPr>
            <w:pStyle w:val="TOC3"/>
            <w:tabs>
              <w:tab w:val="right" w:leader="dot" w:pos="8290"/>
            </w:tabs>
            <w:rPr>
              <w:ins w:id="116" w:author="Gib Hemani" w:date="2014-03-17T21:38:00Z"/>
              <w:noProof/>
              <w:sz w:val="24"/>
              <w:szCs w:val="24"/>
              <w:lang w:eastAsia="ja-JP"/>
            </w:rPr>
          </w:pPr>
          <w:ins w:id="117" w:author="Gib Hemani" w:date="2014-03-17T21:38:00Z">
            <w:r w:rsidRPr="0056426F">
              <w:rPr>
                <w:rFonts w:ascii="Times New Roman" w:hAnsi="Times New Roman"/>
                <w:noProof/>
              </w:rPr>
              <w:t>Bayesian methods</w:t>
            </w:r>
            <w:r>
              <w:rPr>
                <w:noProof/>
              </w:rPr>
              <w:tab/>
            </w:r>
            <w:r>
              <w:rPr>
                <w:noProof/>
              </w:rPr>
              <w:fldChar w:fldCharType="begin"/>
            </w:r>
            <w:r>
              <w:rPr>
                <w:noProof/>
              </w:rPr>
              <w:instrText xml:space="preserve"> PAGEREF _Toc256711624 \h </w:instrText>
            </w:r>
          </w:ins>
          <w:r>
            <w:rPr>
              <w:noProof/>
            </w:rPr>
          </w:r>
          <w:r>
            <w:rPr>
              <w:noProof/>
            </w:rPr>
            <w:fldChar w:fldCharType="separate"/>
          </w:r>
          <w:ins w:id="118" w:author="Gib Hemani" w:date="2014-03-17T21:38:00Z">
            <w:r>
              <w:rPr>
                <w:noProof/>
              </w:rPr>
              <w:t>6</w:t>
            </w:r>
            <w:r>
              <w:rPr>
                <w:noProof/>
              </w:rPr>
              <w:fldChar w:fldCharType="end"/>
            </w:r>
          </w:ins>
        </w:p>
        <w:p w14:paraId="1E99B409" w14:textId="77777777" w:rsidR="00010C4A" w:rsidRDefault="00010C4A">
          <w:pPr>
            <w:pStyle w:val="TOC3"/>
            <w:tabs>
              <w:tab w:val="right" w:leader="dot" w:pos="8290"/>
            </w:tabs>
            <w:rPr>
              <w:ins w:id="119" w:author="Gib Hemani" w:date="2014-03-17T21:38:00Z"/>
              <w:noProof/>
              <w:sz w:val="24"/>
              <w:szCs w:val="24"/>
              <w:lang w:eastAsia="ja-JP"/>
            </w:rPr>
          </w:pPr>
          <w:ins w:id="120" w:author="Gib Hemani" w:date="2014-03-17T21:38:00Z">
            <w:r w:rsidRPr="0056426F">
              <w:rPr>
                <w:rFonts w:ascii="Times New Roman" w:hAnsi="Times New Roman"/>
                <w:noProof/>
              </w:rPr>
              <w:t>Data-filtering methods</w:t>
            </w:r>
            <w:r>
              <w:rPr>
                <w:noProof/>
              </w:rPr>
              <w:tab/>
            </w:r>
            <w:r>
              <w:rPr>
                <w:noProof/>
              </w:rPr>
              <w:fldChar w:fldCharType="begin"/>
            </w:r>
            <w:r>
              <w:rPr>
                <w:noProof/>
              </w:rPr>
              <w:instrText xml:space="preserve"> PAGEREF _Toc256711625 \h </w:instrText>
            </w:r>
          </w:ins>
          <w:r>
            <w:rPr>
              <w:noProof/>
            </w:rPr>
          </w:r>
          <w:r>
            <w:rPr>
              <w:noProof/>
            </w:rPr>
            <w:fldChar w:fldCharType="separate"/>
          </w:r>
          <w:ins w:id="121" w:author="Gib Hemani" w:date="2014-03-17T21:38:00Z">
            <w:r>
              <w:rPr>
                <w:noProof/>
              </w:rPr>
              <w:t>7</w:t>
            </w:r>
            <w:r>
              <w:rPr>
                <w:noProof/>
              </w:rPr>
              <w:fldChar w:fldCharType="end"/>
            </w:r>
          </w:ins>
        </w:p>
        <w:p w14:paraId="099C8056" w14:textId="77777777" w:rsidR="00010C4A" w:rsidRDefault="00010C4A">
          <w:pPr>
            <w:pStyle w:val="TOC3"/>
            <w:tabs>
              <w:tab w:val="right" w:leader="dot" w:pos="8290"/>
            </w:tabs>
            <w:rPr>
              <w:ins w:id="122" w:author="Gib Hemani" w:date="2014-03-17T21:38:00Z"/>
              <w:noProof/>
              <w:sz w:val="24"/>
              <w:szCs w:val="24"/>
              <w:lang w:eastAsia="ja-JP"/>
            </w:rPr>
          </w:pPr>
          <w:ins w:id="123" w:author="Gib Hemani" w:date="2014-03-17T21:38:00Z">
            <w:r w:rsidRPr="0056426F">
              <w:rPr>
                <w:rFonts w:ascii="Times New Roman" w:hAnsi="Times New Roman"/>
                <w:noProof/>
              </w:rPr>
              <w:t>Artificial intelligence algorithms</w:t>
            </w:r>
            <w:r>
              <w:rPr>
                <w:noProof/>
              </w:rPr>
              <w:tab/>
            </w:r>
            <w:r>
              <w:rPr>
                <w:noProof/>
              </w:rPr>
              <w:fldChar w:fldCharType="begin"/>
            </w:r>
            <w:r>
              <w:rPr>
                <w:noProof/>
              </w:rPr>
              <w:instrText xml:space="preserve"> PAGEREF _Toc256711626 \h </w:instrText>
            </w:r>
          </w:ins>
          <w:r>
            <w:rPr>
              <w:noProof/>
            </w:rPr>
          </w:r>
          <w:r>
            <w:rPr>
              <w:noProof/>
            </w:rPr>
            <w:fldChar w:fldCharType="separate"/>
          </w:r>
          <w:ins w:id="124" w:author="Gib Hemani" w:date="2014-03-17T21:38:00Z">
            <w:r>
              <w:rPr>
                <w:noProof/>
              </w:rPr>
              <w:t>7</w:t>
            </w:r>
            <w:r>
              <w:rPr>
                <w:noProof/>
              </w:rPr>
              <w:fldChar w:fldCharType="end"/>
            </w:r>
          </w:ins>
        </w:p>
        <w:p w14:paraId="53F40628" w14:textId="77777777" w:rsidR="00010C4A" w:rsidRDefault="00010C4A">
          <w:pPr>
            <w:pStyle w:val="TOC3"/>
            <w:tabs>
              <w:tab w:val="right" w:leader="dot" w:pos="8290"/>
            </w:tabs>
            <w:rPr>
              <w:ins w:id="125" w:author="Gib Hemani" w:date="2014-03-17T21:38:00Z"/>
              <w:noProof/>
              <w:sz w:val="24"/>
              <w:szCs w:val="24"/>
              <w:lang w:eastAsia="ja-JP"/>
            </w:rPr>
          </w:pPr>
          <w:ins w:id="126" w:author="Gib Hemani" w:date="2014-03-17T21:38:00Z">
            <w:r w:rsidRPr="0056426F">
              <w:rPr>
                <w:rFonts w:ascii="Times New Roman" w:hAnsi="Times New Roman"/>
                <w:noProof/>
              </w:rPr>
              <w:t>Group- and module-based methods</w:t>
            </w:r>
            <w:r>
              <w:rPr>
                <w:noProof/>
              </w:rPr>
              <w:tab/>
            </w:r>
            <w:r>
              <w:rPr>
                <w:noProof/>
              </w:rPr>
              <w:fldChar w:fldCharType="begin"/>
            </w:r>
            <w:r>
              <w:rPr>
                <w:noProof/>
              </w:rPr>
              <w:instrText xml:space="preserve"> PAGEREF _Toc256711627 \h </w:instrText>
            </w:r>
          </w:ins>
          <w:r>
            <w:rPr>
              <w:noProof/>
            </w:rPr>
          </w:r>
          <w:r>
            <w:rPr>
              <w:noProof/>
            </w:rPr>
            <w:fldChar w:fldCharType="separate"/>
          </w:r>
          <w:ins w:id="127" w:author="Gib Hemani" w:date="2014-03-17T21:38:00Z">
            <w:r>
              <w:rPr>
                <w:noProof/>
              </w:rPr>
              <w:t>8</w:t>
            </w:r>
            <w:r>
              <w:rPr>
                <w:noProof/>
              </w:rPr>
              <w:fldChar w:fldCharType="end"/>
            </w:r>
          </w:ins>
        </w:p>
        <w:p w14:paraId="539D1F19" w14:textId="77777777" w:rsidR="00010C4A" w:rsidRDefault="00010C4A">
          <w:pPr>
            <w:pStyle w:val="TOC3"/>
            <w:tabs>
              <w:tab w:val="right" w:leader="dot" w:pos="8290"/>
            </w:tabs>
            <w:rPr>
              <w:ins w:id="128" w:author="Gib Hemani" w:date="2014-03-17T21:38:00Z"/>
              <w:noProof/>
              <w:sz w:val="24"/>
              <w:szCs w:val="24"/>
              <w:lang w:eastAsia="ja-JP"/>
            </w:rPr>
          </w:pPr>
          <w:ins w:id="129" w:author="Gib Hemani" w:date="2014-03-17T21:38:00Z">
            <w:r w:rsidRPr="0056426F">
              <w:rPr>
                <w:rFonts w:ascii="Times New Roman" w:hAnsi="Times New Roman"/>
                <w:noProof/>
              </w:rPr>
              <w:t>Multi-trait and multi-level integration</w:t>
            </w:r>
            <w:r>
              <w:rPr>
                <w:noProof/>
              </w:rPr>
              <w:tab/>
            </w:r>
            <w:r>
              <w:rPr>
                <w:noProof/>
              </w:rPr>
              <w:fldChar w:fldCharType="begin"/>
            </w:r>
            <w:r>
              <w:rPr>
                <w:noProof/>
              </w:rPr>
              <w:instrText xml:space="preserve"> PAGEREF _Toc256711628 \h </w:instrText>
            </w:r>
          </w:ins>
          <w:r>
            <w:rPr>
              <w:noProof/>
            </w:rPr>
          </w:r>
          <w:r>
            <w:rPr>
              <w:noProof/>
            </w:rPr>
            <w:fldChar w:fldCharType="separate"/>
          </w:r>
          <w:ins w:id="130" w:author="Gib Hemani" w:date="2014-03-17T21:38:00Z">
            <w:r>
              <w:rPr>
                <w:noProof/>
              </w:rPr>
              <w:t>8</w:t>
            </w:r>
            <w:r>
              <w:rPr>
                <w:noProof/>
              </w:rPr>
              <w:fldChar w:fldCharType="end"/>
            </w:r>
          </w:ins>
        </w:p>
        <w:p w14:paraId="4DBED181" w14:textId="77777777" w:rsidR="00010C4A" w:rsidRDefault="00010C4A">
          <w:pPr>
            <w:pStyle w:val="TOC3"/>
            <w:tabs>
              <w:tab w:val="right" w:leader="dot" w:pos="8290"/>
            </w:tabs>
            <w:rPr>
              <w:ins w:id="131" w:author="Gib Hemani" w:date="2014-03-17T21:38:00Z"/>
              <w:noProof/>
              <w:sz w:val="24"/>
              <w:szCs w:val="24"/>
              <w:lang w:eastAsia="ja-JP"/>
            </w:rPr>
          </w:pPr>
          <w:ins w:id="132" w:author="Gib Hemani" w:date="2014-03-17T21:38:00Z">
            <w:r w:rsidRPr="0056426F">
              <w:rPr>
                <w:rFonts w:ascii="Times New Roman" w:hAnsi="Times New Roman"/>
                <w:noProof/>
              </w:rPr>
              <w:t>Comparing alternative analytical approaches</w:t>
            </w:r>
            <w:r>
              <w:rPr>
                <w:noProof/>
              </w:rPr>
              <w:tab/>
            </w:r>
            <w:r>
              <w:rPr>
                <w:noProof/>
              </w:rPr>
              <w:fldChar w:fldCharType="begin"/>
            </w:r>
            <w:r>
              <w:rPr>
                <w:noProof/>
              </w:rPr>
              <w:instrText xml:space="preserve"> PAGEREF _Toc256711629 \h </w:instrText>
            </w:r>
          </w:ins>
          <w:r>
            <w:rPr>
              <w:noProof/>
            </w:rPr>
          </w:r>
          <w:r>
            <w:rPr>
              <w:noProof/>
            </w:rPr>
            <w:fldChar w:fldCharType="separate"/>
          </w:r>
          <w:ins w:id="133" w:author="Gib Hemani" w:date="2014-03-17T21:38:00Z">
            <w:r>
              <w:rPr>
                <w:noProof/>
              </w:rPr>
              <w:t>9</w:t>
            </w:r>
            <w:r>
              <w:rPr>
                <w:noProof/>
              </w:rPr>
              <w:fldChar w:fldCharType="end"/>
            </w:r>
          </w:ins>
        </w:p>
        <w:p w14:paraId="2C783062" w14:textId="77777777" w:rsidR="00010C4A" w:rsidRDefault="00010C4A">
          <w:pPr>
            <w:pStyle w:val="TOC2"/>
            <w:tabs>
              <w:tab w:val="right" w:leader="dot" w:pos="8290"/>
            </w:tabs>
            <w:rPr>
              <w:ins w:id="134" w:author="Gib Hemani" w:date="2014-03-17T21:38:00Z"/>
              <w:b w:val="0"/>
              <w:noProof/>
              <w:sz w:val="24"/>
              <w:szCs w:val="24"/>
              <w:lang w:eastAsia="ja-JP"/>
            </w:rPr>
          </w:pPr>
          <w:ins w:id="135" w:author="Gib Hemani" w:date="2014-03-17T21:38:00Z">
            <w:r>
              <w:rPr>
                <w:noProof/>
              </w:rPr>
              <w:t>Overview of empirical evidence for epistasis</w:t>
            </w:r>
            <w:r>
              <w:rPr>
                <w:noProof/>
              </w:rPr>
              <w:tab/>
            </w:r>
            <w:r>
              <w:rPr>
                <w:noProof/>
              </w:rPr>
              <w:fldChar w:fldCharType="begin"/>
            </w:r>
            <w:r>
              <w:rPr>
                <w:noProof/>
              </w:rPr>
              <w:instrText xml:space="preserve"> PAGEREF _Toc256711630 \h </w:instrText>
            </w:r>
          </w:ins>
          <w:r>
            <w:rPr>
              <w:noProof/>
            </w:rPr>
          </w:r>
          <w:r>
            <w:rPr>
              <w:noProof/>
            </w:rPr>
            <w:fldChar w:fldCharType="separate"/>
          </w:r>
          <w:ins w:id="136" w:author="Gib Hemani" w:date="2014-03-17T21:38:00Z">
            <w:r>
              <w:rPr>
                <w:noProof/>
              </w:rPr>
              <w:t>9</w:t>
            </w:r>
            <w:r>
              <w:rPr>
                <w:noProof/>
              </w:rPr>
              <w:fldChar w:fldCharType="end"/>
            </w:r>
          </w:ins>
        </w:p>
        <w:p w14:paraId="19E4F65F" w14:textId="77777777" w:rsidR="00010C4A" w:rsidRDefault="00010C4A">
          <w:pPr>
            <w:pStyle w:val="TOC3"/>
            <w:tabs>
              <w:tab w:val="right" w:leader="dot" w:pos="8290"/>
            </w:tabs>
            <w:rPr>
              <w:ins w:id="137" w:author="Gib Hemani" w:date="2014-03-17T21:38:00Z"/>
              <w:noProof/>
              <w:sz w:val="24"/>
              <w:szCs w:val="24"/>
              <w:lang w:eastAsia="ja-JP"/>
            </w:rPr>
          </w:pPr>
          <w:ins w:id="138" w:author="Gib Hemani" w:date="2014-03-17T21:38:00Z">
            <w:r>
              <w:rPr>
                <w:noProof/>
              </w:rPr>
              <w:t>Hypothesis-free studies</w:t>
            </w:r>
            <w:r>
              <w:rPr>
                <w:noProof/>
              </w:rPr>
              <w:tab/>
            </w:r>
            <w:r>
              <w:rPr>
                <w:noProof/>
              </w:rPr>
              <w:fldChar w:fldCharType="begin"/>
            </w:r>
            <w:r>
              <w:rPr>
                <w:noProof/>
              </w:rPr>
              <w:instrText xml:space="preserve"> PAGEREF _Toc256711631 \h </w:instrText>
            </w:r>
          </w:ins>
          <w:r>
            <w:rPr>
              <w:noProof/>
            </w:rPr>
          </w:r>
          <w:r>
            <w:rPr>
              <w:noProof/>
            </w:rPr>
            <w:fldChar w:fldCharType="separate"/>
          </w:r>
          <w:ins w:id="139" w:author="Gib Hemani" w:date="2014-03-17T21:38:00Z">
            <w:r>
              <w:rPr>
                <w:noProof/>
              </w:rPr>
              <w:t>10</w:t>
            </w:r>
            <w:r>
              <w:rPr>
                <w:noProof/>
              </w:rPr>
              <w:fldChar w:fldCharType="end"/>
            </w:r>
          </w:ins>
        </w:p>
        <w:p w14:paraId="7FCC5B05" w14:textId="77777777" w:rsidR="00010C4A" w:rsidRDefault="00010C4A">
          <w:pPr>
            <w:pStyle w:val="TOC3"/>
            <w:tabs>
              <w:tab w:val="right" w:leader="dot" w:pos="8290"/>
            </w:tabs>
            <w:rPr>
              <w:ins w:id="140" w:author="Gib Hemani" w:date="2014-03-17T21:38:00Z"/>
              <w:noProof/>
              <w:sz w:val="24"/>
              <w:szCs w:val="24"/>
              <w:lang w:eastAsia="ja-JP"/>
            </w:rPr>
          </w:pPr>
          <w:ins w:id="141" w:author="Gib Hemani" w:date="2014-03-17T21:38:00Z">
            <w:r>
              <w:rPr>
                <w:noProof/>
              </w:rPr>
              <w:t>Hypothesis-driven studies</w:t>
            </w:r>
            <w:r>
              <w:rPr>
                <w:noProof/>
              </w:rPr>
              <w:tab/>
            </w:r>
            <w:r>
              <w:rPr>
                <w:noProof/>
              </w:rPr>
              <w:fldChar w:fldCharType="begin"/>
            </w:r>
            <w:r>
              <w:rPr>
                <w:noProof/>
              </w:rPr>
              <w:instrText xml:space="preserve"> PAGEREF _Toc256711632 \h </w:instrText>
            </w:r>
          </w:ins>
          <w:r>
            <w:rPr>
              <w:noProof/>
            </w:rPr>
          </w:r>
          <w:r>
            <w:rPr>
              <w:noProof/>
            </w:rPr>
            <w:fldChar w:fldCharType="separate"/>
          </w:r>
          <w:ins w:id="142" w:author="Gib Hemani" w:date="2014-03-17T21:38:00Z">
            <w:r>
              <w:rPr>
                <w:noProof/>
              </w:rPr>
              <w:t>11</w:t>
            </w:r>
            <w:r>
              <w:rPr>
                <w:noProof/>
              </w:rPr>
              <w:fldChar w:fldCharType="end"/>
            </w:r>
          </w:ins>
        </w:p>
        <w:p w14:paraId="5DCCDE14" w14:textId="77777777" w:rsidR="00010C4A" w:rsidRDefault="00010C4A">
          <w:pPr>
            <w:pStyle w:val="TOC2"/>
            <w:tabs>
              <w:tab w:val="right" w:leader="dot" w:pos="8290"/>
            </w:tabs>
            <w:rPr>
              <w:ins w:id="143" w:author="Gib Hemani" w:date="2014-03-17T21:38:00Z"/>
              <w:b w:val="0"/>
              <w:noProof/>
              <w:sz w:val="24"/>
              <w:szCs w:val="24"/>
              <w:lang w:eastAsia="ja-JP"/>
            </w:rPr>
          </w:pPr>
          <w:ins w:id="144" w:author="Gib Hemani" w:date="2014-03-17T21:38:00Z">
            <w:r>
              <w:rPr>
                <w:noProof/>
              </w:rPr>
              <w:t>Conclusions</w:t>
            </w:r>
            <w:r>
              <w:rPr>
                <w:noProof/>
              </w:rPr>
              <w:tab/>
            </w:r>
            <w:r>
              <w:rPr>
                <w:noProof/>
              </w:rPr>
              <w:fldChar w:fldCharType="begin"/>
            </w:r>
            <w:r>
              <w:rPr>
                <w:noProof/>
              </w:rPr>
              <w:instrText xml:space="preserve"> PAGEREF _Toc256711633 \h </w:instrText>
            </w:r>
          </w:ins>
          <w:r>
            <w:rPr>
              <w:noProof/>
            </w:rPr>
          </w:r>
          <w:r>
            <w:rPr>
              <w:noProof/>
            </w:rPr>
            <w:fldChar w:fldCharType="separate"/>
          </w:r>
          <w:ins w:id="145" w:author="Gib Hemani" w:date="2014-03-17T21:38:00Z">
            <w:r>
              <w:rPr>
                <w:noProof/>
              </w:rPr>
              <w:t>13</w:t>
            </w:r>
            <w:r>
              <w:rPr>
                <w:noProof/>
              </w:rPr>
              <w:fldChar w:fldCharType="end"/>
            </w:r>
          </w:ins>
        </w:p>
        <w:p w14:paraId="17708A7F" w14:textId="77777777" w:rsidR="00010C4A" w:rsidRDefault="00010C4A">
          <w:pPr>
            <w:pStyle w:val="TOC2"/>
            <w:tabs>
              <w:tab w:val="right" w:leader="dot" w:pos="8290"/>
            </w:tabs>
            <w:rPr>
              <w:ins w:id="146" w:author="Gib Hemani" w:date="2014-03-17T21:38:00Z"/>
              <w:b w:val="0"/>
              <w:noProof/>
              <w:sz w:val="24"/>
              <w:szCs w:val="24"/>
              <w:lang w:eastAsia="ja-JP"/>
            </w:rPr>
          </w:pPr>
          <w:ins w:id="147" w:author="Gib Hemani" w:date="2014-03-17T21:38:00Z">
            <w:r>
              <w:rPr>
                <w:noProof/>
              </w:rPr>
              <w:t>Box 1: Why is epistasis theoretically difficult to detect?</w:t>
            </w:r>
            <w:r>
              <w:rPr>
                <w:noProof/>
              </w:rPr>
              <w:tab/>
            </w:r>
            <w:r>
              <w:rPr>
                <w:noProof/>
              </w:rPr>
              <w:fldChar w:fldCharType="begin"/>
            </w:r>
            <w:r>
              <w:rPr>
                <w:noProof/>
              </w:rPr>
              <w:instrText xml:space="preserve"> PAGEREF _Toc256711634 \h </w:instrText>
            </w:r>
          </w:ins>
          <w:r>
            <w:rPr>
              <w:noProof/>
            </w:rPr>
          </w:r>
          <w:r>
            <w:rPr>
              <w:noProof/>
            </w:rPr>
            <w:fldChar w:fldCharType="separate"/>
          </w:r>
          <w:ins w:id="148" w:author="Gib Hemani" w:date="2014-03-17T21:38:00Z">
            <w:r>
              <w:rPr>
                <w:noProof/>
              </w:rPr>
              <w:t>13</w:t>
            </w:r>
            <w:r>
              <w:rPr>
                <w:noProof/>
              </w:rPr>
              <w:fldChar w:fldCharType="end"/>
            </w:r>
          </w:ins>
        </w:p>
        <w:p w14:paraId="537DECD2" w14:textId="77777777" w:rsidR="00010C4A" w:rsidRDefault="00010C4A">
          <w:pPr>
            <w:pStyle w:val="TOC2"/>
            <w:tabs>
              <w:tab w:val="right" w:leader="dot" w:pos="8290"/>
            </w:tabs>
            <w:rPr>
              <w:ins w:id="149" w:author="Gib Hemani" w:date="2014-03-17T21:38:00Z"/>
              <w:b w:val="0"/>
              <w:noProof/>
              <w:sz w:val="24"/>
              <w:szCs w:val="24"/>
              <w:lang w:eastAsia="ja-JP"/>
            </w:rPr>
          </w:pPr>
          <w:ins w:id="150" w:author="Gib Hemani" w:date="2014-03-17T21:38:00Z">
            <w:r>
              <w:rPr>
                <w:noProof/>
              </w:rPr>
              <w:t>Box 2: What constitutes a significant epistatic interaction?</w:t>
            </w:r>
            <w:r>
              <w:rPr>
                <w:noProof/>
              </w:rPr>
              <w:tab/>
            </w:r>
            <w:r>
              <w:rPr>
                <w:noProof/>
              </w:rPr>
              <w:fldChar w:fldCharType="begin"/>
            </w:r>
            <w:r>
              <w:rPr>
                <w:noProof/>
              </w:rPr>
              <w:instrText xml:space="preserve"> PAGEREF _Toc256711635 \h </w:instrText>
            </w:r>
          </w:ins>
          <w:r>
            <w:rPr>
              <w:noProof/>
            </w:rPr>
          </w:r>
          <w:r>
            <w:rPr>
              <w:noProof/>
            </w:rPr>
            <w:fldChar w:fldCharType="separate"/>
          </w:r>
          <w:ins w:id="151" w:author="Gib Hemani" w:date="2014-03-17T21:38:00Z">
            <w:r>
              <w:rPr>
                <w:noProof/>
              </w:rPr>
              <w:t>15</w:t>
            </w:r>
            <w:r>
              <w:rPr>
                <w:noProof/>
              </w:rPr>
              <w:fldChar w:fldCharType="end"/>
            </w:r>
          </w:ins>
        </w:p>
        <w:p w14:paraId="20F32775" w14:textId="77777777" w:rsidR="00010C4A" w:rsidRDefault="00010C4A">
          <w:pPr>
            <w:pStyle w:val="TOC2"/>
            <w:tabs>
              <w:tab w:val="right" w:leader="dot" w:pos="8290"/>
            </w:tabs>
            <w:rPr>
              <w:ins w:id="152" w:author="Gib Hemani" w:date="2014-03-17T21:38:00Z"/>
              <w:b w:val="0"/>
              <w:noProof/>
              <w:sz w:val="24"/>
              <w:szCs w:val="24"/>
              <w:lang w:eastAsia="ja-JP"/>
            </w:rPr>
          </w:pPr>
          <w:ins w:id="153" w:author="Gib Hemani" w:date="2014-03-17T21:38:00Z">
            <w:r>
              <w:rPr>
                <w:noProof/>
              </w:rPr>
              <w:t>Box 3: The missing heritability</w:t>
            </w:r>
            <w:r>
              <w:rPr>
                <w:noProof/>
              </w:rPr>
              <w:tab/>
            </w:r>
            <w:r>
              <w:rPr>
                <w:noProof/>
              </w:rPr>
              <w:fldChar w:fldCharType="begin"/>
            </w:r>
            <w:r>
              <w:rPr>
                <w:noProof/>
              </w:rPr>
              <w:instrText xml:space="preserve"> PAGEREF _Toc256711636 \h </w:instrText>
            </w:r>
          </w:ins>
          <w:r>
            <w:rPr>
              <w:noProof/>
            </w:rPr>
          </w:r>
          <w:r>
            <w:rPr>
              <w:noProof/>
            </w:rPr>
            <w:fldChar w:fldCharType="separate"/>
          </w:r>
          <w:ins w:id="154" w:author="Gib Hemani" w:date="2014-03-17T21:38:00Z">
            <w:r>
              <w:rPr>
                <w:noProof/>
              </w:rPr>
              <w:t>16</w:t>
            </w:r>
            <w:r>
              <w:rPr>
                <w:noProof/>
              </w:rPr>
              <w:fldChar w:fldCharType="end"/>
            </w:r>
          </w:ins>
        </w:p>
        <w:p w14:paraId="2B3D6DF3" w14:textId="77777777" w:rsidR="00010C4A" w:rsidRDefault="00010C4A">
          <w:pPr>
            <w:pStyle w:val="TOC2"/>
            <w:tabs>
              <w:tab w:val="right" w:leader="dot" w:pos="8290"/>
            </w:tabs>
            <w:rPr>
              <w:ins w:id="155" w:author="Gib Hemani" w:date="2014-03-17T21:38:00Z"/>
              <w:b w:val="0"/>
              <w:noProof/>
              <w:sz w:val="24"/>
              <w:szCs w:val="24"/>
              <w:lang w:eastAsia="ja-JP"/>
            </w:rPr>
          </w:pPr>
          <w:ins w:id="156" w:author="Gib Hemani" w:date="2014-03-17T21:38:00Z">
            <w:r>
              <w:rPr>
                <w:noProof/>
              </w:rPr>
              <w:t>Box 4: Genetic prediction</w:t>
            </w:r>
            <w:r>
              <w:rPr>
                <w:noProof/>
              </w:rPr>
              <w:tab/>
            </w:r>
            <w:r>
              <w:rPr>
                <w:noProof/>
              </w:rPr>
              <w:fldChar w:fldCharType="begin"/>
            </w:r>
            <w:r>
              <w:rPr>
                <w:noProof/>
              </w:rPr>
              <w:instrText xml:space="preserve"> PAGEREF _Toc256711637 \h </w:instrText>
            </w:r>
          </w:ins>
          <w:r>
            <w:rPr>
              <w:noProof/>
            </w:rPr>
          </w:r>
          <w:r>
            <w:rPr>
              <w:noProof/>
            </w:rPr>
            <w:fldChar w:fldCharType="separate"/>
          </w:r>
          <w:ins w:id="157" w:author="Gib Hemani" w:date="2014-03-17T21:38:00Z">
            <w:r>
              <w:rPr>
                <w:noProof/>
              </w:rPr>
              <w:t>17</w:t>
            </w:r>
            <w:r>
              <w:rPr>
                <w:noProof/>
              </w:rPr>
              <w:fldChar w:fldCharType="end"/>
            </w:r>
          </w:ins>
        </w:p>
        <w:p w14:paraId="6EAFD0D3" w14:textId="77777777" w:rsidR="00010C4A" w:rsidRDefault="00010C4A">
          <w:pPr>
            <w:pStyle w:val="TOC2"/>
            <w:tabs>
              <w:tab w:val="right" w:leader="dot" w:pos="8290"/>
            </w:tabs>
            <w:rPr>
              <w:ins w:id="158" w:author="Gib Hemani" w:date="2014-03-17T21:38:00Z"/>
              <w:b w:val="0"/>
              <w:noProof/>
              <w:sz w:val="24"/>
              <w:szCs w:val="24"/>
              <w:lang w:eastAsia="ja-JP"/>
            </w:rPr>
          </w:pPr>
          <w:ins w:id="159" w:author="Gib Hemani" w:date="2014-03-17T21:38:00Z">
            <w:r>
              <w:rPr>
                <w:noProof/>
              </w:rPr>
              <w:t>Figure 1</w:t>
            </w:r>
            <w:r>
              <w:rPr>
                <w:noProof/>
              </w:rPr>
              <w:tab/>
            </w:r>
            <w:r>
              <w:rPr>
                <w:noProof/>
              </w:rPr>
              <w:fldChar w:fldCharType="begin"/>
            </w:r>
            <w:r>
              <w:rPr>
                <w:noProof/>
              </w:rPr>
              <w:instrText xml:space="preserve"> PAGEREF _Toc256711638 \h </w:instrText>
            </w:r>
          </w:ins>
          <w:r>
            <w:rPr>
              <w:noProof/>
            </w:rPr>
          </w:r>
          <w:r>
            <w:rPr>
              <w:noProof/>
            </w:rPr>
            <w:fldChar w:fldCharType="separate"/>
          </w:r>
          <w:ins w:id="160" w:author="Gib Hemani" w:date="2014-03-17T21:38:00Z">
            <w:r>
              <w:rPr>
                <w:noProof/>
              </w:rPr>
              <w:t>18</w:t>
            </w:r>
            <w:r>
              <w:rPr>
                <w:noProof/>
              </w:rPr>
              <w:fldChar w:fldCharType="end"/>
            </w:r>
          </w:ins>
        </w:p>
        <w:p w14:paraId="69EB2EC7" w14:textId="77777777" w:rsidR="00010C4A" w:rsidRDefault="00010C4A">
          <w:pPr>
            <w:pStyle w:val="TOC2"/>
            <w:tabs>
              <w:tab w:val="right" w:leader="dot" w:pos="8290"/>
            </w:tabs>
            <w:rPr>
              <w:ins w:id="161" w:author="Gib Hemani" w:date="2014-03-17T21:38:00Z"/>
              <w:b w:val="0"/>
              <w:noProof/>
              <w:sz w:val="24"/>
              <w:szCs w:val="24"/>
              <w:lang w:eastAsia="ja-JP"/>
            </w:rPr>
          </w:pPr>
          <w:ins w:id="162" w:author="Gib Hemani" w:date="2014-03-17T21:38:00Z">
            <w:r w:rsidRPr="0056426F">
              <w:rPr>
                <w:b w:val="0"/>
                <w:noProof/>
              </w:rPr>
              <w:t>Types of methods to detect epistasis in GWAS. Outline of different types of methods in two major groups based on SNPs and groups of SNPs respectively.</w:t>
            </w:r>
            <w:r>
              <w:rPr>
                <w:noProof/>
              </w:rPr>
              <w:tab/>
            </w:r>
            <w:r>
              <w:rPr>
                <w:noProof/>
              </w:rPr>
              <w:fldChar w:fldCharType="begin"/>
            </w:r>
            <w:r>
              <w:rPr>
                <w:noProof/>
              </w:rPr>
              <w:instrText xml:space="preserve"> PAGEREF _Toc256711639 \h </w:instrText>
            </w:r>
          </w:ins>
          <w:r>
            <w:rPr>
              <w:noProof/>
            </w:rPr>
          </w:r>
          <w:r>
            <w:rPr>
              <w:noProof/>
            </w:rPr>
            <w:fldChar w:fldCharType="separate"/>
          </w:r>
          <w:ins w:id="163" w:author="Gib Hemani" w:date="2014-03-17T21:38:00Z">
            <w:r>
              <w:rPr>
                <w:noProof/>
              </w:rPr>
              <w:t>18</w:t>
            </w:r>
            <w:r>
              <w:rPr>
                <w:noProof/>
              </w:rPr>
              <w:fldChar w:fldCharType="end"/>
            </w:r>
          </w:ins>
        </w:p>
        <w:p w14:paraId="7E6E7982" w14:textId="77777777" w:rsidR="00010C4A" w:rsidRDefault="00010C4A">
          <w:pPr>
            <w:pStyle w:val="TOC2"/>
            <w:tabs>
              <w:tab w:val="right" w:leader="dot" w:pos="8290"/>
            </w:tabs>
            <w:rPr>
              <w:ins w:id="164" w:author="Gib Hemani" w:date="2014-03-17T21:38:00Z"/>
              <w:b w:val="0"/>
              <w:noProof/>
              <w:sz w:val="24"/>
              <w:szCs w:val="24"/>
              <w:lang w:eastAsia="ja-JP"/>
            </w:rPr>
          </w:pPr>
          <w:ins w:id="165" w:author="Gib Hemani" w:date="2014-03-17T21:38:00Z">
            <w:r>
              <w:rPr>
                <w:noProof/>
              </w:rPr>
              <w:t>Glossary</w:t>
            </w:r>
            <w:r>
              <w:rPr>
                <w:noProof/>
              </w:rPr>
              <w:tab/>
            </w:r>
            <w:r>
              <w:rPr>
                <w:noProof/>
              </w:rPr>
              <w:fldChar w:fldCharType="begin"/>
            </w:r>
            <w:r>
              <w:rPr>
                <w:noProof/>
              </w:rPr>
              <w:instrText xml:space="preserve"> PAGEREF _Toc256711640 \h </w:instrText>
            </w:r>
          </w:ins>
          <w:r>
            <w:rPr>
              <w:noProof/>
            </w:rPr>
          </w:r>
          <w:r>
            <w:rPr>
              <w:noProof/>
            </w:rPr>
            <w:fldChar w:fldCharType="separate"/>
          </w:r>
          <w:ins w:id="166" w:author="Gib Hemani" w:date="2014-03-17T21:38:00Z">
            <w:r>
              <w:rPr>
                <w:noProof/>
              </w:rPr>
              <w:t>20</w:t>
            </w:r>
            <w:r>
              <w:rPr>
                <w:noProof/>
              </w:rPr>
              <w:fldChar w:fldCharType="end"/>
            </w:r>
          </w:ins>
        </w:p>
        <w:p w14:paraId="6F385BAC" w14:textId="77777777" w:rsidR="00010C4A" w:rsidRDefault="00010C4A">
          <w:pPr>
            <w:pStyle w:val="TOC2"/>
            <w:tabs>
              <w:tab w:val="right" w:leader="dot" w:pos="8290"/>
            </w:tabs>
            <w:rPr>
              <w:ins w:id="167" w:author="Gib Hemani" w:date="2014-03-17T21:38:00Z"/>
              <w:b w:val="0"/>
              <w:noProof/>
              <w:sz w:val="24"/>
              <w:szCs w:val="24"/>
              <w:lang w:eastAsia="ja-JP"/>
            </w:rPr>
          </w:pPr>
          <w:ins w:id="168" w:author="Gib Hemani" w:date="2014-03-17T21:38:00Z">
            <w:r>
              <w:rPr>
                <w:noProof/>
              </w:rPr>
              <w:lastRenderedPageBreak/>
              <w:t>References</w:t>
            </w:r>
            <w:r>
              <w:rPr>
                <w:noProof/>
              </w:rPr>
              <w:tab/>
            </w:r>
            <w:r>
              <w:rPr>
                <w:noProof/>
              </w:rPr>
              <w:fldChar w:fldCharType="begin"/>
            </w:r>
            <w:r>
              <w:rPr>
                <w:noProof/>
              </w:rPr>
              <w:instrText xml:space="preserve"> PAGEREF _Toc256711641 \h </w:instrText>
            </w:r>
          </w:ins>
          <w:r>
            <w:rPr>
              <w:noProof/>
            </w:rPr>
          </w:r>
          <w:r>
            <w:rPr>
              <w:noProof/>
            </w:rPr>
            <w:fldChar w:fldCharType="separate"/>
          </w:r>
          <w:ins w:id="169" w:author="Gib Hemani" w:date="2014-03-17T21:38:00Z">
            <w:r>
              <w:rPr>
                <w:noProof/>
              </w:rPr>
              <w:t>23</w:t>
            </w:r>
            <w:r>
              <w:rPr>
                <w:noProof/>
              </w:rPr>
              <w:fldChar w:fldCharType="end"/>
            </w:r>
          </w:ins>
        </w:p>
        <w:p w14:paraId="548884DF" w14:textId="77777777" w:rsidR="004362CB" w:rsidRPr="00890F9C" w:rsidDel="00010C4A" w:rsidRDefault="004362CB">
          <w:pPr>
            <w:pStyle w:val="TOC1"/>
            <w:tabs>
              <w:tab w:val="right" w:leader="dot" w:pos="8290"/>
            </w:tabs>
            <w:rPr>
              <w:del w:id="170" w:author="Gib Hemani" w:date="2014-03-17T21:38:00Z"/>
              <w:b w:val="0"/>
              <w:noProof/>
              <w:lang w:eastAsia="ja-JP"/>
            </w:rPr>
          </w:pPr>
          <w:del w:id="171" w:author="Gib Hemani" w:date="2014-03-17T21:38:00Z">
            <w:r w:rsidRPr="00890F9C" w:rsidDel="00010C4A">
              <w:rPr>
                <w:noProof/>
              </w:rPr>
              <w:delText>The title</w:delText>
            </w:r>
            <w:r w:rsidRPr="00890F9C" w:rsidDel="00010C4A">
              <w:rPr>
                <w:noProof/>
              </w:rPr>
              <w:tab/>
              <w:delText>1</w:delText>
            </w:r>
          </w:del>
        </w:p>
        <w:p w14:paraId="145E4E35" w14:textId="77777777" w:rsidR="004362CB" w:rsidRPr="00890F9C" w:rsidDel="00010C4A" w:rsidRDefault="004362CB">
          <w:pPr>
            <w:pStyle w:val="TOC2"/>
            <w:tabs>
              <w:tab w:val="right" w:leader="dot" w:pos="8290"/>
            </w:tabs>
            <w:rPr>
              <w:del w:id="172" w:author="Gib Hemani" w:date="2014-03-17T21:38:00Z"/>
              <w:b w:val="0"/>
              <w:noProof/>
              <w:sz w:val="24"/>
              <w:szCs w:val="24"/>
              <w:lang w:eastAsia="ja-JP"/>
            </w:rPr>
          </w:pPr>
          <w:del w:id="173" w:author="Gib Hemani" w:date="2014-03-17T21:38:00Z">
            <w:r w:rsidRPr="00890F9C" w:rsidDel="00010C4A">
              <w:rPr>
                <w:noProof/>
              </w:rPr>
              <w:delText>Abstract</w:delText>
            </w:r>
            <w:r w:rsidRPr="00890F9C" w:rsidDel="00010C4A">
              <w:rPr>
                <w:noProof/>
              </w:rPr>
              <w:tab/>
              <w:delText>1</w:delText>
            </w:r>
          </w:del>
        </w:p>
        <w:p w14:paraId="00EB1003" w14:textId="77777777" w:rsidR="004362CB" w:rsidRPr="00890F9C" w:rsidDel="00010C4A" w:rsidRDefault="004362CB">
          <w:pPr>
            <w:pStyle w:val="TOC2"/>
            <w:tabs>
              <w:tab w:val="right" w:leader="dot" w:pos="8290"/>
            </w:tabs>
            <w:rPr>
              <w:del w:id="174" w:author="Gib Hemani" w:date="2014-03-17T21:38:00Z"/>
              <w:b w:val="0"/>
              <w:noProof/>
              <w:sz w:val="24"/>
              <w:szCs w:val="24"/>
              <w:lang w:eastAsia="ja-JP"/>
            </w:rPr>
          </w:pPr>
          <w:del w:id="175" w:author="Gib Hemani" w:date="2014-03-17T21:38:00Z">
            <w:r w:rsidRPr="00890F9C" w:rsidDel="00010C4A">
              <w:rPr>
                <w:noProof/>
              </w:rPr>
              <w:delText>Introduction</w:delText>
            </w:r>
            <w:r w:rsidRPr="00890F9C" w:rsidDel="00010C4A">
              <w:rPr>
                <w:noProof/>
              </w:rPr>
              <w:tab/>
              <w:delText>2</w:delText>
            </w:r>
          </w:del>
        </w:p>
        <w:p w14:paraId="54D204E0" w14:textId="77777777" w:rsidR="004362CB" w:rsidRPr="00890F9C" w:rsidDel="00010C4A" w:rsidRDefault="004362CB">
          <w:pPr>
            <w:pStyle w:val="TOC2"/>
            <w:tabs>
              <w:tab w:val="right" w:leader="dot" w:pos="8290"/>
            </w:tabs>
            <w:rPr>
              <w:del w:id="176" w:author="Gib Hemani" w:date="2014-03-17T21:38:00Z"/>
              <w:b w:val="0"/>
              <w:noProof/>
              <w:sz w:val="24"/>
              <w:szCs w:val="24"/>
              <w:lang w:eastAsia="ja-JP"/>
            </w:rPr>
          </w:pPr>
          <w:del w:id="177" w:author="Gib Hemani" w:date="2014-03-17T21:38:00Z">
            <w:r w:rsidRPr="00890F9C" w:rsidDel="00010C4A">
              <w:rPr>
                <w:noProof/>
              </w:rPr>
              <w:delText>Methods for detecting epistasis</w:delText>
            </w:r>
            <w:r w:rsidRPr="00890F9C" w:rsidDel="00010C4A">
              <w:rPr>
                <w:noProof/>
              </w:rPr>
              <w:tab/>
              <w:delText>2</w:delText>
            </w:r>
          </w:del>
        </w:p>
        <w:p w14:paraId="1811F1A6" w14:textId="77777777" w:rsidR="004362CB" w:rsidRPr="00890F9C" w:rsidDel="00010C4A" w:rsidRDefault="004362CB">
          <w:pPr>
            <w:pStyle w:val="TOC3"/>
            <w:tabs>
              <w:tab w:val="right" w:leader="dot" w:pos="8290"/>
            </w:tabs>
            <w:rPr>
              <w:del w:id="178" w:author="Gib Hemani" w:date="2014-03-17T21:38:00Z"/>
              <w:noProof/>
              <w:sz w:val="24"/>
              <w:szCs w:val="24"/>
              <w:lang w:eastAsia="ja-JP"/>
            </w:rPr>
          </w:pPr>
          <w:del w:id="179" w:author="Gib Hemani" w:date="2014-03-17T21:38:00Z">
            <w:r w:rsidRPr="00890F9C" w:rsidDel="00010C4A">
              <w:rPr>
                <w:rFonts w:ascii="Times New Roman" w:hAnsi="Times New Roman"/>
                <w:noProof/>
              </w:rPr>
              <w:delText>Regression based methods</w:delText>
            </w:r>
            <w:r w:rsidRPr="00890F9C" w:rsidDel="00010C4A">
              <w:rPr>
                <w:noProof/>
              </w:rPr>
              <w:tab/>
              <w:delText>3</w:delText>
            </w:r>
          </w:del>
        </w:p>
        <w:p w14:paraId="03703E4E" w14:textId="77777777" w:rsidR="004362CB" w:rsidRPr="00890F9C" w:rsidDel="00010C4A" w:rsidRDefault="004362CB">
          <w:pPr>
            <w:pStyle w:val="TOC3"/>
            <w:tabs>
              <w:tab w:val="right" w:leader="dot" w:pos="8290"/>
            </w:tabs>
            <w:rPr>
              <w:del w:id="180" w:author="Gib Hemani" w:date="2014-03-17T21:38:00Z"/>
              <w:noProof/>
              <w:sz w:val="24"/>
              <w:szCs w:val="24"/>
              <w:lang w:eastAsia="ja-JP"/>
            </w:rPr>
          </w:pPr>
          <w:del w:id="181" w:author="Gib Hemani" w:date="2014-03-17T21:38:00Z">
            <w:r w:rsidRPr="00890F9C" w:rsidDel="00010C4A">
              <w:rPr>
                <w:rFonts w:ascii="Times New Roman" w:hAnsi="Times New Roman"/>
                <w:noProof/>
              </w:rPr>
              <w:delText>LD and haplotype based methods.</w:delText>
            </w:r>
            <w:r w:rsidRPr="00890F9C" w:rsidDel="00010C4A">
              <w:rPr>
                <w:noProof/>
              </w:rPr>
              <w:tab/>
              <w:delText>4</w:delText>
            </w:r>
          </w:del>
        </w:p>
        <w:p w14:paraId="0412F761" w14:textId="77777777" w:rsidR="004362CB" w:rsidRPr="00890F9C" w:rsidDel="00010C4A" w:rsidRDefault="004362CB">
          <w:pPr>
            <w:pStyle w:val="TOC3"/>
            <w:tabs>
              <w:tab w:val="right" w:leader="dot" w:pos="8290"/>
            </w:tabs>
            <w:rPr>
              <w:del w:id="182" w:author="Gib Hemani" w:date="2014-03-17T21:38:00Z"/>
              <w:noProof/>
              <w:sz w:val="24"/>
              <w:szCs w:val="24"/>
              <w:lang w:eastAsia="ja-JP"/>
            </w:rPr>
          </w:pPr>
          <w:del w:id="183" w:author="Gib Hemani" w:date="2014-03-17T21:38:00Z">
            <w:r w:rsidRPr="00890F9C" w:rsidDel="00010C4A">
              <w:rPr>
                <w:rFonts w:ascii="Times New Roman" w:hAnsi="Times New Roman"/>
                <w:noProof/>
              </w:rPr>
              <w:delText>Bayesian methods</w:delText>
            </w:r>
            <w:r w:rsidRPr="00890F9C" w:rsidDel="00010C4A">
              <w:rPr>
                <w:noProof/>
              </w:rPr>
              <w:tab/>
              <w:delText>4</w:delText>
            </w:r>
          </w:del>
        </w:p>
        <w:p w14:paraId="66A8EAD3" w14:textId="77777777" w:rsidR="004362CB" w:rsidRPr="00890F9C" w:rsidDel="00010C4A" w:rsidRDefault="004362CB">
          <w:pPr>
            <w:pStyle w:val="TOC3"/>
            <w:tabs>
              <w:tab w:val="right" w:leader="dot" w:pos="8290"/>
            </w:tabs>
            <w:rPr>
              <w:del w:id="184" w:author="Gib Hemani" w:date="2014-03-17T21:38:00Z"/>
              <w:noProof/>
              <w:sz w:val="24"/>
              <w:szCs w:val="24"/>
              <w:lang w:eastAsia="ja-JP"/>
            </w:rPr>
          </w:pPr>
          <w:del w:id="185" w:author="Gib Hemani" w:date="2014-03-17T21:38:00Z">
            <w:r w:rsidRPr="00890F9C" w:rsidDel="00010C4A">
              <w:rPr>
                <w:rFonts w:ascii="Times New Roman" w:hAnsi="Times New Roman"/>
                <w:noProof/>
              </w:rPr>
              <w:delText>Data filtering methods</w:delText>
            </w:r>
            <w:r w:rsidRPr="00890F9C" w:rsidDel="00010C4A">
              <w:rPr>
                <w:noProof/>
              </w:rPr>
              <w:tab/>
              <w:delText>5</w:delText>
            </w:r>
          </w:del>
        </w:p>
        <w:p w14:paraId="79458F65" w14:textId="77777777" w:rsidR="004362CB" w:rsidRPr="00890F9C" w:rsidDel="00010C4A" w:rsidRDefault="004362CB">
          <w:pPr>
            <w:pStyle w:val="TOC3"/>
            <w:tabs>
              <w:tab w:val="right" w:leader="dot" w:pos="8290"/>
            </w:tabs>
            <w:rPr>
              <w:del w:id="186" w:author="Gib Hemani" w:date="2014-03-17T21:38:00Z"/>
              <w:noProof/>
              <w:sz w:val="24"/>
              <w:szCs w:val="24"/>
              <w:lang w:eastAsia="ja-JP"/>
            </w:rPr>
          </w:pPr>
          <w:del w:id="187" w:author="Gib Hemani" w:date="2014-03-17T21:38:00Z">
            <w:r w:rsidRPr="00890F9C" w:rsidDel="00010C4A">
              <w:rPr>
                <w:rFonts w:ascii="Times New Roman" w:hAnsi="Times New Roman"/>
                <w:noProof/>
              </w:rPr>
              <w:delText>Machine learning, data mining and other algorithms</w:delText>
            </w:r>
            <w:r w:rsidRPr="00890F9C" w:rsidDel="00010C4A">
              <w:rPr>
                <w:noProof/>
              </w:rPr>
              <w:tab/>
              <w:delText>5</w:delText>
            </w:r>
          </w:del>
        </w:p>
        <w:p w14:paraId="7C9B015C" w14:textId="77777777" w:rsidR="004362CB" w:rsidRPr="00890F9C" w:rsidDel="00010C4A" w:rsidRDefault="004362CB">
          <w:pPr>
            <w:pStyle w:val="TOC3"/>
            <w:tabs>
              <w:tab w:val="right" w:leader="dot" w:pos="8290"/>
            </w:tabs>
            <w:rPr>
              <w:del w:id="188" w:author="Gib Hemani" w:date="2014-03-17T21:38:00Z"/>
              <w:noProof/>
              <w:sz w:val="24"/>
              <w:szCs w:val="24"/>
              <w:lang w:eastAsia="ja-JP"/>
            </w:rPr>
          </w:pPr>
          <w:del w:id="189" w:author="Gib Hemani" w:date="2014-03-17T21:38:00Z">
            <w:r w:rsidRPr="00890F9C" w:rsidDel="00010C4A">
              <w:rPr>
                <w:rFonts w:ascii="Times New Roman" w:hAnsi="Times New Roman"/>
                <w:noProof/>
              </w:rPr>
              <w:delText>Group and module based methods</w:delText>
            </w:r>
            <w:r w:rsidRPr="00890F9C" w:rsidDel="00010C4A">
              <w:rPr>
                <w:noProof/>
              </w:rPr>
              <w:tab/>
              <w:delText>6</w:delText>
            </w:r>
          </w:del>
        </w:p>
        <w:p w14:paraId="6190275F" w14:textId="77777777" w:rsidR="004362CB" w:rsidRPr="00890F9C" w:rsidDel="00010C4A" w:rsidRDefault="004362CB">
          <w:pPr>
            <w:pStyle w:val="TOC3"/>
            <w:tabs>
              <w:tab w:val="right" w:leader="dot" w:pos="8290"/>
            </w:tabs>
            <w:rPr>
              <w:del w:id="190" w:author="Gib Hemani" w:date="2014-03-17T21:38:00Z"/>
              <w:noProof/>
              <w:sz w:val="24"/>
              <w:szCs w:val="24"/>
              <w:lang w:eastAsia="ja-JP"/>
            </w:rPr>
          </w:pPr>
          <w:del w:id="191" w:author="Gib Hemani" w:date="2014-03-17T21:38:00Z">
            <w:r w:rsidRPr="00890F9C" w:rsidDel="00010C4A">
              <w:rPr>
                <w:rFonts w:ascii="Times New Roman" w:hAnsi="Times New Roman"/>
                <w:noProof/>
              </w:rPr>
              <w:delText>Multi-trait and multi-level integration</w:delText>
            </w:r>
            <w:r w:rsidRPr="00890F9C" w:rsidDel="00010C4A">
              <w:rPr>
                <w:noProof/>
              </w:rPr>
              <w:tab/>
              <w:delText>6</w:delText>
            </w:r>
          </w:del>
        </w:p>
        <w:p w14:paraId="72435893" w14:textId="77777777" w:rsidR="004362CB" w:rsidRPr="00890F9C" w:rsidDel="00010C4A" w:rsidRDefault="004362CB">
          <w:pPr>
            <w:pStyle w:val="TOC2"/>
            <w:tabs>
              <w:tab w:val="right" w:leader="dot" w:pos="8290"/>
            </w:tabs>
            <w:rPr>
              <w:del w:id="192" w:author="Gib Hemani" w:date="2014-03-17T21:38:00Z"/>
              <w:b w:val="0"/>
              <w:noProof/>
              <w:sz w:val="24"/>
              <w:szCs w:val="24"/>
              <w:lang w:eastAsia="ja-JP"/>
            </w:rPr>
          </w:pPr>
          <w:del w:id="193" w:author="Gib Hemani" w:date="2014-03-17T21:38:00Z">
            <w:r w:rsidRPr="00890F9C" w:rsidDel="00010C4A">
              <w:rPr>
                <w:noProof/>
              </w:rPr>
              <w:delText>Overview of empirical evidence for epistasis influencing complex traits</w:delText>
            </w:r>
            <w:r w:rsidRPr="00890F9C" w:rsidDel="00010C4A">
              <w:rPr>
                <w:noProof/>
              </w:rPr>
              <w:tab/>
              <w:delText>7</w:delText>
            </w:r>
          </w:del>
        </w:p>
        <w:p w14:paraId="1CAA0347" w14:textId="77777777" w:rsidR="004362CB" w:rsidRPr="00890F9C" w:rsidDel="00010C4A" w:rsidRDefault="004362CB">
          <w:pPr>
            <w:pStyle w:val="TOC3"/>
            <w:tabs>
              <w:tab w:val="right" w:leader="dot" w:pos="8290"/>
            </w:tabs>
            <w:rPr>
              <w:del w:id="194" w:author="Gib Hemani" w:date="2014-03-17T21:38:00Z"/>
              <w:noProof/>
              <w:sz w:val="24"/>
              <w:szCs w:val="24"/>
              <w:lang w:eastAsia="ja-JP"/>
            </w:rPr>
          </w:pPr>
          <w:del w:id="195" w:author="Gib Hemani" w:date="2014-03-17T21:38:00Z">
            <w:r w:rsidRPr="00890F9C" w:rsidDel="00010C4A">
              <w:rPr>
                <w:noProof/>
              </w:rPr>
              <w:delText>Hypothesis-free studies</w:delText>
            </w:r>
            <w:r w:rsidRPr="00890F9C" w:rsidDel="00010C4A">
              <w:rPr>
                <w:noProof/>
              </w:rPr>
              <w:tab/>
              <w:delText>7</w:delText>
            </w:r>
          </w:del>
        </w:p>
        <w:p w14:paraId="414C88A5" w14:textId="77777777" w:rsidR="004362CB" w:rsidRPr="00890F9C" w:rsidDel="00010C4A" w:rsidRDefault="004362CB">
          <w:pPr>
            <w:pStyle w:val="TOC3"/>
            <w:tabs>
              <w:tab w:val="right" w:leader="dot" w:pos="8290"/>
            </w:tabs>
            <w:rPr>
              <w:del w:id="196" w:author="Gib Hemani" w:date="2014-03-17T21:38:00Z"/>
              <w:noProof/>
              <w:sz w:val="24"/>
              <w:szCs w:val="24"/>
              <w:lang w:eastAsia="ja-JP"/>
            </w:rPr>
          </w:pPr>
          <w:del w:id="197" w:author="Gib Hemani" w:date="2014-03-17T21:38:00Z">
            <w:r w:rsidRPr="00890F9C" w:rsidDel="00010C4A">
              <w:rPr>
                <w:noProof/>
              </w:rPr>
              <w:delText>Hypothesis-driven studies</w:delText>
            </w:r>
            <w:r w:rsidRPr="00890F9C" w:rsidDel="00010C4A">
              <w:rPr>
                <w:noProof/>
              </w:rPr>
              <w:tab/>
              <w:delText>8</w:delText>
            </w:r>
          </w:del>
        </w:p>
        <w:p w14:paraId="3022F138" w14:textId="77777777" w:rsidR="004362CB" w:rsidRPr="00890F9C" w:rsidDel="00010C4A" w:rsidRDefault="004362CB">
          <w:pPr>
            <w:pStyle w:val="TOC2"/>
            <w:tabs>
              <w:tab w:val="right" w:leader="dot" w:pos="8290"/>
            </w:tabs>
            <w:rPr>
              <w:del w:id="198" w:author="Gib Hemani" w:date="2014-03-17T21:38:00Z"/>
              <w:b w:val="0"/>
              <w:noProof/>
              <w:sz w:val="24"/>
              <w:szCs w:val="24"/>
              <w:lang w:eastAsia="ja-JP"/>
            </w:rPr>
          </w:pPr>
          <w:del w:id="199" w:author="Gib Hemani" w:date="2014-03-17T21:38:00Z">
            <w:r w:rsidRPr="00890F9C" w:rsidDel="00010C4A">
              <w:rPr>
                <w:noProof/>
              </w:rPr>
              <w:delText>To which scientific question(s) is epistasis the answer?</w:delText>
            </w:r>
            <w:r w:rsidRPr="00890F9C" w:rsidDel="00010C4A">
              <w:rPr>
                <w:noProof/>
              </w:rPr>
              <w:tab/>
              <w:delText>10</w:delText>
            </w:r>
          </w:del>
        </w:p>
        <w:p w14:paraId="478CAB90" w14:textId="77777777" w:rsidR="004362CB" w:rsidRPr="00890F9C" w:rsidDel="00010C4A" w:rsidRDefault="004362CB">
          <w:pPr>
            <w:pStyle w:val="TOC3"/>
            <w:tabs>
              <w:tab w:val="right" w:leader="dot" w:pos="8290"/>
            </w:tabs>
            <w:rPr>
              <w:del w:id="200" w:author="Gib Hemani" w:date="2014-03-17T21:38:00Z"/>
              <w:noProof/>
              <w:sz w:val="24"/>
              <w:szCs w:val="24"/>
              <w:lang w:eastAsia="ja-JP"/>
            </w:rPr>
          </w:pPr>
          <w:del w:id="201" w:author="Gib Hemani" w:date="2014-03-17T21:38:00Z">
            <w:r w:rsidRPr="00890F9C" w:rsidDel="00010C4A">
              <w:rPr>
                <w:noProof/>
              </w:rPr>
              <w:delText>The missing heritability?</w:delText>
            </w:r>
            <w:r w:rsidRPr="00890F9C" w:rsidDel="00010C4A">
              <w:rPr>
                <w:noProof/>
              </w:rPr>
              <w:tab/>
              <w:delText>10</w:delText>
            </w:r>
          </w:del>
        </w:p>
        <w:p w14:paraId="7A9E9251" w14:textId="77777777" w:rsidR="004362CB" w:rsidRPr="00890F9C" w:rsidDel="00010C4A" w:rsidRDefault="004362CB">
          <w:pPr>
            <w:pStyle w:val="TOC3"/>
            <w:tabs>
              <w:tab w:val="right" w:leader="dot" w:pos="8290"/>
            </w:tabs>
            <w:rPr>
              <w:del w:id="202" w:author="Gib Hemani" w:date="2014-03-17T21:38:00Z"/>
              <w:noProof/>
              <w:sz w:val="24"/>
              <w:szCs w:val="24"/>
              <w:lang w:eastAsia="ja-JP"/>
            </w:rPr>
          </w:pPr>
          <w:del w:id="203" w:author="Gib Hemani" w:date="2014-03-17T21:38:00Z">
            <w:r w:rsidRPr="00890F9C" w:rsidDel="00010C4A">
              <w:rPr>
                <w:noProof/>
              </w:rPr>
              <w:delText>Elucidating putative biological mechanisms?</w:delText>
            </w:r>
            <w:r w:rsidRPr="00890F9C" w:rsidDel="00010C4A">
              <w:rPr>
                <w:noProof/>
              </w:rPr>
              <w:tab/>
              <w:delText>11</w:delText>
            </w:r>
          </w:del>
        </w:p>
        <w:p w14:paraId="306039EB" w14:textId="77777777" w:rsidR="004362CB" w:rsidRPr="00890F9C" w:rsidDel="00010C4A" w:rsidRDefault="004362CB">
          <w:pPr>
            <w:pStyle w:val="TOC3"/>
            <w:tabs>
              <w:tab w:val="right" w:leader="dot" w:pos="8290"/>
            </w:tabs>
            <w:rPr>
              <w:del w:id="204" w:author="Gib Hemani" w:date="2014-03-17T21:38:00Z"/>
              <w:noProof/>
              <w:sz w:val="24"/>
              <w:szCs w:val="24"/>
              <w:lang w:eastAsia="ja-JP"/>
            </w:rPr>
          </w:pPr>
          <w:del w:id="205" w:author="Gib Hemani" w:date="2014-03-17T21:38:00Z">
            <w:r w:rsidRPr="00890F9C" w:rsidDel="00010C4A">
              <w:rPr>
                <w:noProof/>
              </w:rPr>
              <w:delText>Evolution of complex traits?</w:delText>
            </w:r>
            <w:r w:rsidRPr="00890F9C" w:rsidDel="00010C4A">
              <w:rPr>
                <w:noProof/>
              </w:rPr>
              <w:tab/>
              <w:delText>12</w:delText>
            </w:r>
          </w:del>
        </w:p>
        <w:p w14:paraId="769AB606" w14:textId="77777777" w:rsidR="004362CB" w:rsidRPr="00890F9C" w:rsidDel="00010C4A" w:rsidRDefault="004362CB">
          <w:pPr>
            <w:pStyle w:val="TOC3"/>
            <w:tabs>
              <w:tab w:val="right" w:leader="dot" w:pos="8290"/>
            </w:tabs>
            <w:rPr>
              <w:del w:id="206" w:author="Gib Hemani" w:date="2014-03-17T21:38:00Z"/>
              <w:noProof/>
              <w:sz w:val="24"/>
              <w:szCs w:val="24"/>
              <w:lang w:eastAsia="ja-JP"/>
            </w:rPr>
          </w:pPr>
          <w:del w:id="207" w:author="Gib Hemani" w:date="2014-03-17T21:38:00Z">
            <w:r w:rsidRPr="00890F9C" w:rsidDel="00010C4A">
              <w:rPr>
                <w:noProof/>
              </w:rPr>
              <w:delText>Genetic prediction?</w:delText>
            </w:r>
            <w:r w:rsidRPr="00890F9C" w:rsidDel="00010C4A">
              <w:rPr>
                <w:noProof/>
              </w:rPr>
              <w:tab/>
              <w:delText>13</w:delText>
            </w:r>
          </w:del>
        </w:p>
        <w:p w14:paraId="2845F33A" w14:textId="77777777" w:rsidR="004362CB" w:rsidRPr="00890F9C" w:rsidDel="00010C4A" w:rsidRDefault="004362CB">
          <w:pPr>
            <w:pStyle w:val="TOC3"/>
            <w:tabs>
              <w:tab w:val="right" w:leader="dot" w:pos="8290"/>
            </w:tabs>
            <w:rPr>
              <w:del w:id="208" w:author="Gib Hemani" w:date="2014-03-17T21:38:00Z"/>
              <w:noProof/>
              <w:sz w:val="24"/>
              <w:szCs w:val="24"/>
              <w:lang w:eastAsia="ja-JP"/>
            </w:rPr>
          </w:pPr>
          <w:del w:id="209" w:author="Gib Hemani" w:date="2014-03-17T21:38:00Z">
            <w:r w:rsidRPr="00890F9C" w:rsidDel="00010C4A">
              <w:rPr>
                <w:noProof/>
              </w:rPr>
              <w:delText>Personalised genomics?</w:delText>
            </w:r>
            <w:r w:rsidRPr="00890F9C" w:rsidDel="00010C4A">
              <w:rPr>
                <w:noProof/>
              </w:rPr>
              <w:tab/>
              <w:delText>14</w:delText>
            </w:r>
          </w:del>
        </w:p>
        <w:p w14:paraId="1E90B30B" w14:textId="77777777" w:rsidR="004362CB" w:rsidRPr="00890F9C" w:rsidDel="00010C4A" w:rsidRDefault="004362CB">
          <w:pPr>
            <w:pStyle w:val="TOC2"/>
            <w:tabs>
              <w:tab w:val="right" w:leader="dot" w:pos="8290"/>
            </w:tabs>
            <w:rPr>
              <w:del w:id="210" w:author="Gib Hemani" w:date="2014-03-17T21:38:00Z"/>
              <w:b w:val="0"/>
              <w:noProof/>
              <w:sz w:val="24"/>
              <w:szCs w:val="24"/>
              <w:lang w:eastAsia="ja-JP"/>
            </w:rPr>
          </w:pPr>
          <w:del w:id="211" w:author="Gib Hemani" w:date="2014-03-17T21:38:00Z">
            <w:r w:rsidRPr="00890F9C" w:rsidDel="00010C4A">
              <w:rPr>
                <w:noProof/>
              </w:rPr>
              <w:delText>Conclusions</w:delText>
            </w:r>
            <w:r w:rsidRPr="00890F9C" w:rsidDel="00010C4A">
              <w:rPr>
                <w:noProof/>
              </w:rPr>
              <w:tab/>
              <w:delText>15</w:delText>
            </w:r>
          </w:del>
        </w:p>
        <w:p w14:paraId="30315E9A" w14:textId="77777777" w:rsidR="004362CB" w:rsidRPr="00890F9C" w:rsidDel="00010C4A" w:rsidRDefault="004362CB">
          <w:pPr>
            <w:pStyle w:val="TOC2"/>
            <w:tabs>
              <w:tab w:val="right" w:leader="dot" w:pos="8290"/>
            </w:tabs>
            <w:rPr>
              <w:del w:id="212" w:author="Gib Hemani" w:date="2014-03-17T21:38:00Z"/>
              <w:b w:val="0"/>
              <w:noProof/>
              <w:sz w:val="24"/>
              <w:szCs w:val="24"/>
              <w:lang w:eastAsia="ja-JP"/>
            </w:rPr>
          </w:pPr>
          <w:del w:id="213" w:author="Gib Hemani" w:date="2014-03-17T21:38:00Z">
            <w:r w:rsidRPr="00890F9C" w:rsidDel="00010C4A">
              <w:rPr>
                <w:noProof/>
              </w:rPr>
              <w:delText>Box 1: Why is epistasis theoretically difficult to detect?</w:delText>
            </w:r>
            <w:r w:rsidRPr="00890F9C" w:rsidDel="00010C4A">
              <w:rPr>
                <w:noProof/>
              </w:rPr>
              <w:tab/>
              <w:delText>15</w:delText>
            </w:r>
          </w:del>
        </w:p>
        <w:p w14:paraId="7106F6DC" w14:textId="77777777" w:rsidR="004362CB" w:rsidRPr="00890F9C" w:rsidDel="00010C4A" w:rsidRDefault="004362CB">
          <w:pPr>
            <w:pStyle w:val="TOC2"/>
            <w:tabs>
              <w:tab w:val="right" w:leader="dot" w:pos="8290"/>
            </w:tabs>
            <w:rPr>
              <w:del w:id="214" w:author="Gib Hemani" w:date="2014-03-17T21:38:00Z"/>
              <w:b w:val="0"/>
              <w:noProof/>
              <w:sz w:val="24"/>
              <w:szCs w:val="24"/>
              <w:lang w:eastAsia="ja-JP"/>
            </w:rPr>
          </w:pPr>
          <w:del w:id="215" w:author="Gib Hemani" w:date="2014-03-17T21:38:00Z">
            <w:r w:rsidRPr="00890F9C" w:rsidDel="00010C4A">
              <w:rPr>
                <w:noProof/>
              </w:rPr>
              <w:delText>Box 2: What constitutes a significant epistatic interaction?</w:delText>
            </w:r>
            <w:r w:rsidRPr="00890F9C" w:rsidDel="00010C4A">
              <w:rPr>
                <w:noProof/>
              </w:rPr>
              <w:tab/>
              <w:delText>16</w:delText>
            </w:r>
          </w:del>
        </w:p>
        <w:p w14:paraId="3339499D" w14:textId="77777777" w:rsidR="004362CB" w:rsidRPr="00890F9C" w:rsidDel="00010C4A" w:rsidRDefault="004362CB">
          <w:pPr>
            <w:pStyle w:val="TOC2"/>
            <w:tabs>
              <w:tab w:val="right" w:leader="dot" w:pos="8290"/>
            </w:tabs>
            <w:rPr>
              <w:del w:id="216" w:author="Gib Hemani" w:date="2014-03-17T21:38:00Z"/>
              <w:b w:val="0"/>
              <w:noProof/>
              <w:sz w:val="24"/>
              <w:szCs w:val="24"/>
              <w:lang w:eastAsia="ja-JP"/>
            </w:rPr>
          </w:pPr>
          <w:del w:id="217" w:author="Gib Hemani" w:date="2014-03-17T21:38:00Z">
            <w:r w:rsidRPr="00890F9C" w:rsidDel="00010C4A">
              <w:rPr>
                <w:noProof/>
              </w:rPr>
              <w:delText>Glossary</w:delText>
            </w:r>
            <w:r w:rsidRPr="00890F9C" w:rsidDel="00010C4A">
              <w:rPr>
                <w:noProof/>
              </w:rPr>
              <w:tab/>
              <w:delText>17</w:delText>
            </w:r>
          </w:del>
        </w:p>
        <w:p w14:paraId="37C9D0E5" w14:textId="77777777" w:rsidR="004362CB" w:rsidRPr="00890F9C" w:rsidDel="00010C4A" w:rsidRDefault="004362CB">
          <w:pPr>
            <w:pStyle w:val="TOC2"/>
            <w:tabs>
              <w:tab w:val="right" w:leader="dot" w:pos="8290"/>
            </w:tabs>
            <w:rPr>
              <w:del w:id="218" w:author="Gib Hemani" w:date="2014-03-17T21:38:00Z"/>
              <w:b w:val="0"/>
              <w:noProof/>
              <w:sz w:val="24"/>
              <w:szCs w:val="24"/>
              <w:lang w:eastAsia="ja-JP"/>
            </w:rPr>
          </w:pPr>
          <w:del w:id="219" w:author="Gib Hemani" w:date="2014-03-17T21:38:00Z">
            <w:r w:rsidRPr="00890F9C" w:rsidDel="00010C4A">
              <w:rPr>
                <w:noProof/>
              </w:rPr>
              <w:delText>References</w:delText>
            </w:r>
            <w:r w:rsidRPr="00890F9C" w:rsidDel="00010C4A">
              <w:rPr>
                <w:noProof/>
              </w:rPr>
              <w:tab/>
              <w:delText>17</w:delText>
            </w:r>
          </w:del>
        </w:p>
        <w:p w14:paraId="545FB842" w14:textId="77777777" w:rsidR="005C1EBA" w:rsidRPr="00890F9C" w:rsidRDefault="004D073D">
          <w:r w:rsidRPr="00890F9C">
            <w:rPr>
              <w:b/>
              <w:bCs/>
              <w:noProof/>
            </w:rPr>
            <w:fldChar w:fldCharType="end"/>
          </w:r>
        </w:p>
      </w:sdtContent>
    </w:sdt>
    <w:p w14:paraId="772C985C" w14:textId="77777777" w:rsidR="00DB5441" w:rsidRPr="00890F9C" w:rsidRDefault="00DB5441" w:rsidP="00DB5441"/>
    <w:p w14:paraId="04DE0034" w14:textId="77777777" w:rsidR="00DB5441" w:rsidRPr="00890F9C" w:rsidRDefault="00DB5441" w:rsidP="00DB5441">
      <w:pPr>
        <w:pStyle w:val="Heading2"/>
      </w:pPr>
      <w:bookmarkStart w:id="220" w:name="_Toc256711619"/>
      <w:r w:rsidRPr="00890F9C">
        <w:t>Abstract</w:t>
      </w:r>
      <w:bookmarkEnd w:id="220"/>
    </w:p>
    <w:p w14:paraId="53BA8B41" w14:textId="77777777" w:rsidR="00DB5441" w:rsidRPr="00890F9C" w:rsidRDefault="00DB5441" w:rsidP="00DB5441"/>
    <w:p w14:paraId="367D1794" w14:textId="023857ED" w:rsidR="00DB5441" w:rsidRPr="00890F9C" w:rsidRDefault="00DB5441" w:rsidP="00DB5441">
      <w:r w:rsidRPr="00890F9C">
        <w:t>Genome wide association studies</w:t>
      </w:r>
      <w:r w:rsidR="008E158D" w:rsidRPr="00890F9C">
        <w:t xml:space="preserve"> (GWAS)</w:t>
      </w:r>
      <w:r w:rsidRPr="00890F9C">
        <w:t xml:space="preserve"> have become the focus of the statistical analysis of complex traits in humans, successfully shedding light on several aspects of genetic ar</w:t>
      </w:r>
      <w:r w:rsidR="0001352C" w:rsidRPr="00890F9C">
        <w:t xml:space="preserve">chitecture and also biological </w:t>
      </w:r>
      <w:r w:rsidRPr="00890F9C">
        <w:t>etiology.  Single nucleotide polymor</w:t>
      </w:r>
      <w:r w:rsidR="0001352C" w:rsidRPr="00890F9C">
        <w:t>phisms (SNPs) are usually model</w:t>
      </w:r>
      <w:r w:rsidRPr="00890F9C">
        <w:t xml:space="preserve">ed as having linear, cumulative, and independent effects on the phenotype. Though evidently a useful approach, it is often argued that this is not a realistic biological model and that </w:t>
      </w:r>
      <w:r w:rsidR="00A26A80" w:rsidRPr="00890F9C">
        <w:t>epistasis, the statistical interaction</w:t>
      </w:r>
      <w:r w:rsidRPr="00890F9C">
        <w:t xml:space="preserve"> between SNPs</w:t>
      </w:r>
      <w:r w:rsidR="00A26A80" w:rsidRPr="00890F9C">
        <w:t>,</w:t>
      </w:r>
      <w:r w:rsidRPr="00890F9C">
        <w:t xml:space="preserve"> should be included. </w:t>
      </w:r>
      <w:ins w:id="221" w:author="Gib Hemani" w:date="2014-03-13T13:07:00Z">
        <w:r w:rsidR="0018408C">
          <w:t>The purpose of this review is to</w:t>
        </w:r>
      </w:ins>
      <w:del w:id="222" w:author="Gib Hemani" w:date="2014-03-13T13:07:00Z">
        <w:r w:rsidRPr="00890F9C" w:rsidDel="0018408C">
          <w:delText>I</w:delText>
        </w:r>
      </w:del>
      <w:ins w:id="223" w:author="Gib Hemani" w:date="2014-03-13T13:07:00Z">
        <w:r w:rsidR="0018408C">
          <w:t xml:space="preserve"> </w:t>
        </w:r>
      </w:ins>
      <w:proofErr w:type="spellStart"/>
      <w:ins w:id="224" w:author="Gib Hemani" w:date="2014-03-17T18:32:00Z">
        <w:r w:rsidR="004553BE">
          <w:t>summarise</w:t>
        </w:r>
      </w:ins>
      <w:proofErr w:type="spellEnd"/>
      <w:ins w:id="225" w:author="Gib Hemani" w:date="2014-03-13T13:07:00Z">
        <w:r w:rsidR="004553BE">
          <w:t xml:space="preserve"> recent directions</w:t>
        </w:r>
        <w:r w:rsidR="0018408C">
          <w:t xml:space="preserve"> in methodology for detecting epistasis, and </w:t>
        </w:r>
      </w:ins>
      <w:ins w:id="226" w:author="Gib Hemani" w:date="2014-03-17T18:33:00Z">
        <w:r w:rsidR="004553BE">
          <w:t>present</w:t>
        </w:r>
      </w:ins>
      <w:ins w:id="227" w:author="Gib Hemani" w:date="2014-03-17T18:31:00Z">
        <w:r w:rsidR="004553BE">
          <w:t xml:space="preserve"> </w:t>
        </w:r>
      </w:ins>
      <w:ins w:id="228" w:author="Gib Hemani" w:date="2014-03-13T13:07:00Z">
        <w:r w:rsidR="0018408C">
          <w:t>evidence for</w:t>
        </w:r>
      </w:ins>
      <w:ins w:id="229" w:author="Gib Hemani" w:date="2014-03-17T18:33:00Z">
        <w:r w:rsidR="004553BE">
          <w:t xml:space="preserve"> and against</w:t>
        </w:r>
      </w:ins>
      <w:ins w:id="230" w:author="Gib Hemani" w:date="2014-03-13T13:07:00Z">
        <w:r w:rsidR="0018408C">
          <w:t xml:space="preserve"> the </w:t>
        </w:r>
      </w:ins>
      <w:ins w:id="231" w:author="Gib Hemani" w:date="2014-03-17T18:33:00Z">
        <w:r w:rsidR="004553BE">
          <w:t>importance</w:t>
        </w:r>
      </w:ins>
      <w:ins w:id="232" w:author="Gib Hemani" w:date="2014-03-13T13:07:00Z">
        <w:r w:rsidR="0018408C">
          <w:t xml:space="preserve"> of epistasis to complex traits in humans. We also </w:t>
        </w:r>
      </w:ins>
      <w:ins w:id="233" w:author="Gib Hemani" w:date="2014-03-17T18:33:00Z">
        <w:r w:rsidR="004553BE">
          <w:t>discuss</w:t>
        </w:r>
      </w:ins>
      <w:del w:id="234" w:author="Gib Hemani" w:date="2014-03-13T13:09:00Z">
        <w:r w:rsidRPr="00890F9C" w:rsidDel="0018408C">
          <w:delText>n this review we discuss</w:delText>
        </w:r>
      </w:del>
      <w:r w:rsidRPr="00890F9C">
        <w:t xml:space="preserve"> the relevance of epistasis in the context of GWA</w:t>
      </w:r>
      <w:r w:rsidR="008E158D" w:rsidRPr="00890F9C">
        <w:t>S</w:t>
      </w:r>
      <w:r w:rsidRPr="00890F9C">
        <w:t>,</w:t>
      </w:r>
      <w:del w:id="235" w:author="Gib Hemani" w:date="2014-03-13T13:09:00Z">
        <w:r w:rsidRPr="00890F9C" w:rsidDel="0018408C">
          <w:delText xml:space="preserve"> recent advances in methodology, evidence of its contribution to complex traits in humans,</w:delText>
        </w:r>
      </w:del>
      <w:r w:rsidRPr="00890F9C">
        <w:t xml:space="preserve"> and potential hazards in the interpretation of statistical interaction terms.</w:t>
      </w:r>
    </w:p>
    <w:p w14:paraId="77FE4FDF" w14:textId="77777777" w:rsidR="00DB5441" w:rsidRPr="00890F9C" w:rsidRDefault="00DB5441" w:rsidP="00DB5441"/>
    <w:p w14:paraId="724B064F" w14:textId="77777777" w:rsidR="00DB5441" w:rsidRPr="00890F9C" w:rsidRDefault="00DB5441" w:rsidP="00DB5441"/>
    <w:p w14:paraId="433DFEE8" w14:textId="77777777" w:rsidR="00DB5441" w:rsidRPr="00890F9C" w:rsidRDefault="00DB5441" w:rsidP="00DB5441">
      <w:pPr>
        <w:pStyle w:val="Heading2"/>
      </w:pPr>
      <w:bookmarkStart w:id="236" w:name="_Toc256711620"/>
      <w:r w:rsidRPr="00890F9C">
        <w:t>Introduction</w:t>
      </w:r>
      <w:bookmarkEnd w:id="236"/>
    </w:p>
    <w:p w14:paraId="3C68EE03" w14:textId="77777777" w:rsidR="00DB5441" w:rsidRPr="00890F9C" w:rsidRDefault="00DB5441" w:rsidP="00DB5441"/>
    <w:p w14:paraId="207FB9DD" w14:textId="77777777" w:rsidR="00DB5441" w:rsidRDefault="004D073D" w:rsidP="00DB5441">
      <w:pPr>
        <w:rPr>
          <w:ins w:id="237" w:author="Gib Hemani" w:date="2014-03-13T14:15:00Z"/>
        </w:rPr>
      </w:pPr>
      <w:r w:rsidRPr="00890F9C">
        <w:rPr>
          <w:b/>
        </w:rPr>
        <w:t>Complex traits</w:t>
      </w:r>
      <w:r w:rsidR="00DB5441" w:rsidRPr="00890F9C">
        <w:t xml:space="preserve"> are those that are influenced by </w:t>
      </w:r>
      <w:r w:rsidR="008C4C51" w:rsidRPr="00890F9C">
        <w:t xml:space="preserve">many genetic and </w:t>
      </w:r>
      <w:r w:rsidR="00DB5441" w:rsidRPr="00890F9C">
        <w:t xml:space="preserve">environmental factors. </w:t>
      </w:r>
      <w:r w:rsidR="001F5C9E" w:rsidRPr="00890F9C">
        <w:t>Almost all</w:t>
      </w:r>
      <w:r w:rsidR="00DB5441" w:rsidRPr="00890F9C">
        <w:t xml:space="preserve"> diseases that have a significant </w:t>
      </w:r>
      <w:r w:rsidR="00BC7E67" w:rsidRPr="00890F9C">
        <w:t>burden</w:t>
      </w:r>
      <w:r w:rsidR="00DB5441" w:rsidRPr="00890F9C">
        <w:t xml:space="preserve"> on human health are complex at the population scale. </w:t>
      </w:r>
      <w:r w:rsidR="001F5C9E" w:rsidRPr="00890F9C">
        <w:t>Even</w:t>
      </w:r>
      <w:r w:rsidR="00DB5441" w:rsidRPr="00890F9C">
        <w:t xml:space="preserve"> classically "</w:t>
      </w:r>
      <w:proofErr w:type="spellStart"/>
      <w:r w:rsidRPr="00890F9C">
        <w:rPr>
          <w:b/>
        </w:rPr>
        <w:t>Mendelian</w:t>
      </w:r>
      <w:proofErr w:type="spellEnd"/>
      <w:r w:rsidR="00DB5441" w:rsidRPr="00890F9C">
        <w:t>" diseases, such as cystic fibrosis, are at some level complex because numerous genetic effects are involved in modifying the severity of symptoms. Arguably the most important empirical result to emerge from GWA</w:t>
      </w:r>
      <w:r w:rsidR="008E158D" w:rsidRPr="00890F9C">
        <w:t>S</w:t>
      </w:r>
      <w:r w:rsidR="00DB5441" w:rsidRPr="00890F9C">
        <w:t xml:space="preserve"> over the past decade is an indication of what it means for a trait to be "complex", demonstrating that the </w:t>
      </w:r>
      <w:r w:rsidRPr="00890F9C">
        <w:rPr>
          <w:b/>
        </w:rPr>
        <w:t>mutational target size</w:t>
      </w:r>
      <w:r w:rsidR="00DB5441" w:rsidRPr="00890F9C">
        <w:t xml:space="preserve"> for any particular</w:t>
      </w:r>
      <w:r w:rsidR="005C1EBA" w:rsidRPr="00890F9C">
        <w:t xml:space="preserve"> complex</w:t>
      </w:r>
      <w:r w:rsidR="00DB5441" w:rsidRPr="00890F9C">
        <w:t xml:space="preserve"> trait across the genome is very large</w:t>
      </w:r>
      <w:r w:rsidR="00BC7E67" w:rsidRPr="00890F9C">
        <w:t>,</w:t>
      </w:r>
      <w:r w:rsidR="00DB5441" w:rsidRPr="00890F9C">
        <w:t xml:space="preserve"> and that the additive genetic variation is comprised of very many </w:t>
      </w:r>
      <w:r w:rsidR="001F5C9E" w:rsidRPr="00890F9C">
        <w:t>variants</w:t>
      </w:r>
      <w:r w:rsidR="00DB5441" w:rsidRPr="00890F9C">
        <w:t xml:space="preserve">, </w:t>
      </w:r>
      <w:r w:rsidR="0062180E" w:rsidRPr="00890F9C">
        <w:t xml:space="preserve">almost all </w:t>
      </w:r>
      <w:r w:rsidR="00DB5441" w:rsidRPr="00890F9C">
        <w:t>of very small effect.</w:t>
      </w:r>
    </w:p>
    <w:p w14:paraId="69797488" w14:textId="77777777" w:rsidR="00473FA2" w:rsidRDefault="00473FA2" w:rsidP="00DB5441">
      <w:pPr>
        <w:rPr>
          <w:ins w:id="238" w:author="Gib Hemani" w:date="2014-03-13T14:28:00Z"/>
        </w:rPr>
      </w:pPr>
    </w:p>
    <w:p w14:paraId="311F56E5" w14:textId="4F3AA60C" w:rsidR="00F37DF2" w:rsidRDefault="00F37DF2" w:rsidP="00DB5441">
      <w:pPr>
        <w:rPr>
          <w:ins w:id="239" w:author="Gib Hemani" w:date="2014-03-13T15:51:00Z"/>
        </w:rPr>
      </w:pPr>
      <w:ins w:id="240" w:author="Gib Hemani" w:date="2014-03-13T14:28:00Z">
        <w:r>
          <w:t xml:space="preserve">To data, GWAS has </w:t>
        </w:r>
      </w:ins>
      <w:ins w:id="241" w:author="Gib Hemani" w:date="2014-03-13T14:34:00Z">
        <w:r>
          <w:t>enjoyed</w:t>
        </w:r>
      </w:ins>
      <w:ins w:id="242" w:author="Gib Hemani" w:date="2014-03-13T14:28:00Z">
        <w:r>
          <w:t xml:space="preserve"> most success by searching for simple additive effects, where the causal variant</w:t>
        </w:r>
      </w:ins>
      <w:ins w:id="243" w:author="Gib Hemani" w:date="2014-03-13T15:08:00Z">
        <w:r w:rsidR="007E0831">
          <w:t>s</w:t>
        </w:r>
      </w:ins>
      <w:ins w:id="244" w:author="Gib Hemani" w:date="2014-03-13T14:28:00Z">
        <w:r>
          <w:t xml:space="preserve"> </w:t>
        </w:r>
      </w:ins>
      <w:ins w:id="245" w:author="Gib Hemani" w:date="2014-03-17T19:04:00Z">
        <w:r w:rsidR="00796F56">
          <w:t>exhibit</w:t>
        </w:r>
      </w:ins>
      <w:ins w:id="246" w:author="Gib Hemani" w:date="2014-03-13T15:08:00Z">
        <w:r w:rsidR="007E0831">
          <w:t xml:space="preserve"> </w:t>
        </w:r>
      </w:ins>
      <w:ins w:id="247" w:author="Gib Hemani" w:date="2014-03-13T14:28:00Z">
        <w:r>
          <w:t>independent</w:t>
        </w:r>
        <w:r w:rsidR="007E0831">
          <w:t>, linear, and cumulative effects on</w:t>
        </w:r>
        <w:r>
          <w:t xml:space="preserve"> the trait. </w:t>
        </w:r>
      </w:ins>
      <w:ins w:id="248" w:author="Gib Hemani" w:date="2014-03-13T14:34:00Z">
        <w:r>
          <w:t xml:space="preserve">But there are enduring questions about </w:t>
        </w:r>
        <w:r w:rsidR="003C0DC8">
          <w:t xml:space="preserve">whether this body of research is revealing the full extent of the genetic architecture in complex traits. One </w:t>
        </w:r>
      </w:ins>
      <w:ins w:id="249" w:author="Gib Hemani" w:date="2014-03-13T14:35:00Z">
        <w:r w:rsidR="003C0DC8">
          <w:t xml:space="preserve">aspect of this is whether polymorphisms </w:t>
        </w:r>
      </w:ins>
      <w:ins w:id="250" w:author="Gib Hemani" w:date="2014-03-13T15:29:00Z">
        <w:r w:rsidR="003F34F4">
          <w:t>typically act</w:t>
        </w:r>
      </w:ins>
      <w:ins w:id="251" w:author="Gib Hemani" w:date="2014-03-13T14:35:00Z">
        <w:r w:rsidR="003C0DC8">
          <w:t xml:space="preserve"> independently, or if their effects are dependent on other polymorphisms elsewhere in the genome. </w:t>
        </w:r>
      </w:ins>
      <w:ins w:id="252" w:author="Gib Hemani" w:date="2014-03-13T15:30:00Z">
        <w:r w:rsidR="003F34F4">
          <w:t>Defining such g</w:t>
        </w:r>
      </w:ins>
      <w:ins w:id="253" w:author="Gib Hemani" w:date="2014-03-13T14:35:00Z">
        <w:r w:rsidR="003C0DC8">
          <w:t xml:space="preserve">enetic interaction, or epistasis, </w:t>
        </w:r>
      </w:ins>
      <w:ins w:id="254" w:author="Gib Hemani" w:date="2014-03-13T15:30:00Z">
        <w:r w:rsidR="003F34F4">
          <w:t>has been the subject of several reviews in the past</w:t>
        </w:r>
      </w:ins>
      <w:ins w:id="255" w:author="Gib Hemani" w:date="2014-03-13T15:35:00Z">
        <w:r w:rsidR="003F34F4">
          <w:t xml:space="preserve"> and we won’t expand on them here</w:t>
        </w:r>
      </w:ins>
      <w:ins w:id="256" w:author="Gib Hemani" w:date="2014-03-13T15:30:00Z">
        <w:r w:rsidR="003F34F4">
          <w:t>,</w:t>
        </w:r>
      </w:ins>
      <w:ins w:id="257" w:author="Gib Hemani" w:date="2014-03-13T15:35:00Z">
        <w:r w:rsidR="003F34F4">
          <w:t xml:space="preserve"> but to summarize briefly, </w:t>
        </w:r>
      </w:ins>
      <w:ins w:id="258" w:author="Gib Hemani" w:date="2014-03-13T15:30:00Z">
        <w:r w:rsidR="003F34F4">
          <w:t xml:space="preserve">one can discuss epistasis in terms of its functional effect or its statistical effect. </w:t>
        </w:r>
      </w:ins>
      <w:ins w:id="259" w:author="Gib Hemani" w:date="2014-03-13T15:33:00Z">
        <w:r w:rsidR="003F34F4">
          <w:t>In terms of functional epistasis, we are referring to the general observation that the effect of a particular variant depends on the genotype of another variant.</w:t>
        </w:r>
      </w:ins>
      <w:ins w:id="260" w:author="Gib Hemani" w:date="2014-03-17T19:05:00Z">
        <w:r w:rsidR="00491AFE">
          <w:t xml:space="preserve"> In terms of statistical epistasis, we are referring to the interaction variance </w:t>
        </w:r>
      </w:ins>
      <w:ins w:id="261" w:author="Gib Hemani" w:date="2014-03-17T19:06:00Z">
        <w:r w:rsidR="00491AFE">
          <w:t>explained by a combination of</w:t>
        </w:r>
      </w:ins>
      <w:ins w:id="262" w:author="Gib Hemani" w:date="2014-03-17T19:05:00Z">
        <w:r w:rsidR="00491AFE">
          <w:t xml:space="preserve"> causal variants that is not </w:t>
        </w:r>
      </w:ins>
      <w:ins w:id="263" w:author="Gib Hemani" w:date="2014-03-17T19:06:00Z">
        <w:r w:rsidR="00491AFE">
          <w:t>due to</w:t>
        </w:r>
      </w:ins>
      <w:ins w:id="264" w:author="Gib Hemani" w:date="2014-03-17T19:05:00Z">
        <w:r w:rsidR="00491AFE">
          <w:t xml:space="preserve"> the</w:t>
        </w:r>
      </w:ins>
      <w:ins w:id="265" w:author="Gib Hemani" w:date="2014-03-17T19:06:00Z">
        <w:r w:rsidR="00491AFE">
          <w:t>ir</w:t>
        </w:r>
      </w:ins>
      <w:ins w:id="266" w:author="Gib Hemani" w:date="2014-03-17T19:05:00Z">
        <w:r w:rsidR="00491AFE">
          <w:t xml:space="preserve"> independent effects on their own.</w:t>
        </w:r>
      </w:ins>
    </w:p>
    <w:p w14:paraId="27B01883" w14:textId="77777777" w:rsidR="00B823C0" w:rsidRDefault="00B823C0" w:rsidP="00DB5441">
      <w:pPr>
        <w:rPr>
          <w:ins w:id="267" w:author="Gib Hemani" w:date="2014-03-13T15:51:00Z"/>
        </w:rPr>
      </w:pPr>
    </w:p>
    <w:p w14:paraId="73786F21" w14:textId="134F054C" w:rsidR="00473FA2" w:rsidRPr="00890F9C" w:rsidDel="00F37DF2" w:rsidRDefault="00473FA2" w:rsidP="00DB5441">
      <w:pPr>
        <w:rPr>
          <w:del w:id="268" w:author="Gib Hemani" w:date="2014-03-13T14:28:00Z"/>
        </w:rPr>
      </w:pPr>
    </w:p>
    <w:p w14:paraId="5F0A25C8" w14:textId="77777777" w:rsidR="00DB5441" w:rsidDel="004553BE" w:rsidRDefault="00DB5441" w:rsidP="00DB5441">
      <w:pPr>
        <w:rPr>
          <w:ins w:id="269" w:author="Darren Burgess" w:date="2014-02-25T12:08:00Z"/>
          <w:del w:id="270" w:author="Gib Hemani" w:date="2014-03-17T18:38:00Z"/>
        </w:rPr>
      </w:pPr>
    </w:p>
    <w:p w14:paraId="235842F9" w14:textId="3A7C3D02" w:rsidR="005F2DF4" w:rsidRPr="00445026" w:rsidDel="004553BE" w:rsidRDefault="00FF4BD9" w:rsidP="00DB5441">
      <w:pPr>
        <w:rPr>
          <w:ins w:id="271" w:author="Darren Burgess" w:date="2014-02-25T13:23:00Z"/>
          <w:del w:id="272" w:author="Gib Hemani" w:date="2014-03-17T18:37:00Z"/>
          <w:b/>
          <w:rPrChange w:id="273" w:author="Darren Burgess" w:date="2014-02-25T14:00:00Z">
            <w:rPr>
              <w:ins w:id="274" w:author="Darren Burgess" w:date="2014-02-25T13:23:00Z"/>
              <w:del w:id="275" w:author="Gib Hemani" w:date="2014-03-17T18:37:00Z"/>
            </w:rPr>
          </w:rPrChange>
        </w:rPr>
      </w:pPr>
      <w:ins w:id="276" w:author="Darren Burgess" w:date="2014-02-25T12:08:00Z">
        <w:del w:id="277" w:author="Gib Hemani" w:date="2014-03-17T18:37:00Z">
          <w:r w:rsidRPr="00445026" w:rsidDel="004553BE">
            <w:rPr>
              <w:b/>
              <w:rPrChange w:id="278" w:author="Darren Burgess" w:date="2014-02-25T14:00:00Z">
                <w:rPr/>
              </w:rPrChange>
            </w:rPr>
            <w:delText xml:space="preserve">[Au: I think that the following paragraph </w:delText>
          </w:r>
        </w:del>
      </w:ins>
      <w:ins w:id="279" w:author="Darren Burgess" w:date="2014-02-25T13:21:00Z">
        <w:del w:id="280" w:author="Gib Hemani" w:date="2014-03-17T18:37:00Z">
          <w:r w:rsidR="005F2DF4" w:rsidRPr="00445026" w:rsidDel="004553BE">
            <w:rPr>
              <w:b/>
              <w:rPrChange w:id="281" w:author="Darren Burgess" w:date="2014-02-25T14:00:00Z">
                <w:rPr/>
              </w:rPrChange>
            </w:rPr>
            <w:delText xml:space="preserve">can be made </w:delText>
          </w:r>
        </w:del>
      </w:ins>
      <w:ins w:id="282" w:author="Darren Burgess" w:date="2014-02-25T12:08:00Z">
        <w:del w:id="283" w:author="Gib Hemani" w:date="2014-03-17T18:37:00Z">
          <w:r w:rsidRPr="00445026" w:rsidDel="004553BE">
            <w:rPr>
              <w:b/>
              <w:rPrChange w:id="284" w:author="Darren Burgess" w:date="2014-02-25T14:00:00Z">
                <w:rPr/>
              </w:rPrChange>
            </w:rPr>
            <w:delText xml:space="preserve">conceptually </w:delText>
          </w:r>
        </w:del>
      </w:ins>
      <w:ins w:id="285" w:author="Darren Burgess" w:date="2014-02-25T13:22:00Z">
        <w:del w:id="286" w:author="Gib Hemani" w:date="2014-03-17T18:37:00Z">
          <w:r w:rsidR="005F2DF4" w:rsidRPr="00445026" w:rsidDel="004553BE">
            <w:rPr>
              <w:b/>
              <w:rPrChange w:id="287" w:author="Darren Burgess" w:date="2014-02-25T14:00:00Z">
                <w:rPr/>
              </w:rPrChange>
            </w:rPr>
            <w:delText>more und</w:delText>
          </w:r>
        </w:del>
      </w:ins>
      <w:ins w:id="288" w:author="Darren Burgess" w:date="2014-02-25T13:23:00Z">
        <w:del w:id="289" w:author="Gib Hemani" w:date="2014-03-17T18:37:00Z">
          <w:r w:rsidR="005F2DF4" w:rsidRPr="00445026" w:rsidDel="004553BE">
            <w:rPr>
              <w:b/>
              <w:rPrChange w:id="290" w:author="Darren Burgess" w:date="2014-02-25T14:00:00Z">
                <w:rPr/>
              </w:rPrChange>
            </w:rPr>
            <w:delText>erstandable</w:delText>
          </w:r>
        </w:del>
      </w:ins>
      <w:ins w:id="291" w:author="Darren Burgess" w:date="2014-02-25T12:14:00Z">
        <w:del w:id="292" w:author="Gib Hemani" w:date="2014-03-17T18:37:00Z">
          <w:r w:rsidRPr="00445026" w:rsidDel="004553BE">
            <w:rPr>
              <w:b/>
              <w:rPrChange w:id="293" w:author="Darren Burgess" w:date="2014-02-25T14:00:00Z">
                <w:rPr/>
              </w:rPrChange>
            </w:rPr>
            <w:delText xml:space="preserve">, particularly as epistasis isn’t </w:delText>
          </w:r>
        </w:del>
      </w:ins>
      <w:ins w:id="294" w:author="Darren Burgess" w:date="2014-02-25T13:23:00Z">
        <w:del w:id="295" w:author="Gib Hemani" w:date="2014-03-17T18:37:00Z">
          <w:r w:rsidR="005F2DF4" w:rsidRPr="00445026" w:rsidDel="004553BE">
            <w:rPr>
              <w:b/>
              <w:rPrChange w:id="296" w:author="Darren Burgess" w:date="2014-02-25T14:00:00Z">
                <w:rPr/>
              </w:rPrChange>
            </w:rPr>
            <w:delText xml:space="preserve">clearly </w:delText>
          </w:r>
        </w:del>
      </w:ins>
      <w:ins w:id="297" w:author="Darren Burgess" w:date="2014-02-25T12:14:00Z">
        <w:del w:id="298" w:author="Gib Hemani" w:date="2014-03-17T18:37:00Z">
          <w:r w:rsidRPr="00445026" w:rsidDel="004553BE">
            <w:rPr>
              <w:b/>
              <w:rPrChange w:id="299" w:author="Darren Burgess" w:date="2014-02-25T14:00:00Z">
                <w:rPr/>
              </w:rPrChange>
            </w:rPr>
            <w:delText>introduced,</w:delText>
          </w:r>
        </w:del>
      </w:ins>
      <w:ins w:id="300" w:author="Darren Burgess" w:date="2014-02-25T12:08:00Z">
        <w:del w:id="301" w:author="Gib Hemani" w:date="2014-03-17T18:37:00Z">
          <w:r w:rsidRPr="00445026" w:rsidDel="004553BE">
            <w:rPr>
              <w:b/>
              <w:rPrChange w:id="302" w:author="Darren Burgess" w:date="2014-02-25T14:00:00Z">
                <w:rPr/>
              </w:rPrChange>
            </w:rPr>
            <w:delText xml:space="preserve"> and will be difficult for general readers to follow. I </w:delText>
          </w:r>
        </w:del>
      </w:ins>
      <w:ins w:id="303" w:author="Darren Burgess" w:date="2014-02-25T13:23:00Z">
        <w:del w:id="304" w:author="Gib Hemani" w:date="2014-03-17T18:37:00Z">
          <w:r w:rsidR="005F2DF4" w:rsidRPr="00445026" w:rsidDel="004553BE">
            <w:rPr>
              <w:b/>
              <w:rPrChange w:id="305" w:author="Darren Burgess" w:date="2014-02-25T14:00:00Z">
                <w:rPr/>
              </w:rPrChange>
            </w:rPr>
            <w:delText xml:space="preserve">have edited to include some suggestions: please refine further if I have misunderstood anything. </w:delText>
          </w:r>
        </w:del>
      </w:ins>
      <w:ins w:id="306" w:author="Darren Burgess" w:date="2014-02-25T14:00:00Z">
        <w:del w:id="307" w:author="Gib Hemani" w:date="2014-03-17T18:37:00Z">
          <w:r w:rsidR="00445026" w:rsidRPr="00445026" w:rsidDel="004553BE">
            <w:rPr>
              <w:b/>
              <w:rPrChange w:id="308" w:author="Darren Burgess" w:date="2014-02-25T14:00:00Z">
                <w:rPr/>
              </w:rPrChange>
            </w:rPr>
            <w:delText>]</w:delText>
          </w:r>
        </w:del>
      </w:ins>
    </w:p>
    <w:p w14:paraId="0C0E11B8" w14:textId="77777777" w:rsidR="005F2DF4" w:rsidDel="00362320" w:rsidRDefault="005F2DF4" w:rsidP="00DB5441">
      <w:pPr>
        <w:rPr>
          <w:ins w:id="309" w:author="Darren Burgess" w:date="2014-02-25T13:17:00Z"/>
          <w:del w:id="310" w:author="Gib Hemani" w:date="2014-03-13T13:41:00Z"/>
        </w:rPr>
      </w:pPr>
    </w:p>
    <w:p w14:paraId="12CA695B" w14:textId="4B3D3B09" w:rsidR="005F2DF4" w:rsidRPr="00890F9C" w:rsidDel="004553BE" w:rsidRDefault="005F2DF4" w:rsidP="00DB5441">
      <w:pPr>
        <w:rPr>
          <w:del w:id="311" w:author="Gib Hemani" w:date="2014-03-17T18:37:00Z"/>
        </w:rPr>
      </w:pPr>
    </w:p>
    <w:p w14:paraId="7A3893A8" w14:textId="2AB18F90" w:rsidR="002565D5" w:rsidDel="004553BE" w:rsidRDefault="005C1EBA" w:rsidP="002565D5">
      <w:pPr>
        <w:rPr>
          <w:ins w:id="312" w:author="Darren Burgess" w:date="2014-02-25T14:13:00Z"/>
          <w:del w:id="313" w:author="Gib Hemani" w:date="2014-03-17T18:37:00Z"/>
        </w:rPr>
      </w:pPr>
      <w:r w:rsidRPr="00890F9C">
        <w:t xml:space="preserve">There </w:t>
      </w:r>
      <w:del w:id="314" w:author="Darren Burgess" w:date="2014-02-25T13:20:00Z">
        <w:r w:rsidRPr="00890F9C" w:rsidDel="005F2DF4">
          <w:delText xml:space="preserve">exist </w:delText>
        </w:r>
      </w:del>
      <w:ins w:id="315" w:author="Darren Burgess" w:date="2014-02-25T13:20:00Z">
        <w:r w:rsidR="005F2DF4">
          <w:t>are</w:t>
        </w:r>
        <w:r w:rsidR="005F2DF4" w:rsidRPr="00890F9C">
          <w:t xml:space="preserve"> </w:t>
        </w:r>
      </w:ins>
      <w:r w:rsidRPr="00890F9C">
        <w:t xml:space="preserve">several methods </w:t>
      </w:r>
      <w:r w:rsidR="00B362A2" w:rsidRPr="00890F9C">
        <w:t>for</w:t>
      </w:r>
      <w:r w:rsidRPr="00890F9C">
        <w:t xml:space="preserve"> </w:t>
      </w:r>
      <w:r w:rsidR="00B362A2" w:rsidRPr="00890F9C">
        <w:t>estimating</w:t>
      </w:r>
      <w:r w:rsidR="00DB5441" w:rsidRPr="00890F9C">
        <w:t xml:space="preserve"> the proportion of the phenotypic variance of a trait that is attributed to </w:t>
      </w:r>
      <w:ins w:id="316" w:author="Darren Burgess" w:date="2014-03-03T11:16:00Z">
        <w:r w:rsidR="00006D57">
          <w:t xml:space="preserve">independent, </w:t>
        </w:r>
      </w:ins>
      <w:r w:rsidR="00DB5441" w:rsidRPr="00890F9C">
        <w:t>additive genetic</w:t>
      </w:r>
      <w:r w:rsidR="00B362A2" w:rsidRPr="00890F9C">
        <w:t xml:space="preserve"> effects</w:t>
      </w:r>
      <w:r w:rsidRPr="00890F9C">
        <w:t xml:space="preserve"> (</w:t>
      </w:r>
      <w:ins w:id="317" w:author="Darren Burgess" w:date="2014-02-25T13:20:00Z">
        <w:r w:rsidR="005F2DF4">
          <w:t xml:space="preserve">known as </w:t>
        </w:r>
      </w:ins>
      <w:r w:rsidRPr="00890F9C">
        <w:t xml:space="preserve">narrow-sense </w:t>
      </w:r>
      <w:r w:rsidR="004D073D" w:rsidRPr="00890F9C">
        <w:rPr>
          <w:b/>
        </w:rPr>
        <w:t>heritability</w:t>
      </w:r>
      <w:r w:rsidRPr="00890F9C">
        <w:t xml:space="preserve"> (</w:t>
      </w:r>
      <w:r w:rsidRPr="00890F9C">
        <w:rPr>
          <w:i/>
        </w:rPr>
        <w:t>h</w:t>
      </w:r>
      <w:r w:rsidRPr="00890F9C">
        <w:rPr>
          <w:vertAlign w:val="superscript"/>
        </w:rPr>
        <w:t>2</w:t>
      </w:r>
      <w:r w:rsidR="00B362A2" w:rsidRPr="00890F9C">
        <w:t xml:space="preserve">)). </w:t>
      </w:r>
      <w:ins w:id="318" w:author="Darren Burgess" w:date="2014-02-25T13:21:00Z">
        <w:del w:id="319" w:author="Gib Hemani" w:date="2014-03-17T18:35:00Z">
          <w:r w:rsidR="005F2DF4" w:rsidDel="004553BE">
            <w:delText xml:space="preserve">However, </w:delText>
          </w:r>
        </w:del>
      </w:ins>
      <w:ins w:id="320" w:author="Darren Burgess" w:date="2014-02-25T13:24:00Z">
        <w:del w:id="321" w:author="Gib Hemani" w:date="2014-03-17T18:35:00Z">
          <w:r w:rsidR="005F2DF4" w:rsidDel="004553BE">
            <w:delText xml:space="preserve">considering </w:delText>
          </w:r>
        </w:del>
      </w:ins>
      <w:ins w:id="322" w:author="Darren Burgess" w:date="2014-02-25T13:25:00Z">
        <w:del w:id="323" w:author="Gib Hemani" w:date="2014-03-17T18:35:00Z">
          <w:r w:rsidR="005F2DF4" w:rsidDel="004553BE">
            <w:delText xml:space="preserve">only </w:delText>
          </w:r>
        </w:del>
      </w:ins>
      <w:ins w:id="324" w:author="Darren Burgess" w:date="2014-02-25T13:24:00Z">
        <w:del w:id="325" w:author="Gib Hemani" w:date="2014-03-17T18:35:00Z">
          <w:r w:rsidR="005F2DF4" w:rsidDel="004553BE">
            <w:delText xml:space="preserve">the additive effects of multiple genetic variants is oversimplistic: various examples of </w:delText>
          </w:r>
        </w:del>
      </w:ins>
      <w:ins w:id="326" w:author="Darren Burgess" w:date="2014-02-25T13:28:00Z">
        <w:del w:id="327" w:author="Gib Hemani" w:date="2014-03-17T18:35:00Z">
          <w:r w:rsidR="00F22FDF" w:rsidDel="004553BE">
            <w:delText xml:space="preserve">interactions between </w:delText>
          </w:r>
        </w:del>
      </w:ins>
      <w:ins w:id="328" w:author="Darren Burgess" w:date="2014-02-25T13:30:00Z">
        <w:del w:id="329" w:author="Gib Hemani" w:date="2014-03-17T18:35:00Z">
          <w:r w:rsidR="00F22FDF" w:rsidDel="004553BE">
            <w:delText xml:space="preserve">genetic </w:delText>
          </w:r>
        </w:del>
      </w:ins>
      <w:ins w:id="330" w:author="Darren Burgess" w:date="2014-02-25T13:28:00Z">
        <w:del w:id="331" w:author="Gib Hemani" w:date="2014-03-17T18:35:00Z">
          <w:r w:rsidR="00F22FDF" w:rsidDel="004553BE">
            <w:delText xml:space="preserve">variants are known, which result in </w:delText>
          </w:r>
        </w:del>
      </w:ins>
      <w:ins w:id="332" w:author="Darren Burgess" w:date="2014-02-25T13:26:00Z">
        <w:del w:id="333" w:author="Gib Hemani" w:date="2014-03-17T18:35:00Z">
          <w:r w:rsidR="005F2DF4" w:rsidDel="004553BE">
            <w:delText>n</w:delText>
          </w:r>
        </w:del>
      </w:ins>
      <w:ins w:id="334" w:author="Darren Burgess" w:date="2014-02-25T13:27:00Z">
        <w:del w:id="335" w:author="Gib Hemani" w:date="2014-03-17T18:35:00Z">
          <w:r w:rsidR="005F2DF4" w:rsidDel="004553BE">
            <w:delText>on-addit</w:delText>
          </w:r>
          <w:r w:rsidR="00F22FDF" w:rsidDel="004553BE">
            <w:delText xml:space="preserve">ive </w:delText>
          </w:r>
        </w:del>
      </w:ins>
      <w:ins w:id="336" w:author="Darren Burgess" w:date="2014-02-25T13:28:00Z">
        <w:del w:id="337" w:author="Gib Hemani" w:date="2014-03-17T18:35:00Z">
          <w:r w:rsidR="00F22FDF" w:rsidDel="004553BE">
            <w:delText>effects on the trai</w:delText>
          </w:r>
        </w:del>
      </w:ins>
      <w:ins w:id="338" w:author="Darren Burgess" w:date="2014-02-25T13:30:00Z">
        <w:del w:id="339" w:author="Gib Hemani" w:date="2014-03-17T18:35:00Z">
          <w:r w:rsidR="00F22FDF" w:rsidDel="004553BE">
            <w:delText>t</w:delText>
          </w:r>
        </w:del>
      </w:ins>
      <w:ins w:id="340" w:author="Darren Burgess" w:date="2014-02-25T13:28:00Z">
        <w:del w:id="341" w:author="Gib Hemani" w:date="2014-03-17T18:35:00Z">
          <w:r w:rsidR="00F22FDF" w:rsidDel="004553BE">
            <w:delText xml:space="preserve"> of interest. These include dominance between alleles at a single locus, or epistasis between </w:delText>
          </w:r>
        </w:del>
      </w:ins>
      <w:ins w:id="342" w:author="Darren Burgess" w:date="2014-02-25T13:30:00Z">
        <w:del w:id="343" w:author="Gib Hemani" w:date="2014-03-17T18:35:00Z">
          <w:r w:rsidR="00F22FDF" w:rsidDel="004553BE">
            <w:delText xml:space="preserve">variants at distinct loci. </w:delText>
          </w:r>
        </w:del>
      </w:ins>
      <w:ins w:id="344" w:author="Darren Burgess" w:date="2014-02-25T13:32:00Z">
        <w:del w:id="345" w:author="Gib Hemani" w:date="2014-03-17T18:35:00Z">
          <w:r w:rsidR="00F22FDF" w:rsidRPr="00F22FDF" w:rsidDel="004553BE">
            <w:rPr>
              <w:b/>
              <w:rPrChange w:id="346" w:author="Darren Burgess" w:date="2014-02-25T13:32:00Z">
                <w:rPr/>
              </w:rPrChange>
            </w:rPr>
            <w:delText>[Au:OK?]</w:delText>
          </w:r>
          <w:r w:rsidR="00F22FDF" w:rsidDel="004553BE">
            <w:delText xml:space="preserve"> </w:delText>
          </w:r>
        </w:del>
      </w:ins>
      <w:ins w:id="347" w:author="Darren Burgess" w:date="2014-02-25T13:30:00Z">
        <w:del w:id="348" w:author="Gib Hemani" w:date="2014-03-17T18:35:00Z">
          <w:r w:rsidR="00F22FDF" w:rsidRPr="00F22FDF" w:rsidDel="004553BE">
            <w:rPr>
              <w:b/>
              <w:rPrChange w:id="349" w:author="Darren Burgess" w:date="2014-02-25T13:32:00Z">
                <w:rPr/>
              </w:rPrChange>
            </w:rPr>
            <w:delText>[Au: please just briefly mention in a sentence a couple of ways in which we know epistasis to exist, e.g. from focuse</w:delText>
          </w:r>
        </w:del>
      </w:ins>
      <w:ins w:id="350" w:author="Darren Burgess" w:date="2014-02-25T13:44:00Z">
        <w:del w:id="351" w:author="Gib Hemani" w:date="2014-03-17T18:35:00Z">
          <w:r w:rsidR="00F77140" w:rsidDel="004553BE">
            <w:rPr>
              <w:b/>
            </w:rPr>
            <w:delText>d</w:delText>
          </w:r>
        </w:del>
      </w:ins>
      <w:ins w:id="352" w:author="Darren Burgess" w:date="2014-02-25T13:30:00Z">
        <w:del w:id="353" w:author="Gib Hemani" w:date="2014-03-17T18:35:00Z">
          <w:r w:rsidR="00F22FDF" w:rsidRPr="00F22FDF" w:rsidDel="004553BE">
            <w:rPr>
              <w:b/>
              <w:rPrChange w:id="354" w:author="Darren Burgess" w:date="2014-02-25T13:32:00Z">
                <w:rPr/>
              </w:rPrChange>
            </w:rPr>
            <w:delText xml:space="preserve"> studies of well-characterized </w:delText>
          </w:r>
        </w:del>
      </w:ins>
      <w:ins w:id="355" w:author="Darren Burgess" w:date="2014-02-25T13:31:00Z">
        <w:del w:id="356" w:author="Gib Hemani" w:date="2014-03-17T18:35:00Z">
          <w:r w:rsidR="00F22FDF" w:rsidRPr="00F22FDF" w:rsidDel="004553BE">
            <w:rPr>
              <w:b/>
              <w:rPrChange w:id="357" w:author="Darren Burgess" w:date="2014-02-25T13:32:00Z">
                <w:rPr/>
              </w:rPrChange>
            </w:rPr>
            <w:delText xml:space="preserve">human </w:delText>
          </w:r>
        </w:del>
      </w:ins>
      <w:ins w:id="358" w:author="Darren Burgess" w:date="2014-02-25T13:30:00Z">
        <w:del w:id="359" w:author="Gib Hemani" w:date="2014-03-17T18:35:00Z">
          <w:r w:rsidR="00F22FDF" w:rsidRPr="00F22FDF" w:rsidDel="004553BE">
            <w:rPr>
              <w:b/>
              <w:rPrChange w:id="360" w:author="Darren Burgess" w:date="2014-02-25T13:32:00Z">
                <w:rPr/>
              </w:rPrChange>
            </w:rPr>
            <w:delText>variants</w:delText>
          </w:r>
        </w:del>
      </w:ins>
      <w:ins w:id="361" w:author="Darren Burgess" w:date="2014-02-25T13:31:00Z">
        <w:del w:id="362" w:author="Gib Hemani" w:date="2014-03-17T18:35:00Z">
          <w:r w:rsidR="00F22FDF" w:rsidRPr="00F22FDF" w:rsidDel="004553BE">
            <w:rPr>
              <w:b/>
              <w:rPrChange w:id="363" w:author="Darren Burgess" w:date="2014-02-25T13:32:00Z">
                <w:rPr/>
              </w:rPrChange>
            </w:rPr>
            <w:delText>, or model organisms studies.</w:delText>
          </w:r>
        </w:del>
      </w:ins>
      <w:ins w:id="364" w:author="Darren Burgess" w:date="2014-02-25T13:44:00Z">
        <w:del w:id="365" w:author="Gib Hemani" w:date="2014-03-17T18:35:00Z">
          <w:r w:rsidR="00F77140" w:rsidDel="004553BE">
            <w:rPr>
              <w:b/>
            </w:rPr>
            <w:delText xml:space="preserve"> </w:delText>
          </w:r>
        </w:del>
      </w:ins>
      <w:ins w:id="366" w:author="Darren Burgess" w:date="2014-02-25T13:45:00Z">
        <w:del w:id="367" w:author="Gib Hemani" w:date="2014-03-17T18:35:00Z">
          <w:r w:rsidR="00F77140" w:rsidDel="004553BE">
            <w:rPr>
              <w:b/>
            </w:rPr>
            <w:delText xml:space="preserve">(FYI </w:delText>
          </w:r>
        </w:del>
      </w:ins>
      <w:ins w:id="368" w:author="Darren Burgess" w:date="2014-02-25T13:44:00Z">
        <w:del w:id="369" w:author="Gib Hemani" w:date="2014-03-17T18:35:00Z">
          <w:r w:rsidR="00F77140" w:rsidDel="004553BE">
            <w:rPr>
              <w:b/>
            </w:rPr>
            <w:delText>the Mackay article is now out</w:delText>
          </w:r>
        </w:del>
      </w:ins>
      <w:ins w:id="370" w:author="Darren Burgess" w:date="2014-02-25T13:45:00Z">
        <w:del w:id="371" w:author="Gib Hemani" w:date="2014-03-17T18:35:00Z">
          <w:r w:rsidR="00F77140" w:rsidDel="004553BE">
            <w:rPr>
              <w:b/>
            </w:rPr>
            <w:delText xml:space="preserve">, PMID </w:delText>
          </w:r>
          <w:r w:rsidR="00F77140" w:rsidRPr="00F77140" w:rsidDel="004553BE">
            <w:rPr>
              <w:b/>
            </w:rPr>
            <w:delText>24296533</w:delText>
          </w:r>
        </w:del>
      </w:ins>
      <w:ins w:id="372" w:author="Darren Burgess" w:date="2014-02-25T13:46:00Z">
        <w:del w:id="373" w:author="Gib Hemani" w:date="2014-03-17T18:35:00Z">
          <w:r w:rsidR="00F77140" w:rsidDel="004553BE">
            <w:rPr>
              <w:b/>
            </w:rPr>
            <w:delText>)</w:delText>
          </w:r>
        </w:del>
      </w:ins>
      <w:ins w:id="374" w:author="Darren Burgess" w:date="2014-02-25T13:32:00Z">
        <w:del w:id="375" w:author="Gib Hemani" w:date="2014-03-17T18:35:00Z">
          <w:r w:rsidR="00F22FDF" w:rsidRPr="00F22FDF" w:rsidDel="004553BE">
            <w:rPr>
              <w:b/>
              <w:rPrChange w:id="376" w:author="Darren Burgess" w:date="2014-02-25T13:32:00Z">
                <w:rPr/>
              </w:rPrChange>
            </w:rPr>
            <w:delText>]</w:delText>
          </w:r>
        </w:del>
      </w:ins>
      <w:ins w:id="377" w:author="Gib Hemani" w:date="2014-03-17T18:35:00Z">
        <w:r w:rsidR="004553BE">
          <w:t>But</w:t>
        </w:r>
      </w:ins>
      <w:ins w:id="378" w:author="Darren Burgess" w:date="2014-02-25T13:32:00Z">
        <w:del w:id="379" w:author="Gib Hemani" w:date="2014-03-17T18:35:00Z">
          <w:r w:rsidR="00F22FDF" w:rsidRPr="00961ADA" w:rsidDel="004553BE">
            <w:delText xml:space="preserve"> </w:delText>
          </w:r>
        </w:del>
      </w:ins>
      <w:ins w:id="380" w:author="Darren Burgess" w:date="2014-02-25T13:37:00Z">
        <w:del w:id="381" w:author="Gib Hemani" w:date="2014-03-17T18:35:00Z">
          <w:r w:rsidR="00961ADA" w:rsidRPr="00961ADA" w:rsidDel="004553BE">
            <w:rPr>
              <w:rPrChange w:id="382" w:author="Darren Burgess" w:date="2014-02-25T13:37:00Z">
                <w:rPr>
                  <w:b/>
                </w:rPr>
              </w:rPrChange>
            </w:rPr>
            <w:delText>O</w:delText>
          </w:r>
        </w:del>
      </w:ins>
      <w:ins w:id="383" w:author="Gib Hemani" w:date="2014-03-17T18:35:00Z">
        <w:r w:rsidR="004553BE">
          <w:t xml:space="preserve"> o</w:t>
        </w:r>
      </w:ins>
      <w:ins w:id="384" w:author="Darren Burgess" w:date="2014-02-25T13:37:00Z">
        <w:r w:rsidR="00961ADA" w:rsidRPr="00961ADA">
          <w:rPr>
            <w:rPrChange w:id="385" w:author="Darren Burgess" w:date="2014-02-25T13:37:00Z">
              <w:rPr>
                <w:b/>
              </w:rPr>
            </w:rPrChange>
          </w:rPr>
          <w:t xml:space="preserve">wing to the </w:t>
        </w:r>
      </w:ins>
      <w:ins w:id="386" w:author="Darren Burgess" w:date="2014-02-25T13:39:00Z">
        <w:r w:rsidR="00F77140">
          <w:t>technical limitations of</w:t>
        </w:r>
      </w:ins>
      <w:ins w:id="387" w:author="Darren Burgess" w:date="2014-02-25T13:37:00Z">
        <w:r w:rsidR="00961ADA" w:rsidRPr="00961ADA">
          <w:rPr>
            <w:rPrChange w:id="388" w:author="Darren Burgess" w:date="2014-02-25T13:37:00Z">
              <w:rPr>
                <w:b/>
              </w:rPr>
            </w:rPrChange>
          </w:rPr>
          <w:t xml:space="preserve"> accounting for </w:t>
        </w:r>
      </w:ins>
      <w:ins w:id="389" w:author="Darren Burgess" w:date="2014-02-25T13:46:00Z">
        <w:r w:rsidR="00F77140">
          <w:t>non-additive</w:t>
        </w:r>
      </w:ins>
      <w:ins w:id="390" w:author="Darren Burgess" w:date="2014-02-25T13:37:00Z">
        <w:r w:rsidR="00961ADA" w:rsidRPr="00961ADA">
          <w:rPr>
            <w:rPrChange w:id="391" w:author="Darren Burgess" w:date="2014-02-25T13:37:00Z">
              <w:rPr>
                <w:b/>
              </w:rPr>
            </w:rPrChange>
          </w:rPr>
          <w:t xml:space="preserve"> effects,</w:t>
        </w:r>
      </w:ins>
      <w:del w:id="392" w:author="Darren Burgess" w:date="2014-02-25T13:37:00Z">
        <w:r w:rsidR="00B362A2" w:rsidRPr="00961ADA" w:rsidDel="00961ADA">
          <w:delText>B</w:delText>
        </w:r>
        <w:r w:rsidRPr="00F77140" w:rsidDel="00961ADA">
          <w:delText>ut</w:delText>
        </w:r>
      </w:del>
      <w:r w:rsidRPr="00890F9C">
        <w:t xml:space="preserve"> </w:t>
      </w:r>
      <w:ins w:id="393" w:author="Darren Burgess" w:date="2014-02-25T13:40:00Z">
        <w:del w:id="394" w:author="Gib Hemani" w:date="2014-03-17T18:37:00Z">
          <w:r w:rsidR="00F77140" w:rsidRPr="00F77140" w:rsidDel="004553BE">
            <w:rPr>
              <w:b/>
              <w:rPrChange w:id="395" w:author="Darren Burgess" w:date="2014-02-25T13:40:00Z">
                <w:rPr/>
              </w:rPrChange>
            </w:rPr>
            <w:delText>[Au:OK</w:delText>
          </w:r>
          <w:r w:rsidR="00F77140" w:rsidDel="004553BE">
            <w:rPr>
              <w:b/>
            </w:rPr>
            <w:delText>?</w:delText>
          </w:r>
          <w:r w:rsidR="00F77140" w:rsidRPr="00F77140" w:rsidDel="004553BE">
            <w:rPr>
              <w:b/>
              <w:rPrChange w:id="396" w:author="Darren Burgess" w:date="2014-02-25T13:40:00Z">
                <w:rPr/>
              </w:rPrChange>
            </w:rPr>
            <w:delText>]</w:delText>
          </w:r>
          <w:r w:rsidR="00F77140" w:rsidDel="004553BE">
            <w:delText xml:space="preserve"> </w:delText>
          </w:r>
        </w:del>
      </w:ins>
      <w:r w:rsidR="00EA1F3A" w:rsidRPr="00890F9C">
        <w:t xml:space="preserve">unequivocal estimation of </w:t>
      </w:r>
      <w:r w:rsidR="00DB5441" w:rsidRPr="00890F9C">
        <w:t xml:space="preserve">the phenotypic variation </w:t>
      </w:r>
      <w:r w:rsidR="001B02F2" w:rsidRPr="00890F9C">
        <w:t xml:space="preserve">attributable </w:t>
      </w:r>
      <w:r w:rsidR="00DB5441" w:rsidRPr="00890F9C">
        <w:t xml:space="preserve">to all </w:t>
      </w:r>
      <w:ins w:id="397" w:author="Darren Burgess" w:date="2014-02-25T13:37:00Z">
        <w:r w:rsidR="00F77140">
          <w:t xml:space="preserve">additive and non-additive </w:t>
        </w:r>
      </w:ins>
      <w:r w:rsidR="00DB5441" w:rsidRPr="00890F9C">
        <w:t>genetic effects (</w:t>
      </w:r>
      <w:ins w:id="398" w:author="Darren Burgess" w:date="2014-02-25T13:37:00Z">
        <w:r w:rsidR="00F77140">
          <w:t xml:space="preserve">known as </w:t>
        </w:r>
      </w:ins>
      <w:del w:id="399" w:author="Darren Burgess" w:date="2014-02-25T13:38:00Z">
        <w:r w:rsidR="00DB5441" w:rsidRPr="00890F9C" w:rsidDel="00F77140">
          <w:delText xml:space="preserve">including dominance and </w:delText>
        </w:r>
        <w:r w:rsidR="004D073D" w:rsidRPr="00890F9C" w:rsidDel="00F77140">
          <w:rPr>
            <w:b/>
          </w:rPr>
          <w:delText>epistasis</w:delText>
        </w:r>
        <w:r w:rsidRPr="00890F9C" w:rsidDel="00F77140">
          <w:delText xml:space="preserve">, </w:delText>
        </w:r>
      </w:del>
      <w:r w:rsidRPr="00890F9C">
        <w:t>broad-sense heritability (</w:t>
      </w:r>
      <w:r w:rsidRPr="00890F9C">
        <w:rPr>
          <w:i/>
        </w:rPr>
        <w:t>H</w:t>
      </w:r>
      <w:r w:rsidRPr="00890F9C">
        <w:rPr>
          <w:vertAlign w:val="superscript"/>
        </w:rPr>
        <w:t>2</w:t>
      </w:r>
      <w:r w:rsidR="00DB5441" w:rsidRPr="00890F9C">
        <w:t>)</w:t>
      </w:r>
      <w:r w:rsidRPr="00890F9C">
        <w:t>)</w:t>
      </w:r>
      <w:r w:rsidR="00BC7E67" w:rsidRPr="00890F9C">
        <w:t xml:space="preserve"> is not possible for human traits</w:t>
      </w:r>
      <w:r w:rsidR="00DB5441" w:rsidRPr="00890F9C">
        <w:t>.</w:t>
      </w:r>
      <w:r w:rsidR="004D073D" w:rsidRPr="00890F9C">
        <w:fldChar w:fldCharType="begin" w:fldLock="1"/>
      </w:r>
      <w:r w:rsidR="005C48A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4D073D" w:rsidRPr="00890F9C">
        <w:fldChar w:fldCharType="separate"/>
      </w:r>
      <w:r w:rsidR="005C48AB" w:rsidRPr="005C48AB">
        <w:rPr>
          <w:noProof/>
          <w:vertAlign w:val="superscript"/>
        </w:rPr>
        <w:t>1</w:t>
      </w:r>
      <w:r w:rsidR="004D073D" w:rsidRPr="00890F9C">
        <w:fldChar w:fldCharType="end"/>
      </w:r>
      <w:del w:id="400" w:author="Gib Hemani" w:date="2014-03-17T18:36:00Z">
        <w:r w:rsidR="00DB5441" w:rsidRPr="00890F9C" w:rsidDel="004553BE">
          <w:delText xml:space="preserve"> </w:delText>
        </w:r>
      </w:del>
      <w:ins w:id="401" w:author="Darren Burgess" w:date="2014-02-25T14:01:00Z">
        <w:del w:id="402" w:author="Gib Hemani" w:date="2014-03-17T18:36:00Z">
          <w:r w:rsidR="00C9386C" w:rsidRPr="002565D5" w:rsidDel="004553BE">
            <w:rPr>
              <w:b/>
              <w:rPrChange w:id="403" w:author="Darren Burgess" w:date="2014-02-25T14:12:00Z">
                <w:rPr/>
              </w:rPrChange>
            </w:rPr>
            <w:delText xml:space="preserve">[Au: I question whether the rest of this paragraph </w:delText>
          </w:r>
        </w:del>
      </w:ins>
      <w:ins w:id="404" w:author="Darren Burgess" w:date="2014-02-25T14:11:00Z">
        <w:del w:id="405" w:author="Gib Hemani" w:date="2014-03-17T18:36:00Z">
          <w:r w:rsidR="002565D5" w:rsidRPr="002565D5" w:rsidDel="004553BE">
            <w:rPr>
              <w:b/>
              <w:rPrChange w:id="406" w:author="Darren Burgess" w:date="2014-02-25T14:12:00Z">
                <w:rPr/>
              </w:rPrChange>
            </w:rPr>
            <w:delText xml:space="preserve">(highlighted) </w:delText>
          </w:r>
        </w:del>
      </w:ins>
      <w:ins w:id="407" w:author="Darren Burgess" w:date="2014-02-25T14:01:00Z">
        <w:del w:id="408" w:author="Gib Hemani" w:date="2014-03-17T18:36:00Z">
          <w:r w:rsidR="00C9386C" w:rsidRPr="002565D5" w:rsidDel="004553BE">
            <w:rPr>
              <w:b/>
              <w:rPrChange w:id="409" w:author="Darren Burgess" w:date="2014-02-25T14:12:00Z">
                <w:rPr/>
              </w:rPrChange>
            </w:rPr>
            <w:delText xml:space="preserve">is useful. My understanding (and hence my editing above) is that epistasis is known to be important in some contexts, hence </w:delText>
          </w:r>
        </w:del>
      </w:ins>
      <w:ins w:id="410" w:author="Darren Burgess" w:date="2014-02-25T14:03:00Z">
        <w:del w:id="411" w:author="Gib Hemani" w:date="2014-03-17T18:36:00Z">
          <w:r w:rsidR="00C9386C" w:rsidRPr="002565D5" w:rsidDel="004553BE">
            <w:rPr>
              <w:b/>
              <w:rPrChange w:id="412" w:author="Darren Burgess" w:date="2014-02-25T14:12:00Z">
                <w:rPr/>
              </w:rPrChange>
            </w:rPr>
            <w:delText>is a major</w:delText>
          </w:r>
        </w:del>
      </w:ins>
      <w:ins w:id="413" w:author="Darren Burgess" w:date="2014-02-25T14:01:00Z">
        <w:del w:id="414" w:author="Gib Hemani" w:date="2014-03-17T18:36:00Z">
          <w:r w:rsidR="00C9386C" w:rsidRPr="002565D5" w:rsidDel="004553BE">
            <w:rPr>
              <w:b/>
              <w:rPrChange w:id="415" w:author="Darren Burgess" w:date="2014-02-25T14:12:00Z">
                <w:rPr/>
              </w:rPrChange>
            </w:rPr>
            <w:delText xml:space="preserve"> reason</w:delText>
          </w:r>
        </w:del>
      </w:ins>
      <w:ins w:id="416" w:author="Darren Burgess" w:date="2014-02-25T14:03:00Z">
        <w:del w:id="417" w:author="Gib Hemani" w:date="2014-03-17T18:36:00Z">
          <w:r w:rsidR="00C9386C" w:rsidRPr="002565D5" w:rsidDel="004553BE">
            <w:rPr>
              <w:b/>
              <w:rPrChange w:id="418" w:author="Darren Burgess" w:date="2014-02-25T14:12:00Z">
                <w:rPr/>
              </w:rPrChange>
            </w:rPr>
            <w:delText xml:space="preserve"> for </w:delText>
          </w:r>
        </w:del>
      </w:ins>
      <w:ins w:id="419" w:author="Darren Burgess" w:date="2014-02-25T14:02:00Z">
        <w:del w:id="420" w:author="Gib Hemani" w:date="2014-03-17T18:36:00Z">
          <w:r w:rsidR="00C9386C" w:rsidRPr="002565D5" w:rsidDel="004553BE">
            <w:rPr>
              <w:b/>
              <w:rPrChange w:id="421" w:author="Darren Burgess" w:date="2014-02-25T14:12:00Z">
                <w:rPr/>
              </w:rPrChange>
            </w:rPr>
            <w:delText>your</w:delText>
          </w:r>
        </w:del>
      </w:ins>
      <w:ins w:id="422" w:author="Darren Burgess" w:date="2014-02-25T14:01:00Z">
        <w:del w:id="423" w:author="Gib Hemani" w:date="2014-03-17T18:36:00Z">
          <w:r w:rsidR="00C9386C" w:rsidRPr="002565D5" w:rsidDel="004553BE">
            <w:rPr>
              <w:b/>
              <w:rPrChange w:id="424" w:author="Darren Burgess" w:date="2014-02-25T14:12:00Z">
                <w:rPr/>
              </w:rPrChange>
            </w:rPr>
            <w:delText xml:space="preserve"> </w:delText>
          </w:r>
        </w:del>
      </w:ins>
      <w:ins w:id="425" w:author="Darren Burgess" w:date="2014-02-25T14:02:00Z">
        <w:del w:id="426" w:author="Gib Hemani" w:date="2014-03-17T18:36:00Z">
          <w:r w:rsidR="00C9386C" w:rsidRPr="002565D5" w:rsidDel="004553BE">
            <w:rPr>
              <w:b/>
              <w:rPrChange w:id="427" w:author="Darren Burgess" w:date="2014-02-25T14:12:00Z">
                <w:rPr/>
              </w:rPrChange>
            </w:rPr>
            <w:delText>article</w:delText>
          </w:r>
        </w:del>
      </w:ins>
      <w:ins w:id="428" w:author="Darren Burgess" w:date="2014-02-25T14:08:00Z">
        <w:del w:id="429" w:author="Gib Hemani" w:date="2014-03-17T18:36:00Z">
          <w:r w:rsidR="002565D5" w:rsidRPr="002565D5" w:rsidDel="004553BE">
            <w:rPr>
              <w:b/>
              <w:rPrChange w:id="430" w:author="Darren Burgess" w:date="2014-02-25T14:12:00Z">
                <w:rPr/>
              </w:rPrChange>
            </w:rPr>
            <w:delText>;</w:delText>
          </w:r>
        </w:del>
      </w:ins>
      <w:ins w:id="431" w:author="Darren Burgess" w:date="2014-02-25T14:02:00Z">
        <w:del w:id="432" w:author="Gib Hemani" w:date="2014-03-17T18:36:00Z">
          <w:r w:rsidR="00C9386C" w:rsidRPr="002565D5" w:rsidDel="004553BE">
            <w:rPr>
              <w:b/>
              <w:rPrChange w:id="433" w:author="Darren Burgess" w:date="2014-02-25T14:12:00Z">
                <w:rPr/>
              </w:rPrChange>
            </w:rPr>
            <w:delText xml:space="preserve"> </w:delText>
          </w:r>
        </w:del>
      </w:ins>
      <w:ins w:id="434" w:author="Darren Burgess" w:date="2014-02-25T14:05:00Z">
        <w:del w:id="435" w:author="Gib Hemani" w:date="2014-03-17T18:36:00Z">
          <w:r w:rsidR="00C9386C" w:rsidRPr="002565D5" w:rsidDel="004553BE">
            <w:rPr>
              <w:b/>
              <w:rPrChange w:id="436" w:author="Darren Burgess" w:date="2014-02-25T14:12:00Z">
                <w:rPr/>
              </w:rPrChange>
            </w:rPr>
            <w:delText xml:space="preserve">some of this evidence </w:delText>
          </w:r>
        </w:del>
      </w:ins>
      <w:ins w:id="437" w:author="Darren Burgess" w:date="2014-02-25T14:14:00Z">
        <w:del w:id="438" w:author="Gib Hemani" w:date="2014-03-17T18:36:00Z">
          <w:r w:rsidR="002565D5" w:rsidDel="004553BE">
            <w:rPr>
              <w:b/>
            </w:rPr>
            <w:delText xml:space="preserve">for its existence </w:delText>
          </w:r>
        </w:del>
      </w:ins>
      <w:ins w:id="439" w:author="Darren Burgess" w:date="2014-02-25T14:05:00Z">
        <w:del w:id="440" w:author="Gib Hemani" w:date="2014-03-17T18:36:00Z">
          <w:r w:rsidR="00C9386C" w:rsidRPr="002565D5" w:rsidDel="004553BE">
            <w:rPr>
              <w:b/>
              <w:rPrChange w:id="441" w:author="Darren Burgess" w:date="2014-02-25T14:12:00Z">
                <w:rPr/>
              </w:rPrChange>
            </w:rPr>
            <w:delText xml:space="preserve">is </w:delText>
          </w:r>
        </w:del>
      </w:ins>
      <w:ins w:id="442" w:author="Darren Burgess" w:date="2014-02-25T14:06:00Z">
        <w:del w:id="443" w:author="Gib Hemani" w:date="2014-03-17T18:36:00Z">
          <w:r w:rsidR="00C9386C" w:rsidRPr="002565D5" w:rsidDel="004553BE">
            <w:rPr>
              <w:b/>
              <w:rPrChange w:id="444" w:author="Darren Burgess" w:date="2014-02-25T14:12:00Z">
                <w:rPr/>
              </w:rPrChange>
            </w:rPr>
            <w:delText>explained</w:delText>
          </w:r>
        </w:del>
      </w:ins>
      <w:ins w:id="445" w:author="Darren Burgess" w:date="2014-02-25T14:05:00Z">
        <w:del w:id="446" w:author="Gib Hemani" w:date="2014-03-17T18:36:00Z">
          <w:r w:rsidR="00C9386C" w:rsidRPr="002565D5" w:rsidDel="004553BE">
            <w:rPr>
              <w:b/>
              <w:rPrChange w:id="447" w:author="Darren Burgess" w:date="2014-02-25T14:12:00Z">
                <w:rPr/>
              </w:rPrChange>
            </w:rPr>
            <w:delText xml:space="preserve"> </w:delText>
          </w:r>
        </w:del>
      </w:ins>
      <w:ins w:id="448" w:author="Darren Burgess" w:date="2014-02-25T14:06:00Z">
        <w:del w:id="449" w:author="Gib Hemani" w:date="2014-03-17T18:36:00Z">
          <w:r w:rsidR="00C9386C" w:rsidRPr="002565D5" w:rsidDel="004553BE">
            <w:rPr>
              <w:b/>
              <w:rPrChange w:id="450" w:author="Darren Burgess" w:date="2014-02-25T14:12:00Z">
                <w:rPr/>
              </w:rPrChange>
            </w:rPr>
            <w:delText>in your later empirical evidence section</w:delText>
          </w:r>
        </w:del>
      </w:ins>
      <w:ins w:id="451" w:author="Darren Burgess" w:date="2014-02-25T14:07:00Z">
        <w:del w:id="452" w:author="Gib Hemani" w:date="2014-03-17T18:36:00Z">
          <w:r w:rsidR="00C9386C" w:rsidRPr="002565D5" w:rsidDel="004553BE">
            <w:rPr>
              <w:b/>
              <w:rPrChange w:id="453" w:author="Darren Burgess" w:date="2014-02-25T14:12:00Z">
                <w:rPr/>
              </w:rPrChange>
            </w:rPr>
            <w:delText>, and there are already a multitude of methods to try to detect it</w:delText>
          </w:r>
        </w:del>
      </w:ins>
      <w:ins w:id="454" w:author="Darren Burgess" w:date="2014-02-25T14:06:00Z">
        <w:del w:id="455" w:author="Gib Hemani" w:date="2014-03-17T18:36:00Z">
          <w:r w:rsidR="00C9386C" w:rsidRPr="002565D5" w:rsidDel="004553BE">
            <w:rPr>
              <w:b/>
              <w:rPrChange w:id="456" w:author="Darren Burgess" w:date="2014-02-25T14:12:00Z">
                <w:rPr/>
              </w:rPrChange>
            </w:rPr>
            <w:delText xml:space="preserve">. However, the message from your introduction seems to be that </w:delText>
          </w:r>
        </w:del>
      </w:ins>
      <w:ins w:id="457" w:author="Darren Burgess" w:date="2014-02-25T14:07:00Z">
        <w:del w:id="458" w:author="Gib Hemani" w:date="2014-03-17T18:36:00Z">
          <w:r w:rsidR="00C9386C" w:rsidRPr="002565D5" w:rsidDel="004553BE">
            <w:rPr>
              <w:b/>
              <w:rPrChange w:id="459" w:author="Darren Burgess" w:date="2014-02-25T14:12:00Z">
                <w:rPr/>
              </w:rPrChange>
            </w:rPr>
            <w:delText>epistasis is a very nebulous concept for which there is little rationale to atte</w:delText>
          </w:r>
        </w:del>
      </w:ins>
      <w:ins w:id="460" w:author="Darren Burgess" w:date="2014-02-25T14:08:00Z">
        <w:del w:id="461" w:author="Gib Hemani" w:date="2014-03-17T18:36:00Z">
          <w:r w:rsidR="00C9386C" w:rsidRPr="002565D5" w:rsidDel="004553BE">
            <w:rPr>
              <w:b/>
              <w:rPrChange w:id="462" w:author="Darren Burgess" w:date="2014-02-25T14:12:00Z">
                <w:rPr/>
              </w:rPrChange>
            </w:rPr>
            <w:delText>m</w:delText>
          </w:r>
        </w:del>
      </w:ins>
      <w:ins w:id="463" w:author="Darren Burgess" w:date="2014-02-25T14:07:00Z">
        <w:del w:id="464" w:author="Gib Hemani" w:date="2014-03-17T18:36:00Z">
          <w:r w:rsidR="00C9386C" w:rsidRPr="002565D5" w:rsidDel="004553BE">
            <w:rPr>
              <w:b/>
              <w:rPrChange w:id="465" w:author="Darren Burgess" w:date="2014-02-25T14:12:00Z">
                <w:rPr/>
              </w:rPrChange>
            </w:rPr>
            <w:delText>pt to detect</w:delText>
          </w:r>
        </w:del>
      </w:ins>
      <w:ins w:id="466" w:author="Darren Burgess" w:date="2014-02-25T14:08:00Z">
        <w:del w:id="467" w:author="Gib Hemani" w:date="2014-03-17T18:36:00Z">
          <w:r w:rsidR="00C9386C" w:rsidRPr="002565D5" w:rsidDel="004553BE">
            <w:rPr>
              <w:b/>
              <w:rPrChange w:id="468" w:author="Darren Burgess" w:date="2014-02-25T14:12:00Z">
                <w:rPr/>
              </w:rPrChange>
            </w:rPr>
            <w:delText xml:space="preserve"> it</w:delText>
          </w:r>
        </w:del>
      </w:ins>
      <w:ins w:id="469" w:author="Darren Burgess" w:date="2014-02-25T14:12:00Z">
        <w:del w:id="470" w:author="Gib Hemani" w:date="2014-03-17T18:36:00Z">
          <w:r w:rsidR="002565D5" w:rsidRPr="002565D5" w:rsidDel="004553BE">
            <w:rPr>
              <w:b/>
              <w:rPrChange w:id="471" w:author="Darren Burgess" w:date="2014-02-25T14:12:00Z">
                <w:rPr/>
              </w:rPrChange>
            </w:rPr>
            <w:delText>, leading to seemingly internal inconsistency in your article</w:delText>
          </w:r>
        </w:del>
      </w:ins>
      <w:ins w:id="472" w:author="Darren Burgess" w:date="2014-02-25T14:08:00Z">
        <w:del w:id="473" w:author="Gib Hemani" w:date="2014-03-17T18:36:00Z">
          <w:r w:rsidR="00C9386C" w:rsidRPr="002565D5" w:rsidDel="004553BE">
            <w:rPr>
              <w:b/>
              <w:rPrChange w:id="474" w:author="Darren Burgess" w:date="2014-02-25T14:12:00Z">
                <w:rPr/>
              </w:rPrChange>
            </w:rPr>
            <w:delText xml:space="preserve">. </w:delText>
          </w:r>
        </w:del>
      </w:ins>
      <w:ins w:id="475" w:author="Darren Burgess" w:date="2014-02-25T14:11:00Z">
        <w:del w:id="476" w:author="Gib Hemani" w:date="2014-03-17T18:36:00Z">
          <w:r w:rsidR="002565D5" w:rsidRPr="002565D5" w:rsidDel="004553BE">
            <w:rPr>
              <w:b/>
              <w:rPrChange w:id="477" w:author="Darren Burgess" w:date="2014-02-25T14:12:00Z">
                <w:rPr/>
              </w:rPrChange>
            </w:rPr>
            <w:delText>Can this be removed or reframed in terms of why people are trying hard to detect epistasis?</w:delText>
          </w:r>
        </w:del>
      </w:ins>
      <w:ins w:id="478" w:author="Darren Burgess" w:date="2014-02-25T14:12:00Z">
        <w:del w:id="479" w:author="Gib Hemani" w:date="2014-03-17T18:36:00Z">
          <w:r w:rsidR="002565D5" w:rsidRPr="002565D5" w:rsidDel="004553BE">
            <w:rPr>
              <w:b/>
              <w:rPrChange w:id="480" w:author="Darren Burgess" w:date="2014-02-25T14:12:00Z">
                <w:rPr/>
              </w:rPrChange>
            </w:rPr>
            <w:delText>]</w:delText>
          </w:r>
        </w:del>
      </w:ins>
      <w:ins w:id="481" w:author="Darren Burgess" w:date="2014-02-25T14:02:00Z">
        <w:r w:rsidR="00C9386C">
          <w:t xml:space="preserve"> </w:t>
        </w:r>
      </w:ins>
      <w:r w:rsidR="00DB5441" w:rsidRPr="002565D5">
        <w:rPr>
          <w:highlight w:val="lightGray"/>
          <w:rPrChange w:id="482" w:author="Darren Burgess" w:date="2014-02-25T14:10:00Z">
            <w:rPr/>
          </w:rPrChange>
        </w:rPr>
        <w:t>GWA</w:t>
      </w:r>
      <w:r w:rsidR="008E158D" w:rsidRPr="002565D5">
        <w:rPr>
          <w:highlight w:val="lightGray"/>
          <w:rPrChange w:id="483" w:author="Darren Burgess" w:date="2014-02-25T14:10:00Z">
            <w:rPr/>
          </w:rPrChange>
        </w:rPr>
        <w:t>S</w:t>
      </w:r>
      <w:r w:rsidR="00DB5441" w:rsidRPr="002565D5">
        <w:rPr>
          <w:highlight w:val="lightGray"/>
          <w:rPrChange w:id="484" w:author="Darren Burgess" w:date="2014-02-25T14:10:00Z">
            <w:rPr/>
          </w:rPrChange>
        </w:rPr>
        <w:t xml:space="preserve"> are typically performed on traits that have been shown to have a no</w:t>
      </w:r>
      <w:r w:rsidRPr="002565D5">
        <w:rPr>
          <w:highlight w:val="lightGray"/>
          <w:rPrChange w:id="485" w:author="Darren Burgess" w:date="2014-02-25T14:10:00Z">
            <w:rPr/>
          </w:rPrChange>
        </w:rPr>
        <w:t xml:space="preserve">n-zero </w:t>
      </w:r>
      <w:r w:rsidRPr="002565D5">
        <w:rPr>
          <w:i/>
          <w:highlight w:val="lightGray"/>
          <w:rPrChange w:id="486" w:author="Darren Burgess" w:date="2014-02-25T14:10:00Z">
            <w:rPr>
              <w:i/>
            </w:rPr>
          </w:rPrChange>
        </w:rPr>
        <w:t>h</w:t>
      </w:r>
      <w:r w:rsidRPr="002565D5">
        <w:rPr>
          <w:highlight w:val="lightGray"/>
          <w:vertAlign w:val="superscript"/>
          <w:rPrChange w:id="487" w:author="Darren Burgess" w:date="2014-02-25T14:10:00Z">
            <w:rPr>
              <w:vertAlign w:val="superscript"/>
            </w:rPr>
          </w:rPrChange>
        </w:rPr>
        <w:t>2</w:t>
      </w:r>
      <w:r w:rsidR="00DB5441" w:rsidRPr="002565D5">
        <w:rPr>
          <w:highlight w:val="lightGray"/>
          <w:rPrChange w:id="488" w:author="Darren Burgess" w:date="2014-02-25T14:10:00Z">
            <w:rPr/>
          </w:rPrChange>
        </w:rPr>
        <w:t xml:space="preserve">, </w:t>
      </w:r>
      <w:r w:rsidR="0062180E" w:rsidRPr="002565D5">
        <w:rPr>
          <w:highlight w:val="lightGray"/>
          <w:rPrChange w:id="489" w:author="Darren Burgess" w:date="2014-02-25T14:10:00Z">
            <w:rPr/>
          </w:rPrChange>
        </w:rPr>
        <w:t>on the assumption that this</w:t>
      </w:r>
      <w:r w:rsidR="00DB5441" w:rsidRPr="002565D5">
        <w:rPr>
          <w:highlight w:val="lightGray"/>
          <w:rPrChange w:id="490" w:author="Darren Burgess" w:date="2014-02-25T14:10:00Z">
            <w:rPr/>
          </w:rPrChange>
        </w:rPr>
        <w:t xml:space="preserve"> additive genetic variation in the trait can be dissected into additive effects across the genome. Detecting non-additive genetic effects imposes an assumption that</w:t>
      </w:r>
      <w:r w:rsidR="00EA1F3A" w:rsidRPr="002565D5">
        <w:rPr>
          <w:highlight w:val="lightGray"/>
          <w:rPrChange w:id="491" w:author="Darren Burgess" w:date="2014-02-25T14:10:00Z">
            <w:rPr/>
          </w:rPrChange>
        </w:rPr>
        <w:t>,</w:t>
      </w:r>
      <w:r w:rsidR="00DB5441" w:rsidRPr="002565D5">
        <w:rPr>
          <w:highlight w:val="lightGray"/>
          <w:rPrChange w:id="492" w:author="Darren Burgess" w:date="2014-02-25T14:10:00Z">
            <w:rPr/>
          </w:rPrChange>
        </w:rPr>
        <w:t xml:space="preserve"> beyond the additive component of genetic variation</w:t>
      </w:r>
      <w:r w:rsidRPr="002565D5">
        <w:rPr>
          <w:highlight w:val="lightGray"/>
          <w:rPrChange w:id="493" w:author="Darren Burgess" w:date="2014-02-25T14:10:00Z">
            <w:rPr/>
          </w:rPrChange>
        </w:rPr>
        <w:t>,</w:t>
      </w:r>
      <w:r w:rsidR="00DB5441" w:rsidRPr="002565D5">
        <w:rPr>
          <w:highlight w:val="lightGray"/>
          <w:rPrChange w:id="494" w:author="Darren Burgess" w:date="2014-02-25T14:10:00Z">
            <w:rPr/>
          </w:rPrChange>
        </w:rPr>
        <w:t xml:space="preserve"> for which there is empirical evidence</w:t>
      </w:r>
      <w:r w:rsidRPr="002565D5">
        <w:rPr>
          <w:highlight w:val="lightGray"/>
          <w:rPrChange w:id="495" w:author="Darren Burgess" w:date="2014-02-25T14:10:00Z">
            <w:rPr/>
          </w:rPrChange>
        </w:rPr>
        <w:t>,</w:t>
      </w:r>
      <w:r w:rsidR="00DB5441" w:rsidRPr="002565D5">
        <w:rPr>
          <w:highlight w:val="lightGray"/>
          <w:rPrChange w:id="496" w:author="Darren Burgess" w:date="2014-02-25T14:10:00Z">
            <w:rPr/>
          </w:rPrChange>
        </w:rPr>
        <w:t xml:space="preserve"> </w:t>
      </w:r>
      <w:r w:rsidR="00EA1F3A" w:rsidRPr="002565D5">
        <w:rPr>
          <w:highlight w:val="lightGray"/>
          <w:rPrChange w:id="497" w:author="Darren Burgess" w:date="2014-02-25T14:10:00Z">
            <w:rPr/>
          </w:rPrChange>
        </w:rPr>
        <w:t xml:space="preserve">there </w:t>
      </w:r>
      <w:r w:rsidR="0066519C" w:rsidRPr="002565D5">
        <w:rPr>
          <w:highlight w:val="lightGray"/>
          <w:rPrChange w:id="498" w:author="Darren Burgess" w:date="2014-02-25T14:10:00Z">
            <w:rPr/>
          </w:rPrChange>
        </w:rPr>
        <w:t>exist</w:t>
      </w:r>
      <w:r w:rsidR="00DB5441" w:rsidRPr="002565D5">
        <w:rPr>
          <w:highlight w:val="lightGray"/>
          <w:rPrChange w:id="499" w:author="Darren Burgess" w:date="2014-02-25T14:10:00Z">
            <w:rPr/>
          </w:rPrChange>
        </w:rPr>
        <w:t xml:space="preserve"> m</w:t>
      </w:r>
      <w:r w:rsidRPr="002565D5">
        <w:rPr>
          <w:highlight w:val="lightGray"/>
          <w:rPrChange w:id="500" w:author="Darren Burgess" w:date="2014-02-25T14:10:00Z">
            <w:rPr/>
          </w:rPrChange>
        </w:rPr>
        <w:t>ore complex components whose existence cannot be verified</w:t>
      </w:r>
      <w:r w:rsidR="00DB5441" w:rsidRPr="002565D5">
        <w:rPr>
          <w:highlight w:val="lightGray"/>
          <w:rPrChange w:id="501" w:author="Darren Burgess" w:date="2014-02-25T14:10:00Z">
            <w:rPr/>
          </w:rPrChange>
        </w:rPr>
        <w:t xml:space="preserve"> empirical</w:t>
      </w:r>
      <w:r w:rsidR="00411257" w:rsidRPr="002565D5">
        <w:rPr>
          <w:highlight w:val="lightGray"/>
          <w:rPrChange w:id="502" w:author="Darren Burgess" w:date="2014-02-25T14:10:00Z">
            <w:rPr/>
          </w:rPrChange>
        </w:rPr>
        <w:t>ly due to technical limitations</w:t>
      </w:r>
      <w:r w:rsidR="00DB5441" w:rsidRPr="002565D5">
        <w:rPr>
          <w:highlight w:val="lightGray"/>
          <w:rPrChange w:id="503" w:author="Darren Burgess" w:date="2014-02-25T14:10:00Z">
            <w:rPr/>
          </w:rPrChange>
        </w:rPr>
        <w:t>.</w:t>
      </w:r>
      <w:ins w:id="504" w:author="Darren Burgess" w:date="2014-02-25T14:13:00Z">
        <w:r w:rsidR="002565D5" w:rsidRPr="002565D5">
          <w:t xml:space="preserve"> </w:t>
        </w:r>
      </w:ins>
    </w:p>
    <w:p w14:paraId="67859ECC" w14:textId="49F78024" w:rsidR="002565D5" w:rsidRPr="002565D5" w:rsidDel="004553BE" w:rsidRDefault="002565D5" w:rsidP="002565D5">
      <w:pPr>
        <w:rPr>
          <w:ins w:id="505" w:author="Darren Burgess" w:date="2014-02-25T14:13:00Z"/>
          <w:del w:id="506" w:author="Gib Hemani" w:date="2014-03-17T18:37:00Z"/>
          <w:b/>
          <w:rPrChange w:id="507" w:author="Darren Burgess" w:date="2014-02-25T14:15:00Z">
            <w:rPr>
              <w:ins w:id="508" w:author="Darren Burgess" w:date="2014-02-25T14:13:00Z"/>
              <w:del w:id="509" w:author="Gib Hemani" w:date="2014-03-17T18:37:00Z"/>
            </w:rPr>
          </w:rPrChange>
        </w:rPr>
      </w:pPr>
      <w:ins w:id="510" w:author="Darren Burgess" w:date="2014-02-25T14:13:00Z">
        <w:del w:id="511" w:author="Gib Hemani" w:date="2014-03-17T18:37:00Z">
          <w:r w:rsidRPr="002565D5" w:rsidDel="004553BE">
            <w:rPr>
              <w:b/>
              <w:rPrChange w:id="512" w:author="Darren Burgess" w:date="2014-02-25T14:15:00Z">
                <w:rPr/>
              </w:rPrChange>
            </w:rPr>
            <w:delText xml:space="preserve">[Au: I think that the missing heritability is too brief and specific a point for the introduction, and only partially connected to </w:delText>
          </w:r>
        </w:del>
      </w:ins>
      <w:ins w:id="513" w:author="Darren Burgess" w:date="2014-02-25T14:15:00Z">
        <w:del w:id="514" w:author="Gib Hemani" w:date="2014-03-17T18:37:00Z">
          <w:r w:rsidRPr="002565D5" w:rsidDel="004553BE">
            <w:rPr>
              <w:b/>
              <w:rPrChange w:id="515" w:author="Darren Burgess" w:date="2014-02-25T14:15:00Z">
                <w:rPr/>
              </w:rPrChange>
            </w:rPr>
            <w:delText>epistasis, so I have moved it the later dedicated section, OK?]</w:delText>
          </w:r>
        </w:del>
      </w:ins>
    </w:p>
    <w:p w14:paraId="0C29E13D" w14:textId="36FBBA46" w:rsidR="00DB5441" w:rsidRPr="00890F9C" w:rsidRDefault="00DB5441" w:rsidP="00DB5441">
      <w:del w:id="516" w:author="Gib Hemani" w:date="2014-03-17T18:37:00Z">
        <w:r w:rsidRPr="00890F9C" w:rsidDel="004553BE">
          <w:delText xml:space="preserve"> </w:delText>
        </w:r>
      </w:del>
      <w:moveFromRangeStart w:id="517" w:author="Darren Burgess" w:date="2014-02-25T14:00:00Z" w:name="move381100136"/>
      <w:moveFrom w:id="518" w:author="Darren Burgess" w:date="2014-02-25T14:00:00Z">
        <w:r w:rsidRPr="00890F9C" w:rsidDel="00445026">
          <w:t>The measurable gap between the variance explained by all known additive effects</w:t>
        </w:r>
        <w:r w:rsidR="005C1EBA" w:rsidRPr="00890F9C" w:rsidDel="00445026">
          <w:t xml:space="preserve"> detected by GWA</w:t>
        </w:r>
        <w:r w:rsidR="008E158D" w:rsidRPr="00890F9C" w:rsidDel="00445026">
          <w:t>S</w:t>
        </w:r>
        <w:r w:rsidRPr="00890F9C" w:rsidDel="00445026">
          <w:t xml:space="preserve"> and </w:t>
        </w:r>
        <w:r w:rsidR="005C1EBA" w:rsidRPr="00890F9C" w:rsidDel="00445026">
          <w:rPr>
            <w:i/>
          </w:rPr>
          <w:t>h</w:t>
        </w:r>
        <w:r w:rsidR="005C1EBA" w:rsidRPr="00890F9C" w:rsidDel="00445026">
          <w:rPr>
            <w:vertAlign w:val="superscript"/>
          </w:rPr>
          <w:t>2</w:t>
        </w:r>
        <w:r w:rsidRPr="00890F9C" w:rsidDel="00445026">
          <w:t xml:space="preserve"> is termed the "missing heritability". The proportion of the genetic variation that might exist beyond additive variance might be termed the "unknown heritability". </w:t>
        </w:r>
      </w:moveFrom>
      <w:moveFromRangeEnd w:id="517"/>
    </w:p>
    <w:p w14:paraId="3DB28E91" w14:textId="77777777" w:rsidR="002565D5" w:rsidRPr="00890F9C" w:rsidRDefault="002565D5" w:rsidP="00DB5441"/>
    <w:p w14:paraId="43215AC3" w14:textId="7C22CDDA" w:rsidR="005274E1" w:rsidRDefault="004553BE" w:rsidP="004553BE">
      <w:pPr>
        <w:rPr>
          <w:ins w:id="519" w:author="Gib Hemani" w:date="2014-03-17T18:43:00Z"/>
        </w:rPr>
      </w:pPr>
      <w:ins w:id="520" w:author="Gib Hemani" w:date="2014-03-17T18:40:00Z">
        <w:r>
          <w:t>I</w:t>
        </w:r>
      </w:ins>
      <w:del w:id="521" w:author="Gib Hemani" w:date="2014-03-17T18:39:00Z">
        <w:r w:rsidR="00DB5441" w:rsidRPr="00890F9C" w:rsidDel="004553BE">
          <w:delText>I</w:delText>
        </w:r>
      </w:del>
      <w:r w:rsidR="00DB5441" w:rsidRPr="00890F9C">
        <w:t>n essence, there is no strict hypothesis-driven precedent for searching for epistasis as ther</w:t>
      </w:r>
      <w:r w:rsidR="005C1EBA" w:rsidRPr="00890F9C">
        <w:t xml:space="preserve">e is for additive effects, </w:t>
      </w:r>
      <w:ins w:id="522" w:author="Darren Burgess" w:date="2014-02-25T13:58:00Z">
        <w:del w:id="523" w:author="Gib Hemani" w:date="2014-03-17T18:38:00Z">
          <w:r w:rsidR="00445026" w:rsidRPr="00D679A1" w:rsidDel="004553BE">
            <w:rPr>
              <w:b/>
              <w:rPrChange w:id="524" w:author="Darren Burgess" w:date="2014-02-25T14:19:00Z">
                <w:rPr/>
              </w:rPrChange>
            </w:rPr>
            <w:delText xml:space="preserve">[Au: </w:delText>
          </w:r>
        </w:del>
      </w:ins>
      <w:ins w:id="525" w:author="Darren Burgess" w:date="2014-02-25T14:16:00Z">
        <w:del w:id="526" w:author="Gib Hemani" w:date="2014-03-17T18:38:00Z">
          <w:r w:rsidR="002565D5" w:rsidRPr="00D679A1" w:rsidDel="004553BE">
            <w:rPr>
              <w:b/>
              <w:rPrChange w:id="527" w:author="Darren Burgess" w:date="2014-02-25T14:19:00Z">
                <w:rPr/>
              </w:rPrChange>
            </w:rPr>
            <w:delText xml:space="preserve">as above, </w:delText>
          </w:r>
        </w:del>
      </w:ins>
      <w:ins w:id="528" w:author="Darren Burgess" w:date="2014-02-25T14:17:00Z">
        <w:del w:id="529" w:author="Gib Hemani" w:date="2014-03-17T18:38:00Z">
          <w:r w:rsidR="002565D5" w:rsidRPr="00D679A1" w:rsidDel="004553BE">
            <w:rPr>
              <w:b/>
              <w:rPrChange w:id="530" w:author="Darren Burgess" w:date="2014-02-25T14:19:00Z">
                <w:rPr/>
              </w:rPrChange>
            </w:rPr>
            <w:delText xml:space="preserve">this could be interpreted as a lack of </w:delText>
          </w:r>
        </w:del>
      </w:ins>
      <w:ins w:id="531" w:author="Darren Burgess" w:date="2014-02-25T14:18:00Z">
        <w:del w:id="532" w:author="Gib Hemani" w:date="2014-03-17T18:38:00Z">
          <w:r w:rsidR="002565D5" w:rsidRPr="00D679A1" w:rsidDel="004553BE">
            <w:rPr>
              <w:b/>
              <w:rPrChange w:id="533" w:author="Darren Burgess" w:date="2014-02-25T14:19:00Z">
                <w:rPr/>
              </w:rPrChange>
            </w:rPr>
            <w:delText>rationale</w:delText>
          </w:r>
        </w:del>
      </w:ins>
      <w:ins w:id="534" w:author="Darren Burgess" w:date="2014-02-25T14:17:00Z">
        <w:del w:id="535" w:author="Gib Hemani" w:date="2014-03-17T18:38:00Z">
          <w:r w:rsidR="002565D5" w:rsidRPr="00D679A1" w:rsidDel="004553BE">
            <w:rPr>
              <w:b/>
              <w:rPrChange w:id="536" w:author="Darren Burgess" w:date="2014-02-25T14:19:00Z">
                <w:rPr/>
              </w:rPrChange>
            </w:rPr>
            <w:delText xml:space="preserve"> </w:delText>
          </w:r>
        </w:del>
      </w:ins>
      <w:ins w:id="537" w:author="Darren Burgess" w:date="2014-02-25T14:18:00Z">
        <w:del w:id="538" w:author="Gib Hemani" w:date="2014-03-17T18:38:00Z">
          <w:r w:rsidR="002565D5" w:rsidRPr="00D679A1" w:rsidDel="004553BE">
            <w:rPr>
              <w:b/>
              <w:rPrChange w:id="539" w:author="Darren Burgess" w:date="2014-02-25T14:19:00Z">
                <w:rPr/>
              </w:rPrChange>
            </w:rPr>
            <w:delText>for investigating epistasis</w:delText>
          </w:r>
        </w:del>
      </w:ins>
      <w:ins w:id="540" w:author="Darren Burgess" w:date="2014-02-25T14:19:00Z">
        <w:del w:id="541" w:author="Gib Hemani" w:date="2014-03-17T18:38:00Z">
          <w:r w:rsidR="00D679A1" w:rsidRPr="00D679A1" w:rsidDel="004553BE">
            <w:rPr>
              <w:b/>
              <w:rPrChange w:id="542" w:author="Darren Burgess" w:date="2014-02-25T14:19:00Z">
                <w:rPr/>
              </w:rPrChange>
            </w:rPr>
            <w:delText>. Perhaps this could be rephrased?]</w:delText>
          </w:r>
        </w:del>
      </w:ins>
      <w:ins w:id="543" w:author="Darren Burgess" w:date="2014-02-25T13:58:00Z">
        <w:del w:id="544" w:author="Gib Hemani" w:date="2014-03-17T18:38:00Z">
          <w:r w:rsidR="00445026" w:rsidDel="004553BE">
            <w:delText xml:space="preserve"> </w:delText>
          </w:r>
        </w:del>
      </w:ins>
      <w:r w:rsidR="005C1EBA" w:rsidRPr="00890F9C">
        <w:t>and yet the question of epistasis in complex traits is often at the forefront of debate.</w:t>
      </w:r>
      <w:ins w:id="545" w:author="Gib Hemani" w:date="2014-03-17T18:38:00Z">
        <w:r>
          <w:t xml:space="preserve"> </w:t>
        </w:r>
      </w:ins>
      <w:ins w:id="546" w:author="Gib Hemani" w:date="2014-03-17T18:40:00Z">
        <w:r>
          <w:t>So w</w:t>
        </w:r>
      </w:ins>
      <w:ins w:id="547" w:author="Gib Hemani" w:date="2014-03-17T18:39:00Z">
        <w:r>
          <w:t>hy is epistasis of such interest?</w:t>
        </w:r>
      </w:ins>
      <w:ins w:id="548" w:author="Gib Hemani" w:date="2014-03-17T19:07:00Z">
        <w:r w:rsidR="00491AFE">
          <w:t xml:space="preserve"> The major objectives of GWAS can be reduced down to two main categories. The first is to use knowledge of </w:t>
        </w:r>
      </w:ins>
      <w:ins w:id="549" w:author="Gib Hemani" w:date="2014-03-17T19:08:00Z">
        <w:r w:rsidR="00491AFE">
          <w:t>the</w:t>
        </w:r>
      </w:ins>
      <w:ins w:id="550" w:author="Gib Hemani" w:date="2014-03-17T19:07:00Z">
        <w:r w:rsidR="00491AFE">
          <w:t xml:space="preserve"> </w:t>
        </w:r>
      </w:ins>
      <w:ins w:id="551" w:author="Gib Hemani" w:date="2014-03-17T19:08:00Z">
        <w:r w:rsidR="00491AFE">
          <w:t>genomic properties of the</w:t>
        </w:r>
      </w:ins>
      <w:ins w:id="552" w:author="Gib Hemani" w:date="2014-03-17T19:07:00Z">
        <w:r w:rsidR="00491AFE">
          <w:t xml:space="preserve"> causal variants influencing a particular trait to further understand its underlying biology. The second is to use the estimated effects of causal variants to improve prediction of phenotypic outcomes.</w:t>
        </w:r>
      </w:ins>
      <w:ins w:id="553" w:author="Gib Hemani" w:date="2014-03-17T18:39:00Z">
        <w:r>
          <w:t xml:space="preserve"> Should the genetic architecture of a trait be comprised of substantial epistasis then identifying </w:t>
        </w:r>
        <w:proofErr w:type="spellStart"/>
        <w:r>
          <w:t>epistatic</w:t>
        </w:r>
        <w:proofErr w:type="spellEnd"/>
        <w:r>
          <w:t xml:space="preserve"> variants could be beneficial to both </w:t>
        </w:r>
        <w:r w:rsidR="00491AFE">
          <w:t>of the major objectives of GWAS:</w:t>
        </w:r>
        <w:r>
          <w:t xml:space="preserve"> identifying instances of functional epistasis could be informative in understanding biologica</w:t>
        </w:r>
        <w:r w:rsidR="00491AFE">
          <w:t>l mechanisms;</w:t>
        </w:r>
        <w:r>
          <w:t xml:space="preserve"> whereas</w:t>
        </w:r>
      </w:ins>
      <w:ins w:id="554" w:author="Gib Hemani" w:date="2014-03-17T18:40:00Z">
        <w:r>
          <w:t xml:space="preserve"> should</w:t>
        </w:r>
      </w:ins>
      <w:ins w:id="555" w:author="Gib Hemani" w:date="2014-03-17T18:39:00Z">
        <w:r>
          <w:t xml:space="preserve"> substantial levels of statistical epistasis</w:t>
        </w:r>
      </w:ins>
      <w:ins w:id="556" w:author="Gib Hemani" w:date="2014-03-17T18:40:00Z">
        <w:r>
          <w:t xml:space="preserve"> exist</w:t>
        </w:r>
      </w:ins>
      <w:ins w:id="557" w:author="Gib Hemani" w:date="2014-03-17T18:39:00Z">
        <w:r>
          <w:t xml:space="preserve"> </w:t>
        </w:r>
      </w:ins>
      <w:ins w:id="558" w:author="Gib Hemani" w:date="2014-03-17T18:41:00Z">
        <w:r w:rsidR="005274E1">
          <w:t>then</w:t>
        </w:r>
      </w:ins>
      <w:ins w:id="559" w:author="Gib Hemani" w:date="2014-03-17T18:42:00Z">
        <w:r w:rsidR="005274E1">
          <w:t xml:space="preserve"> genetic</w:t>
        </w:r>
      </w:ins>
      <w:ins w:id="560" w:author="Gib Hemani" w:date="2014-03-17T18:41:00Z">
        <w:r w:rsidR="005274E1">
          <w:t xml:space="preserve"> prediction of complex traits could potentially be improved beyond the theoretical limit imposed by the estimate</w:t>
        </w:r>
      </w:ins>
      <w:ins w:id="561" w:author="Gib Hemani" w:date="2014-03-17T18:42:00Z">
        <w:r w:rsidR="005274E1">
          <w:t xml:space="preserve"> of narrow-sense heritability. </w:t>
        </w:r>
      </w:ins>
    </w:p>
    <w:p w14:paraId="31F10211" w14:textId="77777777" w:rsidR="005274E1" w:rsidRDefault="005274E1" w:rsidP="004553BE">
      <w:pPr>
        <w:rPr>
          <w:ins w:id="562" w:author="Gib Hemani" w:date="2014-03-17T18:43:00Z"/>
        </w:rPr>
      </w:pPr>
    </w:p>
    <w:p w14:paraId="06142D5E" w14:textId="6E4B0DB2" w:rsidR="00DB5441" w:rsidRPr="00890F9C" w:rsidRDefault="005274E1" w:rsidP="00DB5441">
      <w:ins w:id="563" w:author="Gib Hemani" w:date="2014-03-17T18:42:00Z">
        <w:r>
          <w:t>To this end, the past few years have seen</w:t>
        </w:r>
      </w:ins>
      <w:ins w:id="564" w:author="Gib Hemani" w:date="2014-03-17T18:43:00Z">
        <w:r>
          <w:t xml:space="preserve"> remarkable activity in the development of methodology and software for the detection of epistasis. </w:t>
        </w:r>
      </w:ins>
      <w:del w:id="565" w:author="Gib Hemani" w:date="2014-03-17T18:43:00Z">
        <w:r w:rsidR="005C1EBA" w:rsidRPr="00890F9C" w:rsidDel="005274E1">
          <w:delText xml:space="preserve"> </w:delText>
        </w:r>
      </w:del>
      <w:r w:rsidR="005C1EBA" w:rsidRPr="00890F9C">
        <w:t xml:space="preserve">In this review we will </w:t>
      </w:r>
      <w:r w:rsidR="00152EF7" w:rsidRPr="00890F9C">
        <w:t xml:space="preserve">survey </w:t>
      </w:r>
      <w:ins w:id="566" w:author="Gib Hemani" w:date="2014-03-17T18:44:00Z">
        <w:r>
          <w:t xml:space="preserve">these </w:t>
        </w:r>
      </w:ins>
      <w:del w:id="567" w:author="Gib Hemani" w:date="2014-03-17T18:44:00Z">
        <w:r w:rsidR="00152EF7" w:rsidRPr="00890F9C" w:rsidDel="005274E1">
          <w:delText>emerging methodology for the detection of epistasis</w:delText>
        </w:r>
      </w:del>
      <w:ins w:id="568" w:author="Gib Hemani" w:date="2014-03-17T18:44:00Z">
        <w:r>
          <w:t>emerging tools</w:t>
        </w:r>
        <w:r w:rsidR="00F77EC4">
          <w:t xml:space="preserve">. Following on, we aim to take a cold, hard look at the </w:t>
        </w:r>
      </w:ins>
      <w:ins w:id="569" w:author="Gib Hemani" w:date="2014-03-17T19:09:00Z">
        <w:r w:rsidR="001963F9">
          <w:t xml:space="preserve">latest </w:t>
        </w:r>
      </w:ins>
      <w:ins w:id="570" w:author="Gib Hemani" w:date="2014-03-17T18:44:00Z">
        <w:r w:rsidR="00F77EC4">
          <w:t xml:space="preserve">empirical evidence for the importance </w:t>
        </w:r>
        <w:r w:rsidR="00E14477">
          <w:t xml:space="preserve">of epistasis and the </w:t>
        </w:r>
      </w:ins>
      <w:ins w:id="571" w:author="Gib Hemani" w:date="2014-03-17T18:51:00Z">
        <w:r w:rsidR="00E14477">
          <w:t>potential</w:t>
        </w:r>
      </w:ins>
      <w:ins w:id="572" w:author="Gib Hemani" w:date="2014-03-17T18:44:00Z">
        <w:r w:rsidR="00E14477">
          <w:t xml:space="preserve"> </w:t>
        </w:r>
      </w:ins>
      <w:ins w:id="573" w:author="Gib Hemani" w:date="2014-03-17T18:51:00Z">
        <w:r w:rsidR="00E14477">
          <w:t xml:space="preserve">utility in searching for genetic interactions. </w:t>
        </w:r>
      </w:ins>
      <w:del w:id="574" w:author="Gib Hemani" w:date="2014-03-17T18:44:00Z">
        <w:r w:rsidR="00152EF7" w:rsidRPr="00890F9C" w:rsidDel="00F77EC4">
          <w:delText xml:space="preserve">, </w:delText>
        </w:r>
      </w:del>
      <w:del w:id="575" w:author="Gib Hemani" w:date="2014-03-17T18:52:00Z">
        <w:r w:rsidR="00152EF7" w:rsidRPr="00890F9C" w:rsidDel="00E14477">
          <w:delText>summarize current examples of epistasis impacting human complex traits from the literature, d</w:delText>
        </w:r>
        <w:r w:rsidR="005C1EBA" w:rsidRPr="00890F9C" w:rsidDel="00E14477">
          <w:delText xml:space="preserve">iscuss the contexts in which epistasis may or may not be important, </w:delText>
        </w:r>
        <w:r w:rsidR="007731A4" w:rsidRPr="00890F9C" w:rsidDel="00E14477">
          <w:delText>and suggest guidelines on what constitutes credible statistical support from empirical studies and how this should be reported.</w:delText>
        </w:r>
      </w:del>
    </w:p>
    <w:p w14:paraId="4F1D16B6" w14:textId="77777777" w:rsidR="00DB5441" w:rsidRPr="00890F9C" w:rsidRDefault="00DB5441" w:rsidP="00DB5441"/>
    <w:p w14:paraId="29FD1A5C" w14:textId="77777777" w:rsidR="00113BE5" w:rsidRPr="00890F9C" w:rsidRDefault="00113BE5" w:rsidP="00DB5441"/>
    <w:p w14:paraId="6DE917E2" w14:textId="77777777" w:rsidR="00113BE5" w:rsidRPr="00890F9C" w:rsidRDefault="00113BE5" w:rsidP="00113BE5">
      <w:pPr>
        <w:pStyle w:val="Heading2"/>
      </w:pPr>
      <w:bookmarkStart w:id="576" w:name="_Toc256711621"/>
      <w:r w:rsidRPr="00890F9C">
        <w:t>Methods for detecting epistasis</w:t>
      </w:r>
      <w:bookmarkEnd w:id="576"/>
    </w:p>
    <w:p w14:paraId="2246187D" w14:textId="77777777" w:rsidR="00113BE5" w:rsidRPr="00890F9C" w:rsidRDefault="00113BE5" w:rsidP="00113BE5"/>
    <w:p w14:paraId="76262FB9" w14:textId="70606662" w:rsidR="00C01BA3" w:rsidRPr="00890F9C" w:rsidRDefault="00C35F4A" w:rsidP="00C01BA3">
      <w:r w:rsidRPr="00890F9C">
        <w:t>Despite the severe challenges in robust detection of epistasis for human complex traits (BOX1), t</w:t>
      </w:r>
      <w:r w:rsidR="00C01BA3" w:rsidRPr="00890F9C">
        <w:t>he past five years have seen rapid development of methods for studying epistasis in human complex traits</w:t>
      </w:r>
      <w:r w:rsidR="004D073D" w:rsidRPr="00890F9C">
        <w:fldChar w:fldCharType="begin" w:fldLock="1"/>
      </w:r>
      <w:r w:rsidR="005C48AB">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4D073D" w:rsidRPr="00890F9C">
        <w:fldChar w:fldCharType="separate"/>
      </w:r>
      <w:r w:rsidR="005C48AB" w:rsidRPr="005C48AB">
        <w:rPr>
          <w:noProof/>
          <w:vertAlign w:val="superscript"/>
        </w:rPr>
        <w:t>2–7</w:t>
      </w:r>
      <w:r w:rsidR="004D073D" w:rsidRPr="00890F9C">
        <w:fldChar w:fldCharType="end"/>
      </w:r>
      <w:r w:rsidR="00C01BA3" w:rsidRPr="00890F9C">
        <w:t>.</w:t>
      </w:r>
      <w:r w:rsidR="000458D9" w:rsidRPr="00890F9C">
        <w:t xml:space="preserve"> </w:t>
      </w:r>
      <w:r w:rsidR="00DD25BE" w:rsidRPr="00890F9C">
        <w:t>Methods ranging f</w:t>
      </w:r>
      <w:r w:rsidR="00C01BA3" w:rsidRPr="00890F9C">
        <w:t xml:space="preserve">rom conventional regression-based methods to nature-inspired algorithms </w:t>
      </w:r>
      <w:r w:rsidR="00DD25BE" w:rsidRPr="00890F9C">
        <w:t xml:space="preserve">are continually being developed </w:t>
      </w:r>
      <w:r w:rsidR="00C01BA3" w:rsidRPr="00890F9C">
        <w:t>(</w:t>
      </w:r>
      <w:r w:rsidR="00614E94" w:rsidRPr="00890F9C">
        <w:t>Figure</w:t>
      </w:r>
      <w:r w:rsidR="00C01BA3" w:rsidRPr="00890F9C">
        <w:t xml:space="preserve"> 1). Most methods use SNP-based tests for pairwise or high</w:t>
      </w:r>
      <w:ins w:id="577" w:author="Darren Burgess" w:date="2014-02-25T14:30:00Z">
        <w:r w:rsidR="004C6BFC">
          <w:t>er-</w:t>
        </w:r>
      </w:ins>
      <w:del w:id="578" w:author="Darren Burgess" w:date="2014-02-25T14:30:00Z">
        <w:r w:rsidR="00C01BA3" w:rsidRPr="00890F9C" w:rsidDel="004C6BFC">
          <w:delText xml:space="preserve"> </w:delText>
        </w:r>
      </w:del>
      <w:r w:rsidR="00C01BA3" w:rsidRPr="00890F9C">
        <w:t xml:space="preserve">order interactions in GWAS data via either an exhaustive search of all SNP combinations or testing of a reduced, preselected set. </w:t>
      </w:r>
      <w:ins w:id="579" w:author="Darren Burgess" w:date="2014-02-25T14:24:00Z">
        <w:r w:rsidR="00D679A1">
          <w:rPr>
            <w:b/>
          </w:rPr>
          <w:t>[Au: please add 1 or 2</w:t>
        </w:r>
        <w:r w:rsidR="00D679A1" w:rsidRPr="005B0ECD">
          <w:rPr>
            <w:b/>
          </w:rPr>
          <w:t xml:space="preserve"> sentences as a layman’s introduction to what these methods in essence are trying to detect</w:t>
        </w:r>
      </w:ins>
      <w:ins w:id="580" w:author="Darren Burgess" w:date="2014-02-25T14:25:00Z">
        <w:r w:rsidR="00D679A1" w:rsidRPr="005B0ECD">
          <w:rPr>
            <w:b/>
          </w:rPr>
          <w:t xml:space="preserve"> in order to infer epistasis </w:t>
        </w:r>
      </w:ins>
      <w:ins w:id="581" w:author="Darren Burgess" w:date="2014-02-25T14:24:00Z">
        <w:r w:rsidR="00D679A1" w:rsidRPr="005B0ECD">
          <w:rPr>
            <w:b/>
          </w:rPr>
          <w:t xml:space="preserve">i.e. what </w:t>
        </w:r>
      </w:ins>
      <w:ins w:id="582" w:author="Darren Burgess" w:date="2014-02-25T14:27:00Z">
        <w:r w:rsidR="0047038C">
          <w:rPr>
            <w:b/>
          </w:rPr>
          <w:t xml:space="preserve">non-additive </w:t>
        </w:r>
      </w:ins>
      <w:ins w:id="583" w:author="Darren Burgess" w:date="2014-02-25T14:24:00Z">
        <w:r w:rsidR="00D679A1" w:rsidRPr="005B0ECD">
          <w:rPr>
            <w:b/>
          </w:rPr>
          <w:t xml:space="preserve">statistical signal </w:t>
        </w:r>
      </w:ins>
      <w:ins w:id="584" w:author="Darren Burgess" w:date="2014-02-25T14:25:00Z">
        <w:r w:rsidR="00D679A1">
          <w:rPr>
            <w:b/>
          </w:rPr>
          <w:t>does an ‘interaction’ result in?</w:t>
        </w:r>
      </w:ins>
      <w:ins w:id="585" w:author="Darren Burgess" w:date="2014-02-25T14:28:00Z">
        <w:r w:rsidR="00BC3FA4">
          <w:rPr>
            <w:b/>
          </w:rPr>
          <w:t xml:space="preserve"> (I have added clarification to the introduction explicitly mentioning that epistasis results from interactions between variants</w:t>
        </w:r>
      </w:ins>
      <w:ins w:id="586" w:author="Darren Burgess" w:date="2014-02-25T14:29:00Z">
        <w:r w:rsidR="00BC3FA4">
          <w:rPr>
            <w:b/>
          </w:rPr>
          <w:t>, hence rationalizing why interactions would be sought by the methods.</w:t>
        </w:r>
      </w:ins>
      <w:ins w:id="587" w:author="Darren Burgess" w:date="2014-02-25T14:28:00Z">
        <w:r w:rsidR="00BC3FA4">
          <w:rPr>
            <w:b/>
          </w:rPr>
          <w:t>)</w:t>
        </w:r>
      </w:ins>
      <w:ins w:id="588" w:author="Darren Burgess" w:date="2014-02-25T14:24:00Z">
        <w:r w:rsidR="00D679A1" w:rsidRPr="005B0ECD">
          <w:rPr>
            <w:b/>
          </w:rPr>
          <w:t>]</w:t>
        </w:r>
      </w:ins>
      <w:ins w:id="589" w:author="Darren Burgess" w:date="2014-02-26T09:41:00Z">
        <w:del w:id="590" w:author="WWAdmin" w:date="2014-03-08T15:42:00Z">
          <w:r w:rsidR="00C67C70" w:rsidRPr="00C67C70" w:rsidDel="00446590">
            <w:rPr>
              <w:b/>
            </w:rPr>
            <w:delText xml:space="preserve"> </w:delText>
          </w:r>
          <w:r w:rsidR="00C67C70" w:rsidRPr="006B65FC" w:rsidDel="00446590">
            <w:rPr>
              <w:b/>
            </w:rPr>
            <w:delText xml:space="preserve">[Au: </w:delText>
          </w:r>
          <w:r w:rsidR="00C67C70" w:rsidDel="00446590">
            <w:rPr>
              <w:b/>
            </w:rPr>
            <w:delText>for unfamiliar readers please</w:delText>
          </w:r>
          <w:r w:rsidR="00C67C70" w:rsidRPr="006B65FC" w:rsidDel="00446590">
            <w:rPr>
              <w:b/>
            </w:rPr>
            <w:delText xml:space="preserve"> just emphasize the size of the challenge</w:delText>
          </w:r>
          <w:r w:rsidR="00C67C70" w:rsidDel="00446590">
            <w:rPr>
              <w:b/>
            </w:rPr>
            <w:delText xml:space="preserve"> of an exhaustive search</w:delText>
          </w:r>
          <w:r w:rsidR="00C67C70" w:rsidRPr="006B65FC" w:rsidDel="00446590">
            <w:rPr>
              <w:b/>
            </w:rPr>
            <w:delText>, i.e. of the thousands of SNPs, the number of tests is essentially the square of this number (strictly n(n-1) I assume</w:delText>
          </w:r>
          <w:r w:rsidR="00C67C70" w:rsidDel="00446590">
            <w:rPr>
              <w:b/>
            </w:rPr>
            <w:delText>?</w:delText>
          </w:r>
          <w:r w:rsidR="00C67C70" w:rsidRPr="006B65FC" w:rsidDel="00446590">
            <w:rPr>
              <w:b/>
            </w:rPr>
            <w:delText xml:space="preserve">) and this is just for pairwise, rather than higher-order interactions. </w:delText>
          </w:r>
          <w:r w:rsidR="00C67C70" w:rsidDel="00446590">
            <w:rPr>
              <w:b/>
            </w:rPr>
            <w:delText>Given such a large number of tests t</w:delText>
          </w:r>
          <w:r w:rsidR="00C67C70" w:rsidRPr="006B65FC" w:rsidDel="00446590">
            <w:rPr>
              <w:b/>
            </w:rPr>
            <w:delText>his creates a computational processing burden and also a major statistical problem of achieving significance thresholds after multiple testing.]</w:delText>
          </w:r>
        </w:del>
      </w:ins>
      <w:ins w:id="591" w:author="WWAdmin" w:date="2014-03-04T21:49:00Z">
        <w:r w:rsidR="000919EA">
          <w:t xml:space="preserve"> </w:t>
        </w:r>
      </w:ins>
      <w:ins w:id="592" w:author="WWAdmin" w:date="2014-03-04T21:52:00Z">
        <w:r w:rsidR="000919EA">
          <w:t>I</w:t>
        </w:r>
      </w:ins>
      <w:ins w:id="593" w:author="WWAdmin" w:date="2014-03-04T21:49:00Z">
        <w:r w:rsidR="000919EA">
          <w:t xml:space="preserve">n </w:t>
        </w:r>
      </w:ins>
      <w:ins w:id="594" w:author="WWAdmin" w:date="2014-03-04T21:52:00Z">
        <w:r w:rsidR="000919EA">
          <w:t>a</w:t>
        </w:r>
      </w:ins>
      <w:ins w:id="595" w:author="WWAdmin" w:date="2014-03-04T22:08:00Z">
        <w:r w:rsidR="0069758D">
          <w:t xml:space="preserve"> pairwise</w:t>
        </w:r>
      </w:ins>
      <w:ins w:id="596" w:author="WWAdmin" w:date="2014-03-04T21:52:00Z">
        <w:r w:rsidR="000919EA">
          <w:t xml:space="preserve"> </w:t>
        </w:r>
      </w:ins>
      <w:ins w:id="597" w:author="WWAdmin" w:date="2014-03-04T21:49:00Z">
        <w:r w:rsidR="000919EA">
          <w:t xml:space="preserve">exhaustive search of a GWAS </w:t>
        </w:r>
      </w:ins>
      <w:ins w:id="598" w:author="WWAdmin" w:date="2014-03-04T21:53:00Z">
        <w:r w:rsidR="000919EA">
          <w:t>cohort</w:t>
        </w:r>
      </w:ins>
      <w:ins w:id="599" w:author="WWAdmin" w:date="2014-03-04T21:49:00Z">
        <w:r w:rsidR="000919EA">
          <w:t xml:space="preserve"> (typically with a low couple of th</w:t>
        </w:r>
      </w:ins>
      <w:ins w:id="600" w:author="WWAdmin" w:date="2014-03-04T21:51:00Z">
        <w:r w:rsidR="000919EA">
          <w:t>ou</w:t>
        </w:r>
      </w:ins>
      <w:ins w:id="601" w:author="WWAdmin" w:date="2014-03-04T21:49:00Z">
        <w:r w:rsidR="000919EA">
          <w:t>sands of sa</w:t>
        </w:r>
      </w:ins>
      <w:ins w:id="602" w:author="WWAdmin" w:date="2014-03-04T21:51:00Z">
        <w:r w:rsidR="000919EA">
          <w:t>m</w:t>
        </w:r>
      </w:ins>
      <w:ins w:id="603" w:author="WWAdmin" w:date="2014-03-04T21:49:00Z">
        <w:r w:rsidR="000919EA">
          <w:t>ples</w:t>
        </w:r>
      </w:ins>
      <w:ins w:id="604" w:author="WWAdmin" w:date="2014-03-04T21:51:00Z">
        <w:r w:rsidR="000919EA">
          <w:t xml:space="preserve"> </w:t>
        </w:r>
      </w:ins>
      <w:ins w:id="605" w:author="WWAdmin" w:date="2014-03-04T21:49:00Z">
        <w:r w:rsidR="000919EA">
          <w:t xml:space="preserve">each genotyped </w:t>
        </w:r>
      </w:ins>
      <w:ins w:id="606" w:author="WWAdmin" w:date="2014-03-04T21:51:00Z">
        <w:r w:rsidR="000919EA">
          <w:t>by &lt; 500 000 SNPs)</w:t>
        </w:r>
      </w:ins>
      <w:ins w:id="607" w:author="WWAdmin" w:date="2014-03-04T21:53:00Z">
        <w:r w:rsidR="000919EA">
          <w:t>,</w:t>
        </w:r>
      </w:ins>
      <w:ins w:id="608" w:author="WWAdmin" w:date="2014-03-04T21:51:00Z">
        <w:r w:rsidR="000919EA">
          <w:t xml:space="preserve"> </w:t>
        </w:r>
      </w:ins>
      <w:ins w:id="609" w:author="WWAdmin" w:date="2014-03-04T21:53:00Z">
        <w:r w:rsidR="000919EA">
          <w:t>the primary goal is to identify interact</w:t>
        </w:r>
        <w:r w:rsidR="0069758D">
          <w:t>ing SNPs from a search space of m</w:t>
        </w:r>
      </w:ins>
      <w:ins w:id="610" w:author="WWAdmin" w:date="2014-03-04T22:05:00Z">
        <w:r w:rsidR="0069758D">
          <w:t>any</w:t>
        </w:r>
      </w:ins>
      <w:ins w:id="611" w:author="WWAdmin" w:date="2014-03-04T21:53:00Z">
        <w:r w:rsidR="0069758D">
          <w:t xml:space="preserve"> billion</w:t>
        </w:r>
      </w:ins>
      <w:ins w:id="612" w:author="WWAdmin" w:date="2014-03-04T22:03:00Z">
        <w:r w:rsidR="0069758D">
          <w:t>s</w:t>
        </w:r>
      </w:ins>
      <w:ins w:id="613" w:author="WWAdmin" w:date="2014-03-04T21:53:00Z">
        <w:r w:rsidR="0069758D">
          <w:t xml:space="preserve"> </w:t>
        </w:r>
      </w:ins>
      <w:ins w:id="614" w:author="WWAdmin" w:date="2014-03-04T22:03:00Z">
        <w:r w:rsidR="0069758D">
          <w:t xml:space="preserve">of </w:t>
        </w:r>
      </w:ins>
      <w:ins w:id="615" w:author="WWAdmin" w:date="2014-03-04T21:53:00Z">
        <w:r w:rsidR="0069758D">
          <w:t>pairwise tests</w:t>
        </w:r>
      </w:ins>
      <w:ins w:id="616" w:author="WWAdmin" w:date="2014-03-04T22:05:00Z">
        <w:r w:rsidR="0069758D">
          <w:t xml:space="preserve"> (strictly </w:t>
        </w:r>
        <w:proofErr w:type="gramStart"/>
        <w:r w:rsidR="0069758D" w:rsidRPr="002150F1">
          <w:rPr>
            <w:i/>
            <w:rPrChange w:id="617" w:author="WWAdmin" w:date="2014-03-05T11:28:00Z">
              <w:rPr/>
            </w:rPrChange>
          </w:rPr>
          <w:t>n</w:t>
        </w:r>
        <w:r w:rsidR="0069758D">
          <w:t>(</w:t>
        </w:r>
        <w:proofErr w:type="gramEnd"/>
        <w:r w:rsidR="0069758D" w:rsidRPr="002150F1">
          <w:rPr>
            <w:i/>
            <w:rPrChange w:id="618" w:author="WWAdmin" w:date="2014-03-05T11:28:00Z">
              <w:rPr/>
            </w:rPrChange>
          </w:rPr>
          <w:t>n</w:t>
        </w:r>
        <w:r w:rsidR="0069758D">
          <w:t>-1)/2</w:t>
        </w:r>
        <w:r w:rsidR="00F309D0">
          <w:t xml:space="preserve"> given </w:t>
        </w:r>
        <w:r w:rsidR="00F309D0" w:rsidRPr="002150F1">
          <w:rPr>
            <w:i/>
            <w:rPrChange w:id="619" w:author="WWAdmin" w:date="2014-03-05T11:28:00Z">
              <w:rPr/>
            </w:rPrChange>
          </w:rPr>
          <w:t>n</w:t>
        </w:r>
        <w:r w:rsidR="00F309D0">
          <w:t xml:space="preserve"> SNPs).</w:t>
        </w:r>
      </w:ins>
      <w:ins w:id="620" w:author="WWAdmin" w:date="2014-03-04T22:15:00Z">
        <w:r w:rsidR="00F309D0">
          <w:t xml:space="preserve"> Such a search creates a huge computational burden and also a major statistical challenge of achieving significance threshold</w:t>
        </w:r>
      </w:ins>
      <w:ins w:id="621" w:author="WWAdmin" w:date="2014-03-04T22:19:00Z">
        <w:r w:rsidR="00B93A74">
          <w:t xml:space="preserve">s </w:t>
        </w:r>
      </w:ins>
      <w:ins w:id="622" w:author="WWAdmin" w:date="2014-03-05T10:41:00Z">
        <w:r w:rsidR="00685144">
          <w:t xml:space="preserve">derived </w:t>
        </w:r>
      </w:ins>
      <w:ins w:id="623" w:author="WWAdmin" w:date="2014-03-05T10:45:00Z">
        <w:r w:rsidR="00685144">
          <w:t>following</w:t>
        </w:r>
      </w:ins>
      <w:ins w:id="624" w:author="WWAdmin" w:date="2014-03-05T10:41:00Z">
        <w:r w:rsidR="00685144">
          <w:t xml:space="preserve"> </w:t>
        </w:r>
        <w:proofErr w:type="spellStart"/>
        <w:r w:rsidR="00685144" w:rsidRPr="00685144">
          <w:rPr>
            <w:b/>
            <w:rPrChange w:id="625" w:author="WWAdmin" w:date="2014-03-05T10:43:00Z">
              <w:rPr/>
            </w:rPrChange>
          </w:rPr>
          <w:t>Bonferroni</w:t>
        </w:r>
        <w:proofErr w:type="spellEnd"/>
        <w:r w:rsidR="00685144" w:rsidRPr="00685144">
          <w:rPr>
            <w:b/>
            <w:rPrChange w:id="626" w:author="WWAdmin" w:date="2014-03-05T10:43:00Z">
              <w:rPr/>
            </w:rPrChange>
          </w:rPr>
          <w:t xml:space="preserve"> </w:t>
        </w:r>
      </w:ins>
      <w:ins w:id="627" w:author="WWAdmin" w:date="2014-03-05T10:45:00Z">
        <w:r w:rsidR="00685144">
          <w:rPr>
            <w:b/>
          </w:rPr>
          <w:t>correction</w:t>
        </w:r>
      </w:ins>
      <w:ins w:id="628" w:author="WWAdmin" w:date="2014-03-05T10:42:00Z">
        <w:r w:rsidR="00685144">
          <w:t xml:space="preserve"> of </w:t>
        </w:r>
      </w:ins>
      <w:ins w:id="629" w:author="WWAdmin" w:date="2014-03-04T22:26:00Z">
        <w:r w:rsidR="00B93A74">
          <w:t xml:space="preserve">the number of </w:t>
        </w:r>
      </w:ins>
      <w:ins w:id="630" w:author="WWAdmin" w:date="2014-03-04T22:20:00Z">
        <w:r w:rsidR="00B93A74">
          <w:t>tests</w:t>
        </w:r>
      </w:ins>
      <w:ins w:id="631" w:author="WWAdmin" w:date="2014-03-04T22:26:00Z">
        <w:r w:rsidR="00B93A74">
          <w:t xml:space="preserve"> performed</w:t>
        </w:r>
      </w:ins>
      <w:ins w:id="632" w:author="WWAdmin" w:date="2014-03-04T22:20:00Z">
        <w:r w:rsidR="00B93A74">
          <w:t>.</w:t>
        </w:r>
      </w:ins>
      <w:ins w:id="633" w:author="WWAdmin" w:date="2014-03-04T22:03:00Z">
        <w:r w:rsidR="0069758D">
          <w:t xml:space="preserve"> </w:t>
        </w:r>
      </w:ins>
      <w:r w:rsidR="00C01BA3" w:rsidRPr="00890F9C">
        <w:t>In addition, methods have been developed to assess interactions between groups of SNPs</w:t>
      </w:r>
      <w:ins w:id="634" w:author="Darren Burgess" w:date="2014-02-25T14:34:00Z">
        <w:r w:rsidR="00BA123C">
          <w:t>; for example, SNPs grouped into</w:t>
        </w:r>
      </w:ins>
      <w:del w:id="635" w:author="Darren Burgess" w:date="2014-02-25T14:34:00Z">
        <w:r w:rsidR="00C01BA3" w:rsidRPr="00890F9C" w:rsidDel="00BA123C">
          <w:delText xml:space="preserve"> (e.g.</w:delText>
        </w:r>
      </w:del>
      <w:r w:rsidR="00C01BA3" w:rsidRPr="00890F9C">
        <w:t xml:space="preserve"> genes</w:t>
      </w:r>
      <w:del w:id="636" w:author="Darren Burgess" w:date="2014-02-25T14:35:00Z">
        <w:r w:rsidR="00C01BA3" w:rsidRPr="00890F9C" w:rsidDel="00BA123C">
          <w:delText>)</w:delText>
        </w:r>
      </w:del>
      <w:r w:rsidR="00C01BA3" w:rsidRPr="00890F9C">
        <w:t xml:space="preserve"> or </w:t>
      </w:r>
      <w:ins w:id="637" w:author="Darren Burgess" w:date="2014-02-25T14:35:00Z">
        <w:r w:rsidR="00BA123C">
          <w:t xml:space="preserve">into </w:t>
        </w:r>
      </w:ins>
      <w:r w:rsidR="00C01BA3" w:rsidRPr="00890F9C">
        <w:t>functional modules (</w:t>
      </w:r>
      <w:del w:id="638" w:author="Darren Burgess" w:date="2014-02-25T14:35:00Z">
        <w:r w:rsidR="00C01BA3" w:rsidRPr="00890F9C" w:rsidDel="00BA123C">
          <w:delText xml:space="preserve">e.g. </w:delText>
        </w:r>
      </w:del>
      <w:r w:rsidR="00C01BA3" w:rsidRPr="00890F9C">
        <w:t>pathway</w:t>
      </w:r>
      <w:ins w:id="639" w:author="Darren Burgess" w:date="2014-02-25T14:35:00Z">
        <w:r w:rsidR="00BA123C">
          <w:t>s</w:t>
        </w:r>
      </w:ins>
      <w:r w:rsidR="00C01BA3" w:rsidRPr="00890F9C">
        <w:t xml:space="preserve"> or network</w:t>
      </w:r>
      <w:ins w:id="640" w:author="Darren Burgess" w:date="2014-02-25T14:35:00Z">
        <w:r w:rsidR="00BA123C">
          <w:t>s</w:t>
        </w:r>
      </w:ins>
      <w:r w:rsidR="00C01BA3" w:rsidRPr="00890F9C">
        <w:t xml:space="preserve">). </w:t>
      </w:r>
      <w:r w:rsidR="007B7E2F" w:rsidRPr="00890F9C">
        <w:t xml:space="preserve">As a broad generalization, approaches that search all pairs of SNPs for evidence of </w:t>
      </w:r>
      <w:commentRangeStart w:id="641"/>
      <w:r w:rsidR="007B7E2F" w:rsidRPr="00890F9C">
        <w:t xml:space="preserve">all types of epistasis </w:t>
      </w:r>
      <w:commentRangeEnd w:id="641"/>
      <w:r w:rsidR="00573D3E">
        <w:rPr>
          <w:rStyle w:val="CommentReference"/>
        </w:rPr>
        <w:commentReference w:id="641"/>
      </w:r>
      <w:r w:rsidR="007B7E2F" w:rsidRPr="00890F9C">
        <w:t>can be termed “</w:t>
      </w:r>
      <w:r w:rsidR="004D073D" w:rsidRPr="00890F9C">
        <w:rPr>
          <w:b/>
        </w:rPr>
        <w:t>hypothesis free</w:t>
      </w:r>
      <w:r w:rsidR="007B7E2F" w:rsidRPr="00890F9C">
        <w:t xml:space="preserve">” whereas those which restrict themselves to searching subsets of SNPs and/or types of epistasis </w:t>
      </w:r>
      <w:r w:rsidR="00722251" w:rsidRPr="00890F9C">
        <w:t>may be termed “hypothesis driven”. Because of the size of the parameter space to search and the number of analyses performed, hypothesis</w:t>
      </w:r>
      <w:ins w:id="642" w:author="Darren Burgess" w:date="2014-02-25T14:31:00Z">
        <w:r w:rsidR="004C6BFC">
          <w:t>-</w:t>
        </w:r>
      </w:ins>
      <w:del w:id="643" w:author="Darren Burgess" w:date="2014-02-25T14:31:00Z">
        <w:r w:rsidR="00722251" w:rsidRPr="00890F9C" w:rsidDel="004C6BFC">
          <w:delText xml:space="preserve"> </w:delText>
        </w:r>
      </w:del>
      <w:r w:rsidR="00722251" w:rsidRPr="00890F9C">
        <w:t>free approaches pose a major challenge and o</w:t>
      </w:r>
      <w:r w:rsidR="00C01BA3" w:rsidRPr="00890F9C">
        <w:t xml:space="preserve">ne of the key </w:t>
      </w:r>
      <w:del w:id="644" w:author="Darren Burgess" w:date="2014-02-26T08:14:00Z">
        <w:r w:rsidR="00C01BA3" w:rsidRPr="00890F9C" w:rsidDel="00843121">
          <w:delText xml:space="preserve">recent </w:delText>
        </w:r>
      </w:del>
      <w:r w:rsidR="00C01BA3" w:rsidRPr="00890F9C">
        <w:t xml:space="preserve">achievements </w:t>
      </w:r>
      <w:r w:rsidR="00722251" w:rsidRPr="00890F9C">
        <w:t>in recent years</w:t>
      </w:r>
      <w:r w:rsidR="00C01BA3" w:rsidRPr="00890F9C">
        <w:t xml:space="preserve"> is that</w:t>
      </w:r>
      <w:r w:rsidR="00722251" w:rsidRPr="00890F9C">
        <w:t xml:space="preserve"> computational barriers have been bypassed and</w:t>
      </w:r>
      <w:r w:rsidR="00C01BA3" w:rsidRPr="00890F9C">
        <w:t xml:space="preserve"> an exhaustive search for pairwise interactions </w:t>
      </w:r>
      <w:r w:rsidR="00722251" w:rsidRPr="00890F9C">
        <w:t xml:space="preserve">has become </w:t>
      </w:r>
      <w:r w:rsidR="00C01BA3" w:rsidRPr="00890F9C">
        <w:t>a</w:t>
      </w:r>
      <w:r w:rsidR="00722251" w:rsidRPr="00890F9C">
        <w:t xml:space="preserve"> more</w:t>
      </w:r>
      <w:r w:rsidR="00C01BA3" w:rsidRPr="00890F9C">
        <w:t xml:space="preserve"> routine exercise</w:t>
      </w:r>
      <w:r w:rsidR="004D073D" w:rsidRPr="00890F9C">
        <w:fldChar w:fldCharType="begin" w:fldLock="1"/>
      </w:r>
      <w:r w:rsidR="005C48AB">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4D073D" w:rsidRPr="00890F9C">
        <w:fldChar w:fldCharType="separate"/>
      </w:r>
      <w:r w:rsidR="005C48AB" w:rsidRPr="005C48AB">
        <w:rPr>
          <w:noProof/>
          <w:vertAlign w:val="superscript"/>
        </w:rPr>
        <w:t>8–12</w:t>
      </w:r>
      <w:r w:rsidR="004D073D" w:rsidRPr="00890F9C">
        <w:fldChar w:fldCharType="end"/>
      </w:r>
      <w:r w:rsidR="00C01BA3" w:rsidRPr="00890F9C">
        <w:t xml:space="preserve">. Here we provide an overview of the developments </w:t>
      </w:r>
      <w:ins w:id="645" w:author="Darren Burgess" w:date="2014-02-26T08:13:00Z">
        <w:r w:rsidR="00843121">
          <w:t xml:space="preserve">in methodology </w:t>
        </w:r>
      </w:ins>
      <w:r w:rsidR="00C01BA3" w:rsidRPr="00890F9C">
        <w:t xml:space="preserve">since </w:t>
      </w:r>
      <w:ins w:id="646" w:author="Darren Burgess" w:date="2014-02-26T08:14:00Z">
        <w:r w:rsidR="00843121">
          <w:t xml:space="preserve">an earlier review by </w:t>
        </w:r>
      </w:ins>
      <w:r w:rsidR="00C01BA3" w:rsidRPr="00890F9C">
        <w:t>Cordell</w:t>
      </w:r>
      <w:del w:id="647" w:author="Darren Burgess" w:date="2014-02-26T08:15:00Z">
        <w:r w:rsidR="00C01BA3" w:rsidRPr="00890F9C" w:rsidDel="00843121">
          <w:delText>’s review</w:delText>
        </w:r>
      </w:del>
      <w:r w:rsidR="004D073D" w:rsidRPr="00890F9C">
        <w:fldChar w:fldCharType="begin" w:fldLock="1"/>
      </w:r>
      <w:r w:rsidR="005C48A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5C48AB" w:rsidRPr="005C48AB">
        <w:rPr>
          <w:noProof/>
          <w:vertAlign w:val="superscript"/>
        </w:rPr>
        <w:t>13</w:t>
      </w:r>
      <w:r w:rsidR="004D073D" w:rsidRPr="00890F9C">
        <w:fldChar w:fldCharType="end"/>
      </w:r>
      <w:r w:rsidR="00C01BA3" w:rsidRPr="00890F9C">
        <w:t xml:space="preserve"> with a focus on </w:t>
      </w:r>
      <w:r w:rsidR="00722251" w:rsidRPr="00890F9C">
        <w:t xml:space="preserve">hypothesis-free, </w:t>
      </w:r>
      <w:r w:rsidR="00C01BA3" w:rsidRPr="00890F9C">
        <w:t xml:space="preserve">genome-wide methods. </w:t>
      </w:r>
    </w:p>
    <w:p w14:paraId="3201D4E1" w14:textId="77777777" w:rsidR="00C01BA3" w:rsidRPr="00890F9C" w:rsidRDefault="00C01BA3" w:rsidP="00C01BA3">
      <w:pPr>
        <w:rPr>
          <w:color w:val="FF0000"/>
        </w:rPr>
      </w:pPr>
    </w:p>
    <w:p w14:paraId="0B507B35" w14:textId="77777777" w:rsidR="00C01BA3" w:rsidRPr="00890F9C" w:rsidRDefault="00C01BA3" w:rsidP="00C01BA3">
      <w:pPr>
        <w:pStyle w:val="Heading3"/>
        <w:rPr>
          <w:rStyle w:val="inlineheading"/>
          <w:i w:val="0"/>
        </w:rPr>
      </w:pPr>
      <w:bookmarkStart w:id="648" w:name="_Toc256711622"/>
      <w:r w:rsidRPr="00890F9C">
        <w:rPr>
          <w:rStyle w:val="inlineheading"/>
          <w:i w:val="0"/>
        </w:rPr>
        <w:t>Regression</w:t>
      </w:r>
      <w:ins w:id="649" w:author="Darren Burgess" w:date="2014-02-26T08:15:00Z">
        <w:r w:rsidR="00843121">
          <w:rPr>
            <w:rStyle w:val="inlineheading"/>
            <w:i w:val="0"/>
          </w:rPr>
          <w:t>-</w:t>
        </w:r>
      </w:ins>
      <w:del w:id="650" w:author="Darren Burgess" w:date="2014-02-26T08:15:00Z">
        <w:r w:rsidRPr="00890F9C" w:rsidDel="00843121">
          <w:rPr>
            <w:rStyle w:val="inlineheading"/>
            <w:i w:val="0"/>
          </w:rPr>
          <w:delText xml:space="preserve"> </w:delText>
        </w:r>
      </w:del>
      <w:r w:rsidRPr="00890F9C">
        <w:rPr>
          <w:rStyle w:val="inlineheading"/>
          <w:i w:val="0"/>
        </w:rPr>
        <w:t>based methods</w:t>
      </w:r>
      <w:bookmarkEnd w:id="648"/>
    </w:p>
    <w:p w14:paraId="29934DF6" w14:textId="77777777" w:rsidR="00C01BA3" w:rsidRPr="00890F9C" w:rsidRDefault="00C01BA3" w:rsidP="00C01BA3">
      <w:pPr>
        <w:rPr>
          <w:rStyle w:val="inlineheading"/>
        </w:rPr>
      </w:pPr>
    </w:p>
    <w:p w14:paraId="1322A891" w14:textId="0464F659" w:rsidR="00392250" w:rsidRDefault="00AC1B23" w:rsidP="00C01BA3">
      <w:pPr>
        <w:rPr>
          <w:ins w:id="651" w:author="Darren Burgess" w:date="2014-02-26T09:43:00Z"/>
        </w:rPr>
      </w:pPr>
      <w:ins w:id="652" w:author="WWAdmin" w:date="2014-03-05T11:31:00Z">
        <w:r>
          <w:t>Traditionally m</w:t>
        </w:r>
      </w:ins>
      <w:ins w:id="653" w:author="Darren Burgess" w:date="2014-02-26T10:53:00Z">
        <w:del w:id="654" w:author="WWAdmin" w:date="2014-03-05T11:31:00Z">
          <w:r w:rsidR="009809A1" w:rsidDel="00AC1B23">
            <w:delText>M</w:delText>
          </w:r>
        </w:del>
        <w:r w:rsidR="009809A1" w:rsidRPr="00890F9C">
          <w:t xml:space="preserve">ethods </w:t>
        </w:r>
        <w:r w:rsidR="009809A1">
          <w:t xml:space="preserve">based on logistic </w:t>
        </w:r>
      </w:ins>
      <w:del w:id="655" w:author="Darren Burgess" w:date="2014-02-26T10:53:00Z">
        <w:r w:rsidR="00C01BA3" w:rsidRPr="00890F9C" w:rsidDel="009809A1">
          <w:delText>R</w:delText>
        </w:r>
      </w:del>
      <w:ins w:id="656" w:author="Darren Burgess" w:date="2014-02-26T10:53:00Z">
        <w:r w:rsidR="009809A1">
          <w:t>r</w:t>
        </w:r>
      </w:ins>
      <w:r w:rsidR="00C01BA3" w:rsidRPr="00890F9C">
        <w:t>egression</w:t>
      </w:r>
      <w:ins w:id="657" w:author="WWAdmin" w:date="2014-03-04T22:35:00Z">
        <w:r w:rsidR="001C27C5">
          <w:t xml:space="preserve"> or linear regression</w:t>
        </w:r>
      </w:ins>
      <w:del w:id="658" w:author="Darren Burgess" w:date="2014-02-26T10:53:00Z">
        <w:r w:rsidR="00C01BA3" w:rsidRPr="00890F9C" w:rsidDel="009809A1">
          <w:delText>-based</w:delText>
        </w:r>
      </w:del>
      <w:r w:rsidR="00C01BA3" w:rsidRPr="00890F9C">
        <w:t xml:space="preserve"> </w:t>
      </w:r>
      <w:ins w:id="659" w:author="Darren Burgess" w:date="2014-02-26T10:53:00Z">
        <w:del w:id="660" w:author="WWAdmin" w:date="2014-03-05T13:53:00Z">
          <w:r w:rsidR="009809A1" w:rsidRPr="009809A1" w:rsidDel="00B23835">
            <w:rPr>
              <w:b/>
              <w:rPrChange w:id="661" w:author="Darren Burgess" w:date="2014-02-26T10:54:00Z">
                <w:rPr/>
              </w:rPrChange>
            </w:rPr>
            <w:delText>[Au:OK? For consistency of terminology when this is m</w:delText>
          </w:r>
        </w:del>
        <w:del w:id="662" w:author="WWAdmin" w:date="2014-03-05T13:54:00Z">
          <w:r w:rsidR="009809A1" w:rsidRPr="009809A1" w:rsidDel="00B23835">
            <w:rPr>
              <w:b/>
              <w:rPrChange w:id="663" w:author="Darren Burgess" w:date="2014-02-26T10:54:00Z">
                <w:rPr/>
              </w:rPrChange>
            </w:rPr>
            <w:delText xml:space="preserve">entioned in the </w:delText>
          </w:r>
        </w:del>
      </w:ins>
      <w:ins w:id="664" w:author="Darren Burgess" w:date="2014-02-26T10:54:00Z">
        <w:del w:id="665" w:author="WWAdmin" w:date="2014-03-05T13:54:00Z">
          <w:r w:rsidR="009809A1" w:rsidRPr="009809A1" w:rsidDel="00B23835">
            <w:rPr>
              <w:b/>
              <w:rPrChange w:id="666" w:author="Darren Burgess" w:date="2014-02-26T10:54:00Z">
                <w:rPr/>
              </w:rPrChange>
            </w:rPr>
            <w:delText>LD section]</w:delText>
          </w:r>
          <w:r w:rsidR="009809A1" w:rsidDel="00B23835">
            <w:delText xml:space="preserve"> </w:delText>
          </w:r>
        </w:del>
      </w:ins>
      <w:del w:id="667" w:author="Darren Burgess" w:date="2014-02-26T10:53:00Z">
        <w:r w:rsidR="00C01BA3" w:rsidRPr="00890F9C" w:rsidDel="009809A1">
          <w:delText xml:space="preserve">methods </w:delText>
        </w:r>
      </w:del>
      <w:r w:rsidR="00C01BA3" w:rsidRPr="00890F9C">
        <w:t xml:space="preserve">are </w:t>
      </w:r>
      <w:del w:id="668" w:author="WWAdmin" w:date="2014-03-05T11:31:00Z">
        <w:r w:rsidR="00C01BA3" w:rsidRPr="00890F9C" w:rsidDel="00AC1B23">
          <w:delText xml:space="preserve">commonly </w:delText>
        </w:r>
      </w:del>
      <w:r w:rsidR="00C01BA3" w:rsidRPr="00890F9C">
        <w:t xml:space="preserve">used to assess SNP interactions in </w:t>
      </w:r>
      <w:del w:id="669" w:author="WWAdmin" w:date="2014-03-05T11:40:00Z">
        <w:r w:rsidR="00C01BA3" w:rsidRPr="00890F9C" w:rsidDel="00BE000D">
          <w:delText xml:space="preserve">either </w:delText>
        </w:r>
      </w:del>
      <w:r w:rsidR="00C01BA3" w:rsidRPr="00890F9C">
        <w:t xml:space="preserve">diseases or </w:t>
      </w:r>
      <w:r w:rsidR="00C01BA3" w:rsidRPr="003D3F14">
        <w:rPr>
          <w:b/>
          <w:rPrChange w:id="670" w:author="WWAdmin" w:date="2014-03-05T20:59:00Z">
            <w:rPr/>
          </w:rPrChange>
        </w:rPr>
        <w:t>quantitative traits</w:t>
      </w:r>
      <w:ins w:id="671" w:author="WWAdmin" w:date="2014-03-05T11:41:00Z">
        <w:r w:rsidR="00BE000D">
          <w:t xml:space="preserve"> respectively</w:t>
        </w:r>
      </w:ins>
      <w:r w:rsidR="004D073D" w:rsidRPr="00890F9C">
        <w:fldChar w:fldCharType="begin" w:fldLock="1"/>
      </w:r>
      <w:r w:rsidR="005C48A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        From Duplicate 1 (                           Epistasis: what it means, what it doesn't mean, and statistical methods to detect it in humans                         - Cordell, Heather J. )\n                \n        \n        \n        From Duplicate 2 (                           Epistasis: what it means, what it doesn't mean, and statistical methods to detect it in humans                         - Cordell, Heather J. )\n                \n        \n        \n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4D073D" w:rsidRPr="00890F9C">
        <w:fldChar w:fldCharType="separate"/>
      </w:r>
      <w:r w:rsidR="005C48AB" w:rsidRPr="005C48AB">
        <w:rPr>
          <w:noProof/>
          <w:vertAlign w:val="superscript"/>
        </w:rPr>
        <w:t>13,14</w:t>
      </w:r>
      <w:r w:rsidR="004D073D" w:rsidRPr="00890F9C">
        <w:fldChar w:fldCharType="end"/>
      </w:r>
      <w:ins w:id="672" w:author="WWAdmin" w:date="2014-03-05T13:04:00Z">
        <w:r w:rsidR="00D95BF8">
          <w:t xml:space="preserve"> (Supplementary information</w:t>
        </w:r>
      </w:ins>
      <w:ins w:id="673" w:author="WWAdmin" w:date="2014-03-05T13:05:00Z">
        <w:r w:rsidR="0023481E">
          <w:t xml:space="preserve"> </w:t>
        </w:r>
      </w:ins>
      <w:ins w:id="674" w:author="WWAdmin" w:date="2014-03-07T12:42:00Z">
        <w:r w:rsidR="0023481E">
          <w:t>b</w:t>
        </w:r>
      </w:ins>
      <w:ins w:id="675" w:author="WWAdmin" w:date="2014-03-07T12:41:00Z">
        <w:r w:rsidR="0023481E">
          <w:t>ox</w:t>
        </w:r>
      </w:ins>
      <w:ins w:id="676" w:author="WWAdmin" w:date="2014-03-07T12:42:00Z">
        <w:r w:rsidR="0023481E">
          <w:t xml:space="preserve"> </w:t>
        </w:r>
      </w:ins>
      <w:ins w:id="677" w:author="WWAdmin" w:date="2014-03-08T16:20:00Z">
        <w:r w:rsidR="00B36A95">
          <w:t>S</w:t>
        </w:r>
      </w:ins>
      <w:ins w:id="678" w:author="WWAdmin" w:date="2014-03-05T13:05:00Z">
        <w:r w:rsidR="00D95BF8">
          <w:t>1)</w:t>
        </w:r>
      </w:ins>
      <w:r w:rsidR="00C01BA3" w:rsidRPr="00890F9C">
        <w:t xml:space="preserve">. </w:t>
      </w:r>
      <w:ins w:id="679" w:author="Darren Burgess" w:date="2014-02-26T08:17:00Z">
        <w:del w:id="680" w:author="WWAdmin" w:date="2014-03-05T13:56:00Z">
          <w:r w:rsidR="00843121" w:rsidRPr="00843121" w:rsidDel="00B23835">
            <w:rPr>
              <w:b/>
              <w:rPrChange w:id="681" w:author="Darren Burgess" w:date="2014-02-26T08:18:00Z">
                <w:rPr/>
              </w:rPrChange>
            </w:rPr>
            <w:delText>[Au: I have highlighted suggested additional glossary terms in blue. Please provide definitions alongside the other glossary def</w:delText>
          </w:r>
          <w:r w:rsidR="00843121" w:rsidRPr="00843121" w:rsidDel="00B23835">
            <w:rPr>
              <w:b/>
            </w:rPr>
            <w:delText xml:space="preserve">initions </w:delText>
          </w:r>
          <w:r w:rsidR="00843121" w:rsidRPr="00843121" w:rsidDel="00B23835">
            <w:rPr>
              <w:b/>
              <w:rPrChange w:id="682" w:author="Darren Burgess" w:date="2014-02-26T08:18:00Z">
                <w:rPr/>
              </w:rPrChange>
            </w:rPr>
            <w:delText>t</w:delText>
          </w:r>
        </w:del>
      </w:ins>
      <w:ins w:id="683" w:author="Darren Burgess" w:date="2014-02-26T08:18:00Z">
        <w:del w:id="684" w:author="WWAdmin" w:date="2014-03-05T13:56:00Z">
          <w:r w:rsidR="00843121" w:rsidDel="00B23835">
            <w:rPr>
              <w:b/>
            </w:rPr>
            <w:delText>h</w:delText>
          </w:r>
        </w:del>
      </w:ins>
      <w:ins w:id="685" w:author="Darren Burgess" w:date="2014-02-26T08:17:00Z">
        <w:del w:id="686" w:author="WWAdmin" w:date="2014-03-05T13:56:00Z">
          <w:r w:rsidR="00843121" w:rsidRPr="00843121" w:rsidDel="00B23835">
            <w:rPr>
              <w:b/>
              <w:rPrChange w:id="687" w:author="Darren Burgess" w:date="2014-02-26T08:18:00Z">
                <w:rPr/>
              </w:rPrChange>
            </w:rPr>
            <w:delText>at you have already provided]</w:delText>
          </w:r>
          <w:r w:rsidR="00843121" w:rsidDel="00B23835">
            <w:delText xml:space="preserve"> </w:delText>
          </w:r>
        </w:del>
      </w:ins>
      <w:del w:id="688" w:author="WWAdmin" w:date="2014-03-04T22:21:00Z">
        <w:r w:rsidR="00C01BA3" w:rsidRPr="00890F9C" w:rsidDel="00B93A74">
          <w:delText>In GWAS</w:delText>
        </w:r>
      </w:del>
      <w:ins w:id="689" w:author="Darren Burgess" w:date="2014-02-26T10:06:00Z">
        <w:del w:id="690" w:author="WWAdmin" w:date="2014-03-04T22:21:00Z">
          <w:r w:rsidR="00C940E8" w:rsidDel="00B93A74">
            <w:delText>s</w:delText>
          </w:r>
        </w:del>
      </w:ins>
      <w:del w:id="691" w:author="WWAdmin" w:date="2014-03-04T22:21:00Z">
        <w:r w:rsidR="00C01BA3" w:rsidRPr="00890F9C" w:rsidDel="00B93A74">
          <w:delText xml:space="preserve"> </w:delText>
        </w:r>
      </w:del>
      <w:ins w:id="692" w:author="Darren Burgess" w:date="2014-02-26T09:46:00Z">
        <w:del w:id="693" w:author="WWAdmin" w:date="2014-03-04T22:21:00Z">
          <w:r w:rsidR="00392250" w:rsidDel="00B93A74">
            <w:delText xml:space="preserve"> </w:delText>
          </w:r>
        </w:del>
      </w:ins>
      <w:del w:id="694" w:author="WWAdmin" w:date="2014-03-04T22:21:00Z">
        <w:r w:rsidR="00C01BA3" w:rsidRPr="00890F9C" w:rsidDel="00B93A74">
          <w:delText>where billions of pairwise SNP combinations need to be assessed</w:delText>
        </w:r>
      </w:del>
      <w:ins w:id="695" w:author="Darren Burgess" w:date="2014-02-26T09:46:00Z">
        <w:del w:id="696" w:author="WWAdmin" w:date="2014-03-04T22:21:00Z">
          <w:r w:rsidR="00392250" w:rsidDel="00B93A74">
            <w:delText xml:space="preserve"> for an exhaustive search</w:delText>
          </w:r>
        </w:del>
      </w:ins>
      <w:del w:id="697" w:author="WWAdmin" w:date="2014-03-04T22:21:00Z">
        <w:r w:rsidR="00C01BA3" w:rsidRPr="00890F9C" w:rsidDel="00B93A74">
          <w:delText>, the primary goal is to identify interacting SNPs from the huge search space.</w:delText>
        </w:r>
      </w:del>
      <w:del w:id="698" w:author="WWAdmin" w:date="2014-03-05T21:00:00Z">
        <w:r w:rsidR="00C01BA3" w:rsidRPr="00890F9C" w:rsidDel="003D3F14">
          <w:delText xml:space="preserve"> </w:delText>
        </w:r>
      </w:del>
      <w:ins w:id="699" w:author="Darren Burgess" w:date="2014-02-26T08:20:00Z">
        <w:del w:id="700" w:author="WWAdmin" w:date="2014-03-05T21:00:00Z">
          <w:r w:rsidR="00843121" w:rsidRPr="002B55F5" w:rsidDel="003D3F14">
            <w:rPr>
              <w:b/>
              <w:rPrChange w:id="701" w:author="Darren Burgess" w:date="2014-02-26T08:26:00Z">
                <w:rPr/>
              </w:rPrChange>
            </w:rPr>
            <w:delText xml:space="preserve">[Au: </w:delText>
          </w:r>
        </w:del>
      </w:ins>
      <w:ins w:id="702" w:author="Darren Burgess" w:date="2014-02-26T08:21:00Z">
        <w:del w:id="703" w:author="WWAdmin" w:date="2014-03-05T21:00:00Z">
          <w:r w:rsidR="00843121" w:rsidRPr="002B55F5" w:rsidDel="003D3F14">
            <w:rPr>
              <w:b/>
              <w:rPrChange w:id="704" w:author="Darren Burgess" w:date="2014-02-26T08:26:00Z">
                <w:rPr/>
              </w:rPrChange>
            </w:rPr>
            <w:delText xml:space="preserve">in the following description </w:delText>
          </w:r>
        </w:del>
      </w:ins>
      <w:ins w:id="705" w:author="Darren Burgess" w:date="2014-02-26T08:20:00Z">
        <w:del w:id="706" w:author="WWAdmin" w:date="2014-03-05T21:00:00Z">
          <w:r w:rsidR="00843121" w:rsidRPr="002B55F5" w:rsidDel="003D3F14">
            <w:rPr>
              <w:b/>
              <w:rPrChange w:id="707" w:author="Darren Burgess" w:date="2014-02-26T08:26:00Z">
                <w:rPr/>
              </w:rPrChange>
            </w:rPr>
            <w:delText xml:space="preserve">please could you either </w:delText>
          </w:r>
        </w:del>
      </w:ins>
      <w:ins w:id="708" w:author="Darren Burgess" w:date="2014-02-26T08:21:00Z">
        <w:del w:id="709" w:author="WWAdmin" w:date="2014-03-05T21:00:00Z">
          <w:r w:rsidR="00843121" w:rsidRPr="002B55F5" w:rsidDel="003D3F14">
            <w:rPr>
              <w:b/>
              <w:rPrChange w:id="710" w:author="Darren Burgess" w:date="2014-02-26T08:26:00Z">
                <w:rPr/>
              </w:rPrChange>
            </w:rPr>
            <w:delText>describe the terminology more fully (using glossary terms if needed) or reword in layman</w:delText>
          </w:r>
        </w:del>
      </w:ins>
      <w:ins w:id="711" w:author="Darren Burgess" w:date="2014-02-26T08:22:00Z">
        <w:del w:id="712" w:author="WWAdmin" w:date="2014-03-05T21:00:00Z">
          <w:r w:rsidR="00843121" w:rsidRPr="002B55F5" w:rsidDel="003D3F14">
            <w:rPr>
              <w:b/>
              <w:rPrChange w:id="713" w:author="Darren Burgess" w:date="2014-02-26T08:26:00Z">
                <w:rPr/>
              </w:rPrChange>
            </w:rPr>
            <w:delText>’s terms? Terminology</w:delText>
          </w:r>
        </w:del>
      </w:ins>
      <w:ins w:id="714" w:author="Darren Burgess" w:date="2014-02-26T08:23:00Z">
        <w:del w:id="715" w:author="WWAdmin" w:date="2014-03-05T21:00:00Z">
          <w:r w:rsidR="002B55F5" w:rsidRPr="002B55F5" w:rsidDel="003D3F14">
            <w:rPr>
              <w:b/>
              <w:rPrChange w:id="716" w:author="Darren Burgess" w:date="2014-02-26T08:26:00Z">
                <w:rPr/>
              </w:rPrChange>
            </w:rPr>
            <w:delText>/concepts</w:delText>
          </w:r>
        </w:del>
      </w:ins>
      <w:ins w:id="717" w:author="Darren Burgess" w:date="2014-02-26T08:22:00Z">
        <w:del w:id="718" w:author="WWAdmin" w:date="2014-03-05T21:00:00Z">
          <w:r w:rsidR="00843121" w:rsidRPr="002B55F5" w:rsidDel="003D3F14">
            <w:rPr>
              <w:b/>
              <w:rPrChange w:id="719" w:author="Darren Burgess" w:date="2014-02-26T08:26:00Z">
                <w:rPr/>
              </w:rPrChange>
            </w:rPr>
            <w:delText xml:space="preserve"> that will be unclear to non-specialists are ‘saturated model’, </w:delText>
          </w:r>
          <w:r w:rsidR="002B55F5" w:rsidRPr="002B55F5" w:rsidDel="003D3F14">
            <w:rPr>
              <w:b/>
              <w:rPrChange w:id="720" w:author="Darren Burgess" w:date="2014-02-26T08:26:00Z">
                <w:rPr/>
              </w:rPrChange>
            </w:rPr>
            <w:delText>‘reduced model’</w:delText>
          </w:r>
        </w:del>
      </w:ins>
      <w:ins w:id="721" w:author="Darren Burgess" w:date="2014-02-26T08:23:00Z">
        <w:del w:id="722" w:author="WWAdmin" w:date="2014-03-05T21:00:00Z">
          <w:r w:rsidR="002B55F5" w:rsidRPr="002B55F5" w:rsidDel="003D3F14">
            <w:rPr>
              <w:b/>
              <w:rPrChange w:id="723" w:author="Darren Burgess" w:date="2014-02-26T08:26:00Z">
                <w:rPr/>
              </w:rPrChange>
            </w:rPr>
            <w:delText>, the relevance of 4 degrees of freedom (is that a lot or not many?),</w:delText>
          </w:r>
        </w:del>
      </w:ins>
      <w:ins w:id="724" w:author="Darren Burgess" w:date="2014-02-26T08:24:00Z">
        <w:del w:id="725" w:author="WWAdmin" w:date="2014-03-05T21:00:00Z">
          <w:r w:rsidR="002B55F5" w:rsidRPr="002B55F5" w:rsidDel="003D3F14">
            <w:rPr>
              <w:b/>
              <w:rPrChange w:id="726" w:author="Darren Burgess" w:date="2014-02-26T08:26:00Z">
                <w:rPr/>
              </w:rPrChange>
            </w:rPr>
            <w:delText xml:space="preserve"> what specifically is being compared (e.g. will SNPs showing epi</w:delText>
          </w:r>
          <w:r w:rsidR="002B55F5" w:rsidRPr="002B55F5" w:rsidDel="003D3F14">
            <w:rPr>
              <w:b/>
            </w:rPr>
            <w:delText>s</w:delText>
          </w:r>
          <w:r w:rsidR="002B55F5" w:rsidRPr="002B55F5" w:rsidDel="003D3F14">
            <w:rPr>
              <w:b/>
              <w:rPrChange w:id="727" w:author="Darren Burgess" w:date="2014-02-26T08:26:00Z">
                <w:rPr/>
              </w:rPrChange>
            </w:rPr>
            <w:delText xml:space="preserve">tasis better fit the </w:delText>
          </w:r>
        </w:del>
      </w:ins>
      <w:ins w:id="728" w:author="Darren Burgess" w:date="2014-02-26T08:25:00Z">
        <w:del w:id="729" w:author="WWAdmin" w:date="2014-03-05T21:00:00Z">
          <w:r w:rsidR="002B55F5" w:rsidRPr="002B55F5" w:rsidDel="003D3F14">
            <w:rPr>
              <w:b/>
              <w:rPrChange w:id="730" w:author="Darren Burgess" w:date="2014-02-26T08:26:00Z">
                <w:rPr/>
              </w:rPrChange>
            </w:rPr>
            <w:delText>model with interactions than the model without interactions, hence allowing epistasis to be detected</w:delText>
          </w:r>
        </w:del>
      </w:ins>
      <w:ins w:id="731" w:author="Darren Burgess" w:date="2014-02-26T08:26:00Z">
        <w:del w:id="732" w:author="WWAdmin" w:date="2014-03-05T21:00:00Z">
          <w:r w:rsidR="002B55F5" w:rsidDel="003D3F14">
            <w:rPr>
              <w:b/>
            </w:rPr>
            <w:delText>?</w:delText>
          </w:r>
        </w:del>
      </w:ins>
      <w:ins w:id="733" w:author="Darren Burgess" w:date="2014-02-26T08:25:00Z">
        <w:del w:id="734" w:author="WWAdmin" w:date="2014-03-05T21:00:00Z">
          <w:r w:rsidR="002B55F5" w:rsidRPr="002B55F5" w:rsidDel="003D3F14">
            <w:rPr>
              <w:b/>
              <w:rPrChange w:id="735" w:author="Darren Burgess" w:date="2014-02-26T08:26:00Z">
                <w:rPr/>
              </w:rPrChange>
            </w:rPr>
            <w:delText xml:space="preserve">), and computational time is saved relative to what </w:delText>
          </w:r>
        </w:del>
      </w:ins>
      <w:ins w:id="736" w:author="Darren Burgess" w:date="2014-02-26T08:26:00Z">
        <w:del w:id="737" w:author="WWAdmin" w:date="2014-03-05T21:00:00Z">
          <w:r w:rsidR="002B55F5" w:rsidRPr="002B55F5" w:rsidDel="003D3F14">
            <w:rPr>
              <w:b/>
              <w:rPrChange w:id="738" w:author="Darren Burgess" w:date="2014-02-26T08:26:00Z">
                <w:rPr/>
              </w:rPrChange>
            </w:rPr>
            <w:delText xml:space="preserve">other </w:delText>
          </w:r>
        </w:del>
      </w:ins>
      <w:ins w:id="739" w:author="Darren Burgess" w:date="2014-02-26T08:25:00Z">
        <w:del w:id="740" w:author="WWAdmin" w:date="2014-03-05T21:00:00Z">
          <w:r w:rsidR="002B55F5" w:rsidRPr="002B55F5" w:rsidDel="003D3F14">
            <w:rPr>
              <w:b/>
              <w:rPrChange w:id="741" w:author="Darren Burgess" w:date="2014-02-26T08:26:00Z">
                <w:rPr/>
              </w:rPrChange>
            </w:rPr>
            <w:delText>approach(es)?</w:delText>
          </w:r>
        </w:del>
      </w:ins>
      <w:ins w:id="742" w:author="Darren Burgess" w:date="2014-02-26T08:26:00Z">
        <w:del w:id="743" w:author="WWAdmin" w:date="2014-03-05T21:00:00Z">
          <w:r w:rsidR="002B55F5" w:rsidRPr="002B55F5" w:rsidDel="003D3F14">
            <w:rPr>
              <w:b/>
              <w:rPrChange w:id="744" w:author="Darren Burgess" w:date="2014-02-26T08:26:00Z">
                <w:rPr/>
              </w:rPrChange>
            </w:rPr>
            <w:delText>]</w:delText>
          </w:r>
        </w:del>
      </w:ins>
      <w:ins w:id="745" w:author="Darren Burgess" w:date="2014-02-26T08:23:00Z">
        <w:r w:rsidR="002B55F5">
          <w:t xml:space="preserve"> </w:t>
        </w:r>
      </w:ins>
      <w:ins w:id="746" w:author="WWAdmin" w:date="2014-03-05T11:42:00Z">
        <w:r w:rsidR="00BE000D">
          <w:t>Given</w:t>
        </w:r>
      </w:ins>
      <w:ins w:id="747" w:author="WWAdmin" w:date="2014-03-05T11:41:00Z">
        <w:r w:rsidR="00BE000D">
          <w:t xml:space="preserve"> the</w:t>
        </w:r>
      </w:ins>
      <w:ins w:id="748" w:author="WWAdmin" w:date="2014-03-05T11:42:00Z">
        <w:r w:rsidR="00BE000D">
          <w:t xml:space="preserve"> goal of detecti</w:t>
        </w:r>
      </w:ins>
      <w:ins w:id="749" w:author="WWAdmin" w:date="2014-03-05T11:43:00Z">
        <w:r w:rsidR="00BE000D">
          <w:t>ng</w:t>
        </w:r>
      </w:ins>
      <w:ins w:id="750" w:author="WWAdmin" w:date="2014-03-05T11:42:00Z">
        <w:r w:rsidR="00BE000D">
          <w:t xml:space="preserve"> interactions</w:t>
        </w:r>
      </w:ins>
      <w:ins w:id="751" w:author="WWAdmin" w:date="2014-03-05T11:49:00Z">
        <w:r w:rsidR="00BE000D">
          <w:t>,</w:t>
        </w:r>
      </w:ins>
      <w:ins w:id="752" w:author="WWAdmin" w:date="2014-03-05T11:44:00Z">
        <w:r w:rsidR="00BE000D">
          <w:t xml:space="preserve"> </w:t>
        </w:r>
      </w:ins>
      <w:ins w:id="753" w:author="WWAdmin" w:date="2014-03-05T11:49:00Z">
        <w:r w:rsidR="00BE000D">
          <w:t>o</w:t>
        </w:r>
      </w:ins>
      <w:del w:id="754" w:author="WWAdmin" w:date="2014-03-05T11:49:00Z">
        <w:r w:rsidR="00C01BA3" w:rsidRPr="00890F9C" w:rsidDel="00BE000D">
          <w:delText>O</w:delText>
        </w:r>
      </w:del>
      <w:r w:rsidR="00C01BA3" w:rsidRPr="00890F9C">
        <w:t xml:space="preserve">ne can use SNP genotype models to test interactions directly by comparing the </w:t>
      </w:r>
      <w:r w:rsidR="00C01BA3" w:rsidRPr="004B3B17">
        <w:rPr>
          <w:b/>
          <w:rPrChange w:id="755" w:author="WWAdmin" w:date="2014-03-05T11:59:00Z">
            <w:rPr/>
          </w:rPrChange>
        </w:rPr>
        <w:t>saturated model</w:t>
      </w:r>
      <w:r w:rsidR="00C01BA3" w:rsidRPr="00890F9C">
        <w:t xml:space="preserve"> including interactions (L</w:t>
      </w:r>
      <w:r w:rsidR="00C01BA3" w:rsidRPr="00890F9C">
        <w:rPr>
          <w:vertAlign w:val="subscript"/>
        </w:rPr>
        <w:t>S</w:t>
      </w:r>
      <w:r w:rsidR="00C01BA3" w:rsidRPr="00890F9C">
        <w:t xml:space="preserve">) against the </w:t>
      </w:r>
      <w:r w:rsidR="00C01BA3" w:rsidRPr="00C94B53">
        <w:rPr>
          <w:b/>
          <w:rPrChange w:id="756" w:author="WWAdmin" w:date="2014-03-05T12:00:00Z">
            <w:rPr/>
          </w:rPrChange>
        </w:rPr>
        <w:t>reduced model</w:t>
      </w:r>
      <w:r w:rsidR="00C01BA3" w:rsidRPr="00890F9C">
        <w:t xml:space="preserve"> without (L</w:t>
      </w:r>
      <w:r w:rsidR="00C01BA3" w:rsidRPr="00890F9C">
        <w:rPr>
          <w:vertAlign w:val="subscript"/>
        </w:rPr>
        <w:t>R</w:t>
      </w:r>
      <w:r w:rsidR="00C01BA3" w:rsidRPr="00890F9C">
        <w:t>)</w:t>
      </w:r>
      <w:ins w:id="757" w:author="WWAdmin" w:date="2014-03-05T12:58:00Z">
        <w:r w:rsidR="00D95BF8">
          <w:t xml:space="preserve"> for each pair of SNPs</w:t>
        </w:r>
      </w:ins>
      <w:del w:id="758" w:author="WWAdmin" w:date="2014-03-05T12:04:00Z">
        <w:r w:rsidR="00EE31B6" w:rsidRPr="00890F9C" w:rsidDel="00C94B53">
          <w:delText>,</w:delText>
        </w:r>
        <w:r w:rsidR="00C01BA3" w:rsidRPr="00890F9C" w:rsidDel="00C94B53">
          <w:delText xml:space="preserve"> using four degree</w:delText>
        </w:r>
      </w:del>
      <w:ins w:id="759" w:author="Darren Burgess" w:date="2014-02-26T10:55:00Z">
        <w:del w:id="760" w:author="WWAdmin" w:date="2014-03-05T12:04:00Z">
          <w:r w:rsidR="0053198D" w:rsidDel="00C94B53">
            <w:delText>s</w:delText>
          </w:r>
        </w:del>
      </w:ins>
      <w:del w:id="761" w:author="WWAdmin" w:date="2014-03-05T12:04:00Z">
        <w:r w:rsidR="00C01BA3" w:rsidRPr="00890F9C" w:rsidDel="00C94B53">
          <w:delText>-of-freedom (df)</w:delText>
        </w:r>
      </w:del>
      <w:r w:rsidR="00C01BA3" w:rsidRPr="00890F9C">
        <w:t xml:space="preserve"> and thus save computing time i</w:t>
      </w:r>
      <w:r w:rsidR="003D4CE6" w:rsidRPr="00890F9C">
        <w:t>n estimating genetic parameters</w:t>
      </w:r>
      <w:ins w:id="762" w:author="WWAdmin" w:date="2014-03-05T12:06:00Z">
        <w:r w:rsidR="00C94B53">
          <w:t xml:space="preserve"> unnecessarily</w:t>
        </w:r>
      </w:ins>
      <w:r w:rsidR="003D4CE6" w:rsidRPr="00890F9C">
        <w:t xml:space="preserve">. </w:t>
      </w:r>
      <w:ins w:id="763" w:author="WWAdmin" w:date="2014-03-05T12:59:00Z">
        <w:r w:rsidR="00D95BF8">
          <w:t>T</w:t>
        </w:r>
      </w:ins>
      <w:ins w:id="764" w:author="WWAdmin" w:date="2014-03-05T12:11:00Z">
        <w:r w:rsidR="00631D8D">
          <w:t xml:space="preserve">he </w:t>
        </w:r>
      </w:ins>
      <w:ins w:id="765" w:author="WWAdmin" w:date="2014-03-05T12:56:00Z">
        <w:r w:rsidR="00D95BF8" w:rsidRPr="00890F9C">
          <w:t>(L</w:t>
        </w:r>
        <w:r w:rsidR="00D95BF8" w:rsidRPr="00890F9C">
          <w:rPr>
            <w:vertAlign w:val="subscript"/>
          </w:rPr>
          <w:t>S</w:t>
        </w:r>
        <w:r w:rsidR="00D95BF8" w:rsidRPr="00890F9C">
          <w:t xml:space="preserve"> vs. L</w:t>
        </w:r>
        <w:r w:rsidR="00D95BF8" w:rsidRPr="00890F9C">
          <w:rPr>
            <w:vertAlign w:val="subscript"/>
          </w:rPr>
          <w:t>R</w:t>
        </w:r>
        <w:r w:rsidR="00D95BF8" w:rsidRPr="00890F9C">
          <w:t>)</w:t>
        </w:r>
        <w:r w:rsidR="00D95BF8">
          <w:t xml:space="preserve"> test </w:t>
        </w:r>
      </w:ins>
      <w:ins w:id="766" w:author="WWAdmin" w:date="2014-03-06T20:14:00Z">
        <w:r w:rsidR="00BC51BD">
          <w:t xml:space="preserve">is </w:t>
        </w:r>
      </w:ins>
      <w:ins w:id="767" w:author="WWAdmin" w:date="2014-03-05T13:00:00Z">
        <w:r w:rsidR="00D95BF8">
          <w:t xml:space="preserve">essentially </w:t>
        </w:r>
      </w:ins>
      <w:ins w:id="768" w:author="WWAdmin" w:date="2014-03-06T20:14:00Z">
        <w:r w:rsidR="00BC51BD">
          <w:t xml:space="preserve">based on </w:t>
        </w:r>
      </w:ins>
      <w:ins w:id="769" w:author="WWAdmin" w:date="2014-03-05T13:00:00Z">
        <w:r w:rsidR="00D95BF8">
          <w:t xml:space="preserve">the </w:t>
        </w:r>
      </w:ins>
      <w:ins w:id="770" w:author="WWAdmin" w:date="2014-03-05T12:59:00Z">
        <w:r w:rsidR="00D95BF8">
          <w:t xml:space="preserve">variance explained </w:t>
        </w:r>
      </w:ins>
      <w:ins w:id="771" w:author="WWAdmin" w:date="2014-03-05T13:07:00Z">
        <w:r w:rsidR="00432182">
          <w:t xml:space="preserve">by </w:t>
        </w:r>
      </w:ins>
      <w:ins w:id="772" w:author="WWAdmin" w:date="2014-03-05T13:12:00Z">
        <w:r w:rsidR="00432182">
          <w:t xml:space="preserve">four </w:t>
        </w:r>
      </w:ins>
      <w:ins w:id="773" w:author="WWAdmin" w:date="2014-03-05T13:00:00Z">
        <w:r w:rsidR="00D95BF8">
          <w:t>interaction</w:t>
        </w:r>
      </w:ins>
      <w:ins w:id="774" w:author="WWAdmin" w:date="2014-03-05T13:12:00Z">
        <w:r w:rsidR="00432182">
          <w:t xml:space="preserve"> term</w:t>
        </w:r>
      </w:ins>
      <w:ins w:id="775" w:author="WWAdmin" w:date="2014-03-05T13:02:00Z">
        <w:r w:rsidR="00D95BF8">
          <w:t>s</w:t>
        </w:r>
      </w:ins>
      <w:ins w:id="776" w:author="WWAdmin" w:date="2014-03-05T13:00:00Z">
        <w:r w:rsidR="00D95BF8">
          <w:t xml:space="preserve"> </w:t>
        </w:r>
      </w:ins>
      <w:ins w:id="777" w:author="WWAdmin" w:date="2014-03-07T09:39:00Z">
        <w:r w:rsidR="006A46D8">
          <w:t xml:space="preserve">and thus </w:t>
        </w:r>
      </w:ins>
      <w:ins w:id="778" w:author="WWAdmin" w:date="2014-03-05T12:56:00Z">
        <w:r w:rsidR="00D95BF8">
          <w:t>consum</w:t>
        </w:r>
      </w:ins>
      <w:ins w:id="779" w:author="WWAdmin" w:date="2014-03-07T09:39:00Z">
        <w:r w:rsidR="006A46D8">
          <w:t xml:space="preserve">es </w:t>
        </w:r>
      </w:ins>
      <w:ins w:id="780" w:author="WWAdmin" w:date="2014-03-05T12:56:00Z">
        <w:r w:rsidR="00D95BF8">
          <w:t>four degrees-of-freedom (</w:t>
        </w:r>
        <w:proofErr w:type="spellStart"/>
        <w:r w:rsidR="00D95BF8">
          <w:t>df</w:t>
        </w:r>
        <w:proofErr w:type="spellEnd"/>
        <w:r w:rsidR="00D95BF8">
          <w:t>)</w:t>
        </w:r>
      </w:ins>
      <w:ins w:id="781" w:author="WWAdmin" w:date="2014-03-05T13:03:00Z">
        <w:r w:rsidR="00D95BF8">
          <w:t>.</w:t>
        </w:r>
      </w:ins>
      <w:ins w:id="782" w:author="WWAdmin" w:date="2014-03-05T12:56:00Z">
        <w:r w:rsidR="00D95BF8">
          <w:t xml:space="preserve"> </w:t>
        </w:r>
      </w:ins>
      <w:r w:rsidR="00C01BA3" w:rsidRPr="00890F9C">
        <w:t xml:space="preserve">When concerning only additive effects, </w:t>
      </w:r>
      <w:del w:id="783" w:author="WWAdmin" w:date="2014-03-05T13:09:00Z">
        <w:r w:rsidR="00C01BA3" w:rsidRPr="00890F9C" w:rsidDel="00432182">
          <w:delText>the genotype model is reduced to an</w:delText>
        </w:r>
      </w:del>
      <w:ins w:id="784" w:author="WWAdmin" w:date="2014-03-05T13:09:00Z">
        <w:r w:rsidR="00432182">
          <w:t>SNP</w:t>
        </w:r>
      </w:ins>
      <w:r w:rsidR="00C01BA3" w:rsidRPr="00890F9C">
        <w:t xml:space="preserve"> allelic </w:t>
      </w:r>
      <w:del w:id="785" w:author="WWAdmin" w:date="2014-03-05T13:10:00Z">
        <w:r w:rsidR="00C01BA3" w:rsidRPr="00890F9C" w:rsidDel="00432182">
          <w:delText xml:space="preserve">(i.e. the </w:delText>
        </w:r>
        <w:r w:rsidR="00C01BA3" w:rsidRPr="002B55F5" w:rsidDel="00432182">
          <w:rPr>
            <w:highlight w:val="cyan"/>
            <w:rPrChange w:id="786" w:author="Darren Burgess" w:date="2014-02-26T08:27:00Z">
              <w:rPr/>
            </w:rPrChange>
          </w:rPr>
          <w:delText>minor all</w:delText>
        </w:r>
      </w:del>
      <w:del w:id="787" w:author="WWAdmin" w:date="2014-03-05T13:11:00Z">
        <w:r w:rsidR="00C01BA3" w:rsidRPr="002B55F5" w:rsidDel="00432182">
          <w:rPr>
            <w:highlight w:val="cyan"/>
            <w:rPrChange w:id="788" w:author="Darren Burgess" w:date="2014-02-26T08:27:00Z">
              <w:rPr/>
            </w:rPrChange>
          </w:rPr>
          <w:delText>eles</w:delText>
        </w:r>
        <w:r w:rsidR="00C01BA3" w:rsidRPr="00890F9C" w:rsidDel="00432182">
          <w:delText xml:space="preserve"> of each SNP) </w:delText>
        </w:r>
      </w:del>
      <w:r w:rsidR="00C01BA3" w:rsidRPr="00890F9C">
        <w:t>model</w:t>
      </w:r>
      <w:ins w:id="789" w:author="WWAdmin" w:date="2014-03-05T13:57:00Z">
        <w:r w:rsidR="00B23835">
          <w:t>s</w:t>
        </w:r>
      </w:ins>
      <w:r w:rsidR="00C01BA3" w:rsidRPr="00890F9C">
        <w:t xml:space="preserve"> </w:t>
      </w:r>
      <w:ins w:id="790" w:author="WWAdmin" w:date="2014-03-05T13:11:00Z">
        <w:r w:rsidR="00432182">
          <w:t xml:space="preserve">can be </w:t>
        </w:r>
      </w:ins>
      <w:ins w:id="791" w:author="WWAdmin" w:date="2014-03-05T13:28:00Z">
        <w:r w:rsidR="00063B21">
          <w:t>applied</w:t>
        </w:r>
      </w:ins>
      <w:ins w:id="792" w:author="WWAdmin" w:date="2014-03-05T13:11:00Z">
        <w:r w:rsidR="00432182">
          <w:t xml:space="preserve"> </w:t>
        </w:r>
      </w:ins>
      <w:ins w:id="793" w:author="WWAdmin" w:date="2014-03-05T13:57:00Z">
        <w:r w:rsidR="00B23835">
          <w:t xml:space="preserve">instead </w:t>
        </w:r>
      </w:ins>
      <w:ins w:id="794" w:author="WWAdmin" w:date="2014-03-05T13:11:00Z">
        <w:r w:rsidR="00432182">
          <w:t xml:space="preserve">in which case </w:t>
        </w:r>
      </w:ins>
      <w:ins w:id="795" w:author="WWAdmin" w:date="2014-03-05T13:13:00Z">
        <w:r w:rsidR="00432182">
          <w:t xml:space="preserve">the interaction test </w:t>
        </w:r>
      </w:ins>
      <w:ins w:id="796" w:author="WWAdmin" w:date="2014-03-06T20:18:00Z">
        <w:r w:rsidR="00723801">
          <w:t xml:space="preserve">consumes one </w:t>
        </w:r>
        <w:proofErr w:type="spellStart"/>
        <w:r w:rsidR="00723801">
          <w:t>df</w:t>
        </w:r>
        <w:proofErr w:type="spellEnd"/>
        <w:r w:rsidR="00723801">
          <w:t xml:space="preserve"> because </w:t>
        </w:r>
      </w:ins>
      <w:ins w:id="797" w:author="WWAdmin" w:date="2014-03-05T13:13:00Z">
        <w:r w:rsidR="00432182">
          <w:t xml:space="preserve">only </w:t>
        </w:r>
      </w:ins>
      <w:ins w:id="798" w:author="WWAdmin" w:date="2014-03-06T20:34:00Z">
        <w:r w:rsidR="00DE1E9D">
          <w:t>the additive-additive</w:t>
        </w:r>
      </w:ins>
      <w:del w:id="799" w:author="WWAdmin" w:date="2014-03-05T13:14:00Z">
        <w:r w:rsidR="00C01BA3" w:rsidRPr="00890F9C" w:rsidDel="00432182">
          <w:delText>where the</w:delText>
        </w:r>
      </w:del>
      <w:r w:rsidR="00C01BA3" w:rsidRPr="00890F9C">
        <w:t xml:space="preserve"> interaction </w:t>
      </w:r>
      <w:ins w:id="800" w:author="WWAdmin" w:date="2014-03-05T13:14:00Z">
        <w:r w:rsidR="00432182">
          <w:t xml:space="preserve">term </w:t>
        </w:r>
      </w:ins>
      <w:ins w:id="801" w:author="WWAdmin" w:date="2014-03-06T20:21:00Z">
        <w:r w:rsidR="00723801">
          <w:t>is inclu</w:t>
        </w:r>
        <w:r w:rsidR="00D70492">
          <w:t>ded and thus coul</w:t>
        </w:r>
      </w:ins>
      <w:ins w:id="802" w:author="WWAdmin" w:date="2014-03-06T20:35:00Z">
        <w:r w:rsidR="00D70492">
          <w:t>d</w:t>
        </w:r>
      </w:ins>
      <w:ins w:id="803" w:author="WWAdmin" w:date="2014-03-06T20:21:00Z">
        <w:r w:rsidR="00723801">
          <w:t xml:space="preserve"> </w:t>
        </w:r>
      </w:ins>
      <w:ins w:id="804" w:author="WWAdmin" w:date="2014-03-06T20:23:00Z">
        <w:r w:rsidR="00723801">
          <w:t xml:space="preserve">be </w:t>
        </w:r>
      </w:ins>
      <w:ins w:id="805" w:author="WWAdmin" w:date="2014-03-06T20:21:00Z">
        <w:r w:rsidR="00723801">
          <w:t xml:space="preserve">more powerful if </w:t>
        </w:r>
      </w:ins>
      <w:ins w:id="806" w:author="WWAdmin" w:date="2014-03-06T20:35:00Z">
        <w:r w:rsidR="00D70492">
          <w:t>only additive effects are present</w:t>
        </w:r>
      </w:ins>
      <w:del w:id="807" w:author="WWAdmin" w:date="2014-03-05T13:14:00Z">
        <w:r w:rsidR="00C01BA3" w:rsidRPr="00890F9C" w:rsidDel="00432182">
          <w:delText>is tested in the same way but using only</w:delText>
        </w:r>
      </w:del>
      <w:del w:id="808" w:author="WWAdmin" w:date="2014-03-06T20:36:00Z">
        <w:r w:rsidR="00C01BA3" w:rsidRPr="00890F9C" w:rsidDel="00D70492">
          <w:delText xml:space="preserve"> one df</w:delText>
        </w:r>
      </w:del>
      <w:r w:rsidR="004D073D" w:rsidRPr="00890F9C">
        <w:fldChar w:fldCharType="begin" w:fldLock="1"/>
      </w:r>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5C48AB" w:rsidRPr="005C48AB">
        <w:rPr>
          <w:noProof/>
          <w:vertAlign w:val="superscript"/>
        </w:rPr>
        <w:t>15</w:t>
      </w:r>
      <w:r w:rsidR="004D073D" w:rsidRPr="00890F9C">
        <w:fldChar w:fldCharType="end"/>
      </w:r>
      <w:r w:rsidR="00C01BA3" w:rsidRPr="00890F9C">
        <w:t>.</w:t>
      </w:r>
      <w:ins w:id="809" w:author="Darren Burgess" w:date="2014-02-26T08:39:00Z">
        <w:del w:id="810" w:author="WWAdmin" w:date="2014-03-05T13:53:00Z">
          <w:r w:rsidR="004C066D" w:rsidDel="00B23835">
            <w:delText xml:space="preserve"> </w:delText>
          </w:r>
          <w:r w:rsidR="004C066D" w:rsidRPr="00B05E21" w:rsidDel="00B23835">
            <w:rPr>
              <w:b/>
              <w:rPrChange w:id="811" w:author="Darren Burgess" w:date="2014-02-26T09:32:00Z">
                <w:rPr/>
              </w:rPrChange>
            </w:rPr>
            <w:delText>[Au: this doesn’t seem clear to me. Why the minor allele? Above, when talking about the reduced (additive</w:delText>
          </w:r>
        </w:del>
      </w:ins>
      <w:ins w:id="812" w:author="Darren Burgess" w:date="2014-02-26T09:32:00Z">
        <w:del w:id="813" w:author="WWAdmin" w:date="2014-03-05T13:53:00Z">
          <w:r w:rsidR="00B05E21" w:rsidRPr="00B05E21" w:rsidDel="00B23835">
            <w:rPr>
              <w:b/>
              <w:rPrChange w:id="814" w:author="Darren Burgess" w:date="2014-02-26T09:32:00Z">
                <w:rPr/>
              </w:rPrChange>
            </w:rPr>
            <w:delText>-</w:delText>
          </w:r>
        </w:del>
      </w:ins>
      <w:ins w:id="815" w:author="Darren Burgess" w:date="2014-02-26T08:39:00Z">
        <w:del w:id="816" w:author="WWAdmin" w:date="2014-03-05T13:53:00Z">
          <w:r w:rsidR="004C066D" w:rsidRPr="00B05E21" w:rsidDel="00B23835">
            <w:rPr>
              <w:b/>
              <w:rPrChange w:id="817" w:author="Darren Burgess" w:date="2014-02-26T09:32:00Z">
                <w:rPr/>
              </w:rPrChange>
            </w:rPr>
            <w:delText>only</w:delText>
          </w:r>
        </w:del>
      </w:ins>
      <w:ins w:id="818" w:author="Darren Burgess" w:date="2014-02-26T09:42:00Z">
        <w:del w:id="819" w:author="WWAdmin" w:date="2014-03-05T13:53:00Z">
          <w:r w:rsidR="00392250" w:rsidDel="00B23835">
            <w:rPr>
              <w:b/>
            </w:rPr>
            <w:delText>)</w:delText>
          </w:r>
        </w:del>
      </w:ins>
      <w:ins w:id="820" w:author="Darren Burgess" w:date="2014-02-26T08:39:00Z">
        <w:del w:id="821" w:author="WWAdmin" w:date="2014-03-05T13:53:00Z">
          <w:r w:rsidR="004C066D" w:rsidRPr="00B05E21" w:rsidDel="00B23835">
            <w:rPr>
              <w:b/>
              <w:rPrChange w:id="822" w:author="Darren Burgess" w:date="2014-02-26T09:32:00Z">
                <w:rPr/>
              </w:rPrChange>
            </w:rPr>
            <w:delText xml:space="preserve"> model it mentions 4 df. Why is this 1 df now?]</w:delText>
          </w:r>
        </w:del>
      </w:ins>
      <w:r w:rsidR="00C01BA3" w:rsidRPr="00890F9C">
        <w:t xml:space="preserve"> </w:t>
      </w:r>
    </w:p>
    <w:p w14:paraId="33A9801E" w14:textId="77777777" w:rsidR="00392250" w:rsidRDefault="00392250" w:rsidP="00C01BA3">
      <w:pPr>
        <w:rPr>
          <w:ins w:id="823" w:author="Darren Burgess" w:date="2014-02-26T09:43:00Z"/>
        </w:rPr>
      </w:pPr>
    </w:p>
    <w:p w14:paraId="08A4D6A5" w14:textId="250687B1" w:rsidR="00C01BA3" w:rsidRPr="00890F9C" w:rsidRDefault="00C01BA3" w:rsidP="00C01BA3">
      <w:r w:rsidRPr="00890F9C">
        <w:t xml:space="preserve">Previously </w:t>
      </w:r>
      <w:r w:rsidR="008E158D" w:rsidRPr="00890F9C">
        <w:t>an</w:t>
      </w:r>
      <w:r w:rsidRPr="00890F9C">
        <w:t xml:space="preserve"> exhaustive search for pairwise interactions at the genome-wide level was</w:t>
      </w:r>
      <w:r w:rsidR="00196F1A" w:rsidRPr="00890F9C">
        <w:t xml:space="preserve"> considered</w:t>
      </w:r>
      <w:r w:rsidRPr="00890F9C">
        <w:t xml:space="preserve"> computationally prohibitive</w:t>
      </w:r>
      <w:r w:rsidR="004D073D" w:rsidRPr="00890F9C">
        <w:fldChar w:fldCharType="begin" w:fldLock="1"/>
      </w:r>
      <w:r w:rsidR="005C48A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5C48AB" w:rsidRPr="005C48AB">
        <w:rPr>
          <w:noProof/>
          <w:vertAlign w:val="superscript"/>
        </w:rPr>
        <w:t>13</w:t>
      </w:r>
      <w:r w:rsidR="004D073D" w:rsidRPr="00890F9C">
        <w:fldChar w:fldCharType="end"/>
      </w:r>
      <w:r w:rsidRPr="00890F9C">
        <w:t xml:space="preserve">. Various approaches have been taken to reduce the computational barrier. First, </w:t>
      </w:r>
      <w:r w:rsidR="008E158D" w:rsidRPr="00890F9C">
        <w:t>advantage has been taken</w:t>
      </w:r>
      <w:r w:rsidRPr="00890F9C">
        <w:t xml:space="preserve"> of modern computing infrastructure and technologies including clusters of computers equipped with multiple CPU cores and/or </w:t>
      </w:r>
      <w:r w:rsidR="004D073D" w:rsidRPr="00890F9C">
        <w:t>graphic processing units</w:t>
      </w:r>
      <w:r w:rsidRPr="00890F9C">
        <w:t xml:space="preserve"> (GPU)</w:t>
      </w:r>
      <w:r w:rsidR="004D073D" w:rsidRPr="00890F9C">
        <w:fldChar w:fldCharType="begin" w:fldLock="1"/>
      </w:r>
      <w:r w:rsidR="005C48AB">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4D073D" w:rsidRPr="00890F9C">
        <w:fldChar w:fldCharType="separate"/>
      </w:r>
      <w:r w:rsidR="005C48AB" w:rsidRPr="005C48AB">
        <w:rPr>
          <w:noProof/>
          <w:vertAlign w:val="superscript"/>
        </w:rPr>
        <w:t>9,11,12,16</w:t>
      </w:r>
      <w:r w:rsidR="004D073D" w:rsidRPr="00890F9C">
        <w:fldChar w:fldCharType="end"/>
      </w:r>
      <w:r w:rsidRPr="00890F9C">
        <w:t>, parallelization</w:t>
      </w:r>
      <w:r w:rsidR="004D073D" w:rsidRPr="00890F9C">
        <w:fldChar w:fldCharType="begin" w:fldLock="1"/>
      </w:r>
      <w:r w:rsidR="005C48A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4D073D" w:rsidRPr="00890F9C">
        <w:fldChar w:fldCharType="separate"/>
      </w:r>
      <w:r w:rsidR="005C48AB" w:rsidRPr="005C48AB">
        <w:rPr>
          <w:noProof/>
          <w:vertAlign w:val="superscript"/>
        </w:rPr>
        <w:t>8,10,17</w:t>
      </w:r>
      <w:r w:rsidR="004D073D" w:rsidRPr="00890F9C">
        <w:fldChar w:fldCharType="end"/>
      </w:r>
      <w:r w:rsidRPr="00890F9C">
        <w:t xml:space="preserve"> and </w:t>
      </w:r>
      <w:r w:rsidR="004D073D" w:rsidRPr="00890F9C">
        <w:t>bitwise computing</w:t>
      </w:r>
      <w:r w:rsidRPr="00890F9C">
        <w:t xml:space="preserve"> where SNP genotype data are stored in bitwise data structures to achieve great memory efficiency and computing speed</w:t>
      </w:r>
      <w:r w:rsidR="004D073D" w:rsidRPr="00890F9C">
        <w:fldChar w:fldCharType="begin" w:fldLock="1"/>
      </w:r>
      <w:r w:rsidR="005C48AB">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4D073D" w:rsidRPr="00890F9C">
        <w:fldChar w:fldCharType="separate"/>
      </w:r>
      <w:r w:rsidR="005C48AB" w:rsidRPr="005C48AB">
        <w:rPr>
          <w:noProof/>
          <w:vertAlign w:val="superscript"/>
        </w:rPr>
        <w:t>8,18,19</w:t>
      </w:r>
      <w:r w:rsidR="004D073D" w:rsidRPr="00890F9C">
        <w:fldChar w:fldCharType="end"/>
      </w:r>
      <w:r w:rsidRPr="00890F9C">
        <w:t xml:space="preserve">. Second, approximate interaction tests </w:t>
      </w:r>
      <w:r w:rsidR="008E158D" w:rsidRPr="00890F9C">
        <w:t>have been applied</w:t>
      </w:r>
      <w:r w:rsidR="00554E91" w:rsidRPr="00890F9C">
        <w:t xml:space="preserve"> </w:t>
      </w:r>
      <w:r w:rsidRPr="00890F9C">
        <w:t xml:space="preserve">that can be quickly computed </w:t>
      </w:r>
      <w:r w:rsidR="008E158D" w:rsidRPr="00890F9C">
        <w:t>and do not miss</w:t>
      </w:r>
      <w:r w:rsidRPr="00890F9C">
        <w:t xml:space="preserve"> any important </w:t>
      </w:r>
      <w:proofErr w:type="spellStart"/>
      <w:r w:rsidRPr="00890F9C">
        <w:t>epistatic</w:t>
      </w:r>
      <w:proofErr w:type="spellEnd"/>
      <w:r w:rsidRPr="00890F9C">
        <w:t xml:space="preserve"> SNP pairs</w:t>
      </w:r>
      <w:r w:rsidR="004D073D" w:rsidRPr="00890F9C">
        <w:fldChar w:fldCharType="begin" w:fldLock="1"/>
      </w:r>
      <w:r w:rsidR="005C48A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5C48AB" w:rsidRPr="005C48AB">
        <w:rPr>
          <w:noProof/>
          <w:vertAlign w:val="superscript"/>
        </w:rPr>
        <w:t>19</w:t>
      </w:r>
      <w:r w:rsidR="004D073D" w:rsidRPr="00890F9C">
        <w:fldChar w:fldCharType="end"/>
      </w:r>
      <w:r w:rsidR="00EE31B6" w:rsidRPr="00890F9C">
        <w:t>. For example</w:t>
      </w:r>
      <w:r w:rsidRPr="00890F9C">
        <w:t xml:space="preserve"> </w:t>
      </w:r>
      <w:r w:rsidR="004D073D" w:rsidRPr="00890F9C">
        <w:t>F ratio</w:t>
      </w:r>
      <w:r w:rsidRPr="00890F9C">
        <w:t xml:space="preserve"> and </w:t>
      </w:r>
      <w:r w:rsidR="004D073D" w:rsidRPr="00890F9C">
        <w:t>Kirkwood Superposition Approximation</w:t>
      </w:r>
      <w:r w:rsidRPr="00890F9C">
        <w:t xml:space="preserve"> approximate the (L</w:t>
      </w:r>
      <w:r w:rsidRPr="00890F9C">
        <w:rPr>
          <w:vertAlign w:val="subscript"/>
        </w:rPr>
        <w:t>S</w:t>
      </w:r>
      <w:r w:rsidRPr="00890F9C">
        <w:t xml:space="preserve"> vs. L</w:t>
      </w:r>
      <w:r w:rsidRPr="00890F9C">
        <w:rPr>
          <w:vertAlign w:val="subscript"/>
        </w:rPr>
        <w:t>R</w:t>
      </w:r>
      <w:r w:rsidRPr="00890F9C">
        <w:t>) tests under the</w:t>
      </w:r>
      <w:r w:rsidR="00EE31B6" w:rsidRPr="00890F9C">
        <w:t xml:space="preserve"> assumption of</w:t>
      </w:r>
      <w:r w:rsidRPr="00890F9C">
        <w:t xml:space="preserve"> </w:t>
      </w:r>
      <w:r w:rsidR="004D073D" w:rsidRPr="00890F9C">
        <w:rPr>
          <w:b/>
        </w:rPr>
        <w:t>Hardy-Weinberg Equilibrium</w:t>
      </w:r>
      <w:r w:rsidRPr="00890F9C">
        <w:t xml:space="preserve"> (HWE) for quantitative</w:t>
      </w:r>
      <w:r w:rsidR="004D073D" w:rsidRPr="00890F9C">
        <w:fldChar w:fldCharType="begin" w:fldLock="1"/>
      </w:r>
      <w:r w:rsidR="005C48AB">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4D073D" w:rsidRPr="00890F9C">
        <w:fldChar w:fldCharType="separate"/>
      </w:r>
      <w:r w:rsidR="005C48AB" w:rsidRPr="005C48AB">
        <w:rPr>
          <w:noProof/>
          <w:vertAlign w:val="superscript"/>
        </w:rPr>
        <w:t>20</w:t>
      </w:r>
      <w:r w:rsidR="004D073D" w:rsidRPr="00890F9C">
        <w:fldChar w:fldCharType="end"/>
      </w:r>
      <w:r w:rsidRPr="00890F9C">
        <w:t xml:space="preserve"> and disease traits</w:t>
      </w:r>
      <w:r w:rsidR="004D073D" w:rsidRPr="00890F9C">
        <w:fldChar w:fldCharType="begin" w:fldLock="1"/>
      </w:r>
      <w:r w:rsidR="005C48A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5C48AB" w:rsidRPr="005C48AB">
        <w:rPr>
          <w:noProof/>
          <w:vertAlign w:val="superscript"/>
        </w:rPr>
        <w:t>19</w:t>
      </w:r>
      <w:r w:rsidR="004D073D" w:rsidRPr="00890F9C">
        <w:fldChar w:fldCharType="end"/>
      </w:r>
      <w:r w:rsidRPr="00890F9C">
        <w:t xml:space="preserve"> respectively and can be quickly computed from contingency tables based on SNP genotypes. For convenience, we list some recent applications based on regression and other approaches that can perform fast genome-wide screening of epistasis in GWAS (TABLE 1). Considering </w:t>
      </w:r>
      <w:r w:rsidR="008E158D" w:rsidRPr="00890F9C">
        <w:t xml:space="preserve">the various </w:t>
      </w:r>
      <w:r w:rsidRPr="00890F9C">
        <w:t xml:space="preserve">strengths and weaknesses in these applications, we recommend </w:t>
      </w:r>
      <w:ins w:id="824" w:author="Darren Burgess" w:date="2014-02-26T17:44:00Z">
        <w:r w:rsidR="00745629">
          <w:t xml:space="preserve">using the </w:t>
        </w:r>
        <w:r w:rsidR="00745629" w:rsidRPr="00890F9C">
          <w:t xml:space="preserve">approximate interaction tests </w:t>
        </w:r>
        <w:r w:rsidR="00745629">
          <w:t xml:space="preserve">as an initial </w:t>
        </w:r>
      </w:ins>
      <w:ins w:id="825" w:author="Darren Burgess" w:date="2014-02-27T08:10:00Z">
        <w:r w:rsidR="00607A3F">
          <w:t xml:space="preserve">genome-wide </w:t>
        </w:r>
      </w:ins>
      <w:ins w:id="826" w:author="Darren Burgess" w:date="2014-02-26T17:44:00Z">
        <w:r w:rsidR="00745629">
          <w:t xml:space="preserve">screen for putative </w:t>
        </w:r>
        <w:proofErr w:type="spellStart"/>
        <w:r w:rsidR="00745629">
          <w:t>epistatic</w:t>
        </w:r>
        <w:proofErr w:type="spellEnd"/>
        <w:r w:rsidR="00745629">
          <w:t xml:space="preserve"> interactions and then taking the</w:t>
        </w:r>
      </w:ins>
      <w:del w:id="827" w:author="Darren Burgess" w:date="2014-02-26T17:45:00Z">
        <w:r w:rsidRPr="00890F9C" w:rsidDel="00745629">
          <w:delText>an</w:delText>
        </w:r>
      </w:del>
      <w:r w:rsidRPr="00890F9C">
        <w:t xml:space="preserve"> extra step of re-examining th</w:t>
      </w:r>
      <w:ins w:id="828" w:author="Darren Burgess" w:date="2014-02-27T08:11:00Z">
        <w:r w:rsidR="00607A3F">
          <w:t>e resultant</w:t>
        </w:r>
      </w:ins>
      <w:ins w:id="829" w:author="Darren Burgess" w:date="2014-02-26T17:46:00Z">
        <w:r w:rsidR="00745629">
          <w:t xml:space="preserve"> subset of </w:t>
        </w:r>
      </w:ins>
      <w:ins w:id="830" w:author="Darren Burgess" w:date="2014-02-26T17:47:00Z">
        <w:r w:rsidR="00745629">
          <w:t>SNP</w:t>
        </w:r>
      </w:ins>
      <w:ins w:id="831" w:author="Darren Burgess" w:date="2014-02-26T17:48:00Z">
        <w:r w:rsidR="00745629">
          <w:t xml:space="preserve"> pairs</w:t>
        </w:r>
      </w:ins>
      <w:del w:id="832" w:author="Darren Burgess" w:date="2014-02-26T17:48:00Z">
        <w:r w:rsidRPr="00890F9C" w:rsidDel="00745629">
          <w:delText>e</w:delText>
        </w:r>
      </w:del>
      <w:del w:id="833" w:author="Darren Burgess" w:date="2014-02-26T10:13:00Z">
        <w:r w:rsidRPr="00890F9C" w:rsidDel="00C940E8">
          <w:delText xml:space="preserve"> screening results</w:delText>
        </w:r>
        <w:r w:rsidR="008E158D" w:rsidRPr="00890F9C" w:rsidDel="00C940E8">
          <w:delText xml:space="preserve"> of more significant tests</w:delText>
        </w:r>
        <w:r w:rsidRPr="00890F9C" w:rsidDel="00C940E8">
          <w:delText xml:space="preserve"> </w:delText>
        </w:r>
      </w:del>
      <w:ins w:id="834" w:author="Darren Burgess" w:date="2014-02-26T10:10:00Z">
        <w:r w:rsidR="00C940E8" w:rsidRPr="00890F9C">
          <w:t xml:space="preserve"> </w:t>
        </w:r>
      </w:ins>
      <w:ins w:id="835" w:author="Darren Burgess" w:date="2014-02-26T10:09:00Z">
        <w:r w:rsidR="00C940E8">
          <w:t>using</w:t>
        </w:r>
      </w:ins>
      <w:del w:id="836" w:author="Darren Burgess" w:date="2014-02-26T10:09:00Z">
        <w:r w:rsidRPr="00890F9C" w:rsidDel="00C940E8">
          <w:delText>in</w:delText>
        </w:r>
      </w:del>
      <w:r w:rsidRPr="00890F9C">
        <w:t xml:space="preserve"> the full regression models (e.g. conditional tests) to avoid false positives or redundant signals</w:t>
      </w:r>
      <w:r w:rsidR="004D073D" w:rsidRPr="00890F9C">
        <w:fldChar w:fldCharType="begin" w:fldLock="1"/>
      </w:r>
      <w:r w:rsidR="005C48A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4D073D" w:rsidRPr="00890F9C">
        <w:fldChar w:fldCharType="separate"/>
      </w:r>
      <w:r w:rsidR="005C48AB" w:rsidRPr="005C48AB">
        <w:rPr>
          <w:noProof/>
          <w:vertAlign w:val="superscript"/>
        </w:rPr>
        <w:t>10,20,21</w:t>
      </w:r>
      <w:r w:rsidR="004D073D" w:rsidRPr="00890F9C">
        <w:fldChar w:fldCharType="end"/>
      </w:r>
      <w:r w:rsidRPr="00890F9C">
        <w:t>.</w:t>
      </w:r>
      <w:del w:id="837" w:author="WWAdmin" w:date="2014-03-05T13:57:00Z">
        <w:r w:rsidRPr="00890F9C" w:rsidDel="00B23835">
          <w:delText xml:space="preserve"> </w:delText>
        </w:r>
      </w:del>
      <w:ins w:id="838" w:author="Darren Burgess" w:date="2014-02-26T10:13:00Z">
        <w:del w:id="839" w:author="WWAdmin" w:date="2014-03-05T13:57:00Z">
          <w:r w:rsidR="00C940E8" w:rsidRPr="00C940E8" w:rsidDel="00B23835">
            <w:rPr>
              <w:b/>
              <w:rPrChange w:id="840" w:author="Darren Burgess" w:date="2014-02-26T10:14:00Z">
                <w:rPr/>
              </w:rPrChange>
            </w:rPr>
            <w:delText>[Au: edits OK and correct</w:delText>
          </w:r>
        </w:del>
      </w:ins>
      <w:ins w:id="841" w:author="Darren Burgess" w:date="2014-02-26T10:14:00Z">
        <w:del w:id="842" w:author="WWAdmin" w:date="2014-03-05T13:57:00Z">
          <w:r w:rsidR="00C940E8" w:rsidRPr="00C940E8" w:rsidDel="00B23835">
            <w:rPr>
              <w:b/>
              <w:rPrChange w:id="843" w:author="Darren Burgess" w:date="2014-02-26T10:14:00Z">
                <w:rPr/>
              </w:rPrChange>
            </w:rPr>
            <w:delText>? (for clarity)]</w:delText>
          </w:r>
        </w:del>
      </w:ins>
    </w:p>
    <w:p w14:paraId="36CB1FF4" w14:textId="77777777" w:rsidR="0043684A" w:rsidRDefault="0043684A" w:rsidP="00C01BA3">
      <w:pPr>
        <w:rPr>
          <w:ins w:id="844" w:author="Darren Burgess" w:date="2014-02-26T10:14:00Z"/>
        </w:rPr>
      </w:pPr>
    </w:p>
    <w:p w14:paraId="2995AD55" w14:textId="53D90BDC" w:rsidR="00C01BA3" w:rsidRPr="00890F9C" w:rsidRDefault="00196F1A" w:rsidP="00C01BA3">
      <w:r w:rsidRPr="00890F9C">
        <w:t>An exhaustive genome-wide search is now computationally tractable</w:t>
      </w:r>
      <w:r w:rsidR="00554E91" w:rsidRPr="00890F9C">
        <w:t xml:space="preserve"> but still</w:t>
      </w:r>
      <w:r w:rsidR="00C01BA3" w:rsidRPr="00890F9C">
        <w:t xml:space="preserve"> suffer</w:t>
      </w:r>
      <w:r w:rsidRPr="00890F9C">
        <w:t>s</w:t>
      </w:r>
      <w:r w:rsidR="00C01BA3" w:rsidRPr="00890F9C">
        <w:t xml:space="preserve"> from low power in detection of epistasis</w:t>
      </w:r>
      <w:del w:id="845" w:author="WWAdmin" w:date="2014-03-04T22:30:00Z">
        <w:r w:rsidR="00554E91" w:rsidRPr="00890F9C" w:rsidDel="001C27C5">
          <w:delText>,</w:delText>
        </w:r>
        <w:r w:rsidR="00C01BA3" w:rsidRPr="00890F9C" w:rsidDel="001C27C5">
          <w:delText xml:space="preserve"> </w:delText>
        </w:r>
        <w:r w:rsidR="00554E91" w:rsidRPr="00890F9C" w:rsidDel="001C27C5">
          <w:delText xml:space="preserve">especially </w:delText>
        </w:r>
        <w:r w:rsidR="00C01BA3" w:rsidRPr="00890F9C" w:rsidDel="001C27C5">
          <w:delText>when applying a genome-wide threshold adjusted for billions of pair-wise tests</w:delText>
        </w:r>
      </w:del>
      <w:r w:rsidR="004D073D" w:rsidRPr="00890F9C">
        <w:fldChar w:fldCharType="begin" w:fldLock="1"/>
      </w:r>
      <w:r w:rsidR="005C48AB">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4D073D" w:rsidRPr="00890F9C">
        <w:fldChar w:fldCharType="separate"/>
      </w:r>
      <w:r w:rsidR="005C48AB" w:rsidRPr="005C48AB">
        <w:rPr>
          <w:noProof/>
          <w:vertAlign w:val="superscript"/>
        </w:rPr>
        <w:t>13,22,23</w:t>
      </w:r>
      <w:r w:rsidR="004D073D" w:rsidRPr="00890F9C">
        <w:fldChar w:fldCharType="end"/>
      </w:r>
      <w:r w:rsidR="00C01BA3" w:rsidRPr="00890F9C">
        <w:t xml:space="preserve">. </w:t>
      </w:r>
      <w:ins w:id="846" w:author="Darren Burgess" w:date="2014-02-26T10:22:00Z">
        <w:del w:id="847" w:author="WWAdmin" w:date="2014-03-05T13:59:00Z">
          <w:r w:rsidR="0043684A" w:rsidRPr="0043684A" w:rsidDel="00B23835">
            <w:rPr>
              <w:b/>
              <w:rPrChange w:id="848" w:author="Darren Burgess" w:date="2014-02-26T10:23:00Z">
                <w:rPr/>
              </w:rPrChange>
            </w:rPr>
            <w:delText xml:space="preserve">[Au: </w:delText>
          </w:r>
        </w:del>
      </w:ins>
      <w:ins w:id="849" w:author="Darren Burgess" w:date="2014-02-26T10:23:00Z">
        <w:del w:id="850" w:author="WWAdmin" w:date="2014-03-05T13:59:00Z">
          <w:r w:rsidR="0043684A" w:rsidRPr="0043684A" w:rsidDel="00B23835">
            <w:rPr>
              <w:b/>
              <w:rPrChange w:id="851" w:author="Darren Burgess" w:date="2014-02-26T10:23:00Z">
                <w:rPr/>
              </w:rPrChange>
            </w:rPr>
            <w:delText xml:space="preserve">as </w:delText>
          </w:r>
        </w:del>
      </w:ins>
      <w:ins w:id="852" w:author="Darren Burgess" w:date="2014-02-26T10:22:00Z">
        <w:del w:id="853" w:author="WWAdmin" w:date="2014-03-05T13:59:00Z">
          <w:r w:rsidR="0043684A" w:rsidRPr="0043684A" w:rsidDel="00B23835">
            <w:rPr>
              <w:b/>
              <w:rPrChange w:id="854" w:author="Darren Burgess" w:date="2014-02-26T10:23:00Z">
                <w:rPr/>
              </w:rPrChange>
            </w:rPr>
            <w:delText>this is</w:delText>
          </w:r>
        </w:del>
      </w:ins>
      <w:ins w:id="855" w:author="Darren Burgess" w:date="2014-02-26T10:23:00Z">
        <w:del w:id="856" w:author="WWAdmin" w:date="2014-03-05T13:59:00Z">
          <w:r w:rsidR="0043684A" w:rsidRPr="0043684A" w:rsidDel="00B23835">
            <w:rPr>
              <w:b/>
              <w:rPrChange w:id="857" w:author="Darren Burgess" w:date="2014-02-26T10:23:00Z">
                <w:rPr/>
              </w:rPrChange>
            </w:rPr>
            <w:delText xml:space="preserve"> a fundamental challenge of exhaustive searches, I have suggested mentioning it earlier on </w:delText>
          </w:r>
          <w:r w:rsidR="0043684A" w:rsidDel="00B23835">
            <w:rPr>
              <w:b/>
            </w:rPr>
            <w:delText xml:space="preserve">when you first introduce exhaustive searches, </w:delText>
          </w:r>
          <w:r w:rsidR="0043684A" w:rsidRPr="0043684A" w:rsidDel="00B23835">
            <w:rPr>
              <w:b/>
              <w:rPrChange w:id="858" w:author="Darren Burgess" w:date="2014-02-26T10:23:00Z">
                <w:rPr/>
              </w:rPrChange>
            </w:rPr>
            <w:delText>rather than waiting until now]</w:delText>
          </w:r>
          <w:r w:rsidR="0043684A" w:rsidDel="00B23835">
            <w:delText xml:space="preserve"> </w:delText>
          </w:r>
        </w:del>
      </w:ins>
      <w:ins w:id="859" w:author="Darren Burgess" w:date="2014-02-26T10:24:00Z">
        <w:r w:rsidR="0043684A">
          <w:t>Large</w:t>
        </w:r>
      </w:ins>
      <w:del w:id="860" w:author="Darren Burgess" w:date="2014-02-26T10:24:00Z">
        <w:r w:rsidR="00C01BA3" w:rsidRPr="00890F9C" w:rsidDel="0043684A">
          <w:delText>Big</w:delText>
        </w:r>
      </w:del>
      <w:r w:rsidR="00C01BA3" w:rsidRPr="00890F9C">
        <w:t xml:space="preserve"> sample sizes </w:t>
      </w:r>
      <w:ins w:id="861" w:author="WWAdmin" w:date="2014-03-04T22:28:00Z">
        <w:r w:rsidR="00B93A74">
          <w:t>(i.e.</w:t>
        </w:r>
      </w:ins>
      <w:ins w:id="862" w:author="Darren Burgess" w:date="2014-02-26T10:24:00Z">
        <w:del w:id="863" w:author="WWAdmin" w:date="2014-03-04T22:28:00Z">
          <w:r w:rsidR="0043684A" w:rsidDel="00B93A74">
            <w:delText>of</w:delText>
          </w:r>
        </w:del>
        <w:r w:rsidR="0043684A">
          <w:t xml:space="preserve"> many individuals</w:t>
        </w:r>
      </w:ins>
      <w:ins w:id="864" w:author="WWAdmin" w:date="2014-03-04T22:28:00Z">
        <w:r w:rsidR="00B93A74">
          <w:t>)</w:t>
        </w:r>
      </w:ins>
      <w:ins w:id="865" w:author="Darren Burgess" w:date="2014-02-26T10:24:00Z">
        <w:r w:rsidR="0043684A">
          <w:t xml:space="preserve"> </w:t>
        </w:r>
      </w:ins>
      <w:ins w:id="866" w:author="Darren Burgess" w:date="2014-02-26T10:15:00Z">
        <w:del w:id="867" w:author="WWAdmin" w:date="2014-03-05T13:59:00Z">
          <w:r w:rsidR="0043684A" w:rsidRPr="0043684A" w:rsidDel="0047338A">
            <w:rPr>
              <w:b/>
              <w:rPrChange w:id="868" w:author="Darren Burgess" w:date="2014-02-26T10:15:00Z">
                <w:rPr/>
              </w:rPrChange>
            </w:rPr>
            <w:delText xml:space="preserve">[Au: </w:delText>
          </w:r>
        </w:del>
      </w:ins>
      <w:ins w:id="869" w:author="Darren Burgess" w:date="2014-02-26T10:24:00Z">
        <w:del w:id="870" w:author="WWAdmin" w:date="2014-03-05T13:59:00Z">
          <w:r w:rsidR="0043684A" w:rsidDel="0047338A">
            <w:rPr>
              <w:b/>
            </w:rPr>
            <w:delText xml:space="preserve">OK? </w:delText>
          </w:r>
        </w:del>
      </w:ins>
      <w:ins w:id="871" w:author="Darren Burgess" w:date="2014-02-26T10:15:00Z">
        <w:del w:id="872" w:author="WWAdmin" w:date="2014-03-05T13:59:00Z">
          <w:r w:rsidR="0043684A" w:rsidRPr="0043684A" w:rsidDel="0047338A">
            <w:rPr>
              <w:b/>
              <w:rPrChange w:id="873" w:author="Darren Burgess" w:date="2014-02-26T10:15:00Z">
                <w:rPr/>
              </w:rPrChange>
            </w:rPr>
            <w:delText xml:space="preserve">i.e. </w:delText>
          </w:r>
        </w:del>
      </w:ins>
      <w:ins w:id="874" w:author="Darren Burgess" w:date="2014-02-26T10:24:00Z">
        <w:del w:id="875" w:author="WWAdmin" w:date="2014-03-05T13:59:00Z">
          <w:r w:rsidR="0043684A" w:rsidDel="0047338A">
            <w:rPr>
              <w:b/>
            </w:rPr>
            <w:delText xml:space="preserve">rather than just </w:delText>
          </w:r>
        </w:del>
      </w:ins>
      <w:ins w:id="876" w:author="Darren Burgess" w:date="2014-02-26T10:15:00Z">
        <w:del w:id="877" w:author="WWAdmin" w:date="2014-03-05T13:59:00Z">
          <w:r w:rsidR="0043684A" w:rsidRPr="0043684A" w:rsidDel="0047338A">
            <w:rPr>
              <w:b/>
              <w:rPrChange w:id="878" w:author="Darren Burgess" w:date="2014-02-26T10:15:00Z">
                <w:rPr/>
              </w:rPrChange>
            </w:rPr>
            <w:delText>many SNPs]</w:delText>
          </w:r>
        </w:del>
        <w:r w:rsidR="0043684A">
          <w:t xml:space="preserve"> </w:t>
        </w:r>
      </w:ins>
      <w:r w:rsidR="00C01BA3" w:rsidRPr="00890F9C">
        <w:t>are generally required for success</w:t>
      </w:r>
      <w:r w:rsidR="004D073D" w:rsidRPr="00890F9C">
        <w:fldChar w:fldCharType="begin" w:fldLock="1"/>
      </w:r>
      <w:r w:rsidR="005C48AB">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5C48AB" w:rsidRPr="005C48AB">
        <w:rPr>
          <w:noProof/>
          <w:vertAlign w:val="superscript"/>
        </w:rPr>
        <w:t>24</w:t>
      </w:r>
      <w:r w:rsidR="004D073D" w:rsidRPr="00890F9C">
        <w:fldChar w:fldCharType="end"/>
      </w:r>
      <w:r w:rsidR="00C01BA3" w:rsidRPr="00890F9C">
        <w:t xml:space="preserve">. Focusing on interactions involving SNPs with </w:t>
      </w:r>
      <w:ins w:id="879" w:author="WWAdmin" w:date="2014-03-05T14:07:00Z">
        <w:r w:rsidR="0047338A">
          <w:t xml:space="preserve">genome-wide significant </w:t>
        </w:r>
      </w:ins>
      <w:r w:rsidR="004D073D" w:rsidRPr="00890F9C">
        <w:rPr>
          <w:b/>
        </w:rPr>
        <w:t>marginal effects</w:t>
      </w:r>
      <w:r w:rsidR="00C01BA3" w:rsidRPr="00890F9C">
        <w:t xml:space="preserve"> </w:t>
      </w:r>
      <w:r w:rsidR="00126CFE" w:rsidRPr="00890F9C">
        <w:t xml:space="preserve">confirmed in GWAS </w:t>
      </w:r>
      <w:ins w:id="880" w:author="Darren Burgess" w:date="2014-02-26T10:27:00Z">
        <w:r w:rsidR="00833B6E" w:rsidRPr="009809A1">
          <w:rPr>
            <w:b/>
            <w:rPrChange w:id="881" w:author="Darren Burgess" w:date="2014-02-26T10:47:00Z">
              <w:rPr/>
            </w:rPrChange>
          </w:rPr>
          <w:t>[</w:t>
        </w:r>
        <w:del w:id="882" w:author="WWAdmin" w:date="2014-03-10T10:35:00Z">
          <w:r w:rsidR="00833B6E" w:rsidRPr="009809A1" w:rsidDel="00C3297F">
            <w:rPr>
              <w:b/>
              <w:rPrChange w:id="883" w:author="Darren Burgess" w:date="2014-02-26T10:47:00Z">
                <w:rPr/>
              </w:rPrChange>
            </w:rPr>
            <w:delText>Au:</w:delText>
          </w:r>
        </w:del>
      </w:ins>
      <w:ins w:id="884" w:author="Darren Burgess" w:date="2014-02-26T10:37:00Z">
        <w:del w:id="885" w:author="WWAdmin" w:date="2014-03-10T10:35:00Z">
          <w:r w:rsidR="002D432C" w:rsidRPr="009809A1" w:rsidDel="00C3297F">
            <w:rPr>
              <w:b/>
              <w:rPrChange w:id="886" w:author="Darren Burgess" w:date="2014-02-26T10:47:00Z">
                <w:rPr/>
              </w:rPrChange>
            </w:rPr>
            <w:delText>some extra clarification here would be useful. By marginal effects, do you mean SNP</w:delText>
          </w:r>
        </w:del>
      </w:ins>
      <w:ins w:id="887" w:author="Darren Burgess" w:date="2014-02-26T10:39:00Z">
        <w:del w:id="888" w:author="WWAdmin" w:date="2014-03-10T10:35:00Z">
          <w:r w:rsidR="002D432C" w:rsidRPr="009809A1" w:rsidDel="00C3297F">
            <w:rPr>
              <w:b/>
              <w:rPrChange w:id="889" w:author="Darren Burgess" w:date="2014-02-26T10:47:00Z">
                <w:rPr/>
              </w:rPrChange>
            </w:rPr>
            <w:delText xml:space="preserve">s that, individually, are already significantly associated with </w:delText>
          </w:r>
        </w:del>
      </w:ins>
      <w:ins w:id="890" w:author="Darren Burgess" w:date="2014-02-26T10:40:00Z">
        <w:del w:id="891" w:author="WWAdmin" w:date="2014-03-10T10:35:00Z">
          <w:r w:rsidR="002D432C" w:rsidRPr="009809A1" w:rsidDel="00C3297F">
            <w:rPr>
              <w:b/>
              <w:rPrChange w:id="892" w:author="Darren Burgess" w:date="2014-02-26T10:47:00Z">
                <w:rPr/>
              </w:rPrChange>
            </w:rPr>
            <w:delText>the trait</w:delText>
          </w:r>
        </w:del>
      </w:ins>
      <w:ins w:id="893" w:author="Darren Burgess" w:date="2014-02-26T10:45:00Z">
        <w:del w:id="894" w:author="WWAdmin" w:date="2014-03-10T10:35:00Z">
          <w:r w:rsidR="002D432C" w:rsidRPr="009809A1" w:rsidDel="00C3297F">
            <w:rPr>
              <w:b/>
              <w:rPrChange w:id="895" w:author="Darren Burgess" w:date="2014-02-26T10:47:00Z">
                <w:rPr/>
              </w:rPrChange>
            </w:rPr>
            <w:delText xml:space="preserve"> (this isn’t clear from the glossary definition)</w:delText>
          </w:r>
        </w:del>
      </w:ins>
      <w:ins w:id="896" w:author="Darren Burgess" w:date="2014-02-26T10:44:00Z">
        <w:del w:id="897" w:author="WWAdmin" w:date="2014-03-10T10:35:00Z">
          <w:r w:rsidR="002D432C" w:rsidRPr="009809A1" w:rsidDel="00C3297F">
            <w:rPr>
              <w:b/>
              <w:rPrChange w:id="898" w:author="Darren Burgess" w:date="2014-02-26T10:47:00Z">
                <w:rPr/>
              </w:rPrChange>
            </w:rPr>
            <w:delText>?</w:delText>
          </w:r>
        </w:del>
      </w:ins>
      <w:ins w:id="899" w:author="Darren Burgess" w:date="2014-02-26T10:40:00Z">
        <w:del w:id="900" w:author="WWAdmin" w:date="2014-03-10T10:35:00Z">
          <w:r w:rsidR="002D432C" w:rsidRPr="009809A1" w:rsidDel="00C3297F">
            <w:rPr>
              <w:b/>
              <w:rPrChange w:id="901" w:author="Darren Burgess" w:date="2014-02-26T10:47:00Z">
                <w:rPr/>
              </w:rPrChange>
            </w:rPr>
            <w:delText xml:space="preserve"> If so, </w:delText>
          </w:r>
        </w:del>
      </w:ins>
      <w:ins w:id="902" w:author="Darren Burgess" w:date="2014-02-26T10:41:00Z">
        <w:del w:id="903" w:author="WWAdmin" w:date="2014-03-10T10:35:00Z">
          <w:r w:rsidR="002D432C" w:rsidRPr="009809A1" w:rsidDel="00C3297F">
            <w:rPr>
              <w:b/>
              <w:rPrChange w:id="904" w:author="Darren Burgess" w:date="2014-02-26T10:47:00Z">
                <w:rPr/>
              </w:rPrChange>
            </w:rPr>
            <w:delText>please explicitly mention that, and</w:delText>
          </w:r>
        </w:del>
        <w:r w:rsidR="002D432C" w:rsidRPr="009809A1">
          <w:rPr>
            <w:b/>
            <w:rPrChange w:id="905" w:author="Darren Burgess" w:date="2014-02-26T10:47:00Z">
              <w:rPr/>
            </w:rPrChange>
          </w:rPr>
          <w:t xml:space="preserve"> </w:t>
        </w:r>
      </w:ins>
      <w:ins w:id="906" w:author="Darren Burgess" w:date="2014-02-26T10:40:00Z">
        <w:r w:rsidR="002D432C" w:rsidRPr="009809A1">
          <w:rPr>
            <w:b/>
            <w:rPrChange w:id="907" w:author="Darren Burgess" w:date="2014-02-26T10:47:00Z">
              <w:rPr/>
            </w:rPrChange>
          </w:rPr>
          <w:t xml:space="preserve">somewhere it would be useful to mention the </w:t>
        </w:r>
      </w:ins>
      <w:ins w:id="908" w:author="Darren Burgess" w:date="2014-02-26T10:41:00Z">
        <w:r w:rsidR="002D432C" w:rsidRPr="009809A1">
          <w:rPr>
            <w:b/>
            <w:rPrChange w:id="909" w:author="Darren Burgess" w:date="2014-02-26T10:47:00Z">
              <w:rPr/>
            </w:rPrChange>
          </w:rPr>
          <w:t>pros/cons</w:t>
        </w:r>
      </w:ins>
      <w:ins w:id="910" w:author="Darren Burgess" w:date="2014-02-26T10:40:00Z">
        <w:r w:rsidR="002D432C" w:rsidRPr="009809A1">
          <w:rPr>
            <w:b/>
            <w:rPrChange w:id="911" w:author="Darren Burgess" w:date="2014-02-26T10:47:00Z">
              <w:rPr/>
            </w:rPrChange>
          </w:rPr>
          <w:t xml:space="preserve">: that this set of SNPs </w:t>
        </w:r>
      </w:ins>
      <w:ins w:id="912" w:author="Darren Burgess" w:date="2014-02-26T10:41:00Z">
        <w:r w:rsidR="002D432C" w:rsidRPr="009809A1">
          <w:rPr>
            <w:b/>
            <w:rPrChange w:id="913" w:author="Darren Burgess" w:date="2014-02-26T10:47:00Z">
              <w:rPr/>
            </w:rPrChange>
          </w:rPr>
          <w:t>is likely to be enriched</w:t>
        </w:r>
      </w:ins>
      <w:ins w:id="914" w:author="Darren Burgess" w:date="2014-02-26T10:40:00Z">
        <w:r w:rsidR="002D432C" w:rsidRPr="009809A1">
          <w:rPr>
            <w:b/>
            <w:rPrChange w:id="915" w:author="Darren Burgess" w:date="2014-02-26T10:47:00Z">
              <w:rPr/>
            </w:rPrChange>
          </w:rPr>
          <w:t xml:space="preserve"> for </w:t>
        </w:r>
      </w:ins>
      <w:ins w:id="916" w:author="Darren Burgess" w:date="2014-02-26T10:42:00Z">
        <w:r w:rsidR="002D432C" w:rsidRPr="009809A1">
          <w:rPr>
            <w:b/>
            <w:rPrChange w:id="917" w:author="Darren Burgess" w:date="2014-02-26T10:47:00Z">
              <w:rPr/>
            </w:rPrChange>
          </w:rPr>
          <w:t xml:space="preserve">SNPs with biological connections to the trait, but that </w:t>
        </w:r>
      </w:ins>
      <w:ins w:id="918" w:author="Darren Burgess" w:date="2014-02-26T10:45:00Z">
        <w:r w:rsidR="009809A1" w:rsidRPr="009809A1">
          <w:rPr>
            <w:b/>
            <w:rPrChange w:id="919" w:author="Darren Burgess" w:date="2014-02-26T10:47:00Z">
              <w:rPr/>
            </w:rPrChange>
          </w:rPr>
          <w:t xml:space="preserve">many </w:t>
        </w:r>
        <w:proofErr w:type="spellStart"/>
        <w:r w:rsidR="009809A1" w:rsidRPr="009809A1">
          <w:rPr>
            <w:b/>
            <w:rPrChange w:id="920" w:author="Darren Burgess" w:date="2014-02-26T10:47:00Z">
              <w:rPr/>
            </w:rPrChange>
          </w:rPr>
          <w:t>epistatic</w:t>
        </w:r>
        <w:proofErr w:type="spellEnd"/>
        <w:r w:rsidR="009809A1" w:rsidRPr="009809A1">
          <w:rPr>
            <w:b/>
            <w:rPrChange w:id="921" w:author="Darren Burgess" w:date="2014-02-26T10:47:00Z">
              <w:rPr/>
            </w:rPrChange>
          </w:rPr>
          <w:t xml:space="preserve"> interactions may be missed</w:t>
        </w:r>
      </w:ins>
      <w:ins w:id="922" w:author="Darren Burgess" w:date="2014-02-26T10:46:00Z">
        <w:r w:rsidR="009809A1" w:rsidRPr="009809A1">
          <w:rPr>
            <w:b/>
            <w:rPrChange w:id="923" w:author="Darren Burgess" w:date="2014-02-26T10:47:00Z">
              <w:rPr/>
            </w:rPrChange>
          </w:rPr>
          <w:t xml:space="preserve"> as epistasis only requires that combinations of SNPs, rather th</w:t>
        </w:r>
      </w:ins>
      <w:ins w:id="924" w:author="Darren Burgess" w:date="2014-02-26T10:47:00Z">
        <w:r w:rsidR="009809A1" w:rsidRPr="009809A1">
          <w:rPr>
            <w:b/>
            <w:rPrChange w:id="925" w:author="Darren Burgess" w:date="2014-02-26T10:47:00Z">
              <w:rPr/>
            </w:rPrChange>
          </w:rPr>
          <w:t>a</w:t>
        </w:r>
      </w:ins>
      <w:ins w:id="926" w:author="Darren Burgess" w:date="2014-02-26T10:46:00Z">
        <w:r w:rsidR="009809A1" w:rsidRPr="009809A1">
          <w:rPr>
            <w:b/>
            <w:rPrChange w:id="927" w:author="Darren Burgess" w:date="2014-02-26T10:47:00Z">
              <w:rPr/>
            </w:rPrChange>
          </w:rPr>
          <w:t>n individual SNPs</w:t>
        </w:r>
      </w:ins>
      <w:ins w:id="928" w:author="Darren Burgess" w:date="2014-02-26T10:47:00Z">
        <w:r w:rsidR="009809A1" w:rsidRPr="009809A1">
          <w:rPr>
            <w:b/>
            <w:rPrChange w:id="929" w:author="Darren Burgess" w:date="2014-02-26T10:47:00Z">
              <w:rPr/>
            </w:rPrChange>
          </w:rPr>
          <w:t>, influence the trait]</w:t>
        </w:r>
      </w:ins>
      <w:ins w:id="930" w:author="Darren Burgess" w:date="2014-02-26T10:37:00Z">
        <w:r w:rsidR="002D432C">
          <w:t xml:space="preserve"> </w:t>
        </w:r>
      </w:ins>
      <w:ins w:id="931" w:author="Darren Burgess" w:date="2014-02-26T10:27:00Z">
        <w:r w:rsidR="00833B6E">
          <w:t xml:space="preserve"> </w:t>
        </w:r>
      </w:ins>
      <w:r w:rsidR="00C01BA3" w:rsidRPr="00890F9C">
        <w:t>may be a practical compromise</w:t>
      </w:r>
      <w:r w:rsidR="004D073D" w:rsidRPr="00890F9C">
        <w:fldChar w:fldCharType="begin" w:fldLock="1"/>
      </w:r>
      <w:r w:rsidR="005C48A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4D073D" w:rsidRPr="00890F9C">
        <w:fldChar w:fldCharType="separate"/>
      </w:r>
      <w:r w:rsidR="005C48AB" w:rsidRPr="005C48AB">
        <w:rPr>
          <w:noProof/>
          <w:vertAlign w:val="superscript"/>
        </w:rPr>
        <w:t>25,26</w:t>
      </w:r>
      <w:r w:rsidR="004D073D" w:rsidRPr="00890F9C">
        <w:fldChar w:fldCharType="end"/>
      </w:r>
      <w:r w:rsidR="00C01BA3" w:rsidRPr="00890F9C">
        <w:t xml:space="preserve"> in light of limited samples available in most individual GWAS cohorts, because a much less stringent threshold can be applied owing to much reduced multiple tests</w:t>
      </w:r>
      <w:r w:rsidR="004D073D" w:rsidRPr="00890F9C">
        <w:fldChar w:fldCharType="begin" w:fldLock="1"/>
      </w:r>
      <w:r w:rsidR="005C48AB">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4D073D" w:rsidRPr="00890F9C">
        <w:fldChar w:fldCharType="separate"/>
      </w:r>
      <w:proofErr w:type="gramStart"/>
      <w:r w:rsidR="005C48AB" w:rsidRPr="005C48AB">
        <w:rPr>
          <w:noProof/>
          <w:vertAlign w:val="superscript"/>
        </w:rPr>
        <w:t>10,20,27–29</w:t>
      </w:r>
      <w:r w:rsidR="004D073D" w:rsidRPr="00890F9C">
        <w:fldChar w:fldCharType="end"/>
      </w:r>
      <w:r w:rsidR="00C01BA3" w:rsidRPr="00890F9C">
        <w:t>.</w:t>
      </w:r>
      <w:proofErr w:type="gramEnd"/>
      <w:r w:rsidR="00C01BA3" w:rsidRPr="00890F9C">
        <w:t xml:space="preserve"> </w:t>
      </w:r>
      <w:r w:rsidR="00F321F1" w:rsidRPr="00890F9C">
        <w:t xml:space="preserve">Taking 500 000 SNPs for example, the </w:t>
      </w:r>
      <w:proofErr w:type="spellStart"/>
      <w:r w:rsidR="00F321F1" w:rsidRPr="00C634A5">
        <w:t>Bonferroni</w:t>
      </w:r>
      <w:proofErr w:type="spellEnd"/>
      <w:ins w:id="932" w:author="Darren Burgess" w:date="2014-02-26T10:25:00Z">
        <w:r w:rsidR="00833B6E" w:rsidRPr="00C634A5">
          <w:t>-</w:t>
        </w:r>
      </w:ins>
      <w:del w:id="933" w:author="Darren Burgess" w:date="2014-02-26T10:25:00Z">
        <w:r w:rsidR="00F321F1" w:rsidRPr="00C634A5" w:rsidDel="00833B6E">
          <w:delText xml:space="preserve"> </w:delText>
        </w:r>
      </w:del>
      <w:r w:rsidR="00F321F1" w:rsidRPr="00C634A5">
        <w:t>corrected threshold</w:t>
      </w:r>
      <w:r w:rsidR="00F321F1" w:rsidRPr="00890F9C">
        <w:t xml:space="preserve"> on the -log</w:t>
      </w:r>
      <w:r w:rsidR="00C4057C" w:rsidRPr="00890F9C">
        <w:rPr>
          <w:vertAlign w:val="subscript"/>
        </w:rPr>
        <w:t>10</w:t>
      </w:r>
      <w:r w:rsidR="00F321F1" w:rsidRPr="00890F9C">
        <w:t xml:space="preserve"> scale is 12.4 for an exhaustive</w:t>
      </w:r>
      <w:r w:rsidR="00552073" w:rsidRPr="00890F9C">
        <w:t xml:space="preserve"> search</w:t>
      </w:r>
      <w:r w:rsidR="00F321F1" w:rsidRPr="00890F9C">
        <w:t xml:space="preserve"> in contrast to 7.0 for a </w:t>
      </w:r>
      <w:r w:rsidR="00552073" w:rsidRPr="00890F9C">
        <w:t xml:space="preserve">hypothesis-driven search focusing on </w:t>
      </w:r>
      <w:ins w:id="934" w:author="WWAdmin" w:date="2014-03-05T14:11:00Z">
        <w:r w:rsidR="00C634A5">
          <w:t xml:space="preserve">one </w:t>
        </w:r>
      </w:ins>
      <w:r w:rsidR="00552073" w:rsidRPr="00890F9C">
        <w:t>SNP</w:t>
      </w:r>
      <w:del w:id="935" w:author="WWAdmin" w:date="2014-03-05T14:11:00Z">
        <w:r w:rsidR="00552073" w:rsidRPr="00890F9C" w:rsidDel="00C634A5">
          <w:delText>s</w:delText>
        </w:r>
      </w:del>
      <w:r w:rsidR="00552073" w:rsidRPr="00890F9C">
        <w:t xml:space="preserve"> with </w:t>
      </w:r>
      <w:r w:rsidR="00F321F1" w:rsidRPr="00890F9C">
        <w:t xml:space="preserve">marginal </w:t>
      </w:r>
      <w:r w:rsidR="00552073" w:rsidRPr="00890F9C">
        <w:t>effects</w:t>
      </w:r>
      <w:r w:rsidR="00F321F1" w:rsidRPr="00890F9C">
        <w:t xml:space="preserve">, i.e. </w:t>
      </w:r>
      <w:r w:rsidR="00E73431" w:rsidRPr="00890F9C">
        <w:t>the approximate 2x difference in threshold is equivalent to a doubled sample size in the focused search. Furthermore, u</w:t>
      </w:r>
      <w:r w:rsidR="00C01BA3" w:rsidRPr="00890F9C">
        <w:t>sing high</w:t>
      </w:r>
      <w:ins w:id="936" w:author="Darren Burgess" w:date="2014-02-26T10:35:00Z">
        <w:r w:rsidR="002D432C">
          <w:t>-</w:t>
        </w:r>
      </w:ins>
      <w:del w:id="937" w:author="Darren Burgess" w:date="2014-02-26T10:35:00Z">
        <w:r w:rsidR="00C01BA3" w:rsidRPr="00890F9C" w:rsidDel="002D432C">
          <w:delText xml:space="preserve"> </w:delText>
        </w:r>
      </w:del>
      <w:r w:rsidRPr="00890F9C">
        <w:t xml:space="preserve">density </w:t>
      </w:r>
      <w:r w:rsidR="00C01BA3" w:rsidRPr="00890F9C">
        <w:t>SNPs c</w:t>
      </w:r>
      <w:r w:rsidR="00F321F1" w:rsidRPr="00890F9C">
        <w:t>ould</w:t>
      </w:r>
      <w:r w:rsidR="00C01BA3" w:rsidRPr="00890F9C">
        <w:t xml:space="preserve"> </w:t>
      </w:r>
      <w:r w:rsidR="00F321F1" w:rsidRPr="00890F9C">
        <w:t xml:space="preserve">potentially </w:t>
      </w:r>
      <w:r w:rsidR="00C01BA3" w:rsidRPr="00890F9C">
        <w:t xml:space="preserve">make </w:t>
      </w:r>
      <w:r w:rsidR="003F6F22" w:rsidRPr="00890F9C">
        <w:t>both exhaustive and</w:t>
      </w:r>
      <w:r w:rsidR="00C01BA3" w:rsidRPr="00890F9C">
        <w:t xml:space="preserve"> focused interaction search</w:t>
      </w:r>
      <w:ins w:id="938" w:author="Darren Burgess" w:date="2014-02-26T10:49:00Z">
        <w:r w:rsidR="009809A1">
          <w:t>es</w:t>
        </w:r>
      </w:ins>
      <w:r w:rsidR="00C01BA3" w:rsidRPr="00890F9C">
        <w:t xml:space="preserve"> more fruitful as power is </w:t>
      </w:r>
      <w:ins w:id="939" w:author="Darren Burgess" w:date="2014-02-26T10:49:00Z">
        <w:r w:rsidR="009809A1">
          <w:t xml:space="preserve">a </w:t>
        </w:r>
      </w:ins>
      <w:r w:rsidR="00C01BA3" w:rsidRPr="00890F9C">
        <w:t>function of interaction effects</w:t>
      </w:r>
      <w:ins w:id="940" w:author="WWAdmin" w:date="2014-03-05T14:13:00Z">
        <w:r w:rsidR="00C634A5">
          <w:t>, sample size</w:t>
        </w:r>
      </w:ins>
      <w:r w:rsidR="00C01BA3" w:rsidRPr="00890F9C">
        <w:t xml:space="preserve"> and </w:t>
      </w:r>
      <w:r w:rsidR="004D073D" w:rsidRPr="00890F9C">
        <w:rPr>
          <w:b/>
        </w:rPr>
        <w:t>linkage disequilibrium</w:t>
      </w:r>
      <w:r w:rsidR="001F3F6F" w:rsidRPr="00890F9C">
        <w:t xml:space="preserve"> (</w:t>
      </w:r>
      <w:r w:rsidR="00C01BA3" w:rsidRPr="00890F9C">
        <w:t>LD</w:t>
      </w:r>
      <w:r w:rsidR="001F3F6F" w:rsidRPr="00890F9C">
        <w:t>)</w:t>
      </w:r>
      <w:r w:rsidR="00C01BA3" w:rsidRPr="00890F9C">
        <w:t xml:space="preserve"> between the SNP and </w:t>
      </w:r>
      <w:r w:rsidR="00C01BA3" w:rsidRPr="006C78E7">
        <w:rPr>
          <w:b/>
          <w:rPrChange w:id="941" w:author="WWAdmin" w:date="2014-03-05T17:00:00Z">
            <w:rPr/>
          </w:rPrChange>
        </w:rPr>
        <w:t>causal variant</w:t>
      </w:r>
      <w:r w:rsidR="00C01BA3" w:rsidRPr="00890F9C">
        <w:t xml:space="preserve"> at both loci</w:t>
      </w:r>
      <w:r w:rsidR="004D073D" w:rsidRPr="00890F9C">
        <w:fldChar w:fldCharType="begin" w:fldLock="1"/>
      </w:r>
      <w:r w:rsidR="005C48A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4D073D" w:rsidRPr="00890F9C">
        <w:fldChar w:fldCharType="separate"/>
      </w:r>
      <w:r w:rsidR="005C48AB" w:rsidRPr="005C48AB">
        <w:rPr>
          <w:noProof/>
          <w:vertAlign w:val="superscript"/>
        </w:rPr>
        <w:t>21,24</w:t>
      </w:r>
      <w:r w:rsidR="004D073D" w:rsidRPr="00890F9C">
        <w:fldChar w:fldCharType="end"/>
      </w:r>
      <w:r w:rsidR="00C01BA3" w:rsidRPr="00890F9C">
        <w:t xml:space="preserve">. </w:t>
      </w:r>
    </w:p>
    <w:p w14:paraId="6E27599D" w14:textId="77777777" w:rsidR="00C01BA3" w:rsidRPr="00890F9C" w:rsidRDefault="00C01BA3" w:rsidP="00C01BA3"/>
    <w:p w14:paraId="76A5BDAA" w14:textId="77777777" w:rsidR="00C01BA3" w:rsidRPr="00890F9C" w:rsidRDefault="00C01BA3" w:rsidP="00C01BA3">
      <w:pPr>
        <w:pStyle w:val="Heading3"/>
        <w:rPr>
          <w:i/>
        </w:rPr>
      </w:pPr>
      <w:bookmarkStart w:id="942" w:name="_Toc256711623"/>
      <w:r w:rsidRPr="00890F9C">
        <w:rPr>
          <w:rStyle w:val="inlineheading"/>
          <w:i w:val="0"/>
        </w:rPr>
        <w:t>LD and haplotype</w:t>
      </w:r>
      <w:ins w:id="943" w:author="Darren Burgess" w:date="2014-02-26T10:25:00Z">
        <w:r w:rsidR="00833B6E">
          <w:rPr>
            <w:rStyle w:val="inlineheading"/>
            <w:i w:val="0"/>
          </w:rPr>
          <w:t>-</w:t>
        </w:r>
      </w:ins>
      <w:del w:id="944" w:author="Darren Burgess" w:date="2014-02-26T10:25:00Z">
        <w:r w:rsidRPr="00890F9C" w:rsidDel="00833B6E">
          <w:rPr>
            <w:rStyle w:val="inlineheading"/>
            <w:i w:val="0"/>
          </w:rPr>
          <w:delText xml:space="preserve"> </w:delText>
        </w:r>
      </w:del>
      <w:r w:rsidRPr="00890F9C">
        <w:rPr>
          <w:rStyle w:val="inlineheading"/>
          <w:i w:val="0"/>
        </w:rPr>
        <w:t>based methods</w:t>
      </w:r>
      <w:r w:rsidRPr="00890F9C">
        <w:rPr>
          <w:rStyle w:val="inlineheading"/>
          <w:b/>
          <w:i w:val="0"/>
        </w:rPr>
        <w:t>.</w:t>
      </w:r>
      <w:bookmarkEnd w:id="942"/>
      <w:r w:rsidRPr="00890F9C">
        <w:rPr>
          <w:i/>
        </w:rPr>
        <w:t xml:space="preserve"> </w:t>
      </w:r>
    </w:p>
    <w:p w14:paraId="4F6A16AC" w14:textId="77777777" w:rsidR="00C01BA3" w:rsidRPr="00890F9C" w:rsidRDefault="00C01BA3" w:rsidP="00C01BA3"/>
    <w:p w14:paraId="33F49E53" w14:textId="641CB1B7" w:rsidR="00C01BA3" w:rsidRPr="00890F9C" w:rsidRDefault="00C01BA3" w:rsidP="00C01BA3">
      <w:r w:rsidRPr="00890F9C">
        <w:t xml:space="preserve">In disease traits, </w:t>
      </w:r>
      <w:ins w:id="945" w:author="WWAdmin" w:date="2014-03-06T20:04:00Z">
        <w:r w:rsidR="00BC51BD">
          <w:t xml:space="preserve">testing interactions can be </w:t>
        </w:r>
      </w:ins>
      <w:ins w:id="946" w:author="WWAdmin" w:date="2014-03-06T20:09:00Z">
        <w:r w:rsidR="00BC51BD">
          <w:t>translated to testing</w:t>
        </w:r>
      </w:ins>
      <w:del w:id="947" w:author="WWAdmin" w:date="2014-03-06T20:10:00Z">
        <w:r w:rsidRPr="00890F9C" w:rsidDel="00BC51BD">
          <w:delText>methods based on</w:delText>
        </w:r>
      </w:del>
      <w:r w:rsidRPr="00890F9C">
        <w:t xml:space="preserve"> the difference of inter-locus associations between cases and controls</w:t>
      </w:r>
      <w:ins w:id="948" w:author="WWAdmin" w:date="2014-03-06T20:41:00Z">
        <w:r w:rsidR="00D70492">
          <w:t xml:space="preserve"> that</w:t>
        </w:r>
      </w:ins>
      <w:r w:rsidRPr="00890F9C">
        <w:t xml:space="preserve"> may be </w:t>
      </w:r>
      <w:ins w:id="949" w:author="WWAdmin" w:date="2014-03-06T23:08:00Z">
        <w:r w:rsidR="00B85558">
          <w:t>comput</w:t>
        </w:r>
      </w:ins>
      <w:ins w:id="950" w:author="WWAdmin" w:date="2014-03-06T23:10:00Z">
        <w:r w:rsidR="00B85558">
          <w:t xml:space="preserve">ed </w:t>
        </w:r>
      </w:ins>
      <w:ins w:id="951" w:author="WWAdmin" w:date="2014-03-07T09:44:00Z">
        <w:r w:rsidR="0080670E">
          <w:t>faster</w:t>
        </w:r>
      </w:ins>
      <w:ins w:id="952" w:author="WWAdmin" w:date="2014-03-06T23:10:00Z">
        <w:r w:rsidR="00B85558">
          <w:t xml:space="preserve"> and </w:t>
        </w:r>
      </w:ins>
      <w:r w:rsidRPr="00890F9C">
        <w:t xml:space="preserve">more powerful than </w:t>
      </w:r>
      <w:del w:id="953" w:author="WWAdmin" w:date="2014-03-07T12:23:00Z">
        <w:r w:rsidRPr="00890F9C" w:rsidDel="005807E6">
          <w:delText>th</w:delText>
        </w:r>
      </w:del>
      <w:del w:id="954" w:author="WWAdmin" w:date="2014-03-07T12:24:00Z">
        <w:r w:rsidRPr="00890F9C" w:rsidDel="005807E6">
          <w:delText xml:space="preserve">e </w:delText>
        </w:r>
      </w:del>
      <w:r w:rsidRPr="00890F9C">
        <w:t xml:space="preserve">logistic regression </w:t>
      </w:r>
      <w:ins w:id="955" w:author="WWAdmin" w:date="2014-03-07T12:24:00Z">
        <w:r w:rsidR="005807E6">
          <w:t xml:space="preserve">(4 </w:t>
        </w:r>
        <w:proofErr w:type="spellStart"/>
        <w:r w:rsidR="005807E6">
          <w:t>df</w:t>
        </w:r>
        <w:proofErr w:type="spellEnd"/>
        <w:r w:rsidR="005807E6">
          <w:t xml:space="preserve">) </w:t>
        </w:r>
      </w:ins>
      <w:r w:rsidRPr="00890F9C">
        <w:t xml:space="preserve">mainly because such </w:t>
      </w:r>
      <w:r w:rsidR="002A07D0" w:rsidRPr="00890F9C">
        <w:t xml:space="preserve">a </w:t>
      </w:r>
      <w:r w:rsidRPr="00890F9C">
        <w:t xml:space="preserve">difference can be tested using </w:t>
      </w:r>
      <w:r w:rsidR="00890F9C">
        <w:t>a</w:t>
      </w:r>
      <w:r w:rsidRPr="00890F9C">
        <w:t xml:space="preserve"> χ</w:t>
      </w:r>
      <w:r w:rsidRPr="00890F9C">
        <w:rPr>
          <w:vertAlign w:val="superscript"/>
        </w:rPr>
        <w:t>2</w:t>
      </w:r>
      <w:r w:rsidRPr="00890F9C">
        <w:t xml:space="preserve"> statistic </w:t>
      </w:r>
      <w:r w:rsidR="00890F9C">
        <w:t xml:space="preserve">with one </w:t>
      </w:r>
      <w:del w:id="956" w:author="WWAdmin" w:date="2014-03-06T20:50:00Z">
        <w:r w:rsidR="00890F9C" w:rsidDel="003C015E">
          <w:delText>degree of freedom (</w:delText>
        </w:r>
      </w:del>
      <w:r w:rsidR="00890F9C">
        <w:t>df</w:t>
      </w:r>
      <w:del w:id="957" w:author="WWAdmin" w:date="2014-03-06T20:50:00Z">
        <w:r w:rsidR="00890F9C" w:rsidDel="003C015E">
          <w:delText>)</w:delText>
        </w:r>
      </w:del>
      <w:del w:id="958" w:author="WWAdmin" w:date="2014-03-06T20:45:00Z">
        <w:r w:rsidR="00890F9C" w:rsidDel="003C015E">
          <w:delText xml:space="preserve"> </w:delText>
        </w:r>
        <w:r w:rsidRPr="00890F9C" w:rsidDel="003C015E">
          <w:delText xml:space="preserve">in contrast to </w:delText>
        </w:r>
        <w:r w:rsidR="00890F9C" w:rsidDel="003C015E">
          <w:delText xml:space="preserve">using </w:delText>
        </w:r>
        <w:r w:rsidRPr="00890F9C" w:rsidDel="003C015E">
          <w:delText>4 df in regression</w:delText>
        </w:r>
      </w:del>
      <w:r w:rsidR="004D073D" w:rsidRPr="00890F9C">
        <w:fldChar w:fldCharType="begin" w:fldLock="1"/>
      </w:r>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4D073D" w:rsidRPr="00890F9C">
        <w:fldChar w:fldCharType="separate"/>
      </w:r>
      <w:r w:rsidR="005C48AB" w:rsidRPr="005C48AB">
        <w:rPr>
          <w:noProof/>
          <w:vertAlign w:val="superscript"/>
        </w:rPr>
        <w:t>13,15,30</w:t>
      </w:r>
      <w:r w:rsidR="004D073D" w:rsidRPr="00890F9C">
        <w:fldChar w:fldCharType="end"/>
      </w:r>
      <w:r w:rsidRPr="00890F9C">
        <w:t>.</w:t>
      </w:r>
      <w:ins w:id="959" w:author="WWAdmin" w:date="2014-03-06T20:46:00Z">
        <w:r w:rsidR="003C015E">
          <w:t xml:space="preserve"> </w:t>
        </w:r>
      </w:ins>
      <w:ins w:id="960" w:author="WWAdmin" w:date="2014-03-07T09:57:00Z">
        <w:r w:rsidR="001D40E0">
          <w:t>A</w:t>
        </w:r>
      </w:ins>
      <w:ins w:id="961" w:author="WWAdmin" w:date="2014-03-06T22:36:00Z">
        <w:r w:rsidR="00533DA5">
          <w:t xml:space="preserve"> collection of statistics</w:t>
        </w:r>
      </w:ins>
      <w:ins w:id="962" w:author="WWAdmin" w:date="2014-03-07T13:53:00Z">
        <w:r w:rsidR="00D76F30">
          <w:t xml:space="preserve"> </w:t>
        </w:r>
      </w:ins>
      <w:ins w:id="963" w:author="WWAdmin" w:date="2014-03-07T10:12:00Z">
        <w:r w:rsidR="0071694C">
          <w:t xml:space="preserve">(Supplementary information </w:t>
        </w:r>
      </w:ins>
      <w:ins w:id="964" w:author="WWAdmin" w:date="2014-03-07T12:43:00Z">
        <w:r w:rsidR="0023481E">
          <w:t>b</w:t>
        </w:r>
      </w:ins>
      <w:ins w:id="965" w:author="WWAdmin" w:date="2014-03-07T12:41:00Z">
        <w:r w:rsidR="0023481E">
          <w:t xml:space="preserve">ox </w:t>
        </w:r>
      </w:ins>
      <w:ins w:id="966" w:author="WWAdmin" w:date="2014-03-08T16:20:00Z">
        <w:r w:rsidR="00B36A95">
          <w:t>S</w:t>
        </w:r>
      </w:ins>
      <w:ins w:id="967" w:author="WWAdmin" w:date="2014-03-07T10:12:00Z">
        <w:r w:rsidR="0071694C">
          <w:t xml:space="preserve">1) </w:t>
        </w:r>
      </w:ins>
      <w:ins w:id="968" w:author="WWAdmin" w:date="2014-03-07T14:00:00Z">
        <w:r w:rsidR="008F4DAE">
          <w:t xml:space="preserve">are </w:t>
        </w:r>
      </w:ins>
      <w:ins w:id="969" w:author="WWAdmin" w:date="2014-03-07T13:59:00Z">
        <w:r w:rsidR="008F4DAE">
          <w:t xml:space="preserve">derived </w:t>
        </w:r>
      </w:ins>
      <w:ins w:id="970" w:author="WWAdmin" w:date="2014-03-07T13:53:00Z">
        <w:r w:rsidR="00D76F30">
          <w:t>to</w:t>
        </w:r>
      </w:ins>
      <w:ins w:id="971" w:author="WWAdmin" w:date="2014-03-07T09:58:00Z">
        <w:r w:rsidR="00F92310">
          <w:t xml:space="preserve"> measure the </w:t>
        </w:r>
      </w:ins>
      <w:ins w:id="972" w:author="WWAdmin" w:date="2014-03-07T09:59:00Z">
        <w:r w:rsidR="00F92310">
          <w:t xml:space="preserve">inter-locus association </w:t>
        </w:r>
      </w:ins>
      <w:ins w:id="973" w:author="WWAdmin" w:date="2014-03-07T09:58:00Z">
        <w:r w:rsidR="00F92310">
          <w:t xml:space="preserve">difference </w:t>
        </w:r>
      </w:ins>
      <w:ins w:id="974" w:author="WWAdmin" w:date="2014-03-07T09:59:00Z">
        <w:r w:rsidR="00F92310">
          <w:t>between cases and controls</w:t>
        </w:r>
      </w:ins>
      <w:ins w:id="975" w:author="WWAdmin" w:date="2014-03-07T10:09:00Z">
        <w:r w:rsidR="0071694C">
          <w:t xml:space="preserve"> </w:t>
        </w:r>
      </w:ins>
      <w:ins w:id="976" w:author="WWAdmin" w:date="2014-03-07T12:44:00Z">
        <w:r w:rsidR="00057688">
          <w:t>using</w:t>
        </w:r>
      </w:ins>
      <w:ins w:id="977" w:author="WWAdmin" w:date="2014-03-07T10:11:00Z">
        <w:r w:rsidR="0071694C">
          <w:t xml:space="preserve"> </w:t>
        </w:r>
      </w:ins>
      <w:ins w:id="978" w:author="WWAdmin" w:date="2014-03-07T10:09:00Z">
        <w:r w:rsidR="0071694C">
          <w:t xml:space="preserve">joint </w:t>
        </w:r>
      </w:ins>
      <w:ins w:id="979" w:author="WWAdmin" w:date="2014-03-07T10:10:00Z">
        <w:r w:rsidR="0071694C">
          <w:t>genotype</w:t>
        </w:r>
      </w:ins>
      <w:ins w:id="980" w:author="WWAdmin" w:date="2014-03-07T10:09:00Z">
        <w:r w:rsidR="0071694C">
          <w:t xml:space="preserve"> </w:t>
        </w:r>
      </w:ins>
      <w:ins w:id="981" w:author="WWAdmin" w:date="2014-03-07T10:10:00Z">
        <w:r w:rsidR="0071694C">
          <w:t>frequencies</w:t>
        </w:r>
      </w:ins>
      <w:ins w:id="982" w:author="WWAdmin" w:date="2014-03-07T13:23:00Z">
        <w:r w:rsidR="008F4DAE">
          <w:t xml:space="preserve"> </w:t>
        </w:r>
      </w:ins>
      <w:ins w:id="983" w:author="WWAdmin" w:date="2014-03-07T21:32:00Z">
        <w:r w:rsidR="007F3F05">
          <w:t>mostly under</w:t>
        </w:r>
      </w:ins>
      <w:ins w:id="984" w:author="WWAdmin" w:date="2014-03-07T13:23:00Z">
        <w:r w:rsidR="008F4DAE">
          <w:t xml:space="preserve"> </w:t>
        </w:r>
        <w:r w:rsidR="00D15443">
          <w:t xml:space="preserve">the </w:t>
        </w:r>
      </w:ins>
      <w:ins w:id="985" w:author="WWAdmin" w:date="2014-03-07T14:01:00Z">
        <w:r w:rsidR="008F4DAE">
          <w:t xml:space="preserve">HWE </w:t>
        </w:r>
      </w:ins>
      <w:ins w:id="986" w:author="WWAdmin" w:date="2014-03-07T13:24:00Z">
        <w:r w:rsidR="00D15443">
          <w:t>assumption</w:t>
        </w:r>
      </w:ins>
      <w:ins w:id="987" w:author="WWAdmin" w:date="2014-03-07T14:01:00Z">
        <w:r w:rsidR="008F4DAE">
          <w:t>,</w:t>
        </w:r>
      </w:ins>
      <w:ins w:id="988" w:author="WWAdmin" w:date="2014-03-07T13:23:00Z">
        <w:r w:rsidR="00D15443">
          <w:t xml:space="preserve"> </w:t>
        </w:r>
      </w:ins>
      <w:ins w:id="989" w:author="WWAdmin" w:date="2014-03-07T10:15:00Z">
        <w:r w:rsidR="0071694C">
          <w:t>and</w:t>
        </w:r>
      </w:ins>
      <w:ins w:id="990" w:author="WWAdmin" w:date="2014-03-07T10:14:00Z">
        <w:r w:rsidR="0071694C">
          <w:t xml:space="preserve"> </w:t>
        </w:r>
      </w:ins>
      <w:ins w:id="991" w:author="WWAdmin" w:date="2014-03-07T14:03:00Z">
        <w:r w:rsidR="008F4DAE">
          <w:t xml:space="preserve">generally </w:t>
        </w:r>
      </w:ins>
      <w:ins w:id="992" w:author="WWAdmin" w:date="2014-03-07T14:01:00Z">
        <w:r w:rsidR="008F4DAE">
          <w:t xml:space="preserve">work well </w:t>
        </w:r>
      </w:ins>
      <w:ins w:id="993" w:author="WWAdmin" w:date="2014-03-07T14:18:00Z">
        <w:r w:rsidR="00A82127">
          <w:t xml:space="preserve">for unlinked loci (i.e. no LD between) </w:t>
        </w:r>
      </w:ins>
      <w:ins w:id="994" w:author="WWAdmin" w:date="2014-03-07T14:01:00Z">
        <w:r w:rsidR="008F4DAE">
          <w:t xml:space="preserve">in </w:t>
        </w:r>
      </w:ins>
      <w:ins w:id="995" w:author="WWAdmin" w:date="2014-03-07T14:17:00Z">
        <w:r w:rsidR="00A82127">
          <w:t xml:space="preserve">rare </w:t>
        </w:r>
      </w:ins>
      <w:ins w:id="996" w:author="WWAdmin" w:date="2014-03-07T21:33:00Z">
        <w:r w:rsidR="007F3F05">
          <w:t xml:space="preserve">(e.g. </w:t>
        </w:r>
        <w:r w:rsidR="007F3F05" w:rsidRPr="00A76474">
          <w:t>prevalence</w:t>
        </w:r>
        <w:r w:rsidR="007F3F05">
          <w:t xml:space="preserve"> &lt; 0.01) </w:t>
        </w:r>
      </w:ins>
      <w:proofErr w:type="gramStart"/>
      <w:ins w:id="997" w:author="WWAdmin" w:date="2014-03-07T14:18:00Z">
        <w:r w:rsidR="007F3F05">
          <w:t>diseases</w:t>
        </w:r>
      </w:ins>
      <w:commentRangeStart w:id="998"/>
      <w:ins w:id="999" w:author="WWAdmin" w:date="2014-03-07T10:01:00Z">
        <w:r w:rsidR="00F92310">
          <w:t>[</w:t>
        </w:r>
      </w:ins>
      <w:proofErr w:type="gramEnd"/>
      <w:ins w:id="1000" w:author="WWAdmin" w:date="2014-03-07T10:02:00Z">
        <w:r w:rsidR="00F92310">
          <w:t>ref]</w:t>
        </w:r>
      </w:ins>
      <w:ins w:id="1001" w:author="WWAdmin" w:date="2014-03-07T12:35:00Z">
        <w:r w:rsidR="0023481E">
          <w:t>.</w:t>
        </w:r>
      </w:ins>
      <w:ins w:id="1002" w:author="WWAdmin" w:date="2014-03-07T09:59:00Z">
        <w:r w:rsidR="00F92310">
          <w:t xml:space="preserve"> </w:t>
        </w:r>
      </w:ins>
      <w:commentRangeEnd w:id="998"/>
      <w:ins w:id="1003" w:author="WWAdmin" w:date="2014-03-07T10:02:00Z">
        <w:r w:rsidR="00F92310">
          <w:rPr>
            <w:rStyle w:val="CommentReference"/>
          </w:rPr>
          <w:commentReference w:id="998"/>
        </w:r>
      </w:ins>
      <w:ins w:id="1004" w:author="WWAdmin" w:date="2014-03-07T14:39:00Z">
        <w:r w:rsidR="00F33A6C">
          <w:t>For example,</w:t>
        </w:r>
      </w:ins>
      <w:ins w:id="1005" w:author="WWAdmin" w:date="2014-03-07T12:44:00Z">
        <w:r w:rsidR="00057688">
          <w:t xml:space="preserve"> </w:t>
        </w:r>
      </w:ins>
      <w:ins w:id="1006" w:author="WWAdmin" w:date="2014-03-07T12:45:00Z">
        <w:r w:rsidR="00057688">
          <w:t>method</w:t>
        </w:r>
      </w:ins>
      <w:ins w:id="1007" w:author="WWAdmin" w:date="2014-03-07T12:49:00Z">
        <w:r w:rsidR="00057688">
          <w:t xml:space="preserve">s based on </w:t>
        </w:r>
      </w:ins>
      <w:ins w:id="1008" w:author="WWAdmin" w:date="2014-03-07T12:54:00Z">
        <w:r w:rsidR="000C557A">
          <w:t xml:space="preserve">comparing </w:t>
        </w:r>
      </w:ins>
      <w:ins w:id="1009" w:author="WWAdmin" w:date="2014-03-07T12:49:00Z">
        <w:r w:rsidR="00057688">
          <w:t>LD</w:t>
        </w:r>
      </w:ins>
      <w:ins w:id="1010" w:author="WWAdmin" w:date="2014-03-07T14:40:00Z">
        <w:r w:rsidR="00F33A6C">
          <w:t>s</w:t>
        </w:r>
      </w:ins>
      <w:ins w:id="1011" w:author="WWAdmin" w:date="2014-03-07T12:49:00Z">
        <w:r w:rsidR="00057688">
          <w:t xml:space="preserve"> </w:t>
        </w:r>
      </w:ins>
      <w:ins w:id="1012" w:author="WWAdmin" w:date="2014-03-07T14:39:00Z">
        <w:r w:rsidR="00F33A6C">
          <w:t>of pairs of</w:t>
        </w:r>
      </w:ins>
      <w:ins w:id="1013" w:author="WWAdmin" w:date="2014-03-07T12:49:00Z">
        <w:r w:rsidR="00057688">
          <w:t xml:space="preserve"> SNPs </w:t>
        </w:r>
      </w:ins>
      <w:ins w:id="1014" w:author="WWAdmin" w:date="2014-03-07T12:53:00Z">
        <w:r w:rsidR="000C557A">
          <w:t xml:space="preserve">in cases </w:t>
        </w:r>
      </w:ins>
      <w:ins w:id="1015" w:author="WWAdmin" w:date="2014-03-07T12:55:00Z">
        <w:r w:rsidR="000C557A">
          <w:t xml:space="preserve">controls </w:t>
        </w:r>
      </w:ins>
      <w:ins w:id="1016" w:author="WWAdmin" w:date="2014-03-07T12:57:00Z">
        <w:r w:rsidR="000C557A">
          <w:t xml:space="preserve">appear to be effective </w:t>
        </w:r>
      </w:ins>
      <w:ins w:id="1017" w:author="WWAdmin" w:date="2014-03-07T14:40:00Z">
        <w:r w:rsidR="00F33A6C">
          <w:t xml:space="preserve">in detecting interactions </w:t>
        </w:r>
      </w:ins>
      <w:ins w:id="1018" w:author="WWAdmin" w:date="2014-03-07T12:57:00Z">
        <w:r w:rsidR="000C557A">
          <w:t>and</w:t>
        </w:r>
      </w:ins>
      <w:ins w:id="1019" w:author="WWAdmin" w:date="2014-03-07T14:42:00Z">
        <w:r w:rsidR="00F33A6C">
          <w:t xml:space="preserve"> an early LD-based statistic</w:t>
        </w:r>
      </w:ins>
      <w:ins w:id="1020" w:author="WWAdmin" w:date="2014-03-07T14:43:00Z">
        <w:r w:rsidR="00F33A6C" w:rsidRPr="00890F9C">
          <w:fldChar w:fldCharType="begin" w:fldLock="1"/>
        </w:r>
      </w:ins>
      <w:r w:rsidR="005C48AB">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"&lt;sup&gt;31&lt;/sup&gt;" }, "properties" : { "noteIndex" : 0 }, "schema" : "https://github.com/citation-style-language/schema/raw/master/csl-citation.json" }</w:instrText>
      </w:r>
      <w:ins w:id="1021" w:author="WWAdmin" w:date="2014-03-07T14:43:00Z">
        <w:r w:rsidR="00F33A6C" w:rsidRPr="00890F9C">
          <w:fldChar w:fldCharType="separate"/>
        </w:r>
      </w:ins>
      <w:r w:rsidR="005C48AB" w:rsidRPr="005C48AB">
        <w:rPr>
          <w:noProof/>
          <w:vertAlign w:val="superscript"/>
        </w:rPr>
        <w:t>31</w:t>
      </w:r>
      <w:ins w:id="1022" w:author="WWAdmin" w:date="2014-03-07T14:43:00Z">
        <w:r w:rsidR="00F33A6C" w:rsidRPr="00890F9C">
          <w:fldChar w:fldCharType="end"/>
        </w:r>
      </w:ins>
      <w:ins w:id="1023" w:author="WWAdmin" w:date="2014-03-07T14:42:00Z">
        <w:r w:rsidR="00F33A6C">
          <w:t xml:space="preserve"> was </w:t>
        </w:r>
      </w:ins>
      <w:ins w:id="1024" w:author="WWAdmin" w:date="2014-03-07T14:43:00Z">
        <w:r w:rsidR="00F33A6C">
          <w:t xml:space="preserve">recently </w:t>
        </w:r>
        <w:r w:rsidR="00F33A6C" w:rsidRPr="00890F9C">
          <w:t xml:space="preserve">implemented in </w:t>
        </w:r>
      </w:ins>
      <w:ins w:id="1025" w:author="WWAdmin" w:date="2014-03-07T14:44:00Z">
        <w:r w:rsidR="003C645C">
          <w:t xml:space="preserve">a fast tool </w:t>
        </w:r>
      </w:ins>
      <w:ins w:id="1026" w:author="WWAdmin" w:date="2014-03-07T14:43:00Z">
        <w:r w:rsidR="00F33A6C" w:rsidRPr="00890F9C">
          <w:t xml:space="preserve">SIXPAC </w:t>
        </w:r>
      </w:ins>
      <w:ins w:id="1027" w:author="WWAdmin" w:date="2014-03-07T14:44:00Z">
        <w:r w:rsidR="003C645C">
          <w:t>for genome-wide scans of epistasis</w:t>
        </w:r>
      </w:ins>
      <w:ins w:id="1028" w:author="WWAdmin" w:date="2014-03-07T14:45:00Z">
        <w:r w:rsidR="003C645C" w:rsidRPr="00890F9C">
          <w:fldChar w:fldCharType="begin" w:fldLock="1"/>
        </w:r>
      </w:ins>
      <w:r w:rsidR="005C48A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ins w:id="1029" w:author="WWAdmin" w:date="2014-03-07T14:45:00Z">
        <w:r w:rsidR="003C645C" w:rsidRPr="00890F9C">
          <w:fldChar w:fldCharType="separate"/>
        </w:r>
      </w:ins>
      <w:r w:rsidR="005C48AB" w:rsidRPr="005C48AB">
        <w:rPr>
          <w:noProof/>
          <w:vertAlign w:val="superscript"/>
        </w:rPr>
        <w:t>18</w:t>
      </w:r>
      <w:ins w:id="1030" w:author="WWAdmin" w:date="2014-03-07T14:45:00Z">
        <w:r w:rsidR="003C645C" w:rsidRPr="00890F9C">
          <w:fldChar w:fldCharType="end"/>
        </w:r>
      </w:ins>
      <w:ins w:id="1031" w:author="WWAdmin" w:date="2014-03-07T14:24:00Z">
        <w:r w:rsidR="00524626">
          <w:t>.</w:t>
        </w:r>
      </w:ins>
      <w:ins w:id="1032" w:author="WWAdmin" w:date="2014-03-07T12:57:00Z">
        <w:r w:rsidR="000C557A">
          <w:t xml:space="preserve"> </w:t>
        </w:r>
      </w:ins>
      <w:ins w:id="1033" w:author="WWAdmin" w:date="2014-03-07T14:46:00Z">
        <w:r w:rsidR="003C645C">
          <w:t>The</w:t>
        </w:r>
      </w:ins>
      <w:ins w:id="1034" w:author="WWAdmin" w:date="2014-03-07T14:23:00Z">
        <w:r w:rsidR="00A82127">
          <w:t xml:space="preserve"> LD-based </w:t>
        </w:r>
      </w:ins>
      <w:ins w:id="1035" w:author="WWAdmin" w:date="2014-03-07T14:46:00Z">
        <w:r w:rsidR="003C645C">
          <w:t>statistics</w:t>
        </w:r>
      </w:ins>
      <w:ins w:id="1036" w:author="WWAdmin" w:date="2014-03-07T14:23:00Z">
        <w:r w:rsidR="00A82127">
          <w:t xml:space="preserve"> may be</w:t>
        </w:r>
      </w:ins>
      <w:ins w:id="1037" w:author="WWAdmin" w:date="2014-03-07T12:57:00Z">
        <w:r w:rsidR="000C557A">
          <w:t xml:space="preserve"> </w:t>
        </w:r>
      </w:ins>
      <w:ins w:id="1038" w:author="WWAdmin" w:date="2014-03-07T14:47:00Z">
        <w:r w:rsidR="003C645C">
          <w:t xml:space="preserve">adapted </w:t>
        </w:r>
      </w:ins>
      <w:ins w:id="1039" w:author="WWAdmin" w:date="2014-03-07T14:52:00Z">
        <w:r w:rsidR="003C645C">
          <w:t xml:space="preserve">to </w:t>
        </w:r>
      </w:ins>
      <w:ins w:id="1040" w:author="WWAdmin" w:date="2014-03-07T14:53:00Z">
        <w:r w:rsidR="003C645C">
          <w:t>detect interactions between</w:t>
        </w:r>
      </w:ins>
      <w:ins w:id="1041" w:author="WWAdmin" w:date="2014-03-07T14:54:00Z">
        <w:r w:rsidR="00EF4D8A">
          <w:t xml:space="preserve"> SNP</w:t>
        </w:r>
      </w:ins>
      <w:ins w:id="1042" w:author="WWAdmin" w:date="2014-03-07T14:52:00Z">
        <w:r w:rsidR="003C645C">
          <w:t xml:space="preserve"> </w:t>
        </w:r>
      </w:ins>
      <w:ins w:id="1043" w:author="WWAdmin" w:date="2014-03-07T12:57:00Z">
        <w:r w:rsidR="000C557A" w:rsidRPr="00CA7BC3">
          <w:rPr>
            <w:b/>
            <w:rPrChange w:id="1044" w:author="WWAdmin" w:date="2014-03-07T13:08:00Z">
              <w:rPr/>
            </w:rPrChange>
          </w:rPr>
          <w:t>haplotypes</w:t>
        </w:r>
        <w:r w:rsidR="000C557A">
          <w:t xml:space="preserve"> </w:t>
        </w:r>
      </w:ins>
      <w:ins w:id="1045" w:author="WWAdmin" w:date="2014-03-07T14:55:00Z">
        <w:r w:rsidR="00EF4D8A">
          <w:t>with an equal (if not better) power</w:t>
        </w:r>
      </w:ins>
      <w:ins w:id="1046" w:author="WWAdmin" w:date="2014-03-07T13:03:00Z">
        <w:r w:rsidR="00CA7BC3" w:rsidRPr="00890F9C">
          <w:fldChar w:fldCharType="begin" w:fldLock="1"/>
        </w:r>
      </w:ins>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ins w:id="1047" w:author="WWAdmin" w:date="2014-03-07T13:03:00Z">
        <w:r w:rsidR="00CA7BC3" w:rsidRPr="00890F9C">
          <w:fldChar w:fldCharType="separate"/>
        </w:r>
      </w:ins>
      <w:r w:rsidR="005C48AB" w:rsidRPr="005C48AB">
        <w:rPr>
          <w:noProof/>
          <w:vertAlign w:val="superscript"/>
        </w:rPr>
        <w:t>15</w:t>
      </w:r>
      <w:ins w:id="1048" w:author="WWAdmin" w:date="2014-03-07T13:03:00Z">
        <w:r w:rsidR="00CA7BC3" w:rsidRPr="00890F9C">
          <w:fldChar w:fldCharType="end"/>
        </w:r>
      </w:ins>
      <w:ins w:id="1049" w:author="WWAdmin" w:date="2014-03-07T13:04:00Z">
        <w:r w:rsidR="00CA7BC3">
          <w:t>.</w:t>
        </w:r>
      </w:ins>
      <w:r w:rsidRPr="00890F9C">
        <w:t xml:space="preserve"> </w:t>
      </w:r>
      <w:ins w:id="1050" w:author="Darren Burgess" w:date="2014-02-26T10:55:00Z">
        <w:del w:id="1051" w:author="WWAdmin" w:date="2014-03-07T13:04:00Z">
          <w:r w:rsidR="0053198D" w:rsidRPr="0053198D" w:rsidDel="00CA7BC3">
            <w:rPr>
              <w:b/>
              <w:rPrChange w:id="1052" w:author="Darren Burgess" w:date="2014-02-26T10:58:00Z">
                <w:rPr/>
              </w:rPrChange>
            </w:rPr>
            <w:delText>[Au: as mentioned above, the relevance of degrees of freedom isn</w:delText>
          </w:r>
        </w:del>
      </w:ins>
      <w:ins w:id="1053" w:author="Darren Burgess" w:date="2014-02-26T10:56:00Z">
        <w:del w:id="1054" w:author="WWAdmin" w:date="2014-03-07T13:04:00Z">
          <w:r w:rsidR="0053198D" w:rsidRPr="0053198D" w:rsidDel="00CA7BC3">
            <w:rPr>
              <w:b/>
              <w:rPrChange w:id="1055" w:author="Darren Burgess" w:date="2014-02-26T10:58:00Z">
                <w:rPr/>
              </w:rPrChange>
            </w:rPr>
            <w:delText>’t clear</w:delText>
          </w:r>
        </w:del>
      </w:ins>
      <w:ins w:id="1056" w:author="Darren Burgess" w:date="2014-02-26T10:57:00Z">
        <w:del w:id="1057" w:author="WWAdmin" w:date="2014-03-07T13:04:00Z">
          <w:r w:rsidR="0053198D" w:rsidRPr="0053198D" w:rsidDel="00CA7BC3">
            <w:rPr>
              <w:b/>
              <w:rPrChange w:id="1058" w:author="Darren Burgess" w:date="2014-02-26T10:58:00Z">
                <w:rPr/>
              </w:rPrChange>
            </w:rPr>
            <w:delText>. When first mentioning degrees of freedom</w:delText>
          </w:r>
        </w:del>
      </w:ins>
      <w:ins w:id="1059" w:author="Darren Burgess" w:date="2014-02-26T10:59:00Z">
        <w:del w:id="1060" w:author="WWAdmin" w:date="2014-03-07T13:04:00Z">
          <w:r w:rsidR="0053198D" w:rsidDel="00CA7BC3">
            <w:rPr>
              <w:b/>
            </w:rPr>
            <w:delText xml:space="preserve"> </w:delText>
          </w:r>
        </w:del>
      </w:ins>
      <w:ins w:id="1061" w:author="Darren Burgess" w:date="2014-02-26T10:58:00Z">
        <w:del w:id="1062" w:author="WWAdmin" w:date="2014-03-07T13:04:00Z">
          <w:r w:rsidR="0053198D" w:rsidDel="00CA7BC3">
            <w:rPr>
              <w:b/>
            </w:rPr>
            <w:delText>in the previous section</w:delText>
          </w:r>
        </w:del>
      </w:ins>
      <w:ins w:id="1063" w:author="Darren Burgess" w:date="2014-02-26T10:57:00Z">
        <w:del w:id="1064" w:author="WWAdmin" w:date="2014-03-07T13:04:00Z">
          <w:r w:rsidR="0053198D" w:rsidRPr="0053198D" w:rsidDel="00CA7BC3">
            <w:rPr>
              <w:b/>
              <w:rPrChange w:id="1065" w:author="Darren Burgess" w:date="2014-02-26T10:58:00Z">
                <w:rPr/>
              </w:rPrChange>
            </w:rPr>
            <w:delText>, please ind</w:delText>
          </w:r>
        </w:del>
      </w:ins>
      <w:ins w:id="1066" w:author="Darren Burgess" w:date="2014-02-26T10:58:00Z">
        <w:del w:id="1067" w:author="WWAdmin" w:date="2014-03-07T13:04:00Z">
          <w:r w:rsidR="0053198D" w:rsidRPr="0053198D" w:rsidDel="00CA7BC3">
            <w:rPr>
              <w:b/>
              <w:rPrChange w:id="1068" w:author="Darren Burgess" w:date="2014-02-26T10:58:00Z">
                <w:rPr/>
              </w:rPrChange>
            </w:rPr>
            <w:delText>i</w:delText>
          </w:r>
        </w:del>
      </w:ins>
      <w:ins w:id="1069" w:author="Darren Burgess" w:date="2014-02-26T10:57:00Z">
        <w:del w:id="1070" w:author="WWAdmin" w:date="2014-03-07T13:04:00Z">
          <w:r w:rsidR="0053198D" w:rsidRPr="0053198D" w:rsidDel="00CA7BC3">
            <w:rPr>
              <w:b/>
              <w:rPrChange w:id="1071" w:author="Darren Burgess" w:date="2014-02-26T10:58:00Z">
                <w:rPr/>
              </w:rPrChange>
            </w:rPr>
            <w:delText xml:space="preserve">cate the implications. E.g. </w:delText>
          </w:r>
        </w:del>
      </w:ins>
      <w:ins w:id="1072" w:author="Darren Burgess" w:date="2014-02-26T10:58:00Z">
        <w:del w:id="1073" w:author="WWAdmin" w:date="2014-03-07T13:04:00Z">
          <w:r w:rsidR="0053198D" w:rsidRPr="0053198D" w:rsidDel="00CA7BC3">
            <w:rPr>
              <w:b/>
              <w:rPrChange w:id="1074" w:author="Darren Burgess" w:date="2014-02-26T10:58:00Z">
                <w:rPr/>
              </w:rPrChange>
            </w:rPr>
            <w:delText>are fewer degrees of freedom more powerful and/or less computationally intensive?]</w:delText>
          </w:r>
        </w:del>
      </w:ins>
      <w:del w:id="1075" w:author="WWAdmin" w:date="2014-03-07T13:04:00Z">
        <w:r w:rsidR="00F1732A" w:rsidRPr="00890F9C" w:rsidDel="00CA7BC3">
          <w:delText xml:space="preserve">Intuitively, a </w:delText>
        </w:r>
        <w:r w:rsidR="00F1732A" w:rsidRPr="00235592" w:rsidDel="00CA7BC3">
          <w:rPr>
            <w:highlight w:val="cyan"/>
            <w:rPrChange w:id="1076" w:author="Darren Burgess" w:date="2014-02-26T11:18:00Z">
              <w:rPr/>
            </w:rPrChange>
          </w:rPr>
          <w:delText>haplotype</w:delText>
        </w:r>
        <w:r w:rsidR="00F1732A" w:rsidRPr="00890F9C" w:rsidDel="00CA7BC3">
          <w:delText xml:space="preserve"> of two SNPs with a higher frequency in cases than in controls will exhibit inter-locus associations and generate apparent epistasis illustratable in a genotype</w:delText>
        </w:r>
      </w:del>
      <w:ins w:id="1077" w:author="Darren Burgess" w:date="2014-02-26T10:59:00Z">
        <w:del w:id="1078" w:author="WWAdmin" w:date="2014-03-07T13:04:00Z">
          <w:r w:rsidR="0053198D" w:rsidDel="00CA7BC3">
            <w:delText>–</w:delText>
          </w:r>
        </w:del>
      </w:ins>
      <w:del w:id="1079" w:author="WWAdmin" w:date="2014-03-07T13:04:00Z">
        <w:r w:rsidR="00F1732A" w:rsidRPr="00890F9C" w:rsidDel="00CA7BC3">
          <w:delText>-phenotype map or a contingency table where each joint genotype is a combination of two of the four possible haplotypes.</w:delText>
        </w:r>
        <w:r w:rsidRPr="00D978E3" w:rsidDel="00CA7BC3">
          <w:rPr>
            <w:b/>
            <w:rPrChange w:id="1080" w:author="Darren Burgess" w:date="2014-02-26T11:15:00Z">
              <w:rPr/>
            </w:rPrChange>
          </w:rPr>
          <w:delText xml:space="preserve"> </w:delText>
        </w:r>
      </w:del>
      <w:ins w:id="1081" w:author="Darren Burgess" w:date="2014-02-26T11:03:00Z">
        <w:del w:id="1082" w:author="WWAdmin" w:date="2014-03-07T13:04:00Z">
          <w:r w:rsidR="0053198D" w:rsidRPr="00D978E3" w:rsidDel="00CA7BC3">
            <w:rPr>
              <w:b/>
              <w:rPrChange w:id="1083" w:author="Darren Burgess" w:date="2014-02-26T11:15:00Z">
                <w:rPr/>
              </w:rPrChange>
            </w:rPr>
            <w:delText>[Au: I</w:delText>
          </w:r>
        </w:del>
        <w:del w:id="1084" w:author="WWAdmin" w:date="2014-03-07T13:05:00Z">
          <w:r w:rsidR="0053198D" w:rsidRPr="00D978E3" w:rsidDel="00CA7BC3">
            <w:rPr>
              <w:b/>
              <w:rPrChange w:id="1085" w:author="Darren Burgess" w:date="2014-02-26T11:15:00Z">
                <w:rPr/>
              </w:rPrChange>
            </w:rPr>
            <w:delText xml:space="preserve">’m struggling to understand the conceptual basis for this. </w:delText>
          </w:r>
        </w:del>
        <w:del w:id="1086" w:author="WWAdmin" w:date="2014-03-08T12:12:00Z">
          <w:r w:rsidR="0053198D" w:rsidRPr="00D978E3" w:rsidDel="00386EBA">
            <w:rPr>
              <w:b/>
              <w:rPrChange w:id="1087" w:author="Darren Burgess" w:date="2014-02-26T11:15:00Z">
                <w:rPr/>
              </w:rPrChange>
            </w:rPr>
            <w:delText xml:space="preserve">Are you talking about nearby SNPs being co-inherited </w:delText>
          </w:r>
        </w:del>
      </w:ins>
      <w:ins w:id="1088" w:author="Darren Burgess" w:date="2014-02-26T11:05:00Z">
        <w:del w:id="1089" w:author="WWAdmin" w:date="2014-03-08T12:12:00Z">
          <w:r w:rsidR="0053198D" w:rsidRPr="00D978E3" w:rsidDel="00386EBA">
            <w:rPr>
              <w:b/>
              <w:rPrChange w:id="1090" w:author="Darren Burgess" w:date="2014-02-26T11:15:00Z">
                <w:rPr/>
              </w:rPrChange>
            </w:rPr>
            <w:delText xml:space="preserve">and enriched in </w:delText>
          </w:r>
          <w:r w:rsidR="006833BC" w:rsidRPr="00D978E3" w:rsidDel="00386EBA">
            <w:rPr>
              <w:b/>
              <w:rPrChange w:id="1091" w:author="Darren Burgess" w:date="2014-02-26T11:15:00Z">
                <w:rPr/>
              </w:rPrChange>
            </w:rPr>
            <w:delText>disease</w:delText>
          </w:r>
          <w:r w:rsidR="0053198D" w:rsidRPr="00D978E3" w:rsidDel="00386EBA">
            <w:rPr>
              <w:b/>
              <w:rPrChange w:id="1092" w:author="Darren Burgess" w:date="2014-02-26T11:15:00Z">
                <w:rPr/>
              </w:rPrChange>
            </w:rPr>
            <w:delText xml:space="preserve"> </w:delText>
          </w:r>
        </w:del>
      </w:ins>
      <w:ins w:id="1093" w:author="Darren Burgess" w:date="2014-02-26T11:03:00Z">
        <w:del w:id="1094" w:author="WWAdmin" w:date="2014-03-08T12:12:00Z">
          <w:r w:rsidR="0053198D" w:rsidRPr="00D978E3" w:rsidDel="00386EBA">
            <w:rPr>
              <w:b/>
              <w:rPrChange w:id="1095" w:author="Darren Burgess" w:date="2014-02-26T11:15:00Z">
                <w:rPr/>
              </w:rPrChange>
            </w:rPr>
            <w:delText xml:space="preserve">(in which </w:delText>
          </w:r>
        </w:del>
      </w:ins>
      <w:ins w:id="1096" w:author="Darren Burgess" w:date="2014-02-26T11:05:00Z">
        <w:del w:id="1097" w:author="WWAdmin" w:date="2014-03-08T12:12:00Z">
          <w:r w:rsidR="006833BC" w:rsidRPr="00D978E3" w:rsidDel="00386EBA">
            <w:rPr>
              <w:b/>
              <w:rPrChange w:id="1098" w:author="Darren Burgess" w:date="2014-02-26T11:15:00Z">
                <w:rPr/>
              </w:rPrChange>
            </w:rPr>
            <w:delText xml:space="preserve">case, </w:delText>
          </w:r>
          <w:r w:rsidR="00D978E3" w:rsidRPr="00D978E3" w:rsidDel="00386EBA">
            <w:rPr>
              <w:b/>
              <w:rPrChange w:id="1099" w:author="Darren Burgess" w:date="2014-02-26T11:15:00Z">
                <w:rPr/>
              </w:rPrChange>
            </w:rPr>
            <w:delText>how do we know there is an interaction rather th</w:delText>
          </w:r>
        </w:del>
      </w:ins>
      <w:ins w:id="1100" w:author="Darren Burgess" w:date="2014-02-26T11:06:00Z">
        <w:del w:id="1101" w:author="WWAdmin" w:date="2014-03-08T12:12:00Z">
          <w:r w:rsidR="00D978E3" w:rsidRPr="00D978E3" w:rsidDel="00386EBA">
            <w:rPr>
              <w:b/>
              <w:rPrChange w:id="1102" w:author="Darren Burgess" w:date="2014-02-26T11:15:00Z">
                <w:rPr/>
              </w:rPrChange>
            </w:rPr>
            <w:delText>a</w:delText>
          </w:r>
        </w:del>
      </w:ins>
      <w:ins w:id="1103" w:author="Darren Burgess" w:date="2014-02-26T11:05:00Z">
        <w:del w:id="1104" w:author="WWAdmin" w:date="2014-03-08T12:12:00Z">
          <w:r w:rsidR="00D978E3" w:rsidRPr="00D978E3" w:rsidDel="00386EBA">
            <w:rPr>
              <w:b/>
              <w:rPrChange w:id="1105" w:author="Darren Burgess" w:date="2014-02-26T11:15:00Z">
                <w:rPr/>
              </w:rPrChange>
            </w:rPr>
            <w:delText xml:space="preserve">n </w:delText>
          </w:r>
        </w:del>
      </w:ins>
      <w:ins w:id="1106" w:author="Darren Burgess" w:date="2014-02-26T11:16:00Z">
        <w:del w:id="1107" w:author="WWAdmin" w:date="2014-03-08T12:12:00Z">
          <w:r w:rsidR="00235592" w:rsidDel="00386EBA">
            <w:rPr>
              <w:b/>
            </w:rPr>
            <w:delText xml:space="preserve">just </w:delText>
          </w:r>
        </w:del>
      </w:ins>
      <w:ins w:id="1108" w:author="Darren Burgess" w:date="2014-02-26T11:06:00Z">
        <w:del w:id="1109" w:author="WWAdmin" w:date="2014-03-08T12:12:00Z">
          <w:r w:rsidR="00D978E3" w:rsidRPr="00D978E3" w:rsidDel="00386EBA">
            <w:rPr>
              <w:b/>
              <w:rPrChange w:id="1110" w:author="Darren Burgess" w:date="2014-02-26T11:15:00Z">
                <w:rPr/>
              </w:rPrChange>
            </w:rPr>
            <w:delText xml:space="preserve">one causal SNP and one irrelevant SNP hitchhiking with it) or is this specifically about </w:delText>
          </w:r>
        </w:del>
      </w:ins>
      <w:ins w:id="1111" w:author="Darren Burgess" w:date="2014-02-26T11:12:00Z">
        <w:del w:id="1112" w:author="WWAdmin" w:date="2014-03-08T12:12:00Z">
          <w:r w:rsidR="00D978E3" w:rsidRPr="00D978E3" w:rsidDel="00386EBA">
            <w:rPr>
              <w:b/>
              <w:rPrChange w:id="1113" w:author="Darren Burgess" w:date="2014-02-26T11:15:00Z">
                <w:rPr/>
              </w:rPrChange>
            </w:rPr>
            <w:delText xml:space="preserve">distal SNPs that are coinherited </w:delText>
          </w:r>
        </w:del>
      </w:ins>
      <w:ins w:id="1114" w:author="Darren Burgess" w:date="2014-02-26T11:14:00Z">
        <w:del w:id="1115" w:author="WWAdmin" w:date="2014-03-08T12:12:00Z">
          <w:r w:rsidR="00D978E3" w:rsidRPr="00D978E3" w:rsidDel="00386EBA">
            <w:rPr>
              <w:b/>
              <w:rPrChange w:id="1116" w:author="Darren Burgess" w:date="2014-02-26T11:15:00Z">
                <w:rPr/>
              </w:rPrChange>
            </w:rPr>
            <w:delText>in disease cases (in which case I’m unclear why knowing haplotypes rathe</w:delText>
          </w:r>
        </w:del>
        <w:del w:id="1117" w:author="WWAdmin" w:date="2014-03-08T12:13:00Z">
          <w:r w:rsidR="00D978E3" w:rsidRPr="00D978E3" w:rsidDel="00386EBA">
            <w:rPr>
              <w:b/>
              <w:rPrChange w:id="1118" w:author="Darren Burgess" w:date="2014-02-26T11:15:00Z">
                <w:rPr/>
              </w:rPrChange>
            </w:rPr>
            <w:delText>r than just genotypes is key)</w:delText>
          </w:r>
        </w:del>
      </w:ins>
      <w:ins w:id="1119" w:author="Darren Burgess" w:date="2014-02-26T11:15:00Z">
        <w:del w:id="1120" w:author="WWAdmin" w:date="2014-03-08T12:13:00Z">
          <w:r w:rsidR="00D978E3" w:rsidRPr="00D978E3" w:rsidDel="00386EBA">
            <w:rPr>
              <w:b/>
              <w:rPrChange w:id="1121" w:author="Darren Burgess" w:date="2014-02-26T11:15:00Z">
                <w:rPr/>
              </w:rPrChange>
            </w:rPr>
            <w:delText>. Please could you simplify the opening of this section to clearly set out the conceptual link between epistasis and LD?</w:delText>
          </w:r>
        </w:del>
      </w:ins>
      <w:ins w:id="1122" w:author="Darren Burgess" w:date="2014-02-26T11:14:00Z">
        <w:del w:id="1123" w:author="WWAdmin" w:date="2014-03-08T12:13:00Z">
          <w:r w:rsidR="00D978E3" w:rsidRPr="00D978E3" w:rsidDel="00386EBA">
            <w:rPr>
              <w:b/>
              <w:rPrChange w:id="1124" w:author="Darren Burgess" w:date="2014-02-26T11:15:00Z">
                <w:rPr/>
              </w:rPrChange>
            </w:rPr>
            <w:delText>]</w:delText>
          </w:r>
        </w:del>
      </w:ins>
      <w:r w:rsidRPr="00890F9C">
        <w:t>Unfortunately</w:t>
      </w:r>
      <w:ins w:id="1125" w:author="Darren Burgess" w:date="2014-02-26T11:16:00Z">
        <w:r w:rsidR="00235592">
          <w:t xml:space="preserve">, only </w:t>
        </w:r>
      </w:ins>
      <w:ins w:id="1126" w:author="Darren Burgess" w:date="2014-02-26T11:18:00Z">
        <w:r w:rsidR="00235592">
          <w:t>genotypes, rather than</w:t>
        </w:r>
      </w:ins>
      <w:r w:rsidRPr="00890F9C">
        <w:t xml:space="preserve"> haplotypes</w:t>
      </w:r>
      <w:ins w:id="1127" w:author="Darren Burgess" w:date="2014-02-26T11:18:00Z">
        <w:r w:rsidR="00235592">
          <w:t>,</w:t>
        </w:r>
      </w:ins>
      <w:r w:rsidRPr="00890F9C">
        <w:t xml:space="preserve"> are </w:t>
      </w:r>
      <w:del w:id="1128" w:author="Darren Burgess" w:date="2014-02-26T11:18:00Z">
        <w:r w:rsidRPr="00890F9C" w:rsidDel="00235592">
          <w:delText xml:space="preserve">not </w:delText>
        </w:r>
      </w:del>
      <w:r w:rsidRPr="00890F9C">
        <w:t>directly observed in GWAS</w:t>
      </w:r>
      <w:ins w:id="1129" w:author="Darren Burgess" w:date="2014-02-26T11:16:00Z">
        <w:r w:rsidR="00235592">
          <w:t>s</w:t>
        </w:r>
      </w:ins>
      <w:r w:rsidRPr="00890F9C">
        <w:t xml:space="preserve"> and </w:t>
      </w:r>
      <w:ins w:id="1130" w:author="Darren Burgess" w:date="2014-02-26T11:21:00Z">
        <w:r w:rsidR="001263D3">
          <w:t xml:space="preserve">thus </w:t>
        </w:r>
      </w:ins>
      <w:ins w:id="1131" w:author="Darren Burgess" w:date="2014-02-26T11:26:00Z">
        <w:r w:rsidR="00BB158B">
          <w:t xml:space="preserve">the </w:t>
        </w:r>
      </w:ins>
      <w:ins w:id="1132" w:author="Darren Burgess" w:date="2014-02-26T11:29:00Z">
        <w:r w:rsidR="00BB158B">
          <w:t>inference</w:t>
        </w:r>
      </w:ins>
      <w:ins w:id="1133" w:author="Darren Burgess" w:date="2014-02-26T11:26:00Z">
        <w:r w:rsidR="00BB158B">
          <w:t xml:space="preserve"> of</w:t>
        </w:r>
      </w:ins>
      <w:ins w:id="1134" w:author="Darren Burgess" w:date="2014-02-26T11:21:00Z">
        <w:r w:rsidR="001263D3">
          <w:t xml:space="preserve"> haplotypes </w:t>
        </w:r>
      </w:ins>
      <w:r w:rsidRPr="00890F9C">
        <w:t>require</w:t>
      </w:r>
      <w:ins w:id="1135" w:author="Darren Burgess" w:date="2014-02-26T11:22:00Z">
        <w:r w:rsidR="001263D3">
          <w:t>s</w:t>
        </w:r>
      </w:ins>
      <w:r w:rsidRPr="00890F9C">
        <w:t xml:space="preserve"> </w:t>
      </w:r>
      <w:ins w:id="1136" w:author="Darren Burgess" w:date="2014-02-26T11:23:00Z">
        <w:r w:rsidR="001263D3">
          <w:t xml:space="preserve">the </w:t>
        </w:r>
      </w:ins>
      <w:r w:rsidR="004D073D" w:rsidRPr="00CA7BC3">
        <w:rPr>
          <w:b/>
          <w:rPrChange w:id="1137" w:author="WWAdmin" w:date="2014-03-07T13:09:00Z">
            <w:rPr/>
          </w:rPrChange>
        </w:rPr>
        <w:t>linkage phase</w:t>
      </w:r>
      <w:r w:rsidRPr="00890F9C">
        <w:t xml:space="preserve"> of SNP genotypes to be estimated in advance</w:t>
      </w:r>
      <w:ins w:id="1138" w:author="WWAdmin" w:date="2014-03-07T17:49:00Z">
        <w:r w:rsidR="00DB16E3">
          <w:t xml:space="preserve"> which is computationally intensive</w:t>
        </w:r>
      </w:ins>
      <w:r w:rsidRPr="00890F9C">
        <w:t>.</w:t>
      </w:r>
      <w:del w:id="1139" w:author="WWAdmin" w:date="2014-03-07T13:08:00Z">
        <w:r w:rsidRPr="00890F9C" w:rsidDel="00CA7BC3">
          <w:delText xml:space="preserve"> </w:delText>
        </w:r>
      </w:del>
      <w:ins w:id="1140" w:author="Darren Burgess" w:date="2014-02-26T11:30:00Z">
        <w:del w:id="1141" w:author="WWAdmin" w:date="2014-03-07T13:08:00Z">
          <w:r w:rsidR="00BB158B" w:rsidRPr="00BB158B" w:rsidDel="00CA7BC3">
            <w:rPr>
              <w:b/>
              <w:rPrChange w:id="1142" w:author="Darren Burgess" w:date="2014-02-26T11:30:00Z">
                <w:rPr/>
              </w:rPrChange>
            </w:rPr>
            <w:delText>[Au:OK?]</w:delText>
          </w:r>
        </w:del>
      </w:ins>
    </w:p>
    <w:p w14:paraId="4A6AA7D3" w14:textId="77777777" w:rsidR="003D4851" w:rsidRDefault="003D4851" w:rsidP="00C01BA3">
      <w:pPr>
        <w:rPr>
          <w:ins w:id="1143" w:author="Darren Burgess" w:date="2014-02-26T11:45:00Z"/>
        </w:rPr>
      </w:pPr>
    </w:p>
    <w:p w14:paraId="78B5230A" w14:textId="3786B19E" w:rsidR="00C01BA3" w:rsidRPr="00890F9C" w:rsidRDefault="00DD1307" w:rsidP="00C01BA3">
      <w:ins w:id="1144" w:author="Darren Burgess" w:date="2014-02-26T12:09:00Z">
        <w:del w:id="1145" w:author="WWAdmin" w:date="2014-03-07T14:56:00Z">
          <w:r w:rsidDel="00EF4D8A">
            <w:delText>A</w:delText>
          </w:r>
        </w:del>
      </w:ins>
      <w:del w:id="1146" w:author="Darren Burgess" w:date="2014-02-26T12:00:00Z">
        <w:r w:rsidR="00C01BA3" w:rsidRPr="00890F9C" w:rsidDel="00B33788">
          <w:delText xml:space="preserve">Assuming HWE and </w:delText>
        </w:r>
      </w:del>
      <w:del w:id="1147" w:author="Darren Burgess" w:date="2014-02-26T12:09:00Z">
        <w:r w:rsidR="00C01BA3" w:rsidRPr="00890F9C" w:rsidDel="00DD1307">
          <w:delText>linkage phase known</w:delText>
        </w:r>
        <w:r w:rsidR="003709DC" w:rsidRPr="00890F9C" w:rsidDel="00DD1307">
          <w:delText>,</w:delText>
        </w:r>
        <w:r w:rsidR="00C01BA3" w:rsidRPr="00890F9C" w:rsidDel="00DD1307">
          <w:delText xml:space="preserve"> a</w:delText>
        </w:r>
      </w:del>
      <w:del w:id="1148" w:author="WWAdmin" w:date="2014-03-07T14:56:00Z">
        <w:r w:rsidR="00C01BA3" w:rsidRPr="00890F9C" w:rsidDel="00EF4D8A">
          <w:delText>n LD-based statistic</w:delText>
        </w:r>
      </w:del>
      <w:ins w:id="1149" w:author="Darren Burgess" w:date="2014-02-26T11:55:00Z">
        <w:del w:id="1150" w:author="WWAdmin" w:date="2014-03-07T14:56:00Z">
          <w:r w:rsidR="00B33788" w:rsidDel="00EF4D8A">
            <w:delText xml:space="preserve"> —</w:delText>
          </w:r>
        </w:del>
      </w:ins>
      <w:del w:id="1151" w:author="WWAdmin" w:date="2014-03-07T14:56:00Z">
        <w:r w:rsidR="00126CFE" w:rsidRPr="00890F9C" w:rsidDel="00EF4D8A">
          <w:delText>,</w:delText>
        </w:r>
        <w:r w:rsidR="00C01BA3" w:rsidRPr="00890F9C" w:rsidDel="00EF4D8A">
          <w:delText xml:space="preserve"> </w:delText>
        </w:r>
      </w:del>
      <w:ins w:id="1152" w:author="Darren Burgess" w:date="2014-02-26T11:56:00Z">
        <w:del w:id="1153" w:author="WWAdmin" w:date="2014-03-07T14:56:00Z">
          <w:r w:rsidR="00B33788" w:rsidDel="00EF4D8A">
            <w:delText xml:space="preserve">which was </w:delText>
          </w:r>
        </w:del>
      </w:ins>
      <w:del w:id="1154" w:author="WWAdmin" w:date="2014-03-07T14:56:00Z">
        <w:r w:rsidR="00C01BA3" w:rsidRPr="00890F9C" w:rsidDel="00EF4D8A">
          <w:delText xml:space="preserve">first used to measure </w:delText>
        </w:r>
        <w:r w:rsidR="00126CFE" w:rsidRPr="00890F9C" w:rsidDel="00EF4D8A">
          <w:delText xml:space="preserve">the difference of </w:delText>
        </w:r>
        <w:r w:rsidR="00C01BA3" w:rsidRPr="00890F9C" w:rsidDel="00EF4D8A">
          <w:delText xml:space="preserve">inter-locus associations </w:delText>
        </w:r>
        <w:r w:rsidR="00126CFE" w:rsidRPr="00890F9C" w:rsidDel="00EF4D8A">
          <w:delText xml:space="preserve">between cases </w:delText>
        </w:r>
        <w:r w:rsidR="00C01BA3" w:rsidRPr="00890F9C" w:rsidDel="00EF4D8A">
          <w:delText xml:space="preserve">and </w:delText>
        </w:r>
        <w:r w:rsidR="00126CFE" w:rsidRPr="00890F9C" w:rsidDel="00EF4D8A">
          <w:delText>controls</w:delText>
        </w:r>
        <w:r w:rsidR="004D073D" w:rsidRPr="00890F9C" w:rsidDel="00EF4D8A">
          <w:fldChar w:fldCharType="begin" w:fldLock="1"/>
        </w:r>
        <w:r w:rsidR="009D14BF" w:rsidRPr="00890F9C" w:rsidDel="00EF4D8A">
          <w:del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32</w:delText>
        </w:r>
        <w:r w:rsidR="004D073D" w:rsidRPr="00890F9C" w:rsidDel="00EF4D8A">
          <w:fldChar w:fldCharType="end"/>
        </w:r>
      </w:del>
      <w:ins w:id="1155" w:author="Darren Burgess" w:date="2014-02-26T11:56:00Z">
        <w:del w:id="1156" w:author="WWAdmin" w:date="2014-03-07T14:56:00Z">
          <w:r w:rsidR="00B33788" w:rsidDel="00EF4D8A">
            <w:delText xml:space="preserve"> —</w:delText>
          </w:r>
        </w:del>
      </w:ins>
      <w:del w:id="1157" w:author="WWAdmin" w:date="2014-03-07T14:56:00Z">
        <w:r w:rsidR="00C01BA3" w:rsidRPr="00890F9C" w:rsidDel="00EF4D8A">
          <w:delText xml:space="preserve">, was recently implemented in SIXPAC </w:delText>
        </w:r>
      </w:del>
      <w:del w:id="1158" w:author="WWAdmin" w:date="2014-03-07T14:57:00Z">
        <w:r w:rsidR="00C01BA3" w:rsidRPr="00890F9C" w:rsidDel="00EF4D8A">
          <w:delText>to perform fast pairwise genome scans</w:delText>
        </w:r>
      </w:del>
      <w:ins w:id="1159" w:author="Darren Burgess" w:date="2014-02-26T12:01:00Z">
        <w:del w:id="1160" w:author="WWAdmin" w:date="2014-03-07T14:57:00Z">
          <w:r w:rsidR="00B33788" w:rsidDel="00EF4D8A">
            <w:delText xml:space="preserve"> </w:delText>
          </w:r>
        </w:del>
      </w:ins>
      <w:ins w:id="1161" w:author="Darren Burgess" w:date="2014-02-26T12:08:00Z">
        <w:del w:id="1162" w:author="WWAdmin" w:date="2014-03-07T14:57:00Z">
          <w:r w:rsidDel="00EF4D8A">
            <w:delText xml:space="preserve">of phased SNP </w:delText>
          </w:r>
        </w:del>
      </w:ins>
      <w:ins w:id="1163" w:author="Darren Burgess" w:date="2014-02-26T12:09:00Z">
        <w:del w:id="1164" w:author="WWAdmin" w:date="2014-03-07T14:57:00Z">
          <w:r w:rsidDel="00EF4D8A">
            <w:delText>genotype</w:delText>
          </w:r>
        </w:del>
      </w:ins>
      <w:ins w:id="1165" w:author="Darren Burgess" w:date="2014-02-26T12:08:00Z">
        <w:del w:id="1166" w:author="WWAdmin" w:date="2014-03-07T14:57:00Z">
          <w:r w:rsidDel="00EF4D8A">
            <w:delText xml:space="preserve"> </w:delText>
          </w:r>
        </w:del>
      </w:ins>
      <w:ins w:id="1167" w:author="Darren Burgess" w:date="2014-02-26T12:09:00Z">
        <w:del w:id="1168" w:author="WWAdmin" w:date="2014-03-07T14:57:00Z">
          <w:r w:rsidDel="00EF4D8A">
            <w:delText xml:space="preserve">data to identify </w:delText>
          </w:r>
        </w:del>
      </w:ins>
      <w:ins w:id="1169" w:author="Darren Burgess" w:date="2014-02-26T12:02:00Z">
        <w:del w:id="1170" w:author="WWAdmin" w:date="2014-03-07T14:57:00Z">
          <w:r w:rsidR="00B33788" w:rsidDel="00EF4D8A">
            <w:delText>interacting SNPs</w:delText>
          </w:r>
        </w:del>
      </w:ins>
      <w:del w:id="1171" w:author="WWAdmin" w:date="2014-03-07T14:57:00Z">
        <w:r w:rsidR="004D073D" w:rsidRPr="00890F9C" w:rsidDel="00EF4D8A">
          <w:fldChar w:fldCharType="begin" w:fldLock="1"/>
        </w:r>
        <w:r w:rsidR="009D14BF" w:rsidRPr="00890F9C" w:rsidDel="00EF4D8A">
          <w:del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delInstrText>
        </w:r>
        <w:r w:rsidR="004D073D" w:rsidRPr="00890F9C" w:rsidDel="00EF4D8A">
          <w:fldChar w:fldCharType="separate"/>
        </w:r>
        <w:r w:rsidR="009D14BF" w:rsidRPr="00890F9C" w:rsidDel="00EF4D8A">
          <w:rPr>
            <w:noProof/>
            <w:vertAlign w:val="superscript"/>
          </w:rPr>
          <w:delText>18</w:delText>
        </w:r>
        <w:r w:rsidR="004D073D" w:rsidRPr="00890F9C" w:rsidDel="00EF4D8A">
          <w:fldChar w:fldCharType="end"/>
        </w:r>
      </w:del>
      <w:ins w:id="1172" w:author="Darren Burgess" w:date="2014-02-26T11:30:00Z">
        <w:del w:id="1173" w:author="WWAdmin" w:date="2014-03-07T14:57:00Z">
          <w:r w:rsidR="00BB158B" w:rsidDel="00EF4D8A">
            <w:delText xml:space="preserve">. </w:delText>
          </w:r>
        </w:del>
      </w:ins>
      <w:ins w:id="1174" w:author="Darren Burgess" w:date="2014-02-26T12:10:00Z">
        <w:del w:id="1175" w:author="WWAdmin" w:date="2014-03-07T14:57:00Z">
          <w:r w:rsidRPr="00DD1307" w:rsidDel="00EF4D8A">
            <w:rPr>
              <w:b/>
              <w:rPrChange w:id="1176" w:author="Darren Burgess" w:date="2014-02-26T12:10:00Z">
                <w:rPr/>
              </w:rPrChange>
            </w:rPr>
            <w:delText>[Au:edits OK?]</w:delText>
          </w:r>
          <w:r w:rsidDel="00EF4D8A">
            <w:delText xml:space="preserve"> </w:delText>
          </w:r>
        </w:del>
      </w:ins>
      <w:ins w:id="1177" w:author="Darren Burgess" w:date="2014-02-26T11:30:00Z">
        <w:del w:id="1178" w:author="WWAdmin" w:date="2014-03-07T21:45:00Z">
          <w:r w:rsidR="00BB158B" w:rsidDel="00C24DA7">
            <w:delText xml:space="preserve">However, </w:delText>
          </w:r>
        </w:del>
      </w:ins>
      <w:del w:id="1179" w:author="Darren Burgess" w:date="2014-02-26T11:30:00Z">
        <w:r w:rsidR="00C01BA3" w:rsidRPr="00890F9C" w:rsidDel="00BB158B">
          <w:delText xml:space="preserve"> but with </w:delText>
        </w:r>
      </w:del>
      <w:del w:id="1180" w:author="WWAdmin" w:date="2014-03-07T21:45:00Z">
        <w:r w:rsidR="00C01BA3" w:rsidRPr="00890F9C" w:rsidDel="00C24DA7">
          <w:delText xml:space="preserve">several issues </w:delText>
        </w:r>
      </w:del>
      <w:ins w:id="1181" w:author="Darren Burgess" w:date="2014-02-26T11:30:00Z">
        <w:del w:id="1182" w:author="WWAdmin" w:date="2014-03-07T21:45:00Z">
          <w:r w:rsidR="00BB158B" w:rsidDel="00C24DA7">
            <w:delText xml:space="preserve">need </w:delText>
          </w:r>
        </w:del>
      </w:ins>
      <w:del w:id="1183" w:author="WWAdmin" w:date="2014-03-07T21:45:00Z">
        <w:r w:rsidR="00C01BA3" w:rsidRPr="00890F9C" w:rsidDel="00C24DA7">
          <w:delText xml:space="preserve">to be </w:delText>
        </w:r>
      </w:del>
      <w:ins w:id="1184" w:author="WWAdmin" w:date="2014-03-07T21:45:00Z">
        <w:r w:rsidR="00C24DA7">
          <w:t xml:space="preserve">Cautions are recommended </w:t>
        </w:r>
      </w:ins>
      <w:ins w:id="1185" w:author="WWAdmin" w:date="2014-03-07T15:04:00Z">
        <w:r w:rsidR="005800D7">
          <w:t xml:space="preserve">when </w:t>
        </w:r>
      </w:ins>
      <w:ins w:id="1186" w:author="WWAdmin" w:date="2014-03-07T15:08:00Z">
        <w:r w:rsidR="005800D7">
          <w:t>apply</w:t>
        </w:r>
      </w:ins>
      <w:ins w:id="1187" w:author="WWAdmin" w:date="2014-03-07T15:04:00Z">
        <w:r w:rsidR="005800D7">
          <w:t xml:space="preserve">ing </w:t>
        </w:r>
      </w:ins>
      <w:ins w:id="1188" w:author="WWAdmin" w:date="2014-03-07T15:05:00Z">
        <w:r w:rsidR="005800D7">
          <w:t xml:space="preserve">these </w:t>
        </w:r>
      </w:ins>
      <w:ins w:id="1189" w:author="WWAdmin" w:date="2014-03-07T15:06:00Z">
        <w:r w:rsidR="005800D7">
          <w:t>methods</w:t>
        </w:r>
      </w:ins>
      <w:ins w:id="1190" w:author="WWAdmin" w:date="2014-03-07T15:05:00Z">
        <w:r w:rsidR="005800D7">
          <w:t xml:space="preserve"> in</w:t>
        </w:r>
      </w:ins>
      <w:ins w:id="1191" w:author="WWAdmin" w:date="2014-03-08T11:55:00Z">
        <w:r w:rsidR="00123E9C">
          <w:t xml:space="preserve"> </w:t>
        </w:r>
      </w:ins>
      <w:del w:id="1192" w:author="WWAdmin" w:date="2014-03-07T15:06:00Z">
        <w:r w:rsidR="00C01BA3" w:rsidRPr="00890F9C" w:rsidDel="005800D7">
          <w:delText xml:space="preserve">addressed </w:delText>
        </w:r>
      </w:del>
      <w:ins w:id="1193" w:author="Darren Burgess" w:date="2014-02-26T11:31:00Z">
        <w:del w:id="1194" w:author="WWAdmin" w:date="2014-03-07T15:06:00Z">
          <w:r w:rsidR="00BB158B" w:rsidDel="005800D7">
            <w:delText xml:space="preserve">for this method </w:delText>
          </w:r>
        </w:del>
      </w:ins>
      <w:del w:id="1195" w:author="WWAdmin" w:date="2014-03-07T15:06:00Z">
        <w:r w:rsidR="00C01BA3" w:rsidRPr="00890F9C" w:rsidDel="005800D7">
          <w:delText xml:space="preserve">to become more applicable for </w:delText>
        </w:r>
      </w:del>
      <w:r w:rsidR="00C01BA3" w:rsidRPr="00890F9C">
        <w:t>GWAS</w:t>
      </w:r>
      <w:ins w:id="1196" w:author="Darren Burgess" w:date="2014-02-26T11:31:00Z">
        <w:r w:rsidR="00BB158B">
          <w:t>s</w:t>
        </w:r>
      </w:ins>
      <w:ins w:id="1197" w:author="WWAdmin" w:date="2014-03-07T15:07:00Z">
        <w:r w:rsidR="005800D7">
          <w:t xml:space="preserve"> </w:t>
        </w:r>
      </w:ins>
      <w:ins w:id="1198" w:author="WWAdmin" w:date="2014-03-07T17:28:00Z">
        <w:r w:rsidR="008031A1">
          <w:t>because diseases are not always rare</w:t>
        </w:r>
      </w:ins>
      <w:ins w:id="1199" w:author="WWAdmin" w:date="2014-03-07T21:46:00Z">
        <w:r w:rsidR="00C24DA7">
          <w:t xml:space="preserve"> and</w:t>
        </w:r>
      </w:ins>
      <w:ins w:id="1200" w:author="WWAdmin" w:date="2014-03-07T17:28:00Z">
        <w:r w:rsidR="008031A1">
          <w:t xml:space="preserve"> </w:t>
        </w:r>
      </w:ins>
      <w:ins w:id="1201" w:author="WWAdmin" w:date="2014-03-07T17:43:00Z">
        <w:r w:rsidR="00EB102C">
          <w:t>foc</w:t>
        </w:r>
        <w:r w:rsidR="00DB16E3">
          <w:t xml:space="preserve">using on unlinked loci would ignore possible </w:t>
        </w:r>
      </w:ins>
      <w:ins w:id="1202" w:author="WWAdmin" w:date="2014-03-07T17:44:00Z">
        <w:r w:rsidR="00DB16E3" w:rsidRPr="00890F9C">
          <w:t>intra-locus interactions</w:t>
        </w:r>
        <w:r w:rsidR="00DB16E3" w:rsidRPr="00890F9C">
          <w:fldChar w:fldCharType="begin" w:fldLock="1"/>
        </w:r>
      </w:ins>
      <w:r w:rsidR="005C48A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ins w:id="1203" w:author="WWAdmin" w:date="2014-03-07T17:44:00Z">
        <w:r w:rsidR="00DB16E3" w:rsidRPr="00890F9C">
          <w:fldChar w:fldCharType="separate"/>
        </w:r>
      </w:ins>
      <w:r w:rsidR="005C48AB" w:rsidRPr="005C48AB">
        <w:rPr>
          <w:noProof/>
          <w:vertAlign w:val="superscript"/>
        </w:rPr>
        <w:t>21,32</w:t>
      </w:r>
      <w:ins w:id="1204" w:author="WWAdmin" w:date="2014-03-07T17:44:00Z">
        <w:r w:rsidR="00DB16E3" w:rsidRPr="00890F9C">
          <w:fldChar w:fldCharType="end"/>
        </w:r>
      </w:ins>
      <w:ins w:id="1205" w:author="WWAdmin" w:date="2014-03-07T17:45:00Z">
        <w:r w:rsidR="00DB16E3">
          <w:t>,</w:t>
        </w:r>
      </w:ins>
      <w:ins w:id="1206" w:author="WWAdmin" w:date="2014-03-07T17:44:00Z">
        <w:r w:rsidR="00DB16E3">
          <w:t xml:space="preserve"> </w:t>
        </w:r>
      </w:ins>
      <w:ins w:id="1207" w:author="WWAdmin" w:date="2014-03-07T17:45:00Z">
        <w:r w:rsidR="00DB16E3">
          <w:t>whereas</w:t>
        </w:r>
      </w:ins>
      <w:ins w:id="1208" w:author="WWAdmin" w:date="2014-03-07T17:29:00Z">
        <w:r w:rsidR="008031A1">
          <w:t xml:space="preserve"> in an exhaustive search</w:t>
        </w:r>
      </w:ins>
      <w:del w:id="1209" w:author="WWAdmin" w:date="2014-03-07T15:07:00Z">
        <w:r w:rsidR="00C01BA3" w:rsidRPr="00890F9C" w:rsidDel="005800D7">
          <w:delText xml:space="preserve">: </w:delText>
        </w:r>
      </w:del>
      <w:ins w:id="1210" w:author="Darren Burgess" w:date="2014-02-26T11:54:00Z">
        <w:del w:id="1211" w:author="WWAdmin" w:date="2014-03-07T15:07:00Z">
          <w:r w:rsidR="00B33788" w:rsidDel="005800D7">
            <w:delText>SIXPAC assumes</w:delText>
          </w:r>
        </w:del>
        <w:r w:rsidR="00B33788">
          <w:t xml:space="preserve"> </w:t>
        </w:r>
      </w:ins>
      <w:r w:rsidR="00C01BA3" w:rsidRPr="00890F9C">
        <w:t>HWE</w:t>
      </w:r>
      <w:ins w:id="1212" w:author="Darren Burgess" w:date="2014-02-26T11:55:00Z">
        <w:del w:id="1213" w:author="WWAdmin" w:date="2014-03-07T15:07:00Z">
          <w:r w:rsidR="00B33788" w:rsidDel="005800D7">
            <w:delText>, which</w:delText>
          </w:r>
        </w:del>
      </w:ins>
      <w:r w:rsidR="00C01BA3" w:rsidRPr="00890F9C">
        <w:t xml:space="preserve"> does not always hold</w:t>
      </w:r>
      <w:ins w:id="1214" w:author="WWAdmin" w:date="2014-03-07T17:31:00Z">
        <w:r w:rsidR="00EB102C">
          <w:t xml:space="preserve"> </w:t>
        </w:r>
      </w:ins>
      <w:ins w:id="1215" w:author="WWAdmin" w:date="2014-03-07T17:35:00Z">
        <w:r w:rsidR="00EB102C">
          <w:t>a</w:t>
        </w:r>
      </w:ins>
      <w:ins w:id="1216" w:author="WWAdmin" w:date="2014-03-07T17:37:00Z">
        <w:r w:rsidR="00EB102C">
          <w:t>nd</w:t>
        </w:r>
      </w:ins>
      <w:ins w:id="1217" w:author="WWAdmin" w:date="2014-03-07T17:31:00Z">
        <w:r w:rsidR="008031A1">
          <w:t xml:space="preserve"> LD</w:t>
        </w:r>
      </w:ins>
      <w:ins w:id="1218" w:author="WWAdmin" w:date="2014-03-07T17:35:00Z">
        <w:r w:rsidR="00EB102C">
          <w:t xml:space="preserve">s do </w:t>
        </w:r>
      </w:ins>
      <w:ins w:id="1219" w:author="WWAdmin" w:date="2014-03-07T17:37:00Z">
        <w:r w:rsidR="00EB102C">
          <w:t>exist in many</w:t>
        </w:r>
      </w:ins>
      <w:ins w:id="1220" w:author="WWAdmin" w:date="2014-03-07T17:35:00Z">
        <w:r w:rsidR="00EB102C">
          <w:t xml:space="preserve"> </w:t>
        </w:r>
      </w:ins>
      <w:ins w:id="1221" w:author="WWAdmin" w:date="2014-03-07T17:37:00Z">
        <w:r w:rsidR="00EB102C">
          <w:t>pairwise</w:t>
        </w:r>
      </w:ins>
      <w:ins w:id="1222" w:author="WWAdmin" w:date="2014-03-07T17:35:00Z">
        <w:r w:rsidR="00EB102C">
          <w:t xml:space="preserve"> SNPs</w:t>
        </w:r>
      </w:ins>
      <w:ins w:id="1223" w:author="WWAdmin" w:date="2014-03-07T17:38:00Z">
        <w:r w:rsidR="00EB102C">
          <w:t xml:space="preserve">, </w:t>
        </w:r>
      </w:ins>
      <w:ins w:id="1224" w:author="WWAdmin" w:date="2014-03-07T18:01:00Z">
        <w:r w:rsidR="00904432">
          <w:t>which</w:t>
        </w:r>
      </w:ins>
      <w:ins w:id="1225" w:author="WWAdmin" w:date="2014-03-07T17:45:00Z">
        <w:r w:rsidR="00DB16E3">
          <w:t xml:space="preserve"> </w:t>
        </w:r>
      </w:ins>
      <w:ins w:id="1226" w:author="WWAdmin" w:date="2014-03-07T17:38:00Z">
        <w:r w:rsidR="00EB102C">
          <w:t xml:space="preserve">could </w:t>
        </w:r>
      </w:ins>
      <w:ins w:id="1227" w:author="WWAdmin" w:date="2014-03-07T17:39:00Z">
        <w:r w:rsidR="00EB102C">
          <w:t xml:space="preserve">potentially </w:t>
        </w:r>
      </w:ins>
      <w:ins w:id="1228" w:author="WWAdmin" w:date="2014-03-07T17:38:00Z">
        <w:r w:rsidR="00EB102C">
          <w:t xml:space="preserve">generate </w:t>
        </w:r>
      </w:ins>
      <w:ins w:id="1229" w:author="WWAdmin" w:date="2014-03-07T17:39:00Z">
        <w:r w:rsidR="00EB102C">
          <w:t>inflated false positives</w:t>
        </w:r>
      </w:ins>
      <w:r w:rsidR="004D073D" w:rsidRPr="00890F9C">
        <w:fldChar w:fldCharType="begin" w:fldLock="1"/>
      </w:r>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5C48AB" w:rsidRPr="005C48AB">
        <w:rPr>
          <w:noProof/>
          <w:vertAlign w:val="superscript"/>
        </w:rPr>
        <w:t>15</w:t>
      </w:r>
      <w:r w:rsidR="004D073D" w:rsidRPr="00890F9C">
        <w:fldChar w:fldCharType="end"/>
      </w:r>
      <w:del w:id="1230" w:author="WWAdmin" w:date="2014-03-07T17:39:00Z">
        <w:r w:rsidR="00C01BA3" w:rsidRPr="00890F9C" w:rsidDel="00EB102C">
          <w:delText>;</w:delText>
        </w:r>
      </w:del>
      <w:ins w:id="1231" w:author="WWAdmin" w:date="2014-03-07T17:39:00Z">
        <w:r w:rsidR="00EB102C">
          <w:t>.</w:t>
        </w:r>
      </w:ins>
      <w:r w:rsidR="00C01BA3" w:rsidRPr="00890F9C">
        <w:t xml:space="preserve"> </w:t>
      </w:r>
      <w:del w:id="1232" w:author="WWAdmin" w:date="2014-03-07T17:50:00Z">
        <w:r w:rsidR="00C01BA3" w:rsidRPr="00890F9C" w:rsidDel="00DB16E3">
          <w:delText>phasing SNP genotype data is computational</w:delText>
        </w:r>
      </w:del>
      <w:ins w:id="1233" w:author="Darren Burgess" w:date="2014-02-26T11:31:00Z">
        <w:del w:id="1234" w:author="WWAdmin" w:date="2014-03-07T17:50:00Z">
          <w:r w:rsidR="00BB158B" w:rsidDel="00DB16E3">
            <w:delText>ly</w:delText>
          </w:r>
        </w:del>
      </w:ins>
      <w:del w:id="1235" w:author="WWAdmin" w:date="2014-03-07T17:50:00Z">
        <w:r w:rsidR="00C01BA3" w:rsidRPr="00890F9C" w:rsidDel="00DB16E3">
          <w:delText xml:space="preserve"> </w:delText>
        </w:r>
      </w:del>
      <w:ins w:id="1236" w:author="Darren Burgess" w:date="2014-02-26T11:31:00Z">
        <w:del w:id="1237" w:author="WWAdmin" w:date="2014-03-07T17:50:00Z">
          <w:r w:rsidR="00BB158B" w:rsidDel="00DB16E3">
            <w:delText>int</w:delText>
          </w:r>
        </w:del>
      </w:ins>
      <w:del w:id="1238" w:author="WWAdmin" w:date="2014-03-07T17:50:00Z">
        <w:r w:rsidR="00C01BA3" w:rsidRPr="00890F9C" w:rsidDel="00DB16E3">
          <w:delText>expensive</w:delText>
        </w:r>
      </w:del>
      <w:del w:id="1239" w:author="WWAdmin" w:date="2014-03-07T17:46:00Z">
        <w:r w:rsidR="00C01BA3" w:rsidRPr="00890F9C" w:rsidDel="00DB16E3">
          <w:delText xml:space="preserve">; </w:delText>
        </w:r>
      </w:del>
      <w:ins w:id="1240" w:author="Darren Burgess" w:date="2014-02-26T11:31:00Z">
        <w:del w:id="1241" w:author="WWAdmin" w:date="2014-03-07T17:46:00Z">
          <w:r w:rsidR="00BB158B" w:rsidDel="00DB16E3">
            <w:delText xml:space="preserve">and </w:delText>
          </w:r>
        </w:del>
      </w:ins>
      <w:del w:id="1242" w:author="WWAdmin" w:date="2014-03-07T17:46:00Z">
        <w:r w:rsidR="009E6779" w:rsidRPr="00890F9C" w:rsidDel="00DB16E3">
          <w:delText xml:space="preserve">possible </w:delText>
        </w:r>
        <w:r w:rsidR="00C01BA3" w:rsidRPr="00890F9C" w:rsidDel="00DB16E3">
          <w:delText>intra-locus interactions</w:delText>
        </w:r>
        <w:r w:rsidR="004D073D" w:rsidRPr="00890F9C" w:rsidDel="00DB16E3">
          <w:fldChar w:fldCharType="begin" w:fldLock="1"/>
        </w:r>
        <w:r w:rsidR="009D14BF" w:rsidRPr="00890F9C" w:rsidDel="00DB16E3">
          <w:del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delInstrText>
        </w:r>
        <w:r w:rsidR="004D073D" w:rsidRPr="00890F9C" w:rsidDel="00DB16E3">
          <w:fldChar w:fldCharType="separate"/>
        </w:r>
        <w:r w:rsidR="009D14BF" w:rsidRPr="00890F9C" w:rsidDel="00DB16E3">
          <w:rPr>
            <w:noProof/>
            <w:vertAlign w:val="superscript"/>
          </w:rPr>
          <w:delText>21,33</w:delText>
        </w:r>
        <w:r w:rsidR="004D073D" w:rsidRPr="00890F9C" w:rsidDel="00DB16E3">
          <w:fldChar w:fldCharType="end"/>
        </w:r>
        <w:r w:rsidR="009E6779" w:rsidRPr="00890F9C" w:rsidDel="00DB16E3">
          <w:delText xml:space="preserve"> are ignored</w:delText>
        </w:r>
      </w:del>
      <w:del w:id="1243" w:author="WWAdmin" w:date="2014-03-07T17:57:00Z">
        <w:r w:rsidR="00C01BA3" w:rsidRPr="00890F9C" w:rsidDel="00904432">
          <w:delText xml:space="preserve">. </w:delText>
        </w:r>
      </w:del>
      <w:ins w:id="1244" w:author="Darren Burgess" w:date="2014-02-26T11:45:00Z">
        <w:del w:id="1245" w:author="WWAdmin" w:date="2014-03-07T17:57:00Z">
          <w:r w:rsidR="003D4851" w:rsidDel="00904432">
            <w:delText xml:space="preserve">Alternatively, </w:delText>
          </w:r>
          <w:r w:rsidR="003D4851" w:rsidRPr="003D4851" w:rsidDel="00904432">
            <w:rPr>
              <w:b/>
              <w:rPrChange w:id="1246" w:author="Darren Burgess" w:date="2014-02-26T11:46:00Z">
                <w:rPr/>
              </w:rPrChange>
            </w:rPr>
            <w:delText>[Au:OK?]</w:delText>
          </w:r>
          <w:r w:rsidR="003D4851" w:rsidDel="00904432">
            <w:delText xml:space="preserve"> </w:delText>
          </w:r>
        </w:del>
      </w:ins>
      <w:del w:id="1247" w:author="Darren Burgess" w:date="2014-02-26T11:45:00Z">
        <w:r w:rsidR="00C01BA3" w:rsidRPr="00890F9C" w:rsidDel="003D4851">
          <w:delText>C</w:delText>
        </w:r>
      </w:del>
      <w:del w:id="1248" w:author="Darren Burgess" w:date="2014-02-26T11:52:00Z">
        <w:r w:rsidR="00C01BA3" w:rsidRPr="00890F9C" w:rsidDel="003D4851">
          <w:delText xml:space="preserve">orrelation-based </w:delText>
        </w:r>
      </w:del>
      <w:proofErr w:type="gramStart"/>
      <w:r w:rsidR="00C01BA3" w:rsidRPr="00890F9C">
        <w:t>measures</w:t>
      </w:r>
      <w:proofErr w:type="gramEnd"/>
      <w:r w:rsidR="00C01BA3" w:rsidRPr="00890F9C">
        <w:t xml:space="preserve"> of LD </w:t>
      </w:r>
      <w:ins w:id="1249" w:author="Darren Burgess" w:date="2014-02-26T11:51:00Z">
        <w:r w:rsidR="003D4851">
          <w:t xml:space="preserve">based on correlations (that is, co-occurrence) </w:t>
        </w:r>
      </w:ins>
      <w:ins w:id="1250" w:author="Darren Burgess" w:date="2014-02-26T11:57:00Z">
        <w:del w:id="1251" w:author="WWAdmin" w:date="2014-03-07T18:16:00Z">
          <w:r w:rsidR="00B33788" w:rsidRPr="00B33788" w:rsidDel="00603BE7">
            <w:rPr>
              <w:b/>
              <w:rPrChange w:id="1252" w:author="Darren Burgess" w:date="2014-02-26T11:57:00Z">
                <w:rPr/>
              </w:rPrChange>
            </w:rPr>
            <w:delText>[Au:OK?]</w:delText>
          </w:r>
        </w:del>
        <w:del w:id="1253" w:author="WWAdmin" w:date="2014-03-07T21:49:00Z">
          <w:r w:rsidR="00B33788" w:rsidDel="00C24DA7">
            <w:delText xml:space="preserve"> </w:delText>
          </w:r>
        </w:del>
      </w:ins>
      <w:ins w:id="1254" w:author="WWAdmin" w:date="2014-03-07T18:17:00Z">
        <w:r w:rsidR="00603BE7">
          <w:t xml:space="preserve">between pairs </w:t>
        </w:r>
      </w:ins>
      <w:ins w:id="1255" w:author="Darren Burgess" w:date="2014-02-26T11:51:00Z">
        <w:r w:rsidR="003D4851">
          <w:t xml:space="preserve">of SNPs </w:t>
        </w:r>
      </w:ins>
      <w:r w:rsidR="00C01BA3" w:rsidRPr="00890F9C">
        <w:t xml:space="preserve">do not </w:t>
      </w:r>
      <w:ins w:id="1256" w:author="Darren Burgess" w:date="2014-02-26T11:57:00Z">
        <w:r w:rsidR="00B33788">
          <w:t>assume</w:t>
        </w:r>
      </w:ins>
      <w:del w:id="1257" w:author="Darren Burgess" w:date="2014-02-26T11:57:00Z">
        <w:r w:rsidR="00C01BA3" w:rsidRPr="00890F9C" w:rsidDel="00B33788">
          <w:delText>require</w:delText>
        </w:r>
      </w:del>
      <w:r w:rsidR="00C01BA3" w:rsidRPr="00890F9C">
        <w:t xml:space="preserve"> HWE or </w:t>
      </w:r>
      <w:ins w:id="1258" w:author="Darren Burgess" w:date="2014-02-26T11:57:00Z">
        <w:r w:rsidR="00B33788">
          <w:t xml:space="preserve">require </w:t>
        </w:r>
      </w:ins>
      <w:r w:rsidR="00C01BA3" w:rsidRPr="00890F9C">
        <w:t>phasing</w:t>
      </w:r>
      <w:r w:rsidR="004D073D" w:rsidRPr="00890F9C">
        <w:fldChar w:fldCharType="begin" w:fldLock="1"/>
      </w:r>
      <w:r w:rsidR="005C48AB">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r w:rsidR="004D073D" w:rsidRPr="00890F9C">
        <w:fldChar w:fldCharType="separate"/>
      </w:r>
      <w:r w:rsidR="005C48AB" w:rsidRPr="005C48AB">
        <w:rPr>
          <w:noProof/>
          <w:vertAlign w:val="superscript"/>
        </w:rPr>
        <w:t>33</w:t>
      </w:r>
      <w:r w:rsidR="004D073D" w:rsidRPr="00890F9C">
        <w:fldChar w:fldCharType="end"/>
      </w:r>
      <w:r w:rsidR="00C01BA3" w:rsidRPr="00890F9C">
        <w:t xml:space="preserve"> and have been increasingly used in studying epistasis in GWAS</w:t>
      </w:r>
      <w:ins w:id="1259" w:author="Darren Burgess" w:date="2014-02-26T11:46:00Z">
        <w:r w:rsidR="003D4851">
          <w:t>s</w:t>
        </w:r>
      </w:ins>
      <w:r w:rsidR="004D073D" w:rsidRPr="00890F9C">
        <w:fldChar w:fldCharType="begin" w:fldLock="1"/>
      </w:r>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"&lt;sup&gt;15,16,34&lt;/sup&gt;" }, "properties" : { "noteIndex" : 0 }, "schema" : "https://github.com/citation-style-language/schema/raw/master/csl-citation.json" }</w:instrText>
      </w:r>
      <w:r w:rsidR="004D073D" w:rsidRPr="00890F9C">
        <w:fldChar w:fldCharType="separate"/>
      </w:r>
      <w:r w:rsidR="005C48AB" w:rsidRPr="005C48AB">
        <w:rPr>
          <w:noProof/>
          <w:vertAlign w:val="superscript"/>
        </w:rPr>
        <w:t>15,16,34</w:t>
      </w:r>
      <w:r w:rsidR="004D073D" w:rsidRPr="00890F9C">
        <w:fldChar w:fldCharType="end"/>
      </w:r>
      <w:r w:rsidR="00C01BA3" w:rsidRPr="00890F9C">
        <w:t>. For example, for each pair of SNPs</w:t>
      </w:r>
      <w:ins w:id="1260" w:author="Darren Burgess" w:date="2014-02-26T11:49:00Z">
        <w:r w:rsidR="003D4851">
          <w:t>,</w:t>
        </w:r>
      </w:ins>
      <w:r w:rsidR="00C01BA3" w:rsidRPr="00890F9C">
        <w:t xml:space="preserve"> </w:t>
      </w:r>
      <w:ins w:id="1261" w:author="Darren Burgess" w:date="2014-02-26T11:48:00Z">
        <w:r w:rsidR="003D4851" w:rsidRPr="00890F9C">
          <w:t>interaction</w:t>
        </w:r>
      </w:ins>
      <w:del w:id="1262" w:author="Darren Burgess" w:date="2014-02-26T11:48:00Z">
        <w:r w:rsidR="00C01BA3" w:rsidRPr="00890F9C" w:rsidDel="003D4851">
          <w:delText>one</w:delText>
        </w:r>
      </w:del>
      <w:r w:rsidR="00C01BA3" w:rsidRPr="00890F9C">
        <w:t xml:space="preserve"> can </w:t>
      </w:r>
      <w:ins w:id="1263" w:author="Darren Burgess" w:date="2014-02-26T11:48:00Z">
        <w:r w:rsidR="003D4851">
          <w:t xml:space="preserve">be tested by </w:t>
        </w:r>
      </w:ins>
      <w:ins w:id="1264" w:author="WWAdmin" w:date="2014-03-07T18:22:00Z">
        <w:r w:rsidR="000762B0">
          <w:t xml:space="preserve">a Z-score statistic derived from the difference of </w:t>
        </w:r>
      </w:ins>
      <w:del w:id="1265" w:author="WWAdmin" w:date="2014-03-07T18:23:00Z">
        <w:r w:rsidR="00C01BA3" w:rsidRPr="00890F9C" w:rsidDel="000762B0">
          <w:delText>comput</w:delText>
        </w:r>
      </w:del>
      <w:ins w:id="1266" w:author="Darren Burgess" w:date="2014-02-26T11:48:00Z">
        <w:del w:id="1267" w:author="WWAdmin" w:date="2014-03-07T21:51:00Z">
          <w:r w:rsidR="003D4851" w:rsidDel="00FE5098">
            <w:delText>ing</w:delText>
          </w:r>
        </w:del>
      </w:ins>
      <w:del w:id="1268" w:author="Darren Burgess" w:date="2014-02-26T11:48:00Z">
        <w:r w:rsidR="00C01BA3" w:rsidRPr="00890F9C" w:rsidDel="003D4851">
          <w:delText>e</w:delText>
        </w:r>
      </w:del>
      <w:r w:rsidR="00C01BA3" w:rsidRPr="00890F9C">
        <w:t xml:space="preserve"> their Pearson</w:t>
      </w:r>
      <w:del w:id="1269" w:author="Darren Burgess" w:date="2014-02-26T11:48:00Z">
        <w:r w:rsidR="00C01BA3" w:rsidRPr="00890F9C" w:rsidDel="003D4851">
          <w:delText>’s</w:delText>
        </w:r>
      </w:del>
      <w:r w:rsidR="00C01BA3" w:rsidRPr="00890F9C">
        <w:t xml:space="preserve"> correlation</w:t>
      </w:r>
      <w:del w:id="1270" w:author="Darren Burgess" w:date="2014-02-26T11:48:00Z">
        <w:r w:rsidR="00C01BA3" w:rsidRPr="00890F9C" w:rsidDel="003D4851">
          <w:delText>s</w:delText>
        </w:r>
      </w:del>
      <w:r w:rsidR="00C01BA3" w:rsidRPr="00890F9C">
        <w:t xml:space="preserve"> </w:t>
      </w:r>
      <w:ins w:id="1271" w:author="WWAdmin" w:date="2014-03-07T18:23:00Z">
        <w:r w:rsidR="000762B0">
          <w:t xml:space="preserve">computed </w:t>
        </w:r>
      </w:ins>
      <w:ins w:id="1272" w:author="Darren Burgess" w:date="2014-02-26T11:48:00Z">
        <w:r w:rsidR="003D4851">
          <w:t xml:space="preserve">separately </w:t>
        </w:r>
      </w:ins>
      <w:r w:rsidR="00C01BA3" w:rsidRPr="00890F9C">
        <w:t>in cases and controls</w:t>
      </w:r>
      <w:del w:id="1273" w:author="Darren Burgess" w:date="2014-02-26T11:49:00Z">
        <w:r w:rsidR="00C01BA3" w:rsidRPr="00890F9C" w:rsidDel="003D4851">
          <w:delText xml:space="preserve"> separately</w:delText>
        </w:r>
      </w:del>
      <w:ins w:id="1274" w:author="Darren Burgess" w:date="2014-02-26T11:49:00Z">
        <w:del w:id="1275" w:author="WWAdmin" w:date="2014-03-07T18:24:00Z">
          <w:r w:rsidR="003D4851" w:rsidDel="000762B0">
            <w:delText xml:space="preserve">, </w:delText>
          </w:r>
        </w:del>
      </w:ins>
      <w:del w:id="1276" w:author="WWAdmin" w:date="2014-03-07T18:24:00Z">
        <w:r w:rsidR="00C01BA3" w:rsidRPr="00890F9C" w:rsidDel="000762B0">
          <w:delText xml:space="preserve"> and </w:delText>
        </w:r>
      </w:del>
      <w:ins w:id="1277" w:author="Darren Burgess" w:date="2014-02-26T11:49:00Z">
        <w:del w:id="1278" w:author="WWAdmin" w:date="2014-03-07T18:24:00Z">
          <w:r w:rsidR="003D4851" w:rsidRPr="00890F9C" w:rsidDel="000762B0">
            <w:delText xml:space="preserve">a Z-score statistic </w:delText>
          </w:r>
          <w:r w:rsidR="003D4851" w:rsidDel="000762B0">
            <w:delText xml:space="preserve">is </w:delText>
          </w:r>
        </w:del>
      </w:ins>
      <w:del w:id="1279" w:author="WWAdmin" w:date="2014-03-07T18:24:00Z">
        <w:r w:rsidR="00C01BA3" w:rsidRPr="00890F9C" w:rsidDel="000762B0">
          <w:delText>derive</w:delText>
        </w:r>
      </w:del>
      <w:ins w:id="1280" w:author="Darren Burgess" w:date="2014-02-26T11:49:00Z">
        <w:del w:id="1281" w:author="WWAdmin" w:date="2014-03-07T18:24:00Z">
          <w:r w:rsidR="003D4851" w:rsidDel="000762B0">
            <w:delText>d</w:delText>
          </w:r>
        </w:del>
      </w:ins>
      <w:del w:id="1282" w:author="WWAdmin" w:date="2014-03-07T18:24:00Z">
        <w:r w:rsidR="00C01BA3" w:rsidRPr="00890F9C" w:rsidDel="000762B0">
          <w:delText xml:space="preserve"> </w:delText>
        </w:r>
      </w:del>
      <w:ins w:id="1283" w:author="Darren Burgess" w:date="2014-02-26T11:49:00Z">
        <w:del w:id="1284" w:author="WWAdmin" w:date="2014-03-07T18:24:00Z">
          <w:r w:rsidR="003D4851" w:rsidDel="000762B0">
            <w:delText xml:space="preserve">from the </w:delText>
          </w:r>
        </w:del>
      </w:ins>
      <w:del w:id="1285" w:author="Darren Burgess" w:date="2014-02-26T11:49:00Z">
        <w:r w:rsidR="00C01BA3" w:rsidRPr="00890F9C" w:rsidDel="003D4851">
          <w:delText xml:space="preserve">a Z-score statistic based on the </w:delText>
        </w:r>
      </w:del>
      <w:del w:id="1286" w:author="WWAdmin" w:date="2014-03-07T18:24:00Z">
        <w:r w:rsidR="00C01BA3" w:rsidRPr="00890F9C" w:rsidDel="000762B0">
          <w:delText>difference</w:delText>
        </w:r>
      </w:del>
      <w:del w:id="1287" w:author="Darren Burgess" w:date="2014-02-26T11:49:00Z">
        <w:r w:rsidR="00C01BA3" w:rsidRPr="00890F9C" w:rsidDel="003D4851">
          <w:delText xml:space="preserve"> to test </w:delText>
        </w:r>
      </w:del>
      <w:del w:id="1288" w:author="Darren Burgess" w:date="2014-02-26T11:48:00Z">
        <w:r w:rsidR="00C01BA3" w:rsidRPr="00890F9C" w:rsidDel="003D4851">
          <w:delText>interactions</w:delText>
        </w:r>
      </w:del>
      <w:r w:rsidR="004D073D" w:rsidRPr="00890F9C">
        <w:fldChar w:fldCharType="begin" w:fldLock="1"/>
      </w:r>
      <w:r w:rsidR="005C48AB">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"&lt;sup&gt;16,33&lt;/sup&gt;" }, "properties" : { "noteIndex" : 0 }, "schema" : "https://github.com/citation-style-language/schema/raw/master/csl-citation.json" }</w:instrText>
      </w:r>
      <w:r w:rsidR="004D073D" w:rsidRPr="00890F9C">
        <w:fldChar w:fldCharType="separate"/>
      </w:r>
      <w:r w:rsidR="005C48AB" w:rsidRPr="005C48AB">
        <w:rPr>
          <w:noProof/>
          <w:vertAlign w:val="superscript"/>
        </w:rPr>
        <w:t>16,33</w:t>
      </w:r>
      <w:r w:rsidR="004D073D" w:rsidRPr="00890F9C">
        <w:fldChar w:fldCharType="end"/>
      </w:r>
      <w:r w:rsidR="00C01BA3" w:rsidRPr="00890F9C">
        <w:t xml:space="preserve">. </w:t>
      </w:r>
      <w:ins w:id="1289" w:author="WWAdmin" w:date="2014-03-07T22:07:00Z">
        <w:r w:rsidR="002065A9">
          <w:t>However</w:t>
        </w:r>
      </w:ins>
      <w:del w:id="1290" w:author="WWAdmin" w:date="2014-03-07T22:08:00Z">
        <w:r w:rsidR="00C01BA3" w:rsidRPr="00890F9C" w:rsidDel="002065A9">
          <w:delText>Unfortunately</w:delText>
        </w:r>
      </w:del>
      <w:r w:rsidR="00C01BA3" w:rsidRPr="00890F9C">
        <w:t xml:space="preserve">, </w:t>
      </w:r>
      <w:ins w:id="1291" w:author="WWAdmin" w:date="2014-03-07T22:08:00Z">
        <w:r w:rsidR="002065A9">
          <w:t xml:space="preserve">simulation studies suggest that </w:t>
        </w:r>
      </w:ins>
      <w:r w:rsidR="00C01BA3" w:rsidRPr="00890F9C">
        <w:t xml:space="preserve">the Z-score statistic is still subject to inflated false positives when </w:t>
      </w:r>
      <w:r w:rsidR="00BA0C66" w:rsidRPr="00890F9C">
        <w:t xml:space="preserve">the </w:t>
      </w:r>
      <w:r w:rsidR="00C01BA3" w:rsidRPr="00890F9C">
        <w:t xml:space="preserve">two SNPs </w:t>
      </w:r>
      <w:r w:rsidR="00BA0C66" w:rsidRPr="00890F9C">
        <w:t xml:space="preserve">are </w:t>
      </w:r>
      <w:ins w:id="1292" w:author="WWAdmin" w:date="2014-03-07T18:26:00Z">
        <w:r w:rsidR="0038293E">
          <w:t>highly correlated</w:t>
        </w:r>
      </w:ins>
      <w:ins w:id="1293" w:author="WWAdmin" w:date="2014-03-09T15:04:00Z">
        <w:r w:rsidR="004369DE">
          <w:t xml:space="preserve"> </w:t>
        </w:r>
      </w:ins>
      <w:del w:id="1294" w:author="WWAdmin" w:date="2014-03-07T18:26:00Z">
        <w:r w:rsidR="00C01BA3" w:rsidRPr="00890F9C" w:rsidDel="0038293E">
          <w:delText>in LD</w:delText>
        </w:r>
      </w:del>
      <w:del w:id="1295" w:author="WWAdmin" w:date="2014-03-09T15:03:00Z">
        <w:r w:rsidR="00C01BA3" w:rsidRPr="00890F9C" w:rsidDel="004369DE">
          <w:delText xml:space="preserve"> </w:delText>
        </w:r>
      </w:del>
      <w:ins w:id="1296" w:author="Darren Burgess" w:date="2014-02-26T12:16:00Z">
        <w:del w:id="1297" w:author="WWAdmin" w:date="2014-03-09T15:03:00Z">
          <w:r w:rsidRPr="00246538" w:rsidDel="004369DE">
            <w:rPr>
              <w:b/>
              <w:rPrChange w:id="1298" w:author="Darren Burgess" w:date="2014-02-26T12:18:00Z">
                <w:rPr/>
              </w:rPrChange>
            </w:rPr>
            <w:delText>[Au: currently it is unclear what’s the difference between the type of LD you want to detect to infer epistasis, versus this type of regula</w:delText>
          </w:r>
        </w:del>
      </w:ins>
      <w:ins w:id="1299" w:author="Darren Burgess" w:date="2014-02-26T12:17:00Z">
        <w:del w:id="1300" w:author="WWAdmin" w:date="2014-03-09T15:03:00Z">
          <w:r w:rsidRPr="00246538" w:rsidDel="004369DE">
            <w:rPr>
              <w:b/>
              <w:rPrChange w:id="1301" w:author="Darren Burgess" w:date="2014-02-26T12:18:00Z">
                <w:rPr/>
              </w:rPrChange>
            </w:rPr>
            <w:delText>r</w:delText>
          </w:r>
        </w:del>
      </w:ins>
      <w:ins w:id="1302" w:author="Darren Burgess" w:date="2014-02-26T12:16:00Z">
        <w:del w:id="1303" w:author="WWAdmin" w:date="2014-03-09T15:03:00Z">
          <w:r w:rsidRPr="00246538" w:rsidDel="004369DE">
            <w:rPr>
              <w:b/>
              <w:rPrChange w:id="1304" w:author="Darren Burgess" w:date="2014-02-26T12:18:00Z">
                <w:rPr/>
              </w:rPrChange>
            </w:rPr>
            <w:delText xml:space="preserve"> (</w:delText>
          </w:r>
        </w:del>
      </w:ins>
      <w:ins w:id="1305" w:author="Darren Burgess" w:date="2014-02-26T12:17:00Z">
        <w:del w:id="1306" w:author="WWAdmin" w:date="2014-03-09T15:03:00Z">
          <w:r w:rsidRPr="00246538" w:rsidDel="004369DE">
            <w:rPr>
              <w:b/>
              <w:rPrChange w:id="1307" w:author="Darren Burgess" w:date="2014-02-26T12:18:00Z">
                <w:rPr/>
              </w:rPrChange>
            </w:rPr>
            <w:delText xml:space="preserve">and presumably </w:delText>
          </w:r>
        </w:del>
      </w:ins>
      <w:ins w:id="1308" w:author="Darren Burgess" w:date="2014-02-26T12:16:00Z">
        <w:del w:id="1309" w:author="WWAdmin" w:date="2014-03-09T15:03:00Z">
          <w:r w:rsidRPr="00246538" w:rsidDel="004369DE">
            <w:rPr>
              <w:b/>
              <w:rPrChange w:id="1310" w:author="Darren Burgess" w:date="2014-02-26T12:18:00Z">
                <w:rPr/>
              </w:rPrChange>
            </w:rPr>
            <w:delText>unhelpful</w:delText>
          </w:r>
        </w:del>
      </w:ins>
      <w:ins w:id="1311" w:author="Darren Burgess" w:date="2014-02-26T12:17:00Z">
        <w:del w:id="1312" w:author="WWAdmin" w:date="2014-03-09T15:03:00Z">
          <w:r w:rsidRPr="00246538" w:rsidDel="004369DE">
            <w:rPr>
              <w:b/>
              <w:rPrChange w:id="1313" w:author="Darren Burgess" w:date="2014-02-26T12:18:00Z">
                <w:rPr/>
              </w:rPrChange>
            </w:rPr>
            <w:delText>?</w:delText>
          </w:r>
        </w:del>
      </w:ins>
      <w:ins w:id="1314" w:author="Darren Burgess" w:date="2014-02-26T12:16:00Z">
        <w:del w:id="1315" w:author="WWAdmin" w:date="2014-03-09T15:03:00Z">
          <w:r w:rsidRPr="00246538" w:rsidDel="004369DE">
            <w:rPr>
              <w:b/>
              <w:rPrChange w:id="1316" w:author="Darren Burgess" w:date="2014-02-26T12:18:00Z">
                <w:rPr/>
              </w:rPrChange>
            </w:rPr>
            <w:delText>)</w:delText>
          </w:r>
        </w:del>
      </w:ins>
      <w:ins w:id="1317" w:author="Darren Burgess" w:date="2014-02-26T12:17:00Z">
        <w:del w:id="1318" w:author="WWAdmin" w:date="2014-03-09T15:03:00Z">
          <w:r w:rsidRPr="00246538" w:rsidDel="004369DE">
            <w:rPr>
              <w:b/>
              <w:rPrChange w:id="1319" w:author="Darren Burgess" w:date="2014-02-26T12:18:00Z">
                <w:rPr/>
              </w:rPrChange>
            </w:rPr>
            <w:delText xml:space="preserve"> LD</w:delText>
          </w:r>
        </w:del>
      </w:ins>
      <w:ins w:id="1320" w:author="Darren Burgess" w:date="2014-02-26T12:18:00Z">
        <w:del w:id="1321" w:author="WWAdmin" w:date="2014-03-09T15:03:00Z">
          <w:r w:rsidRPr="00246538" w:rsidDel="004369DE">
            <w:rPr>
              <w:b/>
              <w:rPrChange w:id="1322" w:author="Darren Burgess" w:date="2014-02-26T12:18:00Z">
                <w:rPr/>
              </w:rPrChange>
            </w:rPr>
            <w:delText>. The conceptual clarifications I have suggested</w:delText>
          </w:r>
          <w:r w:rsidR="00246538" w:rsidRPr="00246538" w:rsidDel="004369DE">
            <w:rPr>
              <w:b/>
              <w:rPrChange w:id="1323" w:author="Darren Burgess" w:date="2014-02-26T12:18:00Z">
                <w:rPr/>
              </w:rPrChange>
            </w:rPr>
            <w:delText xml:space="preserve"> above will hopefully help to make this clearer.]</w:delText>
          </w:r>
        </w:del>
      </w:ins>
      <w:ins w:id="1324" w:author="Darren Burgess" w:date="2014-02-26T12:16:00Z">
        <w:del w:id="1325" w:author="WWAdmin" w:date="2014-03-09T15:04:00Z">
          <w:r w:rsidDel="004369DE">
            <w:delText xml:space="preserve"> </w:delText>
          </w:r>
        </w:del>
      </w:ins>
      <w:r w:rsidR="00C01BA3" w:rsidRPr="00890F9C">
        <w:t xml:space="preserve">and/or </w:t>
      </w:r>
      <w:ins w:id="1326" w:author="WWAdmin" w:date="2014-03-07T18:27:00Z">
        <w:r w:rsidR="0038293E">
          <w:t xml:space="preserve">both </w:t>
        </w:r>
      </w:ins>
      <w:r w:rsidR="00C01BA3" w:rsidRPr="00890F9C">
        <w:t xml:space="preserve">with </w:t>
      </w:r>
      <w:ins w:id="1327" w:author="WWAdmin" w:date="2014-03-07T18:27:00Z">
        <w:r w:rsidR="0038293E">
          <w:t xml:space="preserve">significant </w:t>
        </w:r>
      </w:ins>
      <w:r w:rsidR="00C01BA3" w:rsidRPr="00890F9C">
        <w:t xml:space="preserve">marginal </w:t>
      </w:r>
      <w:proofErr w:type="gramStart"/>
      <w:r w:rsidR="00C01BA3" w:rsidRPr="00890F9C">
        <w:t>effects</w:t>
      </w:r>
      <w:ins w:id="1328" w:author="WWAdmin" w:date="2014-03-07T22:11:00Z">
        <w:r w:rsidR="00844829">
          <w:t>[</w:t>
        </w:r>
        <w:commentRangeStart w:id="1329"/>
        <w:proofErr w:type="gramEnd"/>
        <w:r w:rsidR="00844829">
          <w:t>ref</w:t>
        </w:r>
        <w:commentRangeEnd w:id="1329"/>
        <w:r w:rsidR="00844829">
          <w:rPr>
            <w:rStyle w:val="CommentReference"/>
          </w:rPr>
          <w:commentReference w:id="1329"/>
        </w:r>
        <w:r w:rsidR="00844829">
          <w:t>]</w:t>
        </w:r>
      </w:ins>
      <w:r w:rsidR="004D073D" w:rsidRPr="00890F9C">
        <w:fldChar w:fldCharType="begin" w:fldLock="1"/>
      </w:r>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4D073D" w:rsidRPr="00890F9C">
        <w:fldChar w:fldCharType="separate"/>
      </w:r>
      <w:r w:rsidR="005C48AB" w:rsidRPr="005C48AB">
        <w:rPr>
          <w:noProof/>
          <w:vertAlign w:val="superscript"/>
        </w:rPr>
        <w:t>15</w:t>
      </w:r>
      <w:r w:rsidR="004D073D" w:rsidRPr="00890F9C">
        <w:fldChar w:fldCharType="end"/>
      </w:r>
      <w:ins w:id="1330" w:author="WWAdmin" w:date="2014-03-07T22:55:00Z">
        <w:r w:rsidR="00C361A7">
          <w:t>.</w:t>
        </w:r>
      </w:ins>
      <w:ins w:id="1331" w:author="WWAdmin" w:date="2014-03-07T22:12:00Z">
        <w:r w:rsidR="00844829">
          <w:t xml:space="preserve"> </w:t>
        </w:r>
      </w:ins>
      <w:ins w:id="1332" w:author="WWAdmin" w:date="2014-03-07T22:58:00Z">
        <w:r w:rsidR="00C361A7">
          <w:t xml:space="preserve">Similarly, </w:t>
        </w:r>
      </w:ins>
      <w:ins w:id="1333" w:author="WWAdmin" w:date="2014-03-07T23:01:00Z">
        <w:r w:rsidR="00C361A7">
          <w:t>a</w:t>
        </w:r>
        <w:r w:rsidR="00C361A7" w:rsidRPr="00890F9C">
          <w:t>n improved haplotype-based statistic that adopts correct variance calculation and incorporates a weight</w:t>
        </w:r>
        <w:r w:rsidR="00C361A7">
          <w:t>ed</w:t>
        </w:r>
        <w:r w:rsidR="00C361A7" w:rsidRPr="00890F9C">
          <w:t xml:space="preserve"> average of the joint effects of two SNPs is as powerful as the Z-score statistic</w:t>
        </w:r>
        <w:r w:rsidR="00C361A7" w:rsidRPr="00890F9C">
          <w:fldChar w:fldCharType="begin" w:fldLock="1"/>
        </w:r>
      </w:ins>
      <w:r w:rsidR="005C48AB">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"&lt;sup&gt;33&lt;/sup&gt;" }, "properties" : { "noteIndex" : 0 }, "schema" : "https://github.com/citation-style-language/schema/raw/master/csl-citation.json" }</w:instrText>
      </w:r>
      <w:ins w:id="1334" w:author="WWAdmin" w:date="2014-03-07T23:01:00Z">
        <w:r w:rsidR="00C361A7" w:rsidRPr="00890F9C">
          <w:fldChar w:fldCharType="separate"/>
        </w:r>
      </w:ins>
      <w:r w:rsidR="005C48AB" w:rsidRPr="005C48AB">
        <w:rPr>
          <w:noProof/>
          <w:vertAlign w:val="superscript"/>
        </w:rPr>
        <w:t>33</w:t>
      </w:r>
      <w:ins w:id="1335" w:author="WWAdmin" w:date="2014-03-07T23:01:00Z">
        <w:r w:rsidR="00C361A7" w:rsidRPr="00890F9C">
          <w:fldChar w:fldCharType="end"/>
        </w:r>
        <w:r w:rsidR="00C361A7" w:rsidRPr="00890F9C">
          <w:t xml:space="preserve"> and can control false positives when only one SNP has marginal effects but </w:t>
        </w:r>
      </w:ins>
      <w:ins w:id="1336" w:author="WWAdmin" w:date="2014-03-08T12:07:00Z">
        <w:r w:rsidR="00B96F82">
          <w:t xml:space="preserve">not </w:t>
        </w:r>
      </w:ins>
      <w:ins w:id="1337" w:author="WWAdmin" w:date="2014-03-07T23:03:00Z">
        <w:r w:rsidR="00C361A7">
          <w:t>when</w:t>
        </w:r>
      </w:ins>
      <w:ins w:id="1338" w:author="WWAdmin" w:date="2014-03-07T23:01:00Z">
        <w:r w:rsidR="00C361A7" w:rsidRPr="00890F9C">
          <w:t xml:space="preserve"> both SNPs have marginal effects and are in LD</w:t>
        </w:r>
        <w:r w:rsidR="00C361A7" w:rsidRPr="00890F9C">
          <w:fldChar w:fldCharType="begin" w:fldLock="1"/>
        </w:r>
      </w:ins>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ins w:id="1339" w:author="WWAdmin" w:date="2014-03-07T23:01:00Z">
        <w:r w:rsidR="00C361A7" w:rsidRPr="00890F9C">
          <w:fldChar w:fldCharType="separate"/>
        </w:r>
      </w:ins>
      <w:r w:rsidR="005C48AB" w:rsidRPr="005C48AB">
        <w:rPr>
          <w:noProof/>
          <w:vertAlign w:val="superscript"/>
        </w:rPr>
        <w:t>15</w:t>
      </w:r>
      <w:ins w:id="1340" w:author="WWAdmin" w:date="2014-03-07T23:01:00Z">
        <w:r w:rsidR="00C361A7" w:rsidRPr="00890F9C">
          <w:fldChar w:fldCharType="end"/>
        </w:r>
        <w:r w:rsidR="00C361A7" w:rsidRPr="00890F9C">
          <w:t xml:space="preserve">. </w:t>
        </w:r>
      </w:ins>
      <w:ins w:id="1341" w:author="WWAdmin" w:date="2014-03-07T22:59:00Z">
        <w:r w:rsidR="00C361A7">
          <w:t>The infla</w:t>
        </w:r>
      </w:ins>
      <w:ins w:id="1342" w:author="WWAdmin" w:date="2014-03-07T23:04:00Z">
        <w:r w:rsidR="00C361A7">
          <w:t>tion</w:t>
        </w:r>
      </w:ins>
      <w:ins w:id="1343" w:author="WWAdmin" w:date="2014-03-07T22:59:00Z">
        <w:r w:rsidR="00C361A7">
          <w:t xml:space="preserve"> is </w:t>
        </w:r>
      </w:ins>
      <w:ins w:id="1344" w:author="WWAdmin" w:date="2014-03-07T22:17:00Z">
        <w:r w:rsidR="00844829">
          <w:t xml:space="preserve">probably </w:t>
        </w:r>
      </w:ins>
      <w:ins w:id="1345" w:author="WWAdmin" w:date="2014-03-07T23:05:00Z">
        <w:r w:rsidR="00C361A7">
          <w:t>due</w:t>
        </w:r>
      </w:ins>
      <w:ins w:id="1346" w:author="WWAdmin" w:date="2014-03-07T22:12:00Z">
        <w:r w:rsidR="00844829">
          <w:t xml:space="preserve"> to a </w:t>
        </w:r>
      </w:ins>
      <w:ins w:id="1347" w:author="WWAdmin" w:date="2014-03-07T22:17:00Z">
        <w:r w:rsidR="00844829">
          <w:t xml:space="preserve">method </w:t>
        </w:r>
      </w:ins>
      <w:ins w:id="1348" w:author="WWAdmin" w:date="2014-03-07T22:12:00Z">
        <w:r w:rsidR="00844829">
          <w:t>caveat</w:t>
        </w:r>
      </w:ins>
      <w:ins w:id="1349" w:author="WWAdmin" w:date="2014-03-07T22:27:00Z">
        <w:r w:rsidR="00B71CD9">
          <w:t>,</w:t>
        </w:r>
      </w:ins>
      <w:ins w:id="1350" w:author="WWAdmin" w:date="2014-03-07T22:14:00Z">
        <w:r w:rsidR="00844829">
          <w:t xml:space="preserve"> </w:t>
        </w:r>
      </w:ins>
      <w:ins w:id="1351" w:author="WWAdmin" w:date="2014-03-07T22:19:00Z">
        <w:r w:rsidR="00B71CD9">
          <w:t>in which case</w:t>
        </w:r>
      </w:ins>
      <w:ins w:id="1352" w:author="WWAdmin" w:date="2014-03-07T22:12:00Z">
        <w:r w:rsidR="00844829">
          <w:t xml:space="preserve"> </w:t>
        </w:r>
      </w:ins>
      <w:ins w:id="1353" w:author="WWAdmin" w:date="2014-03-07T22:20:00Z">
        <w:r w:rsidR="00844829">
          <w:t>certain haplotype</w:t>
        </w:r>
      </w:ins>
      <w:ins w:id="1354" w:author="WWAdmin" w:date="2014-03-07T22:23:00Z">
        <w:r w:rsidR="00B71CD9">
          <w:t>(</w:t>
        </w:r>
      </w:ins>
      <w:ins w:id="1355" w:author="WWAdmin" w:date="2014-03-07T22:20:00Z">
        <w:r w:rsidR="00844829">
          <w:t>s</w:t>
        </w:r>
      </w:ins>
      <w:ins w:id="1356" w:author="WWAdmin" w:date="2014-03-07T22:23:00Z">
        <w:r w:rsidR="00B71CD9">
          <w:t>)</w:t>
        </w:r>
      </w:ins>
      <w:ins w:id="1357" w:author="WWAdmin" w:date="2014-03-07T22:21:00Z">
        <w:r w:rsidR="00B71CD9">
          <w:t xml:space="preserve"> of the two marginal SNPs </w:t>
        </w:r>
      </w:ins>
      <w:ins w:id="1358" w:author="WWAdmin" w:date="2014-03-07T22:23:00Z">
        <w:r w:rsidR="00B71CD9">
          <w:t xml:space="preserve">in LD </w:t>
        </w:r>
      </w:ins>
      <w:ins w:id="1359" w:author="WWAdmin" w:date="2014-03-08T12:11:00Z">
        <w:r w:rsidR="00386EBA">
          <w:t>can</w:t>
        </w:r>
      </w:ins>
      <w:ins w:id="1360" w:author="WWAdmin" w:date="2014-03-08T12:10:00Z">
        <w:r w:rsidR="00386EBA">
          <w:t xml:space="preserve"> </w:t>
        </w:r>
      </w:ins>
      <w:ins w:id="1361" w:author="WWAdmin" w:date="2014-03-08T12:09:00Z">
        <w:r w:rsidR="00B96F82">
          <w:t>exhibit</w:t>
        </w:r>
      </w:ins>
      <w:ins w:id="1362" w:author="WWAdmin" w:date="2014-03-07T22:23:00Z">
        <w:r w:rsidR="00B71CD9">
          <w:t xml:space="preserve"> different association signals </w:t>
        </w:r>
      </w:ins>
      <w:ins w:id="1363" w:author="WWAdmin" w:date="2014-03-07T22:27:00Z">
        <w:r w:rsidR="00B71CD9">
          <w:t xml:space="preserve">in cases and controls </w:t>
        </w:r>
      </w:ins>
      <w:ins w:id="1364" w:author="WWAdmin" w:date="2014-03-07T23:06:00Z">
        <w:r w:rsidR="001905B5">
          <w:t>with</w:t>
        </w:r>
      </w:ins>
      <w:ins w:id="1365" w:author="WWAdmin" w:date="2014-03-07T23:07:00Z">
        <w:r w:rsidR="001905B5">
          <w:t>/without</w:t>
        </w:r>
      </w:ins>
      <w:ins w:id="1366" w:author="WWAdmin" w:date="2014-03-07T23:06:00Z">
        <w:r w:rsidR="001905B5">
          <w:t xml:space="preserve"> </w:t>
        </w:r>
      </w:ins>
      <w:ins w:id="1367" w:author="WWAdmin" w:date="2014-03-07T22:27:00Z">
        <w:r w:rsidR="00B71CD9">
          <w:t>interactions</w:t>
        </w:r>
      </w:ins>
      <w:r w:rsidR="0080211C" w:rsidRPr="00890F9C">
        <w:t>. This</w:t>
      </w:r>
      <w:r w:rsidR="00C01BA3" w:rsidRPr="00890F9C">
        <w:t xml:space="preserve"> </w:t>
      </w:r>
      <w:ins w:id="1368" w:author="WWAdmin" w:date="2014-03-07T22:47:00Z">
        <w:r w:rsidR="00EB0DDD">
          <w:t>caveat</w:t>
        </w:r>
      </w:ins>
      <w:ins w:id="1369" w:author="WWAdmin" w:date="2014-03-07T18:28:00Z">
        <w:r w:rsidR="0038293E">
          <w:t xml:space="preserve"> </w:t>
        </w:r>
      </w:ins>
      <w:r w:rsidR="00C01BA3" w:rsidRPr="00890F9C">
        <w:t xml:space="preserve">may be cured </w:t>
      </w:r>
      <w:ins w:id="1370" w:author="WWAdmin" w:date="2014-03-07T22:47:00Z">
        <w:r w:rsidR="00EB0DDD">
          <w:t xml:space="preserve">using </w:t>
        </w:r>
      </w:ins>
      <w:del w:id="1371" w:author="WWAdmin" w:date="2014-03-07T22:48:00Z">
        <w:r w:rsidR="00C01BA3" w:rsidRPr="00890F9C" w:rsidDel="00EB0DDD">
          <w:delText xml:space="preserve">in </w:delText>
        </w:r>
      </w:del>
      <w:r w:rsidR="00C01BA3" w:rsidRPr="00890F9C">
        <w:t xml:space="preserve">the </w:t>
      </w:r>
      <w:ins w:id="1372" w:author="WWAdmin" w:date="2014-03-08T21:29:00Z">
        <w:r w:rsidR="00D051F0">
          <w:t xml:space="preserve">full </w:t>
        </w:r>
      </w:ins>
      <w:r w:rsidR="00C01BA3" w:rsidRPr="00890F9C">
        <w:t>logistic regression model</w:t>
      </w:r>
      <w:ins w:id="1373" w:author="WWAdmin" w:date="2014-03-08T15:15:00Z">
        <w:r w:rsidR="005F06D1">
          <w:t xml:space="preserve"> that can </w:t>
        </w:r>
      </w:ins>
      <w:ins w:id="1374" w:author="WWAdmin" w:date="2014-03-08T15:19:00Z">
        <w:r w:rsidR="00385CEB">
          <w:t xml:space="preserve">also </w:t>
        </w:r>
      </w:ins>
      <w:ins w:id="1375" w:author="WWAdmin" w:date="2014-03-08T15:15:00Z">
        <w:r w:rsidR="005F06D1">
          <w:t xml:space="preserve">correct for </w:t>
        </w:r>
        <w:r w:rsidR="005F06D1" w:rsidRPr="005F06D1">
          <w:rPr>
            <w:b/>
            <w:rPrChange w:id="1376" w:author="WWAdmin" w:date="2014-03-08T15:18:00Z">
              <w:rPr/>
            </w:rPrChange>
          </w:rPr>
          <w:t>covariates</w:t>
        </w:r>
        <w:r w:rsidR="005F06D1">
          <w:t xml:space="preserve"> ignored in </w:t>
        </w:r>
      </w:ins>
      <w:ins w:id="1377" w:author="WWAdmin" w:date="2014-03-08T15:16:00Z">
        <w:r w:rsidR="005F06D1">
          <w:t xml:space="preserve">the LD and haplotype based </w:t>
        </w:r>
        <w:proofErr w:type="gramStart"/>
        <w:r w:rsidR="005F06D1">
          <w:t>methods</w:t>
        </w:r>
      </w:ins>
      <w:ins w:id="1378" w:author="WWAdmin" w:date="2014-03-07T22:49:00Z">
        <w:r w:rsidR="00EB0DDD">
          <w:t>[</w:t>
        </w:r>
        <w:commentRangeStart w:id="1379"/>
        <w:proofErr w:type="gramEnd"/>
        <w:r w:rsidR="00EB0DDD">
          <w:t>ref</w:t>
        </w:r>
        <w:commentRangeEnd w:id="1379"/>
        <w:r w:rsidR="00EB0DDD">
          <w:rPr>
            <w:rStyle w:val="CommentReference"/>
          </w:rPr>
          <w:commentReference w:id="1379"/>
        </w:r>
        <w:r w:rsidR="00EB0DDD">
          <w:t>]</w:t>
        </w:r>
      </w:ins>
      <w:r w:rsidR="004D073D" w:rsidRPr="00890F9C">
        <w:fldChar w:fldCharType="begin" w:fldLock="1"/>
      </w:r>
      <w:r w:rsidR="005C48AB">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"&lt;sup&gt;34&lt;/sup&gt;" }, "properties" : { "noteIndex" : 0 }, "schema" : "https://github.com/citation-style-language/schema/raw/master/csl-citation.json" }</w:instrText>
      </w:r>
      <w:r w:rsidR="004D073D" w:rsidRPr="00890F9C">
        <w:fldChar w:fldCharType="separate"/>
      </w:r>
      <w:r w:rsidR="005C48AB" w:rsidRPr="005C48AB">
        <w:rPr>
          <w:noProof/>
          <w:vertAlign w:val="superscript"/>
        </w:rPr>
        <w:t>34</w:t>
      </w:r>
      <w:r w:rsidR="004D073D" w:rsidRPr="00890F9C">
        <w:fldChar w:fldCharType="end"/>
      </w:r>
      <w:r w:rsidR="00C01BA3" w:rsidRPr="00890F9C">
        <w:t xml:space="preserve">. Therefore a two-step solution </w:t>
      </w:r>
      <w:r w:rsidR="00125ED8" w:rsidRPr="00890F9C">
        <w:t xml:space="preserve">using the Z-score statistic for screening </w:t>
      </w:r>
      <w:ins w:id="1380" w:author="Darren Burgess" w:date="2014-02-26T12:14:00Z">
        <w:r>
          <w:t>interactions genome-wide followed by</w:t>
        </w:r>
        <w:del w:id="1381" w:author="WWAdmin" w:date="2014-03-08T15:12:00Z">
          <w:r w:rsidDel="005F06D1">
            <w:delText xml:space="preserve"> </w:delText>
          </w:r>
        </w:del>
        <w:del w:id="1382" w:author="WWAdmin" w:date="2014-03-07T22:50:00Z">
          <w:r w:rsidDel="00EB0DDD">
            <w:delText>a</w:delText>
          </w:r>
        </w:del>
      </w:ins>
      <w:del w:id="1383" w:author="Darren Burgess" w:date="2014-02-26T12:14:00Z">
        <w:r w:rsidR="00125ED8" w:rsidRPr="00890F9C" w:rsidDel="00DD1307">
          <w:delText>and</w:delText>
        </w:r>
      </w:del>
      <w:r w:rsidR="00125ED8" w:rsidRPr="00890F9C">
        <w:t xml:space="preserve"> logistic regression models for testing</w:t>
      </w:r>
      <w:ins w:id="1384" w:author="Darren Burgess" w:date="2014-02-26T12:15:00Z">
        <w:r>
          <w:t xml:space="preserve"> the </w:t>
        </w:r>
        <w:del w:id="1385" w:author="WWAdmin" w:date="2014-03-07T22:50:00Z">
          <w:r w:rsidDel="00EB0DDD">
            <w:delText>mos</w:delText>
          </w:r>
        </w:del>
        <w:del w:id="1386" w:author="WWAdmin" w:date="2014-03-07T22:51:00Z">
          <w:r w:rsidDel="00EB0DDD">
            <w:delText xml:space="preserve">t </w:delText>
          </w:r>
        </w:del>
        <w:r>
          <w:t>promising interactions</w:t>
        </w:r>
      </w:ins>
      <w:r w:rsidR="004D073D" w:rsidRPr="00890F9C">
        <w:fldChar w:fldCharType="begin" w:fldLock="1"/>
      </w:r>
      <w:r w:rsidR="005C48AB">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4D073D" w:rsidRPr="00890F9C">
        <w:fldChar w:fldCharType="separate"/>
      </w:r>
      <w:r w:rsidR="005C48AB" w:rsidRPr="005C48AB">
        <w:rPr>
          <w:noProof/>
          <w:vertAlign w:val="superscript"/>
        </w:rPr>
        <w:t>16</w:t>
      </w:r>
      <w:r w:rsidR="004D073D" w:rsidRPr="00890F9C">
        <w:fldChar w:fldCharType="end"/>
      </w:r>
      <w:del w:id="1387" w:author="WWAdmin" w:date="2014-03-07T22:51:00Z">
        <w:r w:rsidR="003709DC" w:rsidRPr="00890F9C" w:rsidDel="00EB0DDD">
          <w:delText xml:space="preserve"> </w:delText>
        </w:r>
      </w:del>
      <w:ins w:id="1388" w:author="Darren Burgess" w:date="2014-02-26T12:15:00Z">
        <w:del w:id="1389" w:author="WWAdmin" w:date="2014-03-07T22:51:00Z">
          <w:r w:rsidRPr="00DD1307" w:rsidDel="00EB0DDD">
            <w:rPr>
              <w:b/>
              <w:rPrChange w:id="1390" w:author="Darren Burgess" w:date="2014-02-26T12:15:00Z">
                <w:rPr/>
              </w:rPrChange>
            </w:rPr>
            <w:delText>[Au:OK?]</w:delText>
          </w:r>
        </w:del>
        <w:r>
          <w:t xml:space="preserve"> </w:t>
        </w:r>
      </w:ins>
      <w:r w:rsidR="00125ED8" w:rsidRPr="00890F9C">
        <w:t>can</w:t>
      </w:r>
      <w:r w:rsidR="00BA0C66" w:rsidRPr="00890F9C">
        <w:t xml:space="preserve"> control </w:t>
      </w:r>
      <w:r w:rsidR="00C01BA3" w:rsidRPr="00890F9C">
        <w:t>false positives without losing the power advantage in the LD</w:t>
      </w:r>
      <w:ins w:id="1391" w:author="WWAdmin" w:date="2014-03-08T12:15:00Z">
        <w:r w:rsidR="00386EBA">
          <w:t xml:space="preserve"> and haplotype</w:t>
        </w:r>
      </w:ins>
      <w:r w:rsidR="00C01BA3" w:rsidRPr="00890F9C">
        <w:t xml:space="preserve">-based methods. </w:t>
      </w:r>
    </w:p>
    <w:p w14:paraId="580E2B38" w14:textId="77777777" w:rsidR="00DD1307" w:rsidDel="001905B5" w:rsidRDefault="00DD1307" w:rsidP="00C01BA3">
      <w:pPr>
        <w:rPr>
          <w:ins w:id="1392" w:author="Darren Burgess" w:date="2014-02-26T12:14:00Z"/>
          <w:del w:id="1393" w:author="WWAdmin" w:date="2014-03-07T23:11:00Z"/>
        </w:rPr>
      </w:pPr>
    </w:p>
    <w:p w14:paraId="329CF576" w14:textId="77777777" w:rsidR="00C01BA3" w:rsidRPr="00890F9C" w:rsidRDefault="00C01BA3" w:rsidP="00C01BA3">
      <w:del w:id="1394" w:author="WWAdmin" w:date="2014-03-07T23:09:00Z">
        <w:r w:rsidRPr="00890F9C" w:rsidDel="001905B5">
          <w:delText>Haplotype-based methods face an additional issue: uncertainty in estimating haplotype frequencies especially when the HWE assumption does not hold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"&lt;sup&gt;15,36&lt;/sup&gt;"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15,36</w:delText>
        </w:r>
        <w:r w:rsidR="004D073D" w:rsidRPr="00890F9C" w:rsidDel="001905B5">
          <w:fldChar w:fldCharType="end"/>
        </w:r>
        <w:r w:rsidRPr="00890F9C" w:rsidDel="001905B5">
          <w:delText>.</w:delText>
        </w:r>
      </w:del>
      <w:r w:rsidRPr="00890F9C">
        <w:t xml:space="preserve"> </w:t>
      </w:r>
      <w:ins w:id="1395" w:author="Darren Burgess" w:date="2014-02-26T16:12:00Z">
        <w:del w:id="1396" w:author="WWAdmin" w:date="2014-03-07T23:11:00Z">
          <w:r w:rsidR="000D16DD" w:rsidRPr="00AE2A66" w:rsidDel="001905B5">
            <w:rPr>
              <w:b/>
              <w:rPrChange w:id="1397" w:author="Darren Burgess" w:date="2014-02-26T16:34:00Z">
                <w:rPr/>
              </w:rPrChange>
            </w:rPr>
            <w:delText xml:space="preserve">[Au: this approach seems to stick out a bit here. </w:delText>
          </w:r>
        </w:del>
      </w:ins>
      <w:ins w:id="1398" w:author="Darren Burgess" w:date="2014-02-26T16:13:00Z">
        <w:del w:id="1399" w:author="WWAdmin" w:date="2014-03-07T23:11:00Z">
          <w:r w:rsidR="000D16DD" w:rsidRPr="00AE2A66" w:rsidDel="001905B5">
            <w:rPr>
              <w:b/>
              <w:rPrChange w:id="1400" w:author="Darren Burgess" w:date="2014-02-26T16:34:00Z">
                <w:rPr/>
              </w:rPrChange>
            </w:rPr>
            <w:delText>Is it possible to</w:delText>
          </w:r>
        </w:del>
      </w:ins>
      <w:ins w:id="1401" w:author="Darren Burgess" w:date="2014-02-26T16:12:00Z">
        <w:del w:id="1402" w:author="WWAdmin" w:date="2014-03-07T23:11:00Z">
          <w:r w:rsidR="000D16DD" w:rsidRPr="00AE2A66" w:rsidDel="001905B5">
            <w:rPr>
              <w:b/>
              <w:rPrChange w:id="1403" w:author="Darren Burgess" w:date="2014-02-26T16:34:00Z">
                <w:rPr/>
              </w:rPrChange>
            </w:rPr>
            <w:delText xml:space="preserve"> clarif</w:delText>
          </w:r>
        </w:del>
      </w:ins>
      <w:ins w:id="1404" w:author="Darren Burgess" w:date="2014-02-26T16:14:00Z">
        <w:del w:id="1405" w:author="WWAdmin" w:date="2014-03-07T23:11:00Z">
          <w:r w:rsidR="000D16DD" w:rsidRPr="00AE2A66" w:rsidDel="001905B5">
            <w:rPr>
              <w:b/>
              <w:rPrChange w:id="1406" w:author="Darren Burgess" w:date="2014-02-26T16:34:00Z">
                <w:rPr/>
              </w:rPrChange>
            </w:rPr>
            <w:delText xml:space="preserve">y it and </w:delText>
          </w:r>
        </w:del>
      </w:ins>
      <w:ins w:id="1407" w:author="Darren Burgess" w:date="2014-02-26T16:12:00Z">
        <w:del w:id="1408" w:author="WWAdmin" w:date="2014-03-07T23:11:00Z">
          <w:r w:rsidR="000D16DD" w:rsidRPr="00AE2A66" w:rsidDel="001905B5">
            <w:rPr>
              <w:b/>
              <w:rPrChange w:id="1409" w:author="Darren Burgess" w:date="2014-02-26T16:34:00Z">
                <w:rPr/>
              </w:rPrChange>
            </w:rPr>
            <w:delText>integrate</w:delText>
          </w:r>
        </w:del>
      </w:ins>
      <w:ins w:id="1410" w:author="Darren Burgess" w:date="2014-02-26T16:14:00Z">
        <w:del w:id="1411" w:author="WWAdmin" w:date="2014-03-07T23:11:00Z">
          <w:r w:rsidR="000D16DD" w:rsidRPr="00AE2A66" w:rsidDel="001905B5">
            <w:rPr>
              <w:b/>
              <w:rPrChange w:id="1412" w:author="Darren Burgess" w:date="2014-02-26T16:34:00Z">
                <w:rPr/>
              </w:rPrChange>
            </w:rPr>
            <w:delText xml:space="preserve"> it </w:delText>
          </w:r>
        </w:del>
      </w:ins>
      <w:ins w:id="1413" w:author="Darren Burgess" w:date="2014-02-26T16:17:00Z">
        <w:del w:id="1414" w:author="WWAdmin" w:date="2014-03-07T23:11:00Z">
          <w:r w:rsidR="000D16DD" w:rsidRPr="00AE2A66" w:rsidDel="001905B5">
            <w:rPr>
              <w:b/>
              <w:rPrChange w:id="1415" w:author="Darren Burgess" w:date="2014-02-26T16:34:00Z">
                <w:rPr/>
              </w:rPrChange>
            </w:rPr>
            <w:delText>above</w:delText>
          </w:r>
        </w:del>
      </w:ins>
      <w:ins w:id="1416" w:author="Darren Burgess" w:date="2014-02-26T16:18:00Z">
        <w:del w:id="1417" w:author="WWAdmin" w:date="2014-03-07T23:11:00Z">
          <w:r w:rsidR="000D16DD" w:rsidRPr="00AE2A66" w:rsidDel="001905B5">
            <w:rPr>
              <w:b/>
              <w:rPrChange w:id="1418" w:author="Darren Burgess" w:date="2014-02-26T16:34:00Z">
                <w:rPr/>
              </w:rPrChange>
            </w:rPr>
            <w:delText xml:space="preserve"> (</w:delText>
          </w:r>
        </w:del>
      </w:ins>
      <w:ins w:id="1419" w:author="Darren Burgess" w:date="2014-02-26T16:31:00Z">
        <w:del w:id="1420" w:author="WWAdmin" w:date="2014-03-07T23:11:00Z">
          <w:r w:rsidR="00AE2A66" w:rsidRPr="00AE2A66" w:rsidDel="001905B5">
            <w:rPr>
              <w:b/>
              <w:rPrChange w:id="1421" w:author="Darren Burgess" w:date="2014-02-26T16:34:00Z">
                <w:rPr/>
              </w:rPrChange>
            </w:rPr>
            <w:delText>e.g. possibly</w:delText>
          </w:r>
        </w:del>
      </w:ins>
      <w:ins w:id="1422" w:author="Darren Burgess" w:date="2014-02-26T16:18:00Z">
        <w:del w:id="1423" w:author="WWAdmin" w:date="2014-03-07T23:11:00Z">
          <w:r w:rsidR="000D16DD" w:rsidRPr="00AE2A66" w:rsidDel="001905B5">
            <w:rPr>
              <w:b/>
              <w:rPrChange w:id="1424" w:author="Darren Burgess" w:date="2014-02-26T16:34:00Z">
                <w:rPr/>
              </w:rPrChange>
            </w:rPr>
            <w:delText xml:space="preserve"> immediately after the SIXPAC application)</w:delText>
          </w:r>
        </w:del>
      </w:ins>
      <w:ins w:id="1425" w:author="Darren Burgess" w:date="2014-02-26T16:17:00Z">
        <w:del w:id="1426" w:author="WWAdmin" w:date="2014-03-07T23:11:00Z">
          <w:r w:rsidR="000D16DD" w:rsidRPr="00AE2A66" w:rsidDel="001905B5">
            <w:rPr>
              <w:b/>
              <w:rPrChange w:id="1427" w:author="Darren Burgess" w:date="2014-02-26T16:34:00Z">
                <w:rPr/>
              </w:rPrChange>
            </w:rPr>
            <w:delText xml:space="preserve">? You have gone from methods that require haplotype phasing to those that are independent of this, and now back to haplotype-based methods. </w:delText>
          </w:r>
        </w:del>
      </w:ins>
      <w:ins w:id="1428" w:author="Darren Burgess" w:date="2014-02-26T16:19:00Z">
        <w:del w:id="1429" w:author="WWAdmin" w:date="2014-03-07T23:11:00Z">
          <w:r w:rsidR="000D16DD" w:rsidRPr="00AE2A66" w:rsidDel="001905B5">
            <w:rPr>
              <w:b/>
              <w:rPrChange w:id="1430" w:author="Darren Burgess" w:date="2014-02-26T16:34:00Z">
                <w:rPr/>
              </w:rPrChange>
            </w:rPr>
            <w:delText xml:space="preserve">So I think it could be clearer to complete the haplotype-based methods before moving onto those that </w:delText>
          </w:r>
        </w:del>
      </w:ins>
      <w:ins w:id="1431" w:author="Darren Burgess" w:date="2014-02-26T16:20:00Z">
        <w:del w:id="1432" w:author="WWAdmin" w:date="2014-03-07T23:11:00Z">
          <w:r w:rsidR="000D16DD" w:rsidRPr="00AE2A66" w:rsidDel="001905B5">
            <w:rPr>
              <w:b/>
              <w:rPrChange w:id="1433" w:author="Darren Burgess" w:date="2014-02-26T16:34:00Z">
                <w:rPr/>
              </w:rPrChange>
            </w:rPr>
            <w:delText xml:space="preserve">seem to be </w:delText>
          </w:r>
        </w:del>
      </w:ins>
      <w:ins w:id="1434" w:author="Darren Burgess" w:date="2014-02-26T16:19:00Z">
        <w:del w:id="1435" w:author="WWAdmin" w:date="2014-03-07T23:11:00Z">
          <w:r w:rsidR="000D16DD" w:rsidRPr="00AE2A66" w:rsidDel="001905B5">
            <w:rPr>
              <w:b/>
              <w:rPrChange w:id="1436" w:author="Darren Burgess" w:date="2014-02-26T16:34:00Z">
                <w:rPr/>
              </w:rPrChange>
            </w:rPr>
            <w:delText>independent</w:delText>
          </w:r>
        </w:del>
      </w:ins>
      <w:ins w:id="1437" w:author="Darren Burgess" w:date="2014-02-26T16:12:00Z">
        <w:del w:id="1438" w:author="WWAdmin" w:date="2014-03-07T23:11:00Z">
          <w:r w:rsidR="000D16DD" w:rsidRPr="00AE2A66" w:rsidDel="001905B5">
            <w:rPr>
              <w:b/>
              <w:rPrChange w:id="1439" w:author="Darren Burgess" w:date="2014-02-26T16:34:00Z">
                <w:rPr/>
              </w:rPrChange>
            </w:rPr>
            <w:delText xml:space="preserve"> </w:delText>
          </w:r>
        </w:del>
      </w:ins>
      <w:ins w:id="1440" w:author="Darren Burgess" w:date="2014-02-26T16:20:00Z">
        <w:del w:id="1441" w:author="WWAdmin" w:date="2014-03-07T23:11:00Z">
          <w:r w:rsidR="000D16DD" w:rsidRPr="00AE2A66" w:rsidDel="001905B5">
            <w:rPr>
              <w:b/>
              <w:rPrChange w:id="1442" w:author="Darren Burgess" w:date="2014-02-26T16:34:00Z">
                <w:rPr/>
              </w:rPrChange>
            </w:rPr>
            <w:delText xml:space="preserve">(such as the Z statistic). </w:delText>
          </w:r>
        </w:del>
      </w:ins>
      <w:ins w:id="1443" w:author="Darren Burgess" w:date="2014-02-26T16:22:00Z">
        <w:del w:id="1444" w:author="WWAdmin" w:date="2014-03-07T23:11:00Z">
          <w:r w:rsidR="000D16DD" w:rsidRPr="00AE2A66" w:rsidDel="001905B5">
            <w:rPr>
              <w:b/>
              <w:rPrChange w:id="1445" w:author="Darren Burgess" w:date="2014-02-26T16:34:00Z">
                <w:rPr/>
              </w:rPrChange>
            </w:rPr>
            <w:delText>Or have I misunderstood the distinctions</w:delText>
          </w:r>
        </w:del>
      </w:ins>
      <w:ins w:id="1446" w:author="Darren Burgess" w:date="2014-02-26T16:33:00Z">
        <w:del w:id="1447" w:author="WWAdmin" w:date="2014-03-07T23:11:00Z">
          <w:r w:rsidR="00AE2A66" w:rsidRPr="00AE2A66" w:rsidDel="001905B5">
            <w:rPr>
              <w:b/>
              <w:rPrChange w:id="1448" w:author="Darren Burgess" w:date="2014-02-26T16:34:00Z">
                <w:rPr/>
              </w:rPrChange>
            </w:rPr>
            <w:delText xml:space="preserve"> — e.g. is ‘estimating the haplotype frequencies’ sufficiently distinct from haplotype phasing that the discussions wouldn</w:delText>
          </w:r>
        </w:del>
      </w:ins>
      <w:ins w:id="1449" w:author="Darren Burgess" w:date="2014-02-26T16:34:00Z">
        <w:del w:id="1450" w:author="WWAdmin" w:date="2014-03-07T23:11:00Z">
          <w:r w:rsidR="00AE2A66" w:rsidRPr="00AE2A66" w:rsidDel="001905B5">
            <w:rPr>
              <w:b/>
              <w:rPrChange w:id="1451" w:author="Darren Burgess" w:date="2014-02-26T16:34:00Z">
                <w:rPr/>
              </w:rPrChange>
            </w:rPr>
            <w:delText>’t belong together?]</w:delText>
          </w:r>
        </w:del>
      </w:ins>
      <w:ins w:id="1452" w:author="Darren Burgess" w:date="2014-02-26T16:22:00Z">
        <w:del w:id="1453" w:author="WWAdmin" w:date="2014-03-07T23:11:00Z">
          <w:r w:rsidR="000D16DD" w:rsidDel="001905B5">
            <w:delText xml:space="preserve"> </w:delText>
          </w:r>
        </w:del>
      </w:ins>
      <w:del w:id="1454" w:author="WWAdmin" w:date="2014-03-07T23:10:00Z">
        <w:r w:rsidRPr="00890F9C" w:rsidDel="001905B5">
          <w:delText>An improved haplotype-based statistic that adopts correct variance calculation and incorporates a weight</w:delText>
        </w:r>
      </w:del>
      <w:ins w:id="1455" w:author="Darren Burgess" w:date="2014-02-26T16:34:00Z">
        <w:del w:id="1456" w:author="WWAdmin" w:date="2014-03-07T23:10:00Z">
          <w:r w:rsidR="00AE2A66" w:rsidDel="001905B5">
            <w:delText>ed</w:delText>
          </w:r>
        </w:del>
      </w:ins>
      <w:del w:id="1457" w:author="WWAdmin" w:date="2014-03-07T23:10:00Z">
        <w:r w:rsidRPr="00890F9C" w:rsidDel="001905B5">
          <w:delText xml:space="preserve"> average of the joint effects of two SNPs is as powerful as the Z-score statistic</w:delText>
        </w:r>
        <w:r w:rsidR="004D073D" w:rsidRPr="00890F9C" w:rsidDel="001905B5">
          <w:fldChar w:fldCharType="begin" w:fldLock="1"/>
        </w:r>
        <w:r w:rsidR="009D14BF" w:rsidRPr="00890F9C" w:rsidDel="001905B5">
          <w:del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34</w:delText>
        </w:r>
        <w:r w:rsidR="004D073D" w:rsidRPr="00890F9C" w:rsidDel="001905B5">
          <w:fldChar w:fldCharType="end"/>
        </w:r>
        <w:r w:rsidRPr="00890F9C" w:rsidDel="001905B5">
          <w:delText xml:space="preserve"> and can control false positives when only one SNP has marginal effects, but still generates </w:delText>
        </w:r>
        <w:r w:rsidR="00BA0C66" w:rsidRPr="00890F9C" w:rsidDel="001905B5">
          <w:delText xml:space="preserve">an </w:delText>
        </w:r>
        <w:r w:rsidRPr="00890F9C" w:rsidDel="001905B5">
          <w:delText>inflated false positive</w:delText>
        </w:r>
        <w:r w:rsidR="00BA0C66" w:rsidRPr="00890F9C" w:rsidDel="001905B5">
          <w:delText xml:space="preserve"> rate for the detection of epistasis,</w:delText>
        </w:r>
        <w:r w:rsidRPr="00890F9C" w:rsidDel="001905B5">
          <w:delText xml:space="preserve"> particularly if both SNPs have marginal effects and are in LD</w:delText>
        </w:r>
        <w:r w:rsidR="004D073D" w:rsidRPr="00890F9C" w:rsidDel="001905B5">
          <w:fldChar w:fldCharType="begin" w:fldLock="1"/>
        </w:r>
        <w:r w:rsidR="009D14BF" w:rsidRPr="00890F9C" w:rsidDel="001905B5">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1905B5">
          <w:fldChar w:fldCharType="separate"/>
        </w:r>
        <w:r w:rsidR="009D14BF" w:rsidRPr="00890F9C" w:rsidDel="001905B5">
          <w:rPr>
            <w:noProof/>
            <w:vertAlign w:val="superscript"/>
          </w:rPr>
          <w:delText>15</w:delText>
        </w:r>
        <w:r w:rsidR="004D073D" w:rsidRPr="00890F9C" w:rsidDel="001905B5">
          <w:fldChar w:fldCharType="end"/>
        </w:r>
        <w:r w:rsidRPr="00890F9C" w:rsidDel="001905B5">
          <w:delText xml:space="preserve">. </w:delText>
        </w:r>
      </w:del>
      <w:del w:id="1458" w:author="WWAdmin" w:date="2014-03-07T22:54:00Z">
        <w:r w:rsidRPr="00890F9C" w:rsidDel="00EB0DDD">
          <w:delText>Arguably such inflation could be viewed as strengthen of the haplotype-based methods in terms of identifying ‘co-associated’ marginal loci without interactions</w:delText>
        </w:r>
        <w:r w:rsidR="004D073D" w:rsidRPr="00890F9C" w:rsidDel="00EB0DDD">
          <w:fldChar w:fldCharType="begin" w:fldLock="1"/>
        </w:r>
        <w:r w:rsidR="009D14BF" w:rsidRPr="00890F9C" w:rsidDel="00EB0DDD">
          <w:del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35,37</w:delText>
        </w:r>
        <w:r w:rsidR="004D073D" w:rsidRPr="00890F9C" w:rsidDel="00EB0DDD">
          <w:fldChar w:fldCharType="end"/>
        </w:r>
        <w:r w:rsidRPr="00890F9C" w:rsidDel="00EB0DDD">
          <w:delText xml:space="preserve"> if they are missed in conventional GWAS. </w:delText>
        </w:r>
      </w:del>
      <w:ins w:id="1459" w:author="Darren Burgess" w:date="2014-02-26T16:35:00Z">
        <w:del w:id="1460" w:author="WWAdmin" w:date="2014-03-07T22:54:00Z">
          <w:r w:rsidR="00AE2A66" w:rsidRPr="00D97EC7" w:rsidDel="00EB0DDD">
            <w:rPr>
              <w:b/>
              <w:rPrChange w:id="1461" w:author="Darren Burgess" w:date="2014-02-26T16:38:00Z">
                <w:rPr/>
              </w:rPrChange>
            </w:rPr>
            <w:delText xml:space="preserve">[Au: I think I see your point here, but it seems strange to </w:delText>
          </w:r>
        </w:del>
      </w:ins>
      <w:ins w:id="1462" w:author="Darren Burgess" w:date="2014-02-26T16:36:00Z">
        <w:del w:id="1463" w:author="WWAdmin" w:date="2014-03-07T22:54:00Z">
          <w:r w:rsidR="00AE2A66" w:rsidRPr="00D97EC7" w:rsidDel="00EB0DDD">
            <w:rPr>
              <w:b/>
              <w:rPrChange w:id="1464" w:author="Darren Burgess" w:date="2014-02-26T16:38:00Z">
                <w:rPr/>
              </w:rPrChange>
            </w:rPr>
            <w:delText>talk of a strength</w:delText>
          </w:r>
        </w:del>
      </w:ins>
      <w:ins w:id="1465" w:author="Darren Burgess" w:date="2014-02-26T16:35:00Z">
        <w:del w:id="1466" w:author="WWAdmin" w:date="2014-03-07T22:54:00Z">
          <w:r w:rsidR="00AE2A66" w:rsidRPr="00D97EC7" w:rsidDel="00EB0DDD">
            <w:rPr>
              <w:b/>
              <w:rPrChange w:id="1467" w:author="Darren Burgess" w:date="2014-02-26T16:38:00Z">
                <w:rPr/>
              </w:rPrChange>
            </w:rPr>
            <w:delText xml:space="preserve"> </w:delText>
          </w:r>
        </w:del>
      </w:ins>
      <w:ins w:id="1468" w:author="Darren Burgess" w:date="2014-02-26T16:36:00Z">
        <w:del w:id="1469" w:author="WWAdmin" w:date="2014-03-07T22:54:00Z">
          <w:r w:rsidR="00AE2A66" w:rsidRPr="00D97EC7" w:rsidDel="00EB0DDD">
            <w:rPr>
              <w:b/>
              <w:rPrChange w:id="1470" w:author="Darren Burgess" w:date="2014-02-26T16:38:00Z">
                <w:rPr/>
              </w:rPrChange>
            </w:rPr>
            <w:delText>of a</w:delText>
          </w:r>
        </w:del>
      </w:ins>
      <w:ins w:id="1471" w:author="Darren Burgess" w:date="2014-03-02T17:01:00Z">
        <w:del w:id="1472" w:author="WWAdmin" w:date="2014-03-07T22:54:00Z">
          <w:r w:rsidR="004A0CCA" w:rsidDel="00EB0DDD">
            <w:rPr>
              <w:b/>
            </w:rPr>
            <w:delText>n</w:delText>
          </w:r>
        </w:del>
      </w:ins>
      <w:ins w:id="1473" w:author="Darren Burgess" w:date="2014-02-26T16:36:00Z">
        <w:del w:id="1474" w:author="WWAdmin" w:date="2014-03-07T22:54:00Z">
          <w:r w:rsidR="00AE2A66" w:rsidRPr="00D97EC7" w:rsidDel="00EB0DDD">
            <w:rPr>
              <w:b/>
              <w:rPrChange w:id="1475" w:author="Darren Burgess" w:date="2014-02-26T16:38:00Z">
                <w:rPr/>
              </w:rPrChange>
            </w:rPr>
            <w:delText xml:space="preserve"> epistasis detection method</w:delText>
          </w:r>
          <w:r w:rsidR="00D97EC7" w:rsidRPr="00D97EC7" w:rsidDel="00EB0DDD">
            <w:rPr>
              <w:b/>
              <w:rPrChange w:id="1476" w:author="Darren Burgess" w:date="2014-02-26T16:38:00Z">
                <w:rPr/>
              </w:rPrChange>
            </w:rPr>
            <w:delText xml:space="preserve"> </w:delText>
          </w:r>
        </w:del>
      </w:ins>
      <w:ins w:id="1477" w:author="Darren Burgess" w:date="2014-02-26T16:37:00Z">
        <w:del w:id="1478" w:author="WWAdmin" w:date="2014-03-07T22:54:00Z">
          <w:r w:rsidR="00D97EC7" w:rsidRPr="00D97EC7" w:rsidDel="00EB0DDD">
            <w:rPr>
              <w:b/>
              <w:rPrChange w:id="1479" w:author="Darren Burgess" w:date="2014-02-26T16:38:00Z">
                <w:rPr/>
              </w:rPrChange>
            </w:rPr>
            <w:delText>in terms of its ability to pull out marginal loci that aren’t epistatic. Perhaps this could be reworded or removed?]</w:delText>
          </w:r>
        </w:del>
      </w:ins>
      <w:del w:id="1480" w:author="WWAdmin" w:date="2014-03-07T22:54:00Z">
        <w:r w:rsidRPr="00890F9C" w:rsidDel="00EB0DDD">
          <w:delText>The two-step solution</w:delText>
        </w:r>
        <w:r w:rsidR="004D073D" w:rsidRPr="00890F9C" w:rsidDel="00EB0DDD">
          <w:fldChar w:fldCharType="begin" w:fldLock="1"/>
        </w:r>
        <w:r w:rsidR="009D14BF" w:rsidRPr="00890F9C" w:rsidDel="00EB0DDD">
          <w:del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delInstrText>
        </w:r>
        <w:r w:rsidR="004D073D" w:rsidRPr="00890F9C" w:rsidDel="00EB0DDD">
          <w:fldChar w:fldCharType="separate"/>
        </w:r>
        <w:r w:rsidR="009D14BF" w:rsidRPr="00890F9C" w:rsidDel="00EB0DDD">
          <w:rPr>
            <w:noProof/>
            <w:vertAlign w:val="superscript"/>
          </w:rPr>
          <w:delText>16</w:delText>
        </w:r>
        <w:r w:rsidR="004D073D" w:rsidRPr="00890F9C" w:rsidDel="00EB0DDD">
          <w:fldChar w:fldCharType="end"/>
        </w:r>
        <w:r w:rsidRPr="00890F9C" w:rsidDel="00EB0DDD">
          <w:delText xml:space="preserve"> may be an effective fix of the inflation issue here.</w:delText>
        </w:r>
      </w:del>
      <w:r w:rsidRPr="00890F9C">
        <w:t xml:space="preserve"> </w:t>
      </w:r>
    </w:p>
    <w:p w14:paraId="4A817BD8" w14:textId="77777777" w:rsidR="00C01BA3" w:rsidRPr="00890F9C" w:rsidRDefault="00C01BA3" w:rsidP="00C01BA3"/>
    <w:p w14:paraId="6478EE59" w14:textId="77777777" w:rsidR="00C01BA3" w:rsidRPr="00890F9C" w:rsidRDefault="00C01BA3" w:rsidP="00C01BA3">
      <w:pPr>
        <w:pStyle w:val="Heading3"/>
        <w:rPr>
          <w:rStyle w:val="inlineheading"/>
          <w:i w:val="0"/>
        </w:rPr>
      </w:pPr>
      <w:bookmarkStart w:id="1481" w:name="_Toc256711624"/>
      <w:r w:rsidRPr="00890F9C">
        <w:rPr>
          <w:rStyle w:val="inlineheading"/>
          <w:i w:val="0"/>
        </w:rPr>
        <w:t>Bayesian methods</w:t>
      </w:r>
      <w:bookmarkEnd w:id="1481"/>
    </w:p>
    <w:p w14:paraId="0E5CC738" w14:textId="77777777" w:rsidR="00C01BA3" w:rsidRPr="00890F9C" w:rsidRDefault="00C01BA3" w:rsidP="00C01BA3">
      <w:pPr>
        <w:rPr>
          <w:rStyle w:val="inlineheading"/>
        </w:rPr>
      </w:pPr>
    </w:p>
    <w:p w14:paraId="18535EA0" w14:textId="0F5B3A29" w:rsidR="00C01BA3" w:rsidRPr="00890F9C" w:rsidRDefault="004D073D" w:rsidP="00C01BA3">
      <w:r w:rsidRPr="00890F9C">
        <w:rPr>
          <w:b/>
        </w:rPr>
        <w:t>Bayes’ theorem</w:t>
      </w:r>
      <w:r w:rsidR="00C01BA3" w:rsidRPr="00890F9C">
        <w:t xml:space="preserve"> offers a great flexibility to model and stochastically search </w:t>
      </w:r>
      <w:ins w:id="1482" w:author="Darren Burgess" w:date="2014-02-26T16:47:00Z">
        <w:r w:rsidR="00DD73EC">
          <w:t xml:space="preserve">for </w:t>
        </w:r>
      </w:ins>
      <w:r w:rsidR="00C01BA3" w:rsidRPr="00890F9C">
        <w:t>epistasis without enumerating all SNP combinations</w:t>
      </w:r>
      <w:r w:rsidRPr="00890F9C">
        <w:fldChar w:fldCharType="begin" w:fldLock="1"/>
      </w:r>
      <w:r w:rsidR="005C48A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Pr="00890F9C">
        <w:fldChar w:fldCharType="separate"/>
      </w:r>
      <w:r w:rsidR="005C48AB" w:rsidRPr="005C48AB">
        <w:rPr>
          <w:noProof/>
          <w:vertAlign w:val="superscript"/>
        </w:rPr>
        <w:t>13</w:t>
      </w:r>
      <w:r w:rsidRPr="00890F9C">
        <w:fldChar w:fldCharType="end"/>
      </w:r>
      <w:ins w:id="1483" w:author="WWAdmin" w:date="2014-03-09T12:50:00Z">
        <w:r w:rsidR="002545FF">
          <w:t xml:space="preserve"> (Supplementary information box S2)</w:t>
        </w:r>
      </w:ins>
      <w:r w:rsidR="00C01BA3" w:rsidRPr="00890F9C">
        <w:t xml:space="preserve">. </w:t>
      </w:r>
      <w:ins w:id="1484" w:author="Darren Burgess" w:date="2014-02-26T17:07:00Z">
        <w:r w:rsidR="000E7CDA" w:rsidRPr="000E7CDA">
          <w:rPr>
            <w:b/>
            <w:rPrChange w:id="1485" w:author="Darren Burgess" w:date="2014-02-26T17:08:00Z">
              <w:rPr/>
            </w:rPrChange>
          </w:rPr>
          <w:t xml:space="preserve">[Au: does this then come under the </w:t>
        </w:r>
      </w:ins>
      <w:ins w:id="1486" w:author="Darren Burgess" w:date="2014-02-26T17:08:00Z">
        <w:r w:rsidR="000E7CDA" w:rsidRPr="000E7CDA">
          <w:rPr>
            <w:b/>
            <w:rPrChange w:id="1487" w:author="Darren Burgess" w:date="2014-02-26T17:08:00Z">
              <w:rPr/>
            </w:rPrChange>
          </w:rPr>
          <w:t>‘</w:t>
        </w:r>
      </w:ins>
      <w:ins w:id="1488" w:author="Darren Burgess" w:date="2014-02-26T17:07:00Z">
        <w:r w:rsidR="000E7CDA" w:rsidRPr="000E7CDA">
          <w:rPr>
            <w:b/>
            <w:rPrChange w:id="1489" w:author="Darren Burgess" w:date="2014-02-26T17:08:00Z">
              <w:rPr/>
            </w:rPrChange>
          </w:rPr>
          <w:t>exhaustive’ or ‘hypothesis-driven’</w:t>
        </w:r>
      </w:ins>
      <w:ins w:id="1490" w:author="Darren Burgess" w:date="2014-02-26T17:08:00Z">
        <w:r w:rsidR="000E7CDA" w:rsidRPr="000E7CDA">
          <w:rPr>
            <w:b/>
            <w:rPrChange w:id="1491" w:author="Darren Burgess" w:date="2014-02-26T17:08:00Z">
              <w:rPr/>
            </w:rPrChange>
          </w:rPr>
          <w:t xml:space="preserve"> category? It seems to be neither]</w:t>
        </w:r>
      </w:ins>
      <w:ins w:id="1492" w:author="Darren Burgess" w:date="2014-02-26T17:07:00Z">
        <w:r w:rsidR="000E7CDA">
          <w:t xml:space="preserve"> </w:t>
        </w:r>
      </w:ins>
      <w:ins w:id="1493" w:author="WWAdmin" w:date="2014-03-09T12:20:00Z">
        <w:r w:rsidR="0087271A">
          <w:t xml:space="preserve">Based on </w:t>
        </w:r>
      </w:ins>
      <w:ins w:id="1494" w:author="WWAdmin" w:date="2014-03-09T12:21:00Z">
        <w:r w:rsidR="0087271A">
          <w:t>a similar</w:t>
        </w:r>
      </w:ins>
      <w:ins w:id="1495" w:author="WWAdmin" w:date="2014-03-09T12:20:00Z">
        <w:r w:rsidR="0087271A">
          <w:t xml:space="preserve"> rational </w:t>
        </w:r>
      </w:ins>
      <w:ins w:id="1496" w:author="WWAdmin" w:date="2014-03-09T12:23:00Z">
        <w:r w:rsidR="0087271A">
          <w:t xml:space="preserve">that </w:t>
        </w:r>
      </w:ins>
      <w:ins w:id="1497" w:author="WWAdmin" w:date="2014-03-09T12:32:00Z">
        <w:r w:rsidR="00F27F5F">
          <w:t xml:space="preserve">the </w:t>
        </w:r>
      </w:ins>
      <w:ins w:id="1498" w:author="WWAdmin" w:date="2014-03-09T12:24:00Z">
        <w:r w:rsidR="0087271A">
          <w:t xml:space="preserve">difference of </w:t>
        </w:r>
      </w:ins>
      <w:ins w:id="1499" w:author="WWAdmin" w:date="2014-03-09T12:23:00Z">
        <w:r w:rsidR="0087271A">
          <w:t xml:space="preserve">inter-locus </w:t>
        </w:r>
      </w:ins>
      <w:ins w:id="1500" w:author="WWAdmin" w:date="2014-03-09T12:25:00Z">
        <w:r w:rsidR="0087271A">
          <w:t>genotype</w:t>
        </w:r>
      </w:ins>
      <w:ins w:id="1501" w:author="WWAdmin" w:date="2014-03-09T12:24:00Z">
        <w:r w:rsidR="0087271A">
          <w:t xml:space="preserve"> </w:t>
        </w:r>
      </w:ins>
      <w:ins w:id="1502" w:author="WWAdmin" w:date="2014-03-09T12:25:00Z">
        <w:r w:rsidR="00F27F5F">
          <w:t>frequenc</w:t>
        </w:r>
      </w:ins>
      <w:ins w:id="1503" w:author="WWAdmin" w:date="2014-03-09T12:32:00Z">
        <w:r w:rsidR="00F27F5F">
          <w:t>y distributions</w:t>
        </w:r>
      </w:ins>
      <w:ins w:id="1504" w:author="WWAdmin" w:date="2014-03-09T12:25:00Z">
        <w:r w:rsidR="0087271A">
          <w:t xml:space="preserve"> between cases and controls may indicate interactions, </w:t>
        </w:r>
      </w:ins>
      <w:ins w:id="1505" w:author="WWAdmin" w:date="2014-03-09T12:26:00Z">
        <w:r w:rsidR="0087271A">
          <w:t>an early Bayesian tool</w:t>
        </w:r>
      </w:ins>
      <w:del w:id="1506" w:author="WWAdmin" w:date="2014-03-09T12:27:00Z">
        <w:r w:rsidR="00C01BA3" w:rsidRPr="00890F9C" w:rsidDel="0087271A">
          <w:delText>In</w:delText>
        </w:r>
      </w:del>
      <w:r w:rsidR="00C01BA3" w:rsidRPr="00890F9C">
        <w:t xml:space="preserve"> </w:t>
      </w:r>
      <w:ins w:id="1507" w:author="Darren Burgess" w:date="2014-02-26T16:54:00Z">
        <w:r w:rsidR="00DD73EC" w:rsidRPr="00DD73EC">
          <w:t xml:space="preserve">Bayesian epistasis association mapping </w:t>
        </w:r>
        <w:r w:rsidR="00DD73EC">
          <w:t>(</w:t>
        </w:r>
      </w:ins>
      <w:r w:rsidR="00C01BA3" w:rsidRPr="00890F9C">
        <w:t>BEAM</w:t>
      </w:r>
      <w:ins w:id="1508" w:author="Darren Burgess" w:date="2014-02-26T16:54:00Z">
        <w:r w:rsidR="00DD73EC">
          <w:t>)</w:t>
        </w:r>
      </w:ins>
      <w:del w:id="1509" w:author="WWAdmin" w:date="2014-03-09T12:27:00Z">
        <w:r w:rsidR="00BA0C66" w:rsidRPr="00890F9C" w:rsidDel="0087271A">
          <w:delText>,</w:delText>
        </w:r>
        <w:r w:rsidR="00C01BA3" w:rsidRPr="00890F9C" w:rsidDel="0087271A">
          <w:delText xml:space="preserve"> </w:delText>
        </w:r>
        <w:r w:rsidR="00125ED8" w:rsidRPr="00890F9C" w:rsidDel="0087271A">
          <w:delText xml:space="preserve">an early </w:delText>
        </w:r>
        <w:r w:rsidR="00C01BA3" w:rsidRPr="00890F9C" w:rsidDel="0087271A">
          <w:delText>Bayesian tool for GWAS</w:delText>
        </w:r>
      </w:del>
      <w:r w:rsidRPr="00890F9C">
        <w:fldChar w:fldCharType="begin" w:fldLock="1"/>
      </w:r>
      <w:r w:rsidR="005C48AB">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"&lt;sup&gt;35&lt;/sup&gt;" }, "properties" : { "noteIndex" : 0 }, "schema" : "https://github.com/citation-style-language/schema/raw/master/csl-citation.json" }</w:instrText>
      </w:r>
      <w:r w:rsidRPr="00890F9C">
        <w:fldChar w:fldCharType="separate"/>
      </w:r>
      <w:r w:rsidR="005C48AB" w:rsidRPr="005C48AB">
        <w:rPr>
          <w:noProof/>
          <w:vertAlign w:val="superscript"/>
        </w:rPr>
        <w:t>35</w:t>
      </w:r>
      <w:r w:rsidRPr="00890F9C">
        <w:fldChar w:fldCharType="end"/>
      </w:r>
      <w:del w:id="1510" w:author="WWAdmin" w:date="2014-03-09T12:29:00Z">
        <w:r w:rsidR="00C01BA3" w:rsidRPr="00890F9C" w:rsidDel="0087271A">
          <w:delText>, detection of interacting SNPs is equivalent to</w:delText>
        </w:r>
      </w:del>
      <w:r w:rsidR="00C01BA3" w:rsidRPr="00890F9C">
        <w:t xml:space="preserve"> partition</w:t>
      </w:r>
      <w:ins w:id="1511" w:author="WWAdmin" w:date="2014-03-09T12:30:00Z">
        <w:r w:rsidR="0087271A">
          <w:t>s</w:t>
        </w:r>
      </w:ins>
      <w:del w:id="1512" w:author="WWAdmin" w:date="2014-03-09T12:30:00Z">
        <w:r w:rsidR="00BA0C66" w:rsidRPr="00890F9C" w:rsidDel="0087271A">
          <w:delText>ing of</w:delText>
        </w:r>
      </w:del>
      <w:r w:rsidR="00C01BA3" w:rsidRPr="00890F9C">
        <w:t xml:space="preserve"> </w:t>
      </w:r>
      <w:ins w:id="1513" w:author="WWAdmin" w:date="2014-03-09T12:32:00Z">
        <w:r w:rsidR="00F27F5F">
          <w:t>unlinked</w:t>
        </w:r>
      </w:ins>
      <w:del w:id="1514" w:author="WWAdmin" w:date="2014-03-09T12:32:00Z">
        <w:r w:rsidR="00C01BA3" w:rsidRPr="00890F9C" w:rsidDel="00F27F5F">
          <w:delText>independent</w:delText>
        </w:r>
      </w:del>
      <w:r w:rsidR="00C01BA3" w:rsidRPr="00890F9C">
        <w:t xml:space="preserve"> SNPs (i.e. </w:t>
      </w:r>
      <w:ins w:id="1515" w:author="Darren Burgess" w:date="2014-02-26T16:48:00Z">
        <w:r w:rsidR="00DD73EC">
          <w:t xml:space="preserve">SNPs </w:t>
        </w:r>
      </w:ins>
      <w:r w:rsidR="00C01BA3" w:rsidRPr="00890F9C">
        <w:t>no</w:t>
      </w:r>
      <w:ins w:id="1516" w:author="Darren Burgess" w:date="2014-02-26T16:48:00Z">
        <w:r w:rsidR="00DD73EC">
          <w:t>t</w:t>
        </w:r>
      </w:ins>
      <w:r w:rsidR="00C01BA3" w:rsidRPr="00890F9C">
        <w:t xml:space="preserve"> </w:t>
      </w:r>
      <w:ins w:id="1517" w:author="Darren Burgess" w:date="2014-02-26T16:49:00Z">
        <w:r w:rsidR="00DD73EC">
          <w:t xml:space="preserve">in </w:t>
        </w:r>
      </w:ins>
      <w:r w:rsidR="00C01BA3" w:rsidRPr="00890F9C">
        <w:t xml:space="preserve">LD) into </w:t>
      </w:r>
      <w:ins w:id="1518" w:author="WWAdmin" w:date="2014-03-09T12:33:00Z">
        <w:r w:rsidR="00F27F5F">
          <w:t xml:space="preserve">three </w:t>
        </w:r>
        <w:proofErr w:type="spellStart"/>
        <w:r w:rsidR="00F27F5F">
          <w:t>nonoverlapping</w:t>
        </w:r>
        <w:proofErr w:type="spellEnd"/>
        <w:r w:rsidR="00F27F5F">
          <w:t xml:space="preserve"> </w:t>
        </w:r>
      </w:ins>
      <w:del w:id="1519" w:author="WWAdmin" w:date="2014-03-09T12:45:00Z">
        <w:r w:rsidR="00C01BA3" w:rsidRPr="00890F9C" w:rsidDel="00AB3532">
          <w:delText>predefined</w:delText>
        </w:r>
      </w:del>
      <w:r w:rsidR="00C01BA3" w:rsidRPr="00890F9C">
        <w:t xml:space="preserve"> groups </w:t>
      </w:r>
      <w:ins w:id="1520" w:author="WWAdmin" w:date="2014-03-09T12:44:00Z">
        <w:r w:rsidR="00AB3532">
          <w:t xml:space="preserve">(i.e. </w:t>
        </w:r>
      </w:ins>
      <w:ins w:id="1521" w:author="WWAdmin" w:date="2014-03-09T12:58:00Z">
        <w:r w:rsidR="000F04C4">
          <w:t>unassociated</w:t>
        </w:r>
      </w:ins>
      <w:ins w:id="1522" w:author="WWAdmin" w:date="2014-03-09T12:48:00Z">
        <w:r w:rsidR="00AB3532">
          <w:t>,</w:t>
        </w:r>
      </w:ins>
      <w:ins w:id="1523" w:author="WWAdmin" w:date="2014-03-09T12:44:00Z">
        <w:r w:rsidR="00AB3532">
          <w:t xml:space="preserve"> </w:t>
        </w:r>
      </w:ins>
      <w:ins w:id="1524" w:author="WWAdmin" w:date="2014-03-09T12:58:00Z">
        <w:r w:rsidR="000F04C4">
          <w:t xml:space="preserve">associated </w:t>
        </w:r>
      </w:ins>
      <w:ins w:id="1525" w:author="WWAdmin" w:date="2014-03-09T12:45:00Z">
        <w:r w:rsidR="00AB3532">
          <w:t xml:space="preserve">by marginal effects and by joint </w:t>
        </w:r>
      </w:ins>
      <w:ins w:id="1526" w:author="WWAdmin" w:date="2014-03-09T12:48:00Z">
        <w:r w:rsidR="00AB3532">
          <w:t>effects</w:t>
        </w:r>
      </w:ins>
      <w:ins w:id="1527" w:author="WWAdmin" w:date="2014-03-09T12:45:00Z">
        <w:r w:rsidR="00AB3532">
          <w:t>)</w:t>
        </w:r>
      </w:ins>
      <w:ins w:id="1528" w:author="WWAdmin" w:date="2014-03-09T12:46:00Z">
        <w:r w:rsidR="00AB3532">
          <w:t xml:space="preserve"> </w:t>
        </w:r>
      </w:ins>
      <w:r w:rsidR="00C01BA3" w:rsidRPr="00890F9C">
        <w:t>according to their posterior probabilities without explicitly testing interactions</w:t>
      </w:r>
      <w:r w:rsidRPr="00890F9C">
        <w:fldChar w:fldCharType="begin" w:fldLock="1"/>
      </w:r>
      <w:r w:rsidR="005C48A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Pr="00890F9C">
        <w:fldChar w:fldCharType="separate"/>
      </w:r>
      <w:r w:rsidR="005C48AB" w:rsidRPr="005C48AB">
        <w:rPr>
          <w:noProof/>
          <w:vertAlign w:val="superscript"/>
        </w:rPr>
        <w:t>7,13</w:t>
      </w:r>
      <w:r w:rsidRPr="00890F9C">
        <w:fldChar w:fldCharType="end"/>
      </w:r>
      <w:r w:rsidR="00C01BA3" w:rsidRPr="00890F9C">
        <w:t xml:space="preserve">. </w:t>
      </w:r>
      <w:ins w:id="1529" w:author="WWAdmin" w:date="2014-03-09T14:03:00Z">
        <w:r w:rsidR="00C74D54">
          <w:t xml:space="preserve">The BEAM framework </w:t>
        </w:r>
      </w:ins>
      <w:ins w:id="1530" w:author="WWAdmin" w:date="2014-03-09T14:18:00Z">
        <w:r w:rsidR="0058428F">
          <w:t>has been</w:t>
        </w:r>
      </w:ins>
      <w:ins w:id="1531" w:author="WWAdmin" w:date="2014-03-09T14:03:00Z">
        <w:r w:rsidR="00C74D54">
          <w:t xml:space="preserve"> i</w:t>
        </w:r>
      </w:ins>
      <w:del w:id="1532" w:author="WWAdmin" w:date="2014-03-09T14:03:00Z">
        <w:r w:rsidR="00C01BA3" w:rsidRPr="00890F9C" w:rsidDel="00C74D54">
          <w:delText>I</w:delText>
        </w:r>
      </w:del>
      <w:r w:rsidR="00C01BA3" w:rsidRPr="00890F9C">
        <w:t xml:space="preserve">mproved </w:t>
      </w:r>
      <w:ins w:id="1533" w:author="WWAdmin" w:date="2014-03-09T14:17:00Z">
        <w:r w:rsidR="0058428F">
          <w:t>to</w:t>
        </w:r>
      </w:ins>
      <w:del w:id="1534" w:author="WWAdmin" w:date="2014-03-09T14:17:00Z">
        <w:r w:rsidR="00C01BA3" w:rsidRPr="00890F9C" w:rsidDel="0058428F">
          <w:delText>BEAM methods</w:delText>
        </w:r>
      </w:del>
      <w:r w:rsidR="00C01BA3" w:rsidRPr="00890F9C">
        <w:t xml:space="preserve"> use new variables </w:t>
      </w:r>
      <w:del w:id="1535" w:author="WWAdmin" w:date="2014-03-09T14:23:00Z">
        <w:r w:rsidR="00C01BA3" w:rsidRPr="00890F9C" w:rsidDel="0058428F">
          <w:delText xml:space="preserve">to </w:delText>
        </w:r>
      </w:del>
      <w:r w:rsidR="00C01BA3" w:rsidRPr="00890F9C">
        <w:t>account</w:t>
      </w:r>
      <w:ins w:id="1536" w:author="WWAdmin" w:date="2014-03-09T14:23:00Z">
        <w:r w:rsidR="0058428F">
          <w:t>ing</w:t>
        </w:r>
      </w:ins>
      <w:r w:rsidR="00C01BA3" w:rsidRPr="00890F9C">
        <w:t xml:space="preserve"> for LD among SNPs and thus allow a full analysis of GWAS data</w:t>
      </w:r>
      <w:r w:rsidRPr="00890F9C">
        <w:fldChar w:fldCharType="begin" w:fldLock="1"/>
      </w:r>
      <w:r w:rsidR="005C48AB">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"&lt;sup&gt;7,36&lt;/sup&gt;" }, "properties" : { "noteIndex" : 0 }, "schema" : "https://github.com/citation-style-language/schema/raw/master/csl-citation.json" }</w:instrText>
      </w:r>
      <w:r w:rsidRPr="00890F9C">
        <w:fldChar w:fldCharType="separate"/>
      </w:r>
      <w:r w:rsidR="005C48AB" w:rsidRPr="005C48AB">
        <w:rPr>
          <w:noProof/>
          <w:vertAlign w:val="superscript"/>
        </w:rPr>
        <w:t>7,36</w:t>
      </w:r>
      <w:r w:rsidRPr="00890F9C">
        <w:fldChar w:fldCharType="end"/>
      </w:r>
      <w:del w:id="1537" w:author="WWAdmin" w:date="2014-03-09T14:18:00Z">
        <w:r w:rsidR="00C01BA3" w:rsidRPr="00890F9C" w:rsidDel="0058428F">
          <w:delText>,</w:delText>
        </w:r>
      </w:del>
      <w:r w:rsidR="00C01BA3" w:rsidRPr="00890F9C">
        <w:t xml:space="preserve"> </w:t>
      </w:r>
      <w:ins w:id="1538" w:author="WWAdmin" w:date="2014-03-09T14:18:00Z">
        <w:r w:rsidR="0058428F">
          <w:t xml:space="preserve">and </w:t>
        </w:r>
      </w:ins>
      <w:ins w:id="1539" w:author="WWAdmin" w:date="2014-03-09T14:19:00Z">
        <w:r w:rsidR="0058428F">
          <w:t xml:space="preserve">further </w:t>
        </w:r>
      </w:ins>
      <w:ins w:id="1540" w:author="WWAdmin" w:date="2014-03-09T14:18:00Z">
        <w:r w:rsidR="0058428F">
          <w:t xml:space="preserve">extended </w:t>
        </w:r>
      </w:ins>
      <w:ins w:id="1541" w:author="WWAdmin" w:date="2014-03-09T14:20:00Z">
        <w:r w:rsidR="0058428F">
          <w:t>to be applicable for</w:t>
        </w:r>
      </w:ins>
      <w:ins w:id="1542" w:author="WWAdmin" w:date="2014-03-09T14:19:00Z">
        <w:r w:rsidR="0058428F">
          <w:t xml:space="preserve"> quantitative traits </w:t>
        </w:r>
      </w:ins>
      <w:ins w:id="1543" w:author="WWAdmin" w:date="2014-03-09T14:20:00Z">
        <w:r w:rsidR="0058428F">
          <w:t xml:space="preserve">via two-way </w:t>
        </w:r>
      </w:ins>
      <w:ins w:id="1544" w:author="WWAdmin" w:date="2014-03-09T14:21:00Z">
        <w:r w:rsidR="0058428F">
          <w:t xml:space="preserve">Bayesian </w:t>
        </w:r>
      </w:ins>
      <w:ins w:id="1545" w:author="WWAdmin" w:date="2014-03-09T14:20:00Z">
        <w:r w:rsidR="0058428F">
          <w:t>partitioning</w:t>
        </w:r>
      </w:ins>
      <w:ins w:id="1546" w:author="WWAdmin" w:date="2014-03-09T14:22:00Z">
        <w:r w:rsidR="0058428F">
          <w:t xml:space="preserve"> (</w:t>
        </w:r>
      </w:ins>
      <w:ins w:id="1547" w:author="WWAdmin" w:date="2014-03-09T14:24:00Z">
        <w:r w:rsidR="0058428F">
          <w:t>i.e. partitioning SNPs and samples simultaneously)</w:t>
        </w:r>
      </w:ins>
      <w:ins w:id="1548" w:author="WWAdmin" w:date="2014-03-09T14:26:00Z">
        <w:r w:rsidR="00CE6A88">
          <w:t xml:space="preserve">. </w:t>
        </w:r>
      </w:ins>
      <w:ins w:id="1549" w:author="WWAdmin" w:date="2014-03-09T14:28:00Z">
        <w:r w:rsidR="00CE6A88">
          <w:t>Nevertheless,</w:t>
        </w:r>
      </w:ins>
      <w:del w:id="1550" w:author="WWAdmin" w:date="2014-03-09T14:29:00Z">
        <w:r w:rsidR="00C01BA3" w:rsidRPr="00890F9C" w:rsidDel="00CE6A88">
          <w:delText>but</w:delText>
        </w:r>
      </w:del>
      <w:del w:id="1551" w:author="WWAdmin" w:date="2014-03-09T14:31:00Z">
        <w:r w:rsidR="00C01BA3" w:rsidRPr="00890F9C" w:rsidDel="00CE6A88">
          <w:delText xml:space="preserve"> may benefit more from</w:delText>
        </w:r>
      </w:del>
      <w:r w:rsidR="00C01BA3" w:rsidRPr="00890F9C">
        <w:t xml:space="preserve"> additional </w:t>
      </w:r>
      <w:ins w:id="1552" w:author="WWAdmin" w:date="2014-03-09T12:40:00Z">
        <w:r w:rsidR="00AB3532">
          <w:t xml:space="preserve">explicit </w:t>
        </w:r>
      </w:ins>
      <w:r w:rsidR="00C01BA3" w:rsidRPr="00890F9C">
        <w:t xml:space="preserve">tests for interactions among SNPs partitioned in the </w:t>
      </w:r>
      <w:ins w:id="1553" w:author="WWAdmin" w:date="2014-03-09T12:41:00Z">
        <w:r w:rsidR="00AB3532">
          <w:t>jointly associated</w:t>
        </w:r>
      </w:ins>
      <w:del w:id="1554" w:author="WWAdmin" w:date="2014-03-09T12:41:00Z">
        <w:r w:rsidR="00C01BA3" w:rsidRPr="00890F9C" w:rsidDel="00AB3532">
          <w:delText>target</w:delText>
        </w:r>
      </w:del>
      <w:r w:rsidR="00C01BA3" w:rsidRPr="00890F9C">
        <w:t xml:space="preserve"> group</w:t>
      </w:r>
      <w:ins w:id="1555" w:author="WWAdmin" w:date="2014-03-09T13:17:00Z">
        <w:r w:rsidR="00EF02FE">
          <w:t xml:space="preserve"> at least</w:t>
        </w:r>
      </w:ins>
      <w:ins w:id="1556" w:author="WWAdmin" w:date="2014-03-09T14:31:00Z">
        <w:r w:rsidR="00CE6A88">
          <w:t xml:space="preserve"> may be useful </w:t>
        </w:r>
      </w:ins>
      <w:ins w:id="1557" w:author="WWAdmin" w:date="2014-03-09T14:32:00Z">
        <w:r w:rsidR="00CE6A88">
          <w:t>to exclude potential false positive interactions</w:t>
        </w:r>
      </w:ins>
      <w:r w:rsidRPr="00890F9C">
        <w:fldChar w:fldCharType="begin" w:fldLock="1"/>
      </w:r>
      <w:r w:rsidR="005C48AB">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Pr="00890F9C">
        <w:fldChar w:fldCharType="separate"/>
      </w:r>
      <w:r w:rsidR="005C48AB" w:rsidRPr="005C48AB">
        <w:rPr>
          <w:noProof/>
          <w:vertAlign w:val="superscript"/>
        </w:rPr>
        <w:t>6</w:t>
      </w:r>
      <w:r w:rsidRPr="00890F9C">
        <w:fldChar w:fldCharType="end"/>
      </w:r>
      <w:r w:rsidR="00C01BA3" w:rsidRPr="00890F9C">
        <w:t>.</w:t>
      </w:r>
      <w:del w:id="1558" w:author="WWAdmin" w:date="2014-03-09T12:43:00Z">
        <w:r w:rsidR="00C01BA3" w:rsidRPr="00890F9C" w:rsidDel="00AB3532">
          <w:delText xml:space="preserve"> </w:delText>
        </w:r>
      </w:del>
      <w:ins w:id="1559" w:author="Darren Burgess" w:date="2014-02-26T17:02:00Z">
        <w:del w:id="1560" w:author="WWAdmin" w:date="2014-03-09T12:43:00Z">
          <w:r w:rsidR="000E7CDA" w:rsidRPr="000E7CDA" w:rsidDel="00AB3532">
            <w:rPr>
              <w:b/>
              <w:rPrChange w:id="1561" w:author="Darren Burgess" w:date="2014-02-26T17:02:00Z">
                <w:rPr/>
              </w:rPrChange>
            </w:rPr>
            <w:delText>[Au: target group = those SNP pairs that are likely to interact</w:delText>
          </w:r>
        </w:del>
      </w:ins>
      <w:ins w:id="1562" w:author="Darren Burgess" w:date="2014-02-26T17:04:00Z">
        <w:del w:id="1563" w:author="WWAdmin" w:date="2014-03-09T12:43:00Z">
          <w:r w:rsidR="000E7CDA" w:rsidDel="00AB3532">
            <w:rPr>
              <w:b/>
            </w:rPr>
            <w:delText xml:space="preserve"> according to the BEAM-li</w:delText>
          </w:r>
        </w:del>
        <w:del w:id="1564" w:author="WWAdmin" w:date="2014-03-09T12:44:00Z">
          <w:r w:rsidR="000E7CDA" w:rsidDel="00AB3532">
            <w:rPr>
              <w:b/>
            </w:rPr>
            <w:delText>ke methods</w:delText>
          </w:r>
        </w:del>
      </w:ins>
      <w:ins w:id="1565" w:author="Darren Burgess" w:date="2014-02-26T17:02:00Z">
        <w:del w:id="1566" w:author="WWAdmin" w:date="2014-03-09T12:44:00Z">
          <w:r w:rsidR="000E7CDA" w:rsidRPr="000E7CDA" w:rsidDel="00AB3532">
            <w:rPr>
              <w:b/>
              <w:rPrChange w:id="1567" w:author="Darren Burgess" w:date="2014-02-26T17:02:00Z">
                <w:rPr/>
              </w:rPrChange>
            </w:rPr>
            <w:delText>? Please specify]</w:delText>
          </w:r>
        </w:del>
        <w:r w:rsidR="000E7CDA">
          <w:t xml:space="preserve"> </w:t>
        </w:r>
      </w:ins>
      <w:r w:rsidR="00C01BA3" w:rsidRPr="00890F9C">
        <w:t>Hybrid Bayesian methods appear to be able to improve detection of epistasis in GWAS</w:t>
      </w:r>
      <w:ins w:id="1568" w:author="Darren Burgess" w:date="2014-02-26T17:03:00Z">
        <w:r w:rsidR="000E7CDA">
          <w:t>s</w:t>
        </w:r>
      </w:ins>
      <w:r w:rsidRPr="00890F9C">
        <w:fldChar w:fldCharType="begin" w:fldLock="1"/>
      </w:r>
      <w:r w:rsidR="005C48AB">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"&lt;sup&gt;37\u201339&lt;/sup&gt;" }, "properties" : { "noteIndex" : 0 }, "schema" : "https://github.com/citation-style-language/schema/raw/master/csl-citation.json" }</w:instrText>
      </w:r>
      <w:r w:rsidRPr="00890F9C">
        <w:fldChar w:fldCharType="separate"/>
      </w:r>
      <w:r w:rsidR="005C48AB" w:rsidRPr="005C48AB">
        <w:rPr>
          <w:noProof/>
          <w:vertAlign w:val="superscript"/>
        </w:rPr>
        <w:t>37–39</w:t>
      </w:r>
      <w:r w:rsidRPr="00890F9C">
        <w:fldChar w:fldCharType="end"/>
      </w:r>
      <w:r w:rsidR="00C01BA3" w:rsidRPr="00890F9C">
        <w:t xml:space="preserve">, e.g. combining the strengths of Bayesian framework and generalized linear model allows fast and stable tests of SNP or haplotype interactions while considering </w:t>
      </w:r>
      <w:r w:rsidR="00C01BA3" w:rsidRPr="008532AE">
        <w:t>covariates</w:t>
      </w:r>
      <w:r w:rsidR="00C01BA3" w:rsidRPr="00890F9C">
        <w:t>, marginal effects and gene</w:t>
      </w:r>
      <w:ins w:id="1569" w:author="Darren Burgess" w:date="2014-02-26T17:05:00Z">
        <w:r w:rsidR="000E7CDA">
          <w:t>–</w:t>
        </w:r>
      </w:ins>
      <w:del w:id="1570" w:author="Darren Burgess" w:date="2014-02-26T17:05:00Z">
        <w:r w:rsidR="00C01BA3" w:rsidRPr="00890F9C" w:rsidDel="000E7CDA">
          <w:delText>-</w:delText>
        </w:r>
      </w:del>
      <w:r w:rsidR="00C01BA3" w:rsidRPr="00890F9C">
        <w:t>environment interaction</w:t>
      </w:r>
      <w:ins w:id="1571" w:author="Darren Burgess" w:date="2014-02-26T17:03:00Z">
        <w:r w:rsidR="000E7CDA">
          <w:t>s</w:t>
        </w:r>
      </w:ins>
      <w:r w:rsidR="00C01BA3" w:rsidRPr="00890F9C">
        <w:t xml:space="preserve"> simultaneously</w:t>
      </w:r>
      <w:r w:rsidRPr="00890F9C">
        <w:fldChar w:fldCharType="begin" w:fldLock="1"/>
      </w:r>
      <w:r w:rsidR="005C48AB">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"&lt;sup&gt;38,40&lt;/sup&gt;" }, "properties" : { "noteIndex" : 0 }, "schema" : "https://github.com/citation-style-language/schema/raw/master/csl-citation.json" }</w:instrText>
      </w:r>
      <w:r w:rsidRPr="00890F9C">
        <w:fldChar w:fldCharType="separate"/>
      </w:r>
      <w:r w:rsidR="005C48AB" w:rsidRPr="005C48AB">
        <w:rPr>
          <w:noProof/>
          <w:vertAlign w:val="superscript"/>
        </w:rPr>
        <w:t>38,40</w:t>
      </w:r>
      <w:r w:rsidRPr="00890F9C">
        <w:fldChar w:fldCharType="end"/>
      </w:r>
      <w:r w:rsidR="00C01BA3" w:rsidRPr="00890F9C">
        <w:t xml:space="preserve">. </w:t>
      </w:r>
      <w:ins w:id="1572" w:author="Darren Burgess" w:date="2014-02-26T17:05:00Z">
        <w:r w:rsidR="000E7CDA">
          <w:t>Additionally</w:t>
        </w:r>
      </w:ins>
      <w:del w:id="1573" w:author="Darren Burgess" w:date="2014-02-26T17:05:00Z">
        <w:r w:rsidR="00C01BA3" w:rsidRPr="00890F9C" w:rsidDel="000E7CDA">
          <w:delText>Besides</w:delText>
        </w:r>
      </w:del>
      <w:r w:rsidR="00C01BA3" w:rsidRPr="00890F9C">
        <w:t>, the Bayesian model averaging approach may increase power of detection by averaging evidence from multiple plausible models given unknown actual interaction types</w:t>
      </w:r>
      <w:r w:rsidRPr="00890F9C">
        <w:fldChar w:fldCharType="begin" w:fldLock="1"/>
      </w:r>
      <w:r w:rsidR="005C48AB">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"&lt;sup&gt;41&lt;/sup&gt;" }, "properties" : { "noteIndex" : 0 }, "schema" : "https://github.com/citation-style-language/schema/raw/master/csl-citation.json" }</w:instrText>
      </w:r>
      <w:r w:rsidRPr="00890F9C">
        <w:fldChar w:fldCharType="separate"/>
      </w:r>
      <w:r w:rsidR="005C48AB" w:rsidRPr="005C48AB">
        <w:rPr>
          <w:noProof/>
          <w:vertAlign w:val="superscript"/>
        </w:rPr>
        <w:t>41</w:t>
      </w:r>
      <w:r w:rsidRPr="00890F9C">
        <w:fldChar w:fldCharType="end"/>
      </w:r>
      <w:r w:rsidR="00C01BA3" w:rsidRPr="00890F9C">
        <w:t>.</w:t>
      </w:r>
    </w:p>
    <w:p w14:paraId="5161EB34" w14:textId="77777777" w:rsidR="00C01BA3" w:rsidRPr="00890F9C" w:rsidRDefault="00C01BA3" w:rsidP="00C01BA3"/>
    <w:p w14:paraId="348903E1" w14:textId="77777777" w:rsidR="00C01BA3" w:rsidRPr="00890F9C" w:rsidRDefault="00C01BA3" w:rsidP="00C01BA3">
      <w:pPr>
        <w:pStyle w:val="Heading3"/>
        <w:rPr>
          <w:rStyle w:val="inlineheading"/>
          <w:i w:val="0"/>
        </w:rPr>
      </w:pPr>
      <w:bookmarkStart w:id="1574" w:name="_Toc256711625"/>
      <w:r w:rsidRPr="00890F9C">
        <w:rPr>
          <w:rStyle w:val="inlineheading"/>
          <w:i w:val="0"/>
        </w:rPr>
        <w:t>Data</w:t>
      </w:r>
      <w:ins w:id="1575" w:author="Darren Burgess" w:date="2014-02-26T17:05:00Z">
        <w:r w:rsidR="000E7CDA">
          <w:rPr>
            <w:rStyle w:val="inlineheading"/>
            <w:i w:val="0"/>
          </w:rPr>
          <w:t>-</w:t>
        </w:r>
      </w:ins>
      <w:del w:id="1576" w:author="Darren Burgess" w:date="2014-02-26T17:05:00Z">
        <w:r w:rsidRPr="00890F9C" w:rsidDel="000E7CDA">
          <w:rPr>
            <w:rStyle w:val="inlineheading"/>
            <w:i w:val="0"/>
          </w:rPr>
          <w:delText xml:space="preserve"> </w:delText>
        </w:r>
      </w:del>
      <w:r w:rsidRPr="00890F9C">
        <w:rPr>
          <w:rStyle w:val="inlineheading"/>
          <w:i w:val="0"/>
        </w:rPr>
        <w:t>filtering methods</w:t>
      </w:r>
      <w:bookmarkEnd w:id="1574"/>
    </w:p>
    <w:p w14:paraId="0766AE5A" w14:textId="77777777" w:rsidR="00C01BA3" w:rsidRPr="00890F9C" w:rsidRDefault="00C01BA3" w:rsidP="00C01BA3">
      <w:pPr>
        <w:rPr>
          <w:rStyle w:val="inlineheading"/>
        </w:rPr>
      </w:pPr>
    </w:p>
    <w:p w14:paraId="093B5D7C" w14:textId="69BE5875" w:rsidR="00C01BA3" w:rsidRPr="00890F9C" w:rsidRDefault="0080211C" w:rsidP="00C01BA3">
      <w:del w:id="1577" w:author="WWAdmin" w:date="2014-03-09T14:55:00Z">
        <w:r w:rsidRPr="00890F9C" w:rsidDel="004369DE">
          <w:delText>An altern</w:delText>
        </w:r>
      </w:del>
      <w:del w:id="1578" w:author="WWAdmin" w:date="2014-03-09T14:56:00Z">
        <w:r w:rsidRPr="00890F9C" w:rsidDel="004369DE">
          <w:delText xml:space="preserve">ative </w:delText>
        </w:r>
      </w:del>
      <w:ins w:id="1579" w:author="Darren Burgess" w:date="2014-02-26T17:08:00Z">
        <w:del w:id="1580" w:author="WWAdmin" w:date="2014-03-09T14:56:00Z">
          <w:r w:rsidR="000E7CDA" w:rsidRPr="000E7CDA" w:rsidDel="004369DE">
            <w:rPr>
              <w:b/>
              <w:rPrChange w:id="1581" w:author="Darren Burgess" w:date="2014-02-26T17:09:00Z">
                <w:rPr/>
              </w:rPrChange>
            </w:rPr>
            <w:delText>[Au: alternative to which specific hypothesis-driven approach(es</w:delText>
          </w:r>
        </w:del>
      </w:ins>
      <w:ins w:id="1582" w:author="Darren Burgess" w:date="2014-02-26T17:09:00Z">
        <w:del w:id="1583" w:author="WWAdmin" w:date="2014-03-09T14:56:00Z">
          <w:r w:rsidR="000E7CDA" w:rsidRPr="000E7CDA" w:rsidDel="004369DE">
            <w:rPr>
              <w:b/>
              <w:rPrChange w:id="1584" w:author="Darren Burgess" w:date="2014-02-26T17:09:00Z">
                <w:rPr/>
              </w:rPrChange>
            </w:rPr>
            <w:delText>) mentioned above?]</w:delText>
          </w:r>
          <w:r w:rsidR="000E7CDA" w:rsidDel="004369DE">
            <w:delText xml:space="preserve"> </w:delText>
          </w:r>
        </w:del>
      </w:ins>
      <w:ins w:id="1585" w:author="WWAdmin" w:date="2014-03-09T14:56:00Z">
        <w:r w:rsidR="004369DE">
          <w:t>H</w:t>
        </w:r>
      </w:ins>
      <w:del w:id="1586" w:author="WWAdmin" w:date="2014-03-09T14:56:00Z">
        <w:r w:rsidRPr="00890F9C" w:rsidDel="004369DE">
          <w:delText>h</w:delText>
        </w:r>
      </w:del>
      <w:r w:rsidRPr="00890F9C">
        <w:t>ypothesis</w:t>
      </w:r>
      <w:ins w:id="1587" w:author="Darren Burgess" w:date="2014-02-26T17:05:00Z">
        <w:r w:rsidR="000E7CDA">
          <w:t>-</w:t>
        </w:r>
      </w:ins>
      <w:del w:id="1588" w:author="Darren Burgess" w:date="2014-02-26T17:05:00Z">
        <w:r w:rsidRPr="00890F9C" w:rsidDel="000E7CDA">
          <w:delText xml:space="preserve"> </w:delText>
        </w:r>
      </w:del>
      <w:r w:rsidRPr="00890F9C">
        <w:t>driven approach</w:t>
      </w:r>
      <w:ins w:id="1589" w:author="WWAdmin" w:date="2014-03-09T14:56:00Z">
        <w:r w:rsidR="004369DE">
          <w:t>es</w:t>
        </w:r>
      </w:ins>
      <w:r w:rsidRPr="00890F9C">
        <w:t xml:space="preserve"> </w:t>
      </w:r>
      <w:ins w:id="1590" w:author="WWAdmin" w:date="2014-03-09T14:56:00Z">
        <w:r w:rsidR="004369DE">
          <w:t>aim</w:t>
        </w:r>
      </w:ins>
      <w:del w:id="1591" w:author="WWAdmin" w:date="2014-03-09T14:56:00Z">
        <w:r w:rsidRPr="00890F9C" w:rsidDel="004369DE">
          <w:delText>is</w:delText>
        </w:r>
      </w:del>
      <w:r w:rsidR="00C01BA3" w:rsidRPr="00890F9C">
        <w:t xml:space="preserve"> to select a subset </w:t>
      </w:r>
      <w:ins w:id="1592" w:author="Darren Burgess" w:date="2014-02-26T17:09:00Z">
        <w:r w:rsidR="000E7CDA">
          <w:t xml:space="preserve">of SNPs </w:t>
        </w:r>
        <w:del w:id="1593" w:author="WWAdmin" w:date="2014-03-09T14:56:00Z">
          <w:r w:rsidR="000E7CDA" w:rsidRPr="000E7CDA" w:rsidDel="004369DE">
            <w:rPr>
              <w:b/>
              <w:rPrChange w:id="1594" w:author="Darren Burgess" w:date="2014-02-26T17:09:00Z">
                <w:rPr/>
              </w:rPrChange>
            </w:rPr>
            <w:delText>[Au:OK?]</w:delText>
          </w:r>
          <w:r w:rsidR="000E7CDA" w:rsidDel="004369DE">
            <w:delText xml:space="preserve"> </w:delText>
          </w:r>
        </w:del>
      </w:ins>
      <w:r w:rsidR="00C01BA3" w:rsidRPr="00890F9C">
        <w:t>for interaction tests based on either existing biological knowledge (e.g. databases of pathways and protein-protein interactions</w:t>
      </w:r>
      <w:r w:rsidR="004D073D" w:rsidRPr="00890F9C">
        <w:fldChar w:fldCharType="begin" w:fldLock="1"/>
      </w:r>
      <w:r w:rsidR="005C48AB">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"&lt;sup&gt;5,24,42&lt;/sup&gt;" }, "properties" : { "noteIndex" : 0 }, "schema" : "https://github.com/citation-style-language/schema/raw/master/csl-citation.json" }</w:instrText>
      </w:r>
      <w:r w:rsidR="004D073D" w:rsidRPr="00890F9C">
        <w:fldChar w:fldCharType="separate"/>
      </w:r>
      <w:r w:rsidR="005C48AB" w:rsidRPr="005C48AB">
        <w:rPr>
          <w:noProof/>
          <w:vertAlign w:val="superscript"/>
        </w:rPr>
        <w:t>5,24,42</w:t>
      </w:r>
      <w:r w:rsidR="004D073D" w:rsidRPr="00890F9C">
        <w:fldChar w:fldCharType="end"/>
      </w:r>
      <w:r w:rsidR="00C01BA3" w:rsidRPr="00890F9C">
        <w:t>), or statistical features (e.g. marginal effects</w:t>
      </w:r>
      <w:r w:rsidR="004D073D" w:rsidRPr="00890F9C">
        <w:fldChar w:fldCharType="begin" w:fldLock="1"/>
      </w:r>
      <w:r w:rsidR="005C48AB">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4D073D" w:rsidRPr="00890F9C">
        <w:fldChar w:fldCharType="separate"/>
      </w:r>
      <w:r w:rsidR="005C48AB" w:rsidRPr="005C48AB">
        <w:rPr>
          <w:noProof/>
          <w:vertAlign w:val="superscript"/>
        </w:rPr>
        <w:t>24</w:t>
      </w:r>
      <w:r w:rsidR="004D073D" w:rsidRPr="00890F9C">
        <w:fldChar w:fldCharType="end"/>
      </w:r>
      <w:r w:rsidR="00C01BA3" w:rsidRPr="00890F9C">
        <w:t xml:space="preserve"> and SNP genotype frequencies</w:t>
      </w:r>
      <w:r w:rsidR="004D073D" w:rsidRPr="00890F9C">
        <w:fldChar w:fldCharType="begin" w:fldLock="1"/>
      </w:r>
      <w:r w:rsidR="005C48AB">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"&lt;sup&gt;43,44&lt;/sup&gt;" }, "properties" : { "noteIndex" : 0 }, "schema" : "https://github.com/citation-style-language/schema/raw/master/csl-citation.json" }</w:instrText>
      </w:r>
      <w:r w:rsidR="004D073D" w:rsidRPr="00890F9C">
        <w:fldChar w:fldCharType="separate"/>
      </w:r>
      <w:r w:rsidR="005C48AB" w:rsidRPr="005C48AB">
        <w:rPr>
          <w:noProof/>
          <w:vertAlign w:val="superscript"/>
        </w:rPr>
        <w:t>43,44</w:t>
      </w:r>
      <w:r w:rsidR="004D073D" w:rsidRPr="00890F9C">
        <w:fldChar w:fldCharType="end"/>
      </w:r>
      <w:r w:rsidR="00C01BA3" w:rsidRPr="00890F9C">
        <w:t>), or fast algorithms</w:t>
      </w:r>
      <w:r w:rsidR="004D073D" w:rsidRPr="00890F9C">
        <w:fldChar w:fldCharType="begin" w:fldLock="1"/>
      </w:r>
      <w:r w:rsidR="005C48AB">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"&lt;sup&gt;18,45\u201348&lt;/sup&gt;" }, "properties" : { "noteIndex" : 0 }, "schema" : "https://github.com/citation-style-language/schema/raw/master/csl-citation.json" }</w:instrText>
      </w:r>
      <w:r w:rsidR="004D073D" w:rsidRPr="00890F9C">
        <w:fldChar w:fldCharType="separate"/>
      </w:r>
      <w:proofErr w:type="gramStart"/>
      <w:r w:rsidR="005C48AB" w:rsidRPr="005C48AB">
        <w:rPr>
          <w:noProof/>
          <w:vertAlign w:val="superscript"/>
        </w:rPr>
        <w:t>18,45–48</w:t>
      </w:r>
      <w:r w:rsidR="004D073D" w:rsidRPr="00890F9C">
        <w:fldChar w:fldCharType="end"/>
      </w:r>
      <w:r w:rsidR="00C01BA3" w:rsidRPr="00890F9C">
        <w:t>.</w:t>
      </w:r>
      <w:proofErr w:type="gramEnd"/>
      <w:r w:rsidR="00C01BA3" w:rsidRPr="00890F9C">
        <w:t xml:space="preserve"> Methods based on </w:t>
      </w:r>
      <w:r w:rsidR="00C01BA3" w:rsidRPr="00D55FA0">
        <w:rPr>
          <w:b/>
          <w:rPrChange w:id="1595" w:author="WWAdmin" w:date="2014-03-09T15:09:00Z">
            <w:rPr/>
          </w:rPrChange>
        </w:rPr>
        <w:t>variance heterogeneity</w:t>
      </w:r>
      <w:r w:rsidR="00C01BA3" w:rsidRPr="00890F9C">
        <w:t xml:space="preserve"> </w:t>
      </w:r>
      <w:r w:rsidR="00A751C2" w:rsidRPr="00890F9C">
        <w:t xml:space="preserve">among SNP genotypes </w:t>
      </w:r>
      <w:r w:rsidR="00C01BA3" w:rsidRPr="00890F9C">
        <w:t xml:space="preserve">can effectively select potentially interacting SNPs for quantitative traits but could miss SNPs </w:t>
      </w:r>
      <w:r w:rsidR="002D001C" w:rsidRPr="00890F9C">
        <w:t>that are interacting but have limited</w:t>
      </w:r>
      <w:r w:rsidR="00C01BA3" w:rsidRPr="00890F9C">
        <w:t xml:space="preserve"> variance heterogeneity</w:t>
      </w:r>
      <w:ins w:id="1596" w:author="WWAdmin" w:date="2014-03-09T16:24:00Z">
        <w:r w:rsidR="002450CF">
          <w:t xml:space="preserve"> and require further work to </w:t>
        </w:r>
      </w:ins>
      <w:ins w:id="1597" w:author="WWAdmin" w:date="2014-03-09T16:26:00Z">
        <w:r w:rsidR="005622CB">
          <w:t>confirm</w:t>
        </w:r>
      </w:ins>
      <w:ins w:id="1598" w:author="WWAdmin" w:date="2014-03-09T16:25:00Z">
        <w:r w:rsidR="002450CF">
          <w:t xml:space="preserve"> either gene-gene or gene-environment</w:t>
        </w:r>
      </w:ins>
      <w:ins w:id="1599" w:author="WWAdmin" w:date="2014-03-09T16:26:00Z">
        <w:r w:rsidR="005622CB">
          <w:t xml:space="preserve"> interactions involved</w:t>
        </w:r>
      </w:ins>
      <w:r w:rsidR="004D073D" w:rsidRPr="00890F9C">
        <w:fldChar w:fldCharType="begin" w:fldLock="1"/>
      </w:r>
      <w:r w:rsidR="005C48AB">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"&lt;sup&gt;49,50&lt;/sup&gt;" }, "properties" : { "noteIndex" : 0 }, "schema" : "https://github.com/citation-style-language/schema/raw/master/csl-citation.json" }</w:instrText>
      </w:r>
      <w:r w:rsidR="004D073D" w:rsidRPr="00890F9C">
        <w:fldChar w:fldCharType="separate"/>
      </w:r>
      <w:r w:rsidR="005C48AB" w:rsidRPr="005C48AB">
        <w:rPr>
          <w:noProof/>
          <w:vertAlign w:val="superscript"/>
        </w:rPr>
        <w:t>49,50</w:t>
      </w:r>
      <w:r w:rsidR="004D073D" w:rsidRPr="00890F9C">
        <w:fldChar w:fldCharType="end"/>
      </w:r>
      <w:r w:rsidR="00C01BA3" w:rsidRPr="00890F9C">
        <w:t>. Besides the apparent speed advantage, filtering</w:t>
      </w:r>
      <w:ins w:id="1600" w:author="Darren Burgess" w:date="2014-02-26T17:12:00Z">
        <w:r w:rsidR="00915CD1">
          <w:t>-</w:t>
        </w:r>
      </w:ins>
      <w:del w:id="1601" w:author="Darren Burgess" w:date="2014-02-26T17:12:00Z">
        <w:r w:rsidR="00C01BA3" w:rsidRPr="00890F9C" w:rsidDel="00915CD1">
          <w:delText xml:space="preserve"> </w:delText>
        </w:r>
      </w:del>
      <w:r w:rsidR="00C01BA3" w:rsidRPr="00890F9C">
        <w:t xml:space="preserve">based methods can </w:t>
      </w:r>
      <w:ins w:id="1602" w:author="Darren Burgess" w:date="2014-02-26T17:12:00Z">
        <w:r w:rsidR="00915CD1">
          <w:t xml:space="preserve">have greater power </w:t>
        </w:r>
      </w:ins>
      <w:del w:id="1603" w:author="Darren Burgess" w:date="2014-02-26T17:12:00Z">
        <w:r w:rsidR="00C01BA3" w:rsidRPr="00890F9C" w:rsidDel="00915CD1">
          <w:delText xml:space="preserve">be better </w:delText>
        </w:r>
      </w:del>
      <w:r w:rsidR="00C01BA3" w:rsidRPr="00890F9C">
        <w:t>than exhaustive search</w:t>
      </w:r>
      <w:ins w:id="1604" w:author="Darren Burgess" w:date="2014-02-26T17:12:00Z">
        <w:r w:rsidR="00915CD1">
          <w:t>es</w:t>
        </w:r>
      </w:ins>
      <w:del w:id="1605" w:author="Darren Burgess" w:date="2014-02-26T17:12:00Z">
        <w:r w:rsidR="00C01BA3" w:rsidRPr="00890F9C" w:rsidDel="00915CD1">
          <w:delText xml:space="preserve"> in power</w:delText>
        </w:r>
      </w:del>
      <w:r w:rsidR="00C01BA3" w:rsidRPr="00890F9C">
        <w:t xml:space="preserve"> because of much reduced multiple test</w:t>
      </w:r>
      <w:ins w:id="1606" w:author="Darren Burgess" w:date="2014-02-26T17:15:00Z">
        <w:r w:rsidR="00915CD1">
          <w:t>ing</w:t>
        </w:r>
      </w:ins>
      <w:del w:id="1607" w:author="Darren Burgess" w:date="2014-02-26T17:15:00Z">
        <w:r w:rsidR="00C01BA3" w:rsidRPr="00890F9C" w:rsidDel="00915CD1">
          <w:delText>s</w:delText>
        </w:r>
      </w:del>
      <w:ins w:id="1608" w:author="Darren Burgess" w:date="2014-02-26T17:13:00Z">
        <w:r w:rsidR="00915CD1">
          <w:t>,</w:t>
        </w:r>
      </w:ins>
      <w:r w:rsidR="00C01BA3" w:rsidRPr="00890F9C">
        <w:t xml:space="preserve"> as well as functional interpretation when considering only </w:t>
      </w:r>
      <w:del w:id="1609" w:author="Darren Burgess" w:date="2014-02-26T17:16:00Z">
        <w:r w:rsidR="00C01BA3" w:rsidRPr="00890F9C" w:rsidDel="00915CD1">
          <w:delText>functio</w:delText>
        </w:r>
      </w:del>
      <w:del w:id="1610" w:author="Darren Burgess" w:date="2014-02-26T17:17:00Z">
        <w:r w:rsidR="00C01BA3" w:rsidRPr="00890F9C" w:rsidDel="00915CD1">
          <w:delText xml:space="preserve">nal </w:delText>
        </w:r>
      </w:del>
      <w:r w:rsidR="00C01BA3" w:rsidRPr="00890F9C">
        <w:t>SNPs</w:t>
      </w:r>
      <w:ins w:id="1611" w:author="Darren Burgess" w:date="2014-02-26T17:16:00Z">
        <w:r w:rsidR="00915CD1">
          <w:t xml:space="preserve"> with </w:t>
        </w:r>
      </w:ins>
      <w:ins w:id="1612" w:author="Darren Burgess" w:date="2014-02-26T17:21:00Z">
        <w:r w:rsidR="00915CD1">
          <w:t xml:space="preserve">putative </w:t>
        </w:r>
      </w:ins>
      <w:ins w:id="1613" w:author="Darren Burgess" w:date="2014-02-26T17:17:00Z">
        <w:r w:rsidR="00915CD1">
          <w:t>biological</w:t>
        </w:r>
      </w:ins>
      <w:ins w:id="1614" w:author="Darren Burgess" w:date="2014-02-26T17:16:00Z">
        <w:r w:rsidR="00915CD1">
          <w:t xml:space="preserve"> </w:t>
        </w:r>
      </w:ins>
      <w:ins w:id="1615" w:author="Darren Burgess" w:date="2014-02-26T17:17:00Z">
        <w:r w:rsidR="00915CD1">
          <w:t>connections</w:t>
        </w:r>
      </w:ins>
      <w:ins w:id="1616" w:author="Darren Burgess" w:date="2014-02-26T17:16:00Z">
        <w:r w:rsidR="00915CD1">
          <w:t xml:space="preserve"> to the trait</w:t>
        </w:r>
      </w:ins>
      <w:r w:rsidR="00C01BA3" w:rsidRPr="00890F9C">
        <w:t xml:space="preserve">. </w:t>
      </w:r>
      <w:ins w:id="1617" w:author="Darren Burgess" w:date="2014-02-26T17:16:00Z">
        <w:del w:id="1618" w:author="WWAdmin" w:date="2014-03-09T15:10:00Z">
          <w:r w:rsidR="00915CD1" w:rsidRPr="00915CD1" w:rsidDel="00D55FA0">
            <w:rPr>
              <w:b/>
              <w:rPrChange w:id="1619" w:author="Darren Burgess" w:date="2014-02-26T17:16:00Z">
                <w:rPr/>
              </w:rPrChange>
            </w:rPr>
            <w:delText>[Au:OK?]</w:delText>
          </w:r>
          <w:r w:rsidR="00915CD1" w:rsidDel="00D55FA0">
            <w:delText xml:space="preserve"> </w:delText>
          </w:r>
        </w:del>
      </w:ins>
      <w:r w:rsidR="00C01BA3" w:rsidRPr="00890F9C">
        <w:t xml:space="preserve">However, caution </w:t>
      </w:r>
      <w:r w:rsidR="00BA0C66" w:rsidRPr="00890F9C">
        <w:t>is</w:t>
      </w:r>
      <w:r w:rsidR="00C01BA3" w:rsidRPr="00890F9C">
        <w:t xml:space="preserve"> recommended when applying filtering because of potential biases (either upwards or downwards) caused by limitations in the algorithms and existing knowledge that may be subject to publication bias</w:t>
      </w:r>
      <w:r w:rsidR="004D073D" w:rsidRPr="00890F9C">
        <w:fldChar w:fldCharType="begin"/>
      </w:r>
      <w:r w:rsidR="00C01BA3" w:rsidRPr="00890F9C">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4D073D" w:rsidRPr="00890F9C">
        <w:fldChar w:fldCharType="separate"/>
      </w:r>
      <w:r w:rsidR="00C01BA3" w:rsidRPr="00890F9C">
        <w:rPr>
          <w:vertAlign w:val="superscript"/>
        </w:rPr>
        <w:t>4</w:t>
      </w:r>
      <w:r w:rsidR="004D073D" w:rsidRPr="00890F9C">
        <w:fldChar w:fldCharType="end"/>
      </w:r>
      <w:r w:rsidR="00C01BA3" w:rsidRPr="00890F9C">
        <w:t xml:space="preserve"> and </w:t>
      </w:r>
      <w:ins w:id="1620" w:author="Darren Burgess" w:date="2014-02-26T17:20:00Z">
        <w:r w:rsidR="00915CD1">
          <w:t xml:space="preserve">may be </w:t>
        </w:r>
      </w:ins>
      <w:del w:id="1621" w:author="Darren Burgess" w:date="2014-02-26T17:20:00Z">
        <w:r w:rsidR="00C01BA3" w:rsidRPr="00890F9C" w:rsidDel="00915CD1">
          <w:delText xml:space="preserve">specific </w:delText>
        </w:r>
      </w:del>
      <w:r w:rsidR="00C01BA3" w:rsidRPr="00890F9C">
        <w:t>context</w:t>
      </w:r>
      <w:ins w:id="1622" w:author="Darren Burgess" w:date="2014-02-26T17:20:00Z">
        <w:r w:rsidR="00915CD1">
          <w:t>-dependent</w:t>
        </w:r>
      </w:ins>
      <w:del w:id="1623" w:author="Darren Burgess" w:date="2014-02-26T17:20:00Z">
        <w:r w:rsidR="00C01BA3" w:rsidRPr="00890F9C" w:rsidDel="00915CD1">
          <w:delText>s</w:delText>
        </w:r>
      </w:del>
      <w:r w:rsidR="004D073D" w:rsidRPr="00890F9C">
        <w:fldChar w:fldCharType="begin" w:fldLock="1"/>
      </w:r>
      <w:r w:rsidR="005C48AB">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"&lt;sup&gt;51,52&lt;/sup&gt;" }, "properties" : { "noteIndex" : 0 }, "schema" : "https://github.com/citation-style-language/schema/raw/master/csl-citation.json" }</w:instrText>
      </w:r>
      <w:r w:rsidR="004D073D" w:rsidRPr="00890F9C">
        <w:fldChar w:fldCharType="separate"/>
      </w:r>
      <w:r w:rsidR="005C48AB" w:rsidRPr="005C48AB">
        <w:rPr>
          <w:noProof/>
          <w:vertAlign w:val="superscript"/>
        </w:rPr>
        <w:t>51,52</w:t>
      </w:r>
      <w:r w:rsidR="004D073D" w:rsidRPr="00890F9C">
        <w:fldChar w:fldCharType="end"/>
      </w:r>
      <w:r w:rsidR="00C01BA3" w:rsidRPr="00890F9C">
        <w:t xml:space="preserve">. Furthermore, it is debatable what threshold is appropriate after filtering as it might alter the </w:t>
      </w:r>
      <w:r w:rsidR="006D7F0D" w:rsidRPr="00890F9C">
        <w:t xml:space="preserve">null </w:t>
      </w:r>
      <w:r w:rsidR="00C01BA3" w:rsidRPr="00890F9C">
        <w:t>distributions</w:t>
      </w:r>
      <w:r w:rsidR="006D7F0D" w:rsidRPr="00890F9C">
        <w:t xml:space="preserve"> of test statistics</w:t>
      </w:r>
      <w:del w:id="1624" w:author="WWAdmin" w:date="2014-03-09T15:11:00Z">
        <w:r w:rsidR="006D7F0D" w:rsidRPr="00890F9C" w:rsidDel="00D55FA0">
          <w:delText xml:space="preserve"> </w:delText>
        </w:r>
      </w:del>
      <w:r w:rsidR="004D073D" w:rsidRPr="00890F9C">
        <w:fldChar w:fldCharType="begin" w:fldLock="1"/>
      </w:r>
      <w:r w:rsidR="005C48AB">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"&lt;sup&gt;53&lt;/sup&gt;" }, "properties" : { "noteIndex" : 0 }, "schema" : "https://github.com/citation-style-language/schema/raw/master/csl-citation.json" }</w:instrText>
      </w:r>
      <w:r w:rsidR="004D073D" w:rsidRPr="00890F9C">
        <w:fldChar w:fldCharType="separate"/>
      </w:r>
      <w:r w:rsidR="005C48AB" w:rsidRPr="005C48AB">
        <w:rPr>
          <w:noProof/>
          <w:vertAlign w:val="superscript"/>
        </w:rPr>
        <w:t>53</w:t>
      </w:r>
      <w:r w:rsidR="004D073D" w:rsidRPr="00890F9C">
        <w:fldChar w:fldCharType="end"/>
      </w:r>
      <w:r w:rsidR="00C01BA3" w:rsidRPr="00890F9C">
        <w:t>.</w:t>
      </w:r>
    </w:p>
    <w:p w14:paraId="457E06A8" w14:textId="77777777" w:rsidR="00C01BA3" w:rsidRPr="00890F9C" w:rsidRDefault="00C01BA3" w:rsidP="00C01BA3"/>
    <w:p w14:paraId="0ED2461B" w14:textId="77777777" w:rsidR="00C01BA3" w:rsidRPr="00890F9C" w:rsidRDefault="005622CB" w:rsidP="00C01BA3">
      <w:pPr>
        <w:pStyle w:val="Heading3"/>
        <w:rPr>
          <w:rStyle w:val="inlineheading"/>
          <w:i w:val="0"/>
        </w:rPr>
      </w:pPr>
      <w:bookmarkStart w:id="1625" w:name="_Toc256711626"/>
      <w:ins w:id="1626" w:author="WWAdmin" w:date="2014-03-09T16:33:00Z">
        <w:r>
          <w:rPr>
            <w:rStyle w:val="inlineheading"/>
            <w:i w:val="0"/>
          </w:rPr>
          <w:t xml:space="preserve">Artificial </w:t>
        </w:r>
      </w:ins>
      <w:ins w:id="1627" w:author="WWAdmin" w:date="2014-03-09T16:34:00Z">
        <w:r>
          <w:rPr>
            <w:rStyle w:val="inlineheading"/>
            <w:i w:val="0"/>
          </w:rPr>
          <w:t>intelligence</w:t>
        </w:r>
      </w:ins>
      <w:del w:id="1628" w:author="WWAdmin" w:date="2014-03-09T16:34:00Z">
        <w:r w:rsidR="00C01BA3" w:rsidRPr="00890F9C" w:rsidDel="005622CB">
          <w:rPr>
            <w:rStyle w:val="inlineheading"/>
            <w:i w:val="0"/>
          </w:rPr>
          <w:delText>Machine learning, data mining and other</w:delText>
        </w:r>
      </w:del>
      <w:r w:rsidR="00C01BA3" w:rsidRPr="00890F9C">
        <w:rPr>
          <w:rStyle w:val="inlineheading"/>
          <w:i w:val="0"/>
        </w:rPr>
        <w:t xml:space="preserve"> algorithms</w:t>
      </w:r>
      <w:bookmarkEnd w:id="1625"/>
    </w:p>
    <w:p w14:paraId="33D842F1" w14:textId="77777777" w:rsidR="00C01BA3" w:rsidRPr="00890F9C" w:rsidRDefault="00C01BA3" w:rsidP="00C01BA3">
      <w:pPr>
        <w:rPr>
          <w:rStyle w:val="inlineheading"/>
        </w:rPr>
      </w:pPr>
    </w:p>
    <w:p w14:paraId="0A8CD5D2" w14:textId="10795F4E" w:rsidR="00C01BA3" w:rsidRPr="00890F9C" w:rsidRDefault="00BA0C66" w:rsidP="00C01BA3">
      <w:r w:rsidRPr="00890F9C">
        <w:t>Many attempts</w:t>
      </w:r>
      <w:r w:rsidR="00C01BA3" w:rsidRPr="00890F9C">
        <w:t xml:space="preserve"> have been made to adopt</w:t>
      </w:r>
      <w:ins w:id="1629" w:author="Darren Burgess" w:date="2014-02-26T17:21:00Z">
        <w:r w:rsidR="00915CD1">
          <w:t xml:space="preserve"> or</w:t>
        </w:r>
      </w:ins>
      <w:del w:id="1630" w:author="Darren Burgess" w:date="2014-02-26T17:21:00Z">
        <w:r w:rsidR="00C01BA3" w:rsidRPr="00890F9C" w:rsidDel="00915CD1">
          <w:delText>/</w:delText>
        </w:r>
      </w:del>
      <w:ins w:id="1631" w:author="Darren Burgess" w:date="2014-02-26T17:21:00Z">
        <w:r w:rsidR="00915CD1">
          <w:t xml:space="preserve"> </w:t>
        </w:r>
      </w:ins>
      <w:r w:rsidR="00C01BA3" w:rsidRPr="00890F9C">
        <w:t xml:space="preserve">improve algorithms from other disciplines to address the </w:t>
      </w:r>
      <w:r w:rsidR="00C01BA3" w:rsidRPr="005C7EAE">
        <w:rPr>
          <w:b/>
          <w:rPrChange w:id="1632" w:author="WWAdmin" w:date="2014-03-09T15:39:00Z">
            <w:rPr/>
          </w:rPrChange>
        </w:rPr>
        <w:t>large P small N problem</w:t>
      </w:r>
      <w:r w:rsidR="00C01BA3" w:rsidRPr="00890F9C">
        <w:t xml:space="preserve"> in detecting epistasis</w:t>
      </w:r>
      <w:r w:rsidR="004D073D" w:rsidRPr="00890F9C">
        <w:fldChar w:fldCharType="begin" w:fldLock="1"/>
      </w:r>
      <w:r w:rsidR="005C48AB">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4D073D" w:rsidRPr="00890F9C">
        <w:fldChar w:fldCharType="separate"/>
      </w:r>
      <w:r w:rsidR="005C48AB" w:rsidRPr="005C48AB">
        <w:rPr>
          <w:noProof/>
          <w:vertAlign w:val="superscript"/>
        </w:rPr>
        <w:t>3,5,6,13</w:t>
      </w:r>
      <w:r w:rsidR="004D073D" w:rsidRPr="00890F9C">
        <w:fldChar w:fldCharType="end"/>
      </w:r>
      <w:r w:rsidR="00C01BA3" w:rsidRPr="00890F9C">
        <w:t xml:space="preserve">, particularly </w:t>
      </w:r>
      <w:ins w:id="1633" w:author="Darren Burgess" w:date="2014-02-26T17:27:00Z">
        <w:r w:rsidR="00A720A1">
          <w:t xml:space="preserve">when moving beyond pairwise interactions to consider </w:t>
        </w:r>
        <w:del w:id="1634" w:author="WWAdmin" w:date="2014-03-09T15:39:00Z">
          <w:r w:rsidR="00A720A1" w:rsidRPr="00A720A1" w:rsidDel="005C7EAE">
            <w:rPr>
              <w:b/>
              <w:rPrChange w:id="1635" w:author="Darren Burgess" w:date="2014-02-26T17:28:00Z">
                <w:rPr/>
              </w:rPrChange>
            </w:rPr>
            <w:delText>[Au:OK? To pu</w:delText>
          </w:r>
        </w:del>
      </w:ins>
      <w:ins w:id="1636" w:author="Darren Burgess" w:date="2014-02-26T17:28:00Z">
        <w:del w:id="1637" w:author="WWAdmin" w:date="2014-03-09T15:39:00Z">
          <w:r w:rsidR="00A720A1" w:rsidRPr="00A720A1" w:rsidDel="005C7EAE">
            <w:rPr>
              <w:b/>
              <w:rPrChange w:id="1638" w:author="Darren Burgess" w:date="2014-02-26T17:28:00Z">
                <w:rPr/>
              </w:rPrChange>
            </w:rPr>
            <w:delText>t this in context relative to previous discussions]</w:delText>
          </w:r>
          <w:r w:rsidR="00A720A1" w:rsidDel="005C7EAE">
            <w:delText xml:space="preserve"> </w:delText>
          </w:r>
        </w:del>
      </w:ins>
      <w:r w:rsidR="00C01BA3" w:rsidRPr="00890F9C">
        <w:t>high</w:t>
      </w:r>
      <w:ins w:id="1639" w:author="WWAdmin" w:date="2014-03-08T12:33:00Z">
        <w:r w:rsidR="00EF5DC1">
          <w:t>er</w:t>
        </w:r>
      </w:ins>
      <w:r w:rsidR="00C01BA3" w:rsidRPr="00890F9C">
        <w:t>-order</w:t>
      </w:r>
      <w:r w:rsidR="006B24F9" w:rsidRPr="00890F9C">
        <w:t xml:space="preserve"> </w:t>
      </w:r>
      <w:del w:id="1640" w:author="WWAdmin" w:date="2014-03-09T15:40:00Z">
        <w:r w:rsidR="006B24F9" w:rsidRPr="00890F9C" w:rsidDel="005C7EAE">
          <w:delText>(multi</w:delText>
        </w:r>
      </w:del>
      <w:ins w:id="1641" w:author="Darren Burgess" w:date="2014-02-27T08:00:00Z">
        <w:del w:id="1642" w:author="WWAdmin" w:date="2014-03-09T15:40:00Z">
          <w:r w:rsidR="0060125F" w:rsidDel="005C7EAE">
            <w:delText>-</w:delText>
          </w:r>
        </w:del>
      </w:ins>
      <w:del w:id="1643" w:author="WWAdmin" w:date="2014-03-09T15:40:00Z">
        <w:r w:rsidR="006B24F9" w:rsidRPr="00890F9C" w:rsidDel="005C7EAE">
          <w:delText>ple locus)</w:delText>
        </w:r>
        <w:r w:rsidR="00C01BA3" w:rsidRPr="00890F9C" w:rsidDel="005C7EAE">
          <w:delText xml:space="preserve"> </w:delText>
        </w:r>
      </w:del>
      <w:r w:rsidR="00C01BA3" w:rsidRPr="00890F9C">
        <w:t>interactions where regression-based methods</w:t>
      </w:r>
      <w:r w:rsidR="004D073D" w:rsidRPr="00890F9C">
        <w:fldChar w:fldCharType="begin"/>
      </w:r>
      <w:r w:rsidR="00C01BA3" w:rsidRPr="00890F9C">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4D073D" w:rsidRPr="00890F9C">
        <w:fldChar w:fldCharType="separate"/>
      </w:r>
      <w:r w:rsidR="00C01BA3" w:rsidRPr="00890F9C">
        <w:rPr>
          <w:vertAlign w:val="superscript"/>
        </w:rPr>
        <w:t>3</w:t>
      </w:r>
      <w:r w:rsidR="004D073D" w:rsidRPr="00890F9C">
        <w:fldChar w:fldCharType="end"/>
      </w:r>
      <w:r w:rsidR="00C01BA3" w:rsidRPr="00890F9C">
        <w:t xml:space="preserve"> may suffer from increasingly computational complexity and data sparsity</w:t>
      </w:r>
      <w:r w:rsidR="004D073D" w:rsidRPr="00890F9C">
        <w:fldChar w:fldCharType="begin" w:fldLock="1"/>
      </w:r>
      <w:r w:rsidR="005C48AB">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"&lt;sup&gt;47,54&lt;/sup&gt;" }, "properties" : { "noteIndex" : 0 }, "schema" : "https://github.com/citation-style-language/schema/raw/master/csl-citation.json" }</w:instrText>
      </w:r>
      <w:r w:rsidR="004D073D" w:rsidRPr="00890F9C">
        <w:fldChar w:fldCharType="separate"/>
      </w:r>
      <w:r w:rsidR="005C48AB" w:rsidRPr="005C48AB">
        <w:rPr>
          <w:noProof/>
          <w:vertAlign w:val="superscript"/>
        </w:rPr>
        <w:t>47,54</w:t>
      </w:r>
      <w:r w:rsidR="004D073D" w:rsidRPr="00890F9C">
        <w:fldChar w:fldCharType="end"/>
      </w:r>
      <w:r w:rsidR="00C01BA3" w:rsidRPr="00890F9C">
        <w:t xml:space="preserve">. </w:t>
      </w:r>
      <w:ins w:id="1644" w:author="WWAdmin" w:date="2014-03-09T15:52:00Z">
        <w:r w:rsidR="003A0B12">
          <w:t>Machine learning and data mining</w:t>
        </w:r>
      </w:ins>
      <w:del w:id="1645" w:author="WWAdmin" w:date="2014-03-09T15:52:00Z">
        <w:r w:rsidR="00C01BA3" w:rsidRPr="00890F9C" w:rsidDel="003A0B12">
          <w:delText>These</w:delText>
        </w:r>
      </w:del>
      <w:r w:rsidR="00C01BA3" w:rsidRPr="00890F9C">
        <w:t xml:space="preserve"> algorithms </w:t>
      </w:r>
      <w:ins w:id="1646" w:author="Darren Burgess" w:date="2014-02-27T08:20:00Z">
        <w:r w:rsidR="002F7C96" w:rsidRPr="002F7C96">
          <w:rPr>
            <w:b/>
            <w:rPrChange w:id="1647" w:author="Darren Burgess" w:date="2014-02-27T08:21:00Z">
              <w:rPr/>
            </w:rPrChange>
          </w:rPr>
          <w:t xml:space="preserve">[Au: machine learning or data mining or both? Please be </w:t>
        </w:r>
        <w:commentRangeStart w:id="1648"/>
        <w:r w:rsidR="002F7C96" w:rsidRPr="002F7C96">
          <w:rPr>
            <w:b/>
            <w:rPrChange w:id="1649" w:author="Darren Burgess" w:date="2014-02-27T08:21:00Z">
              <w:rPr/>
            </w:rPrChange>
          </w:rPr>
          <w:t xml:space="preserve">clear throughout </w:t>
        </w:r>
      </w:ins>
      <w:commentRangeEnd w:id="1648"/>
      <w:r w:rsidR="00CD7240">
        <w:rPr>
          <w:rStyle w:val="CommentReference"/>
        </w:rPr>
        <w:commentReference w:id="1648"/>
      </w:r>
      <w:ins w:id="1650" w:author="Darren Burgess" w:date="2014-02-27T08:20:00Z">
        <w:r w:rsidR="002F7C96" w:rsidRPr="002F7C96">
          <w:rPr>
            <w:b/>
            <w:rPrChange w:id="1651" w:author="Darren Burgess" w:date="2014-02-27T08:21:00Z">
              <w:rPr/>
            </w:rPrChange>
          </w:rPr>
          <w:t xml:space="preserve">this section </w:t>
        </w:r>
      </w:ins>
      <w:ins w:id="1652" w:author="Darren Burgess" w:date="2014-02-27T08:21:00Z">
        <w:r w:rsidR="002F7C96" w:rsidRPr="002F7C96">
          <w:rPr>
            <w:b/>
            <w:rPrChange w:id="1653" w:author="Darren Burgess" w:date="2014-02-27T08:21:00Z">
              <w:rPr/>
            </w:rPrChange>
          </w:rPr>
          <w:t>which</w:t>
        </w:r>
      </w:ins>
      <w:ins w:id="1654" w:author="Darren Burgess" w:date="2014-02-27T08:20:00Z">
        <w:r w:rsidR="002F7C96" w:rsidRPr="002F7C96">
          <w:rPr>
            <w:b/>
            <w:rPrChange w:id="1655" w:author="Darren Burgess" w:date="2014-02-27T08:21:00Z">
              <w:rPr/>
            </w:rPrChange>
          </w:rPr>
          <w:t xml:space="preserve"> </w:t>
        </w:r>
      </w:ins>
      <w:ins w:id="1656" w:author="Darren Burgess" w:date="2014-02-27T08:21:00Z">
        <w:r w:rsidR="002F7C96" w:rsidRPr="002F7C96">
          <w:rPr>
            <w:b/>
            <w:rPrChange w:id="1657" w:author="Darren Burgess" w:date="2014-02-27T08:21:00Z">
              <w:rPr/>
            </w:rPrChange>
          </w:rPr>
          <w:t>methods are of which type (and/or see my suggestion for expanding the table to more comprehensive</w:t>
        </w:r>
      </w:ins>
      <w:ins w:id="1658" w:author="Darren Burgess" w:date="2014-02-27T08:22:00Z">
        <w:r w:rsidR="002F7C96">
          <w:rPr>
            <w:b/>
          </w:rPr>
          <w:t>ly list the methods)</w:t>
        </w:r>
      </w:ins>
      <w:ins w:id="1659" w:author="Darren Burgess" w:date="2014-02-27T08:21:00Z">
        <w:r w:rsidR="002F7C96" w:rsidRPr="002F7C96">
          <w:rPr>
            <w:b/>
            <w:rPrChange w:id="1660" w:author="Darren Burgess" w:date="2014-02-27T08:21:00Z">
              <w:rPr/>
            </w:rPrChange>
          </w:rPr>
          <w:t>]</w:t>
        </w:r>
        <w:r w:rsidR="002F7C96">
          <w:t xml:space="preserve"> </w:t>
        </w:r>
      </w:ins>
      <w:r w:rsidR="00C01BA3" w:rsidRPr="00890F9C">
        <w:t xml:space="preserve">often employ certain </w:t>
      </w:r>
      <w:r w:rsidR="004D073D" w:rsidRPr="00890F9C">
        <w:t>classifiers</w:t>
      </w:r>
      <w:r w:rsidR="00C01BA3" w:rsidRPr="00890F9C">
        <w:t xml:space="preserve"> for data reduction and/or feature selection to reduce both the computational and statistical burden </w:t>
      </w:r>
      <w:r w:rsidR="006B24F9" w:rsidRPr="00890F9C">
        <w:t xml:space="preserve">of an </w:t>
      </w:r>
      <w:r w:rsidR="00C01BA3" w:rsidRPr="00890F9C">
        <w:t>exhaustive search</w:t>
      </w:r>
      <w:r w:rsidR="004D073D" w:rsidRPr="00890F9C">
        <w:fldChar w:fldCharType="begin" w:fldLock="1"/>
      </w:r>
      <w:r w:rsidR="005C48AB">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"&lt;sup&gt;6,55,56&lt;/sup&gt;" }, "properties" : { "noteIndex" : 0 }, "schema" : "https://github.com/citation-style-language/schema/raw/master/csl-citation.json" }</w:instrText>
      </w:r>
      <w:r w:rsidR="004D073D" w:rsidRPr="00890F9C">
        <w:fldChar w:fldCharType="separate"/>
      </w:r>
      <w:r w:rsidR="005C48AB" w:rsidRPr="005C48AB">
        <w:rPr>
          <w:noProof/>
          <w:vertAlign w:val="superscript"/>
        </w:rPr>
        <w:t>6,55,56</w:t>
      </w:r>
      <w:r w:rsidR="004D073D" w:rsidRPr="00890F9C">
        <w:fldChar w:fldCharType="end"/>
      </w:r>
      <w:r w:rsidR="00C01BA3" w:rsidRPr="00890F9C">
        <w:t xml:space="preserve">, but previously were not </w:t>
      </w:r>
      <w:ins w:id="1661" w:author="WWAdmin" w:date="2014-03-09T16:06:00Z">
        <w:r w:rsidR="00CD7240">
          <w:t xml:space="preserve">all </w:t>
        </w:r>
      </w:ins>
      <w:r w:rsidR="00C01BA3" w:rsidRPr="00890F9C">
        <w:t>scaled up for GWAS</w:t>
      </w:r>
      <w:ins w:id="1662" w:author="Darren Burgess" w:date="2014-02-26T17:28:00Z">
        <w:r w:rsidR="00A720A1">
          <w:t>s</w:t>
        </w:r>
      </w:ins>
      <w:r w:rsidR="00C01BA3" w:rsidRPr="00890F9C">
        <w:t xml:space="preserve"> or </w:t>
      </w:r>
      <w:ins w:id="1663" w:author="Darren Burgess" w:date="2014-02-26T17:28:00Z">
        <w:r w:rsidR="00A720A1">
          <w:t xml:space="preserve">for </w:t>
        </w:r>
      </w:ins>
      <w:r w:rsidR="00C01BA3" w:rsidRPr="00890F9C">
        <w:t xml:space="preserve">explicitly testing interactions and </w:t>
      </w:r>
      <w:ins w:id="1664" w:author="Darren Burgess" w:date="2014-02-26T17:29:00Z">
        <w:del w:id="1665" w:author="WWAdmin" w:date="2014-03-09T16:10:00Z">
          <w:r w:rsidR="00A720A1" w:rsidDel="00CD7240">
            <w:delText xml:space="preserve">thus </w:delText>
          </w:r>
        </w:del>
      </w:ins>
      <w:r w:rsidR="00C01BA3" w:rsidRPr="00890F9C">
        <w:t xml:space="preserve">could miss interactions </w:t>
      </w:r>
      <w:ins w:id="1666" w:author="Darren Burgess" w:date="2014-02-26T17:32:00Z">
        <w:r w:rsidR="00A61222">
          <w:t xml:space="preserve">between </w:t>
        </w:r>
      </w:ins>
      <w:ins w:id="1667" w:author="Darren Burgess" w:date="2014-02-26T17:37:00Z">
        <w:r w:rsidR="00A61222">
          <w:t>SNPs</w:t>
        </w:r>
      </w:ins>
      <w:ins w:id="1668" w:author="Darren Burgess" w:date="2014-02-26T17:32:00Z">
        <w:r w:rsidR="00A61222">
          <w:t xml:space="preserve"> </w:t>
        </w:r>
        <w:del w:id="1669" w:author="WWAdmin" w:date="2014-03-09T16:10:00Z">
          <w:r w:rsidR="00A61222" w:rsidRPr="00A61222" w:rsidDel="00CD7240">
            <w:rPr>
              <w:b/>
              <w:rPrChange w:id="1670" w:author="Darren Burgess" w:date="2014-02-26T17:34:00Z">
                <w:rPr/>
              </w:rPrChange>
            </w:rPr>
            <w:delText>[Au:</w:delText>
          </w:r>
        </w:del>
      </w:ins>
      <w:ins w:id="1671" w:author="Darren Burgess" w:date="2014-02-26T17:39:00Z">
        <w:del w:id="1672" w:author="WWAdmin" w:date="2014-03-09T16:10:00Z">
          <w:r w:rsidR="00A61222" w:rsidDel="00CD7240">
            <w:rPr>
              <w:b/>
            </w:rPr>
            <w:delText xml:space="preserve">edit correct and </w:delText>
          </w:r>
        </w:del>
      </w:ins>
      <w:ins w:id="1673" w:author="Darren Burgess" w:date="2014-02-26T17:32:00Z">
        <w:del w:id="1674" w:author="WWAdmin" w:date="2014-03-09T16:10:00Z">
          <w:r w:rsidR="00A61222" w:rsidRPr="00A61222" w:rsidDel="00CD7240">
            <w:rPr>
              <w:b/>
              <w:rPrChange w:id="1675" w:author="Darren Burgess" w:date="2014-02-26T17:34:00Z">
                <w:rPr/>
              </w:rPrChange>
            </w:rPr>
            <w:delText>OK?</w:delText>
          </w:r>
        </w:del>
      </w:ins>
      <w:ins w:id="1676" w:author="Darren Burgess" w:date="2014-02-26T17:34:00Z">
        <w:del w:id="1677" w:author="WWAdmin" w:date="2014-03-09T16:10:00Z">
          <w:r w:rsidR="00A61222" w:rsidRPr="00A61222" w:rsidDel="00CD7240">
            <w:rPr>
              <w:b/>
              <w:rPrChange w:id="1678" w:author="Darren Burgess" w:date="2014-02-26T17:34:00Z">
                <w:rPr/>
              </w:rPrChange>
            </w:rPr>
            <w:delText xml:space="preserve"> Or </w:delText>
          </w:r>
        </w:del>
      </w:ins>
      <w:ins w:id="1679" w:author="Darren Burgess" w:date="2014-02-26T17:39:00Z">
        <w:del w:id="1680" w:author="WWAdmin" w:date="2014-03-09T16:10:00Z">
          <w:r w:rsidR="00A61222" w:rsidDel="00CD7240">
            <w:rPr>
              <w:b/>
            </w:rPr>
            <w:delText>‘</w:delText>
          </w:r>
        </w:del>
      </w:ins>
      <w:ins w:id="1681" w:author="Darren Burgess" w:date="2014-02-26T17:34:00Z">
        <w:del w:id="1682" w:author="WWAdmin" w:date="2014-03-09T16:10:00Z">
          <w:r w:rsidR="00A61222" w:rsidRPr="00A61222" w:rsidDel="00CD7240">
            <w:rPr>
              <w:b/>
              <w:rPrChange w:id="1683" w:author="Darren Burgess" w:date="2014-02-26T17:34:00Z">
                <w:rPr/>
              </w:rPrChange>
            </w:rPr>
            <w:delText>variants</w:delText>
          </w:r>
        </w:del>
      </w:ins>
      <w:ins w:id="1684" w:author="Darren Burgess" w:date="2014-02-26T17:39:00Z">
        <w:del w:id="1685" w:author="WWAdmin" w:date="2014-03-09T16:10:00Z">
          <w:r w:rsidR="00A61222" w:rsidDel="00CD7240">
            <w:rPr>
              <w:b/>
            </w:rPr>
            <w:delText>’</w:delText>
          </w:r>
        </w:del>
      </w:ins>
      <w:ins w:id="1686" w:author="Darren Burgess" w:date="2014-02-26T17:37:00Z">
        <w:del w:id="1687" w:author="WWAdmin" w:date="2014-03-09T16:10:00Z">
          <w:r w:rsidR="00A61222" w:rsidDel="00CD7240">
            <w:rPr>
              <w:b/>
            </w:rPr>
            <w:delText>/</w:delText>
          </w:r>
        </w:del>
      </w:ins>
      <w:ins w:id="1688" w:author="Darren Burgess" w:date="2014-02-26T17:39:00Z">
        <w:del w:id="1689" w:author="WWAdmin" w:date="2014-03-09T16:10:00Z">
          <w:r w:rsidR="00A61222" w:rsidDel="00CD7240">
            <w:rPr>
              <w:b/>
            </w:rPr>
            <w:delText>’</w:delText>
          </w:r>
        </w:del>
      </w:ins>
      <w:ins w:id="1690" w:author="Darren Burgess" w:date="2014-02-26T17:37:00Z">
        <w:del w:id="1691" w:author="WWAdmin" w:date="2014-03-09T16:10:00Z">
          <w:r w:rsidR="00A61222" w:rsidDel="00CD7240">
            <w:rPr>
              <w:b/>
            </w:rPr>
            <w:delText>loci</w:delText>
          </w:r>
        </w:del>
      </w:ins>
      <w:ins w:id="1692" w:author="Darren Burgess" w:date="2014-02-26T17:39:00Z">
        <w:del w:id="1693" w:author="WWAdmin" w:date="2014-03-09T16:10:00Z">
          <w:r w:rsidR="00A61222" w:rsidDel="00CD7240">
            <w:rPr>
              <w:b/>
            </w:rPr>
            <w:delText>’</w:delText>
          </w:r>
        </w:del>
      </w:ins>
      <w:ins w:id="1694" w:author="Darren Burgess" w:date="2014-02-26T17:34:00Z">
        <w:del w:id="1695" w:author="WWAdmin" w:date="2014-03-09T16:10:00Z">
          <w:r w:rsidR="00A61222" w:rsidRPr="00A61222" w:rsidDel="00CD7240">
            <w:rPr>
              <w:b/>
              <w:rPrChange w:id="1696" w:author="Darren Burgess" w:date="2014-02-26T17:34:00Z">
                <w:rPr/>
              </w:rPrChange>
            </w:rPr>
            <w:delText xml:space="preserve">? </w:delText>
          </w:r>
        </w:del>
      </w:ins>
      <w:ins w:id="1697" w:author="Darren Burgess" w:date="2014-02-26T17:38:00Z">
        <w:del w:id="1698" w:author="WWAdmin" w:date="2014-03-09T16:10:00Z">
          <w:r w:rsidR="00A61222" w:rsidDel="00CD7240">
            <w:rPr>
              <w:b/>
            </w:rPr>
            <w:delText xml:space="preserve">My understanding is that the marginal effects apply to the individual loci </w:delText>
          </w:r>
        </w:del>
      </w:ins>
      <w:ins w:id="1699" w:author="Darren Burgess" w:date="2014-02-26T17:39:00Z">
        <w:del w:id="1700" w:author="WWAdmin" w:date="2014-03-09T16:10:00Z">
          <w:r w:rsidR="00A61222" w:rsidDel="00CD7240">
            <w:rPr>
              <w:b/>
            </w:rPr>
            <w:delText>rather</w:delText>
          </w:r>
        </w:del>
      </w:ins>
      <w:ins w:id="1701" w:author="Darren Burgess" w:date="2014-02-26T17:38:00Z">
        <w:del w:id="1702" w:author="WWAdmin" w:date="2014-03-09T16:10:00Z">
          <w:r w:rsidR="00A61222" w:rsidDel="00CD7240">
            <w:rPr>
              <w:b/>
            </w:rPr>
            <w:delText xml:space="preserve"> </w:delText>
          </w:r>
        </w:del>
      </w:ins>
      <w:ins w:id="1703" w:author="Darren Burgess" w:date="2014-02-26T17:39:00Z">
        <w:del w:id="1704" w:author="WWAdmin" w:date="2014-03-09T16:10:00Z">
          <w:r w:rsidR="00A61222" w:rsidDel="00CD7240">
            <w:rPr>
              <w:b/>
            </w:rPr>
            <w:delText>than the interactio</w:delText>
          </w:r>
        </w:del>
        <w:del w:id="1705" w:author="WWAdmin" w:date="2014-03-09T16:11:00Z">
          <w:r w:rsidR="00A61222" w:rsidDel="00CD7240">
            <w:rPr>
              <w:b/>
            </w:rPr>
            <w:delText>ns.</w:delText>
          </w:r>
        </w:del>
      </w:ins>
      <w:ins w:id="1706" w:author="Darren Burgess" w:date="2014-02-26T17:32:00Z">
        <w:del w:id="1707" w:author="WWAdmin" w:date="2014-03-09T16:11:00Z">
          <w:r w:rsidR="00A61222" w:rsidRPr="00A61222" w:rsidDel="00CD7240">
            <w:rPr>
              <w:b/>
              <w:rPrChange w:id="1708" w:author="Darren Burgess" w:date="2014-02-26T17:34:00Z">
                <w:rPr/>
              </w:rPrChange>
            </w:rPr>
            <w:delText>]</w:delText>
          </w:r>
          <w:r w:rsidR="00A61222" w:rsidDel="00CD7240">
            <w:delText xml:space="preserve"> </w:delText>
          </w:r>
        </w:del>
      </w:ins>
      <w:r w:rsidR="00C01BA3" w:rsidRPr="00890F9C">
        <w:t>without marginal effects</w:t>
      </w:r>
      <w:ins w:id="1709" w:author="WWAdmin" w:date="2014-03-09T16:11:00Z">
        <w:r w:rsidR="00CD7240">
          <w:t xml:space="preserve"> if marginal effects are </w:t>
        </w:r>
      </w:ins>
      <w:ins w:id="1710" w:author="WWAdmin" w:date="2014-03-09T16:12:00Z">
        <w:r w:rsidR="00CD7240">
          <w:t>included</w:t>
        </w:r>
      </w:ins>
      <w:ins w:id="1711" w:author="WWAdmin" w:date="2014-03-09T16:11:00Z">
        <w:r w:rsidR="00CD7240">
          <w:t xml:space="preserve"> in a classifier</w:t>
        </w:r>
      </w:ins>
      <w:r w:rsidR="004D073D" w:rsidRPr="00890F9C">
        <w:fldChar w:fldCharType="begin" w:fldLock="1"/>
      </w:r>
      <w:r w:rsidR="005C48A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"&lt;sup&gt;13,55,56&lt;/sup&gt;" }, "properties" : { "noteIndex" : 0 }, "schema" : "https://github.com/citation-style-language/schema/raw/master/csl-citation.json" }</w:instrText>
      </w:r>
      <w:r w:rsidR="004D073D" w:rsidRPr="00890F9C">
        <w:fldChar w:fldCharType="separate"/>
      </w:r>
      <w:r w:rsidR="005C48AB" w:rsidRPr="005C48AB">
        <w:rPr>
          <w:noProof/>
          <w:vertAlign w:val="superscript"/>
        </w:rPr>
        <w:t>13,55,56</w:t>
      </w:r>
      <w:r w:rsidR="004D073D" w:rsidRPr="00890F9C">
        <w:fldChar w:fldCharType="end"/>
      </w:r>
      <w:r w:rsidR="00C01BA3" w:rsidRPr="00890F9C">
        <w:t xml:space="preserve">. While most existing algorithms (e.g. </w:t>
      </w:r>
      <w:r w:rsidR="00C01BA3" w:rsidRPr="00CD7240">
        <w:rPr>
          <w:b/>
          <w:rPrChange w:id="1712" w:author="WWAdmin" w:date="2014-03-09T16:15:00Z">
            <w:rPr/>
          </w:rPrChange>
        </w:rPr>
        <w:t>Multifactor Dimensionality Reduction</w:t>
      </w:r>
      <w:r w:rsidR="00C01BA3" w:rsidRPr="00890F9C">
        <w:t xml:space="preserve">, </w:t>
      </w:r>
      <w:r w:rsidR="00C01BA3" w:rsidRPr="00CD7240">
        <w:rPr>
          <w:b/>
          <w:rPrChange w:id="1713" w:author="WWAdmin" w:date="2014-03-09T16:15:00Z">
            <w:rPr/>
          </w:rPrChange>
        </w:rPr>
        <w:t>tree-based</w:t>
      </w:r>
      <w:ins w:id="1714" w:author="Darren Burgess" w:date="2014-02-26T17:31:00Z">
        <w:r w:rsidR="005925FA" w:rsidRPr="00CD7240">
          <w:rPr>
            <w:b/>
            <w:rPrChange w:id="1715" w:author="WWAdmin" w:date="2014-03-09T16:15:00Z">
              <w:rPr/>
            </w:rPrChange>
          </w:rPr>
          <w:t xml:space="preserve"> methods</w:t>
        </w:r>
        <w:r w:rsidR="005925FA">
          <w:t xml:space="preserve"> and </w:t>
        </w:r>
      </w:ins>
      <w:del w:id="1716" w:author="Darren Burgess" w:date="2014-02-26T17:31:00Z">
        <w:r w:rsidR="00C01BA3" w:rsidRPr="00CD7240" w:rsidDel="005925FA">
          <w:delText xml:space="preserve">, </w:delText>
        </w:r>
      </w:del>
      <w:r w:rsidR="00C01BA3" w:rsidRPr="00CD7240">
        <w:rPr>
          <w:b/>
          <w:rPrChange w:id="1717" w:author="WWAdmin" w:date="2014-03-09T16:15:00Z">
            <w:rPr/>
          </w:rPrChange>
        </w:rPr>
        <w:t>entropy-based</w:t>
      </w:r>
      <w:ins w:id="1718" w:author="Darren Burgess" w:date="2014-02-26T17:32:00Z">
        <w:r w:rsidR="005925FA" w:rsidRPr="00CD7240">
          <w:rPr>
            <w:b/>
            <w:rPrChange w:id="1719" w:author="WWAdmin" w:date="2014-03-09T16:15:00Z">
              <w:rPr/>
            </w:rPrChange>
          </w:rPr>
          <w:t xml:space="preserve"> methods</w:t>
        </w:r>
      </w:ins>
      <w:r w:rsidR="00C01BA3" w:rsidRPr="00890F9C">
        <w:t xml:space="preserve">) </w:t>
      </w:r>
      <w:ins w:id="1720" w:author="Darren Burgess" w:date="2014-02-26T17:31:00Z">
        <w:r w:rsidR="005925FA">
          <w:t xml:space="preserve">are </w:t>
        </w:r>
      </w:ins>
      <w:r w:rsidR="00C01BA3" w:rsidRPr="00890F9C">
        <w:t>being scaled up by modern computing technologies</w:t>
      </w:r>
      <w:r w:rsidR="004D073D" w:rsidRPr="00890F9C">
        <w:fldChar w:fldCharType="begin" w:fldLock="1"/>
      </w:r>
      <w:r w:rsidR="005C48AB">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"&lt;sup&gt;57\u201361&lt;/sup&gt;" }, "properties" : { "noteIndex" : 0 }, "schema" : "https://github.com/citation-style-language/schema/raw/master/csl-citation.json" }</w:instrText>
      </w:r>
      <w:r w:rsidR="004D073D" w:rsidRPr="00890F9C">
        <w:fldChar w:fldCharType="separate"/>
      </w:r>
      <w:r w:rsidR="005C48AB" w:rsidRPr="005C48AB">
        <w:rPr>
          <w:noProof/>
          <w:vertAlign w:val="superscript"/>
        </w:rPr>
        <w:t>57–61</w:t>
      </w:r>
      <w:r w:rsidR="004D073D" w:rsidRPr="00890F9C">
        <w:fldChar w:fldCharType="end"/>
      </w:r>
      <w:r w:rsidR="00C01BA3" w:rsidRPr="00890F9C">
        <w:t xml:space="preserve">, their classifiers are also </w:t>
      </w:r>
      <w:ins w:id="1721" w:author="Darren Burgess" w:date="2014-02-26T17:34:00Z">
        <w:r w:rsidR="00A61222">
          <w:t xml:space="preserve">being </w:t>
        </w:r>
      </w:ins>
      <w:r w:rsidR="00C01BA3" w:rsidRPr="00890F9C">
        <w:t>improved to be applicable for complex quantitative traits</w:t>
      </w:r>
      <w:r w:rsidR="004D073D" w:rsidRPr="00890F9C">
        <w:fldChar w:fldCharType="begin" w:fldLock="1"/>
      </w:r>
      <w:r w:rsidR="005C48AB">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"&lt;sup&gt;57,62\u201365&lt;/sup&gt;" }, "properties" : { "noteIndex" : 0 }, "schema" : "https://github.com/citation-style-language/schema/raw/master/csl-citation.json" }</w:instrText>
      </w:r>
      <w:r w:rsidR="004D073D" w:rsidRPr="00890F9C">
        <w:fldChar w:fldCharType="separate"/>
      </w:r>
      <w:r w:rsidR="005C48AB" w:rsidRPr="005C48AB">
        <w:rPr>
          <w:noProof/>
          <w:vertAlign w:val="superscript"/>
        </w:rPr>
        <w:t>57,62–65</w:t>
      </w:r>
      <w:r w:rsidR="004D073D" w:rsidRPr="00890F9C">
        <w:fldChar w:fldCharType="end"/>
      </w:r>
      <w:r w:rsidR="00C01BA3" w:rsidRPr="00890F9C">
        <w:t xml:space="preserve">, </w:t>
      </w:r>
      <w:ins w:id="1722" w:author="Darren Burgess" w:date="2014-02-26T17:35:00Z">
        <w:r w:rsidR="00A61222">
          <w:t xml:space="preserve">to </w:t>
        </w:r>
      </w:ins>
      <w:r w:rsidR="00C01BA3" w:rsidRPr="00890F9C">
        <w:t xml:space="preserve">allow </w:t>
      </w:r>
      <w:ins w:id="1723" w:author="Darren Burgess" w:date="2014-02-26T17:37:00Z">
        <w:r w:rsidR="00A61222">
          <w:t>the use of</w:t>
        </w:r>
      </w:ins>
      <w:del w:id="1724" w:author="Darren Burgess" w:date="2014-02-26T17:37:00Z">
        <w:r w:rsidR="00C01BA3" w:rsidRPr="00890F9C" w:rsidDel="00A61222">
          <w:delText>using</w:delText>
        </w:r>
      </w:del>
      <w:r w:rsidR="00C01BA3" w:rsidRPr="00890F9C">
        <w:t xml:space="preserve"> risk scores aggregating multiple interactions</w:t>
      </w:r>
      <w:del w:id="1725" w:author="Darren Burgess" w:date="2014-02-26T17:35:00Z">
        <w:r w:rsidR="00C01BA3" w:rsidRPr="00890F9C" w:rsidDel="00A61222">
          <w:delText xml:space="preserve"> in classification</w:delText>
        </w:r>
      </w:del>
      <w:r w:rsidR="004D073D" w:rsidRPr="00890F9C">
        <w:fldChar w:fldCharType="begin"/>
      </w:r>
      <w:r w:rsidR="00C01BA3" w:rsidRPr="00890F9C">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4D073D" w:rsidRPr="00890F9C">
        <w:fldChar w:fldCharType="separate"/>
      </w:r>
      <w:r w:rsidR="00C01BA3" w:rsidRPr="00890F9C">
        <w:rPr>
          <w:vertAlign w:val="superscript"/>
        </w:rPr>
        <w:t>72</w:t>
      </w:r>
      <w:r w:rsidR="004D073D" w:rsidRPr="00890F9C">
        <w:fldChar w:fldCharType="end"/>
      </w:r>
      <w:r w:rsidR="00C01BA3" w:rsidRPr="00890F9C">
        <w:t xml:space="preserve">, and </w:t>
      </w:r>
      <w:ins w:id="1726" w:author="Darren Burgess" w:date="2014-02-26T17:36:00Z">
        <w:r w:rsidR="00A61222">
          <w:t xml:space="preserve">to </w:t>
        </w:r>
      </w:ins>
      <w:r w:rsidR="00C01BA3" w:rsidRPr="00890F9C">
        <w:t xml:space="preserve">account for </w:t>
      </w:r>
      <w:ins w:id="1727" w:author="Darren Burgess" w:date="2014-02-26T17:38:00Z">
        <w:r w:rsidR="00A61222">
          <w:t>SNPs</w:t>
        </w:r>
      </w:ins>
      <w:del w:id="1728" w:author="Darren Burgess" w:date="2014-02-26T17:38:00Z">
        <w:r w:rsidR="00C01BA3" w:rsidRPr="00890F9C" w:rsidDel="00A61222">
          <w:delText>interactions</w:delText>
        </w:r>
      </w:del>
      <w:r w:rsidR="00C01BA3" w:rsidRPr="00890F9C">
        <w:t xml:space="preserve"> </w:t>
      </w:r>
      <w:ins w:id="1729" w:author="Darren Burgess" w:date="2014-02-26T17:38:00Z">
        <w:del w:id="1730" w:author="WWAdmin" w:date="2014-03-09T16:16:00Z">
          <w:r w:rsidR="00A61222" w:rsidRPr="00A61222" w:rsidDel="002450CF">
            <w:rPr>
              <w:b/>
              <w:rPrChange w:id="1731" w:author="Darren Burgess" w:date="2014-02-26T17:38:00Z">
                <w:rPr/>
              </w:rPrChange>
            </w:rPr>
            <w:delText>[Au:OK? Same reasoning as above]</w:delText>
          </w:r>
          <w:r w:rsidR="00A61222" w:rsidDel="002450CF">
            <w:delText xml:space="preserve"> </w:delText>
          </w:r>
        </w:del>
      </w:ins>
      <w:r w:rsidR="00C01BA3" w:rsidRPr="00890F9C">
        <w:t>without marginal effects</w:t>
      </w:r>
      <w:r w:rsidR="004D073D" w:rsidRPr="00890F9C">
        <w:fldChar w:fldCharType="begin" w:fldLock="1"/>
      </w:r>
      <w:r w:rsidR="005C48AB">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"&lt;sup&gt;66,67&lt;/sup&gt;" }, "properties" : { "noteIndex" : 0 }, "schema" : "https://github.com/citation-style-language/schema/raw/master/csl-citation.json" }</w:instrText>
      </w:r>
      <w:r w:rsidR="004D073D" w:rsidRPr="00890F9C">
        <w:fldChar w:fldCharType="separate"/>
      </w:r>
      <w:r w:rsidR="005C48AB" w:rsidRPr="005C48AB">
        <w:rPr>
          <w:noProof/>
          <w:vertAlign w:val="superscript"/>
        </w:rPr>
        <w:t>66,67</w:t>
      </w:r>
      <w:r w:rsidR="004D073D" w:rsidRPr="00890F9C">
        <w:fldChar w:fldCharType="end"/>
      </w:r>
      <w:r w:rsidR="00C01BA3" w:rsidRPr="00890F9C">
        <w:t xml:space="preserve">. </w:t>
      </w:r>
    </w:p>
    <w:p w14:paraId="57F38A97" w14:textId="77777777" w:rsidR="00A61222" w:rsidRDefault="00A61222" w:rsidP="00C01BA3">
      <w:pPr>
        <w:rPr>
          <w:ins w:id="1732" w:author="Darren Burgess" w:date="2014-02-26T17:39:00Z"/>
        </w:rPr>
      </w:pPr>
    </w:p>
    <w:p w14:paraId="3518B0A0" w14:textId="1E34A158" w:rsidR="00C01BA3" w:rsidRPr="00890F9C" w:rsidRDefault="00C01BA3" w:rsidP="00C01BA3">
      <w:r w:rsidRPr="00890F9C">
        <w:t xml:space="preserve">Improved computing efficiency also </w:t>
      </w:r>
      <w:del w:id="1733" w:author="WWAdmin" w:date="2014-03-09T16:39:00Z">
        <w:r w:rsidRPr="00890F9C" w:rsidDel="00406A0E">
          <w:delText xml:space="preserve">allows </w:delText>
        </w:r>
      </w:del>
      <w:del w:id="1734" w:author="WWAdmin" w:date="2014-03-09T16:28:00Z">
        <w:r w:rsidRPr="00890F9C" w:rsidDel="005622CB">
          <w:delText xml:space="preserve">an </w:delText>
        </w:r>
      </w:del>
      <w:del w:id="1735" w:author="WWAdmin" w:date="2014-03-09T16:39:00Z">
        <w:r w:rsidRPr="00890F9C" w:rsidDel="00406A0E">
          <w:delText xml:space="preserve">easy fix of the stability issue </w:delText>
        </w:r>
      </w:del>
      <w:ins w:id="1736" w:author="Darren Burgess" w:date="2014-02-26T17:39:00Z">
        <w:del w:id="1737" w:author="WWAdmin" w:date="2014-03-09T16:39:00Z">
          <w:r w:rsidR="00A61222" w:rsidRPr="00A61222" w:rsidDel="00406A0E">
            <w:rPr>
              <w:b/>
              <w:rPrChange w:id="1738" w:author="Darren Burgess" w:date="2014-02-26T17:40:00Z">
                <w:rPr/>
              </w:rPrChange>
            </w:rPr>
            <w:delText xml:space="preserve">[Au: please add just a few words to mention what this problem is </w:delText>
          </w:r>
        </w:del>
      </w:ins>
      <w:ins w:id="1739" w:author="Darren Burgess" w:date="2014-02-26T17:40:00Z">
        <w:del w:id="1740" w:author="WWAdmin" w:date="2014-03-09T16:39:00Z">
          <w:r w:rsidR="00A61222" w:rsidRPr="00A61222" w:rsidDel="00406A0E">
            <w:rPr>
              <w:b/>
              <w:rPrChange w:id="1741" w:author="Darren Burgess" w:date="2014-02-26T17:40:00Z">
                <w:rPr/>
              </w:rPrChange>
            </w:rPr>
            <w:delText>–</w:delText>
          </w:r>
        </w:del>
      </w:ins>
      <w:ins w:id="1742" w:author="Darren Burgess" w:date="2014-02-26T17:39:00Z">
        <w:del w:id="1743" w:author="WWAdmin" w:date="2014-03-09T16:39:00Z">
          <w:r w:rsidR="00A61222" w:rsidRPr="00A61222" w:rsidDel="00406A0E">
            <w:rPr>
              <w:b/>
              <w:rPrChange w:id="1744" w:author="Darren Burgess" w:date="2014-02-26T17:40:00Z">
                <w:rPr/>
              </w:rPrChange>
            </w:rPr>
            <w:delText xml:space="preserve"> it </w:delText>
          </w:r>
        </w:del>
      </w:ins>
      <w:ins w:id="1745" w:author="Darren Burgess" w:date="2014-02-26T17:40:00Z">
        <w:del w:id="1746" w:author="WWAdmin" w:date="2014-03-09T16:39:00Z">
          <w:r w:rsidR="00A61222" w:rsidRPr="00A61222" w:rsidDel="00406A0E">
            <w:rPr>
              <w:b/>
              <w:rPrChange w:id="1747" w:author="Darren Burgess" w:date="2014-02-26T17:40:00Z">
                <w:rPr/>
              </w:rPrChange>
            </w:rPr>
            <w:delText>won’t be familiar to general readers]</w:delText>
          </w:r>
          <w:r w:rsidR="00A61222" w:rsidDel="00406A0E">
            <w:delText xml:space="preserve"> </w:delText>
          </w:r>
        </w:del>
      </w:ins>
      <w:del w:id="1748" w:author="WWAdmin" w:date="2014-03-09T16:39:00Z">
        <w:r w:rsidR="003749F7" w:rsidRPr="00890F9C" w:rsidDel="00406A0E">
          <w:delText>observed in</w:delText>
        </w:r>
        <w:r w:rsidR="00210FFB" w:rsidRPr="00890F9C" w:rsidDel="00406A0E">
          <w:delText xml:space="preserve"> filtering methods derived from</w:delText>
        </w:r>
        <w:r w:rsidR="003749F7" w:rsidRPr="00890F9C" w:rsidDel="00406A0E">
          <w:delText xml:space="preserve"> </w:delText>
        </w:r>
        <w:r w:rsidRPr="00890F9C" w:rsidDel="00406A0E">
          <w:delText>the RelifF</w:delText>
        </w:r>
        <w:r w:rsidR="00B64A3E" w:rsidRPr="00890F9C" w:rsidDel="00406A0E">
          <w:delText xml:space="preserve"> algorithm</w:delText>
        </w:r>
        <w:r w:rsidR="00210FFB" w:rsidRPr="00890F9C" w:rsidDel="00406A0E">
          <w:delText>s</w:delText>
        </w:r>
        <w:r w:rsidR="004D073D" w:rsidRPr="00890F9C" w:rsidDel="00406A0E">
          <w:fldChar w:fldCharType="begin" w:fldLock="1"/>
        </w:r>
        <w:r w:rsidR="009D14BF" w:rsidRPr="00890F9C" w:rsidDel="00406A0E">
          <w:del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71</w:delText>
        </w:r>
        <w:r w:rsidR="004D073D" w:rsidRPr="00890F9C" w:rsidDel="00406A0E">
          <w:fldChar w:fldCharType="end"/>
        </w:r>
        <w:r w:rsidRPr="00890F9C" w:rsidDel="00406A0E">
          <w:delText xml:space="preserve"> by aggregating multiple runs</w:delText>
        </w:r>
        <w:r w:rsidR="004D073D" w:rsidRPr="00890F9C" w:rsidDel="00406A0E">
          <w:fldChar w:fldCharType="begin" w:fldLock="1"/>
        </w:r>
        <w:r w:rsidR="009D14BF" w:rsidRPr="00890F9C" w:rsidDel="00406A0E">
          <w:del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delInstrText>
        </w:r>
        <w:r w:rsidR="004D073D" w:rsidRPr="00890F9C" w:rsidDel="00406A0E">
          <w:fldChar w:fldCharType="separate"/>
        </w:r>
        <w:r w:rsidR="009D14BF" w:rsidRPr="00890F9C" w:rsidDel="00406A0E">
          <w:rPr>
            <w:noProof/>
            <w:vertAlign w:val="superscript"/>
          </w:rPr>
          <w:delText>72</w:delText>
        </w:r>
        <w:r w:rsidR="004D073D" w:rsidRPr="00890F9C" w:rsidDel="00406A0E">
          <w:fldChar w:fldCharType="end"/>
        </w:r>
        <w:r w:rsidRPr="00890F9C" w:rsidDel="00406A0E">
          <w:delText xml:space="preserve"> and </w:delText>
        </w:r>
      </w:del>
      <w:r w:rsidRPr="00890F9C">
        <w:t xml:space="preserve">facilitates the </w:t>
      </w:r>
      <w:del w:id="1749" w:author="Darren Burgess" w:date="2014-02-27T08:09:00Z">
        <w:r w:rsidRPr="00890F9C" w:rsidDel="00607A3F">
          <w:delText xml:space="preserve">development of </w:delText>
        </w:r>
      </w:del>
      <w:r w:rsidRPr="00890F9C">
        <w:t>combin</w:t>
      </w:r>
      <w:ins w:id="1750" w:author="Darren Burgess" w:date="2014-02-27T08:09:00Z">
        <w:r w:rsidR="00607A3F">
          <w:t>ation</w:t>
        </w:r>
      </w:ins>
      <w:del w:id="1751" w:author="Darren Burgess" w:date="2014-02-27T08:09:00Z">
        <w:r w:rsidRPr="00890F9C" w:rsidDel="00607A3F">
          <w:delText>ing</w:delText>
        </w:r>
      </w:del>
      <w:ins w:id="1752" w:author="Darren Burgess" w:date="2014-02-27T08:09:00Z">
        <w:r w:rsidR="00607A3F">
          <w:t xml:space="preserve"> of</w:t>
        </w:r>
      </w:ins>
      <w:r w:rsidRPr="00890F9C">
        <w:t xml:space="preserve"> complementary algorithms. For example, using tree-based methods for screening and Multifactor Dimensionality Reduction for interaction testing can improve the overall performance</w:t>
      </w:r>
      <w:r w:rsidR="004D073D" w:rsidRPr="00890F9C">
        <w:fldChar w:fldCharType="begin" w:fldLock="1"/>
      </w:r>
      <w:r w:rsidR="005C48AB">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"&lt;sup&gt;68\u201370&lt;/sup&gt;" }, "properties" : { "noteIndex" : 0 }, "schema" : "https://github.com/citation-style-language/schema/raw/master/csl-citation.json" }</w:instrText>
      </w:r>
      <w:r w:rsidR="004D073D" w:rsidRPr="00890F9C">
        <w:fldChar w:fldCharType="separate"/>
      </w:r>
      <w:r w:rsidR="005C48AB" w:rsidRPr="005C48AB">
        <w:rPr>
          <w:noProof/>
          <w:vertAlign w:val="superscript"/>
        </w:rPr>
        <w:t>68–70</w:t>
      </w:r>
      <w:r w:rsidR="004D073D" w:rsidRPr="00890F9C">
        <w:fldChar w:fldCharType="end"/>
      </w:r>
      <w:del w:id="1753" w:author="Darren Burgess" w:date="2014-02-27T08:12:00Z">
        <w:r w:rsidRPr="00890F9C" w:rsidDel="00607A3F">
          <w:delText>;</w:delText>
        </w:r>
      </w:del>
      <w:ins w:id="1754" w:author="Darren Burgess" w:date="2014-02-27T08:12:00Z">
        <w:r w:rsidR="00607A3F">
          <w:t>, and</w:t>
        </w:r>
      </w:ins>
      <w:r w:rsidRPr="00890F9C">
        <w:t xml:space="preserve"> </w:t>
      </w:r>
      <w:ins w:id="1755" w:author="Darren Burgess" w:date="2014-02-27T08:12:00Z">
        <w:r w:rsidR="00607A3F">
          <w:t>t</w:t>
        </w:r>
      </w:ins>
      <w:ins w:id="1756" w:author="Darren Burgess" w:date="2014-02-27T08:04:00Z">
        <w:r w:rsidR="0060125F">
          <w:t xml:space="preserve">he </w:t>
        </w:r>
      </w:ins>
      <w:proofErr w:type="spellStart"/>
      <w:r w:rsidRPr="00890F9C">
        <w:t>Reconstructability</w:t>
      </w:r>
      <w:proofErr w:type="spellEnd"/>
      <w:r w:rsidRPr="00890F9C">
        <w:t xml:space="preserve"> Analysis method uses entropy-based </w:t>
      </w:r>
      <w:ins w:id="1757" w:author="WWAdmin" w:date="2014-03-09T17:53:00Z">
        <w:r w:rsidR="00C651DF" w:rsidRPr="00890F9C">
          <w:t>heuristics</w:t>
        </w:r>
      </w:ins>
      <w:del w:id="1758" w:author="WWAdmin" w:date="2014-03-09T17:53:00Z">
        <w:r w:rsidRPr="00890F9C" w:rsidDel="00C651DF">
          <w:delText>methods</w:delText>
        </w:r>
      </w:del>
      <w:r w:rsidRPr="00890F9C">
        <w:t xml:space="preserve"> to </w:t>
      </w:r>
      <w:ins w:id="1759" w:author="WWAdmin" w:date="2014-03-09T17:54:00Z">
        <w:r w:rsidR="00C651DF">
          <w:t>search and evaluate</w:t>
        </w:r>
      </w:ins>
      <w:del w:id="1760" w:author="WWAdmin" w:date="2014-03-09T17:54:00Z">
        <w:r w:rsidRPr="00890F9C" w:rsidDel="00C651DF">
          <w:delText>construct and interpret</w:delText>
        </w:r>
      </w:del>
      <w:del w:id="1761" w:author="WWAdmin" w:date="2014-03-09T17:55:00Z">
        <w:r w:rsidRPr="00890F9C" w:rsidDel="00C651DF">
          <w:delText xml:space="preserve"> interaction</w:delText>
        </w:r>
      </w:del>
      <w:r w:rsidRPr="00890F9C">
        <w:t xml:space="preserve"> structures </w:t>
      </w:r>
      <w:ins w:id="1762" w:author="WWAdmin" w:date="2014-03-09T17:55:00Z">
        <w:r w:rsidR="00C651DF">
          <w:t xml:space="preserve">of </w:t>
        </w:r>
      </w:ins>
      <w:ins w:id="1763" w:author="WWAdmin" w:date="2014-03-09T17:58:00Z">
        <w:r w:rsidR="00C651DF">
          <w:t>various</w:t>
        </w:r>
      </w:ins>
      <w:ins w:id="1764" w:author="WWAdmin" w:date="2014-03-09T17:55:00Z">
        <w:r w:rsidR="00C651DF">
          <w:t xml:space="preserve"> interaction models constructed by</w:t>
        </w:r>
      </w:ins>
      <w:del w:id="1765" w:author="WWAdmin" w:date="2014-03-09T17:55:00Z">
        <w:r w:rsidRPr="00890F9C" w:rsidDel="00C651DF">
          <w:delText>and</w:delText>
        </w:r>
      </w:del>
      <w:r w:rsidRPr="00890F9C">
        <w:t xml:space="preserve"> graph theory</w:t>
      </w:r>
      <w:del w:id="1766" w:author="WWAdmin" w:date="2014-03-09T17:56:00Z">
        <w:r w:rsidRPr="00890F9C" w:rsidDel="00C651DF">
          <w:delText xml:space="preserve"> heuristics to traverse</w:delText>
        </w:r>
      </w:del>
      <w:r w:rsidR="004D073D" w:rsidRPr="00890F9C">
        <w:fldChar w:fldCharType="begin" w:fldLock="1"/>
      </w:r>
      <w:r w:rsidR="005C48AB">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"&lt;sup&gt;61&lt;/sup&gt;" }, "properties" : { "noteIndex" : 0 }, "schema" : "https://github.com/citation-style-language/schema/raw/master/csl-citation.json" }</w:instrText>
      </w:r>
      <w:r w:rsidR="004D073D" w:rsidRPr="00890F9C">
        <w:fldChar w:fldCharType="separate"/>
      </w:r>
      <w:r w:rsidR="005C48AB" w:rsidRPr="005C48AB">
        <w:rPr>
          <w:noProof/>
          <w:vertAlign w:val="superscript"/>
        </w:rPr>
        <w:t>61</w:t>
      </w:r>
      <w:r w:rsidR="004D073D" w:rsidRPr="00890F9C">
        <w:fldChar w:fldCharType="end"/>
      </w:r>
      <w:r w:rsidRPr="00890F9C">
        <w:t xml:space="preserve">. </w:t>
      </w:r>
      <w:ins w:id="1767" w:author="Darren Burgess" w:date="2014-02-27T08:12:00Z">
        <w:del w:id="1768" w:author="WWAdmin" w:date="2014-03-09T17:56:00Z">
          <w:r w:rsidR="00607A3F" w:rsidRPr="00607A3F" w:rsidDel="00C651DF">
            <w:rPr>
              <w:b/>
              <w:rPrChange w:id="1769" w:author="Darren Burgess" w:date="2014-02-27T08:13:00Z">
                <w:rPr/>
              </w:rPrChange>
            </w:rPr>
            <w:delText>[Au: to traverse what?]</w:delText>
          </w:r>
          <w:r w:rsidR="00607A3F" w:rsidDel="00C651DF">
            <w:delText xml:space="preserve"> </w:delText>
          </w:r>
        </w:del>
      </w:ins>
      <w:r w:rsidRPr="00890F9C">
        <w:t>New algorithms such as Ant Colony Optimization</w:t>
      </w:r>
      <w:ins w:id="1770" w:author="Darren Burgess" w:date="2014-02-27T08:13:00Z">
        <w:r w:rsidR="00607A3F">
          <w:t>, which</w:t>
        </w:r>
      </w:ins>
      <w:r w:rsidRPr="00890F9C">
        <w:t xml:space="preserve"> mimic</w:t>
      </w:r>
      <w:del w:id="1771" w:author="Darren Burgess" w:date="2014-02-27T08:13:00Z">
        <w:r w:rsidRPr="00890F9C" w:rsidDel="00607A3F">
          <w:delText>k</w:delText>
        </w:r>
      </w:del>
      <w:ins w:id="1772" w:author="Darren Burgess" w:date="2014-02-27T08:13:00Z">
        <w:r w:rsidR="00607A3F">
          <w:t>s</w:t>
        </w:r>
      </w:ins>
      <w:del w:id="1773" w:author="Darren Burgess" w:date="2014-02-27T08:13:00Z">
        <w:r w:rsidRPr="00890F9C" w:rsidDel="00607A3F">
          <w:delText>ing</w:delText>
        </w:r>
      </w:del>
      <w:r w:rsidRPr="00890F9C">
        <w:t xml:space="preserve"> how ant colonies find the shortest route to foods</w:t>
      </w:r>
      <w:r w:rsidR="004D073D" w:rsidRPr="00890F9C">
        <w:fldChar w:fldCharType="begin" w:fldLock="1"/>
      </w:r>
      <w:r w:rsidR="005C48AB">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"&lt;sup&gt;71&lt;/sup&gt;" }, "properties" : { "noteIndex" : 0 }, "schema" : "https://github.com/citation-style-language/schema/raw/master/csl-citation.json" }</w:instrText>
      </w:r>
      <w:r w:rsidR="004D073D" w:rsidRPr="00890F9C">
        <w:fldChar w:fldCharType="separate"/>
      </w:r>
      <w:r w:rsidR="005C48AB" w:rsidRPr="005C48AB">
        <w:rPr>
          <w:noProof/>
          <w:vertAlign w:val="superscript"/>
        </w:rPr>
        <w:t>71</w:t>
      </w:r>
      <w:r w:rsidR="004D073D" w:rsidRPr="00890F9C">
        <w:fldChar w:fldCharType="end"/>
      </w:r>
      <w:del w:id="1774" w:author="Darren Burgess" w:date="2014-02-27T08:13:00Z">
        <w:r w:rsidRPr="00890F9C" w:rsidDel="00607A3F">
          <w:delText xml:space="preserve"> </w:delText>
        </w:r>
      </w:del>
      <w:ins w:id="1775" w:author="Darren Burgess" w:date="2014-02-27T08:13:00Z">
        <w:r w:rsidR="00607A3F">
          <w:t xml:space="preserve">, </w:t>
        </w:r>
      </w:ins>
      <w:r w:rsidRPr="00890F9C">
        <w:t xml:space="preserve">are </w:t>
      </w:r>
      <w:r w:rsidR="009C71A6" w:rsidRPr="00890F9C">
        <w:t>being</w:t>
      </w:r>
      <w:del w:id="1776" w:author="Darren Burgess" w:date="2014-02-27T08:14:00Z">
        <w:r w:rsidR="009C71A6" w:rsidRPr="00890F9C" w:rsidDel="00607A3F">
          <w:delText xml:space="preserve"> </w:delText>
        </w:r>
      </w:del>
      <w:r w:rsidR="009C71A6" w:rsidRPr="00890F9C">
        <w:t xml:space="preserve"> </w:t>
      </w:r>
      <w:r w:rsidRPr="00890F9C">
        <w:t xml:space="preserve">adopted </w:t>
      </w:r>
      <w:r w:rsidR="009C71A6" w:rsidRPr="00890F9C">
        <w:t xml:space="preserve">for </w:t>
      </w:r>
      <w:r w:rsidRPr="00890F9C">
        <w:t xml:space="preserve">epistasis studies but </w:t>
      </w:r>
      <w:ins w:id="1777" w:author="Darren Burgess" w:date="2014-02-27T08:14:00Z">
        <w:r w:rsidR="00607A3F">
          <w:t>are not currently transparent</w:t>
        </w:r>
      </w:ins>
      <w:del w:id="1778" w:author="Darren Burgess" w:date="2014-02-27T08:14:00Z">
        <w:r w:rsidRPr="00890F9C" w:rsidDel="00607A3F">
          <w:delText>n</w:delText>
        </w:r>
      </w:del>
      <w:ins w:id="1779" w:author="Darren Burgess" w:date="2014-02-27T08:14:00Z">
        <w:r w:rsidR="00607A3F">
          <w:t xml:space="preserve"> about</w:t>
        </w:r>
      </w:ins>
      <w:del w:id="1780" w:author="Darren Burgess" w:date="2014-02-27T08:14:00Z">
        <w:r w:rsidRPr="00890F9C" w:rsidDel="00607A3F">
          <w:delText>eed to be clear</w:delText>
        </w:r>
      </w:del>
      <w:r w:rsidRPr="00890F9C">
        <w:t xml:space="preserve"> </w:t>
      </w:r>
      <w:ins w:id="1781" w:author="Darren Burgess" w:date="2014-02-27T08:14:00Z">
        <w:del w:id="1782" w:author="WWAdmin" w:date="2014-03-09T18:00:00Z">
          <w:r w:rsidR="00607A3F" w:rsidRPr="00607A3F" w:rsidDel="00C651DF">
            <w:rPr>
              <w:b/>
              <w:rPrChange w:id="1783" w:author="Darren Burgess" w:date="2014-02-27T08:14:00Z">
                <w:rPr/>
              </w:rPrChange>
            </w:rPr>
            <w:delText>[Au:OK?]</w:delText>
          </w:r>
          <w:r w:rsidR="00607A3F" w:rsidDel="00C651DF">
            <w:delText xml:space="preserve"> </w:delText>
          </w:r>
        </w:del>
      </w:ins>
      <w:r w:rsidRPr="00890F9C">
        <w:t xml:space="preserve">how interactions are tested. Nevertheless, </w:t>
      </w:r>
      <w:ins w:id="1784" w:author="Darren Burgess" w:date="2014-02-27T08:14:00Z">
        <w:r w:rsidR="00607A3F">
          <w:t xml:space="preserve">the </w:t>
        </w:r>
      </w:ins>
      <w:r w:rsidRPr="00890F9C">
        <w:t>detection of high</w:t>
      </w:r>
      <w:ins w:id="1785" w:author="WWAdmin" w:date="2014-03-08T12:33:00Z">
        <w:r w:rsidR="00EF5DC1">
          <w:t>er</w:t>
        </w:r>
      </w:ins>
      <w:r w:rsidRPr="00890F9C">
        <w:t>-order interactions appears very challenging to machine</w:t>
      </w:r>
      <w:ins w:id="1786" w:author="Darren Burgess" w:date="2014-02-27T08:14:00Z">
        <w:r w:rsidR="00607A3F">
          <w:t>-</w:t>
        </w:r>
      </w:ins>
      <w:del w:id="1787" w:author="Darren Burgess" w:date="2014-02-27T08:14:00Z">
        <w:r w:rsidRPr="00890F9C" w:rsidDel="00607A3F">
          <w:delText xml:space="preserve"> </w:delText>
        </w:r>
      </w:del>
      <w:r w:rsidRPr="00890F9C">
        <w:t>learning and data</w:t>
      </w:r>
      <w:ins w:id="1788" w:author="Darren Burgess" w:date="2014-02-27T08:14:00Z">
        <w:r w:rsidR="00607A3F">
          <w:t>-</w:t>
        </w:r>
      </w:ins>
      <w:del w:id="1789" w:author="Darren Burgess" w:date="2014-02-27T08:14:00Z">
        <w:r w:rsidRPr="00890F9C" w:rsidDel="00607A3F">
          <w:delText xml:space="preserve"> </w:delText>
        </w:r>
      </w:del>
      <w:r w:rsidRPr="00890F9C">
        <w:t xml:space="preserve">mining methods too considering that interactions are not explicitly tested in many cases. When interactions are explicitly tested, e.g. using </w:t>
      </w:r>
      <w:proofErr w:type="spellStart"/>
      <w:r w:rsidRPr="00890F9C">
        <w:t>Reconstructability</w:t>
      </w:r>
      <w:proofErr w:type="spellEnd"/>
      <w:r w:rsidRPr="00890F9C">
        <w:t xml:space="preserve"> Analysis, detection of three-way interactions requires multilayer hypothesis tests and thus is as difficult as regression methods</w:t>
      </w:r>
      <w:r w:rsidR="004D073D" w:rsidRPr="00890F9C">
        <w:fldChar w:fldCharType="begin" w:fldLock="1"/>
      </w:r>
      <w:r w:rsidR="005C48AB">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"&lt;sup&gt;4,72&lt;/sup&gt;" }, "properties" : { "noteIndex" : 0 }, "schema" : "https://github.com/citation-style-language/schema/raw/master/csl-citation.json" }</w:instrText>
      </w:r>
      <w:r w:rsidR="004D073D" w:rsidRPr="00890F9C">
        <w:fldChar w:fldCharType="separate"/>
      </w:r>
      <w:r w:rsidR="005C48AB" w:rsidRPr="005C48AB">
        <w:rPr>
          <w:noProof/>
          <w:vertAlign w:val="superscript"/>
        </w:rPr>
        <w:t>4,72</w:t>
      </w:r>
      <w:r w:rsidR="004D073D" w:rsidRPr="00890F9C">
        <w:fldChar w:fldCharType="end"/>
      </w:r>
      <w:r w:rsidRPr="00890F9C">
        <w:t>, in addition to issues of excessive computing demand, exponentially increased multiple tests and insufficient sample sizes</w:t>
      </w:r>
      <w:r w:rsidR="004D073D" w:rsidRPr="00890F9C">
        <w:fldChar w:fldCharType="begin" w:fldLock="1"/>
      </w:r>
      <w:r w:rsidR="005C48AB">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4D073D" w:rsidRPr="00890F9C">
        <w:fldChar w:fldCharType="separate"/>
      </w:r>
      <w:r w:rsidR="005C48AB" w:rsidRPr="005C48AB">
        <w:rPr>
          <w:noProof/>
          <w:vertAlign w:val="superscript"/>
        </w:rPr>
        <w:t>13</w:t>
      </w:r>
      <w:r w:rsidR="004D073D" w:rsidRPr="00890F9C">
        <w:fldChar w:fldCharType="end"/>
      </w:r>
      <w:r w:rsidRPr="00890F9C">
        <w:t xml:space="preserve">. </w:t>
      </w:r>
      <w:r w:rsidR="00845C7C" w:rsidRPr="00890F9C">
        <w:t>Despite some progress, it seems likely that new approaches will be</w:t>
      </w:r>
      <w:r w:rsidRPr="00890F9C">
        <w:t xml:space="preserve"> needed </w:t>
      </w:r>
      <w:r w:rsidR="00845C7C" w:rsidRPr="00890F9C">
        <w:t xml:space="preserve">for robust </w:t>
      </w:r>
      <w:r w:rsidRPr="00890F9C">
        <w:t>genome-wide detect</w:t>
      </w:r>
      <w:r w:rsidR="00845C7C" w:rsidRPr="00890F9C">
        <w:t>ion of</w:t>
      </w:r>
      <w:r w:rsidRPr="00890F9C">
        <w:t xml:space="preserve"> high</w:t>
      </w:r>
      <w:ins w:id="1790" w:author="WWAdmin" w:date="2014-03-08T12:33:00Z">
        <w:r w:rsidR="00EF5DC1">
          <w:t>er</w:t>
        </w:r>
      </w:ins>
      <w:r w:rsidRPr="00890F9C">
        <w:t xml:space="preserve">-order interactions. </w:t>
      </w:r>
    </w:p>
    <w:p w14:paraId="0F3CC7F0" w14:textId="77777777" w:rsidR="00C01BA3" w:rsidRPr="00890F9C" w:rsidRDefault="00C01BA3" w:rsidP="00C01BA3"/>
    <w:p w14:paraId="29CF058D" w14:textId="77777777" w:rsidR="00C01BA3" w:rsidRPr="00890F9C" w:rsidRDefault="00C01BA3" w:rsidP="00C01BA3">
      <w:pPr>
        <w:pStyle w:val="Heading3"/>
        <w:rPr>
          <w:rStyle w:val="inlineheading"/>
          <w:i w:val="0"/>
        </w:rPr>
      </w:pPr>
      <w:bookmarkStart w:id="1791" w:name="_Toc256711627"/>
      <w:r w:rsidRPr="00890F9C">
        <w:rPr>
          <w:rStyle w:val="inlineheading"/>
          <w:i w:val="0"/>
        </w:rPr>
        <w:t>Group</w:t>
      </w:r>
      <w:ins w:id="1792" w:author="Darren Burgess" w:date="2014-02-26T17:14:00Z">
        <w:r w:rsidR="00915CD1">
          <w:rPr>
            <w:rStyle w:val="inlineheading"/>
            <w:i w:val="0"/>
          </w:rPr>
          <w:t>-</w:t>
        </w:r>
      </w:ins>
      <w:r w:rsidRPr="00890F9C">
        <w:rPr>
          <w:rStyle w:val="inlineheading"/>
          <w:i w:val="0"/>
        </w:rPr>
        <w:t xml:space="preserve"> and module</w:t>
      </w:r>
      <w:ins w:id="1793" w:author="Darren Burgess" w:date="2014-02-26T17:14:00Z">
        <w:r w:rsidR="00915CD1">
          <w:rPr>
            <w:rStyle w:val="inlineheading"/>
            <w:i w:val="0"/>
          </w:rPr>
          <w:t>-</w:t>
        </w:r>
      </w:ins>
      <w:del w:id="1794" w:author="Darren Burgess" w:date="2014-02-26T17:14:00Z">
        <w:r w:rsidRPr="00890F9C" w:rsidDel="00915CD1">
          <w:rPr>
            <w:rStyle w:val="inlineheading"/>
            <w:i w:val="0"/>
          </w:rPr>
          <w:delText xml:space="preserve"> </w:delText>
        </w:r>
      </w:del>
      <w:r w:rsidRPr="00890F9C">
        <w:rPr>
          <w:rStyle w:val="inlineheading"/>
          <w:i w:val="0"/>
        </w:rPr>
        <w:t>based methods</w:t>
      </w:r>
      <w:bookmarkEnd w:id="1791"/>
    </w:p>
    <w:p w14:paraId="0614B104" w14:textId="77777777" w:rsidR="00C01BA3" w:rsidRPr="00890F9C" w:rsidRDefault="00C01BA3" w:rsidP="00C01BA3">
      <w:pPr>
        <w:rPr>
          <w:rStyle w:val="inlineheading"/>
        </w:rPr>
      </w:pPr>
    </w:p>
    <w:p w14:paraId="62D7A22B" w14:textId="149947F0" w:rsidR="00C01BA3" w:rsidRDefault="00C01BA3" w:rsidP="00C01BA3">
      <w:pPr>
        <w:rPr>
          <w:ins w:id="1795" w:author="Darren Burgess" w:date="2014-02-27T08:37:00Z"/>
        </w:rPr>
      </w:pPr>
      <w:r w:rsidRPr="00890F9C">
        <w:t xml:space="preserve">Testing interactions based on SNPs </w:t>
      </w:r>
      <w:r w:rsidR="00FF269E" w:rsidRPr="00890F9C">
        <w:t>grouped in</w:t>
      </w:r>
      <w:ins w:id="1796" w:author="Darren Burgess" w:date="2014-02-27T08:25:00Z">
        <w:r w:rsidR="00CB21AF">
          <w:t>to</w:t>
        </w:r>
      </w:ins>
      <w:r w:rsidR="00FF269E" w:rsidRPr="00890F9C">
        <w:t xml:space="preserve"> genes </w:t>
      </w:r>
      <w:r w:rsidRPr="00890F9C">
        <w:t>or functional modules can dramatically reduce the multiple test burden (e.g. only ~</w:t>
      </w:r>
      <w:r w:rsidR="00FF269E" w:rsidRPr="00890F9C">
        <w:t xml:space="preserve">2 x </w:t>
      </w:r>
      <w:r w:rsidRPr="00890F9C">
        <w:t>10</w:t>
      </w:r>
      <w:r w:rsidRPr="00890F9C">
        <w:rPr>
          <w:vertAlign w:val="superscript"/>
        </w:rPr>
        <w:t>8</w:t>
      </w:r>
      <w:r w:rsidRPr="00890F9C">
        <w:t xml:space="preserve"> pairwise tests </w:t>
      </w:r>
      <w:ins w:id="1797" w:author="Darren Burgess" w:date="2014-02-27T08:25:00Z">
        <w:r w:rsidR="00CB21AF">
          <w:t xml:space="preserve">are </w:t>
        </w:r>
      </w:ins>
      <w:r w:rsidRPr="00890F9C">
        <w:t xml:space="preserve">required for 20,000 genes) and thus increase </w:t>
      </w:r>
      <w:ins w:id="1798" w:author="Darren Burgess" w:date="2014-02-27T08:28:00Z">
        <w:r w:rsidR="00CB21AF">
          <w:t xml:space="preserve">the </w:t>
        </w:r>
      </w:ins>
      <w:r w:rsidRPr="00890F9C">
        <w:t>power of detection</w:t>
      </w:r>
      <w:r w:rsidR="004D073D" w:rsidRPr="00890F9C">
        <w:fldChar w:fldCharType="begin" w:fldLock="1"/>
      </w:r>
      <w:r w:rsidR="005C48AB">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"&lt;sup&gt;23,73&lt;/sup&gt;" }, "properties" : { "noteIndex" : 0 }, "schema" : "https://github.com/citation-style-language/schema/raw/master/csl-citation.json" }</w:instrText>
      </w:r>
      <w:r w:rsidR="004D073D" w:rsidRPr="00890F9C">
        <w:fldChar w:fldCharType="separate"/>
      </w:r>
      <w:r w:rsidR="005C48AB" w:rsidRPr="005C48AB">
        <w:rPr>
          <w:noProof/>
          <w:vertAlign w:val="superscript"/>
        </w:rPr>
        <w:t>23,73</w:t>
      </w:r>
      <w:r w:rsidR="004D073D" w:rsidRPr="00890F9C">
        <w:fldChar w:fldCharType="end"/>
      </w:r>
      <w:r w:rsidRPr="00890F9C">
        <w:t xml:space="preserve">, including </w:t>
      </w:r>
      <w:ins w:id="1799" w:author="Darren Burgess" w:date="2014-02-27T08:28:00Z">
        <w:r w:rsidR="004E054F">
          <w:t xml:space="preserve">testing </w:t>
        </w:r>
      </w:ins>
      <w:ins w:id="1800" w:author="Darren Burgess" w:date="2014-02-27T08:25:00Z">
        <w:r w:rsidR="00CB21AF">
          <w:t xml:space="preserve">for </w:t>
        </w:r>
      </w:ins>
      <w:r w:rsidRPr="00890F9C">
        <w:t>high</w:t>
      </w:r>
      <w:ins w:id="1801" w:author="WWAdmin" w:date="2014-03-08T12:33:00Z">
        <w:r w:rsidR="00EF5DC1">
          <w:t>er</w:t>
        </w:r>
      </w:ins>
      <w:r w:rsidRPr="00890F9C">
        <w:t>-order interactions</w:t>
      </w:r>
      <w:r w:rsidR="004D073D" w:rsidRPr="00890F9C">
        <w:fldChar w:fldCharType="begin" w:fldLock="1"/>
      </w:r>
      <w:r w:rsidR="005C48AB">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"&lt;sup&gt;74&lt;/sup&gt;" }, "properties" : { "noteIndex" : 0 }, "schema" : "https://github.com/citation-style-language/schema/raw/master/csl-citation.json" }</w:instrText>
      </w:r>
      <w:r w:rsidR="004D073D" w:rsidRPr="00890F9C">
        <w:fldChar w:fldCharType="separate"/>
      </w:r>
      <w:r w:rsidR="005C48AB" w:rsidRPr="005C48AB">
        <w:rPr>
          <w:noProof/>
          <w:vertAlign w:val="superscript"/>
        </w:rPr>
        <w:t>74</w:t>
      </w:r>
      <w:r w:rsidR="004D073D" w:rsidRPr="00890F9C">
        <w:fldChar w:fldCharType="end"/>
      </w:r>
      <w:r w:rsidRPr="00890F9C">
        <w:t>. In addition, proper grouping</w:t>
      </w:r>
      <w:r w:rsidR="00FF269E" w:rsidRPr="00890F9C">
        <w:t xml:space="preserve"> of</w:t>
      </w:r>
      <w:r w:rsidRPr="00890F9C">
        <w:t xml:space="preserve"> SNPs may collectively capture ca</w:t>
      </w:r>
      <w:ins w:id="1802" w:author="WWAdmin" w:date="2014-03-09T18:03:00Z">
        <w:r w:rsidR="00C651DF">
          <w:t>u</w:t>
        </w:r>
      </w:ins>
      <w:r w:rsidRPr="00890F9C">
        <w:t>s</w:t>
      </w:r>
      <w:del w:id="1803" w:author="WWAdmin" w:date="2014-03-09T18:03:00Z">
        <w:r w:rsidRPr="00890F9C" w:rsidDel="00C651DF">
          <w:delText>u</w:delText>
        </w:r>
      </w:del>
      <w:r w:rsidRPr="00890F9C">
        <w:t xml:space="preserve">al </w:t>
      </w:r>
      <w:ins w:id="1804" w:author="Darren Burgess" w:date="2014-03-03T11:00:00Z">
        <w:del w:id="1805" w:author="WWAdmin" w:date="2014-03-09T18:03:00Z">
          <w:r w:rsidR="004B0854" w:rsidRPr="004B0854" w:rsidDel="00C651DF">
            <w:rPr>
              <w:b/>
              <w:rPrChange w:id="1806" w:author="Darren Burgess" w:date="2014-03-03T11:00:00Z">
                <w:rPr/>
              </w:rPrChange>
            </w:rPr>
            <w:delText>[Au:causal?]</w:delText>
          </w:r>
          <w:r w:rsidR="004B0854" w:rsidDel="00C651DF">
            <w:delText xml:space="preserve"> </w:delText>
          </w:r>
        </w:del>
      </w:ins>
      <w:r w:rsidRPr="00890F9C">
        <w:t>variants that are not well tagged by individual SNPs</w:t>
      </w:r>
      <w:r w:rsidR="004D073D" w:rsidRPr="00890F9C">
        <w:fldChar w:fldCharType="begin" w:fldLock="1"/>
      </w:r>
      <w:r w:rsidR="005C48AB">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"&lt;sup&gt;75&lt;/sup&gt;" }, "properties" : { "noteIndex" : 0 }, "schema" : "https://github.com/citation-style-language/schema/raw/master/csl-citation.json" }</w:instrText>
      </w:r>
      <w:r w:rsidR="004D073D" w:rsidRPr="00890F9C">
        <w:fldChar w:fldCharType="separate"/>
      </w:r>
      <w:r w:rsidR="005C48AB" w:rsidRPr="005C48AB">
        <w:rPr>
          <w:noProof/>
          <w:vertAlign w:val="superscript"/>
        </w:rPr>
        <w:t>75</w:t>
      </w:r>
      <w:r w:rsidR="004D073D" w:rsidRPr="00890F9C">
        <w:fldChar w:fldCharType="end"/>
      </w:r>
      <w:del w:id="1807" w:author="Darren Burgess" w:date="2014-02-27T08:27:00Z">
        <w:r w:rsidRPr="00890F9C" w:rsidDel="00CB21AF">
          <w:delText xml:space="preserve"> </w:delText>
        </w:r>
      </w:del>
      <w:r w:rsidR="00FF269E" w:rsidRPr="00890F9C">
        <w:t>. However, this may</w:t>
      </w:r>
      <w:r w:rsidRPr="00890F9C">
        <w:t xml:space="preserve"> be complicated by a number of factors (e.g. group definitions</w:t>
      </w:r>
      <w:del w:id="1808" w:author="Darren Burgess" w:date="2014-02-27T08:45:00Z">
        <w:r w:rsidRPr="00890F9C" w:rsidDel="005874F4">
          <w:delText>,</w:delText>
        </w:r>
      </w:del>
      <w:r w:rsidRPr="00890F9C">
        <w:t xml:space="preserve"> </w:t>
      </w:r>
      <w:ins w:id="1809" w:author="Darren Burgess" w:date="2014-02-27T08:45:00Z">
        <w:r w:rsidR="005874F4">
          <w:t xml:space="preserve">and </w:t>
        </w:r>
      </w:ins>
      <w:r w:rsidRPr="00890F9C">
        <w:t>correlations among SNPs and SNP pairs)</w:t>
      </w:r>
      <w:r w:rsidR="004D073D" w:rsidRPr="00890F9C">
        <w:fldChar w:fldCharType="begin" w:fldLock="1"/>
      </w:r>
      <w:r w:rsidR="005C48AB">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"&lt;sup&gt;76&lt;/sup&gt;" }, "properties" : { "noteIndex" : 0 }, "schema" : "https://github.com/citation-style-language/schema/raw/master/csl-citation.json" }</w:instrText>
      </w:r>
      <w:r w:rsidR="004D073D" w:rsidRPr="00890F9C">
        <w:fldChar w:fldCharType="separate"/>
      </w:r>
      <w:r w:rsidR="005C48AB" w:rsidRPr="005C48AB">
        <w:rPr>
          <w:noProof/>
          <w:vertAlign w:val="superscript"/>
        </w:rPr>
        <w:t>76</w:t>
      </w:r>
      <w:r w:rsidR="004D073D" w:rsidRPr="00890F9C">
        <w:fldChar w:fldCharType="end"/>
      </w:r>
      <w:r w:rsidRPr="00890F9C">
        <w:t>. A common practice is to use genes to group SNPs and derive gene-based variables factoring in SNP correlations for interaction tests via regression</w:t>
      </w:r>
      <w:r w:rsidR="004D073D" w:rsidRPr="00890F9C">
        <w:fldChar w:fldCharType="begin" w:fldLock="1"/>
      </w:r>
      <w:r w:rsidR="005C48AB">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"&lt;sup&gt;77&lt;/sup&gt;" }, "properties" : { "noteIndex" : 0 }, "schema" : "https://github.com/citation-style-language/schema/raw/master/csl-citation.json" }</w:instrText>
      </w:r>
      <w:r w:rsidR="004D073D" w:rsidRPr="00890F9C">
        <w:fldChar w:fldCharType="separate"/>
      </w:r>
      <w:r w:rsidR="005C48AB" w:rsidRPr="005C48AB">
        <w:rPr>
          <w:noProof/>
          <w:vertAlign w:val="superscript"/>
        </w:rPr>
        <w:t>77</w:t>
      </w:r>
      <w:r w:rsidR="004D073D" w:rsidRPr="00890F9C">
        <w:fldChar w:fldCharType="end"/>
      </w:r>
      <w:del w:id="1810" w:author="Darren Burgess" w:date="2014-02-27T08:35:00Z">
        <w:r w:rsidRPr="00890F9C" w:rsidDel="00036D18">
          <w:delText xml:space="preserve"> </w:delText>
        </w:r>
      </w:del>
      <w:ins w:id="1811" w:author="Darren Burgess" w:date="2014-02-27T08:35:00Z">
        <w:r w:rsidR="00036D18">
          <w:t xml:space="preserve">, </w:t>
        </w:r>
      </w:ins>
      <w:r w:rsidRPr="00890F9C">
        <w:t xml:space="preserve">or </w:t>
      </w:r>
      <w:ins w:id="1812" w:author="Darren Burgess" w:date="2014-02-27T08:35:00Z">
        <w:r w:rsidR="00036D18">
          <w:t xml:space="preserve">for </w:t>
        </w:r>
      </w:ins>
      <w:r w:rsidRPr="00890F9C">
        <w:t>analog</w:t>
      </w:r>
      <w:r w:rsidR="00FF269E" w:rsidRPr="00890F9C">
        <w:t>ous</w:t>
      </w:r>
      <w:r w:rsidRPr="00890F9C">
        <w:t xml:space="preserve"> LD-based</w:t>
      </w:r>
      <w:ins w:id="1813" w:author="Darren Burgess" w:date="2014-02-27T08:35:00Z">
        <w:r w:rsidR="00036D18">
          <w:t xml:space="preserve"> approaches</w:t>
        </w:r>
      </w:ins>
      <w:ins w:id="1814" w:author="Darren Burgess" w:date="2014-02-27T08:36:00Z">
        <w:r w:rsidR="00036D18" w:rsidRPr="00890F9C">
          <w:fldChar w:fldCharType="begin" w:fldLock="1"/>
        </w:r>
      </w:ins>
      <w:r w:rsidR="005C48AB">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ins w:id="1815" w:author="Darren Burgess" w:date="2014-02-27T08:36:00Z">
        <w:r w:rsidR="00036D18" w:rsidRPr="00890F9C">
          <w:fldChar w:fldCharType="separate"/>
        </w:r>
      </w:ins>
      <w:r w:rsidR="005C48AB" w:rsidRPr="005C48AB">
        <w:rPr>
          <w:noProof/>
          <w:vertAlign w:val="superscript"/>
        </w:rPr>
        <w:t>15</w:t>
      </w:r>
      <w:ins w:id="1816" w:author="Darren Burgess" w:date="2014-02-27T08:36:00Z">
        <w:r w:rsidR="00036D18" w:rsidRPr="00890F9C">
          <w:fldChar w:fldCharType="end"/>
        </w:r>
      </w:ins>
      <w:ins w:id="1817" w:author="Darren Burgess" w:date="2014-02-27T08:35:00Z">
        <w:r w:rsidR="00036D18">
          <w:t xml:space="preserve"> </w:t>
        </w:r>
      </w:ins>
      <w:ins w:id="1818" w:author="Darren Burgess" w:date="2014-02-27T08:36:00Z">
        <w:r w:rsidR="00036D18">
          <w:t xml:space="preserve">that </w:t>
        </w:r>
      </w:ins>
      <w:del w:id="1819" w:author="Darren Burgess" w:date="2014-02-27T08:36:00Z">
        <w:r w:rsidR="004D073D" w:rsidRPr="00890F9C" w:rsidDel="00036D18">
          <w:fldChar w:fldCharType="begin" w:fldLock="1"/>
        </w:r>
        <w:r w:rsidR="009D14BF" w:rsidRPr="00890F9C" w:rsidDel="00036D18">
          <w:del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delInstrText>
        </w:r>
        <w:r w:rsidR="004D073D" w:rsidRPr="00890F9C" w:rsidDel="00036D18">
          <w:fldChar w:fldCharType="separate"/>
        </w:r>
        <w:r w:rsidR="009D14BF" w:rsidRPr="00890F9C" w:rsidDel="00036D18">
          <w:rPr>
            <w:noProof/>
            <w:vertAlign w:val="superscript"/>
          </w:rPr>
          <w:delText>15</w:delText>
        </w:r>
        <w:r w:rsidR="004D073D" w:rsidRPr="00890F9C" w:rsidDel="00036D18">
          <w:fldChar w:fldCharType="end"/>
        </w:r>
        <w:r w:rsidRPr="00890F9C" w:rsidDel="00036D18">
          <w:delText xml:space="preserve"> (i.e. </w:delText>
        </w:r>
      </w:del>
      <w:r w:rsidRPr="00890F9C">
        <w:t>test</w:t>
      </w:r>
      <w:del w:id="1820" w:author="Darren Burgess" w:date="2014-02-27T08:36:00Z">
        <w:r w:rsidRPr="00890F9C" w:rsidDel="00036D18">
          <w:delText>ing</w:delText>
        </w:r>
      </w:del>
      <w:r w:rsidRPr="00890F9C">
        <w:t xml:space="preserve"> the difference of correlation of a pair of genes between cases and controls</w:t>
      </w:r>
      <w:del w:id="1821" w:author="Darren Burgess" w:date="2014-02-27T08:36:00Z">
        <w:r w:rsidRPr="00890F9C" w:rsidDel="00036D18">
          <w:delText>) approaches</w:delText>
        </w:r>
      </w:del>
      <w:r w:rsidR="004D073D" w:rsidRPr="00890F9C">
        <w:fldChar w:fldCharType="begin" w:fldLock="1"/>
      </w:r>
      <w:r w:rsidR="005C48AB">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"&lt;sup&gt;78,79&lt;/sup&gt;" }, "properties" : { "noteIndex" : 0 }, "schema" : "https://github.com/citation-style-language/schema/raw/master/csl-citation.json" }</w:instrText>
      </w:r>
      <w:r w:rsidR="004D073D" w:rsidRPr="00890F9C">
        <w:fldChar w:fldCharType="separate"/>
      </w:r>
      <w:r w:rsidR="005C48AB" w:rsidRPr="005C48AB">
        <w:rPr>
          <w:noProof/>
          <w:vertAlign w:val="superscript"/>
        </w:rPr>
        <w:t>78,79</w:t>
      </w:r>
      <w:r w:rsidR="004D073D" w:rsidRPr="00890F9C">
        <w:fldChar w:fldCharType="end"/>
      </w:r>
      <w:r w:rsidRPr="00890F9C">
        <w:t xml:space="preserve">. Alternatively, one can first compute all pairwise interactions between SNPs in each group and derive gene-based interaction </w:t>
      </w:r>
      <w:r w:rsidRPr="00036D18">
        <w:rPr>
          <w:i/>
          <w:rPrChange w:id="1822" w:author="Darren Burgess" w:date="2014-02-27T08:37:00Z">
            <w:rPr/>
          </w:rPrChange>
        </w:rPr>
        <w:t>P</w:t>
      </w:r>
      <w:r w:rsidRPr="00890F9C">
        <w:t xml:space="preserve"> values by integrating the pairwise interaction </w:t>
      </w:r>
      <w:r w:rsidRPr="00036D18">
        <w:rPr>
          <w:i/>
          <w:rPrChange w:id="1823" w:author="Darren Burgess" w:date="2014-02-27T08:37:00Z">
            <w:rPr/>
          </w:rPrChange>
        </w:rPr>
        <w:t>P</w:t>
      </w:r>
      <w:r w:rsidRPr="00890F9C">
        <w:t xml:space="preserve"> values</w:t>
      </w:r>
      <w:r w:rsidR="004D073D" w:rsidRPr="00890F9C">
        <w:fldChar w:fldCharType="begin" w:fldLock="1"/>
      </w:r>
      <w:r w:rsidR="005C48AB">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"&lt;sup&gt;73&lt;/sup&gt;" }, "properties" : { "noteIndex" : 0 }, "schema" : "https://github.com/citation-style-language/schema/raw/master/csl-citation.json" }</w:instrText>
      </w:r>
      <w:r w:rsidR="004D073D" w:rsidRPr="00890F9C">
        <w:fldChar w:fldCharType="separate"/>
      </w:r>
      <w:r w:rsidR="005C48AB" w:rsidRPr="005C48AB">
        <w:rPr>
          <w:noProof/>
          <w:vertAlign w:val="superscript"/>
        </w:rPr>
        <w:t>73</w:t>
      </w:r>
      <w:r w:rsidR="004D073D" w:rsidRPr="00890F9C">
        <w:fldChar w:fldCharType="end"/>
      </w:r>
      <w:r w:rsidRPr="00890F9C">
        <w:t xml:space="preserve">. </w:t>
      </w:r>
    </w:p>
    <w:p w14:paraId="057542E9" w14:textId="77777777" w:rsidR="00036D18" w:rsidRPr="00890F9C" w:rsidRDefault="00036D18" w:rsidP="00C01BA3"/>
    <w:p w14:paraId="7E949EB6" w14:textId="4836A603" w:rsidR="00C01BA3" w:rsidRPr="00890F9C" w:rsidRDefault="00C01BA3" w:rsidP="00C01BA3">
      <w:r w:rsidRPr="00890F9C">
        <w:t xml:space="preserve">These gene-based studies suggest </w:t>
      </w:r>
      <w:ins w:id="1824" w:author="Darren Burgess" w:date="2014-02-27T08:37:00Z">
        <w:r w:rsidR="00036D18">
          <w:t xml:space="preserve">that </w:t>
        </w:r>
      </w:ins>
      <w:r w:rsidRPr="00890F9C">
        <w:t xml:space="preserve">it is important to incorporate external LD </w:t>
      </w:r>
      <w:r w:rsidR="00FF269E" w:rsidRPr="00890F9C">
        <w:t xml:space="preserve">information </w:t>
      </w:r>
      <w:del w:id="1825" w:author="WWAdmin" w:date="2014-03-09T18:11:00Z">
        <w:r w:rsidRPr="00890F9C" w:rsidDel="00AC012F">
          <w:delText xml:space="preserve">(e.g. </w:delText>
        </w:r>
      </w:del>
      <w:r w:rsidRPr="00890F9C">
        <w:t xml:space="preserve">via </w:t>
      </w:r>
      <w:r w:rsidRPr="00AC012F">
        <w:rPr>
          <w:b/>
          <w:rPrChange w:id="1826" w:author="WWAdmin" w:date="2014-03-09T18:11:00Z">
            <w:rPr/>
          </w:rPrChange>
        </w:rPr>
        <w:t>imputation</w:t>
      </w:r>
      <w:del w:id="1827" w:author="WWAdmin" w:date="2014-03-09T18:11:00Z">
        <w:r w:rsidRPr="00890F9C" w:rsidDel="00AC012F">
          <w:delText>)</w:delText>
        </w:r>
      </w:del>
      <w:r w:rsidRPr="00890F9C">
        <w:t xml:space="preserve"> to </w:t>
      </w:r>
      <w:ins w:id="1828" w:author="WWAdmin" w:date="2014-03-09T18:12:00Z">
        <w:r w:rsidR="00AC012F">
          <w:t xml:space="preserve">increase the chance of </w:t>
        </w:r>
      </w:ins>
      <w:r w:rsidRPr="00890F9C">
        <w:t>captur</w:t>
      </w:r>
      <w:ins w:id="1829" w:author="WWAdmin" w:date="2014-03-09T18:12:00Z">
        <w:r w:rsidR="00AC012F">
          <w:t>ing</w:t>
        </w:r>
      </w:ins>
      <w:del w:id="1830" w:author="WWAdmin" w:date="2014-03-09T18:12:00Z">
        <w:r w:rsidRPr="00890F9C" w:rsidDel="00AC012F">
          <w:delText>e</w:delText>
        </w:r>
      </w:del>
      <w:r w:rsidRPr="00890F9C">
        <w:t xml:space="preserve"> unobserved causal variants and </w:t>
      </w:r>
      <w:ins w:id="1831" w:author="Darren Burgess" w:date="2014-02-27T08:38:00Z">
        <w:r w:rsidR="005874F4">
          <w:t xml:space="preserve">to </w:t>
        </w:r>
      </w:ins>
      <w:r w:rsidRPr="00890F9C">
        <w:t xml:space="preserve">use </w:t>
      </w:r>
      <w:r w:rsidR="00FF269E" w:rsidRPr="00890F9C">
        <w:t xml:space="preserve">a composite value from </w:t>
      </w:r>
      <w:r w:rsidRPr="00890F9C">
        <w:t xml:space="preserve">a set of signals </w:t>
      </w:r>
      <w:r w:rsidR="00FF269E" w:rsidRPr="00890F9C">
        <w:t>(</w:t>
      </w:r>
      <w:r w:rsidRPr="00890F9C">
        <w:t>instead of the single best</w:t>
      </w:r>
      <w:r w:rsidR="00FF269E" w:rsidRPr="00890F9C">
        <w:t xml:space="preserve"> signal, for example)</w:t>
      </w:r>
      <w:r w:rsidRPr="00890F9C">
        <w:t xml:space="preserve"> to detect multiple interactions between a pair of genes. </w:t>
      </w:r>
      <w:ins w:id="1832" w:author="Darren Burgess" w:date="2014-02-27T08:42:00Z">
        <w:r w:rsidR="005874F4">
          <w:t xml:space="preserve">Of note, </w:t>
        </w:r>
      </w:ins>
      <w:ins w:id="1833" w:author="Darren Burgess" w:date="2014-02-27T08:41:00Z">
        <w:r w:rsidR="005874F4">
          <w:t>g</w:t>
        </w:r>
      </w:ins>
      <w:del w:id="1834" w:author="Darren Burgess" w:date="2014-02-27T08:41:00Z">
        <w:r w:rsidR="009C71A6" w:rsidRPr="00890F9C" w:rsidDel="005874F4">
          <w:delText>G</w:delText>
        </w:r>
      </w:del>
      <w:r w:rsidR="009C71A6" w:rsidRPr="00890F9C">
        <w:t>ene</w:t>
      </w:r>
      <w:r w:rsidRPr="00890F9C">
        <w:t>-based methods implicitly assume no intragenic interactions</w:t>
      </w:r>
      <w:ins w:id="1835" w:author="Darren Burgess" w:date="2014-02-27T08:41:00Z">
        <w:r w:rsidR="005874F4">
          <w:t>,</w:t>
        </w:r>
      </w:ins>
      <w:r w:rsidRPr="00890F9C">
        <w:t xml:space="preserve"> which may not necessarily hold</w:t>
      </w:r>
      <w:r w:rsidR="004D073D" w:rsidRPr="00890F9C">
        <w:fldChar w:fldCharType="begin" w:fldLock="1"/>
      </w:r>
      <w:r w:rsidR="005C48A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"&lt;sup&gt;21,32&lt;/sup&gt;" }, "properties" : { "noteIndex" : 0 }, "schema" : "https://github.com/citation-style-language/schema/raw/master/csl-citation.json" }</w:instrText>
      </w:r>
      <w:r w:rsidR="004D073D" w:rsidRPr="00890F9C">
        <w:fldChar w:fldCharType="separate"/>
      </w:r>
      <w:r w:rsidR="005C48AB" w:rsidRPr="005C48AB">
        <w:rPr>
          <w:noProof/>
          <w:vertAlign w:val="superscript"/>
        </w:rPr>
        <w:t>21,32</w:t>
      </w:r>
      <w:r w:rsidR="004D073D" w:rsidRPr="00890F9C">
        <w:fldChar w:fldCharType="end"/>
      </w:r>
      <w:r w:rsidRPr="00890F9C">
        <w:t>. One can also use pre-computed pairwise SNP interactions to build statistical interaction network</w:t>
      </w:r>
      <w:r w:rsidR="00FF269E" w:rsidRPr="00890F9C">
        <w:t>s</w:t>
      </w:r>
      <w:r w:rsidRPr="00890F9C">
        <w:t xml:space="preserve"> and aggregate multiple gene</w:t>
      </w:r>
      <w:ins w:id="1836" w:author="Darren Burgess" w:date="2014-02-27T08:39:00Z">
        <w:r w:rsidR="005874F4">
          <w:t>–</w:t>
        </w:r>
      </w:ins>
      <w:del w:id="1837" w:author="Darren Burgess" w:date="2014-02-27T08:39:00Z">
        <w:r w:rsidRPr="00890F9C" w:rsidDel="005874F4">
          <w:delText>-</w:delText>
        </w:r>
      </w:del>
      <w:r w:rsidRPr="00890F9C">
        <w:t>gene interactions and marginal effects using network analysis algorithms such as SNPrank</w:t>
      </w:r>
      <w:r w:rsidR="004D073D" w:rsidRPr="00890F9C">
        <w:fldChar w:fldCharType="begin" w:fldLock="1"/>
      </w:r>
      <w:r w:rsidR="005C48AB">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"&lt;sup&gt;80&lt;/sup&gt;" }, "properties" : { "noteIndex" : 0 }, "schema" : "https://github.com/citation-style-language/schema/raw/master/csl-citation.json" }</w:instrText>
      </w:r>
      <w:r w:rsidR="004D073D" w:rsidRPr="00890F9C">
        <w:fldChar w:fldCharType="separate"/>
      </w:r>
      <w:r w:rsidR="005C48AB" w:rsidRPr="005C48AB">
        <w:rPr>
          <w:noProof/>
          <w:vertAlign w:val="superscript"/>
        </w:rPr>
        <w:t>80</w:t>
      </w:r>
      <w:r w:rsidR="004D073D" w:rsidRPr="00890F9C">
        <w:fldChar w:fldCharType="end"/>
      </w:r>
      <w:r w:rsidRPr="00890F9C">
        <w:t xml:space="preserve"> to identify functional</w:t>
      </w:r>
      <w:ins w:id="1838" w:author="Darren Burgess" w:date="2014-02-27T08:42:00Z">
        <w:r w:rsidR="005874F4">
          <w:t>ly</w:t>
        </w:r>
      </w:ins>
      <w:r w:rsidRPr="00890F9C">
        <w:t xml:space="preserve"> important pathways</w:t>
      </w:r>
      <w:r w:rsidR="004D073D" w:rsidRPr="00890F9C">
        <w:fldChar w:fldCharType="begin" w:fldLock="1"/>
      </w:r>
      <w:r w:rsidR="005C48AB">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        From Duplicate 1 (                   Six degrees of epistasis: Statistical network models for GWAS                 - McKinney, Brett; Pajewski, Nicholas )\n                \n10.3389/fgene.2011.00109\n        \n        From Duplicate 2 (                   Six Degrees of Epistasis: Statistical Network Models for GWAS                 - McKinney, B A; Pajewski, N M )\n                \nMcKinney, B A\nPajewski, Nicholas M\nSwitzerland\nFrontiers in genetics\nFront Genet. 2011;2:109. doi: 10.3389/fgene.2011.00109. Epub 2012 Jan 12.\n        \n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4D073D" w:rsidRPr="00890F9C">
        <w:fldChar w:fldCharType="separate"/>
      </w:r>
      <w:r w:rsidR="005C48AB" w:rsidRPr="005C48AB">
        <w:rPr>
          <w:noProof/>
          <w:vertAlign w:val="superscript"/>
        </w:rPr>
        <w:t>3</w:t>
      </w:r>
      <w:r w:rsidR="004D073D" w:rsidRPr="00890F9C">
        <w:fldChar w:fldCharType="end"/>
      </w:r>
      <w:r w:rsidRPr="00890F9C">
        <w:t>. However, the issues associated with the gene-based approaches</w:t>
      </w:r>
      <w:r w:rsidR="00FC5DCA" w:rsidRPr="00890F9C">
        <w:t xml:space="preserve"> (e.g. intragenic interactions and correlated SNP pairs)</w:t>
      </w:r>
      <w:r w:rsidRPr="00890F9C">
        <w:t xml:space="preserve"> also need to be addressed.</w:t>
      </w:r>
    </w:p>
    <w:p w14:paraId="2699A38E" w14:textId="77777777" w:rsidR="00C01BA3" w:rsidRPr="00890F9C" w:rsidRDefault="00C01BA3" w:rsidP="00C01BA3"/>
    <w:p w14:paraId="6F2446BD" w14:textId="77777777" w:rsidR="00C01BA3" w:rsidRPr="00890F9C" w:rsidRDefault="00C01BA3" w:rsidP="00C01BA3">
      <w:pPr>
        <w:pStyle w:val="Heading3"/>
        <w:rPr>
          <w:rStyle w:val="inlineheading"/>
          <w:i w:val="0"/>
        </w:rPr>
      </w:pPr>
      <w:bookmarkStart w:id="1839" w:name="_Toc256711628"/>
      <w:r w:rsidRPr="00890F9C">
        <w:rPr>
          <w:rStyle w:val="inlineheading"/>
          <w:i w:val="0"/>
        </w:rPr>
        <w:t>Multi-trait and multi-level integration</w:t>
      </w:r>
      <w:bookmarkEnd w:id="1839"/>
    </w:p>
    <w:p w14:paraId="5DBABDCA" w14:textId="77777777" w:rsidR="00C01BA3" w:rsidRPr="00890F9C" w:rsidRDefault="00C01BA3" w:rsidP="00C01BA3">
      <w:pPr>
        <w:rPr>
          <w:rStyle w:val="inlineheading"/>
        </w:rPr>
      </w:pPr>
    </w:p>
    <w:p w14:paraId="600FD568" w14:textId="3CBC2D4C" w:rsidR="00C01BA3" w:rsidRPr="00890F9C" w:rsidRDefault="00C01BA3" w:rsidP="00C01BA3">
      <w:r w:rsidRPr="00890F9C">
        <w:t xml:space="preserve">Collectively analyzing multiple complementary traits may help </w:t>
      </w:r>
      <w:ins w:id="1840" w:author="Darren Burgess" w:date="2014-02-27T09:36:00Z">
        <w:r w:rsidR="00046AA7">
          <w:t xml:space="preserve">the </w:t>
        </w:r>
      </w:ins>
      <w:r w:rsidRPr="00890F9C">
        <w:t xml:space="preserve">detection </w:t>
      </w:r>
      <w:ins w:id="1841" w:author="Darren Burgess" w:date="2014-02-27T09:37:00Z">
        <w:r w:rsidR="00046AA7">
          <w:t xml:space="preserve">of </w:t>
        </w:r>
      </w:ins>
      <w:r w:rsidRPr="00886CCB">
        <w:rPr>
          <w:b/>
          <w:rPrChange w:id="1842" w:author="WWAdmin" w:date="2014-03-09T18:15:00Z">
            <w:rPr/>
          </w:rPrChange>
        </w:rPr>
        <w:t>pleiotropic epistasis</w:t>
      </w:r>
      <w:r w:rsidRPr="00890F9C">
        <w:t xml:space="preserve"> </w:t>
      </w:r>
      <w:ins w:id="1843" w:author="WWAdmin" w:date="2014-03-09T18:15:00Z">
        <w:r w:rsidR="00886CCB">
          <w:t>to infer share</w:t>
        </w:r>
      </w:ins>
      <w:ins w:id="1844" w:author="WWAdmin" w:date="2014-03-09T18:16:00Z">
        <w:r w:rsidR="00886CCB">
          <w:t>d</w:t>
        </w:r>
      </w:ins>
      <w:ins w:id="1845" w:author="WWAdmin" w:date="2014-03-09T18:15:00Z">
        <w:r w:rsidR="00886CCB">
          <w:t xml:space="preserve"> pathways</w:t>
        </w:r>
      </w:ins>
      <w:ins w:id="1846" w:author="WWAdmin" w:date="2014-03-09T18:16:00Z">
        <w:r w:rsidR="00886CCB">
          <w:t xml:space="preserve"> and/or regulatory mechanisms</w:t>
        </w:r>
      </w:ins>
      <w:ins w:id="1847" w:author="WWAdmin" w:date="2014-03-09T18:17:00Z">
        <w:r w:rsidR="00886CCB">
          <w:t xml:space="preserve"> </w:t>
        </w:r>
      </w:ins>
      <w:del w:id="1848" w:author="WWAdmin" w:date="2014-03-09T18:17:00Z">
        <w:r w:rsidRPr="00890F9C" w:rsidDel="00886CCB">
          <w:delText xml:space="preserve">for better biological interpretation </w:delText>
        </w:r>
      </w:del>
      <w:ins w:id="1849" w:author="Darren Burgess" w:date="2014-02-27T09:39:00Z">
        <w:del w:id="1850" w:author="WWAdmin" w:date="2014-03-09T18:17:00Z">
          <w:r w:rsidR="004A02F5" w:rsidRPr="004A02F5" w:rsidDel="00886CCB">
            <w:rPr>
              <w:b/>
              <w:rPrChange w:id="1851" w:author="Darren Burgess" w:date="2014-02-27T09:42:00Z">
                <w:rPr/>
              </w:rPrChange>
            </w:rPr>
            <w:delText xml:space="preserve">[Au: better biological interpretation in terms of what? If a SNP-SNP interaction is linked to multiple related traits, </w:delText>
          </w:r>
        </w:del>
      </w:ins>
      <w:ins w:id="1852" w:author="Darren Burgess" w:date="2014-02-27T09:40:00Z">
        <w:del w:id="1853" w:author="WWAdmin" w:date="2014-03-09T18:17:00Z">
          <w:r w:rsidR="004A02F5" w:rsidRPr="004A02F5" w:rsidDel="00886CCB">
            <w:rPr>
              <w:b/>
              <w:rPrChange w:id="1854" w:author="Darren Burgess" w:date="2014-02-27T09:42:00Z">
                <w:rPr/>
              </w:rPrChange>
            </w:rPr>
            <w:delText xml:space="preserve">I can see that this would provide extra confidence for the </w:delText>
          </w:r>
        </w:del>
      </w:ins>
      <w:ins w:id="1855" w:author="Darren Burgess" w:date="2014-02-27T09:41:00Z">
        <w:del w:id="1856" w:author="WWAdmin" w:date="2014-03-09T18:17:00Z">
          <w:r w:rsidR="004A02F5" w:rsidRPr="004A02F5" w:rsidDel="00886CCB">
            <w:rPr>
              <w:b/>
              <w:rPrChange w:id="1857" w:author="Darren Burgess" w:date="2014-02-27T09:42:00Z">
                <w:rPr/>
              </w:rPrChange>
            </w:rPr>
            <w:delText>link</w:delText>
          </w:r>
        </w:del>
      </w:ins>
      <w:ins w:id="1858" w:author="Darren Burgess" w:date="2014-02-27T09:40:00Z">
        <w:del w:id="1859" w:author="WWAdmin" w:date="2014-03-09T18:17:00Z">
          <w:r w:rsidR="004A02F5" w:rsidRPr="004A02F5" w:rsidDel="00886CCB">
            <w:rPr>
              <w:b/>
              <w:rPrChange w:id="1860" w:author="Darren Burgess" w:date="2014-02-27T09:42:00Z">
                <w:rPr/>
              </w:rPrChange>
            </w:rPr>
            <w:delText>, but I don</w:delText>
          </w:r>
        </w:del>
      </w:ins>
      <w:ins w:id="1861" w:author="Darren Burgess" w:date="2014-02-27T09:41:00Z">
        <w:del w:id="1862" w:author="WWAdmin" w:date="2014-03-09T18:17:00Z">
          <w:r w:rsidR="004A02F5" w:rsidRPr="004A02F5" w:rsidDel="00886CCB">
            <w:rPr>
              <w:b/>
              <w:rPrChange w:id="1863" w:author="Darren Burgess" w:date="2014-02-27T09:42:00Z">
                <w:rPr/>
              </w:rPrChange>
            </w:rPr>
            <w:delText>’t see how it would provide a biological interpretation</w:delText>
          </w:r>
        </w:del>
      </w:ins>
      <w:ins w:id="1864" w:author="Darren Burgess" w:date="2014-02-27T09:42:00Z">
        <w:del w:id="1865" w:author="WWAdmin" w:date="2014-03-09T18:17:00Z">
          <w:r w:rsidR="004A02F5" w:rsidRPr="004A02F5" w:rsidDel="00886CCB">
            <w:rPr>
              <w:b/>
              <w:rPrChange w:id="1866" w:author="Darren Burgess" w:date="2014-02-27T09:42:00Z">
                <w:rPr/>
              </w:rPrChange>
            </w:rPr>
            <w:delText>]</w:delText>
          </w:r>
        </w:del>
      </w:ins>
      <w:ins w:id="1867" w:author="Darren Burgess" w:date="2014-02-27T09:41:00Z">
        <w:del w:id="1868" w:author="WWAdmin" w:date="2014-03-09T18:17:00Z">
          <w:r w:rsidR="004A02F5" w:rsidDel="00886CCB">
            <w:delText xml:space="preserve"> </w:delText>
          </w:r>
        </w:del>
      </w:ins>
      <w:r w:rsidRPr="00890F9C">
        <w:t>but</w:t>
      </w:r>
      <w:r w:rsidR="00FF269E" w:rsidRPr="00890F9C">
        <w:t xml:space="preserve"> this domain</w:t>
      </w:r>
      <w:r w:rsidRPr="00890F9C">
        <w:t xml:space="preserve"> remain</w:t>
      </w:r>
      <w:r w:rsidR="00FF269E" w:rsidRPr="00890F9C">
        <w:t>s</w:t>
      </w:r>
      <w:r w:rsidRPr="00890F9C">
        <w:t xml:space="preserve"> fundamentally unexplored due to </w:t>
      </w:r>
      <w:r w:rsidR="00FF269E" w:rsidRPr="00890F9C">
        <w:t>its potential</w:t>
      </w:r>
      <w:r w:rsidRPr="00890F9C">
        <w:t xml:space="preserve"> complexity</w:t>
      </w:r>
      <w:r w:rsidR="004D073D" w:rsidRPr="00890F9C">
        <w:fldChar w:fldCharType="begin" w:fldLock="1"/>
      </w:r>
      <w:r w:rsidR="005C48AB">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"&lt;sup&gt;81,82&lt;/sup&gt;" }, "properties" : { "noteIndex" : 0 }, "schema" : "https://github.com/citation-style-language/schema/raw/master/csl-citation.json" }</w:instrText>
      </w:r>
      <w:r w:rsidR="004D073D" w:rsidRPr="00890F9C">
        <w:fldChar w:fldCharType="separate"/>
      </w:r>
      <w:r w:rsidR="005C48AB" w:rsidRPr="005C48AB">
        <w:rPr>
          <w:noProof/>
          <w:vertAlign w:val="superscript"/>
        </w:rPr>
        <w:t>81,82</w:t>
      </w:r>
      <w:r w:rsidR="004D073D" w:rsidRPr="00890F9C">
        <w:fldChar w:fldCharType="end"/>
      </w:r>
      <w:r w:rsidRPr="00890F9C">
        <w:t>. Pleiotropic epistasis could be identified in human complex traits by simply looking for SNP</w:t>
      </w:r>
      <w:ins w:id="1869" w:author="Darren Burgess" w:date="2014-02-27T09:39:00Z">
        <w:r w:rsidR="004A02F5">
          <w:t>–</w:t>
        </w:r>
      </w:ins>
      <w:del w:id="1870" w:author="Darren Burgess" w:date="2014-02-27T09:39:00Z">
        <w:r w:rsidRPr="00890F9C" w:rsidDel="004A02F5">
          <w:delText>-</w:delText>
        </w:r>
      </w:del>
      <w:r w:rsidRPr="00890F9C">
        <w:t>SNP interactions shared across related traits</w:t>
      </w:r>
      <w:r w:rsidR="004D073D" w:rsidRPr="00890F9C">
        <w:fldChar w:fldCharType="begin" w:fldLock="1"/>
      </w:r>
      <w:r w:rsidR="005C48A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5C48AB" w:rsidRPr="005C48AB">
        <w:rPr>
          <w:noProof/>
          <w:vertAlign w:val="superscript"/>
        </w:rPr>
        <w:t>21</w:t>
      </w:r>
      <w:r w:rsidR="004D073D" w:rsidRPr="00890F9C">
        <w:fldChar w:fldCharType="end"/>
      </w:r>
      <w:r w:rsidRPr="00890F9C">
        <w:t xml:space="preserve"> or using a gene-based method with a latent variable representing multiple traits</w:t>
      </w:r>
      <w:r w:rsidR="004D073D" w:rsidRPr="00890F9C">
        <w:fldChar w:fldCharType="begin" w:fldLock="1"/>
      </w:r>
      <w:r w:rsidR="005C48AB">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"&lt;sup&gt;83&lt;/sup&gt;" }, "properties" : { "noteIndex" : 0 }, "schema" : "https://github.com/citation-style-language/schema/raw/master/csl-citation.json" }</w:instrText>
      </w:r>
      <w:r w:rsidR="004D073D" w:rsidRPr="00890F9C">
        <w:fldChar w:fldCharType="separate"/>
      </w:r>
      <w:r w:rsidR="005C48AB" w:rsidRPr="005C48AB">
        <w:rPr>
          <w:noProof/>
          <w:vertAlign w:val="superscript"/>
        </w:rPr>
        <w:t>83</w:t>
      </w:r>
      <w:r w:rsidR="004D073D" w:rsidRPr="00890F9C">
        <w:fldChar w:fldCharType="end"/>
      </w:r>
      <w:r w:rsidRPr="00890F9C">
        <w:t xml:space="preserve">. On the other hand, emerging evidence of epistasis </w:t>
      </w:r>
      <w:del w:id="1871" w:author="WWAdmin" w:date="2014-03-09T19:15:00Z">
        <w:r w:rsidRPr="00890F9C" w:rsidDel="00B40835">
          <w:delText xml:space="preserve">from </w:delText>
        </w:r>
      </w:del>
      <w:ins w:id="1872" w:author="Darren Burgess" w:date="2014-02-27T09:44:00Z">
        <w:del w:id="1873" w:author="WWAdmin" w:date="2014-03-09T19:15:00Z">
          <w:r w:rsidR="004A02F5" w:rsidDel="00B40835">
            <w:delText>functional interactions</w:delText>
          </w:r>
        </w:del>
        <w:del w:id="1874" w:author="WWAdmin" w:date="2014-03-09T19:16:00Z">
          <w:r w:rsidR="004A02F5" w:rsidDel="00B40835">
            <w:delText xml:space="preserve"> </w:delText>
          </w:r>
        </w:del>
        <w:r w:rsidR="004A02F5">
          <w:t xml:space="preserve">identified through </w:t>
        </w:r>
      </w:ins>
      <w:ins w:id="1875" w:author="Darren Burgess" w:date="2014-02-27T09:42:00Z">
        <w:r w:rsidR="004A02F5" w:rsidRPr="00890F9C">
          <w:t xml:space="preserve">expression quantitative trait locus </w:t>
        </w:r>
        <w:r w:rsidR="004A02F5">
          <w:t>(</w:t>
        </w:r>
      </w:ins>
      <w:proofErr w:type="spellStart"/>
      <w:r w:rsidR="004D073D" w:rsidRPr="00890F9C">
        <w:rPr>
          <w:b/>
        </w:rPr>
        <w:t>eQTL</w:t>
      </w:r>
      <w:proofErr w:type="spellEnd"/>
      <w:ins w:id="1876" w:author="Darren Burgess" w:date="2014-02-27T09:42:00Z">
        <w:r w:rsidR="004A02F5" w:rsidRPr="004A02F5">
          <w:rPr>
            <w:rPrChange w:id="1877" w:author="Darren Burgess" w:date="2014-02-27T09:42:00Z">
              <w:rPr>
                <w:b/>
              </w:rPr>
            </w:rPrChange>
          </w:rPr>
          <w:t>)</w:t>
        </w:r>
      </w:ins>
      <w:r w:rsidRPr="00890F9C">
        <w:t xml:space="preserve"> and other </w:t>
      </w:r>
      <w:ins w:id="1878" w:author="Darren Burgess" w:date="2014-02-27T09:43:00Z">
        <w:r w:rsidR="004A02F5">
          <w:t>‘</w:t>
        </w:r>
      </w:ins>
      <w:proofErr w:type="spellStart"/>
      <w:del w:id="1879" w:author="Darren Burgess" w:date="2014-02-27T09:43:00Z">
        <w:r w:rsidRPr="00890F9C" w:rsidDel="004A02F5">
          <w:delText>-</w:delText>
        </w:r>
      </w:del>
      <w:r w:rsidRPr="00890F9C">
        <w:t>omics</w:t>
      </w:r>
      <w:proofErr w:type="spellEnd"/>
      <w:ins w:id="1880" w:author="Darren Burgess" w:date="2014-02-27T09:43:00Z">
        <w:r w:rsidR="004A02F5">
          <w:t>’</w:t>
        </w:r>
      </w:ins>
      <w:r w:rsidRPr="00890F9C">
        <w:t xml:space="preserve"> studies</w:t>
      </w:r>
      <w:ins w:id="1881" w:author="Darren Burgess" w:date="2014-02-27T09:44:00Z">
        <w:del w:id="1882" w:author="WWAdmin" w:date="2014-03-09T19:41:00Z">
          <w:r w:rsidR="004A02F5" w:rsidDel="003C3827">
            <w:delText xml:space="preserve"> </w:delText>
          </w:r>
          <w:r w:rsidR="004A02F5" w:rsidRPr="004A02F5" w:rsidDel="003C3827">
            <w:rPr>
              <w:b/>
              <w:rPrChange w:id="1883" w:author="Darren Burgess" w:date="2014-02-27T09:45:00Z">
                <w:rPr/>
              </w:rPrChange>
            </w:rPr>
            <w:delText xml:space="preserve">[Au:OK? To </w:delText>
          </w:r>
        </w:del>
      </w:ins>
      <w:ins w:id="1884" w:author="Darren Burgess" w:date="2014-02-27T09:45:00Z">
        <w:del w:id="1885" w:author="WWAdmin" w:date="2014-03-09T19:41:00Z">
          <w:r w:rsidR="004A02F5" w:rsidRPr="004A02F5" w:rsidDel="003C3827">
            <w:rPr>
              <w:b/>
              <w:rPrChange w:id="1886" w:author="Darren Burgess" w:date="2014-02-27T09:45:00Z">
                <w:rPr/>
              </w:rPrChange>
            </w:rPr>
            <w:delText>lead into the terminology used next]</w:delText>
          </w:r>
          <w:r w:rsidR="004A02F5" w:rsidDel="003C3827">
            <w:delText xml:space="preserve"> </w:delText>
          </w:r>
        </w:del>
      </w:ins>
      <w:r w:rsidRPr="00890F9C">
        <w:t xml:space="preserve"> </w:t>
      </w:r>
      <w:ins w:id="1887" w:author="WWAdmin" w:date="2014-03-09T19:19:00Z">
        <w:r w:rsidR="00B40835">
          <w:t>may</w:t>
        </w:r>
      </w:ins>
      <w:del w:id="1888" w:author="WWAdmin" w:date="2014-03-09T19:20:00Z">
        <w:r w:rsidRPr="00890F9C" w:rsidDel="00B40835">
          <w:delText>can</w:delText>
        </w:r>
      </w:del>
      <w:r w:rsidRPr="00890F9C">
        <w:t xml:space="preserve"> </w:t>
      </w:r>
      <w:ins w:id="1889" w:author="WWAdmin" w:date="2014-03-09T19:22:00Z">
        <w:r w:rsidR="00B40835">
          <w:t xml:space="preserve">potentially link </w:t>
        </w:r>
      </w:ins>
      <w:ins w:id="1890" w:author="WWAdmin" w:date="2014-03-09T19:20:00Z">
        <w:r w:rsidR="00B40835">
          <w:t xml:space="preserve">functional interactions and </w:t>
        </w:r>
      </w:ins>
      <w:r w:rsidRPr="00890F9C">
        <w:t xml:space="preserve">help </w:t>
      </w:r>
      <w:ins w:id="1891" w:author="Darren Burgess" w:date="2014-02-27T09:43:00Z">
        <w:r w:rsidR="004A02F5">
          <w:t xml:space="preserve">to </w:t>
        </w:r>
      </w:ins>
      <w:r w:rsidRPr="00890F9C">
        <w:t>understand the underlying molecular mechanisms</w:t>
      </w:r>
      <w:r w:rsidR="004D073D" w:rsidRPr="00890F9C">
        <w:fldChar w:fldCharType="begin" w:fldLock="1"/>
      </w:r>
      <w:r w:rsidR="005C48AB">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"&lt;sup&gt;84,85&lt;/sup&gt;" }, "properties" : { "noteIndex" : 0 }, "schema" : "https://github.com/citation-style-language/schema/raw/master/csl-citation.json" }</w:instrText>
      </w:r>
      <w:r w:rsidR="004D073D" w:rsidRPr="00890F9C">
        <w:fldChar w:fldCharType="separate"/>
      </w:r>
      <w:r w:rsidR="005C48AB" w:rsidRPr="005C48AB">
        <w:rPr>
          <w:noProof/>
          <w:vertAlign w:val="superscript"/>
        </w:rPr>
        <w:t>84,85</w:t>
      </w:r>
      <w:r w:rsidR="004D073D" w:rsidRPr="00890F9C">
        <w:fldChar w:fldCharType="end"/>
      </w:r>
      <w:r w:rsidRPr="00890F9C">
        <w:t xml:space="preserve">. </w:t>
      </w:r>
      <w:ins w:id="1892" w:author="WWAdmin" w:date="2014-03-09T19:27:00Z">
        <w:r w:rsidR="00697CFC">
          <w:t>A</w:t>
        </w:r>
      </w:ins>
      <w:ins w:id="1893" w:author="WWAdmin" w:date="2014-03-09T19:26:00Z">
        <w:r w:rsidR="00697CFC">
          <w:t xml:space="preserve"> BEAM derived Bayesian </w:t>
        </w:r>
      </w:ins>
      <w:ins w:id="1894" w:author="WWAdmin" w:date="2014-03-09T19:27:00Z">
        <w:r w:rsidR="00697CFC">
          <w:t xml:space="preserve">partition method </w:t>
        </w:r>
      </w:ins>
      <w:ins w:id="1895" w:author="WWAdmin" w:date="2014-03-09T19:31:00Z">
        <w:r w:rsidR="00697CFC">
          <w:t xml:space="preserve">that </w:t>
        </w:r>
      </w:ins>
      <w:ins w:id="1896" w:author="WWAdmin" w:date="2014-03-09T19:30:00Z">
        <w:r w:rsidR="00697CFC">
          <w:t xml:space="preserve">uses three latent </w:t>
        </w:r>
      </w:ins>
      <w:ins w:id="1897" w:author="WWAdmin" w:date="2014-03-09T19:31:00Z">
        <w:r w:rsidR="00697CFC">
          <w:t xml:space="preserve">variables for gene expressions (i.e. </w:t>
        </w:r>
      </w:ins>
      <w:ins w:id="1898" w:author="WWAdmin" w:date="2014-03-09T19:34:00Z">
        <w:r w:rsidR="00697CFC">
          <w:t>tens of thousands traits</w:t>
        </w:r>
      </w:ins>
      <w:ins w:id="1899" w:author="WWAdmin" w:date="2014-03-09T19:31:00Z">
        <w:r w:rsidR="00697CFC">
          <w:t>)</w:t>
        </w:r>
        <w:proofErr w:type="gramStart"/>
        <w:r w:rsidR="00697CFC">
          <w:t>,</w:t>
        </w:r>
        <w:proofErr w:type="gramEnd"/>
        <w:r w:rsidR="00697CFC">
          <w:t xml:space="preserve"> SNPs and individuals </w:t>
        </w:r>
      </w:ins>
      <w:ins w:id="1900" w:author="WWAdmin" w:date="2014-03-09T19:36:00Z">
        <w:r w:rsidR="00697CFC">
          <w:t xml:space="preserve">to model </w:t>
        </w:r>
        <w:r w:rsidR="003C3827">
          <w:t>them simultaneously</w:t>
        </w:r>
      </w:ins>
      <w:ins w:id="1901" w:author="WWAdmin" w:date="2014-03-09T19:37:00Z">
        <w:r w:rsidR="003C3827">
          <w:t xml:space="preserve"> could be a good alternative to regression based methods</w:t>
        </w:r>
      </w:ins>
      <w:ins w:id="1902" w:author="WWAdmin" w:date="2014-03-09T19:27:00Z">
        <w:r w:rsidR="00697CFC">
          <w:t xml:space="preserve"> </w:t>
        </w:r>
      </w:ins>
      <w:ins w:id="1903" w:author="WWAdmin" w:date="2014-03-09T19:37:00Z">
        <w:r w:rsidR="003C3827">
          <w:t>[</w:t>
        </w:r>
        <w:commentRangeStart w:id="1904"/>
        <w:r w:rsidR="003C3827">
          <w:t>ref</w:t>
        </w:r>
        <w:commentRangeEnd w:id="1904"/>
        <w:r w:rsidR="003C3827">
          <w:rPr>
            <w:rStyle w:val="CommentReference"/>
          </w:rPr>
          <w:commentReference w:id="1904"/>
        </w:r>
        <w:r w:rsidR="003C3827">
          <w:t xml:space="preserve">]. </w:t>
        </w:r>
      </w:ins>
      <w:r w:rsidRPr="00890F9C">
        <w:t>However, integration</w:t>
      </w:r>
      <w:r w:rsidR="00FF269E" w:rsidRPr="00890F9C">
        <w:t xml:space="preserve"> of</w:t>
      </w:r>
      <w:r w:rsidRPr="00890F9C">
        <w:t xml:space="preserve"> statistical and functional interactions is not straightforward</w:t>
      </w:r>
      <w:r w:rsidR="004D073D" w:rsidRPr="00890F9C">
        <w:fldChar w:fldCharType="begin" w:fldLock="1"/>
      </w:r>
      <w:r w:rsidR="005C48AB">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"&lt;sup&gt;86&lt;/sup&gt;" }, "properties" : { "noteIndex" : 0 }, "schema" : "https://github.com/citation-style-language/schema/raw/master/csl-citation.json" }</w:instrText>
      </w:r>
      <w:r w:rsidR="004D073D" w:rsidRPr="00890F9C">
        <w:fldChar w:fldCharType="separate"/>
      </w:r>
      <w:r w:rsidR="005C48AB" w:rsidRPr="005C48AB">
        <w:rPr>
          <w:noProof/>
          <w:vertAlign w:val="superscript"/>
        </w:rPr>
        <w:t>86</w:t>
      </w:r>
      <w:r w:rsidR="004D073D" w:rsidRPr="00890F9C">
        <w:fldChar w:fldCharType="end"/>
      </w:r>
      <w:r w:rsidRPr="00890F9C">
        <w:t xml:space="preserve"> and may require system biology approaches</w:t>
      </w:r>
      <w:r w:rsidR="004D073D" w:rsidRPr="00890F9C">
        <w:fldChar w:fldCharType="begin" w:fldLock="1"/>
      </w:r>
      <w:r w:rsidR="005C48AB">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"&lt;sup&gt;87&lt;/sup&gt;" }, "properties" : { "noteIndex" : 0 }, "schema" : "https://github.com/citation-style-language/schema/raw/master/csl-citation.json" }</w:instrText>
      </w:r>
      <w:r w:rsidR="004D073D" w:rsidRPr="00890F9C">
        <w:fldChar w:fldCharType="separate"/>
      </w:r>
      <w:r w:rsidR="005C48AB" w:rsidRPr="005C48AB">
        <w:rPr>
          <w:noProof/>
          <w:vertAlign w:val="superscript"/>
        </w:rPr>
        <w:t>87</w:t>
      </w:r>
      <w:r w:rsidR="004D073D" w:rsidRPr="00890F9C">
        <w:fldChar w:fldCharType="end"/>
      </w:r>
      <w:r w:rsidRPr="00890F9C">
        <w:t xml:space="preserve">. </w:t>
      </w:r>
      <w:ins w:id="1905" w:author="Darren Burgess" w:date="2014-03-03T00:36:00Z">
        <w:r w:rsidR="00C80F51" w:rsidRPr="00AF719A">
          <w:rPr>
            <w:b/>
            <w:rPrChange w:id="1906" w:author="Darren Burgess" w:date="2014-03-03T00:37:00Z">
              <w:rPr/>
            </w:rPrChange>
          </w:rPr>
          <w:t xml:space="preserve">[Au: this concept would benefit from extra information somewhere, e.g. the </w:t>
        </w:r>
        <w:commentRangeStart w:id="1907"/>
        <w:r w:rsidR="00C80F51" w:rsidRPr="00AF719A">
          <w:rPr>
            <w:b/>
            <w:rPrChange w:id="1908" w:author="Darren Burgess" w:date="2014-03-03T00:37:00Z">
              <w:rPr/>
            </w:rPrChange>
          </w:rPr>
          <w:t>differences between statistical and functional epistasis</w:t>
        </w:r>
      </w:ins>
      <w:commentRangeEnd w:id="1907"/>
      <w:r w:rsidR="00267FCA">
        <w:rPr>
          <w:rStyle w:val="CommentReference"/>
        </w:rPr>
        <w:commentReference w:id="1907"/>
      </w:r>
      <w:ins w:id="1909" w:author="Darren Burgess" w:date="2014-03-03T00:36:00Z">
        <w:r w:rsidR="00C80F51" w:rsidRPr="00AF719A">
          <w:rPr>
            <w:b/>
            <w:rPrChange w:id="1910" w:author="Darren Burgess" w:date="2014-03-03T00:37:00Z">
              <w:rPr/>
            </w:rPrChange>
          </w:rPr>
          <w:t xml:space="preserve">, why there is limited overlap between the two and how systems biology approaches could bridge this gap. </w:t>
        </w:r>
        <w:r w:rsidR="00AF719A" w:rsidRPr="00AF719A">
          <w:rPr>
            <w:b/>
            <w:rPrChange w:id="1911" w:author="Darren Burgess" w:date="2014-03-03T00:37:00Z">
              <w:rPr/>
            </w:rPrChange>
          </w:rPr>
          <w:t>This c</w:t>
        </w:r>
        <w:r w:rsidR="00C80F51" w:rsidRPr="00AF719A">
          <w:rPr>
            <w:b/>
            <w:rPrChange w:id="1912" w:author="Darren Burgess" w:date="2014-03-03T00:37:00Z">
              <w:rPr/>
            </w:rPrChange>
          </w:rPr>
          <w:t xml:space="preserve">an be brief, but </w:t>
        </w:r>
      </w:ins>
      <w:ins w:id="1913" w:author="Darren Burgess" w:date="2014-03-03T00:37:00Z">
        <w:r w:rsidR="00AF719A" w:rsidRPr="00AF719A">
          <w:rPr>
            <w:b/>
            <w:rPrChange w:id="1914" w:author="Darren Burgess" w:date="2014-03-03T00:37:00Z">
              <w:rPr/>
            </w:rPrChange>
          </w:rPr>
          <w:t xml:space="preserve">it is </w:t>
        </w:r>
      </w:ins>
      <w:ins w:id="1915" w:author="Darren Burgess" w:date="2014-03-03T00:36:00Z">
        <w:r w:rsidR="00C80F51" w:rsidRPr="00AF719A">
          <w:rPr>
            <w:b/>
            <w:rPrChange w:id="1916" w:author="Darren Burgess" w:date="2014-03-03T00:37:00Z">
              <w:rPr/>
            </w:rPrChange>
          </w:rPr>
          <w:t>important to include. This is also relevant for comprehending your ‘evolution of complex traits’ section</w:t>
        </w:r>
      </w:ins>
      <w:ins w:id="1917" w:author="Darren Burgess" w:date="2014-03-03T00:37:00Z">
        <w:r w:rsidR="00AF719A">
          <w:rPr>
            <w:b/>
          </w:rPr>
          <w:t>, when these issues are mentioned but not explained</w:t>
        </w:r>
        <w:r w:rsidR="00AF719A" w:rsidRPr="00AF719A">
          <w:rPr>
            <w:b/>
            <w:noProof/>
            <w:rPrChange w:id="1918" w:author="Darren Burgess" w:date="2014-03-03T00:37:00Z">
              <w:rPr>
                <w:noProof/>
              </w:rPr>
            </w:rPrChange>
          </w:rPr>
          <w:t>]</w:t>
        </w:r>
      </w:ins>
    </w:p>
    <w:p w14:paraId="5A7AED9E" w14:textId="77777777" w:rsidR="00EA505B" w:rsidRPr="00890F9C" w:rsidRDefault="009C71A6" w:rsidP="00047CE4">
      <w:pPr>
        <w:pStyle w:val="Heading3"/>
        <w:rPr>
          <w:rFonts w:ascii="Times New Roman" w:hAnsi="Times New Roman"/>
          <w:sz w:val="22"/>
        </w:rPr>
      </w:pPr>
      <w:bookmarkStart w:id="1919" w:name="_Toc256711629"/>
      <w:r w:rsidRPr="00890F9C">
        <w:rPr>
          <w:rStyle w:val="inlineheading"/>
          <w:i w:val="0"/>
        </w:rPr>
        <w:t>Comparing alternative analytical approaches</w:t>
      </w:r>
      <w:bookmarkEnd w:id="1919"/>
    </w:p>
    <w:p w14:paraId="38FAA363" w14:textId="77777777" w:rsidR="00C01BA3" w:rsidRPr="00890F9C" w:rsidRDefault="00C01BA3" w:rsidP="00C01BA3"/>
    <w:p w14:paraId="025AD068" w14:textId="1A332BA1" w:rsidR="00C01BA3" w:rsidRPr="00890F9C" w:rsidRDefault="00C01BA3" w:rsidP="00C01BA3">
      <w:r w:rsidRPr="00890F9C">
        <w:t>So far we have briefly discussed only the major method</w:t>
      </w:r>
      <w:ins w:id="1920" w:author="Darren Burgess" w:date="2014-02-27T09:49:00Z">
        <w:r w:rsidR="004A02F5">
          <w:t>ological</w:t>
        </w:r>
      </w:ins>
      <w:r w:rsidRPr="00890F9C">
        <w:t xml:space="preserve"> developments in the past five years. </w:t>
      </w:r>
      <w:r w:rsidR="00AA07BA" w:rsidRPr="00890F9C">
        <w:t xml:space="preserve">The methods </w:t>
      </w:r>
      <w:r w:rsidR="00047CE4" w:rsidRPr="00890F9C">
        <w:t>almost all</w:t>
      </w:r>
      <w:r w:rsidR="00AA07BA" w:rsidRPr="00890F9C">
        <w:t xml:space="preserve"> </w:t>
      </w:r>
      <w:r w:rsidR="00A00065" w:rsidRPr="00890F9C">
        <w:t>consider only genotyped SNPs with</w:t>
      </w:r>
      <w:r w:rsidR="00AA07BA" w:rsidRPr="00890F9C">
        <w:t xml:space="preserve"> precise genotypes (i.e. </w:t>
      </w:r>
      <w:ins w:id="1921" w:author="Darren Burgess" w:date="2014-02-27T09:49:00Z">
        <w:r w:rsidR="00595F5D">
          <w:t xml:space="preserve">they are </w:t>
        </w:r>
      </w:ins>
      <w:r w:rsidR="00A00065" w:rsidRPr="00890F9C">
        <w:t xml:space="preserve">unable to handle </w:t>
      </w:r>
      <w:r w:rsidR="00AA07BA" w:rsidRPr="00890F9C">
        <w:t xml:space="preserve">imputed </w:t>
      </w:r>
      <w:r w:rsidR="00A00065" w:rsidRPr="00890F9C">
        <w:t>SNPs with probability</w:t>
      </w:r>
      <w:ins w:id="1922" w:author="Darren Burgess" w:date="2014-02-27T09:49:00Z">
        <w:r w:rsidR="00595F5D">
          <w:t>-</w:t>
        </w:r>
      </w:ins>
      <w:del w:id="1923" w:author="Darren Burgess" w:date="2014-02-27T09:49:00Z">
        <w:r w:rsidR="00A00065" w:rsidRPr="00890F9C" w:rsidDel="00595F5D">
          <w:delText xml:space="preserve"> </w:delText>
        </w:r>
      </w:del>
      <w:r w:rsidR="00A00065" w:rsidRPr="00890F9C">
        <w:t>attached genotypes</w:t>
      </w:r>
      <w:ins w:id="1924" w:author="WWAdmin" w:date="2014-03-09T18:29:00Z">
        <w:r w:rsidR="00717FA7">
          <w:t xml:space="preserve"> at the genome-wide level</w:t>
        </w:r>
      </w:ins>
      <w:r w:rsidR="00A00065" w:rsidRPr="00890F9C">
        <w:t xml:space="preserve">) </w:t>
      </w:r>
      <w:ins w:id="1925" w:author="Darren Burgess" w:date="2014-02-27T09:49:00Z">
        <w:del w:id="1926" w:author="WWAdmin" w:date="2014-03-09T18:29:00Z">
          <w:r w:rsidR="00595F5D" w:rsidRPr="00595F5D" w:rsidDel="00717FA7">
            <w:rPr>
              <w:b/>
              <w:rPrChange w:id="1927" w:author="Darren Burgess" w:date="2014-02-27T09:51:00Z">
                <w:rPr/>
              </w:rPrChange>
            </w:rPr>
            <w:delText xml:space="preserve">[Au: note that you mentioned </w:delText>
          </w:r>
        </w:del>
      </w:ins>
      <w:ins w:id="1928" w:author="Darren Burgess" w:date="2014-02-27T09:50:00Z">
        <w:del w:id="1929" w:author="WWAdmin" w:date="2014-03-09T18:29:00Z">
          <w:r w:rsidR="00595F5D" w:rsidRPr="00595F5D" w:rsidDel="00717FA7">
            <w:rPr>
              <w:b/>
              <w:rPrChange w:id="1930" w:author="Darren Burgess" w:date="2014-02-27T09:51:00Z">
                <w:rPr/>
              </w:rPrChange>
            </w:rPr>
            <w:delText>tests of imputed SNPs in your group and module-based section</w:delText>
          </w:r>
        </w:del>
      </w:ins>
      <w:ins w:id="1931" w:author="Darren Burgess" w:date="2014-02-27T09:51:00Z">
        <w:del w:id="1932" w:author="WWAdmin" w:date="2014-03-09T18:29:00Z">
          <w:r w:rsidR="00595F5D" w:rsidDel="00717FA7">
            <w:rPr>
              <w:b/>
            </w:rPr>
            <w:delText>, o</w:delText>
          </w:r>
        </w:del>
      </w:ins>
      <w:ins w:id="1933" w:author="Darren Burgess" w:date="2014-02-27T09:52:00Z">
        <w:del w:id="1934" w:author="WWAdmin" w:date="2014-03-09T18:29:00Z">
          <w:r w:rsidR="00595F5D" w:rsidDel="00717FA7">
            <w:rPr>
              <w:b/>
            </w:rPr>
            <w:delText>r</w:delText>
          </w:r>
        </w:del>
      </w:ins>
      <w:ins w:id="1935" w:author="Darren Burgess" w:date="2014-02-27T09:51:00Z">
        <w:del w:id="1936" w:author="WWAdmin" w:date="2014-03-09T18:29:00Z">
          <w:r w:rsidR="00595F5D" w:rsidDel="00717FA7">
            <w:rPr>
              <w:b/>
            </w:rPr>
            <w:delText xml:space="preserve"> was this just for inferring the causal variant?</w:delText>
          </w:r>
        </w:del>
      </w:ins>
      <w:ins w:id="1937" w:author="Darren Burgess" w:date="2014-02-27T09:50:00Z">
        <w:del w:id="1938" w:author="WWAdmin" w:date="2014-03-09T18:29:00Z">
          <w:r w:rsidR="00595F5D" w:rsidRPr="00595F5D" w:rsidDel="00717FA7">
            <w:rPr>
              <w:b/>
              <w:rPrChange w:id="1939" w:author="Darren Burgess" w:date="2014-02-27T09:51:00Z">
                <w:rPr/>
              </w:rPrChange>
            </w:rPr>
            <w:delText>]</w:delText>
          </w:r>
          <w:r w:rsidR="00595F5D" w:rsidDel="00717FA7">
            <w:delText xml:space="preserve"> </w:delText>
          </w:r>
        </w:del>
      </w:ins>
      <w:r w:rsidR="00AA07BA" w:rsidRPr="00890F9C">
        <w:t xml:space="preserve">and thus </w:t>
      </w:r>
      <w:ins w:id="1940" w:author="Darren Burgess" w:date="2014-02-27T09:53:00Z">
        <w:r w:rsidR="00595F5D">
          <w:t xml:space="preserve">are </w:t>
        </w:r>
      </w:ins>
      <w:ins w:id="1941" w:author="WWAdmin" w:date="2014-03-09T20:56:00Z">
        <w:r w:rsidR="00EE36DF">
          <w:t>unable to support meta-analysis of multiple GWAS data</w:t>
        </w:r>
      </w:ins>
      <w:ins w:id="1942" w:author="WWAdmin" w:date="2014-03-09T20:58:00Z">
        <w:r w:rsidR="00EE36DF">
          <w:t xml:space="preserve"> based on imputation</w:t>
        </w:r>
      </w:ins>
      <w:del w:id="1943" w:author="WWAdmin" w:date="2014-03-09T20:58:00Z">
        <w:r w:rsidR="00AA07BA" w:rsidRPr="00890F9C" w:rsidDel="00EE36DF">
          <w:delText xml:space="preserve">applicable to individual </w:delText>
        </w:r>
      </w:del>
      <w:ins w:id="1944" w:author="Darren Burgess" w:date="2014-02-27T09:55:00Z">
        <w:del w:id="1945" w:author="WWAdmin" w:date="2014-03-09T20:58:00Z">
          <w:r w:rsidR="00595F5D" w:rsidRPr="00595F5D" w:rsidDel="00EE36DF">
            <w:rPr>
              <w:b/>
              <w:rPrChange w:id="1946" w:author="Darren Burgess" w:date="2014-02-27T09:56:00Z">
                <w:rPr/>
              </w:rPrChange>
            </w:rPr>
            <w:delText xml:space="preserve">[Au: </w:delText>
          </w:r>
        </w:del>
      </w:ins>
      <w:ins w:id="1947" w:author="Darren Burgess" w:date="2014-02-27T09:56:00Z">
        <w:del w:id="1948" w:author="WWAdmin" w:date="2014-03-09T20:58:00Z">
          <w:r w:rsidR="00595F5D" w:rsidDel="00EE36DF">
            <w:rPr>
              <w:b/>
            </w:rPr>
            <w:delText xml:space="preserve">individual </w:delText>
          </w:r>
        </w:del>
      </w:ins>
      <w:ins w:id="1949" w:author="Darren Burgess" w:date="2014-02-27T09:55:00Z">
        <w:del w:id="1950" w:author="WWAdmin" w:date="2014-03-09T20:58:00Z">
          <w:r w:rsidR="00595F5D" w:rsidRPr="00595F5D" w:rsidDel="00EE36DF">
            <w:rPr>
              <w:b/>
              <w:rPrChange w:id="1951" w:author="Darren Burgess" w:date="2014-02-27T09:56:00Z">
                <w:rPr/>
              </w:rPrChange>
            </w:rPr>
            <w:delText xml:space="preserve">meaning what? </w:delText>
          </w:r>
        </w:del>
      </w:ins>
      <w:ins w:id="1952" w:author="Darren Burgess" w:date="2014-02-27T09:56:00Z">
        <w:del w:id="1953" w:author="WWAdmin" w:date="2014-03-09T20:58:00Z">
          <w:r w:rsidR="00595F5D" w:rsidDel="00EE36DF">
            <w:rPr>
              <w:b/>
            </w:rPr>
            <w:delText>E.g.</w:delText>
          </w:r>
        </w:del>
      </w:ins>
      <w:ins w:id="1954" w:author="Darren Burgess" w:date="2014-02-27T09:55:00Z">
        <w:del w:id="1955" w:author="WWAdmin" w:date="2014-03-09T20:58:00Z">
          <w:r w:rsidR="00595F5D" w:rsidRPr="00595F5D" w:rsidDel="00EE36DF">
            <w:rPr>
              <w:b/>
              <w:rPrChange w:id="1956" w:author="Darren Burgess" w:date="2014-02-27T09:56:00Z">
                <w:rPr/>
              </w:rPrChange>
            </w:rPr>
            <w:delText xml:space="preserve"> rather than </w:delText>
          </w:r>
        </w:del>
      </w:ins>
      <w:ins w:id="1957" w:author="Darren Burgess" w:date="2014-02-27T09:56:00Z">
        <w:del w:id="1958" w:author="WWAdmin" w:date="2014-03-09T20:58:00Z">
          <w:r w:rsidR="00595F5D" w:rsidDel="00EE36DF">
            <w:rPr>
              <w:b/>
            </w:rPr>
            <w:delText xml:space="preserve">being able to </w:delText>
          </w:r>
        </w:del>
      </w:ins>
      <w:ins w:id="1959" w:author="Darren Burgess" w:date="2014-02-27T09:55:00Z">
        <w:del w:id="1960" w:author="WWAdmin" w:date="2014-03-09T20:58:00Z">
          <w:r w:rsidR="00595F5D" w:rsidRPr="00595F5D" w:rsidDel="00EE36DF">
            <w:rPr>
              <w:b/>
              <w:rPrChange w:id="1961" w:author="Darren Burgess" w:date="2014-02-27T09:56:00Z">
                <w:rPr/>
              </w:rPrChange>
            </w:rPr>
            <w:delText>us</w:delText>
          </w:r>
        </w:del>
      </w:ins>
      <w:ins w:id="1962" w:author="Darren Burgess" w:date="2014-02-27T09:56:00Z">
        <w:del w:id="1963" w:author="WWAdmin" w:date="2014-03-09T20:58:00Z">
          <w:r w:rsidR="00595F5D" w:rsidDel="00EE36DF">
            <w:rPr>
              <w:b/>
            </w:rPr>
            <w:delText>e</w:delText>
          </w:r>
        </w:del>
      </w:ins>
      <w:ins w:id="1964" w:author="Darren Burgess" w:date="2014-02-27T09:55:00Z">
        <w:del w:id="1965" w:author="WWAdmin" w:date="2014-03-09T20:58:00Z">
          <w:r w:rsidR="00595F5D" w:rsidRPr="00595F5D" w:rsidDel="00EE36DF">
            <w:rPr>
              <w:b/>
              <w:rPrChange w:id="1966" w:author="Darren Burgess" w:date="2014-02-27T09:56:00Z">
                <w:rPr/>
              </w:rPrChange>
            </w:rPr>
            <w:delText xml:space="preserve"> summary statistics etc?]</w:delText>
          </w:r>
          <w:r w:rsidR="00595F5D" w:rsidDel="00EE36DF">
            <w:delText xml:space="preserve"> </w:delText>
          </w:r>
        </w:del>
      </w:ins>
      <w:del w:id="1967" w:author="WWAdmin" w:date="2014-03-09T20:58:00Z">
        <w:r w:rsidR="00AA07BA" w:rsidRPr="00890F9C" w:rsidDel="00EE36DF">
          <w:delText>GWAS data only</w:delText>
        </w:r>
      </w:del>
      <w:ins w:id="1968" w:author="WWAdmin" w:date="2014-03-09T21:52:00Z">
        <w:r w:rsidR="0053274F">
          <w:t xml:space="preserve">, which is a key future challenge to increase </w:t>
        </w:r>
      </w:ins>
      <w:ins w:id="1969" w:author="WWAdmin" w:date="2014-03-09T21:59:00Z">
        <w:r w:rsidR="00171362">
          <w:t xml:space="preserve">the </w:t>
        </w:r>
      </w:ins>
      <w:ins w:id="1970" w:author="WWAdmin" w:date="2014-03-09T21:52:00Z">
        <w:r w:rsidR="0053274F">
          <w:t>power of detection of epistasis</w:t>
        </w:r>
      </w:ins>
      <w:r w:rsidR="00AA07BA" w:rsidRPr="00890F9C">
        <w:t xml:space="preserve">. </w:t>
      </w:r>
      <w:ins w:id="1971" w:author="WWAdmin" w:date="2014-03-09T21:55:00Z">
        <w:r w:rsidR="00171362">
          <w:t>Another challenge is to i</w:t>
        </w:r>
      </w:ins>
      <w:ins w:id="1972" w:author="WWAdmin" w:date="2014-03-09T21:54:00Z">
        <w:r w:rsidR="00171362">
          <w:t>ncorporat</w:t>
        </w:r>
      </w:ins>
      <w:ins w:id="1973" w:author="WWAdmin" w:date="2014-03-09T21:55:00Z">
        <w:r w:rsidR="00171362">
          <w:t>e</w:t>
        </w:r>
      </w:ins>
      <w:ins w:id="1974" w:author="WWAdmin" w:date="2014-03-09T21:54:00Z">
        <w:r w:rsidR="00171362">
          <w:t xml:space="preserve"> t</w:t>
        </w:r>
      </w:ins>
      <w:ins w:id="1975" w:author="WWAdmin" w:date="2014-03-09T21:53:00Z">
        <w:r w:rsidR="0053274F">
          <w:t xml:space="preserve">he sex chromosome </w:t>
        </w:r>
      </w:ins>
      <w:ins w:id="1976" w:author="WWAdmin" w:date="2014-03-09T21:56:00Z">
        <w:r w:rsidR="00171362">
          <w:t xml:space="preserve">currently </w:t>
        </w:r>
      </w:ins>
      <w:ins w:id="1977" w:author="WWAdmin" w:date="2014-03-09T21:55:00Z">
        <w:r w:rsidR="00171362">
          <w:t xml:space="preserve">ignored in epistasis </w:t>
        </w:r>
      </w:ins>
      <w:proofErr w:type="gramStart"/>
      <w:ins w:id="1978" w:author="WWAdmin" w:date="2014-03-09T21:56:00Z">
        <w:r w:rsidR="00171362">
          <w:t>studies[</w:t>
        </w:r>
        <w:commentRangeStart w:id="1979"/>
        <w:proofErr w:type="gramEnd"/>
        <w:r w:rsidR="00171362">
          <w:t>ref</w:t>
        </w:r>
        <w:commentRangeEnd w:id="1979"/>
        <w:r w:rsidR="00171362">
          <w:rPr>
            <w:rStyle w:val="CommentReference"/>
          </w:rPr>
          <w:commentReference w:id="1979"/>
        </w:r>
        <w:r w:rsidR="00171362">
          <w:t>]</w:t>
        </w:r>
      </w:ins>
      <w:ins w:id="1980" w:author="WWAdmin" w:date="2014-03-09T21:55:00Z">
        <w:r w:rsidR="00171362">
          <w:t xml:space="preserve">. </w:t>
        </w:r>
      </w:ins>
      <w:r w:rsidRPr="00890F9C">
        <w:t xml:space="preserve">Obviously, it is very difficult to recommend the ‘best’ applications without careful comparisons because of huge variation among them, including interaction definitions and </w:t>
      </w:r>
      <w:r w:rsidR="00C35F4A" w:rsidRPr="00890F9C">
        <w:t>null</w:t>
      </w:r>
      <w:r w:rsidRPr="00890F9C">
        <w:t xml:space="preserve"> distributions</w:t>
      </w:r>
      <w:r w:rsidR="004D073D" w:rsidRPr="00890F9C">
        <w:fldChar w:fldCharType="begin" w:fldLock="1"/>
      </w:r>
      <w:r w:rsidR="005C48AB">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"&lt;sup&gt;53&lt;/sup&gt;" }, "properties" : { "noteIndex" : 0 }, "schema" : "https://github.com/citation-style-language/schema/raw/master/csl-citation.json" }</w:instrText>
      </w:r>
      <w:r w:rsidR="004D073D" w:rsidRPr="00890F9C">
        <w:fldChar w:fldCharType="separate"/>
      </w:r>
      <w:r w:rsidR="005C48AB" w:rsidRPr="005C48AB">
        <w:rPr>
          <w:noProof/>
          <w:vertAlign w:val="superscript"/>
        </w:rPr>
        <w:t>53</w:t>
      </w:r>
      <w:r w:rsidR="004D073D" w:rsidRPr="00890F9C">
        <w:fldChar w:fldCharType="end"/>
      </w:r>
      <w:r w:rsidRPr="00890F9C">
        <w:t>. Several attempts have been made to evaluate different methods</w:t>
      </w:r>
      <w:del w:id="1981" w:author="Darren Burgess" w:date="2014-02-27T09:57:00Z">
        <w:r w:rsidRPr="00890F9C" w:rsidDel="00595F5D">
          <w:delText xml:space="preserve"> previously</w:delText>
        </w:r>
      </w:del>
      <w:r w:rsidR="004D073D" w:rsidRPr="00890F9C">
        <w:fldChar w:fldCharType="begin" w:fldLock="1"/>
      </w:r>
      <w:r w:rsidR="005C48AB">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"&lt;sup&gt;55,56,88\u201392&lt;/sup&gt;" }, "properties" : { "noteIndex" : 0 }, "schema" : "https://github.com/citation-style-language/schema/raw/master/csl-citation.json" }</w:instrText>
      </w:r>
      <w:r w:rsidR="004D073D" w:rsidRPr="00890F9C">
        <w:fldChar w:fldCharType="separate"/>
      </w:r>
      <w:r w:rsidR="005C48AB" w:rsidRPr="005C48AB">
        <w:rPr>
          <w:noProof/>
          <w:vertAlign w:val="superscript"/>
        </w:rPr>
        <w:t>55,56,88–92</w:t>
      </w:r>
      <w:r w:rsidR="004D073D" w:rsidRPr="00890F9C">
        <w:fldChar w:fldCharType="end"/>
      </w:r>
      <w:r w:rsidRPr="00890F9C">
        <w:t>, suggesting community-wide efforts</w:t>
      </w:r>
      <w:r w:rsidR="004D073D" w:rsidRPr="00890F9C">
        <w:fldChar w:fldCharType="begin" w:fldLock="1"/>
      </w:r>
      <w:r w:rsidR="005C48AB">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"&lt;sup&gt;93&lt;/sup&gt;" }, "properties" : { "noteIndex" : 0 }, "schema" : "https://github.com/citation-style-language/schema/raw/master/csl-citation.json" }</w:instrText>
      </w:r>
      <w:r w:rsidR="004D073D" w:rsidRPr="00890F9C">
        <w:fldChar w:fldCharType="separate"/>
      </w:r>
      <w:r w:rsidR="005C48AB" w:rsidRPr="005C48AB">
        <w:rPr>
          <w:noProof/>
          <w:vertAlign w:val="superscript"/>
        </w:rPr>
        <w:t>93</w:t>
      </w:r>
      <w:r w:rsidR="004D073D" w:rsidRPr="00890F9C">
        <w:fldChar w:fldCharType="end"/>
      </w:r>
      <w:r w:rsidRPr="00890F9C">
        <w:t xml:space="preserve"> may be essential to fulfill the task. Furthermore, consensus significance thresholds </w:t>
      </w:r>
      <w:ins w:id="1982" w:author="WWAdmin" w:date="2014-03-09T22:00:00Z">
        <w:r w:rsidR="00171362">
          <w:t xml:space="preserve">for either genome-wide or focused searches </w:t>
        </w:r>
      </w:ins>
      <w:r w:rsidRPr="00890F9C">
        <w:t>and standards for replication and reporting have become fundamentally important to improve the overall quality of future epistasis stu</w:t>
      </w:r>
      <w:r w:rsidR="00C35F4A" w:rsidRPr="00890F9C">
        <w:t xml:space="preserve">dies including result sharing. </w:t>
      </w:r>
      <w:ins w:id="1983" w:author="WWAdmin" w:date="2014-03-09T21:23:00Z">
        <w:r w:rsidR="00267FCA">
          <w:t xml:space="preserve">As a </w:t>
        </w:r>
      </w:ins>
      <w:ins w:id="1984" w:author="WWAdmin" w:date="2014-03-09T21:13:00Z">
        <w:r w:rsidR="00267FCA">
          <w:t>general</w:t>
        </w:r>
      </w:ins>
      <w:ins w:id="1985" w:author="WWAdmin" w:date="2014-03-09T21:23:00Z">
        <w:r w:rsidR="00267FCA">
          <w:t xml:space="preserve"> guidance</w:t>
        </w:r>
      </w:ins>
      <w:ins w:id="1986" w:author="WWAdmin" w:date="2014-03-09T21:13:00Z">
        <w:r w:rsidR="00267FCA">
          <w:t xml:space="preserve">, </w:t>
        </w:r>
      </w:ins>
      <w:ins w:id="1987" w:author="WWAdmin" w:date="2014-03-09T21:36:00Z">
        <w:r w:rsidR="00EF11E5">
          <w:t xml:space="preserve">we </w:t>
        </w:r>
      </w:ins>
      <w:ins w:id="1988" w:author="WWAdmin" w:date="2014-03-09T22:02:00Z">
        <w:r w:rsidR="00FE7D80">
          <w:t xml:space="preserve">reiterate the </w:t>
        </w:r>
      </w:ins>
      <w:ins w:id="1989" w:author="WWAdmin" w:date="2014-03-09T21:36:00Z">
        <w:r w:rsidR="00EF11E5">
          <w:t>recommend</w:t>
        </w:r>
      </w:ins>
      <w:ins w:id="1990" w:author="WWAdmin" w:date="2014-03-09T22:03:00Z">
        <w:r w:rsidR="00FE7D80">
          <w:t>ation of t</w:t>
        </w:r>
      </w:ins>
      <w:ins w:id="1991" w:author="WWAdmin" w:date="2014-03-09T21:13:00Z">
        <w:r w:rsidR="00267FCA">
          <w:t xml:space="preserve">he two step </w:t>
        </w:r>
      </w:ins>
      <w:ins w:id="1992" w:author="WWAdmin" w:date="2014-03-09T21:36:00Z">
        <w:r w:rsidR="00EF11E5">
          <w:t xml:space="preserve">solution for </w:t>
        </w:r>
      </w:ins>
      <w:ins w:id="1993" w:author="WWAdmin" w:date="2014-03-09T21:37:00Z">
        <w:r w:rsidR="00EF11E5">
          <w:t xml:space="preserve">a </w:t>
        </w:r>
      </w:ins>
      <w:ins w:id="1994" w:author="WWAdmin" w:date="2014-03-09T21:36:00Z">
        <w:r w:rsidR="00EF11E5">
          <w:t xml:space="preserve">genome-wide </w:t>
        </w:r>
      </w:ins>
      <w:ins w:id="1995" w:author="WWAdmin" w:date="2014-03-09T21:37:00Z">
        <w:r w:rsidR="00EF11E5">
          <w:t>search for epistasis</w:t>
        </w:r>
      </w:ins>
      <w:ins w:id="1996" w:author="WWAdmin" w:date="2014-03-09T21:25:00Z">
        <w:r w:rsidR="00AE28D2">
          <w:t xml:space="preserve">, i.e. using </w:t>
        </w:r>
      </w:ins>
      <w:ins w:id="1997" w:author="WWAdmin" w:date="2014-03-09T21:27:00Z">
        <w:r w:rsidR="00AE28D2">
          <w:t xml:space="preserve">approximate but </w:t>
        </w:r>
      </w:ins>
      <w:ins w:id="1998" w:author="WWAdmin" w:date="2014-03-09T21:25:00Z">
        <w:r w:rsidR="00AE28D2">
          <w:t>fast</w:t>
        </w:r>
      </w:ins>
      <w:ins w:id="1999" w:author="WWAdmin" w:date="2014-03-09T21:27:00Z">
        <w:r w:rsidR="00AE28D2">
          <w:t xml:space="preserve"> </w:t>
        </w:r>
      </w:ins>
      <w:ins w:id="2000" w:author="WWAdmin" w:date="2014-03-09T21:29:00Z">
        <w:r w:rsidR="00AE28D2">
          <w:t xml:space="preserve">interaction </w:t>
        </w:r>
      </w:ins>
      <w:ins w:id="2001" w:author="WWAdmin" w:date="2014-03-09T21:27:00Z">
        <w:r w:rsidR="00AE28D2">
          <w:t xml:space="preserve">tests </w:t>
        </w:r>
      </w:ins>
      <w:ins w:id="2002" w:author="WWAdmin" w:date="2014-03-09T21:32:00Z">
        <w:r w:rsidR="00AE28D2">
          <w:t xml:space="preserve">for initial screening </w:t>
        </w:r>
      </w:ins>
      <w:ins w:id="2003" w:author="WWAdmin" w:date="2014-03-09T21:37:00Z">
        <w:r w:rsidR="00EF11E5">
          <w:t xml:space="preserve">and </w:t>
        </w:r>
      </w:ins>
      <w:ins w:id="2004" w:author="WWAdmin" w:date="2014-03-09T21:40:00Z">
        <w:r w:rsidR="00EF11E5">
          <w:t xml:space="preserve">the </w:t>
        </w:r>
        <w:r w:rsidR="00EF11E5" w:rsidRPr="00EF11E5">
          <w:t xml:space="preserve">full regression models </w:t>
        </w:r>
      </w:ins>
      <w:ins w:id="2005" w:author="WWAdmin" w:date="2014-03-09T21:41:00Z">
        <w:r w:rsidR="00EF11E5">
          <w:t>to test for significance</w:t>
        </w:r>
      </w:ins>
      <w:ins w:id="2006" w:author="WWAdmin" w:date="2014-03-09T21:44:00Z">
        <w:r w:rsidR="0053274F">
          <w:t xml:space="preserve"> in either a disease or quantitative trait</w:t>
        </w:r>
      </w:ins>
      <w:ins w:id="2007" w:author="WWAdmin" w:date="2014-03-09T21:41:00Z">
        <w:r w:rsidR="00EF11E5">
          <w:t>.</w:t>
        </w:r>
      </w:ins>
      <w:ins w:id="2008" w:author="Darren Burgess" w:date="2014-02-27T09:57:00Z">
        <w:del w:id="2009" w:author="WWAdmin" w:date="2014-03-09T22:01:00Z">
          <w:r w:rsidR="00595F5D" w:rsidRPr="00595F5D" w:rsidDel="00171362">
            <w:rPr>
              <w:b/>
              <w:rPrChange w:id="2010" w:author="Darren Burgess" w:date="2014-02-27T09:58:00Z">
                <w:rPr/>
              </w:rPrChange>
            </w:rPr>
            <w:delText>[Au: is there at least some guidance you can provide, such as emphasizing the use of different tests, or if certain tests are most appropriate in particular situations?]</w:delText>
          </w:r>
        </w:del>
      </w:ins>
    </w:p>
    <w:p w14:paraId="70F9C52C" w14:textId="77777777" w:rsidR="00113BE5" w:rsidRPr="00890F9C" w:rsidRDefault="00113BE5" w:rsidP="00113BE5"/>
    <w:p w14:paraId="390E2D50" w14:textId="77777777" w:rsidR="00113BE5" w:rsidRPr="00890F9C" w:rsidRDefault="003D4C3E" w:rsidP="00113BE5">
      <w:pPr>
        <w:pStyle w:val="Heading2"/>
      </w:pPr>
      <w:bookmarkStart w:id="2011" w:name="_Toc256711630"/>
      <w:r w:rsidRPr="00890F9C">
        <w:t>Overview of empirical evidence for epistasis</w:t>
      </w:r>
      <w:bookmarkEnd w:id="2011"/>
    </w:p>
    <w:p w14:paraId="6FED1812" w14:textId="77777777" w:rsidR="00113BE5" w:rsidRPr="00890F9C" w:rsidRDefault="00113BE5" w:rsidP="00113BE5"/>
    <w:p w14:paraId="75C16BB6" w14:textId="77777777" w:rsidR="00BC7E67" w:rsidRPr="00890F9C" w:rsidRDefault="00BB4E1A" w:rsidP="00E9674C">
      <w:r w:rsidRPr="00890F9C">
        <w:t xml:space="preserve">The literature is </w:t>
      </w:r>
      <w:r w:rsidR="00B362A2" w:rsidRPr="00890F9C">
        <w:t xml:space="preserve">replete with reports of epistasis influencing human traits, but often the </w:t>
      </w:r>
      <w:r w:rsidR="00D84B37" w:rsidRPr="00890F9C">
        <w:t>evidence supporting such</w:t>
      </w:r>
      <w:r w:rsidR="00B362A2" w:rsidRPr="00890F9C">
        <w:t xml:space="preserve"> claims is difficul</w:t>
      </w:r>
      <w:r w:rsidR="00E9674C" w:rsidRPr="00890F9C">
        <w:t xml:space="preserve">t to </w:t>
      </w:r>
      <w:r w:rsidR="00D84B37" w:rsidRPr="00890F9C">
        <w:t>evaluate</w:t>
      </w:r>
      <w:r w:rsidR="00E9674C" w:rsidRPr="00890F9C">
        <w:t xml:space="preserve">. </w:t>
      </w:r>
      <w:r w:rsidR="00A00065" w:rsidRPr="00890F9C">
        <w:t>D</w:t>
      </w:r>
      <w:r w:rsidR="00D84B37" w:rsidRPr="00890F9C">
        <w:t>ifferent</w:t>
      </w:r>
      <w:r w:rsidR="00E9674C" w:rsidRPr="00890F9C">
        <w:t xml:space="preserve"> methods </w:t>
      </w:r>
      <w:r w:rsidR="0089033D" w:rsidRPr="00890F9C">
        <w:t>and experimental designs have</w:t>
      </w:r>
      <w:r w:rsidR="00E9674C" w:rsidRPr="00890F9C">
        <w:t xml:space="preserve"> been used, ranging from</w:t>
      </w:r>
      <w:r w:rsidR="003D4CE6" w:rsidRPr="00890F9C">
        <w:t xml:space="preserve"> filtering approaches such as</w:t>
      </w:r>
      <w:r w:rsidR="00E9674C" w:rsidRPr="00890F9C">
        <w:t xml:space="preserve"> hypothesis-driven candidate gene testing, to hypothesis-free</w:t>
      </w:r>
      <w:r w:rsidR="003D4CE6" w:rsidRPr="00890F9C">
        <w:t xml:space="preserve"> exhaustive</w:t>
      </w:r>
      <w:r w:rsidR="00E9674C" w:rsidRPr="00890F9C">
        <w:t xml:space="preserve"> searches. And indeed epistasis has been reported for a wide spectrum of </w:t>
      </w:r>
      <w:r w:rsidR="0089033D" w:rsidRPr="00890F9C">
        <w:t xml:space="preserve">complex </w:t>
      </w:r>
      <w:r w:rsidR="00E9674C" w:rsidRPr="00890F9C">
        <w:t>traits and diseases</w:t>
      </w:r>
      <w:r w:rsidR="0089033D" w:rsidRPr="00890F9C">
        <w:t>. Here we provide a summary of some of these findings.</w:t>
      </w:r>
    </w:p>
    <w:p w14:paraId="184E2B04" w14:textId="77777777" w:rsidR="0089033D" w:rsidRPr="00890F9C" w:rsidRDefault="0089033D" w:rsidP="00E9674C"/>
    <w:p w14:paraId="09D502B6" w14:textId="77777777" w:rsidR="00FB726E" w:rsidRPr="00890F9C" w:rsidRDefault="00FB726E" w:rsidP="00B651FE">
      <w:pPr>
        <w:pStyle w:val="Heading3"/>
      </w:pPr>
      <w:bookmarkStart w:id="2012" w:name="_Toc256711631"/>
      <w:r w:rsidRPr="00890F9C">
        <w:t>Hypothesis-free studies</w:t>
      </w:r>
      <w:bookmarkEnd w:id="2012"/>
    </w:p>
    <w:p w14:paraId="4BD5B3D1" w14:textId="77777777" w:rsidR="00FB726E" w:rsidRPr="00890F9C" w:rsidRDefault="00FB726E" w:rsidP="00E9674C"/>
    <w:p w14:paraId="60603F80" w14:textId="34B1458C" w:rsidR="00B362A2" w:rsidRPr="00890F9C" w:rsidRDefault="0089033D" w:rsidP="00113BE5">
      <w:r w:rsidRPr="00890F9C">
        <w:t xml:space="preserve">The </w:t>
      </w:r>
      <w:proofErr w:type="spellStart"/>
      <w:r w:rsidRPr="00622B86">
        <w:rPr>
          <w:highlight w:val="cyan"/>
          <w:rPrChange w:id="2013" w:author="Darren Burgess" w:date="2014-02-27T10:17:00Z">
            <w:rPr/>
          </w:rPrChange>
        </w:rPr>
        <w:t>Wel</w:t>
      </w:r>
      <w:ins w:id="2014" w:author="Darren Burgess" w:date="2014-02-27T10:14:00Z">
        <w:r w:rsidR="00622B86" w:rsidRPr="00622B86">
          <w:rPr>
            <w:highlight w:val="cyan"/>
            <w:rPrChange w:id="2015" w:author="Darren Burgess" w:date="2014-02-27T10:17:00Z">
              <w:rPr/>
            </w:rPrChange>
          </w:rPr>
          <w:t>l</w:t>
        </w:r>
      </w:ins>
      <w:r w:rsidRPr="00622B86">
        <w:rPr>
          <w:highlight w:val="cyan"/>
          <w:rPrChange w:id="2016" w:author="Darren Burgess" w:date="2014-02-27T10:17:00Z">
            <w:rPr/>
          </w:rPrChange>
        </w:rPr>
        <w:t>come</w:t>
      </w:r>
      <w:proofErr w:type="spellEnd"/>
      <w:r w:rsidRPr="00622B86">
        <w:rPr>
          <w:highlight w:val="cyan"/>
          <w:rPrChange w:id="2017" w:author="Darren Burgess" w:date="2014-02-27T10:17:00Z">
            <w:rPr/>
          </w:rPrChange>
        </w:rPr>
        <w:t xml:space="preserve"> Trust Case</w:t>
      </w:r>
      <w:ins w:id="2018" w:author="Darren Burgess" w:date="2014-02-27T10:01:00Z">
        <w:r w:rsidR="008A1625" w:rsidRPr="00622B86">
          <w:rPr>
            <w:highlight w:val="cyan"/>
            <w:rPrChange w:id="2019" w:author="Darren Burgess" w:date="2014-02-27T10:17:00Z">
              <w:rPr/>
            </w:rPrChange>
          </w:rPr>
          <w:t>–</w:t>
        </w:r>
      </w:ins>
      <w:del w:id="2020" w:author="Darren Burgess" w:date="2014-02-27T10:01:00Z">
        <w:r w:rsidRPr="00622B86" w:rsidDel="008A1625">
          <w:rPr>
            <w:highlight w:val="cyan"/>
            <w:rPrChange w:id="2021" w:author="Darren Burgess" w:date="2014-02-27T10:17:00Z">
              <w:rPr/>
            </w:rPrChange>
          </w:rPr>
          <w:delText xml:space="preserve"> </w:delText>
        </w:r>
      </w:del>
      <w:r w:rsidRPr="00622B86">
        <w:rPr>
          <w:highlight w:val="cyan"/>
          <w:rPrChange w:id="2022" w:author="Darren Burgess" w:date="2014-02-27T10:17:00Z">
            <w:rPr/>
          </w:rPrChange>
        </w:rPr>
        <w:t>Control Consortium</w:t>
      </w:r>
      <w:r w:rsidRPr="00890F9C">
        <w:t xml:space="preserve"> (WTCCC) </w:t>
      </w:r>
      <w:r w:rsidR="006E53E5" w:rsidRPr="00890F9C">
        <w:t xml:space="preserve">data has been fruitful </w:t>
      </w:r>
      <w:del w:id="2023" w:author="Gib Hemani" w:date="2014-03-13T17:13:00Z">
        <w:r w:rsidR="00C66A4D" w:rsidRPr="00890F9C" w:rsidDel="00A21605">
          <w:delText>in</w:delText>
        </w:r>
        <w:r w:rsidR="006E53E5" w:rsidRPr="00890F9C" w:rsidDel="00A21605">
          <w:delText xml:space="preserve"> </w:delText>
        </w:r>
      </w:del>
      <w:ins w:id="2024" w:author="Gib Hemani" w:date="2014-03-13T17:13:00Z">
        <w:r w:rsidR="00A21605">
          <w:t>for</w:t>
        </w:r>
        <w:r w:rsidR="00A21605" w:rsidRPr="00890F9C">
          <w:t xml:space="preserve"> </w:t>
        </w:r>
      </w:ins>
      <w:r w:rsidR="006E53E5" w:rsidRPr="00890F9C">
        <w:t xml:space="preserve">identifying </w:t>
      </w:r>
      <w:r w:rsidR="004D073D" w:rsidRPr="00890F9C">
        <w:t>marginal</w:t>
      </w:r>
      <w:r w:rsidR="006E53E5" w:rsidRPr="00890F9C">
        <w:t xml:space="preserve"> additive effects of modest size</w:t>
      </w:r>
      <w:r w:rsidR="00B255B5" w:rsidRPr="00890F9C">
        <w:t xml:space="preserve">, </w:t>
      </w:r>
      <w:r w:rsidR="00DE2A77" w:rsidRPr="00890F9C">
        <w:t xml:space="preserve">and indeed exhaustive two-locus searches have </w:t>
      </w:r>
      <w:ins w:id="2025" w:author="Darren Burgess" w:date="2014-02-27T10:14:00Z">
        <w:r w:rsidR="00622B86" w:rsidRPr="00890F9C">
          <w:t xml:space="preserve">also </w:t>
        </w:r>
      </w:ins>
      <w:r w:rsidR="00DE2A77" w:rsidRPr="00890F9C">
        <w:t>been applied</w:t>
      </w:r>
      <w:del w:id="2026" w:author="Darren Burgess" w:date="2014-02-27T10:14:00Z">
        <w:r w:rsidR="00DE2A77" w:rsidRPr="00890F9C" w:rsidDel="00622B86">
          <w:delText xml:space="preserve"> also</w:delText>
        </w:r>
      </w:del>
      <w:r w:rsidR="00DE2A77" w:rsidRPr="00890F9C">
        <w:t xml:space="preserve">. Wan </w:t>
      </w:r>
      <w:r w:rsidR="00C4057C" w:rsidRPr="00890F9C">
        <w:rPr>
          <w:i/>
        </w:rPr>
        <w:t>et al</w:t>
      </w:r>
      <w:r w:rsidR="00BB3CF2" w:rsidRPr="00890F9C">
        <w:t>.</w:t>
      </w:r>
      <w:r w:rsidR="004D073D" w:rsidRPr="00890F9C">
        <w:fldChar w:fldCharType="begin" w:fldLock="1"/>
      </w:r>
      <w:r w:rsidR="005C48AB">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4D073D" w:rsidRPr="00890F9C">
        <w:fldChar w:fldCharType="separate"/>
      </w:r>
      <w:r w:rsidR="005C48AB" w:rsidRPr="005C48AB">
        <w:rPr>
          <w:noProof/>
          <w:vertAlign w:val="superscript"/>
        </w:rPr>
        <w:t>19</w:t>
      </w:r>
      <w:r w:rsidR="004D073D" w:rsidRPr="00890F9C">
        <w:fldChar w:fldCharType="end"/>
      </w:r>
      <w:r w:rsidR="00DE2A77" w:rsidRPr="00890F9C">
        <w:t xml:space="preserve"> </w:t>
      </w:r>
      <w:del w:id="2027" w:author="WWAdmin" w:date="2014-03-05T13:39:00Z">
        <w:r w:rsidR="00DE2A77" w:rsidRPr="00890F9C" w:rsidDel="00FC0E5C">
          <w:delText xml:space="preserve">used BOOST </w:delText>
        </w:r>
      </w:del>
      <w:ins w:id="2028" w:author="Darren Burgess" w:date="2014-02-27T10:02:00Z">
        <w:del w:id="2029" w:author="WWAdmin" w:date="2014-03-09T15:56:00Z">
          <w:r w:rsidR="008A1625" w:rsidRPr="008A1625" w:rsidDel="003A0B12">
            <w:rPr>
              <w:b/>
              <w:rPrChange w:id="2030" w:author="Darren Burgess" w:date="2014-02-27T10:05:00Z">
                <w:rPr/>
              </w:rPrChange>
            </w:rPr>
            <w:delText>[Au: I realize that you focused on newer developments in you methodology sections, but it seems strange to only now m</w:delText>
          </w:r>
        </w:del>
      </w:ins>
      <w:ins w:id="2031" w:author="Darren Burgess" w:date="2014-02-27T10:03:00Z">
        <w:del w:id="2032" w:author="WWAdmin" w:date="2014-03-09T15:56:00Z">
          <w:r w:rsidR="008A1625" w:rsidRPr="008A1625" w:rsidDel="003A0B12">
            <w:rPr>
              <w:b/>
              <w:rPrChange w:id="2033" w:author="Darren Burgess" w:date="2014-02-27T10:05:00Z">
                <w:rPr/>
              </w:rPrChange>
            </w:rPr>
            <w:delText>e</w:delText>
          </w:r>
        </w:del>
      </w:ins>
      <w:ins w:id="2034" w:author="Darren Burgess" w:date="2014-02-27T10:02:00Z">
        <w:del w:id="2035" w:author="WWAdmin" w:date="2014-03-09T15:56:00Z">
          <w:r w:rsidR="008A1625" w:rsidRPr="008A1625" w:rsidDel="003A0B12">
            <w:rPr>
              <w:b/>
              <w:rPrChange w:id="2036" w:author="Darren Burgess" w:date="2014-02-27T10:05:00Z">
                <w:rPr/>
              </w:rPrChange>
            </w:rPr>
            <w:delText xml:space="preserve">ntion BOOST. </w:delText>
          </w:r>
        </w:del>
      </w:ins>
      <w:ins w:id="2037" w:author="Darren Burgess" w:date="2014-02-27T10:04:00Z">
        <w:del w:id="2038" w:author="WWAdmin" w:date="2014-03-09T15:56:00Z">
          <w:r w:rsidR="008A1625" w:rsidRPr="008A1625" w:rsidDel="003A0B12">
            <w:rPr>
              <w:b/>
              <w:rPrChange w:id="2039" w:author="Darren Burgess" w:date="2014-02-27T10:05:00Z">
                <w:rPr/>
              </w:rPrChange>
            </w:rPr>
            <w:delText xml:space="preserve">Please clarify </w:delText>
          </w:r>
        </w:del>
      </w:ins>
      <w:ins w:id="2040" w:author="Darren Burgess" w:date="2014-02-27T10:17:00Z">
        <w:del w:id="2041" w:author="WWAdmin" w:date="2014-03-09T15:56:00Z">
          <w:r w:rsidR="00622B86" w:rsidDel="003A0B12">
            <w:rPr>
              <w:b/>
            </w:rPr>
            <w:delText xml:space="preserve">that this is a </w:delText>
          </w:r>
          <w:r w:rsidR="00622B86" w:rsidRPr="00CE5DC8" w:rsidDel="003A0B12">
            <w:rPr>
              <w:b/>
            </w:rPr>
            <w:delText>linear regression method</w:delText>
          </w:r>
          <w:r w:rsidR="00622B86" w:rsidRPr="00622B86" w:rsidDel="003A0B12">
            <w:rPr>
              <w:b/>
            </w:rPr>
            <w:delText xml:space="preserve"> </w:delText>
          </w:r>
        </w:del>
      </w:ins>
      <w:ins w:id="2042" w:author="Darren Burgess" w:date="2014-02-27T10:04:00Z">
        <w:del w:id="2043" w:author="WWAdmin" w:date="2014-03-09T15:56:00Z">
          <w:r w:rsidR="008A1625" w:rsidRPr="008A1625" w:rsidDel="003A0B12">
            <w:rPr>
              <w:b/>
              <w:rPrChange w:id="2044" w:author="Darren Burgess" w:date="2014-02-27T10:05:00Z">
                <w:rPr/>
              </w:rPrChange>
            </w:rPr>
            <w:delText xml:space="preserve">and/or try to </w:delText>
          </w:r>
        </w:del>
      </w:ins>
      <w:ins w:id="2045" w:author="Darren Burgess" w:date="2014-02-27T10:03:00Z">
        <w:del w:id="2046" w:author="WWAdmin" w:date="2014-03-09T15:56:00Z">
          <w:r w:rsidR="008A1625" w:rsidRPr="008A1625" w:rsidDel="003A0B12">
            <w:rPr>
              <w:b/>
              <w:rPrChange w:id="2047" w:author="Darren Burgess" w:date="2014-02-27T10:05:00Z">
                <w:rPr/>
              </w:rPrChange>
            </w:rPr>
            <w:delText>at least mention</w:delText>
          </w:r>
        </w:del>
      </w:ins>
      <w:ins w:id="2048" w:author="Darren Burgess" w:date="2014-02-27T10:04:00Z">
        <w:del w:id="2049" w:author="WWAdmin" w:date="2014-03-09T15:56:00Z">
          <w:r w:rsidR="008A1625" w:rsidRPr="008A1625" w:rsidDel="003A0B12">
            <w:rPr>
              <w:b/>
              <w:rPrChange w:id="2050" w:author="Darren Burgess" w:date="2014-02-27T10:05:00Z">
                <w:rPr/>
              </w:rPrChange>
            </w:rPr>
            <w:delText xml:space="preserve"> it in passing</w:delText>
          </w:r>
        </w:del>
      </w:ins>
      <w:ins w:id="2051" w:author="Darren Burgess" w:date="2014-02-27T10:03:00Z">
        <w:del w:id="2052" w:author="WWAdmin" w:date="2014-03-09T15:56:00Z">
          <w:r w:rsidR="008A1625" w:rsidRPr="008A1625" w:rsidDel="003A0B12">
            <w:rPr>
              <w:b/>
              <w:rPrChange w:id="2053" w:author="Darren Burgess" w:date="2014-02-27T10:05:00Z">
                <w:rPr/>
              </w:rPrChange>
            </w:rPr>
            <w:delText xml:space="preserve"> in the appropriate methodological section</w:delText>
          </w:r>
        </w:del>
      </w:ins>
      <w:ins w:id="2054" w:author="Darren Burgess" w:date="2014-02-27T10:18:00Z">
        <w:del w:id="2055" w:author="WWAdmin" w:date="2014-03-09T15:56:00Z">
          <w:r w:rsidR="00622B86" w:rsidDel="003A0B12">
            <w:rPr>
              <w:b/>
            </w:rPr>
            <w:delText>. Note that BOOST is in your table of newer methodology</w:delText>
          </w:r>
        </w:del>
      </w:ins>
      <w:ins w:id="2056" w:author="Darren Burgess" w:date="2014-02-27T10:19:00Z">
        <w:del w:id="2057" w:author="WWAdmin" w:date="2014-03-09T15:56:00Z">
          <w:r w:rsidR="00622B86" w:rsidDel="003A0B12">
            <w:rPr>
              <w:b/>
            </w:rPr>
            <w:delText xml:space="preserve"> but not in your discussions of newer methodology</w:delText>
          </w:r>
        </w:del>
      </w:ins>
      <w:ins w:id="2058" w:author="Darren Burgess" w:date="2014-02-27T10:05:00Z">
        <w:del w:id="2059" w:author="WWAdmin" w:date="2014-03-09T15:56:00Z">
          <w:r w:rsidR="008A1625" w:rsidRPr="008A1625" w:rsidDel="003A0B12">
            <w:rPr>
              <w:b/>
              <w:rPrChange w:id="2060" w:author="Darren Burgess" w:date="2014-02-27T10:05:00Z">
                <w:rPr/>
              </w:rPrChange>
            </w:rPr>
            <w:delText>]</w:delText>
          </w:r>
        </w:del>
      </w:ins>
      <w:ins w:id="2061" w:author="Darren Burgess" w:date="2014-02-27T10:03:00Z">
        <w:del w:id="2062" w:author="WWAdmin" w:date="2014-03-09T15:56:00Z">
          <w:r w:rsidR="008A1625" w:rsidDel="003A0B12">
            <w:delText xml:space="preserve"> </w:delText>
          </w:r>
        </w:del>
      </w:ins>
      <w:del w:id="2063" w:author="WWAdmin" w:date="2014-03-05T13:39:00Z">
        <w:r w:rsidR="00DE2A77" w:rsidRPr="00890F9C" w:rsidDel="00FC0E5C">
          <w:delText>software</w:delText>
        </w:r>
      </w:del>
      <w:del w:id="2064" w:author="WWAdmin" w:date="2014-03-05T13:40:00Z">
        <w:r w:rsidR="00DE2A77" w:rsidRPr="00890F9C" w:rsidDel="00FC0E5C">
          <w:delText xml:space="preserve"> to </w:delText>
        </w:r>
      </w:del>
      <w:r w:rsidR="00DE2A77" w:rsidRPr="00890F9C">
        <w:t>perform</w:t>
      </w:r>
      <w:ins w:id="2065" w:author="WWAdmin" w:date="2014-03-05T13:40:00Z">
        <w:r w:rsidR="00FC0E5C">
          <w:t>ed</w:t>
        </w:r>
      </w:ins>
      <w:r w:rsidR="00DE2A77" w:rsidRPr="00890F9C">
        <w:t xml:space="preserve"> a </w:t>
      </w:r>
      <w:ins w:id="2066" w:author="WWAdmin" w:date="2014-03-09T15:58:00Z">
        <w:r w:rsidR="003A0B12">
          <w:t xml:space="preserve">genome-wide </w:t>
        </w:r>
      </w:ins>
      <w:r w:rsidR="00DE2A77" w:rsidRPr="00890F9C">
        <w:t>search for pairwise interactions in each of the seven traits</w:t>
      </w:r>
      <w:ins w:id="2067" w:author="Darren Burgess" w:date="2014-02-27T10:14:00Z">
        <w:r w:rsidR="00622B86">
          <w:t xml:space="preserve"> studied</w:t>
        </w:r>
      </w:ins>
      <w:r w:rsidR="00DE2A77" w:rsidRPr="00890F9C">
        <w:t xml:space="preserve">, and </w:t>
      </w:r>
      <w:r w:rsidR="00C50B28" w:rsidRPr="00890F9C">
        <w:t>reported</w:t>
      </w:r>
      <w:r w:rsidR="00DE2A77" w:rsidRPr="00890F9C">
        <w:t xml:space="preserve"> thousands of significant interactions in total. The vast majority </w:t>
      </w:r>
      <w:r w:rsidR="00A834EC" w:rsidRPr="00890F9C">
        <w:t xml:space="preserve">of </w:t>
      </w:r>
      <w:ins w:id="2068" w:author="Gib Hemani" w:date="2014-03-13T17:17:00Z">
        <w:r w:rsidR="00F949DB">
          <w:t xml:space="preserve">statistical </w:t>
        </w:r>
      </w:ins>
      <w:r w:rsidR="00A834EC" w:rsidRPr="00890F9C">
        <w:t>interactions were</w:t>
      </w:r>
      <w:r w:rsidR="00DE2A77" w:rsidRPr="00890F9C">
        <w:t xml:space="preserve"> between SNPs </w:t>
      </w:r>
      <w:r w:rsidR="00D84B37" w:rsidRPr="00890F9C">
        <w:t>with</w:t>
      </w:r>
      <w:r w:rsidR="00DE2A77" w:rsidRPr="00890F9C">
        <w:t xml:space="preserve">in the MHC region affecting type 1 diabetes </w:t>
      </w:r>
      <w:r w:rsidR="00A834EC" w:rsidRPr="00890F9C">
        <w:t>or</w:t>
      </w:r>
      <w:r w:rsidR="00DE2A77" w:rsidRPr="00890F9C">
        <w:t xml:space="preserve"> rheumatoid arthriti</w:t>
      </w:r>
      <w:r w:rsidR="00A834EC" w:rsidRPr="00890F9C">
        <w:t>s</w:t>
      </w:r>
      <w:r w:rsidR="00A834EC" w:rsidRPr="00622B86">
        <w:rPr>
          <w:highlight w:val="lightGray"/>
          <w:rPrChange w:id="2069" w:author="Darren Burgess" w:date="2014-02-27T10:22:00Z">
            <w:rPr/>
          </w:rPrChange>
        </w:rPr>
        <w:t>, which may be attributable to haplotype effects</w:t>
      </w:r>
      <w:ins w:id="2070" w:author="Gib Hemani" w:date="2014-03-13T17:16:00Z">
        <w:r w:rsidR="00F949DB">
          <w:rPr>
            <w:highlight w:val="lightGray"/>
          </w:rPr>
          <w:t>, where interactions in close proximity to one another are simply tagging a single haplotype which harbors a single causal variant. It was also observed that many interactions</w:t>
        </w:r>
      </w:ins>
      <w:del w:id="2071" w:author="Gib Hemani" w:date="2014-03-13T17:16:00Z">
        <w:r w:rsidR="003D4CE6" w:rsidRPr="00622B86" w:rsidDel="00F949DB">
          <w:rPr>
            <w:highlight w:val="lightGray"/>
            <w:rPrChange w:id="2072" w:author="Darren Burgess" w:date="2014-02-27T10:22:00Z">
              <w:rPr/>
            </w:rPrChange>
          </w:rPr>
          <w:delText xml:space="preserve"> </w:delText>
        </w:r>
      </w:del>
      <w:del w:id="2073" w:author="Gib Hemani" w:date="2014-03-13T17:18:00Z">
        <w:r w:rsidR="00A834EC" w:rsidRPr="00622B86" w:rsidDel="00F949DB">
          <w:rPr>
            <w:highlight w:val="lightGray"/>
            <w:rPrChange w:id="2074" w:author="Darren Burgess" w:date="2014-02-27T10:22:00Z">
              <w:rPr/>
            </w:rPrChange>
          </w:rPr>
          <w:delText>and</w:delText>
        </w:r>
      </w:del>
      <w:r w:rsidR="00A834EC" w:rsidRPr="00622B86">
        <w:rPr>
          <w:highlight w:val="lightGray"/>
          <w:rPrChange w:id="2075" w:author="Darren Burgess" w:date="2014-02-27T10:22:00Z">
            <w:rPr/>
          </w:rPrChange>
        </w:rPr>
        <w:t xml:space="preserve"> had a</w:t>
      </w:r>
      <w:ins w:id="2076" w:author="Gib Hemani" w:date="2014-03-13T17:15:00Z">
        <w:r w:rsidR="00A21605">
          <w:rPr>
            <w:highlight w:val="lightGray"/>
          </w:rPr>
          <w:t xml:space="preserve"> specific pattern of epistasis </w:t>
        </w:r>
        <w:r w:rsidR="005C3C69">
          <w:rPr>
            <w:highlight w:val="lightGray"/>
          </w:rPr>
          <w:t xml:space="preserve">known </w:t>
        </w:r>
      </w:ins>
      <w:ins w:id="2077" w:author="Gib Hemani" w:date="2014-03-13T17:16:00Z">
        <w:r w:rsidR="00F949DB">
          <w:rPr>
            <w:highlight w:val="lightGray"/>
          </w:rPr>
          <w:t>as</w:t>
        </w:r>
      </w:ins>
      <w:r w:rsidR="00A834EC" w:rsidRPr="00622B86">
        <w:rPr>
          <w:highlight w:val="lightGray"/>
          <w:rPrChange w:id="2078" w:author="Darren Burgess" w:date="2014-02-27T10:22:00Z">
            <w:rPr/>
          </w:rPrChange>
        </w:rPr>
        <w:t xml:space="preserve"> multiplicative effect</w:t>
      </w:r>
      <w:ins w:id="2079" w:author="Gib Hemani" w:date="2014-03-13T17:16:00Z">
        <w:r w:rsidR="00F949DB">
          <w:rPr>
            <w:highlight w:val="lightGray"/>
          </w:rPr>
          <w:t>s</w:t>
        </w:r>
      </w:ins>
      <w:r w:rsidR="00A834EC" w:rsidRPr="00622B86">
        <w:rPr>
          <w:highlight w:val="lightGray"/>
          <w:rPrChange w:id="2080" w:author="Darren Burgess" w:date="2014-02-27T10:22:00Z">
            <w:rPr/>
          </w:rPrChange>
        </w:rPr>
        <w:t xml:space="preserve">, </w:t>
      </w:r>
      <w:ins w:id="2081" w:author="Gib Hemani" w:date="2014-03-13T17:16:00Z">
        <w:r w:rsidR="00F949DB">
          <w:rPr>
            <w:highlight w:val="lightGray"/>
          </w:rPr>
          <w:t>where the</w:t>
        </w:r>
      </w:ins>
      <w:ins w:id="2082" w:author="Gib Hemani" w:date="2014-03-13T17:18:00Z">
        <w:r w:rsidR="00F949DB">
          <w:rPr>
            <w:highlight w:val="lightGray"/>
          </w:rPr>
          <w:t xml:space="preserve"> interacting loci had marginal additive effects that were larger than expected in combination with one another. Often such an interaction can be removed simply by transforming the scale on which the trait is measured, often referred to as a scale effect</w:t>
        </w:r>
      </w:ins>
      <w:del w:id="2083" w:author="Gib Hemani" w:date="2014-03-13T17:20:00Z">
        <w:r w:rsidR="00A834EC" w:rsidRPr="00622B86" w:rsidDel="00F949DB">
          <w:rPr>
            <w:highlight w:val="lightGray"/>
            <w:rPrChange w:id="2084" w:author="Darren Burgess" w:date="2014-02-27T10:22:00Z">
              <w:rPr/>
            </w:rPrChange>
          </w:rPr>
          <w:delText>which may suggest a scale effect</w:delText>
        </w:r>
        <w:r w:rsidR="00A834EC" w:rsidRPr="00890F9C" w:rsidDel="00F949DB">
          <w:delText xml:space="preserve">. </w:delText>
        </w:r>
      </w:del>
      <w:ins w:id="2085" w:author="Darren Burgess" w:date="2014-02-27T10:22:00Z">
        <w:del w:id="2086" w:author="Gib Hemani" w:date="2014-03-13T17:20:00Z">
          <w:r w:rsidR="00622B86" w:rsidRPr="00622B86" w:rsidDel="00F949DB">
            <w:rPr>
              <w:b/>
              <w:rPrChange w:id="2087" w:author="Darren Burgess" w:date="2014-02-27T10:23:00Z">
                <w:rPr/>
              </w:rPrChange>
            </w:rPr>
            <w:delText xml:space="preserve">[Au: I don’t understand the highlighted text </w:delText>
          </w:r>
        </w:del>
      </w:ins>
      <w:ins w:id="2088" w:author="Darren Burgess" w:date="2014-02-27T10:23:00Z">
        <w:del w:id="2089" w:author="Gib Hemani" w:date="2014-03-13T17:20:00Z">
          <w:r w:rsidR="00622B86" w:rsidRPr="00622B86" w:rsidDel="00F949DB">
            <w:rPr>
              <w:b/>
              <w:rPrChange w:id="2090" w:author="Darren Burgess" w:date="2014-02-27T10:23:00Z">
                <w:rPr/>
              </w:rPrChange>
            </w:rPr>
            <w:delText>–</w:delText>
          </w:r>
        </w:del>
      </w:ins>
      <w:ins w:id="2091" w:author="Darren Burgess" w:date="2014-02-27T10:22:00Z">
        <w:del w:id="2092" w:author="Gib Hemani" w:date="2014-03-13T17:20:00Z">
          <w:r w:rsidR="00622B86" w:rsidRPr="00622B86" w:rsidDel="00F949DB">
            <w:rPr>
              <w:b/>
              <w:rPrChange w:id="2093" w:author="Darren Burgess" w:date="2014-02-27T10:23:00Z">
                <w:rPr/>
              </w:rPrChange>
            </w:rPr>
            <w:delText xml:space="preserve"> please </w:delText>
          </w:r>
        </w:del>
      </w:ins>
      <w:ins w:id="2094" w:author="Darren Burgess" w:date="2014-02-27T10:23:00Z">
        <w:del w:id="2095" w:author="Gib Hemani" w:date="2014-03-13T17:20:00Z">
          <w:r w:rsidR="00622B86" w:rsidRPr="00622B86" w:rsidDel="00F949DB">
            <w:rPr>
              <w:b/>
              <w:rPrChange w:id="2096" w:author="Darren Burgess" w:date="2014-02-27T10:23:00Z">
                <w:rPr/>
              </w:rPrChange>
            </w:rPr>
            <w:delText>could you clarify?</w:delText>
          </w:r>
        </w:del>
      </w:ins>
      <w:ins w:id="2097" w:author="Darren Burgess" w:date="2014-02-27T10:24:00Z">
        <w:del w:id="2098" w:author="Gib Hemani" w:date="2014-03-13T17:20:00Z">
          <w:r w:rsidR="002D7917" w:rsidDel="00F949DB">
            <w:rPr>
              <w:b/>
            </w:rPr>
            <w:delText xml:space="preserve"> E.g. </w:delText>
          </w:r>
        </w:del>
      </w:ins>
      <w:ins w:id="2099" w:author="Darren Burgess" w:date="2014-02-27T10:25:00Z">
        <w:del w:id="2100" w:author="Gib Hemani" w:date="2014-03-13T17:20:00Z">
          <w:r w:rsidR="002D7917" w:rsidDel="00F949DB">
            <w:rPr>
              <w:b/>
            </w:rPr>
            <w:delText>‘</w:delText>
          </w:r>
        </w:del>
      </w:ins>
      <w:ins w:id="2101" w:author="Darren Burgess" w:date="2014-02-27T10:24:00Z">
        <w:del w:id="2102" w:author="Gib Hemani" w:date="2014-03-13T17:20:00Z">
          <w:r w:rsidR="002D7917" w:rsidDel="00F949DB">
            <w:rPr>
              <w:b/>
            </w:rPr>
            <w:delText>multiplicative</w:delText>
          </w:r>
        </w:del>
      </w:ins>
      <w:ins w:id="2103" w:author="Darren Burgess" w:date="2014-02-27T10:25:00Z">
        <w:del w:id="2104" w:author="Gib Hemani" w:date="2014-03-13T17:20:00Z">
          <w:r w:rsidR="002D7917" w:rsidDel="00F949DB">
            <w:rPr>
              <w:b/>
            </w:rPr>
            <w:delText>’</w:delText>
          </w:r>
        </w:del>
      </w:ins>
      <w:ins w:id="2105" w:author="Darren Burgess" w:date="2014-02-27T10:24:00Z">
        <w:del w:id="2106" w:author="Gib Hemani" w:date="2014-03-13T17:20:00Z">
          <w:r w:rsidR="002D7917" w:rsidDel="00F949DB">
            <w:rPr>
              <w:b/>
            </w:rPr>
            <w:delText xml:space="preserve"> hasn’t been mentioned before</w:delText>
          </w:r>
        </w:del>
      </w:ins>
      <w:ins w:id="2107" w:author="Darren Burgess" w:date="2014-02-27T10:25:00Z">
        <w:del w:id="2108" w:author="Gib Hemani" w:date="2014-03-13T17:20:00Z">
          <w:r w:rsidR="002D7917" w:rsidDel="00F949DB">
            <w:rPr>
              <w:b/>
            </w:rPr>
            <w:delText>; as this is non-additive does this just indicate epistasis or is there something special</w:delText>
          </w:r>
        </w:del>
      </w:ins>
      <w:ins w:id="2109" w:author="Darren Burgess" w:date="2014-02-27T10:26:00Z">
        <w:del w:id="2110" w:author="Gib Hemani" w:date="2014-03-13T17:20:00Z">
          <w:r w:rsidR="002D7917" w:rsidDel="00F949DB">
            <w:rPr>
              <w:b/>
            </w:rPr>
            <w:delText>/quirky</w:delText>
          </w:r>
        </w:del>
      </w:ins>
      <w:ins w:id="2111" w:author="Darren Burgess" w:date="2014-02-27T10:25:00Z">
        <w:del w:id="2112" w:author="Gib Hemani" w:date="2014-03-13T17:20:00Z">
          <w:r w:rsidR="002D7917" w:rsidDel="00F949DB">
            <w:rPr>
              <w:b/>
            </w:rPr>
            <w:delText xml:space="preserve"> about the multipli</w:delText>
          </w:r>
        </w:del>
      </w:ins>
      <w:ins w:id="2113" w:author="Darren Burgess" w:date="2014-02-27T10:26:00Z">
        <w:del w:id="2114" w:author="Gib Hemani" w:date="2014-03-13T17:20:00Z">
          <w:r w:rsidR="002D7917" w:rsidDel="00F949DB">
            <w:rPr>
              <w:b/>
            </w:rPr>
            <w:delText>cative effect?</w:delText>
          </w:r>
        </w:del>
      </w:ins>
      <w:ins w:id="2115" w:author="Darren Burgess" w:date="2014-02-27T10:23:00Z">
        <w:del w:id="2116" w:author="Gib Hemani" w:date="2014-03-13T17:20:00Z">
          <w:r w:rsidR="00622B86" w:rsidRPr="00622B86" w:rsidDel="00F949DB">
            <w:rPr>
              <w:b/>
              <w:rPrChange w:id="2117" w:author="Darren Burgess" w:date="2014-02-27T10:23:00Z">
                <w:rPr/>
              </w:rPrChange>
            </w:rPr>
            <w:delText>]</w:delText>
          </w:r>
        </w:del>
      </w:ins>
      <w:ins w:id="2118" w:author="Gib Hemani" w:date="2014-03-13T17:20:00Z">
        <w:r w:rsidR="00F949DB">
          <w:t xml:space="preserve">. </w:t>
        </w:r>
      </w:ins>
      <w:ins w:id="2119" w:author="Darren Burgess" w:date="2014-02-27T10:23:00Z">
        <w:del w:id="2120" w:author="Gib Hemani" w:date="2014-03-13T17:20:00Z">
          <w:r w:rsidR="00622B86" w:rsidDel="00F949DB">
            <w:delText xml:space="preserve"> </w:delText>
          </w:r>
        </w:del>
      </w:ins>
      <w:r w:rsidR="00A834EC" w:rsidRPr="00890F9C">
        <w:t>However, some of the multiplicative interactions were between SNPs that have not previously been identified by GWAS</w:t>
      </w:r>
      <w:ins w:id="2121" w:author="Darren Burgess" w:date="2014-02-27T10:23:00Z">
        <w:r w:rsidR="00622B86">
          <w:t>s</w:t>
        </w:r>
      </w:ins>
      <w:r w:rsidR="00A834EC" w:rsidRPr="00890F9C">
        <w:t xml:space="preserve">, and this lends empirical support to the </w:t>
      </w:r>
      <w:r w:rsidR="0089598B" w:rsidRPr="00890F9C">
        <w:t>idea that searching for epistasis may confer increased statistical power to detect marginal effects</w:t>
      </w:r>
      <w:r w:rsidR="00C66A4D" w:rsidRPr="00890F9C">
        <w:t>.</w:t>
      </w:r>
      <w:ins w:id="2122" w:author="Gib Hemani" w:date="2014-03-13T17:20:00Z">
        <w:r w:rsidR="00F949DB">
          <w:t xml:space="preserve"> Such a situation can arise if </w:t>
        </w:r>
      </w:ins>
      <w:ins w:id="2123" w:author="Gib Hemani" w:date="2014-03-13T17:22:00Z">
        <w:r w:rsidR="00F949DB">
          <w:t xml:space="preserve">two variants have additive effects that are too small to be captured by a standard GWAS, but they have a large interaction </w:t>
        </w:r>
        <w:proofErr w:type="gramStart"/>
        <w:r w:rsidR="00F949DB">
          <w:t>term which</w:t>
        </w:r>
        <w:proofErr w:type="gramEnd"/>
        <w:r w:rsidR="00F949DB">
          <w:t xml:space="preserve"> can be captured when searching for interactions. </w:t>
        </w:r>
      </w:ins>
      <w:del w:id="2124" w:author="Gib Hemani" w:date="2014-03-13T17:22:00Z">
        <w:r w:rsidR="00C66A4D" w:rsidRPr="00890F9C" w:rsidDel="00F949DB">
          <w:delText xml:space="preserve"> </w:delText>
        </w:r>
      </w:del>
      <w:ins w:id="2125" w:author="Darren Burgess" w:date="2014-02-27T10:30:00Z">
        <w:del w:id="2126" w:author="Gib Hemani" w:date="2014-03-13T17:23:00Z">
          <w:r w:rsidR="002D7917" w:rsidRPr="00301FFB" w:rsidDel="00F949DB">
            <w:rPr>
              <w:b/>
              <w:rPrChange w:id="2127" w:author="Darren Burgess" w:date="2014-02-27T10:36:00Z">
                <w:rPr/>
              </w:rPrChange>
            </w:rPr>
            <w:delText>[Au: I made a similar comment when a related point was made</w:delText>
          </w:r>
        </w:del>
      </w:ins>
      <w:ins w:id="2128" w:author="Darren Burgess" w:date="2014-02-27T10:31:00Z">
        <w:del w:id="2129" w:author="Gib Hemani" w:date="2014-03-13T17:23:00Z">
          <w:r w:rsidR="002D7917" w:rsidRPr="00301FFB" w:rsidDel="00F949DB">
            <w:rPr>
              <w:b/>
              <w:rPrChange w:id="2130" w:author="Darren Burgess" w:date="2014-02-27T10:36:00Z">
                <w:rPr/>
              </w:rPrChange>
            </w:rPr>
            <w:delText xml:space="preserve"> at the end of your LD section, but as epistatic SNPs don</w:delText>
          </w:r>
        </w:del>
      </w:ins>
      <w:ins w:id="2131" w:author="Darren Burgess" w:date="2014-02-27T10:32:00Z">
        <w:del w:id="2132" w:author="Gib Hemani" w:date="2014-03-13T17:23:00Z">
          <w:r w:rsidR="002D7917" w:rsidRPr="00301FFB" w:rsidDel="00F949DB">
            <w:rPr>
              <w:b/>
              <w:rPrChange w:id="2133" w:author="Darren Burgess" w:date="2014-02-27T10:36:00Z">
                <w:rPr/>
              </w:rPrChange>
            </w:rPr>
            <w:delText>’t necessarily have marginal effects, could this be why the marginal effects haven</w:delText>
          </w:r>
        </w:del>
      </w:ins>
      <w:ins w:id="2134" w:author="Darren Burgess" w:date="2014-02-27T10:33:00Z">
        <w:del w:id="2135" w:author="Gib Hemani" w:date="2014-03-13T17:23:00Z">
          <w:r w:rsidR="002D7917" w:rsidRPr="00301FFB" w:rsidDel="00F949DB">
            <w:rPr>
              <w:b/>
              <w:rPrChange w:id="2136" w:author="Darren Burgess" w:date="2014-02-27T10:36:00Z">
                <w:rPr/>
              </w:rPrChange>
            </w:rPr>
            <w:delText xml:space="preserve">’t been identified in GWASs? </w:delText>
          </w:r>
        </w:del>
      </w:ins>
      <w:ins w:id="2137" w:author="Darren Burgess" w:date="2014-02-27T10:34:00Z">
        <w:del w:id="2138" w:author="Gib Hemani" w:date="2014-03-13T17:23:00Z">
          <w:r w:rsidR="00301FFB" w:rsidRPr="00301FFB" w:rsidDel="00F949DB">
            <w:rPr>
              <w:b/>
              <w:rPrChange w:id="2139" w:author="Darren Burgess" w:date="2014-02-27T10:36:00Z">
                <w:rPr/>
              </w:rPrChange>
            </w:rPr>
            <w:delText>Again, it seems strange to use an epistasis tool to investigate something tha</w:delText>
          </w:r>
        </w:del>
      </w:ins>
      <w:ins w:id="2140" w:author="Darren Burgess" w:date="2014-02-27T10:36:00Z">
        <w:del w:id="2141" w:author="Gib Hemani" w:date="2014-03-13T17:23:00Z">
          <w:r w:rsidR="00301FFB" w:rsidRPr="00301FFB" w:rsidDel="00F949DB">
            <w:rPr>
              <w:b/>
              <w:rPrChange w:id="2142" w:author="Darren Burgess" w:date="2014-02-27T10:36:00Z">
                <w:rPr/>
              </w:rPrChange>
            </w:rPr>
            <w:delText>t isn’t</w:delText>
          </w:r>
        </w:del>
      </w:ins>
      <w:ins w:id="2143" w:author="Darren Burgess" w:date="2014-02-27T10:34:00Z">
        <w:del w:id="2144" w:author="Gib Hemani" w:date="2014-03-13T17:23:00Z">
          <w:r w:rsidR="00301FFB" w:rsidRPr="00301FFB" w:rsidDel="00F949DB">
            <w:rPr>
              <w:b/>
              <w:rPrChange w:id="2145" w:author="Darren Burgess" w:date="2014-02-27T10:36:00Z">
                <w:rPr/>
              </w:rPrChange>
            </w:rPr>
            <w:delText xml:space="preserve"> epistasis</w:delText>
          </w:r>
        </w:del>
      </w:ins>
      <w:ins w:id="2146" w:author="Darren Burgess" w:date="2014-02-27T10:36:00Z">
        <w:del w:id="2147" w:author="Gib Hemani" w:date="2014-03-13T17:23:00Z">
          <w:r w:rsidR="00301FFB" w:rsidRPr="00301FFB" w:rsidDel="00F949DB">
            <w:rPr>
              <w:b/>
              <w:rPrChange w:id="2148" w:author="Darren Burgess" w:date="2014-02-27T10:36:00Z">
                <w:rPr/>
              </w:rPrChange>
            </w:rPr>
            <w:delText>]</w:delText>
          </w:r>
          <w:r w:rsidR="00301FFB" w:rsidDel="00F949DB">
            <w:delText xml:space="preserve"> </w:delText>
          </w:r>
        </w:del>
      </w:ins>
      <w:r w:rsidR="00691C3F" w:rsidRPr="00890F9C">
        <w:t xml:space="preserve">Using a </w:t>
      </w:r>
      <w:del w:id="2149" w:author="Gib Hemani" w:date="2014-03-13T17:32:00Z">
        <w:r w:rsidR="00691C3F" w:rsidRPr="00890F9C" w:rsidDel="00746DF8">
          <w:delText xml:space="preserve">different statistical model </w:delText>
        </w:r>
      </w:del>
      <w:ins w:id="2150" w:author="Darren Burgess" w:date="2014-02-27T10:37:00Z">
        <w:del w:id="2151" w:author="Gib Hemani" w:date="2014-03-13T17:32:00Z">
          <w:r w:rsidR="00301FFB" w:rsidRPr="00301FFB" w:rsidDel="00746DF8">
            <w:rPr>
              <w:b/>
              <w:rPrChange w:id="2152" w:author="Darren Burgess" w:date="2014-02-27T10:37:00Z">
                <w:rPr/>
              </w:rPrChange>
            </w:rPr>
            <w:delText>[Au: does this model have a name?]</w:delText>
          </w:r>
        </w:del>
      </w:ins>
      <w:ins w:id="2153" w:author="Gib Hemani" w:date="2014-03-13T17:32:00Z">
        <w:r w:rsidR="00746DF8">
          <w:t>larger cohort of control samples, a reduced statistical model that searched for only additive x additive interactions,</w:t>
        </w:r>
      </w:ins>
      <w:ins w:id="2154" w:author="Darren Burgess" w:date="2014-02-27T10:37:00Z">
        <w:r w:rsidR="00301FFB">
          <w:t xml:space="preserve"> </w:t>
        </w:r>
      </w:ins>
      <w:r w:rsidR="00691C3F" w:rsidRPr="00890F9C">
        <w:t xml:space="preserve">and more stringent controls for population stratification, </w:t>
      </w:r>
      <w:proofErr w:type="spellStart"/>
      <w:r w:rsidR="00691C3F" w:rsidRPr="00890F9C">
        <w:t>Lippert</w:t>
      </w:r>
      <w:proofErr w:type="spellEnd"/>
      <w:r w:rsidR="00691C3F" w:rsidRPr="00890F9C">
        <w:t xml:space="preserve"> </w:t>
      </w:r>
      <w:r w:rsidR="00C4057C" w:rsidRPr="00890F9C">
        <w:rPr>
          <w:i/>
        </w:rPr>
        <w:t>et al</w:t>
      </w:r>
      <w:r w:rsidR="00FC2C73" w:rsidRPr="00890F9C">
        <w:t>.</w:t>
      </w:r>
      <w:r w:rsidR="004D073D" w:rsidRPr="00890F9C">
        <w:fldChar w:fldCharType="begin" w:fldLock="1"/>
      </w:r>
      <w:r w:rsidR="005C48AB">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"&lt;sup&gt;94&lt;/sup&gt;" }, "properties" : { "noteIndex" : 0 }, "schema" : "https://github.com/citation-style-language/schema/raw/master/csl-citation.json" }</w:instrText>
      </w:r>
      <w:r w:rsidR="004D073D" w:rsidRPr="00890F9C">
        <w:fldChar w:fldCharType="separate"/>
      </w:r>
      <w:r w:rsidR="005C48AB" w:rsidRPr="005C48AB">
        <w:rPr>
          <w:noProof/>
          <w:vertAlign w:val="superscript"/>
        </w:rPr>
        <w:t>94</w:t>
      </w:r>
      <w:r w:rsidR="004D073D" w:rsidRPr="00890F9C">
        <w:fldChar w:fldCharType="end"/>
      </w:r>
      <w:r w:rsidR="00691C3F" w:rsidRPr="00890F9C">
        <w:t xml:space="preserve"> also performed exhaustive scans for </w:t>
      </w:r>
      <w:ins w:id="2155" w:author="Darren Burgess" w:date="2014-02-27T10:38:00Z">
        <w:r w:rsidR="00301FFB">
          <w:t xml:space="preserve">epistasis in </w:t>
        </w:r>
      </w:ins>
      <w:r w:rsidR="00691C3F" w:rsidRPr="00890F9C">
        <w:t xml:space="preserve">the seven diseases in WTCCC. Their results largely echoed those presented in Wan </w:t>
      </w:r>
      <w:r w:rsidR="00C4057C" w:rsidRPr="00890F9C">
        <w:rPr>
          <w:i/>
        </w:rPr>
        <w:t>et al</w:t>
      </w:r>
      <w:r w:rsidR="00FC2C73" w:rsidRPr="00890F9C">
        <w:t>.</w:t>
      </w:r>
      <w:r w:rsidR="00691C3F" w:rsidRPr="00890F9C">
        <w:t>,</w:t>
      </w:r>
      <w:ins w:id="2156" w:author="Gib Hemani" w:date="2014-03-13T17:33:00Z">
        <w:r w:rsidR="00746DF8">
          <w:t xml:space="preserve"> reporting very many effects in the MHC for autoimmune traits.</w:t>
        </w:r>
      </w:ins>
      <w:del w:id="2157" w:author="Gib Hemani" w:date="2014-03-13T17:34:00Z">
        <w:r w:rsidR="00691C3F" w:rsidRPr="00890F9C" w:rsidDel="00746DF8">
          <w:delText xml:space="preserve"> </w:delText>
        </w:r>
      </w:del>
      <w:ins w:id="2158" w:author="Darren Burgess" w:date="2014-02-27T10:39:00Z">
        <w:del w:id="2159" w:author="Gib Hemani" w:date="2014-03-13T17:34:00Z">
          <w:r w:rsidR="00301FFB" w:rsidRPr="00A91A05" w:rsidDel="00746DF8">
            <w:rPr>
              <w:b/>
              <w:rPrChange w:id="2160" w:author="Darren Burgess" w:date="2014-02-27T10:44:00Z">
                <w:rPr/>
              </w:rPrChange>
            </w:rPr>
            <w:delText>[</w:delText>
          </w:r>
        </w:del>
        <w:del w:id="2161" w:author="Gib Hemani" w:date="2014-03-13T17:33:00Z">
          <w:r w:rsidR="00301FFB" w:rsidRPr="00A91A05" w:rsidDel="00746DF8">
            <w:rPr>
              <w:b/>
              <w:rPrChange w:id="2162" w:author="Darren Burgess" w:date="2014-02-27T10:44:00Z">
                <w:rPr/>
              </w:rPrChange>
            </w:rPr>
            <w:delText>Au i.e.</w:delText>
          </w:r>
        </w:del>
        <w:del w:id="2163" w:author="Gib Hemani" w:date="2014-03-13T17:34:00Z">
          <w:r w:rsidR="00301FFB" w:rsidRPr="00A91A05" w:rsidDel="00746DF8">
            <w:rPr>
              <w:b/>
              <w:rPrChange w:id="2164" w:author="Darren Burgess" w:date="2014-02-27T10:44:00Z">
                <w:rPr/>
              </w:rPrChange>
            </w:rPr>
            <w:delText xml:space="preserve"> that effects were focused on MHC region and affect type 1 diabetes </w:delText>
          </w:r>
        </w:del>
      </w:ins>
      <w:ins w:id="2165" w:author="Darren Burgess" w:date="2014-02-27T10:44:00Z">
        <w:del w:id="2166" w:author="Gib Hemani" w:date="2014-03-13T17:34:00Z">
          <w:r w:rsidR="00A91A05" w:rsidRPr="00A91A05" w:rsidDel="00746DF8">
            <w:rPr>
              <w:b/>
              <w:rPrChange w:id="2167" w:author="Darren Burgess" w:date="2014-02-27T10:44:00Z">
                <w:rPr/>
              </w:rPrChange>
            </w:rPr>
            <w:delText>and</w:delText>
          </w:r>
        </w:del>
      </w:ins>
      <w:ins w:id="2168" w:author="Darren Burgess" w:date="2014-02-27T10:39:00Z">
        <w:del w:id="2169" w:author="Gib Hemani" w:date="2014-03-13T17:34:00Z">
          <w:r w:rsidR="00301FFB" w:rsidRPr="00A91A05" w:rsidDel="00746DF8">
            <w:rPr>
              <w:b/>
              <w:rPrChange w:id="2170" w:author="Darren Burgess" w:date="2014-02-27T10:44:00Z">
                <w:rPr/>
              </w:rPrChange>
            </w:rPr>
            <w:delText xml:space="preserve"> rheumatoid arthritis</w:delText>
          </w:r>
        </w:del>
      </w:ins>
      <w:ins w:id="2171" w:author="Darren Burgess" w:date="2014-02-27T10:44:00Z">
        <w:del w:id="2172" w:author="Gib Hemani" w:date="2014-03-13T17:34:00Z">
          <w:r w:rsidR="00A91A05" w:rsidRPr="00A91A05" w:rsidDel="00746DF8">
            <w:rPr>
              <w:b/>
              <w:rPrChange w:id="2173" w:author="Darren Burgess" w:date="2014-02-27T10:44:00Z">
                <w:rPr/>
              </w:rPrChange>
            </w:rPr>
            <w:delText>]</w:delText>
          </w:r>
        </w:del>
      </w:ins>
      <w:ins w:id="2174" w:author="Darren Burgess" w:date="2014-02-27T10:39:00Z">
        <w:r w:rsidR="00301FFB" w:rsidRPr="00890F9C">
          <w:t xml:space="preserve"> </w:t>
        </w:r>
      </w:ins>
      <w:ins w:id="2175" w:author="Gib Hemani" w:date="2014-03-13T17:34:00Z">
        <w:r w:rsidR="00746DF8">
          <w:t>B</w:t>
        </w:r>
      </w:ins>
      <w:del w:id="2176" w:author="Gib Hemani" w:date="2014-03-13T17:34:00Z">
        <w:r w:rsidR="00691C3F" w:rsidRPr="00890F9C" w:rsidDel="00746DF8">
          <w:delText>b</w:delText>
        </w:r>
      </w:del>
      <w:r w:rsidR="00691C3F" w:rsidRPr="00890F9C">
        <w:t>ut again there was no attempt at replication to verify these statistical claims</w:t>
      </w:r>
      <w:ins w:id="2177" w:author="Gib Hemani" w:date="2014-03-13T17:34:00Z">
        <w:r w:rsidR="00746DF8">
          <w:t>, nor to explore the possibility of haplotype effects</w:t>
        </w:r>
      </w:ins>
      <w:r w:rsidR="00691C3F" w:rsidRPr="00890F9C">
        <w:t>.</w:t>
      </w:r>
    </w:p>
    <w:p w14:paraId="677104E3" w14:textId="77777777" w:rsidR="00FB726E" w:rsidRPr="00890F9C" w:rsidRDefault="00FB726E" w:rsidP="00113BE5"/>
    <w:p w14:paraId="75D56E2D" w14:textId="2B899432" w:rsidR="00B362A2" w:rsidRPr="00890F9C" w:rsidRDefault="00CD1DAF" w:rsidP="00113BE5">
      <w:proofErr w:type="spellStart"/>
      <w:r w:rsidRPr="00890F9C">
        <w:t>Prabhu</w:t>
      </w:r>
      <w:proofErr w:type="spellEnd"/>
      <w:r w:rsidRPr="00890F9C">
        <w:t xml:space="preserve"> and </w:t>
      </w:r>
      <w:proofErr w:type="spellStart"/>
      <w:r w:rsidRPr="00890F9C">
        <w:t>Pe’er</w:t>
      </w:r>
      <w:proofErr w:type="spellEnd"/>
      <w:r w:rsidRPr="00890F9C">
        <w:t xml:space="preserve"> used their computationally efficient software, SIXPAC, to search for epistasis influencing bipolar disorder</w:t>
      </w:r>
      <w:r w:rsidR="00AE1A5C" w:rsidRPr="00890F9C">
        <w:t>, and identified a pair of interacting SNPs that had not previously been shown to have an effect from GWAS</w:t>
      </w:r>
      <w:ins w:id="2178" w:author="Darren Burgess" w:date="2014-02-27T10:45:00Z">
        <w:r w:rsidR="00A91A05">
          <w:t>s</w:t>
        </w:r>
      </w:ins>
      <w:r w:rsidR="00AE1A5C" w:rsidRPr="00890F9C">
        <w:t>. They attempted to replicate these results</w:t>
      </w:r>
      <w:ins w:id="2179" w:author="Darren Burgess" w:date="2014-02-27T10:45:00Z">
        <w:del w:id="2180" w:author="Gib Hemani" w:date="2014-03-13T17:34:00Z">
          <w:r w:rsidR="00A91A05" w:rsidDel="00746DF8">
            <w:delText>;</w:delText>
          </w:r>
        </w:del>
      </w:ins>
      <w:del w:id="2181" w:author="Gib Hemani" w:date="2014-03-13T17:34:00Z">
        <w:r w:rsidR="00AE1A5C" w:rsidRPr="00890F9C" w:rsidDel="00746DF8">
          <w:delText xml:space="preserve">, </w:delText>
        </w:r>
      </w:del>
      <w:ins w:id="2182" w:author="Darren Burgess" w:date="2014-03-03T11:02:00Z">
        <w:del w:id="2183" w:author="Gib Hemani" w:date="2014-03-13T17:34:00Z">
          <w:r w:rsidR="005616B6" w:rsidRPr="005616B6" w:rsidDel="00746DF8">
            <w:rPr>
              <w:b/>
              <w:rPrChange w:id="2184" w:author="Darren Burgess" w:date="2014-03-03T11:02:00Z">
                <w:rPr/>
              </w:rPrChange>
            </w:rPr>
            <w:delText xml:space="preserve">[Au: </w:delText>
          </w:r>
        </w:del>
      </w:ins>
      <w:ins w:id="2185" w:author="Darren Burgess" w:date="2014-03-03T11:23:00Z">
        <w:del w:id="2186" w:author="Gib Hemani" w:date="2014-03-13T17:34:00Z">
          <w:r w:rsidR="004C1EA2" w:rsidDel="00746DF8">
            <w:rPr>
              <w:b/>
            </w:rPr>
            <w:delText xml:space="preserve">i.e. </w:delText>
          </w:r>
        </w:del>
      </w:ins>
      <w:ins w:id="2187" w:author="Darren Burgess" w:date="2014-03-03T11:02:00Z">
        <w:del w:id="2188" w:author="Gib Hemani" w:date="2014-03-13T17:34:00Z">
          <w:r w:rsidR="005616B6" w:rsidRPr="005616B6" w:rsidDel="00746DF8">
            <w:rPr>
              <w:b/>
              <w:rPrChange w:id="2189" w:author="Darren Burgess" w:date="2014-03-03T11:02:00Z">
                <w:rPr/>
              </w:rPrChange>
            </w:rPr>
            <w:delText>in an independent cohort?]</w:delText>
          </w:r>
        </w:del>
      </w:ins>
      <w:ins w:id="2190" w:author="Gib Hemani" w:date="2014-03-13T17:34:00Z">
        <w:r w:rsidR="00746DF8">
          <w:t xml:space="preserve"> in an independent cohort</w:t>
        </w:r>
      </w:ins>
      <w:ins w:id="2191" w:author="Gib Hemani" w:date="2014-03-13T17:35:00Z">
        <w:r w:rsidR="00746DF8">
          <w:t xml:space="preserve"> and</w:t>
        </w:r>
      </w:ins>
      <w:ins w:id="2192" w:author="Darren Burgess" w:date="2014-03-03T11:02:00Z">
        <w:del w:id="2193" w:author="Gib Hemani" w:date="2014-03-13T17:35:00Z">
          <w:r w:rsidR="005616B6" w:rsidDel="00746DF8">
            <w:delText xml:space="preserve"> </w:delText>
          </w:r>
        </w:del>
      </w:ins>
      <w:del w:id="2194" w:author="Gib Hemani" w:date="2014-03-13T17:35:00Z">
        <w:r w:rsidR="00AE1A5C" w:rsidRPr="00890F9C" w:rsidDel="00746DF8">
          <w:delText>however</w:delText>
        </w:r>
      </w:del>
      <w:ins w:id="2195" w:author="Darren Burgess" w:date="2014-02-27T10:45:00Z">
        <w:del w:id="2196" w:author="Gib Hemani" w:date="2014-03-13T17:35:00Z">
          <w:r w:rsidR="00A91A05" w:rsidDel="00746DF8">
            <w:delText>,</w:delText>
          </w:r>
        </w:del>
      </w:ins>
      <w:del w:id="2197" w:author="Gib Hemani" w:date="2014-03-13T17:35:00Z">
        <w:r w:rsidR="00AE1A5C" w:rsidRPr="00890F9C" w:rsidDel="00746DF8">
          <w:delText xml:space="preserve"> a</w:delText>
        </w:r>
      </w:del>
      <w:ins w:id="2198" w:author="Gib Hemani" w:date="2014-03-13T17:35:00Z">
        <w:r w:rsidR="00746DF8">
          <w:t xml:space="preserve"> a</w:t>
        </w:r>
      </w:ins>
      <w:r w:rsidR="00AE1A5C" w:rsidRPr="00890F9C">
        <w:t xml:space="preserve">lthough the interacting regions showed some evidence for replication, the actual discovery SNPs did not. </w:t>
      </w:r>
    </w:p>
    <w:p w14:paraId="17F09BE7" w14:textId="77777777" w:rsidR="007C1B0F" w:rsidRPr="00890F9C" w:rsidDel="00062334" w:rsidRDefault="007C1B0F" w:rsidP="00113BE5">
      <w:pPr>
        <w:rPr>
          <w:del w:id="2199" w:author="Gib Hemani" w:date="2014-03-13T17:38:00Z"/>
        </w:rPr>
      </w:pPr>
    </w:p>
    <w:p w14:paraId="0499A199" w14:textId="5B07B93A" w:rsidR="007C1B0F" w:rsidRPr="00890F9C" w:rsidDel="00062334" w:rsidRDefault="007C1B0F" w:rsidP="00113BE5">
      <w:pPr>
        <w:rPr>
          <w:del w:id="2200" w:author="Gib Hemani" w:date="2014-03-13T17:38:00Z"/>
        </w:rPr>
      </w:pPr>
      <w:del w:id="2201" w:author="Gib Hemani" w:date="2014-03-13T17:38:00Z">
        <w:r w:rsidRPr="00890F9C" w:rsidDel="00062334">
          <w:delText xml:space="preserve">The trend that emerges is that </w:delText>
        </w:r>
        <w:r w:rsidR="000949EE" w:rsidRPr="00890F9C" w:rsidDel="00062334">
          <w:delText>there are hints of epistasis being uncovered through exhaustive searches</w:delText>
        </w:r>
        <w:r w:rsidR="00C50B28" w:rsidRPr="00890F9C" w:rsidDel="00062334">
          <w:delText xml:space="preserve"> for </w:delText>
        </w:r>
      </w:del>
      <w:ins w:id="2202" w:author="Darren Burgess" w:date="2014-02-27T10:45:00Z">
        <w:del w:id="2203" w:author="Gib Hemani" w:date="2014-03-13T17:38:00Z">
          <w:r w:rsidR="00A91A05" w:rsidDel="00062334">
            <w:delText xml:space="preserve">epistasis underlying </w:delText>
          </w:r>
        </w:del>
      </w:ins>
      <w:del w:id="2204" w:author="Gib Hemani" w:date="2014-03-13T17:38:00Z">
        <w:r w:rsidR="00C50B28" w:rsidRPr="00890F9C" w:rsidDel="00062334">
          <w:delText>complex traits</w:delText>
        </w:r>
        <w:r w:rsidR="000949EE" w:rsidRPr="00890F9C" w:rsidDel="00062334">
          <w:delText>,</w:delText>
        </w:r>
        <w:r w:rsidR="009A31FB" w:rsidRPr="00890F9C" w:rsidDel="00062334">
          <w:delText xml:space="preserve"> but</w:delText>
        </w:r>
        <w:r w:rsidR="000949EE" w:rsidRPr="00890F9C" w:rsidDel="00062334">
          <w:delText xml:space="preserve"> as of yet there is no evidence that this approach detects epistatic interactions that are easily interpreted and statistically replicated. Resonating with this conclusion is a study by Lucas </w:delText>
        </w:r>
        <w:r w:rsidR="00C4057C" w:rsidRPr="00890F9C" w:rsidDel="00062334">
          <w:rPr>
            <w:i/>
          </w:rPr>
          <w:delText>et al</w:delText>
        </w:r>
        <w:r w:rsidR="00FD5699" w:rsidRPr="00890F9C" w:rsidDel="00062334">
          <w:delText>.</w:delText>
        </w:r>
        <w:r w:rsidR="00B87FE3" w:rsidRPr="00890F9C" w:rsidDel="00062334">
          <w:delText>,</w:delText>
        </w:r>
        <w:r w:rsidR="004D073D" w:rsidRPr="00890F9C" w:rsidDel="00062334">
          <w:fldChar w:fldCharType="begin" w:fldLock="1"/>
        </w:r>
        <w:r w:rsidR="009D14BF" w:rsidRPr="00890F9C" w:rsidDel="00062334">
          <w:del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99</w:delText>
        </w:r>
        <w:r w:rsidR="004D073D" w:rsidRPr="00890F9C" w:rsidDel="00062334">
          <w:fldChar w:fldCharType="end"/>
        </w:r>
        <w:r w:rsidR="000949EE" w:rsidRPr="00890F9C" w:rsidDel="00062334">
          <w:delText xml:space="preserve"> which restricted the search for epistatic effects </w:delText>
        </w:r>
        <w:r w:rsidR="009A31FB" w:rsidRPr="00890F9C" w:rsidDel="00062334">
          <w:delText xml:space="preserve">influencing risk of </w:delText>
        </w:r>
        <w:r w:rsidR="00B87FE3" w:rsidRPr="00890F9C" w:rsidDel="00062334">
          <w:delText xml:space="preserve">myocardial infarction to either SNPs that had </w:delText>
        </w:r>
        <w:r w:rsidR="00DE4406" w:rsidRPr="00890F9C" w:rsidDel="00062334">
          <w:delText>weak</w:delText>
        </w:r>
        <w:r w:rsidR="00B87FE3" w:rsidRPr="00890F9C" w:rsidDel="00062334">
          <w:delText xml:space="preserve"> marginal effects </w:delText>
        </w:r>
        <w:r w:rsidR="00DE4406" w:rsidRPr="00890F9C" w:rsidDel="00062334">
          <w:delText xml:space="preserve">or to </w:delText>
        </w:r>
        <w:r w:rsidR="009A31FB" w:rsidRPr="00890F9C" w:rsidDel="00062334">
          <w:delText>SNPs that had known marginal ef</w:delText>
        </w:r>
        <w:r w:rsidR="00DE4406" w:rsidRPr="00890F9C" w:rsidDel="00062334">
          <w:delText xml:space="preserve">fects for a number of related traits. </w:delText>
        </w:r>
      </w:del>
      <w:ins w:id="2205" w:author="Darren Burgess" w:date="2014-02-27T10:53:00Z">
        <w:del w:id="2206" w:author="Gib Hemani" w:date="2014-03-13T17:38:00Z">
          <w:r w:rsidR="00835AB4" w:rsidRPr="00140F5F" w:rsidDel="00062334">
            <w:rPr>
              <w:b/>
              <w:rPrChange w:id="2207" w:author="Darren Burgess" w:date="2014-02-27T10:58:00Z">
                <w:rPr/>
              </w:rPrChange>
            </w:rPr>
            <w:delText xml:space="preserve">[Au: note that there </w:delText>
          </w:r>
        </w:del>
      </w:ins>
      <w:ins w:id="2208" w:author="Darren Burgess" w:date="2014-02-27T10:57:00Z">
        <w:del w:id="2209" w:author="Gib Hemani" w:date="2014-03-13T17:38:00Z">
          <w:r w:rsidR="00140F5F" w:rsidRPr="00140F5F" w:rsidDel="00062334">
            <w:rPr>
              <w:b/>
              <w:rPrChange w:id="2210" w:author="Darren Burgess" w:date="2014-02-27T10:58:00Z">
                <w:rPr/>
              </w:rPrChange>
            </w:rPr>
            <w:delText>seems to be</w:delText>
          </w:r>
        </w:del>
      </w:ins>
      <w:ins w:id="2211" w:author="Darren Burgess" w:date="2014-02-27T10:53:00Z">
        <w:del w:id="2212" w:author="Gib Hemani" w:date="2014-03-13T17:38:00Z">
          <w:r w:rsidR="00835AB4" w:rsidRPr="00140F5F" w:rsidDel="00062334">
            <w:rPr>
              <w:b/>
              <w:rPrChange w:id="2213" w:author="Darren Burgess" w:date="2014-02-27T10:58:00Z">
                <w:rPr/>
              </w:rPrChange>
            </w:rPr>
            <w:delText xml:space="preserve"> some inconsistency about your classifications of hypothesis-free and hypothesis-driven approaches. This </w:delText>
          </w:r>
        </w:del>
      </w:ins>
      <w:ins w:id="2214" w:author="Darren Burgess" w:date="2014-02-27T10:58:00Z">
        <w:del w:id="2215" w:author="Gib Hemani" w:date="2014-03-13T17:38:00Z">
          <w:r w:rsidR="00140F5F" w:rsidDel="00062334">
            <w:rPr>
              <w:b/>
            </w:rPr>
            <w:delText xml:space="preserve">text </w:delText>
          </w:r>
        </w:del>
      </w:ins>
      <w:ins w:id="2216" w:author="Darren Burgess" w:date="2014-02-27T10:53:00Z">
        <w:del w:id="2217" w:author="Gib Hemani" w:date="2014-03-13T17:38:00Z">
          <w:r w:rsidR="00835AB4" w:rsidRPr="00140F5F" w:rsidDel="00062334">
            <w:rPr>
              <w:b/>
              <w:rPrChange w:id="2218" w:author="Darren Burgess" w:date="2014-02-27T10:58:00Z">
                <w:rPr/>
              </w:rPrChange>
            </w:rPr>
            <w:delText xml:space="preserve">is currently in a hypothesis-free section but above you have stated </w:delText>
          </w:r>
        </w:del>
      </w:ins>
      <w:ins w:id="2219" w:author="Darren Burgess" w:date="2014-02-27T10:54:00Z">
        <w:del w:id="2220" w:author="Gib Hemani" w:date="2014-03-13T17:38:00Z">
          <w:r w:rsidR="00835AB4" w:rsidRPr="00140F5F" w:rsidDel="00062334">
            <w:rPr>
              <w:b/>
              <w:rPrChange w:id="2221" w:author="Darren Burgess" w:date="2014-02-27T10:58:00Z">
                <w:rPr/>
              </w:rPrChange>
            </w:rPr>
            <w:delText>“those which restrict themselves to searching subsets of SNPs and/or types of epistasis may be termed “hypothesis driven”</w:delText>
          </w:r>
        </w:del>
      </w:ins>
      <w:ins w:id="2222" w:author="Darren Burgess" w:date="2014-02-27T11:04:00Z">
        <w:del w:id="2223" w:author="Gib Hemani" w:date="2014-03-13T17:38:00Z">
          <w:r w:rsidR="00140F5F" w:rsidDel="00062334">
            <w:rPr>
              <w:b/>
            </w:rPr>
            <w:delText xml:space="preserve"> “ and </w:delText>
          </w:r>
        </w:del>
      </w:ins>
      <w:ins w:id="2224" w:author="Darren Burgess" w:date="2014-02-27T10:54:00Z">
        <w:del w:id="2225" w:author="Gib Hemani" w:date="2014-03-13T17:38:00Z">
          <w:r w:rsidR="00835AB4" w:rsidRPr="00140F5F" w:rsidDel="00062334">
            <w:rPr>
              <w:b/>
              <w:rPrChange w:id="2226" w:author="Darren Burgess" w:date="2014-02-27T11:04:00Z">
                <w:rPr/>
              </w:rPrChange>
            </w:rPr>
            <w:delText>”</w:delText>
          </w:r>
        </w:del>
      </w:ins>
      <w:ins w:id="2227" w:author="Darren Burgess" w:date="2014-02-27T11:04:00Z">
        <w:del w:id="2228" w:author="Gib Hemani" w:date="2014-03-13T17:38:00Z">
          <w:r w:rsidR="00140F5F" w:rsidRPr="00140F5F" w:rsidDel="00062334">
            <w:rPr>
              <w:b/>
              <w:rPrChange w:id="2229" w:author="Darren Burgess" w:date="2014-02-27T11:04:00Z">
                <w:rPr/>
              </w:rPrChange>
            </w:rPr>
            <w:delText xml:space="preserve"> a hypothesis-driven search focusing on SNPs with marginal effects”</w:delText>
          </w:r>
          <w:r w:rsidR="00140F5F" w:rsidDel="00062334">
            <w:rPr>
              <w:b/>
            </w:rPr>
            <w:delText>.</w:delText>
          </w:r>
        </w:del>
      </w:ins>
      <w:ins w:id="2230" w:author="Darren Burgess" w:date="2014-02-27T10:54:00Z">
        <w:del w:id="2231" w:author="Gib Hemani" w:date="2014-03-13T17:38:00Z">
          <w:r w:rsidR="00835AB4" w:rsidRPr="00140F5F" w:rsidDel="00062334">
            <w:rPr>
              <w:b/>
              <w:rPrChange w:id="2232" w:author="Darren Burgess" w:date="2014-02-27T10:58:00Z">
                <w:rPr/>
              </w:rPrChange>
            </w:rPr>
            <w:delText xml:space="preserve"> </w:delText>
          </w:r>
        </w:del>
      </w:ins>
      <w:ins w:id="2233" w:author="Darren Burgess" w:date="2014-02-27T10:57:00Z">
        <w:del w:id="2234" w:author="Gib Hemani" w:date="2014-03-13T17:38:00Z">
          <w:r w:rsidR="00140F5F" w:rsidRPr="00140F5F" w:rsidDel="00062334">
            <w:rPr>
              <w:b/>
              <w:rPrChange w:id="2235" w:author="Darren Burgess" w:date="2014-02-27T10:58:00Z">
                <w:rPr/>
              </w:rPrChange>
            </w:rPr>
            <w:delText xml:space="preserve">It would be clearer to keep the classifications consistent and </w:delText>
          </w:r>
        </w:del>
      </w:ins>
      <w:ins w:id="2236" w:author="Darren Burgess" w:date="2014-02-27T10:58:00Z">
        <w:del w:id="2237" w:author="Gib Hemani" w:date="2014-03-13T17:38:00Z">
          <w:r w:rsidR="00140F5F" w:rsidRPr="00140F5F" w:rsidDel="00062334">
            <w:rPr>
              <w:b/>
              <w:rPrChange w:id="2238" w:author="Darren Burgess" w:date="2014-02-27T10:58:00Z">
                <w:rPr/>
              </w:rPrChange>
            </w:rPr>
            <w:delText>the discussions distributed into the most appropriate sections.]</w:delText>
          </w:r>
        </w:del>
      </w:ins>
      <w:del w:id="2239" w:author="Gib Hemani" w:date="2014-03-13T17:38:00Z">
        <w:r w:rsidR="00DE4406" w:rsidRPr="00890F9C" w:rsidDel="00062334">
          <w:delText xml:space="preserve">Though the sample size was reasonably large and the search space was drastically reduced, no statistically significant epistatic signals were uncovered. </w:delText>
        </w:r>
        <w:r w:rsidR="007A5719" w:rsidRPr="00890F9C" w:rsidDel="00062334">
          <w:delText xml:space="preserve">Similar conclusions have been drawn for </w:delText>
        </w:r>
        <w:r w:rsidR="00AD1426" w:rsidRPr="00890F9C" w:rsidDel="00062334">
          <w:delText>other complex traits too, including</w:delText>
        </w:r>
        <w:r w:rsidR="007A5719" w:rsidRPr="00890F9C" w:rsidDel="00062334">
          <w:delText xml:space="preserve"> type 2 diabetes</w:delText>
        </w:r>
        <w:r w:rsidR="004D073D" w:rsidRPr="00890F9C" w:rsidDel="00062334">
          <w:fldChar w:fldCharType="begin" w:fldLock="1"/>
        </w:r>
        <w:r w:rsidR="009D14BF" w:rsidRPr="00890F9C" w:rsidDel="00062334">
          <w:del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100</w:delText>
        </w:r>
        <w:r w:rsidR="004D073D" w:rsidRPr="00890F9C" w:rsidDel="00062334">
          <w:fldChar w:fldCharType="end"/>
        </w:r>
        <w:r w:rsidR="007A5719" w:rsidRPr="00890F9C" w:rsidDel="00062334">
          <w:delText xml:space="preserve">, </w:delText>
        </w:r>
        <w:r w:rsidR="00244B52" w:rsidRPr="00890F9C" w:rsidDel="00062334">
          <w:delText>body mass index (</w:delText>
        </w:r>
        <w:r w:rsidR="00AD1426" w:rsidRPr="00890F9C" w:rsidDel="00062334">
          <w:delText>BMI</w:delText>
        </w:r>
        <w:r w:rsidR="00244B52" w:rsidRPr="00890F9C" w:rsidDel="00062334">
          <w:delText>)</w:delText>
        </w:r>
        <w:r w:rsidR="004D073D" w:rsidRPr="00890F9C" w:rsidDel="00062334">
          <w:fldChar w:fldCharType="begin" w:fldLock="1"/>
        </w:r>
        <w:r w:rsidR="009D14BF" w:rsidRPr="00890F9C" w:rsidDel="00062334">
          <w:del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101</w:delText>
        </w:r>
        <w:r w:rsidR="004D073D" w:rsidRPr="00890F9C" w:rsidDel="00062334">
          <w:fldChar w:fldCharType="end"/>
        </w:r>
        <w:r w:rsidR="00AD1426" w:rsidRPr="00890F9C" w:rsidDel="00062334">
          <w:delText xml:space="preserve"> and serum uric acid levels</w:delText>
        </w:r>
        <w:r w:rsidR="004D073D" w:rsidRPr="00890F9C" w:rsidDel="00062334">
          <w:fldChar w:fldCharType="begin" w:fldLock="1"/>
        </w:r>
        <w:r w:rsidR="009D14BF" w:rsidRPr="00890F9C" w:rsidDel="00062334">
          <w:del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delInstrText>
        </w:r>
        <w:r w:rsidR="004D073D" w:rsidRPr="00890F9C" w:rsidDel="00062334">
          <w:fldChar w:fldCharType="separate"/>
        </w:r>
        <w:r w:rsidR="009D14BF" w:rsidRPr="00890F9C" w:rsidDel="00062334">
          <w:rPr>
            <w:noProof/>
            <w:vertAlign w:val="superscript"/>
          </w:rPr>
          <w:delText>102</w:delText>
        </w:r>
        <w:r w:rsidR="004D073D" w:rsidRPr="00890F9C" w:rsidDel="00062334">
          <w:fldChar w:fldCharType="end"/>
        </w:r>
        <w:r w:rsidR="00AD1426" w:rsidRPr="00890F9C" w:rsidDel="00062334">
          <w:delText>.</w:delText>
        </w:r>
        <w:r w:rsidR="001E3446" w:rsidRPr="00890F9C" w:rsidDel="00062334">
          <w:delText xml:space="preserve"> Is this lack of findings the result of underpowered studies, or do they demonstrate that epistasis simply doesn’t comprise </w:delText>
        </w:r>
      </w:del>
      <w:ins w:id="2240" w:author="Darren Burgess" w:date="2014-02-27T10:59:00Z">
        <w:del w:id="2241" w:author="Gib Hemani" w:date="2014-03-13T17:38:00Z">
          <w:r w:rsidR="00140F5F" w:rsidDel="00062334">
            <w:delText>underlie</w:delText>
          </w:r>
          <w:r w:rsidR="00140F5F" w:rsidRPr="00890F9C" w:rsidDel="00062334">
            <w:delText xml:space="preserve"> </w:delText>
          </w:r>
        </w:del>
      </w:ins>
      <w:ins w:id="2242" w:author="Darren Burgess" w:date="2014-02-27T11:00:00Z">
        <w:del w:id="2243" w:author="Gib Hemani" w:date="2014-03-13T17:38:00Z">
          <w:r w:rsidR="00140F5F" w:rsidRPr="00140F5F" w:rsidDel="00062334">
            <w:rPr>
              <w:b/>
              <w:rPrChange w:id="2244" w:author="Darren Burgess" w:date="2014-02-27T11:01:00Z">
                <w:rPr/>
              </w:rPrChange>
            </w:rPr>
            <w:delText>[Au: or ‘explain</w:delText>
          </w:r>
        </w:del>
      </w:ins>
      <w:ins w:id="2245" w:author="Darren Burgess" w:date="2014-02-27T11:01:00Z">
        <w:del w:id="2246" w:author="Gib Hemani" w:date="2014-03-13T17:38:00Z">
          <w:r w:rsidR="00140F5F" w:rsidRPr="00140F5F" w:rsidDel="00062334">
            <w:rPr>
              <w:b/>
              <w:rPrChange w:id="2247" w:author="Darren Burgess" w:date="2014-02-27T11:01:00Z">
                <w:rPr/>
              </w:rPrChange>
            </w:rPr>
            <w:delText>’</w:delText>
          </w:r>
        </w:del>
      </w:ins>
      <w:ins w:id="2248" w:author="Darren Burgess" w:date="2014-02-27T11:02:00Z">
        <w:del w:id="2249" w:author="Gib Hemani" w:date="2014-03-13T17:38:00Z">
          <w:r w:rsidR="00140F5F" w:rsidDel="00062334">
            <w:rPr>
              <w:b/>
            </w:rPr>
            <w:delText>, or ‘isn’t responsible for’</w:delText>
          </w:r>
        </w:del>
      </w:ins>
      <w:ins w:id="2250" w:author="Darren Burgess" w:date="2014-02-27T11:01:00Z">
        <w:del w:id="2251" w:author="Gib Hemani" w:date="2014-03-13T17:38:00Z">
          <w:r w:rsidR="00140F5F" w:rsidRPr="00140F5F" w:rsidDel="00062334">
            <w:rPr>
              <w:b/>
              <w:rPrChange w:id="2252" w:author="Darren Burgess" w:date="2014-02-27T11:01:00Z">
                <w:rPr/>
              </w:rPrChange>
            </w:rPr>
            <w:delText xml:space="preserve">? </w:delText>
          </w:r>
        </w:del>
      </w:ins>
      <w:ins w:id="2253" w:author="Darren Burgess" w:date="2014-02-27T11:05:00Z">
        <w:del w:id="2254" w:author="Gib Hemani" w:date="2014-03-13T17:38:00Z">
          <w:r w:rsidR="00727629" w:rsidDel="00062334">
            <w:rPr>
              <w:b/>
            </w:rPr>
            <w:delText>‘</w:delText>
          </w:r>
        </w:del>
      </w:ins>
      <w:ins w:id="2255" w:author="Darren Burgess" w:date="2014-02-27T11:01:00Z">
        <w:del w:id="2256" w:author="Gib Hemani" w:date="2014-03-13T17:38:00Z">
          <w:r w:rsidR="00140F5F" w:rsidRPr="00140F5F" w:rsidDel="00062334">
            <w:rPr>
              <w:b/>
              <w:rPrChange w:id="2257" w:author="Darren Burgess" w:date="2014-02-27T11:01:00Z">
                <w:rPr/>
              </w:rPrChange>
            </w:rPr>
            <w:delText>Comprise</w:delText>
          </w:r>
        </w:del>
      </w:ins>
      <w:ins w:id="2258" w:author="Darren Burgess" w:date="2014-02-27T11:05:00Z">
        <w:del w:id="2259" w:author="Gib Hemani" w:date="2014-03-13T17:38:00Z">
          <w:r w:rsidR="00727629" w:rsidDel="00062334">
            <w:rPr>
              <w:b/>
            </w:rPr>
            <w:delText>’</w:delText>
          </w:r>
        </w:del>
      </w:ins>
      <w:ins w:id="2260" w:author="Darren Burgess" w:date="2014-02-27T11:01:00Z">
        <w:del w:id="2261" w:author="Gib Hemani" w:date="2014-03-13T17:38:00Z">
          <w:r w:rsidR="00140F5F" w:rsidRPr="00140F5F" w:rsidDel="00062334">
            <w:rPr>
              <w:b/>
              <w:rPrChange w:id="2262" w:author="Darren Burgess" w:date="2014-02-27T11:01:00Z">
                <w:rPr/>
              </w:rPrChange>
            </w:rPr>
            <w:delText xml:space="preserve"> seems to be the wrong word here]</w:delText>
          </w:r>
          <w:r w:rsidR="00140F5F" w:rsidDel="00062334">
            <w:delText xml:space="preserve"> </w:delText>
          </w:r>
        </w:del>
      </w:ins>
      <w:del w:id="2263" w:author="Gib Hemani" w:date="2014-03-13T17:38:00Z">
        <w:r w:rsidR="001E3446" w:rsidRPr="00890F9C" w:rsidDel="00062334">
          <w:delText>any substantial amount of variance in complex traits? Some evidence is now emerging that both conclusions are likely to be true.</w:delText>
        </w:r>
      </w:del>
    </w:p>
    <w:p w14:paraId="14D9124C" w14:textId="77777777" w:rsidR="00C50B28" w:rsidRPr="00890F9C" w:rsidRDefault="00C50B28" w:rsidP="00113BE5"/>
    <w:p w14:paraId="669FAB6C" w14:textId="3A157E78" w:rsidR="00CD1DAF" w:rsidRDefault="00C50B28" w:rsidP="00113BE5">
      <w:pPr>
        <w:rPr>
          <w:ins w:id="2264" w:author="Gib Hemani" w:date="2014-03-13T17:38:00Z"/>
          <w:b/>
        </w:rPr>
      </w:pPr>
      <w:r w:rsidRPr="00890F9C">
        <w:t>In an attempt to maximize detection power, one method is to choose traits for which genetic effects are expected to be large, such as is the case in gene expression</w:t>
      </w:r>
      <w:r w:rsidR="004D073D" w:rsidRPr="00890F9C">
        <w:fldChar w:fldCharType="begin" w:fldLock="1"/>
      </w:r>
      <w:r w:rsidR="005C48AB">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"&lt;sup&gt;95&lt;/sup&gt;" }, "properties" : { "noteIndex" : 0 }, "schema" : "https://github.com/citation-style-language/schema/raw/master/csl-citation.json" }</w:instrText>
      </w:r>
      <w:r w:rsidR="004D073D" w:rsidRPr="00890F9C">
        <w:fldChar w:fldCharType="separate"/>
      </w:r>
      <w:r w:rsidR="005C48AB" w:rsidRPr="005C48AB">
        <w:rPr>
          <w:noProof/>
          <w:vertAlign w:val="superscript"/>
        </w:rPr>
        <w:t>95</w:t>
      </w:r>
      <w:r w:rsidR="004D073D" w:rsidRPr="00890F9C">
        <w:fldChar w:fldCharType="end"/>
      </w:r>
      <w:r w:rsidRPr="00890F9C">
        <w:t>.</w:t>
      </w:r>
      <w:r w:rsidR="001E3446" w:rsidRPr="00890F9C">
        <w:t xml:space="preserve"> Using the Brisbane Systems Genetics Study</w:t>
      </w:r>
      <w:r w:rsidR="004D073D" w:rsidRPr="00890F9C">
        <w:fldChar w:fldCharType="begin" w:fldLock="1"/>
      </w:r>
      <w:r w:rsidR="005C48A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"&lt;sup&gt;96&lt;/sup&gt;" }, "properties" : { "noteIndex" : 0 }, "schema" : "https://github.com/citation-style-language/schema/raw/master/csl-citation.json" }</w:instrText>
      </w:r>
      <w:r w:rsidR="004D073D" w:rsidRPr="00890F9C">
        <w:fldChar w:fldCharType="separate"/>
      </w:r>
      <w:r w:rsidR="005C48AB" w:rsidRPr="005C48AB">
        <w:rPr>
          <w:noProof/>
          <w:vertAlign w:val="superscript"/>
        </w:rPr>
        <w:t>96</w:t>
      </w:r>
      <w:r w:rsidR="004D073D" w:rsidRPr="00890F9C">
        <w:fldChar w:fldCharType="end"/>
      </w:r>
      <w:r w:rsidR="001E3446" w:rsidRPr="00890F9C">
        <w:t xml:space="preserve"> (BSGS) data of 846 individuals with gene expression levels measured in whole blood, </w:t>
      </w:r>
      <w:del w:id="2265" w:author="Gib Hemani" w:date="2014-03-13T17:38:00Z">
        <w:r w:rsidR="001E3446" w:rsidRPr="00890F9C" w:rsidDel="00062334">
          <w:delText xml:space="preserve">it was demonstrated that multiple instances </w:delText>
        </w:r>
      </w:del>
      <w:ins w:id="2266" w:author="Darren Burgess" w:date="2014-02-27T11:21:00Z">
        <w:del w:id="2267" w:author="Gib Hemani" w:date="2014-03-13T17:38:00Z">
          <w:r w:rsidR="00265DDF" w:rsidRPr="00265DDF" w:rsidDel="00062334">
            <w:rPr>
              <w:b/>
              <w:rPrChange w:id="2268" w:author="Darren Burgess" w:date="2014-02-27T11:22:00Z">
                <w:rPr/>
              </w:rPrChange>
            </w:rPr>
            <w:delText xml:space="preserve">[Au: what sort of number is meant by </w:delText>
          </w:r>
        </w:del>
      </w:ins>
      <w:ins w:id="2269" w:author="Darren Burgess" w:date="2014-02-27T11:22:00Z">
        <w:del w:id="2270" w:author="Gib Hemani" w:date="2014-03-13T17:38:00Z">
          <w:r w:rsidR="00265DDF" w:rsidRPr="00265DDF" w:rsidDel="00062334">
            <w:rPr>
              <w:b/>
              <w:rPrChange w:id="2271" w:author="Darren Burgess" w:date="2014-02-27T11:22:00Z">
                <w:rPr/>
              </w:rPrChange>
            </w:rPr>
            <w:delText>‘multiple instances?]</w:delText>
          </w:r>
        </w:del>
      </w:ins>
      <w:ins w:id="2272" w:author="Gib Hemani" w:date="2014-03-13T17:38:00Z">
        <w:r w:rsidR="00062334">
          <w:t>501 instances</w:t>
        </w:r>
      </w:ins>
      <w:ins w:id="2273" w:author="Darren Burgess" w:date="2014-02-27T11:22:00Z">
        <w:r w:rsidR="00265DDF">
          <w:t xml:space="preserve"> </w:t>
        </w:r>
      </w:ins>
      <w:r w:rsidR="001E3446" w:rsidRPr="00890F9C">
        <w:t xml:space="preserve">of </w:t>
      </w:r>
      <w:proofErr w:type="spellStart"/>
      <w:r w:rsidR="001E3446" w:rsidRPr="00890F9C">
        <w:t>epistatic</w:t>
      </w:r>
      <w:proofErr w:type="spellEnd"/>
      <w:r w:rsidR="001E3446" w:rsidRPr="00890F9C">
        <w:t xml:space="preserve"> effects could be detected using </w:t>
      </w:r>
      <w:r w:rsidR="00A471D8" w:rsidRPr="00890F9C">
        <w:t xml:space="preserve">an </w:t>
      </w:r>
      <w:r w:rsidR="001E3446" w:rsidRPr="00890F9C">
        <w:t>exhaustive</w:t>
      </w:r>
      <w:r w:rsidR="00A471D8" w:rsidRPr="00890F9C">
        <w:t xml:space="preserve"> pairwise </w:t>
      </w:r>
      <w:r w:rsidR="001E3446" w:rsidRPr="00890F9C">
        <w:t xml:space="preserve">search </w:t>
      </w:r>
      <w:r w:rsidR="00A471D8" w:rsidRPr="00890F9C">
        <w:t>method,</w:t>
      </w:r>
      <w:ins w:id="2274" w:author="Gib Hemani" w:date="2014-03-13T17:39:00Z">
        <w:r w:rsidR="00062334">
          <w:t xml:space="preserve"> of which</w:t>
        </w:r>
      </w:ins>
      <w:del w:id="2275" w:author="Gib Hemani" w:date="2014-03-13T17:39:00Z">
        <w:r w:rsidR="00A471D8" w:rsidRPr="00890F9C" w:rsidDel="00062334">
          <w:delText xml:space="preserve"> with</w:delText>
        </w:r>
      </w:del>
      <w:ins w:id="2276" w:author="Gib Hemani" w:date="2014-03-13T17:39:00Z">
        <w:r w:rsidR="00062334">
          <w:t xml:space="preserve"> 30 could be</w:t>
        </w:r>
      </w:ins>
      <w:r w:rsidR="00A471D8" w:rsidRPr="00890F9C">
        <w:t xml:space="preserve"> significant</w:t>
      </w:r>
      <w:ins w:id="2277" w:author="Gib Hemani" w:date="2014-03-13T17:39:00Z">
        <w:r w:rsidR="00062334">
          <w:t>ly</w:t>
        </w:r>
      </w:ins>
      <w:r w:rsidR="00A471D8" w:rsidRPr="00890F9C">
        <w:t xml:space="preserve"> replicat</w:t>
      </w:r>
      <w:ins w:id="2278" w:author="Gib Hemani" w:date="2014-03-13T17:39:00Z">
        <w:r w:rsidR="00062334">
          <w:t>ed</w:t>
        </w:r>
      </w:ins>
      <w:del w:id="2279" w:author="Gib Hemani" w:date="2014-03-13T17:39:00Z">
        <w:r w:rsidR="00A471D8" w:rsidRPr="00890F9C" w:rsidDel="00062334">
          <w:delText>ion</w:delText>
        </w:r>
      </w:del>
      <w:r w:rsidR="00A471D8" w:rsidRPr="00890F9C">
        <w:t xml:space="preserve"> in two independent samples</w:t>
      </w:r>
      <w:r w:rsidR="004D073D" w:rsidRPr="00890F9C">
        <w:fldChar w:fldCharType="begin" w:fldLock="1"/>
      </w:r>
      <w:r w:rsidR="005C48AB">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"&lt;sup&gt;97&lt;/sup&gt;" }, "properties" : { "noteIndex" : 0 }, "schema" : "https://github.com/citation-style-language/schema/raw/master/csl-citation.json" }</w:instrText>
      </w:r>
      <w:r w:rsidR="004D073D" w:rsidRPr="00890F9C">
        <w:fldChar w:fldCharType="separate"/>
      </w:r>
      <w:r w:rsidR="005C48AB" w:rsidRPr="005C48AB">
        <w:rPr>
          <w:noProof/>
          <w:vertAlign w:val="superscript"/>
        </w:rPr>
        <w:t>97</w:t>
      </w:r>
      <w:r w:rsidR="004D073D" w:rsidRPr="00890F9C">
        <w:fldChar w:fldCharType="end"/>
      </w:r>
      <w:r w:rsidR="00A471D8" w:rsidRPr="00890F9C">
        <w:t xml:space="preserve">. </w:t>
      </w:r>
      <w:ins w:id="2280" w:author="Darren Burgess" w:date="2014-02-27T11:19:00Z">
        <w:del w:id="2281" w:author="Gib Hemani" w:date="2014-03-13T17:39:00Z">
          <w:r w:rsidR="00265DDF" w:rsidRPr="00265DDF" w:rsidDel="00062334">
            <w:rPr>
              <w:b/>
              <w:rPrChange w:id="2282" w:author="Darren Burgess" w:date="2014-02-27T11:20:00Z">
                <w:rPr/>
              </w:rPrChange>
            </w:rPr>
            <w:delText>[Au: presumably you have intentionally avoid</w:delText>
          </w:r>
        </w:del>
      </w:ins>
      <w:ins w:id="2283" w:author="Darren Burgess" w:date="2014-02-27T11:21:00Z">
        <w:del w:id="2284" w:author="Gib Hemani" w:date="2014-03-13T17:39:00Z">
          <w:r w:rsidR="00265DDF" w:rsidDel="00062334">
            <w:rPr>
              <w:b/>
            </w:rPr>
            <w:delText>ed</w:delText>
          </w:r>
        </w:del>
      </w:ins>
      <w:ins w:id="2285" w:author="Darren Burgess" w:date="2014-02-27T11:19:00Z">
        <w:del w:id="2286" w:author="Gib Hemani" w:date="2014-03-13T17:39:00Z">
          <w:r w:rsidR="00265DDF" w:rsidRPr="00265DDF" w:rsidDel="00062334">
            <w:rPr>
              <w:b/>
              <w:rPrChange w:id="2287" w:author="Darren Burgess" w:date="2014-02-27T11:20:00Z">
                <w:rPr/>
              </w:rPrChange>
            </w:rPr>
            <w:delText xml:space="preserve"> using the term </w:delText>
          </w:r>
        </w:del>
      </w:ins>
      <w:ins w:id="2288" w:author="Darren Burgess" w:date="2014-02-27T11:20:00Z">
        <w:del w:id="2289" w:author="Gib Hemani" w:date="2014-03-13T17:39:00Z">
          <w:r w:rsidR="00265DDF" w:rsidRPr="00265DDF" w:rsidDel="00062334">
            <w:rPr>
              <w:b/>
              <w:rPrChange w:id="2290" w:author="Darren Burgess" w:date="2014-02-27T11:20:00Z">
                <w:rPr/>
              </w:rPrChange>
            </w:rPr>
            <w:delText>‘eQTL’ as this implies that the loci alone influen</w:delText>
          </w:r>
          <w:r w:rsidR="00265DDF" w:rsidRPr="00265DDF" w:rsidDel="00062334">
            <w:rPr>
              <w:b/>
            </w:rPr>
            <w:delText>ce expression rather th</w:delText>
          </w:r>
          <w:r w:rsidR="00265DDF" w:rsidDel="00062334">
            <w:rPr>
              <w:b/>
            </w:rPr>
            <w:delText>a</w:delText>
          </w:r>
          <w:r w:rsidR="00265DDF" w:rsidRPr="00265DDF" w:rsidDel="00062334">
            <w:rPr>
              <w:b/>
              <w:rPrChange w:id="2291" w:author="Darren Burgess" w:date="2014-02-27T11:20:00Z">
                <w:rPr/>
              </w:rPrChange>
            </w:rPr>
            <w:delText xml:space="preserve">n </w:delText>
          </w:r>
        </w:del>
      </w:ins>
      <w:ins w:id="2292" w:author="Darren Burgess" w:date="2014-02-27T11:21:00Z">
        <w:del w:id="2293" w:author="Gib Hemani" w:date="2014-03-13T17:39:00Z">
          <w:r w:rsidR="00265DDF" w:rsidDel="00062334">
            <w:rPr>
              <w:b/>
            </w:rPr>
            <w:delText xml:space="preserve">primarily </w:delText>
          </w:r>
        </w:del>
      </w:ins>
      <w:ins w:id="2294" w:author="Darren Burgess" w:date="2014-02-27T11:20:00Z">
        <w:del w:id="2295" w:author="Gib Hemani" w:date="2014-03-13T17:39:00Z">
          <w:r w:rsidR="00265DDF" w:rsidRPr="00265DDF" w:rsidDel="00062334">
            <w:rPr>
              <w:b/>
              <w:rPrChange w:id="2296" w:author="Darren Burgess" w:date="2014-02-27T11:20:00Z">
                <w:rPr/>
              </w:rPrChange>
            </w:rPr>
            <w:delText>through inter-locus interactions?]</w:delText>
          </w:r>
        </w:del>
      </w:ins>
      <w:r w:rsidR="00A471D8" w:rsidRPr="00890F9C">
        <w:t>An important conclusion from the study was that even after correcting for power discrepancy</w:t>
      </w:r>
      <w:ins w:id="2297" w:author="Darren Burgess" w:date="2014-02-27T11:22:00Z">
        <w:r w:rsidR="00265DDF">
          <w:t>,</w:t>
        </w:r>
      </w:ins>
      <w:r w:rsidR="00A471D8" w:rsidRPr="00890F9C">
        <w:t xml:space="preserve"> substantially more </w:t>
      </w:r>
      <w:del w:id="2298" w:author="Gib Hemani" w:date="2014-03-13T17:39:00Z">
        <w:r w:rsidR="00A471D8" w:rsidRPr="00890F9C" w:rsidDel="00062334">
          <w:delText xml:space="preserve">genetic </w:delText>
        </w:r>
      </w:del>
      <w:ins w:id="2299" w:author="Gib Hemani" w:date="2014-03-13T17:39:00Z">
        <w:r w:rsidR="00062334">
          <w:t>phenotypic</w:t>
        </w:r>
        <w:r w:rsidR="00062334" w:rsidRPr="00890F9C">
          <w:t xml:space="preserve"> </w:t>
        </w:r>
      </w:ins>
      <w:r w:rsidR="00A471D8" w:rsidRPr="00890F9C">
        <w:t>variance</w:t>
      </w:r>
      <w:del w:id="2300" w:author="Gib Hemani" w:date="2014-03-13T17:39:00Z">
        <w:r w:rsidR="00A471D8" w:rsidRPr="00890F9C" w:rsidDel="00062334">
          <w:delText xml:space="preserve"> </w:delText>
        </w:r>
      </w:del>
      <w:ins w:id="2301" w:author="Darren Burgess" w:date="2014-02-27T11:25:00Z">
        <w:del w:id="2302" w:author="Gib Hemani" w:date="2014-03-13T17:39:00Z">
          <w:r w:rsidR="00265DDF" w:rsidRPr="00265DDF" w:rsidDel="00062334">
            <w:rPr>
              <w:b/>
              <w:rPrChange w:id="2303" w:author="Darren Burgess" w:date="2014-02-27T11:25:00Z">
                <w:rPr/>
              </w:rPrChange>
            </w:rPr>
            <w:delText>[Au: phenotypic variance intended here?]</w:delText>
          </w:r>
        </w:del>
        <w:r w:rsidR="00265DDF">
          <w:t xml:space="preserve"> </w:t>
        </w:r>
      </w:ins>
      <w:r w:rsidR="00A471D8" w:rsidRPr="00890F9C">
        <w:t>was attributable to additive effects than to non-additive effects</w:t>
      </w:r>
      <w:del w:id="2304" w:author="Gib Hemani" w:date="2014-03-13T17:41:00Z">
        <w:r w:rsidR="00A471D8" w:rsidRPr="00890F9C" w:rsidDel="006E7247">
          <w:delText>, and this is consistent with the observation that identifying robust epistatic signals in higher level complex traits is difficult.</w:delText>
        </w:r>
      </w:del>
      <w:ins w:id="2305" w:author="Darren Burgess" w:date="2014-02-27T11:22:00Z">
        <w:del w:id="2306" w:author="Gib Hemani" w:date="2014-03-13T17:41:00Z">
          <w:r w:rsidR="00265DDF" w:rsidDel="006E7247">
            <w:delText xml:space="preserve"> </w:delText>
          </w:r>
          <w:r w:rsidR="00265DDF" w:rsidRPr="00265DDF" w:rsidDel="006E7247">
            <w:rPr>
              <w:b/>
              <w:rPrChange w:id="2307" w:author="Darren Burgess" w:date="2014-02-27T11:26:00Z">
                <w:rPr/>
              </w:rPrChange>
            </w:rPr>
            <w:delText>[Au: Or that</w:delText>
          </w:r>
        </w:del>
      </w:ins>
      <w:ins w:id="2308" w:author="Darren Burgess" w:date="2014-02-27T11:23:00Z">
        <w:del w:id="2309" w:author="Gib Hemani" w:date="2014-03-13T17:41:00Z">
          <w:r w:rsidR="00265DDF" w:rsidRPr="00265DDF" w:rsidDel="006E7247">
            <w:rPr>
              <w:b/>
              <w:rPrChange w:id="2310" w:author="Darren Burgess" w:date="2014-02-27T11:26:00Z">
                <w:rPr/>
              </w:rPrChange>
            </w:rPr>
            <w:delText xml:space="preserve"> epista</w:delText>
          </w:r>
        </w:del>
      </w:ins>
      <w:ins w:id="2311" w:author="Darren Burgess" w:date="2014-02-27T11:24:00Z">
        <w:del w:id="2312" w:author="Gib Hemani" w:date="2014-03-13T17:41:00Z">
          <w:r w:rsidR="00265DDF" w:rsidRPr="00265DDF" w:rsidDel="006E7247">
            <w:rPr>
              <w:b/>
              <w:rPrChange w:id="2313" w:author="Darren Burgess" w:date="2014-02-27T11:26:00Z">
                <w:rPr/>
              </w:rPrChange>
            </w:rPr>
            <w:delText>tic interactions are</w:delText>
          </w:r>
        </w:del>
      </w:ins>
      <w:ins w:id="2314" w:author="Darren Burgess" w:date="2014-02-27T11:23:00Z">
        <w:del w:id="2315" w:author="Gib Hemani" w:date="2014-03-13T17:41:00Z">
          <w:r w:rsidR="00265DDF" w:rsidRPr="00265DDF" w:rsidDel="006E7247">
            <w:rPr>
              <w:b/>
              <w:rPrChange w:id="2316" w:author="Darren Burgess" w:date="2014-02-27T11:26:00Z">
                <w:rPr/>
              </w:rPrChange>
            </w:rPr>
            <w:delText xml:space="preserve"> only a minor contributor to phenotypic variance relative to </w:delText>
          </w:r>
        </w:del>
      </w:ins>
      <w:ins w:id="2317" w:author="Darren Burgess" w:date="2014-02-27T11:25:00Z">
        <w:del w:id="2318" w:author="Gib Hemani" w:date="2014-03-13T17:41:00Z">
          <w:r w:rsidR="00265DDF" w:rsidRPr="00265DDF" w:rsidDel="006E7247">
            <w:rPr>
              <w:b/>
              <w:rPrChange w:id="2319" w:author="Darren Burgess" w:date="2014-02-27T11:26:00Z">
                <w:rPr/>
              </w:rPrChange>
            </w:rPr>
            <w:delText>the marginal effects of individual loci?]</w:delText>
          </w:r>
        </w:del>
      </w:ins>
    </w:p>
    <w:p w14:paraId="5259D75C" w14:textId="77777777" w:rsidR="00062334" w:rsidRDefault="00062334" w:rsidP="00113BE5">
      <w:pPr>
        <w:rPr>
          <w:ins w:id="2320" w:author="Gib Hemani" w:date="2014-03-13T17:38:00Z"/>
          <w:b/>
        </w:rPr>
      </w:pPr>
    </w:p>
    <w:p w14:paraId="628E2F7C" w14:textId="00B96937" w:rsidR="00B054AA" w:rsidRDefault="00062334" w:rsidP="00062334">
      <w:pPr>
        <w:rPr>
          <w:ins w:id="2321" w:author="Gib Hemani" w:date="2014-03-13T17:44:00Z"/>
        </w:rPr>
      </w:pPr>
      <w:ins w:id="2322" w:author="Gib Hemani" w:date="2014-03-13T17:38:00Z">
        <w:r w:rsidRPr="00890F9C">
          <w:t xml:space="preserve">The trend that emerges is that there are hints of epistasis being uncovered through exhaustive searches for </w:t>
        </w:r>
        <w:r>
          <w:t xml:space="preserve">epistasis underlying </w:t>
        </w:r>
        <w:r w:rsidRPr="00890F9C">
          <w:t xml:space="preserve">complex traits, but as of yet there is </w:t>
        </w:r>
      </w:ins>
      <w:ins w:id="2323" w:author="Gib Hemani" w:date="2014-03-13T17:43:00Z">
        <w:r w:rsidR="00B054AA">
          <w:t>rather little</w:t>
        </w:r>
      </w:ins>
      <w:ins w:id="2324" w:author="Gib Hemani" w:date="2014-03-13T17:38:00Z">
        <w:r w:rsidRPr="00890F9C">
          <w:t xml:space="preserve"> evidence that this approach detects </w:t>
        </w:r>
        <w:proofErr w:type="spellStart"/>
        <w:r w:rsidRPr="00890F9C">
          <w:t>epistatic</w:t>
        </w:r>
        <w:proofErr w:type="spellEnd"/>
        <w:r w:rsidRPr="00890F9C">
          <w:t xml:space="preserve"> interactions that are easily interpreted and statistically replicated</w:t>
        </w:r>
      </w:ins>
      <w:ins w:id="2325" w:author="Gib Hemani" w:date="2014-03-13T17:43:00Z">
        <w:r w:rsidR="00B054AA">
          <w:t xml:space="preserve"> in comparison to additive effects</w:t>
        </w:r>
      </w:ins>
      <w:ins w:id="2326" w:author="Gib Hemani" w:date="2014-03-13T17:38:00Z">
        <w:r w:rsidRPr="00890F9C">
          <w:t>.</w:t>
        </w:r>
      </w:ins>
      <w:ins w:id="2327" w:author="Gib Hemani" w:date="2014-03-13T17:44:00Z">
        <w:r w:rsidR="00B054AA">
          <w:t xml:space="preserve"> Though the absence of evidence is not necessarily evidence for its absence, it is reasonable to conclude at this stage that there </w:t>
        </w:r>
        <w:r w:rsidR="00987A5D">
          <w:t xml:space="preserve">do not exist large </w:t>
        </w:r>
      </w:ins>
      <w:ins w:id="2328" w:author="Gib Hemani" w:date="2014-03-13T17:46:00Z">
        <w:r w:rsidR="00987A5D">
          <w:t xml:space="preserve">non-additive </w:t>
        </w:r>
      </w:ins>
      <w:ins w:id="2329" w:author="Gib Hemani" w:date="2014-03-13T17:47:00Z">
        <w:r w:rsidR="00987A5D">
          <w:t xml:space="preserve">effects influencing complex traits </w:t>
        </w:r>
      </w:ins>
      <w:ins w:id="2330" w:author="Gib Hemani" w:date="2014-03-13T17:46:00Z">
        <w:r w:rsidR="00987A5D">
          <w:t>that ha</w:t>
        </w:r>
        <w:r w:rsidR="00612B33">
          <w:t>d thus far eluded the detection</w:t>
        </w:r>
      </w:ins>
      <w:ins w:id="2331" w:author="Gib Hemani" w:date="2014-03-14T00:07:00Z">
        <w:r w:rsidR="00612B33">
          <w:t>.</w:t>
        </w:r>
      </w:ins>
    </w:p>
    <w:p w14:paraId="0C82C4C9" w14:textId="77777777" w:rsidR="00B054AA" w:rsidRDefault="00B054AA" w:rsidP="00062334">
      <w:pPr>
        <w:rPr>
          <w:ins w:id="2332" w:author="Gib Hemani" w:date="2014-03-13T17:44:00Z"/>
        </w:rPr>
      </w:pPr>
    </w:p>
    <w:p w14:paraId="5BA7D6D6" w14:textId="2EAFEB8E" w:rsidR="00062334" w:rsidRPr="00890F9C" w:rsidDel="00987A5D" w:rsidRDefault="00062334" w:rsidP="00113BE5">
      <w:pPr>
        <w:rPr>
          <w:del w:id="2333" w:author="Gib Hemani" w:date="2014-03-13T17:49:00Z"/>
        </w:rPr>
      </w:pPr>
    </w:p>
    <w:p w14:paraId="2DEC696C" w14:textId="77777777" w:rsidR="00987A5D" w:rsidRDefault="00987A5D" w:rsidP="00B651FE">
      <w:pPr>
        <w:pStyle w:val="Heading3"/>
        <w:rPr>
          <w:ins w:id="2334" w:author="Gib Hemani" w:date="2014-03-13T17:49:00Z"/>
        </w:rPr>
      </w:pPr>
    </w:p>
    <w:p w14:paraId="168048D2" w14:textId="77777777" w:rsidR="00FB726E" w:rsidRPr="00890F9C" w:rsidRDefault="00FB726E" w:rsidP="00B651FE">
      <w:pPr>
        <w:pStyle w:val="Heading3"/>
      </w:pPr>
      <w:bookmarkStart w:id="2335" w:name="_Toc256711632"/>
      <w:r w:rsidRPr="00890F9C">
        <w:t>Hypothesis-driven studies</w:t>
      </w:r>
      <w:bookmarkEnd w:id="2335"/>
    </w:p>
    <w:p w14:paraId="52765A0F" w14:textId="77777777" w:rsidR="00AF3973" w:rsidDel="00612B33" w:rsidRDefault="00AF3973" w:rsidP="00AF3973">
      <w:pPr>
        <w:rPr>
          <w:ins w:id="2336" w:author="Darren Burgess" w:date="2014-02-27T13:30:00Z"/>
          <w:del w:id="2337" w:author="Gib Hemani" w:date="2014-03-14T00:07:00Z"/>
        </w:rPr>
      </w:pPr>
    </w:p>
    <w:p w14:paraId="2169CD04" w14:textId="77777777" w:rsidR="00804D46" w:rsidDel="00612B33" w:rsidRDefault="00804D46" w:rsidP="00AF3973">
      <w:pPr>
        <w:rPr>
          <w:ins w:id="2338" w:author="Darren Burgess" w:date="2014-02-27T13:30:00Z"/>
          <w:del w:id="2339" w:author="Gib Hemani" w:date="2014-03-14T00:07:00Z"/>
        </w:rPr>
      </w:pPr>
    </w:p>
    <w:p w14:paraId="72EAC494" w14:textId="77777777" w:rsidR="00804D46" w:rsidRPr="00890F9C" w:rsidRDefault="00804D46" w:rsidP="00AF3973"/>
    <w:p w14:paraId="33844F76" w14:textId="590B5301" w:rsidR="00570AEB" w:rsidRDefault="00AF3973" w:rsidP="00AF3973">
      <w:pPr>
        <w:rPr>
          <w:ins w:id="2340" w:author="Gib Hemani" w:date="2014-03-13T17:50:00Z"/>
        </w:rPr>
      </w:pPr>
      <w:r w:rsidRPr="00890F9C">
        <w:t>An alternative approach to performing exhaustive searches is to overcome the problem of having a very stringent threshold by restricting the search to a few candidate loci</w:t>
      </w:r>
      <w:ins w:id="2341" w:author="Gib Hemani" w:date="2014-03-13T18:13:00Z">
        <w:r w:rsidR="00874306">
          <w:t xml:space="preserve">. Candidate loci </w:t>
        </w:r>
      </w:ins>
      <w:ins w:id="2342" w:author="Gib Hemani" w:date="2014-03-13T18:14:00Z">
        <w:r w:rsidR="00874306">
          <w:t xml:space="preserve">are typically chosen because either they are suspected to have a biological role in the trait of interest, or because </w:t>
        </w:r>
      </w:ins>
      <w:ins w:id="2343" w:author="Gib Hemani" w:date="2014-03-13T18:15:00Z">
        <w:r w:rsidR="00874306">
          <w:t xml:space="preserve">they have </w:t>
        </w:r>
      </w:ins>
      <w:ins w:id="2344" w:author="Gib Hemani" w:date="2014-03-13T18:17:00Z">
        <w:r w:rsidR="00AC7FC2">
          <w:t>statistical evidence for</w:t>
        </w:r>
      </w:ins>
      <w:ins w:id="2345" w:author="Gib Hemani" w:date="2014-03-13T18:16:00Z">
        <w:r w:rsidR="00874306">
          <w:t xml:space="preserve"> </w:t>
        </w:r>
        <w:r w:rsidR="00AC7FC2">
          <w:t xml:space="preserve">additive effects from </w:t>
        </w:r>
      </w:ins>
      <w:ins w:id="2346" w:author="Gib Hemani" w:date="2014-03-13T18:17:00Z">
        <w:r w:rsidR="00AC7FC2">
          <w:t>previous GWASs.</w:t>
        </w:r>
      </w:ins>
      <w:ins w:id="2347" w:author="Gib Hemani" w:date="2014-03-13T18:16:00Z">
        <w:r w:rsidR="00AC7FC2">
          <w:t xml:space="preserve"> </w:t>
        </w:r>
      </w:ins>
      <w:del w:id="2348" w:author="Gib Hemani" w:date="2014-03-13T18:13:00Z">
        <w:r w:rsidRPr="00890F9C" w:rsidDel="00874306">
          <w:delText>.</w:delText>
        </w:r>
      </w:del>
      <w:ins w:id="2349" w:author="Darren Burgess" w:date="2014-02-27T11:28:00Z">
        <w:del w:id="2350" w:author="Gib Hemani" w:date="2014-03-13T18:13:00Z">
          <w:r w:rsidR="00265DDF" w:rsidRPr="002A5B1E" w:rsidDel="00874306">
            <w:rPr>
              <w:b/>
              <w:rPrChange w:id="2351" w:author="Darren Burgess" w:date="2014-02-27T11:30:00Z">
                <w:rPr/>
              </w:rPrChange>
            </w:rPr>
            <w:delText xml:space="preserve">[Au: please see my comment above about some of the </w:delText>
          </w:r>
        </w:del>
      </w:ins>
      <w:ins w:id="2352" w:author="Darren Burgess" w:date="2014-02-27T11:34:00Z">
        <w:del w:id="2353" w:author="Gib Hemani" w:date="2014-03-13T18:13:00Z">
          <w:r w:rsidR="002A5B1E" w:rsidRPr="00ED6D6B" w:rsidDel="00874306">
            <w:rPr>
              <w:b/>
            </w:rPr>
            <w:delText>approaches</w:delText>
          </w:r>
          <w:r w:rsidR="002A5B1E" w:rsidDel="00874306">
            <w:rPr>
              <w:b/>
            </w:rPr>
            <w:delText xml:space="preserve"> currently in the</w:delText>
          </w:r>
          <w:r w:rsidR="002A5B1E" w:rsidRPr="00ED6D6B" w:rsidDel="00874306">
            <w:rPr>
              <w:b/>
            </w:rPr>
            <w:delText xml:space="preserve"> </w:delText>
          </w:r>
        </w:del>
      </w:ins>
      <w:ins w:id="2354" w:author="Darren Burgess" w:date="2014-02-27T11:30:00Z">
        <w:del w:id="2355" w:author="Gib Hemani" w:date="2014-03-13T18:13:00Z">
          <w:r w:rsidR="002A5B1E" w:rsidRPr="002A5B1E" w:rsidDel="00874306">
            <w:rPr>
              <w:b/>
              <w:rPrChange w:id="2356" w:author="Darren Burgess" w:date="2014-02-27T11:30:00Z">
                <w:rPr/>
              </w:rPrChange>
            </w:rPr>
            <w:delText xml:space="preserve">‘hypothesis-free’ </w:delText>
          </w:r>
        </w:del>
      </w:ins>
      <w:ins w:id="2357" w:author="Darren Burgess" w:date="2014-02-27T11:34:00Z">
        <w:del w:id="2358" w:author="Gib Hemani" w:date="2014-03-13T18:13:00Z">
          <w:r w:rsidR="002A5B1E" w:rsidDel="00874306">
            <w:rPr>
              <w:b/>
            </w:rPr>
            <w:delText xml:space="preserve">section </w:delText>
          </w:r>
        </w:del>
      </w:ins>
      <w:ins w:id="2359" w:author="Darren Burgess" w:date="2014-02-27T11:30:00Z">
        <w:del w:id="2360" w:author="Gib Hemani" w:date="2014-03-13T18:13:00Z">
          <w:r w:rsidR="002A5B1E" w:rsidRPr="002A5B1E" w:rsidDel="00874306">
            <w:rPr>
              <w:b/>
              <w:rPrChange w:id="2361" w:author="Darren Burgess" w:date="2014-02-27T11:30:00Z">
                <w:rPr/>
              </w:rPrChange>
            </w:rPr>
            <w:delText>probably being more appropriate in this section]</w:delText>
          </w:r>
        </w:del>
      </w:ins>
      <w:del w:id="2362" w:author="Gib Hemani" w:date="2014-03-13T18:13:00Z">
        <w:r w:rsidRPr="00890F9C" w:rsidDel="00874306">
          <w:delText xml:space="preserve"> </w:delText>
        </w:r>
      </w:del>
      <w:del w:id="2363" w:author="Gib Hemani" w:date="2014-03-13T18:18:00Z">
        <w:r w:rsidRPr="00890F9C" w:rsidDel="00AC7FC2">
          <w:delText>Using</w:delText>
        </w:r>
      </w:del>
      <w:ins w:id="2364" w:author="Gib Hemani" w:date="2014-03-13T18:18:00Z">
        <w:r w:rsidR="00AC7FC2">
          <w:t>Arising from</w:t>
        </w:r>
      </w:ins>
      <w:r w:rsidRPr="00890F9C">
        <w:t xml:space="preserve"> th</w:t>
      </w:r>
      <w:ins w:id="2365" w:author="Gib Hemani" w:date="2014-03-13T18:17:00Z">
        <w:r w:rsidR="00AC7FC2">
          <w:t>ese</w:t>
        </w:r>
      </w:ins>
      <w:del w:id="2366" w:author="Gib Hemani" w:date="2014-03-13T18:17:00Z">
        <w:r w:rsidRPr="00890F9C" w:rsidDel="00AC7FC2">
          <w:delText>is</w:delText>
        </w:r>
      </w:del>
      <w:r w:rsidRPr="00890F9C">
        <w:t xml:space="preserve"> strateg</w:t>
      </w:r>
      <w:ins w:id="2367" w:author="Gib Hemani" w:date="2014-03-13T18:18:00Z">
        <w:r w:rsidR="00AC7FC2">
          <w:t>ies</w:t>
        </w:r>
      </w:ins>
      <w:del w:id="2368" w:author="Gib Hemani" w:date="2014-03-13T18:17:00Z">
        <w:r w:rsidRPr="00890F9C" w:rsidDel="00AC7FC2">
          <w:delText>y,</w:delText>
        </w:r>
      </w:del>
      <w:r w:rsidRPr="00890F9C">
        <w:t xml:space="preserve"> </w:t>
      </w:r>
      <w:del w:id="2369" w:author="Gib Hemani" w:date="2014-03-13T18:18:00Z">
        <w:r w:rsidRPr="00890F9C" w:rsidDel="00AC7FC2">
          <w:delText xml:space="preserve">there </w:delText>
        </w:r>
      </w:del>
      <w:r w:rsidRPr="00890F9C">
        <w:t xml:space="preserve">are some examples of epistasis with strong statistical support, </w:t>
      </w:r>
      <w:del w:id="2370" w:author="Gib Hemani" w:date="2014-03-13T17:49:00Z">
        <w:r w:rsidRPr="00890F9C" w:rsidDel="00987A5D">
          <w:delText xml:space="preserve">and </w:delText>
        </w:r>
      </w:del>
      <w:r w:rsidRPr="00890F9C">
        <w:t>many examples with weak statistical support</w:t>
      </w:r>
      <w:del w:id="2371" w:author="Gib Hemani" w:date="2014-03-13T21:21:00Z">
        <w:r w:rsidRPr="00890F9C" w:rsidDel="00FF261F">
          <w:delText xml:space="preserve"> in the literature</w:delText>
        </w:r>
      </w:del>
      <w:ins w:id="2372" w:author="Gib Hemani" w:date="2014-03-13T17:49:00Z">
        <w:r w:rsidR="00612B33">
          <w:t>, and a few reports</w:t>
        </w:r>
        <w:r w:rsidR="00987A5D">
          <w:t xml:space="preserve"> </w:t>
        </w:r>
      </w:ins>
      <w:ins w:id="2373" w:author="Gib Hemani" w:date="2014-03-13T17:54:00Z">
        <w:r w:rsidR="00987A5D">
          <w:t xml:space="preserve">that </w:t>
        </w:r>
      </w:ins>
      <w:ins w:id="2374" w:author="Gib Hemani" w:date="2014-03-13T21:21:00Z">
        <w:r w:rsidR="00FF261F">
          <w:t>declare</w:t>
        </w:r>
      </w:ins>
      <w:ins w:id="2375" w:author="Gib Hemani" w:date="2014-03-13T17:49:00Z">
        <w:r w:rsidR="00987A5D">
          <w:t xml:space="preserve"> no evidence for epistasis</w:t>
        </w:r>
      </w:ins>
      <w:r w:rsidRPr="00890F9C">
        <w:t xml:space="preserve">. </w:t>
      </w:r>
    </w:p>
    <w:p w14:paraId="4F52BC67" w14:textId="77777777" w:rsidR="00987A5D" w:rsidRPr="00890F9C" w:rsidDel="00987A5D" w:rsidRDefault="00987A5D" w:rsidP="00AF3973">
      <w:pPr>
        <w:rPr>
          <w:del w:id="2376" w:author="Gib Hemani" w:date="2014-03-13T17:53:00Z"/>
        </w:rPr>
      </w:pPr>
    </w:p>
    <w:p w14:paraId="75E938B5" w14:textId="77777777" w:rsidR="006B33F7" w:rsidDel="00987A5D" w:rsidRDefault="006B33F7" w:rsidP="00AF3973">
      <w:pPr>
        <w:rPr>
          <w:ins w:id="2377" w:author="Darren Burgess" w:date="2014-02-27T13:43:00Z"/>
          <w:del w:id="2378" w:author="Gib Hemani" w:date="2014-03-13T17:53:00Z"/>
        </w:rPr>
      </w:pPr>
    </w:p>
    <w:p w14:paraId="0F31659A" w14:textId="5375ECD9" w:rsidR="00570AEB" w:rsidRPr="0032398A" w:rsidDel="00987A5D" w:rsidRDefault="006B33F7" w:rsidP="00AF3973">
      <w:pPr>
        <w:rPr>
          <w:del w:id="2379" w:author="Gib Hemani" w:date="2014-03-13T17:53:00Z"/>
          <w:b/>
          <w:rPrChange w:id="2380" w:author="Darren Burgess" w:date="2014-02-27T13:50:00Z">
            <w:rPr>
              <w:del w:id="2381" w:author="Gib Hemani" w:date="2014-03-13T17:53:00Z"/>
            </w:rPr>
          </w:rPrChange>
        </w:rPr>
      </w:pPr>
      <w:ins w:id="2382" w:author="Darren Burgess" w:date="2014-02-27T13:43:00Z">
        <w:del w:id="2383" w:author="Gib Hemani" w:date="2014-03-13T17:53:00Z">
          <w:r w:rsidRPr="0032398A" w:rsidDel="00987A5D">
            <w:rPr>
              <w:b/>
              <w:rPrChange w:id="2384" w:author="Darren Burgess" w:date="2014-02-27T13:50:00Z">
                <w:rPr/>
              </w:rPrChange>
            </w:rPr>
            <w:delText>[Au: I think it could be more logical to adjust the order of paragraphs</w:delText>
          </w:r>
        </w:del>
      </w:ins>
      <w:ins w:id="2385" w:author="Darren Burgess" w:date="2014-02-27T13:44:00Z">
        <w:del w:id="2386" w:author="Gib Hemani" w:date="2014-03-13T17:53:00Z">
          <w:r w:rsidRPr="0032398A" w:rsidDel="00987A5D">
            <w:rPr>
              <w:b/>
              <w:rPrChange w:id="2387" w:author="Darren Burgess" w:date="2014-02-27T13:50:00Z">
                <w:rPr/>
              </w:rPrChange>
            </w:rPr>
            <w:delText xml:space="preserve">, to progress through the </w:delText>
          </w:r>
        </w:del>
      </w:ins>
      <w:ins w:id="2388" w:author="Darren Burgess" w:date="2014-02-27T13:45:00Z">
        <w:del w:id="2389" w:author="Gib Hemani" w:date="2014-03-13T17:53:00Z">
          <w:r w:rsidRPr="0032398A" w:rsidDel="00987A5D">
            <w:rPr>
              <w:b/>
              <w:rPrChange w:id="2390" w:author="Darren Burgess" w:date="2014-02-27T13:50:00Z">
                <w:rPr/>
              </w:rPrChange>
            </w:rPr>
            <w:delText>‘blind’ (</w:delText>
          </w:r>
          <w:r w:rsidR="0032398A" w:rsidRPr="0032398A" w:rsidDel="00987A5D">
            <w:rPr>
              <w:b/>
            </w:rPr>
            <w:delText>statistically</w:delText>
          </w:r>
        </w:del>
      </w:ins>
      <w:ins w:id="2391" w:author="Darren Burgess" w:date="2014-02-27T13:51:00Z">
        <w:del w:id="2392" w:author="Gib Hemani" w:date="2014-03-13T17:53:00Z">
          <w:r w:rsidR="0032398A" w:rsidDel="00987A5D">
            <w:rPr>
              <w:b/>
            </w:rPr>
            <w:delText xml:space="preserve"> </w:delText>
          </w:r>
        </w:del>
      </w:ins>
      <w:ins w:id="2393" w:author="Darren Burgess" w:date="2014-02-27T13:45:00Z">
        <w:del w:id="2394" w:author="Gib Hemani" w:date="2014-03-13T17:53:00Z">
          <w:r w:rsidRPr="0032398A" w:rsidDel="00987A5D">
            <w:rPr>
              <w:b/>
              <w:rPrChange w:id="2395" w:author="Darren Burgess" w:date="2014-02-27T13:50:00Z">
                <w:rPr/>
              </w:rPrChange>
            </w:rPr>
            <w:delText xml:space="preserve">driven) </w:delText>
          </w:r>
        </w:del>
      </w:ins>
      <w:ins w:id="2396" w:author="Darren Burgess" w:date="2014-02-27T13:46:00Z">
        <w:del w:id="2397" w:author="Gib Hemani" w:date="2014-03-13T17:53:00Z">
          <w:r w:rsidRPr="0032398A" w:rsidDel="00987A5D">
            <w:rPr>
              <w:b/>
              <w:rPrChange w:id="2398" w:author="Darren Burgess" w:date="2014-02-27T13:50:00Z">
                <w:rPr/>
              </w:rPrChange>
            </w:rPr>
            <w:delText>triaging of candidate loci through to the more biologically</w:delText>
          </w:r>
        </w:del>
      </w:ins>
      <w:ins w:id="2399" w:author="Darren Burgess" w:date="2014-02-27T13:51:00Z">
        <w:del w:id="2400" w:author="Gib Hemani" w:date="2014-03-13T17:53:00Z">
          <w:r w:rsidR="0032398A" w:rsidDel="00987A5D">
            <w:rPr>
              <w:b/>
            </w:rPr>
            <w:delText xml:space="preserve"> </w:delText>
          </w:r>
        </w:del>
      </w:ins>
      <w:ins w:id="2401" w:author="Darren Burgess" w:date="2014-02-27T13:46:00Z">
        <w:del w:id="2402" w:author="Gib Hemani" w:date="2014-03-13T17:53:00Z">
          <w:r w:rsidRPr="0032398A" w:rsidDel="00987A5D">
            <w:rPr>
              <w:b/>
              <w:rPrChange w:id="2403" w:author="Darren Burgess" w:date="2014-02-27T13:50:00Z">
                <w:rPr/>
              </w:rPrChange>
            </w:rPr>
            <w:delText xml:space="preserve">driven approaches. Thus, </w:delText>
          </w:r>
        </w:del>
      </w:ins>
      <w:ins w:id="2404" w:author="Darren Burgess" w:date="2014-02-27T13:47:00Z">
        <w:del w:id="2405" w:author="Gib Hemani" w:date="2014-03-13T17:53:00Z">
          <w:r w:rsidRPr="0032398A" w:rsidDel="00987A5D">
            <w:rPr>
              <w:b/>
              <w:rPrChange w:id="2406" w:author="Darren Burgess" w:date="2014-02-27T13:50:00Z">
                <w:rPr/>
              </w:rPrChange>
            </w:rPr>
            <w:delText>I suggest having a consolidated paragraph</w:delText>
          </w:r>
        </w:del>
      </w:ins>
      <w:ins w:id="2407" w:author="Darren Burgess" w:date="2014-02-27T13:48:00Z">
        <w:del w:id="2408" w:author="Gib Hemani" w:date="2014-03-13T17:53:00Z">
          <w:r w:rsidRPr="0032398A" w:rsidDel="00987A5D">
            <w:rPr>
              <w:b/>
              <w:rPrChange w:id="2409" w:author="Darren Burgess" w:date="2014-02-27T13:50:00Z">
                <w:rPr/>
              </w:rPrChange>
            </w:rPr>
            <w:delText xml:space="preserve"> here</w:delText>
          </w:r>
        </w:del>
      </w:ins>
      <w:ins w:id="2410" w:author="Darren Burgess" w:date="2014-02-27T13:47:00Z">
        <w:del w:id="2411" w:author="Gib Hemani" w:date="2014-03-13T17:53:00Z">
          <w:r w:rsidRPr="0032398A" w:rsidDel="00987A5D">
            <w:rPr>
              <w:b/>
              <w:rPrChange w:id="2412" w:author="Darren Burgess" w:date="2014-02-27T13:50:00Z">
                <w:rPr/>
              </w:rPrChange>
            </w:rPr>
            <w:delText xml:space="preserve"> that contains the </w:delText>
          </w:r>
        </w:del>
      </w:ins>
      <w:ins w:id="2413" w:author="Darren Burgess" w:date="2014-02-27T13:57:00Z">
        <w:del w:id="2414" w:author="Gib Hemani" w:date="2014-03-13T17:53:00Z">
          <w:r w:rsidR="00714103" w:rsidRPr="00534048" w:rsidDel="00987A5D">
            <w:rPr>
              <w:b/>
            </w:rPr>
            <w:delText xml:space="preserve">paragraph </w:delText>
          </w:r>
          <w:r w:rsidR="00714103" w:rsidDel="00987A5D">
            <w:rPr>
              <w:b/>
            </w:rPr>
            <w:delText xml:space="preserve">describing </w:delText>
          </w:r>
        </w:del>
      </w:ins>
      <w:ins w:id="2415" w:author="Darren Burgess" w:date="2014-02-27T13:48:00Z">
        <w:del w:id="2416" w:author="Gib Hemani" w:date="2014-03-13T17:53:00Z">
          <w:r w:rsidRPr="0032398A" w:rsidDel="00987A5D">
            <w:rPr>
              <w:b/>
              <w:rPrChange w:id="2417" w:author="Darren Burgess" w:date="2014-02-27T13:50:00Z">
                <w:rPr/>
              </w:rPrChange>
            </w:rPr>
            <w:delText xml:space="preserve">Strange </w:delText>
          </w:r>
          <w:r w:rsidRPr="0032398A" w:rsidDel="00987A5D">
            <w:rPr>
              <w:b/>
              <w:i/>
              <w:rPrChange w:id="2418" w:author="Darren Burgess" w:date="2014-02-27T13:50:00Z">
                <w:rPr>
                  <w:i/>
                </w:rPr>
              </w:rPrChange>
            </w:rPr>
            <w:delText>et al</w:delText>
          </w:r>
          <w:r w:rsidRPr="0032398A" w:rsidDel="00987A5D">
            <w:rPr>
              <w:b/>
              <w:rPrChange w:id="2419" w:author="Darren Burgess" w:date="2014-02-27T13:50:00Z">
                <w:rPr/>
              </w:rPrChange>
            </w:rPr>
            <w:delText xml:space="preserve">. </w:delText>
          </w:r>
        </w:del>
      </w:ins>
      <w:ins w:id="2420" w:author="Darren Burgess" w:date="2014-02-27T13:56:00Z">
        <w:del w:id="2421" w:author="Gib Hemani" w:date="2014-03-13T17:53:00Z">
          <w:r w:rsidR="00714103" w:rsidDel="00987A5D">
            <w:rPr>
              <w:b/>
            </w:rPr>
            <w:delText xml:space="preserve">and </w:delText>
          </w:r>
          <w:r w:rsidR="00714103" w:rsidRPr="00714103" w:rsidDel="00987A5D">
            <w:rPr>
              <w:b/>
              <w:rPrChange w:id="2422" w:author="Darren Burgess" w:date="2014-02-27T13:56:00Z">
                <w:rPr/>
              </w:rPrChange>
            </w:rPr>
            <w:delText xml:space="preserve">Evans </w:delText>
          </w:r>
          <w:r w:rsidR="00714103" w:rsidRPr="00714103" w:rsidDel="00987A5D">
            <w:rPr>
              <w:b/>
              <w:i/>
              <w:rPrChange w:id="2423" w:author="Darren Burgess" w:date="2014-02-27T13:56:00Z">
                <w:rPr>
                  <w:i/>
                </w:rPr>
              </w:rPrChange>
            </w:rPr>
            <w:delText>et al</w:delText>
          </w:r>
          <w:r w:rsidR="00714103" w:rsidRPr="00714103" w:rsidDel="00987A5D">
            <w:rPr>
              <w:b/>
              <w:rPrChange w:id="2424" w:author="Darren Burgess" w:date="2014-02-27T13:56:00Z">
                <w:rPr/>
              </w:rPrChange>
            </w:rPr>
            <w:delText xml:space="preserve">. </w:delText>
          </w:r>
        </w:del>
      </w:ins>
      <w:ins w:id="2425" w:author="Darren Burgess" w:date="2014-02-27T13:57:00Z">
        <w:del w:id="2426" w:author="Gib Hemani" w:date="2014-03-13T17:53:00Z">
          <w:r w:rsidR="00714103" w:rsidDel="00987A5D">
            <w:rPr>
              <w:b/>
            </w:rPr>
            <w:delText>(</w:delText>
          </w:r>
        </w:del>
      </w:ins>
      <w:ins w:id="2427" w:author="Darren Burgess" w:date="2014-02-27T13:52:00Z">
        <w:del w:id="2428" w:author="Gib Hemani" w:date="2014-03-13T17:53:00Z">
          <w:r w:rsidR="00714103" w:rsidDel="00987A5D">
            <w:rPr>
              <w:b/>
            </w:rPr>
            <w:delText xml:space="preserve">moved </w:delText>
          </w:r>
        </w:del>
      </w:ins>
      <w:ins w:id="2429" w:author="Darren Burgess" w:date="2014-02-27T13:48:00Z">
        <w:del w:id="2430" w:author="Gib Hemani" w:date="2014-03-13T17:53:00Z">
          <w:r w:rsidRPr="0032398A" w:rsidDel="00987A5D">
            <w:rPr>
              <w:b/>
              <w:rPrChange w:id="2431" w:author="Darren Burgess" w:date="2014-02-27T13:50:00Z">
                <w:rPr/>
              </w:rPrChange>
            </w:rPr>
            <w:delText>from below</w:delText>
          </w:r>
        </w:del>
      </w:ins>
      <w:ins w:id="2432" w:author="Darren Burgess" w:date="2014-02-27T13:57:00Z">
        <w:del w:id="2433" w:author="Gib Hemani" w:date="2014-03-13T17:53:00Z">
          <w:r w:rsidR="00714103" w:rsidDel="00987A5D">
            <w:rPr>
              <w:b/>
            </w:rPr>
            <w:delText>)</w:delText>
          </w:r>
        </w:del>
      </w:ins>
      <w:ins w:id="2434" w:author="Darren Burgess" w:date="2014-02-27T13:48:00Z">
        <w:del w:id="2435" w:author="Gib Hemani" w:date="2014-03-13T17:53:00Z">
          <w:r w:rsidRPr="0032398A" w:rsidDel="00987A5D">
            <w:rPr>
              <w:b/>
              <w:rPrChange w:id="2436" w:author="Darren Burgess" w:date="2014-02-27T13:50:00Z">
                <w:rPr/>
              </w:rPrChange>
            </w:rPr>
            <w:delText xml:space="preserve">, as well as relevant material moved from the hypothesis-free section, such as </w:delText>
          </w:r>
        </w:del>
      </w:ins>
      <w:ins w:id="2437" w:author="Darren Burgess" w:date="2014-02-27T13:49:00Z">
        <w:del w:id="2438" w:author="Gib Hemani" w:date="2014-03-13T17:53:00Z">
          <w:r w:rsidR="0032398A" w:rsidRPr="0032398A" w:rsidDel="00987A5D">
            <w:rPr>
              <w:b/>
              <w:rPrChange w:id="2439" w:author="Darren Burgess" w:date="2014-02-27T13:50:00Z">
                <w:rPr/>
              </w:rPrChange>
            </w:rPr>
            <w:delText xml:space="preserve">the Lucas </w:delText>
          </w:r>
          <w:r w:rsidR="0032398A" w:rsidRPr="0032398A" w:rsidDel="00987A5D">
            <w:rPr>
              <w:b/>
              <w:i/>
              <w:rPrChange w:id="2440" w:author="Darren Burgess" w:date="2014-02-27T13:50:00Z">
                <w:rPr>
                  <w:i/>
                </w:rPr>
              </w:rPrChange>
            </w:rPr>
            <w:delText>et al</w:delText>
          </w:r>
          <w:r w:rsidR="0032398A" w:rsidRPr="0032398A" w:rsidDel="00987A5D">
            <w:rPr>
              <w:b/>
              <w:rPrChange w:id="2441" w:author="Darren Burgess" w:date="2014-02-27T13:50:00Z">
                <w:rPr/>
              </w:rPrChange>
            </w:rPr>
            <w:delText xml:space="preserve"> study. All of these</w:delText>
          </w:r>
        </w:del>
      </w:ins>
      <w:ins w:id="2442" w:author="Darren Burgess" w:date="2014-02-27T13:53:00Z">
        <w:del w:id="2443" w:author="Gib Hemani" w:date="2014-03-13T17:53:00Z">
          <w:r w:rsidR="00714103" w:rsidDel="00987A5D">
            <w:rPr>
              <w:b/>
            </w:rPr>
            <w:delText xml:space="preserve"> seem to</w:delText>
          </w:r>
        </w:del>
      </w:ins>
      <w:ins w:id="2444" w:author="Darren Burgess" w:date="2014-02-27T13:49:00Z">
        <w:del w:id="2445" w:author="Gib Hemani" w:date="2014-03-13T17:53:00Z">
          <w:r w:rsidR="0032398A" w:rsidRPr="0032398A" w:rsidDel="00987A5D">
            <w:rPr>
              <w:b/>
              <w:rPrChange w:id="2446" w:author="Darren Burgess" w:date="2014-02-27T13:50:00Z">
                <w:rPr/>
              </w:rPrChange>
            </w:rPr>
            <w:delText xml:space="preserve"> focus on </w:delText>
          </w:r>
        </w:del>
      </w:ins>
      <w:ins w:id="2447" w:author="Darren Burgess" w:date="2014-02-27T13:50:00Z">
        <w:del w:id="2448" w:author="Gib Hemani" w:date="2014-03-13T17:53:00Z">
          <w:r w:rsidR="0032398A" w:rsidRPr="0032398A" w:rsidDel="00987A5D">
            <w:rPr>
              <w:b/>
              <w:rPrChange w:id="2449" w:author="Darren Burgess" w:date="2014-02-27T13:50:00Z">
                <w:rPr/>
              </w:rPrChange>
            </w:rPr>
            <w:delText xml:space="preserve">prioritizing </w:delText>
          </w:r>
        </w:del>
      </w:ins>
      <w:ins w:id="2450" w:author="Darren Burgess" w:date="2014-02-27T13:49:00Z">
        <w:del w:id="2451" w:author="Gib Hemani" w:date="2014-03-13T17:53:00Z">
          <w:r w:rsidR="0032398A" w:rsidRPr="0032398A" w:rsidDel="00987A5D">
            <w:rPr>
              <w:b/>
              <w:rPrChange w:id="2452" w:author="Darren Burgess" w:date="2014-02-27T13:50:00Z">
                <w:rPr/>
              </w:rPrChange>
            </w:rPr>
            <w:delText xml:space="preserve">SNPs </w:delText>
          </w:r>
        </w:del>
      </w:ins>
      <w:ins w:id="2453" w:author="Darren Burgess" w:date="2014-02-27T13:50:00Z">
        <w:del w:id="2454" w:author="Gib Hemani" w:date="2014-03-13T17:53:00Z">
          <w:r w:rsidR="0032398A" w:rsidRPr="0032398A" w:rsidDel="00987A5D">
            <w:rPr>
              <w:b/>
              <w:rPrChange w:id="2455" w:author="Darren Burgess" w:date="2014-02-27T13:50:00Z">
                <w:rPr/>
              </w:rPrChange>
            </w:rPr>
            <w:delText>that already have independent marginal effects</w:delText>
          </w:r>
        </w:del>
      </w:ins>
      <w:ins w:id="2456" w:author="Darren Burgess" w:date="2014-02-27T13:51:00Z">
        <w:del w:id="2457" w:author="Gib Hemani" w:date="2014-03-13T17:53:00Z">
          <w:r w:rsidR="0032398A" w:rsidDel="00987A5D">
            <w:rPr>
              <w:b/>
            </w:rPr>
            <w:delText xml:space="preserve"> on the trait</w:delText>
          </w:r>
        </w:del>
      </w:ins>
      <w:ins w:id="2458" w:author="Darren Burgess" w:date="2014-02-27T13:50:00Z">
        <w:del w:id="2459" w:author="Gib Hemani" w:date="2014-03-13T17:53:00Z">
          <w:r w:rsidR="0032398A" w:rsidRPr="0032398A" w:rsidDel="00987A5D">
            <w:rPr>
              <w:b/>
              <w:rPrChange w:id="2460" w:author="Darren Burgess" w:date="2014-02-27T13:50:00Z">
                <w:rPr/>
              </w:rPrChange>
            </w:rPr>
            <w:delText>.]</w:delText>
          </w:r>
        </w:del>
      </w:ins>
    </w:p>
    <w:p w14:paraId="75138382" w14:textId="77777777" w:rsidR="006B33F7" w:rsidRDefault="006B33F7" w:rsidP="00AF3973">
      <w:pPr>
        <w:rPr>
          <w:ins w:id="2461" w:author="Darren Burgess" w:date="2014-02-27T13:43:00Z"/>
        </w:rPr>
      </w:pPr>
    </w:p>
    <w:p w14:paraId="08A905C5" w14:textId="77CFD972" w:rsidR="00AF3973" w:rsidRPr="00890F9C" w:rsidRDefault="00612B33" w:rsidP="00AF3973">
      <w:ins w:id="2462" w:author="Gib Hemani" w:date="2014-03-14T00:07:00Z">
        <w:r>
          <w:t>R</w:t>
        </w:r>
      </w:ins>
      <w:ins w:id="2463" w:author="Gib Hemani" w:date="2014-03-13T18:00:00Z">
        <w:r w:rsidR="000B1E2C">
          <w:t xml:space="preserve">eports for putative interactions in studies </w:t>
        </w:r>
      </w:ins>
      <w:ins w:id="2464" w:author="Gib Hemani" w:date="2014-03-14T00:08:00Z">
        <w:r>
          <w:t xml:space="preserve">driven by biological hypotheses </w:t>
        </w:r>
      </w:ins>
      <w:ins w:id="2465" w:author="Gib Hemani" w:date="2014-03-13T18:00:00Z">
        <w:r w:rsidR="000B1E2C">
          <w:t xml:space="preserve">are rife. </w:t>
        </w:r>
      </w:ins>
      <w:ins w:id="2466" w:author="Gib Hemani" w:date="2014-03-13T18:02:00Z">
        <w:r w:rsidR="000B1E2C">
          <w:t>T</w:t>
        </w:r>
      </w:ins>
      <w:del w:id="2467" w:author="Gib Hemani" w:date="2014-03-13T17:54:00Z">
        <w:r w:rsidR="00AF3973" w:rsidRPr="00890F9C" w:rsidDel="00987A5D">
          <w:delText>T</w:delText>
        </w:r>
      </w:del>
      <w:r w:rsidR="00AF3973" w:rsidRPr="00890F9C">
        <w:t xml:space="preserve">he sheer volume of reports of epistasis is exemplified by an important study by </w:t>
      </w:r>
      <w:proofErr w:type="spellStart"/>
      <w:r w:rsidR="00AF3973" w:rsidRPr="00890F9C">
        <w:t>Combarros</w:t>
      </w:r>
      <w:proofErr w:type="spellEnd"/>
      <w:r w:rsidR="00AF3973" w:rsidRPr="00890F9C">
        <w:t xml:space="preserve"> </w:t>
      </w:r>
      <w:r w:rsidR="00C4057C" w:rsidRPr="00890F9C">
        <w:rPr>
          <w:i/>
        </w:rPr>
        <w:t>et al</w:t>
      </w:r>
      <w:r w:rsidR="003C3192" w:rsidRPr="00890F9C">
        <w:t>.</w:t>
      </w:r>
      <w:r w:rsidR="004D073D" w:rsidRPr="00890F9C">
        <w:fldChar w:fldCharType="begin" w:fldLock="1"/>
      </w:r>
      <w:r w:rsidR="005C48AB">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"&lt;sup&gt;98&lt;/sup&gt;" }, "properties" : { "noteIndex" : 0 }, "schema" : "https://github.com/citation-style-language/schema/raw/master/csl-citation.json" }</w:instrText>
      </w:r>
      <w:r w:rsidR="004D073D" w:rsidRPr="00890F9C">
        <w:fldChar w:fldCharType="separate"/>
      </w:r>
      <w:r w:rsidR="005C48AB" w:rsidRPr="005C48AB">
        <w:rPr>
          <w:noProof/>
          <w:vertAlign w:val="superscript"/>
        </w:rPr>
        <w:t>98</w:t>
      </w:r>
      <w:r w:rsidR="004D073D" w:rsidRPr="00890F9C">
        <w:fldChar w:fldCharType="end"/>
      </w:r>
      <w:r w:rsidR="00AF3973" w:rsidRPr="00890F9C">
        <w:t>, where they collated data from over 100 publications that reported epistasis</w:t>
      </w:r>
      <w:r w:rsidR="003D4C3E" w:rsidRPr="00890F9C">
        <w:t xml:space="preserve"> of some form</w:t>
      </w:r>
      <w:r w:rsidR="00AF3973" w:rsidRPr="00890F9C">
        <w:t xml:space="preserve"> influencing</w:t>
      </w:r>
      <w:ins w:id="2468" w:author="Darren Burgess" w:date="2014-02-27T11:40:00Z">
        <w:r w:rsidR="00E15DF5">
          <w:t xml:space="preserve"> the </w:t>
        </w:r>
      </w:ins>
      <w:ins w:id="2469" w:author="Darren Burgess" w:date="2014-02-27T11:45:00Z">
        <w:del w:id="2470" w:author="Gib Hemani" w:date="2014-03-13T17:58:00Z">
          <w:r w:rsidR="00E15DF5" w:rsidDel="0022063C">
            <w:delText>occurrenc</w:delText>
          </w:r>
        </w:del>
      </w:ins>
      <w:ins w:id="2471" w:author="Gib Hemani" w:date="2014-03-13T17:58:00Z">
        <w:r w:rsidR="0022063C">
          <w:t>risk of</w:t>
        </w:r>
      </w:ins>
      <w:ins w:id="2472" w:author="Darren Burgess" w:date="2014-02-27T11:45:00Z">
        <w:del w:id="2473" w:author="Gib Hemani" w:date="2014-03-13T17:58:00Z">
          <w:r w:rsidR="00E15DF5" w:rsidDel="0022063C">
            <w:delText>e</w:delText>
          </w:r>
        </w:del>
      </w:ins>
      <w:ins w:id="2474" w:author="Darren Burgess" w:date="2014-02-27T11:40:00Z">
        <w:del w:id="2475" w:author="Gib Hemani" w:date="2014-03-13T17:58:00Z">
          <w:r w:rsidR="00E15DF5" w:rsidDel="0022063C">
            <w:delText xml:space="preserve"> of</w:delText>
          </w:r>
        </w:del>
      </w:ins>
      <w:del w:id="2476" w:author="Gib Hemani" w:date="2014-03-13T17:58:00Z">
        <w:r w:rsidR="00AF3973" w:rsidRPr="00890F9C" w:rsidDel="0022063C">
          <w:delText xml:space="preserve"> </w:delText>
        </w:r>
      </w:del>
      <w:ins w:id="2477" w:author="Darren Burgess" w:date="2014-02-27T11:49:00Z">
        <w:del w:id="2478" w:author="Gib Hemani" w:date="2014-03-13T17:58:00Z">
          <w:r w:rsidR="00E15DF5" w:rsidRPr="00E15DF5" w:rsidDel="0022063C">
            <w:rPr>
              <w:b/>
              <w:rPrChange w:id="2479" w:author="Darren Burgess" w:date="2014-02-27T11:49:00Z">
                <w:rPr/>
              </w:rPrChange>
            </w:rPr>
            <w:delText>[Au:OK?]</w:delText>
          </w:r>
        </w:del>
        <w:r w:rsidR="00E15DF5">
          <w:t xml:space="preserve"> </w:t>
        </w:r>
      </w:ins>
      <w:r w:rsidR="00AF3973" w:rsidRPr="00890F9C">
        <w:t xml:space="preserve">Alzheimer’s disease (and related traits such as </w:t>
      </w:r>
      <w:ins w:id="2480" w:author="Darren Burgess" w:date="2014-02-27T11:44:00Z">
        <w:r w:rsidR="00E15DF5">
          <w:t xml:space="preserve">its </w:t>
        </w:r>
      </w:ins>
      <w:r w:rsidR="00AF3973" w:rsidRPr="00890F9C">
        <w:t xml:space="preserve">age of onset). </w:t>
      </w:r>
      <w:r w:rsidR="003D4C3E" w:rsidRPr="00890F9C">
        <w:t>These reports comprised multiple experimental designs, sample sizes, and statistical methods, but t</w:t>
      </w:r>
      <w:r w:rsidR="00AF3973" w:rsidRPr="00890F9C">
        <w:t>hey demonstrate that, using a standardized statistical test, 27</w:t>
      </w:r>
      <w:ins w:id="2481" w:author="Gib Hemani" w:date="2014-03-13T17:58:00Z">
        <w:r w:rsidR="0022063C">
          <w:t xml:space="preserve"> of the putative pairs of SNPs</w:t>
        </w:r>
      </w:ins>
      <w:del w:id="2482" w:author="Gib Hemani" w:date="2014-03-13T17:58:00Z">
        <w:r w:rsidR="00AF3973" w:rsidRPr="00890F9C" w:rsidDel="0022063C">
          <w:delText xml:space="preserve"> </w:delText>
        </w:r>
      </w:del>
      <w:ins w:id="2483" w:author="Darren Burgess" w:date="2014-02-27T11:51:00Z">
        <w:del w:id="2484" w:author="Gib Hemani" w:date="2014-03-13T17:58:00Z">
          <w:r w:rsidR="00DD0CCD" w:rsidRPr="00DD0CCD" w:rsidDel="0022063C">
            <w:rPr>
              <w:b/>
              <w:rPrChange w:id="2485" w:author="Darren Burgess" w:date="2014-02-27T11:51:00Z">
                <w:rPr/>
              </w:rPrChange>
            </w:rPr>
            <w:delText>[Au:</w:delText>
          </w:r>
        </w:del>
      </w:ins>
      <w:ins w:id="2486" w:author="Darren Burgess" w:date="2014-02-27T11:54:00Z">
        <w:del w:id="2487" w:author="Gib Hemani" w:date="2014-03-13T17:58:00Z">
          <w:r w:rsidR="00DD0CCD" w:rsidDel="0022063C">
            <w:rPr>
              <w:b/>
            </w:rPr>
            <w:delText xml:space="preserve"> 27</w:delText>
          </w:r>
        </w:del>
      </w:ins>
      <w:ins w:id="2488" w:author="Darren Burgess" w:date="2014-02-27T11:51:00Z">
        <w:del w:id="2489" w:author="Gib Hemani" w:date="2014-03-13T17:58:00Z">
          <w:r w:rsidR="00DD0CCD" w:rsidRPr="00DD0CCD" w:rsidDel="0022063C">
            <w:rPr>
              <w:b/>
              <w:rPrChange w:id="2490" w:author="Darren Burgess" w:date="2014-02-27T11:51:00Z">
                <w:rPr/>
              </w:rPrChange>
            </w:rPr>
            <w:delText xml:space="preserve"> studies, </w:delText>
          </w:r>
        </w:del>
      </w:ins>
      <w:ins w:id="2491" w:author="Darren Burgess" w:date="2014-02-27T11:54:00Z">
        <w:del w:id="2492" w:author="Gib Hemani" w:date="2014-03-13T17:58:00Z">
          <w:r w:rsidR="00DD0CCD" w:rsidDel="0022063C">
            <w:rPr>
              <w:b/>
            </w:rPr>
            <w:delText xml:space="preserve">27 </w:delText>
          </w:r>
        </w:del>
      </w:ins>
      <w:ins w:id="2493" w:author="Darren Burgess" w:date="2014-02-27T11:51:00Z">
        <w:del w:id="2494" w:author="Gib Hemani" w:date="2014-03-13T17:58:00Z">
          <w:r w:rsidR="00DD0CCD" w:rsidRPr="00DD0CCD" w:rsidDel="0022063C">
            <w:rPr>
              <w:b/>
              <w:rPrChange w:id="2495" w:author="Darren Burgess" w:date="2014-02-27T11:51:00Z">
                <w:rPr/>
              </w:rPrChange>
            </w:rPr>
            <w:delText xml:space="preserve">loci, </w:delText>
          </w:r>
        </w:del>
      </w:ins>
      <w:ins w:id="2496" w:author="Darren Burgess" w:date="2014-02-27T11:54:00Z">
        <w:del w:id="2497" w:author="Gib Hemani" w:date="2014-03-13T17:58:00Z">
          <w:r w:rsidR="00DD0CCD" w:rsidDel="0022063C">
            <w:rPr>
              <w:b/>
            </w:rPr>
            <w:delText xml:space="preserve">27 </w:delText>
          </w:r>
        </w:del>
      </w:ins>
      <w:ins w:id="2498" w:author="Darren Burgess" w:date="2014-02-27T11:51:00Z">
        <w:del w:id="2499" w:author="Gib Hemani" w:date="2014-03-13T17:58:00Z">
          <w:r w:rsidR="00DD0CCD" w:rsidRPr="00DD0CCD" w:rsidDel="0022063C">
            <w:rPr>
              <w:b/>
              <w:rPrChange w:id="2500" w:author="Darren Burgess" w:date="2014-02-27T11:51:00Z">
                <w:rPr/>
              </w:rPrChange>
            </w:rPr>
            <w:delText>interactions?]</w:delText>
          </w:r>
        </w:del>
        <w:r w:rsidR="00DD0CCD">
          <w:t xml:space="preserve"> </w:t>
        </w:r>
      </w:ins>
      <w:r w:rsidR="00AF3973" w:rsidRPr="00890F9C">
        <w:t xml:space="preserve">had interaction terms at the nominal significance level of </w:t>
      </w:r>
      <w:ins w:id="2501" w:author="Darren Burgess" w:date="2014-02-27T11:45:00Z">
        <w:r w:rsidR="00E15DF5" w:rsidRPr="00E15DF5">
          <w:rPr>
            <w:i/>
            <w:rPrChange w:id="2502" w:author="Darren Burgess" w:date="2014-02-27T11:45:00Z">
              <w:rPr/>
            </w:rPrChange>
          </w:rPr>
          <w:t>P</w:t>
        </w:r>
      </w:ins>
      <w:del w:id="2503" w:author="Darren Burgess" w:date="2014-02-27T11:45:00Z">
        <w:r w:rsidR="00AF3973" w:rsidRPr="00E15DF5" w:rsidDel="00E15DF5">
          <w:rPr>
            <w:i/>
          </w:rPr>
          <w:delText>p</w:delText>
        </w:r>
      </w:del>
      <w:r w:rsidR="00AF3973" w:rsidRPr="00890F9C">
        <w:rPr>
          <w:i/>
        </w:rPr>
        <w:t xml:space="preserve"> </w:t>
      </w:r>
      <w:r w:rsidR="00AF3973" w:rsidRPr="00E15DF5">
        <w:rPr>
          <w:rPrChange w:id="2504" w:author="Darren Burgess" w:date="2014-02-27T11:49:00Z">
            <w:rPr>
              <w:i/>
            </w:rPr>
          </w:rPrChange>
        </w:rPr>
        <w:t>&lt; 0.05</w:t>
      </w:r>
      <w:r w:rsidR="00AF3973" w:rsidRPr="00890F9C">
        <w:t xml:space="preserve"> (mostly involving</w:t>
      </w:r>
      <w:ins w:id="2505" w:author="Darren Burgess" w:date="2014-02-27T11:45:00Z">
        <w:r w:rsidR="00E15DF5">
          <w:t xml:space="preserve"> </w:t>
        </w:r>
      </w:ins>
      <w:ins w:id="2506" w:author="Darren Burgess" w:date="2014-02-27T12:37:00Z">
        <w:r w:rsidR="0019739A">
          <w:t xml:space="preserve">the pathogenic </w:t>
        </w:r>
      </w:ins>
      <w:ins w:id="2507" w:author="Darren Burgess" w:date="2014-02-27T12:38:00Z">
        <w:r w:rsidR="0019739A" w:rsidRPr="0019739A">
          <w:t>ε4 allele</w:t>
        </w:r>
        <w:r w:rsidR="0019739A">
          <w:t xml:space="preserve"> of </w:t>
        </w:r>
        <w:proofErr w:type="spellStart"/>
        <w:r w:rsidR="0019739A" w:rsidRPr="0019739A">
          <w:t>apolipoprotein</w:t>
        </w:r>
        <w:proofErr w:type="spellEnd"/>
        <w:r w:rsidR="0019739A" w:rsidRPr="0019739A">
          <w:t xml:space="preserve"> </w:t>
        </w:r>
        <w:del w:id="2508" w:author="Gib Hemani" w:date="2014-03-13T18:02:00Z">
          <w:r w:rsidR="0019739A" w:rsidRPr="0019739A" w:rsidDel="000B1E2C">
            <w:delText xml:space="preserve">E </w:delText>
          </w:r>
        </w:del>
      </w:ins>
      <w:ins w:id="2509" w:author="Darren Burgess" w:date="2014-02-27T11:45:00Z">
        <w:del w:id="2510" w:author="Gib Hemani" w:date="2014-03-13T18:02:00Z">
          <w:r w:rsidR="00E15DF5" w:rsidRPr="00E15DF5" w:rsidDel="000B1E2C">
            <w:rPr>
              <w:b/>
              <w:rPrChange w:id="2511" w:author="Darren Burgess" w:date="2014-02-27T11:50:00Z">
                <w:rPr/>
              </w:rPrChange>
            </w:rPr>
            <w:delText>[Au:</w:delText>
          </w:r>
        </w:del>
      </w:ins>
      <w:ins w:id="2512" w:author="Darren Burgess" w:date="2014-02-27T11:49:00Z">
        <w:del w:id="2513" w:author="Gib Hemani" w:date="2014-03-13T18:02:00Z">
          <w:r w:rsidR="00E15DF5" w:rsidRPr="00E15DF5" w:rsidDel="000B1E2C">
            <w:rPr>
              <w:b/>
              <w:rPrChange w:id="2514" w:author="Darren Burgess" w:date="2014-02-27T11:50:00Z">
                <w:rPr/>
              </w:rPrChange>
            </w:rPr>
            <w:delText>OK?]</w:delText>
          </w:r>
        </w:del>
      </w:ins>
      <w:ins w:id="2515" w:author="Gib Hemani" w:date="2014-03-13T18:02:00Z">
        <w:r w:rsidR="000B1E2C">
          <w:t xml:space="preserve">E </w:t>
        </w:r>
      </w:ins>
      <w:ins w:id="2516" w:author="Darren Burgess" w:date="2014-02-27T12:38:00Z">
        <w:r w:rsidR="0019739A" w:rsidRPr="0019739A">
          <w:rPr>
            <w:rPrChange w:id="2517" w:author="Darren Burgess" w:date="2014-02-27T12:38:00Z">
              <w:rPr>
                <w:b/>
              </w:rPr>
            </w:rPrChange>
          </w:rPr>
          <w:t>(</w:t>
        </w:r>
      </w:ins>
      <w:del w:id="2518" w:author="Darren Burgess" w:date="2014-02-27T12:38:00Z">
        <w:r w:rsidR="00AF3973" w:rsidRPr="0019739A" w:rsidDel="0019739A">
          <w:delText xml:space="preserve"> </w:delText>
        </w:r>
      </w:del>
      <w:r w:rsidR="00C4057C" w:rsidRPr="00890F9C">
        <w:rPr>
          <w:i/>
        </w:rPr>
        <w:t>APOE4</w:t>
      </w:r>
      <w:r w:rsidR="00AF3973" w:rsidRPr="00890F9C">
        <w:t xml:space="preserve">). </w:t>
      </w:r>
      <w:ins w:id="2519" w:author="Darren Burgess" w:date="2014-02-27T11:50:00Z">
        <w:r w:rsidR="00E15DF5">
          <w:t>Al</w:t>
        </w:r>
      </w:ins>
      <w:del w:id="2520" w:author="Darren Burgess" w:date="2014-02-27T11:50:00Z">
        <w:r w:rsidR="00AF3973" w:rsidRPr="00890F9C" w:rsidDel="00E15DF5">
          <w:delText>T</w:delText>
        </w:r>
      </w:del>
      <w:ins w:id="2521" w:author="Darren Burgess" w:date="2014-02-27T11:50:00Z">
        <w:r w:rsidR="00E15DF5">
          <w:t>t</w:t>
        </w:r>
      </w:ins>
      <w:r w:rsidR="00AF3973" w:rsidRPr="00890F9C">
        <w:t>hough</w:t>
      </w:r>
      <w:r w:rsidR="00B51D06" w:rsidRPr="00890F9C">
        <w:t>, ostensibly,</w:t>
      </w:r>
      <w:r w:rsidR="00AF3973" w:rsidRPr="00890F9C">
        <w:t xml:space="preserve"> this is more than </w:t>
      </w:r>
      <w:r w:rsidR="00B51D06" w:rsidRPr="00890F9C">
        <w:t xml:space="preserve">what </w:t>
      </w:r>
      <w:r w:rsidR="00AF3973" w:rsidRPr="00890F9C">
        <w:t xml:space="preserve">is expected by chance, </w:t>
      </w:r>
      <w:proofErr w:type="spellStart"/>
      <w:r w:rsidR="00B51D06" w:rsidRPr="00890F9C">
        <w:t>Combarros</w:t>
      </w:r>
      <w:proofErr w:type="spellEnd"/>
      <w:r w:rsidR="00B51D06" w:rsidRPr="00890F9C">
        <w:t xml:space="preserve"> </w:t>
      </w:r>
      <w:r w:rsidR="00C4057C" w:rsidRPr="00890F9C">
        <w:rPr>
          <w:i/>
        </w:rPr>
        <w:t>et al</w:t>
      </w:r>
      <w:r w:rsidR="003C3192" w:rsidRPr="00890F9C">
        <w:t>.</w:t>
      </w:r>
      <w:r w:rsidR="00B51D06" w:rsidRPr="00890F9C">
        <w:t xml:space="preserve"> pointed out that there</w:t>
      </w:r>
      <w:r w:rsidR="00AF3973" w:rsidRPr="00890F9C">
        <w:t xml:space="preserve"> are many limitations</w:t>
      </w:r>
      <w:r w:rsidR="00B51D06" w:rsidRPr="00890F9C">
        <w:t xml:space="preserve"> to how these studies were conducted</w:t>
      </w:r>
      <w:ins w:id="2522" w:author="Darren Burgess" w:date="2014-02-27T11:50:00Z">
        <w:r w:rsidR="00E15DF5">
          <w:t>;</w:t>
        </w:r>
      </w:ins>
      <w:del w:id="2523" w:author="Darren Burgess" w:date="2014-02-27T11:50:00Z">
        <w:r w:rsidR="00B51D06" w:rsidRPr="00890F9C" w:rsidDel="00E15DF5">
          <w:delText>,</w:delText>
        </w:r>
      </w:del>
      <w:r w:rsidR="00B51D06" w:rsidRPr="00890F9C">
        <w:t xml:space="preserve"> notably,</w:t>
      </w:r>
      <w:r w:rsidR="00AF3973" w:rsidRPr="00890F9C">
        <w:t xml:space="preserve"> most of the studies did not adjust for relevant covariates</w:t>
      </w:r>
      <w:ins w:id="2524" w:author="Gib Hemani" w:date="2014-03-13T17:57:00Z">
        <w:r w:rsidR="00D52912">
          <w:t xml:space="preserve"> or potential confounding from population stratification,</w:t>
        </w:r>
      </w:ins>
      <w:del w:id="2525" w:author="Gib Hemani" w:date="2014-03-13T17:57:00Z">
        <w:r w:rsidR="00AF3973" w:rsidRPr="00890F9C" w:rsidDel="00D52912">
          <w:delText>,</w:delText>
        </w:r>
      </w:del>
      <w:r w:rsidR="00AF3973" w:rsidRPr="00890F9C">
        <w:t xml:space="preserve"> nor did they s</w:t>
      </w:r>
      <w:r w:rsidR="00B51D06" w:rsidRPr="00890F9C">
        <w:t>how evidence of replication</w:t>
      </w:r>
      <w:ins w:id="2526" w:author="Gib Hemani" w:date="2014-03-13T18:03:00Z">
        <w:r w:rsidR="000B1E2C">
          <w:t>.</w:t>
        </w:r>
      </w:ins>
      <w:del w:id="2527" w:author="Gib Hemani" w:date="2014-03-13T18:03:00Z">
        <w:r w:rsidR="00B51D06" w:rsidRPr="00890F9C" w:rsidDel="000B1E2C">
          <w:delText xml:space="preserve">. </w:delText>
        </w:r>
      </w:del>
    </w:p>
    <w:p w14:paraId="574F0DA3" w14:textId="77777777" w:rsidR="00AF3973" w:rsidRPr="00890F9C" w:rsidRDefault="00AF3973" w:rsidP="00AF3973"/>
    <w:p w14:paraId="0ECB1377" w14:textId="45F4349E" w:rsidR="00B51D06" w:rsidRPr="00890F9C" w:rsidRDefault="00DD0CCD" w:rsidP="00AF3973">
      <w:ins w:id="2528" w:author="Darren Burgess" w:date="2014-02-27T11:56:00Z">
        <w:r>
          <w:t xml:space="preserve">Owing to the variability in </w:t>
        </w:r>
      </w:ins>
      <w:ins w:id="2529" w:author="Darren Burgess" w:date="2014-02-27T11:57:00Z">
        <w:r>
          <w:t>design and repr</w:t>
        </w:r>
      </w:ins>
      <w:ins w:id="2530" w:author="Darren Burgess" w:date="2014-02-27T11:58:00Z">
        <w:r>
          <w:t>o</w:t>
        </w:r>
      </w:ins>
      <w:ins w:id="2531" w:author="Darren Burgess" w:date="2014-02-27T11:57:00Z">
        <w:r>
          <w:t>ducibility</w:t>
        </w:r>
      </w:ins>
      <w:ins w:id="2532" w:author="Darren Burgess" w:date="2014-02-27T11:56:00Z">
        <w:r>
          <w:t xml:space="preserve"> of epistasis</w:t>
        </w:r>
      </w:ins>
      <w:ins w:id="2533" w:author="Darren Burgess" w:date="2014-02-27T11:57:00Z">
        <w:r>
          <w:t xml:space="preserve"> studies</w:t>
        </w:r>
      </w:ins>
      <w:ins w:id="2534" w:author="Darren Burgess" w:date="2014-02-27T11:56:00Z">
        <w:r>
          <w:t xml:space="preserve">, </w:t>
        </w:r>
      </w:ins>
      <w:ins w:id="2535" w:author="Darren Burgess" w:date="2014-02-27T11:58:00Z">
        <w:del w:id="2536" w:author="Gib Hemani" w:date="2014-03-13T18:04:00Z">
          <w:r w:rsidRPr="00DD0CCD" w:rsidDel="000B1E2C">
            <w:rPr>
              <w:b/>
              <w:rPrChange w:id="2537" w:author="Darren Burgess" w:date="2014-02-27T11:58:00Z">
                <w:rPr/>
              </w:rPrChange>
            </w:rPr>
            <w:delText>[Au:OK?]</w:delText>
          </w:r>
          <w:r w:rsidDel="000B1E2C">
            <w:delText xml:space="preserve"> </w:delText>
          </w:r>
        </w:del>
      </w:ins>
      <w:del w:id="2538" w:author="Darren Burgess" w:date="2014-02-27T11:56:00Z">
        <w:r w:rsidR="00B51D06" w:rsidRPr="00890F9C" w:rsidDel="00DD0CCD">
          <w:delText>T</w:delText>
        </w:r>
      </w:del>
      <w:ins w:id="2539" w:author="Darren Burgess" w:date="2014-02-27T11:56:00Z">
        <w:r>
          <w:t>t</w:t>
        </w:r>
      </w:ins>
      <w:r w:rsidR="00B51D06" w:rsidRPr="00890F9C">
        <w:t>he Epistasis Project was created</w:t>
      </w:r>
      <w:del w:id="2540" w:author="Darren Burgess" w:date="2014-02-27T11:57:00Z">
        <w:r w:rsidR="00B51D06" w:rsidRPr="00890F9C" w:rsidDel="00DD0CCD">
          <w:delText xml:space="preserve"> for this reason,</w:delText>
        </w:r>
      </w:del>
      <w:r w:rsidR="00B51D06" w:rsidRPr="00890F9C">
        <w:t xml:space="preserve"> to provide a </w:t>
      </w:r>
      <w:proofErr w:type="spellStart"/>
      <w:r w:rsidR="00B51D06" w:rsidRPr="00890F9C">
        <w:t>regularised</w:t>
      </w:r>
      <w:proofErr w:type="spellEnd"/>
      <w:r w:rsidR="00B51D06" w:rsidRPr="00890F9C">
        <w:t xml:space="preserve"> framework for replication of claims of epistasis in a large, well-controlled study. To date, a few reports of epistasis from candidate gene studies have been discovered</w:t>
      </w:r>
      <w:r w:rsidR="004D073D" w:rsidRPr="00890F9C">
        <w:fldChar w:fldCharType="begin" w:fldLock="1"/>
      </w:r>
      <w:r w:rsidR="005C48AB">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"&lt;sup&gt;99\u2013101&lt;/sup&gt;" }, "properties" : { "noteIndex" : 0 }, "schema" : "https://github.com/citation-style-language/schema/raw/master/csl-citation.json" }</w:instrText>
      </w:r>
      <w:r w:rsidR="004D073D" w:rsidRPr="00890F9C">
        <w:fldChar w:fldCharType="separate"/>
      </w:r>
      <w:r w:rsidR="005C48AB" w:rsidRPr="005C48AB">
        <w:rPr>
          <w:noProof/>
          <w:vertAlign w:val="superscript"/>
        </w:rPr>
        <w:t>99–101</w:t>
      </w:r>
      <w:r w:rsidR="004D073D" w:rsidRPr="00890F9C">
        <w:fldChar w:fldCharType="end"/>
      </w:r>
      <w:r w:rsidR="00B51D06" w:rsidRPr="00890F9C">
        <w:t xml:space="preserve"> or shown to replicate</w:t>
      </w:r>
      <w:r w:rsidR="004D073D" w:rsidRPr="00890F9C">
        <w:fldChar w:fldCharType="begin" w:fldLock="1"/>
      </w:r>
      <w:r w:rsidR="005C48AB">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"&lt;sup&gt;102&lt;/sup&gt;" }, "properties" : { "noteIndex" : 0 }, "schema" : "https://github.com/citation-style-language/schema/raw/master/csl-citation.json" }</w:instrText>
      </w:r>
      <w:r w:rsidR="004D073D" w:rsidRPr="00890F9C">
        <w:fldChar w:fldCharType="separate"/>
      </w:r>
      <w:r w:rsidR="005C48AB" w:rsidRPr="005C48AB">
        <w:rPr>
          <w:noProof/>
          <w:vertAlign w:val="superscript"/>
        </w:rPr>
        <w:t>102</w:t>
      </w:r>
      <w:r w:rsidR="004D073D" w:rsidRPr="00890F9C">
        <w:fldChar w:fldCharType="end"/>
      </w:r>
      <w:r w:rsidR="00B51D06" w:rsidRPr="00890F9C">
        <w:t xml:space="preserve"> in the Epistasis Project cohort, but perhaps the main conclusion from this work is that </w:t>
      </w:r>
      <w:ins w:id="2541" w:author="Darren Burgess" w:date="2014-02-27T11:59:00Z">
        <w:r>
          <w:t xml:space="preserve">epistasis </w:t>
        </w:r>
      </w:ins>
      <w:del w:id="2542" w:author="Darren Burgess" w:date="2014-02-27T11:59:00Z">
        <w:r w:rsidR="00B51D06" w:rsidRPr="00890F9C" w:rsidDel="00DD0CCD">
          <w:delText xml:space="preserve">one </w:delText>
        </w:r>
      </w:del>
      <w:r w:rsidR="00B51D06" w:rsidRPr="00890F9C">
        <w:t>must be cautious</w:t>
      </w:r>
      <w:ins w:id="2543" w:author="Darren Burgess" w:date="2014-02-27T11:59:00Z">
        <w:r>
          <w:t>ly</w:t>
        </w:r>
      </w:ins>
      <w:del w:id="2544" w:author="Darren Burgess" w:date="2014-02-27T11:59:00Z">
        <w:r w:rsidR="00B51D06" w:rsidRPr="00890F9C" w:rsidDel="00DD0CCD">
          <w:delText xml:space="preserve"> in</w:delText>
        </w:r>
      </w:del>
      <w:r w:rsidR="00B51D06" w:rsidRPr="00890F9C">
        <w:t xml:space="preserve"> report</w:t>
      </w:r>
      <w:ins w:id="2545" w:author="Darren Burgess" w:date="2014-02-27T11:59:00Z">
        <w:r>
          <w:t>ed</w:t>
        </w:r>
      </w:ins>
      <w:del w:id="2546" w:author="Darren Burgess" w:date="2014-02-27T11:59:00Z">
        <w:r w:rsidR="00B51D06" w:rsidRPr="00890F9C" w:rsidDel="00DD0CCD">
          <w:delText>ing</w:delText>
        </w:r>
      </w:del>
      <w:r w:rsidR="00B51D06" w:rsidRPr="00890F9C">
        <w:t xml:space="preserve"> </w:t>
      </w:r>
      <w:del w:id="2547" w:author="Darren Burgess" w:date="2014-02-27T11:59:00Z">
        <w:r w:rsidR="00B51D06" w:rsidRPr="00890F9C" w:rsidDel="00DD0CCD">
          <w:delText xml:space="preserve">or </w:delText>
        </w:r>
      </w:del>
      <w:ins w:id="2548" w:author="Darren Burgess" w:date="2014-02-27T11:59:00Z">
        <w:r>
          <w:t>and</w:t>
        </w:r>
        <w:r w:rsidRPr="00890F9C">
          <w:t xml:space="preserve"> </w:t>
        </w:r>
      </w:ins>
      <w:r w:rsidR="00B51D06" w:rsidRPr="00890F9C">
        <w:t>interpret</w:t>
      </w:r>
      <w:ins w:id="2549" w:author="Darren Burgess" w:date="2014-02-27T11:59:00Z">
        <w:r>
          <w:t>ed</w:t>
        </w:r>
      </w:ins>
      <w:del w:id="2550" w:author="Darren Burgess" w:date="2014-02-27T11:59:00Z">
        <w:r w:rsidR="00B51D06" w:rsidRPr="00890F9C" w:rsidDel="00DD0CCD">
          <w:delText>ing epistasis</w:delText>
        </w:r>
      </w:del>
      <w:r w:rsidR="00B51D06" w:rsidRPr="00890F9C">
        <w:t xml:space="preserve"> because </w:t>
      </w:r>
      <w:del w:id="2551" w:author="Darren Burgess" w:date="2014-02-27T12:00:00Z">
        <w:r w:rsidR="00B51D06" w:rsidRPr="00890F9C" w:rsidDel="00DD0CCD">
          <w:delText xml:space="preserve">it appears that </w:delText>
        </w:r>
      </w:del>
      <w:r w:rsidR="00401EC2" w:rsidRPr="00890F9C">
        <w:t xml:space="preserve">in the absence of solid replication </w:t>
      </w:r>
      <w:del w:id="2552" w:author="Darren Burgess" w:date="2014-02-27T12:00:00Z">
        <w:r w:rsidR="00401EC2" w:rsidRPr="00890F9C" w:rsidDel="00CA39FE">
          <w:delText xml:space="preserve">we cannot refute the argument that </w:delText>
        </w:r>
        <w:r w:rsidR="00B51D06" w:rsidRPr="00890F9C" w:rsidDel="00CA39FE">
          <w:delText xml:space="preserve">the </w:delText>
        </w:r>
        <w:r w:rsidR="00D84B37" w:rsidRPr="00890F9C" w:rsidDel="00CA39FE">
          <w:delText xml:space="preserve">results are consistent with </w:delText>
        </w:r>
      </w:del>
      <w:r w:rsidR="00D84B37" w:rsidRPr="00890F9C">
        <w:t xml:space="preserve">the </w:t>
      </w:r>
      <w:r w:rsidR="00B51D06" w:rsidRPr="00890F9C">
        <w:t xml:space="preserve">majority </w:t>
      </w:r>
      <w:ins w:id="2553" w:author="Darren Burgess" w:date="2014-02-27T12:01:00Z">
        <w:r w:rsidR="00CA39FE">
          <w:t xml:space="preserve">of identified </w:t>
        </w:r>
        <w:proofErr w:type="spellStart"/>
        <w:r w:rsidR="00CA39FE">
          <w:t>epistatic</w:t>
        </w:r>
        <w:proofErr w:type="spellEnd"/>
        <w:r w:rsidR="00CA39FE">
          <w:t xml:space="preserve"> interactions might be </w:t>
        </w:r>
      </w:ins>
      <w:del w:id="2554" w:author="Gib Hemani" w:date="2014-03-14T00:09:00Z">
        <w:r w:rsidR="00D84B37" w:rsidRPr="00890F9C" w:rsidDel="00D1666E">
          <w:delText xml:space="preserve">being </w:delText>
        </w:r>
      </w:del>
      <w:r w:rsidR="00B51D06" w:rsidRPr="00890F9C">
        <w:t>false positives.</w:t>
      </w:r>
      <w:ins w:id="2555" w:author="Darren Burgess" w:date="2014-02-27T12:01:00Z">
        <w:del w:id="2556" w:author="Gib Hemani" w:date="2014-03-13T18:04:00Z">
          <w:r w:rsidR="00CA39FE" w:rsidDel="00B30225">
            <w:delText xml:space="preserve"> </w:delText>
          </w:r>
          <w:r w:rsidR="00CA39FE" w:rsidRPr="00CA39FE" w:rsidDel="00B30225">
            <w:rPr>
              <w:b/>
              <w:rPrChange w:id="2557" w:author="Darren Burgess" w:date="2014-02-27T12:01:00Z">
                <w:rPr/>
              </w:rPrChange>
            </w:rPr>
            <w:delText>[Au:OK? Original wording seem</w:delText>
          </w:r>
          <w:r w:rsidR="00CA39FE" w:rsidDel="00B30225">
            <w:rPr>
              <w:b/>
            </w:rPr>
            <w:delText>e</w:delText>
          </w:r>
          <w:r w:rsidR="00CA39FE" w:rsidRPr="00CA39FE" w:rsidDel="00B30225">
            <w:rPr>
              <w:b/>
              <w:rPrChange w:id="2558" w:author="Darren Burgess" w:date="2014-02-27T12:01:00Z">
                <w:rPr/>
              </w:rPrChange>
            </w:rPr>
            <w:delText>d a bit convoluted]</w:delText>
          </w:r>
        </w:del>
      </w:ins>
    </w:p>
    <w:p w14:paraId="1FB66944" w14:textId="77777777" w:rsidR="00AF3973" w:rsidRPr="00890F9C" w:rsidRDefault="00AF3973" w:rsidP="00AF3973"/>
    <w:p w14:paraId="33F10F8D" w14:textId="4EBFABBF" w:rsidR="009F7282" w:rsidRPr="00890F9C" w:rsidRDefault="003D4C3E" w:rsidP="00113BE5">
      <w:r w:rsidRPr="00890F9C">
        <w:t>Beyond</w:t>
      </w:r>
      <w:r w:rsidR="00B51D06" w:rsidRPr="00890F9C">
        <w:t xml:space="preserve"> the Epistasis Project other statistically robust examples of </w:t>
      </w:r>
      <w:r w:rsidR="00235BDE" w:rsidRPr="00890F9C">
        <w:t>epistasis have</w:t>
      </w:r>
      <w:r w:rsidR="00E548EE" w:rsidRPr="00890F9C">
        <w:t xml:space="preserve"> also</w:t>
      </w:r>
      <w:r w:rsidR="00235BDE" w:rsidRPr="00890F9C">
        <w:t xml:space="preserve"> been shown. </w:t>
      </w:r>
      <w:r w:rsidR="00AF3973" w:rsidRPr="00890F9C">
        <w:t xml:space="preserve">For example, </w:t>
      </w:r>
      <w:proofErr w:type="spellStart"/>
      <w:r w:rsidR="00AF3973" w:rsidRPr="00890F9C">
        <w:t>Rhinn</w:t>
      </w:r>
      <w:proofErr w:type="spellEnd"/>
      <w:r w:rsidR="00AF3973" w:rsidRPr="00890F9C">
        <w:t xml:space="preserve"> </w:t>
      </w:r>
      <w:r w:rsidR="00C4057C" w:rsidRPr="00890F9C">
        <w:rPr>
          <w:i/>
        </w:rPr>
        <w:t>et al</w:t>
      </w:r>
      <w:r w:rsidR="001548F0" w:rsidRPr="00890F9C">
        <w:rPr>
          <w:i/>
        </w:rPr>
        <w:t>.</w:t>
      </w:r>
      <w:r w:rsidR="004D073D" w:rsidRPr="00890F9C">
        <w:fldChar w:fldCharType="begin" w:fldLock="1"/>
      </w:r>
      <w:r w:rsidR="005C48AB">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"&lt;sup&gt;103&lt;/sup&gt;" }, "properties" : { "noteIndex" : 0 }, "schema" : "https://github.com/citation-style-language/schema/raw/master/csl-citation.json" }</w:instrText>
      </w:r>
      <w:r w:rsidR="004D073D" w:rsidRPr="00890F9C">
        <w:fldChar w:fldCharType="separate"/>
      </w:r>
      <w:r w:rsidR="005C48AB" w:rsidRPr="005C48AB">
        <w:rPr>
          <w:noProof/>
          <w:vertAlign w:val="superscript"/>
        </w:rPr>
        <w:t>103</w:t>
      </w:r>
      <w:r w:rsidR="004D073D" w:rsidRPr="00890F9C">
        <w:fldChar w:fldCharType="end"/>
      </w:r>
      <w:r w:rsidR="00AF3973" w:rsidRPr="00890F9C">
        <w:t xml:space="preserve"> designed a study to identify differential gene expression caused by </w:t>
      </w:r>
      <w:r w:rsidR="00C4057C" w:rsidRPr="00890F9C">
        <w:rPr>
          <w:i/>
        </w:rPr>
        <w:t>APOE4</w:t>
      </w:r>
      <w:r w:rsidR="00AF3973" w:rsidRPr="00890F9C">
        <w:t xml:space="preserve"> and independent of </w:t>
      </w:r>
      <w:r w:rsidR="00C4057C" w:rsidRPr="00890F9C">
        <w:rPr>
          <w:i/>
        </w:rPr>
        <w:t>APOE4</w:t>
      </w:r>
      <w:r w:rsidR="00AF3973" w:rsidRPr="00890F9C">
        <w:t xml:space="preserve"> in conferring a risk for late</w:t>
      </w:r>
      <w:ins w:id="2559" w:author="Darren Burgess" w:date="2014-02-27T12:04:00Z">
        <w:r w:rsidR="00FE4A8F">
          <w:t>-</w:t>
        </w:r>
      </w:ins>
      <w:del w:id="2560" w:author="Darren Burgess" w:date="2014-02-27T12:04:00Z">
        <w:r w:rsidR="00AF3973" w:rsidRPr="00890F9C" w:rsidDel="00FE4A8F">
          <w:delText xml:space="preserve"> </w:delText>
        </w:r>
      </w:del>
      <w:r w:rsidR="00AF3973" w:rsidRPr="00890F9C">
        <w:t xml:space="preserve">onset Alzheimer’s disease. In doing so, they demonstrated two genetic interactions where SNPs regulating </w:t>
      </w:r>
      <w:r w:rsidR="00C4057C" w:rsidRPr="00890F9C">
        <w:rPr>
          <w:i/>
        </w:rPr>
        <w:t>FYN</w:t>
      </w:r>
      <w:r w:rsidR="00AF3973" w:rsidRPr="00890F9C">
        <w:t xml:space="preserve"> and </w:t>
      </w:r>
      <w:r w:rsidR="00C4057C" w:rsidRPr="00890F9C">
        <w:rPr>
          <w:i/>
        </w:rPr>
        <w:t>RNF219</w:t>
      </w:r>
      <w:r w:rsidR="00AF3973" w:rsidRPr="00890F9C">
        <w:t xml:space="preserve"> each decreased the risk of Alzheimer’s </w:t>
      </w:r>
      <w:ins w:id="2561" w:author="Darren Burgess" w:date="2014-02-27T12:32:00Z">
        <w:r w:rsidR="0019739A">
          <w:t xml:space="preserve">disease </w:t>
        </w:r>
      </w:ins>
      <w:r w:rsidR="00AF3973" w:rsidRPr="00890F9C">
        <w:t xml:space="preserve">in </w:t>
      </w:r>
      <w:r w:rsidR="00C4057C" w:rsidRPr="00890F9C">
        <w:rPr>
          <w:i/>
        </w:rPr>
        <w:t>APOE4</w:t>
      </w:r>
      <w:r w:rsidR="00AF3973" w:rsidRPr="00890F9C">
        <w:t xml:space="preserve"> non-carriers, but not in </w:t>
      </w:r>
      <w:r w:rsidR="00C4057C" w:rsidRPr="00890F9C">
        <w:rPr>
          <w:i/>
        </w:rPr>
        <w:t>APOE4</w:t>
      </w:r>
      <w:r w:rsidR="00AF3973" w:rsidRPr="00890F9C">
        <w:t xml:space="preserve"> carriers. This finding was also statistically replicated in independent samples.</w:t>
      </w:r>
      <w:r w:rsidRPr="00890F9C">
        <w:t xml:space="preserve"> </w:t>
      </w:r>
      <w:ins w:id="2562" w:author="Darren Burgess" w:date="2014-02-27T12:43:00Z">
        <w:del w:id="2563" w:author="Gib Hemani" w:date="2014-03-13T18:08:00Z">
          <w:r w:rsidR="00176A74" w:rsidRPr="00176A74" w:rsidDel="00874306">
            <w:rPr>
              <w:b/>
              <w:rPrChange w:id="2564" w:author="Darren Burgess" w:date="2014-02-27T12:46:00Z">
                <w:rPr/>
              </w:rPrChange>
            </w:rPr>
            <w:delText xml:space="preserve">[Au: the following text is interesting but will need a stronger link to the rest of the paragraph. </w:delText>
          </w:r>
        </w:del>
      </w:ins>
      <w:ins w:id="2565" w:author="Darren Burgess" w:date="2014-02-27T12:44:00Z">
        <w:del w:id="2566" w:author="Gib Hemani" w:date="2014-03-13T18:08:00Z">
          <w:r w:rsidR="00176A74" w:rsidRPr="00176A74" w:rsidDel="00874306">
            <w:rPr>
              <w:b/>
              <w:rPrChange w:id="2567" w:author="Darren Burgess" w:date="2014-02-27T12:46:00Z">
                <w:rPr/>
              </w:rPrChange>
            </w:rPr>
            <w:delText xml:space="preserve">Presumably the connection is that expression changes in </w:delText>
          </w:r>
        </w:del>
      </w:ins>
      <w:ins w:id="2568" w:author="Darren Burgess" w:date="2014-02-27T12:45:00Z">
        <w:del w:id="2569" w:author="Gib Hemani" w:date="2014-03-13T18:08:00Z">
          <w:r w:rsidR="00176A74" w:rsidRPr="00176A74" w:rsidDel="00874306">
            <w:rPr>
              <w:b/>
              <w:i/>
              <w:rPrChange w:id="2570" w:author="Darren Burgess" w:date="2014-02-27T12:46:00Z">
                <w:rPr>
                  <w:i/>
                </w:rPr>
              </w:rPrChange>
            </w:rPr>
            <w:delText>FYN</w:delText>
          </w:r>
          <w:r w:rsidR="00176A74" w:rsidRPr="00176A74" w:rsidDel="00874306">
            <w:rPr>
              <w:b/>
              <w:rPrChange w:id="2571" w:author="Darren Burgess" w:date="2014-02-27T12:46:00Z">
                <w:rPr/>
              </w:rPrChange>
            </w:rPr>
            <w:delText xml:space="preserve"> and </w:delText>
          </w:r>
          <w:r w:rsidR="00176A74" w:rsidRPr="00176A74" w:rsidDel="00874306">
            <w:rPr>
              <w:b/>
              <w:i/>
              <w:rPrChange w:id="2572" w:author="Darren Burgess" w:date="2014-02-27T12:46:00Z">
                <w:rPr>
                  <w:i/>
                </w:rPr>
              </w:rPrChange>
            </w:rPr>
            <w:delText>RNF219</w:delText>
          </w:r>
          <w:r w:rsidR="00176A74" w:rsidRPr="00176A74" w:rsidDel="00874306">
            <w:rPr>
              <w:b/>
              <w:rPrChange w:id="2573" w:author="Darren Burgess" w:date="2014-02-27T12:46:00Z">
                <w:rPr/>
              </w:rPrChange>
            </w:rPr>
            <w:delText xml:space="preserve"> (which have known modulatory effects on APP</w:delText>
          </w:r>
        </w:del>
      </w:ins>
      <w:ins w:id="2574" w:author="Darren Burgess" w:date="2014-02-27T12:46:00Z">
        <w:del w:id="2575" w:author="Gib Hemani" w:date="2014-03-13T18:08:00Z">
          <w:r w:rsidR="00176A74" w:rsidRPr="00176A74" w:rsidDel="00874306">
            <w:rPr>
              <w:b/>
              <w:rPrChange w:id="2576" w:author="Darren Burgess" w:date="2014-02-27T12:46:00Z">
                <w:rPr/>
              </w:rPrChange>
            </w:rPr>
            <w:delText xml:space="preserve"> and hence Alzheimer’s onset</w:delText>
          </w:r>
        </w:del>
      </w:ins>
      <w:ins w:id="2577" w:author="Darren Burgess" w:date="2014-02-27T12:45:00Z">
        <w:del w:id="2578" w:author="Gib Hemani" w:date="2014-03-13T18:08:00Z">
          <w:r w:rsidR="00176A74" w:rsidRPr="00176A74" w:rsidDel="00874306">
            <w:rPr>
              <w:b/>
              <w:rPrChange w:id="2579" w:author="Darren Burgess" w:date="2014-02-27T12:46:00Z">
                <w:rPr/>
              </w:rPrChange>
            </w:rPr>
            <w:delText xml:space="preserve">) are </w:delText>
          </w:r>
        </w:del>
      </w:ins>
      <w:ins w:id="2580" w:author="Darren Burgess" w:date="2014-02-27T12:46:00Z">
        <w:del w:id="2581" w:author="Gib Hemani" w:date="2014-03-13T18:08:00Z">
          <w:r w:rsidR="00176A74" w:rsidRPr="00176A74" w:rsidDel="00874306">
            <w:rPr>
              <w:b/>
              <w:rPrChange w:id="2582" w:author="Darren Burgess" w:date="2014-02-27T12:46:00Z">
                <w:rPr/>
              </w:rPrChange>
            </w:rPr>
            <w:delText>examples</w:delText>
          </w:r>
        </w:del>
      </w:ins>
      <w:ins w:id="2583" w:author="Darren Burgess" w:date="2014-02-27T12:45:00Z">
        <w:del w:id="2584" w:author="Gib Hemani" w:date="2014-03-13T18:08:00Z">
          <w:r w:rsidR="00176A74" w:rsidRPr="00176A74" w:rsidDel="00874306">
            <w:rPr>
              <w:b/>
              <w:rPrChange w:id="2585" w:author="Darren Burgess" w:date="2014-02-27T12:46:00Z">
                <w:rPr/>
              </w:rPrChange>
            </w:rPr>
            <w:delText xml:space="preserve"> </w:delText>
          </w:r>
        </w:del>
      </w:ins>
      <w:ins w:id="2586" w:author="Darren Burgess" w:date="2014-02-27T12:46:00Z">
        <w:del w:id="2587" w:author="Gib Hemani" w:date="2014-03-13T18:08:00Z">
          <w:r w:rsidR="00176A74" w:rsidRPr="00176A74" w:rsidDel="00874306">
            <w:rPr>
              <w:b/>
              <w:rPrChange w:id="2588" w:author="Darren Burgess" w:date="2014-02-27T12:46:00Z">
                <w:rPr/>
              </w:rPrChange>
            </w:rPr>
            <w:delText>of a useful endophenotypes?]</w:delText>
          </w:r>
        </w:del>
      </w:ins>
      <w:ins w:id="2589" w:author="Darren Burgess" w:date="2014-02-27T12:45:00Z">
        <w:del w:id="2590" w:author="Gib Hemani" w:date="2014-03-13T18:08:00Z">
          <w:r w:rsidR="00176A74" w:rsidRPr="00176A74" w:rsidDel="00874306">
            <w:rPr>
              <w:b/>
              <w:rPrChange w:id="2591" w:author="Darren Burgess" w:date="2014-02-27T12:46:00Z">
                <w:rPr/>
              </w:rPrChange>
            </w:rPr>
            <w:delText xml:space="preserve"> </w:delText>
          </w:r>
        </w:del>
      </w:ins>
      <w:r w:rsidRPr="00890F9C">
        <w:t>The</w:t>
      </w:r>
      <w:r w:rsidR="00235BDE" w:rsidRPr="00890F9C">
        <w:t xml:space="preserve"> </w:t>
      </w:r>
      <w:ins w:id="2592" w:author="Gib Hemani" w:date="2014-03-13T18:06:00Z">
        <w:r w:rsidR="00874306">
          <w:t xml:space="preserve">successful </w:t>
        </w:r>
      </w:ins>
      <w:r w:rsidR="00235BDE" w:rsidRPr="00890F9C">
        <w:t xml:space="preserve">strategy of restricting the search to genetic effects that control </w:t>
      </w:r>
      <w:proofErr w:type="spellStart"/>
      <w:r w:rsidR="00235BDE" w:rsidRPr="00890F9C">
        <w:rPr>
          <w:b/>
        </w:rPr>
        <w:t>endophenotypes</w:t>
      </w:r>
      <w:proofErr w:type="spellEnd"/>
      <w:r w:rsidR="00235BDE" w:rsidRPr="00890F9C">
        <w:t xml:space="preserve"> </w:t>
      </w:r>
      <w:ins w:id="2593" w:author="Gib Hemani" w:date="2014-03-13T18:07:00Z">
        <w:r w:rsidR="00874306">
          <w:t xml:space="preserve">resonates with the </w:t>
        </w:r>
      </w:ins>
      <w:ins w:id="2594" w:author="Gib Hemani" w:date="2014-03-13T18:08:00Z">
        <w:r w:rsidR="00874306">
          <w:t>outcome</w:t>
        </w:r>
      </w:ins>
      <w:ins w:id="2595" w:author="Gib Hemani" w:date="2014-03-13T18:10:00Z">
        <w:r w:rsidR="00874306">
          <w:t>s</w:t>
        </w:r>
      </w:ins>
      <w:ins w:id="2596" w:author="Gib Hemani" w:date="2014-03-13T18:07:00Z">
        <w:r w:rsidR="00874306">
          <w:t xml:space="preserve"> from </w:t>
        </w:r>
      </w:ins>
      <w:ins w:id="2597" w:author="Gib Hemani" w:date="2014-03-13T18:10:00Z">
        <w:r w:rsidR="00874306">
          <w:t>many of the hypothesis-free studies</w:t>
        </w:r>
      </w:ins>
      <w:ins w:id="2598" w:author="Gib Hemani" w:date="2014-03-13T18:08:00Z">
        <w:r w:rsidR="00874306">
          <w:t>, supporting the notion that e</w:t>
        </w:r>
      </w:ins>
      <w:ins w:id="2599" w:author="Gib Hemani" w:date="2014-03-13T18:09:00Z">
        <w:r w:rsidR="00874306">
          <w:t>xamples of functional epistasis exhibit relatively little non-additive variance, thus making them hard to identify in highly polygenic complex traits.</w:t>
        </w:r>
      </w:ins>
      <w:del w:id="2600" w:author="Gib Hemani" w:date="2014-03-13T18:07:00Z">
        <w:r w:rsidR="00235BDE" w:rsidRPr="00890F9C" w:rsidDel="00874306">
          <w:delText>that are involved in the trait of interest is an attractive idea, because it is expected that genetic effects influencing endophenotypes will be larger than those influencing higher-order traits</w:delText>
        </w:r>
        <w:r w:rsidR="00DE74DC" w:rsidRPr="00890F9C" w:rsidDel="00874306">
          <w:delText xml:space="preserve">, perhaps due to their less </w:delText>
        </w:r>
        <w:r w:rsidR="00DE74DC" w:rsidRPr="00890F9C" w:rsidDel="00874306">
          <w:rPr>
            <w:b/>
          </w:rPr>
          <w:delText>polygenic architecture</w:delText>
        </w:r>
        <w:r w:rsidR="009F7282" w:rsidRPr="00890F9C" w:rsidDel="00874306">
          <w:delText>.</w:delText>
        </w:r>
      </w:del>
    </w:p>
    <w:p w14:paraId="41EE5064" w14:textId="77777777" w:rsidR="00DC228A" w:rsidRPr="00890F9C" w:rsidRDefault="00DC228A" w:rsidP="00113BE5"/>
    <w:p w14:paraId="6E8EE0B2" w14:textId="35E813D6" w:rsidR="00E81562" w:rsidRPr="00890F9C" w:rsidDel="00D1666E" w:rsidRDefault="00E81562" w:rsidP="00113BE5">
      <w:pPr>
        <w:rPr>
          <w:del w:id="2601" w:author="Gib Hemani" w:date="2014-03-14T00:17:00Z"/>
        </w:rPr>
      </w:pPr>
      <w:r w:rsidRPr="00890F9C">
        <w:t xml:space="preserve">Multiple sclerosis (MS) is another complex trait in which epistasis has been demonstrated to have an impact. Because the </w:t>
      </w:r>
      <w:r w:rsidR="00C4057C" w:rsidRPr="00890F9C">
        <w:rPr>
          <w:i/>
        </w:rPr>
        <w:t>HLA-DR2</w:t>
      </w:r>
      <w:r w:rsidRPr="00890F9C">
        <w:t xml:space="preserve"> haplotype in the MHC region showed complete </w:t>
      </w:r>
      <w:r w:rsidR="00956FF9" w:rsidRPr="00890F9C">
        <w:t>LD</w:t>
      </w:r>
      <w:r w:rsidRPr="00890F9C">
        <w:t xml:space="preserve"> over a long distance in multiple ethnic populations it was </w:t>
      </w:r>
      <w:proofErr w:type="spellStart"/>
      <w:r w:rsidRPr="00890F9C">
        <w:t>hypothesised</w:t>
      </w:r>
      <w:proofErr w:type="spellEnd"/>
      <w:r w:rsidRPr="00890F9C">
        <w:t xml:space="preserve"> that selection was maintaining the co-segregation of two alleles due to epistasis</w:t>
      </w:r>
      <w:ins w:id="2602" w:author="Gib Hemani" w:date="2014-03-13T18:06:00Z">
        <w:r w:rsidR="00B30225">
          <w:t xml:space="preserve">. </w:t>
        </w:r>
      </w:ins>
      <w:del w:id="2603" w:author="Gib Hemani" w:date="2014-03-13T18:06:00Z">
        <w:r w:rsidRPr="00890F9C" w:rsidDel="00B30225">
          <w:delText xml:space="preserve">. </w:delText>
        </w:r>
      </w:del>
      <w:ins w:id="2604" w:author="Darren Burgess" w:date="2014-02-27T12:51:00Z">
        <w:del w:id="2605" w:author="Gib Hemani" w:date="2014-03-13T18:06:00Z">
          <w:r w:rsidR="00176A74" w:rsidRPr="00176A74" w:rsidDel="00B30225">
            <w:rPr>
              <w:b/>
              <w:rPrChange w:id="2606" w:author="Darren Burgess" w:date="2014-02-27T12:52:00Z">
                <w:rPr/>
              </w:rPrChange>
            </w:rPr>
            <w:delText>[Au: this is the type of conceptual explanation (of how epistasis leads to signatures of LD) that is currently missing from your LD methods section]</w:delText>
          </w:r>
        </w:del>
      </w:ins>
      <w:r w:rsidRPr="00890F9C">
        <w:rPr>
          <w:i/>
        </w:rPr>
        <w:t>In vivo</w:t>
      </w:r>
      <w:r w:rsidRPr="00890F9C">
        <w:t xml:space="preserve"> studies in </w:t>
      </w:r>
      <w:proofErr w:type="spellStart"/>
      <w:r w:rsidRPr="00890F9C">
        <w:t>humanised</w:t>
      </w:r>
      <w:proofErr w:type="spellEnd"/>
      <w:r w:rsidRPr="00890F9C">
        <w:t xml:space="preserve"> mice confirmed that separation of the two alleles led to an MS-like phenotype</w:t>
      </w:r>
      <w:r w:rsidR="004D073D" w:rsidRPr="00890F9C">
        <w:fldChar w:fldCharType="begin" w:fldLock="1"/>
      </w:r>
      <w:r w:rsidR="005C48AB">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"&lt;sup&gt;104&lt;/sup&gt;" }, "properties" : { "noteIndex" : 0 }, "schema" : "https://github.com/citation-style-language/schema/raw/master/csl-citation.json" }</w:instrText>
      </w:r>
      <w:r w:rsidR="004D073D" w:rsidRPr="00890F9C">
        <w:fldChar w:fldCharType="separate"/>
      </w:r>
      <w:r w:rsidR="005C48AB" w:rsidRPr="005C48AB">
        <w:rPr>
          <w:noProof/>
          <w:vertAlign w:val="superscript"/>
        </w:rPr>
        <w:t>104</w:t>
      </w:r>
      <w:r w:rsidR="004D073D" w:rsidRPr="00890F9C">
        <w:fldChar w:fldCharType="end"/>
      </w:r>
      <w:r w:rsidRPr="00890F9C">
        <w:t xml:space="preserve">, and </w:t>
      </w:r>
      <w:r w:rsidR="009A32AA" w:rsidRPr="00890F9C">
        <w:t>subsequent analysis in human populations showed increased incidence of MS amongst individuals exhibiting recombination between the interacting loci</w:t>
      </w:r>
      <w:del w:id="2607" w:author="Darren Burgess" w:date="2014-02-27T12:56:00Z">
        <w:r w:rsidR="009A32AA" w:rsidRPr="00890F9C" w:rsidDel="003A7693">
          <w:delText>.</w:delText>
        </w:r>
      </w:del>
      <w:r w:rsidR="004D073D" w:rsidRPr="00890F9C">
        <w:fldChar w:fldCharType="begin" w:fldLock="1"/>
      </w:r>
      <w:r w:rsidR="005C48AB">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"&lt;sup&gt;105&lt;/sup&gt;" }, "properties" : { "noteIndex" : 0 }, "schema" : "https://github.com/citation-style-language/schema/raw/master/csl-citation.json" }</w:instrText>
      </w:r>
      <w:r w:rsidR="004D073D" w:rsidRPr="00890F9C">
        <w:fldChar w:fldCharType="separate"/>
      </w:r>
      <w:r w:rsidR="005C48AB" w:rsidRPr="005C48AB">
        <w:rPr>
          <w:noProof/>
          <w:vertAlign w:val="superscript"/>
        </w:rPr>
        <w:t>105</w:t>
      </w:r>
      <w:r w:rsidR="004D073D" w:rsidRPr="00890F9C">
        <w:fldChar w:fldCharType="end"/>
      </w:r>
      <w:ins w:id="2608" w:author="Darren Burgess" w:date="2014-02-27T12:56:00Z">
        <w:r w:rsidR="003A7693">
          <w:t xml:space="preserve">; both studies thus provide support for </w:t>
        </w:r>
      </w:ins>
      <w:ins w:id="2609" w:author="Darren Burgess" w:date="2014-02-27T12:57:00Z">
        <w:r w:rsidR="003A7693">
          <w:t>a role for this allelic pair in protecting from</w:t>
        </w:r>
      </w:ins>
      <w:ins w:id="2610" w:author="Darren Burgess" w:date="2014-02-27T12:56:00Z">
        <w:r w:rsidR="003A7693">
          <w:t xml:space="preserve"> MS</w:t>
        </w:r>
      </w:ins>
      <w:ins w:id="2611" w:author="Darren Burgess" w:date="2014-02-27T12:58:00Z">
        <w:r w:rsidR="003A7693">
          <w:t>.</w:t>
        </w:r>
      </w:ins>
    </w:p>
    <w:p w14:paraId="642E3ADA" w14:textId="77777777" w:rsidR="00FF261F" w:rsidDel="00D1666E" w:rsidRDefault="00FF261F" w:rsidP="00113BE5">
      <w:pPr>
        <w:rPr>
          <w:del w:id="2612" w:author="Gib Hemani" w:date="2014-03-14T00:17:00Z"/>
          <w:b/>
        </w:rPr>
      </w:pPr>
    </w:p>
    <w:p w14:paraId="1B64CE74" w14:textId="77777777" w:rsidR="00D1666E" w:rsidRDefault="00D1666E" w:rsidP="00113BE5">
      <w:pPr>
        <w:rPr>
          <w:ins w:id="2613" w:author="Gib Hemani" w:date="2014-03-14T00:17:00Z"/>
          <w:b/>
        </w:rPr>
      </w:pPr>
    </w:p>
    <w:p w14:paraId="0550EACC" w14:textId="77777777" w:rsidR="00D1666E" w:rsidRPr="00890F9C" w:rsidRDefault="00D1666E" w:rsidP="00113BE5">
      <w:pPr>
        <w:rPr>
          <w:ins w:id="2614" w:author="Gib Hemani" w:date="2014-03-14T00:17:00Z"/>
        </w:rPr>
      </w:pPr>
    </w:p>
    <w:p w14:paraId="42F5D1B1" w14:textId="09D5A286" w:rsidR="00432AB6" w:rsidRPr="00714103" w:rsidRDefault="006B33F7" w:rsidP="00113BE5">
      <w:pPr>
        <w:rPr>
          <w:b/>
          <w:rPrChange w:id="2615" w:author="Darren Burgess" w:date="2014-02-27T13:58:00Z">
            <w:rPr/>
          </w:rPrChange>
        </w:rPr>
      </w:pPr>
      <w:ins w:id="2616" w:author="Darren Burgess" w:date="2014-02-27T13:45:00Z">
        <w:del w:id="2617" w:author="Gib Hemani" w:date="2014-03-14T00:11:00Z">
          <w:r w:rsidRPr="00714103" w:rsidDel="00D1666E">
            <w:rPr>
              <w:b/>
              <w:rPrChange w:id="2618" w:author="Darren Burgess" w:date="2014-02-27T13:54:00Z">
                <w:rPr/>
              </w:rPrChange>
            </w:rPr>
            <w:delText xml:space="preserve">[Au: please see my note </w:delText>
          </w:r>
        </w:del>
      </w:ins>
      <w:ins w:id="2619" w:author="Darren Burgess" w:date="2014-02-27T13:54:00Z">
        <w:del w:id="2620" w:author="Gib Hemani" w:date="2014-03-14T00:11:00Z">
          <w:r w:rsidR="00714103" w:rsidRPr="00714103" w:rsidDel="00D1666E">
            <w:rPr>
              <w:b/>
              <w:rPrChange w:id="2621" w:author="Darren Burgess" w:date="2014-02-27T13:54:00Z">
                <w:rPr/>
              </w:rPrChange>
            </w:rPr>
            <w:delText xml:space="preserve">towards the beginning of this section </w:delText>
          </w:r>
        </w:del>
      </w:ins>
      <w:ins w:id="2622" w:author="Darren Burgess" w:date="2014-02-27T13:53:00Z">
        <w:del w:id="2623" w:author="Gib Hemani" w:date="2014-03-14T00:11:00Z">
          <w:r w:rsidR="00714103" w:rsidRPr="00714103" w:rsidDel="00D1666E">
            <w:rPr>
              <w:b/>
              <w:rPrChange w:id="2624" w:author="Darren Burgess" w:date="2014-02-27T13:54:00Z">
                <w:rPr/>
              </w:rPrChange>
            </w:rPr>
            <w:delText>about moving and consolidating this paragraph</w:delText>
          </w:r>
        </w:del>
      </w:ins>
      <w:ins w:id="2625" w:author="Darren Burgess" w:date="2014-02-27T13:54:00Z">
        <w:del w:id="2626" w:author="Gib Hemani" w:date="2014-03-14T00:11:00Z">
          <w:r w:rsidR="00714103" w:rsidRPr="00714103" w:rsidDel="00D1666E">
            <w:rPr>
              <w:b/>
              <w:rPrChange w:id="2627" w:author="Darren Burgess" w:date="2014-02-27T13:54:00Z">
                <w:rPr/>
              </w:rPrChange>
            </w:rPr>
            <w:delText xml:space="preserve"> with related studies]</w:delText>
          </w:r>
        </w:del>
      </w:ins>
      <w:ins w:id="2628" w:author="Darren Burgess" w:date="2014-02-27T13:45:00Z">
        <w:del w:id="2629" w:author="Gib Hemani" w:date="2014-03-14T00:11:00Z">
          <w:r w:rsidDel="00D1666E">
            <w:delText xml:space="preserve"> </w:delText>
          </w:r>
        </w:del>
      </w:ins>
      <w:r w:rsidR="00235BDE" w:rsidRPr="00890F9C">
        <w:t>An alternative strategy for narrowing the search to overcome large significance thresholds is to only test for epistasis amongst SNPs that have known marginal effects.</w:t>
      </w:r>
      <w:r w:rsidR="00570AEB" w:rsidRPr="00890F9C">
        <w:t xml:space="preserve"> </w:t>
      </w:r>
      <w:proofErr w:type="gramStart"/>
      <w:r w:rsidR="00570AEB" w:rsidRPr="00890F9C">
        <w:t>Though not routine, many GWA</w:t>
      </w:r>
      <w:ins w:id="2630" w:author="Darren Burgess" w:date="2014-02-27T13:24:00Z">
        <w:r w:rsidR="00804D46">
          <w:t>S</w:t>
        </w:r>
      </w:ins>
      <w:del w:id="2631" w:author="Darren Burgess" w:date="2014-02-27T13:24:00Z">
        <w:r w:rsidR="00570AEB" w:rsidRPr="00890F9C" w:rsidDel="00804D46">
          <w:delText xml:space="preserve"> studie</w:delText>
        </w:r>
      </w:del>
      <w:r w:rsidR="00570AEB" w:rsidRPr="00890F9C">
        <w:t xml:space="preserve">s report that they performed follow-up analysis of epistasis amongst their hits, but </w:t>
      </w:r>
      <w:ins w:id="2632" w:author="Darren Burgess" w:date="2014-02-27T13:55:00Z">
        <w:r w:rsidR="00714103">
          <w:t>al</w:t>
        </w:r>
      </w:ins>
      <w:r w:rsidR="00DE74DC" w:rsidRPr="00890F9C">
        <w:t>though</w:t>
      </w:r>
      <w:r w:rsidR="00570AEB" w:rsidRPr="00890F9C">
        <w:t xml:space="preserve"> the number of positive findings remains very low</w:t>
      </w:r>
      <w:r w:rsidR="00DE74DC" w:rsidRPr="00890F9C">
        <w:t>, some successes have been reported</w:t>
      </w:r>
      <w:r w:rsidR="00570AEB" w:rsidRPr="00890F9C">
        <w:t>.</w:t>
      </w:r>
      <w:proofErr w:type="gramEnd"/>
      <w:r w:rsidR="00235BDE" w:rsidRPr="00890F9C">
        <w:t xml:space="preserve"> </w:t>
      </w:r>
      <w:r w:rsidR="006D3067" w:rsidRPr="00890F9C">
        <w:t xml:space="preserve">Strange </w:t>
      </w:r>
      <w:r w:rsidR="00C4057C" w:rsidRPr="00890F9C">
        <w:rPr>
          <w:i/>
        </w:rPr>
        <w:t>et al</w:t>
      </w:r>
      <w:r w:rsidR="001A6E24" w:rsidRPr="00890F9C">
        <w:t>.</w:t>
      </w:r>
      <w:r w:rsidR="004D073D" w:rsidRPr="00890F9C">
        <w:fldChar w:fldCharType="begin" w:fldLock="1"/>
      </w:r>
      <w:r w:rsidR="005C48AB">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4D073D" w:rsidRPr="00890F9C">
        <w:fldChar w:fldCharType="separate"/>
      </w:r>
      <w:r w:rsidR="005C48AB" w:rsidRPr="005C48AB">
        <w:rPr>
          <w:noProof/>
          <w:vertAlign w:val="superscript"/>
        </w:rPr>
        <w:t>26</w:t>
      </w:r>
      <w:r w:rsidR="004D073D" w:rsidRPr="00890F9C">
        <w:fldChar w:fldCharType="end"/>
      </w:r>
      <w:r w:rsidR="006D3067" w:rsidRPr="00890F9C">
        <w:t xml:space="preserve"> looked for epistasis amongst significant marginal effects from a GWA</w:t>
      </w:r>
      <w:ins w:id="2633" w:author="Darren Burgess" w:date="2014-02-27T13:28:00Z">
        <w:r w:rsidR="00804D46">
          <w:t>S</w:t>
        </w:r>
      </w:ins>
      <w:del w:id="2634" w:author="Darren Burgess" w:date="2014-02-27T13:28:00Z">
        <w:r w:rsidR="006D3067" w:rsidRPr="00890F9C" w:rsidDel="00804D46">
          <w:delText xml:space="preserve"> study</w:delText>
        </w:r>
      </w:del>
      <w:r w:rsidR="006D3067" w:rsidRPr="00890F9C">
        <w:t xml:space="preserve"> for psoriasis, and demonstrated that the risk alleles at the </w:t>
      </w:r>
      <w:r w:rsidR="00C4057C" w:rsidRPr="00890F9C">
        <w:rPr>
          <w:i/>
        </w:rPr>
        <w:t>HLA-C</w:t>
      </w:r>
      <w:r w:rsidR="006D3067" w:rsidRPr="00890F9C">
        <w:t xml:space="preserve"> and </w:t>
      </w:r>
      <w:r w:rsidR="00C4057C" w:rsidRPr="00890F9C">
        <w:rPr>
          <w:i/>
        </w:rPr>
        <w:t>ERAP1</w:t>
      </w:r>
      <w:r w:rsidR="006D3067" w:rsidRPr="00890F9C">
        <w:t xml:space="preserve"> loci only conferred effects if they were both present. </w:t>
      </w:r>
      <w:ins w:id="2635" w:author="Darren Burgess" w:date="2014-02-27T13:57:00Z">
        <w:del w:id="2636" w:author="Gib Hemani" w:date="2014-03-14T00:13:00Z">
          <w:r w:rsidR="00714103" w:rsidRPr="00714103" w:rsidDel="00D1666E">
            <w:rPr>
              <w:b/>
              <w:rPrChange w:id="2637" w:author="Darren Burgess" w:date="2014-02-27T13:58:00Z">
                <w:rPr/>
              </w:rPrChange>
            </w:rPr>
            <w:delText>[Au: is this a contradiction, as the loci were chosen on the basis of already showing marginal effects</w:delText>
          </w:r>
        </w:del>
      </w:ins>
      <w:ins w:id="2638" w:author="Darren Burgess" w:date="2014-02-27T13:59:00Z">
        <w:del w:id="2639" w:author="Gib Hemani" w:date="2014-03-14T00:13:00Z">
          <w:r w:rsidR="00714103" w:rsidDel="00D1666E">
            <w:rPr>
              <w:b/>
            </w:rPr>
            <w:delText>?</w:delText>
          </w:r>
        </w:del>
      </w:ins>
      <w:ins w:id="2640" w:author="Darren Burgess" w:date="2014-02-27T13:57:00Z">
        <w:del w:id="2641" w:author="Gib Hemani" w:date="2014-03-14T00:13:00Z">
          <w:r w:rsidR="00714103" w:rsidRPr="00714103" w:rsidDel="00D1666E">
            <w:rPr>
              <w:b/>
              <w:rPrChange w:id="2642" w:author="Darren Burgess" w:date="2014-02-27T13:58:00Z">
                <w:rPr/>
              </w:rPrChange>
            </w:rPr>
            <w:delText xml:space="preserve"> </w:delText>
          </w:r>
        </w:del>
      </w:ins>
      <w:ins w:id="2643" w:author="Darren Burgess" w:date="2014-02-27T13:59:00Z">
        <w:del w:id="2644" w:author="Gib Hemani" w:date="2014-03-14T00:13:00Z">
          <w:r w:rsidR="00714103" w:rsidDel="00D1666E">
            <w:rPr>
              <w:b/>
            </w:rPr>
            <w:delText>(O</w:delText>
          </w:r>
        </w:del>
      </w:ins>
      <w:ins w:id="2645" w:author="Darren Burgess" w:date="2014-02-27T13:57:00Z">
        <w:del w:id="2646" w:author="Gib Hemani" w:date="2014-03-14T00:13:00Z">
          <w:r w:rsidR="00714103" w:rsidRPr="00714103" w:rsidDel="00D1666E">
            <w:rPr>
              <w:b/>
              <w:rPrChange w:id="2647" w:author="Darren Burgess" w:date="2014-02-27T13:58:00Z">
                <w:rPr/>
              </w:rPrChange>
            </w:rPr>
            <w:delText>r di</w:delText>
          </w:r>
        </w:del>
      </w:ins>
      <w:ins w:id="2648" w:author="Darren Burgess" w:date="2014-02-27T13:59:00Z">
        <w:del w:id="2649" w:author="Gib Hemani" w:date="2014-03-14T00:13:00Z">
          <w:r w:rsidR="00714103" w:rsidDel="00D1666E">
            <w:rPr>
              <w:b/>
            </w:rPr>
            <w:delText>d</w:delText>
          </w:r>
        </w:del>
      </w:ins>
      <w:ins w:id="2650" w:author="Darren Burgess" w:date="2014-02-27T13:57:00Z">
        <w:del w:id="2651" w:author="Gib Hemani" w:date="2014-03-14T00:13:00Z">
          <w:r w:rsidR="00714103" w:rsidRPr="00714103" w:rsidDel="00D1666E">
            <w:rPr>
              <w:b/>
              <w:rPrChange w:id="2652" w:author="Darren Burgess" w:date="2014-02-27T13:58:00Z">
                <w:rPr/>
              </w:rPrChange>
            </w:rPr>
            <w:delText xml:space="preserve"> the statistical signal for the marginal </w:delText>
          </w:r>
        </w:del>
      </w:ins>
      <w:ins w:id="2653" w:author="Darren Burgess" w:date="2014-02-27T13:58:00Z">
        <w:del w:id="2654" w:author="Gib Hemani" w:date="2014-03-14T00:13:00Z">
          <w:r w:rsidR="00714103" w:rsidRPr="00714103" w:rsidDel="00D1666E">
            <w:rPr>
              <w:b/>
              <w:rPrChange w:id="2655" w:author="Darren Burgess" w:date="2014-02-27T13:58:00Z">
                <w:rPr/>
              </w:rPrChange>
            </w:rPr>
            <w:delText>effect</w:delText>
          </w:r>
        </w:del>
      </w:ins>
      <w:ins w:id="2656" w:author="Darren Burgess" w:date="2014-02-27T13:57:00Z">
        <w:del w:id="2657" w:author="Gib Hemani" w:date="2014-03-14T00:13:00Z">
          <w:r w:rsidR="00714103" w:rsidRPr="00714103" w:rsidDel="00D1666E">
            <w:rPr>
              <w:b/>
              <w:rPrChange w:id="2658" w:author="Darren Burgess" w:date="2014-02-27T13:58:00Z">
                <w:rPr/>
              </w:rPrChange>
            </w:rPr>
            <w:delText xml:space="preserve"> </w:delText>
          </w:r>
        </w:del>
      </w:ins>
      <w:ins w:id="2659" w:author="Darren Burgess" w:date="2014-02-27T13:58:00Z">
        <w:del w:id="2660" w:author="Gib Hemani" w:date="2014-03-14T00:13:00Z">
          <w:r w:rsidR="00714103" w:rsidRPr="00714103" w:rsidDel="00D1666E">
            <w:rPr>
              <w:b/>
              <w:rPrChange w:id="2661" w:author="Darren Burgess" w:date="2014-02-27T13:58:00Z">
                <w:rPr/>
              </w:rPrChange>
            </w:rPr>
            <w:delText>arise purely from when these loci co-occurred?</w:delText>
          </w:r>
        </w:del>
      </w:ins>
      <w:ins w:id="2662" w:author="Darren Burgess" w:date="2014-02-27T13:59:00Z">
        <w:del w:id="2663" w:author="Gib Hemani" w:date="2014-03-14T00:13:00Z">
          <w:r w:rsidR="00EE2F4F" w:rsidDel="00D1666E">
            <w:rPr>
              <w:b/>
            </w:rPr>
            <w:delText>)</w:delText>
          </w:r>
        </w:del>
      </w:ins>
      <w:ins w:id="2664" w:author="Darren Burgess" w:date="2014-02-27T13:58:00Z">
        <w:del w:id="2665" w:author="Gib Hemani" w:date="2014-03-14T00:13:00Z">
          <w:r w:rsidR="00714103" w:rsidRPr="00714103" w:rsidDel="00D1666E">
            <w:rPr>
              <w:b/>
              <w:rPrChange w:id="2666" w:author="Darren Burgess" w:date="2014-02-27T13:58:00Z">
                <w:rPr/>
              </w:rPrChange>
            </w:rPr>
            <w:delText>]</w:delText>
          </w:r>
          <w:r w:rsidR="00714103" w:rsidDel="00D1666E">
            <w:delText xml:space="preserve"> </w:delText>
          </w:r>
        </w:del>
      </w:ins>
      <w:r w:rsidR="006D3067" w:rsidRPr="00890F9C">
        <w:t xml:space="preserve">A similar pattern of epistasis was uncovered using the same strategy by Evans </w:t>
      </w:r>
      <w:r w:rsidR="00C4057C" w:rsidRPr="00890F9C">
        <w:rPr>
          <w:i/>
        </w:rPr>
        <w:t>et al</w:t>
      </w:r>
      <w:r w:rsidR="001A6E24" w:rsidRPr="00890F9C">
        <w:t>.</w:t>
      </w:r>
      <w:r w:rsidR="004D073D" w:rsidRPr="00890F9C">
        <w:fldChar w:fldCharType="begin" w:fldLock="1"/>
      </w:r>
      <w:r w:rsidR="005C48AB">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        From Duplicate 1 (                   Interaction between ERAP1 and HLA-B27 in ankylosing spondylitis implicates peptide handling in the mechanism for HLA-B27 in disease susceptibility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                \n10.1038/ng.873\n        \n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4D073D" w:rsidRPr="00890F9C">
        <w:fldChar w:fldCharType="separate"/>
      </w:r>
      <w:r w:rsidR="005C48AB" w:rsidRPr="005C48AB">
        <w:rPr>
          <w:noProof/>
          <w:vertAlign w:val="superscript"/>
        </w:rPr>
        <w:t>25</w:t>
      </w:r>
      <w:r w:rsidR="004D073D" w:rsidRPr="00890F9C">
        <w:fldChar w:fldCharType="end"/>
      </w:r>
      <w:r w:rsidR="006D3067" w:rsidRPr="00890F9C">
        <w:t xml:space="preserve"> in a GWA</w:t>
      </w:r>
      <w:ins w:id="2667" w:author="Darren Burgess" w:date="2014-02-27T13:56:00Z">
        <w:r w:rsidR="00714103">
          <w:t>S</w:t>
        </w:r>
      </w:ins>
      <w:del w:id="2668" w:author="Darren Burgess" w:date="2014-02-27T13:56:00Z">
        <w:r w:rsidR="006D3067" w:rsidRPr="00890F9C" w:rsidDel="00714103">
          <w:delText xml:space="preserve"> study</w:delText>
        </w:r>
      </w:del>
      <w:r w:rsidR="006D3067" w:rsidRPr="00890F9C">
        <w:t xml:space="preserve"> for </w:t>
      </w:r>
      <w:proofErr w:type="spellStart"/>
      <w:r w:rsidR="006D3067" w:rsidRPr="00890F9C">
        <w:t>ankylosing</w:t>
      </w:r>
      <w:proofErr w:type="spellEnd"/>
      <w:r w:rsidR="006D3067" w:rsidRPr="00890F9C">
        <w:t xml:space="preserve"> spondylitis, this time between </w:t>
      </w:r>
      <w:r w:rsidR="00C4057C" w:rsidRPr="00890F9C">
        <w:rPr>
          <w:i/>
        </w:rPr>
        <w:t>ERAP1</w:t>
      </w:r>
      <w:r w:rsidR="006D3067" w:rsidRPr="00890F9C">
        <w:t xml:space="preserve"> and a large </w:t>
      </w:r>
      <w:r w:rsidR="0093274B" w:rsidRPr="00890F9C">
        <w:t xml:space="preserve">additive </w:t>
      </w:r>
      <w:r w:rsidR="006D3067" w:rsidRPr="00890F9C">
        <w:t xml:space="preserve">effect at </w:t>
      </w:r>
      <w:r w:rsidR="00C4057C" w:rsidRPr="00890F9C">
        <w:rPr>
          <w:i/>
        </w:rPr>
        <w:t>HLA-B27</w:t>
      </w:r>
      <w:r w:rsidR="006D3067" w:rsidRPr="00890F9C">
        <w:t>. In both cases, the same patterns replicated in independent samples, and</w:t>
      </w:r>
      <w:r w:rsidR="0093274B" w:rsidRPr="00890F9C">
        <w:t xml:space="preserve"> these</w:t>
      </w:r>
      <w:r w:rsidR="006D3067" w:rsidRPr="00890F9C">
        <w:t xml:space="preserve"> are perhaps the first statistically robust examples of epistasis influencing human complex traits.</w:t>
      </w:r>
      <w:r w:rsidR="00AB4678" w:rsidRPr="00890F9C">
        <w:t xml:space="preserve"> </w:t>
      </w:r>
    </w:p>
    <w:p w14:paraId="6B7A5395" w14:textId="77777777" w:rsidR="007C043F" w:rsidRPr="00890F9C" w:rsidRDefault="007C043F" w:rsidP="00113BE5"/>
    <w:p w14:paraId="4EE564A1" w14:textId="52093F8D" w:rsidR="007C043F" w:rsidRPr="00890F9C" w:rsidRDefault="007C043F" w:rsidP="00113BE5">
      <w:r w:rsidRPr="00890F9C">
        <w:t xml:space="preserve">One </w:t>
      </w:r>
      <w:del w:id="2669" w:author="Gib Hemani" w:date="2014-03-17T21:02:00Z">
        <w:r w:rsidRPr="00890F9C" w:rsidDel="004461ED">
          <w:delText xml:space="preserve">criticism </w:delText>
        </w:r>
      </w:del>
      <w:ins w:id="2670" w:author="Gib Hemani" w:date="2014-03-17T21:02:00Z">
        <w:r w:rsidR="004461ED">
          <w:t>pitfall</w:t>
        </w:r>
        <w:r w:rsidR="004461ED" w:rsidRPr="00890F9C">
          <w:t xml:space="preserve"> </w:t>
        </w:r>
      </w:ins>
      <w:r w:rsidRPr="00890F9C">
        <w:t xml:space="preserve">of these examples of epistasis is that they are evident on the </w:t>
      </w:r>
      <w:r w:rsidRPr="00890F9C">
        <w:rPr>
          <w:b/>
        </w:rPr>
        <w:t>observed scale</w:t>
      </w:r>
      <w:r w:rsidRPr="00890F9C">
        <w:t xml:space="preserve"> of the disease trait, but because the interaction is between SNPs with large effects</w:t>
      </w:r>
      <w:r w:rsidR="001B02F2" w:rsidRPr="00890F9C">
        <w:t>,</w:t>
      </w:r>
      <w:r w:rsidRPr="00890F9C">
        <w:t xml:space="preserve"> it could be the case that on the </w:t>
      </w:r>
      <w:r w:rsidRPr="00890F9C">
        <w:rPr>
          <w:b/>
        </w:rPr>
        <w:t>liability scale</w:t>
      </w:r>
      <w:del w:id="2671" w:author="Darren Burgess" w:date="2014-02-27T14:02:00Z">
        <w:r w:rsidRPr="00890F9C" w:rsidDel="00EE2F4F">
          <w:delText xml:space="preserve"> </w:delText>
        </w:r>
      </w:del>
      <w:ins w:id="2672" w:author="Darren Burgess" w:date="2014-02-27T14:02:00Z">
        <w:r w:rsidR="00EE2F4F" w:rsidRPr="00890F9C">
          <w:t xml:space="preserve"> </w:t>
        </w:r>
        <w:del w:id="2673" w:author="Gib Hemani" w:date="2014-03-14T00:14:00Z">
          <w:r w:rsidR="00EE2F4F" w:rsidRPr="003B3451" w:rsidDel="00D1666E">
            <w:rPr>
              <w:b/>
            </w:rPr>
            <w:delText xml:space="preserve">[Au: </w:delText>
          </w:r>
          <w:r w:rsidR="00EE2F4F" w:rsidDel="00D1666E">
            <w:rPr>
              <w:b/>
            </w:rPr>
            <w:delText xml:space="preserve">I agree that </w:delText>
          </w:r>
          <w:r w:rsidR="00EE2F4F" w:rsidRPr="003B3451" w:rsidDel="00D1666E">
            <w:rPr>
              <w:b/>
            </w:rPr>
            <w:delText>the</w:delText>
          </w:r>
          <w:r w:rsidR="00EE2F4F" w:rsidDel="00D1666E">
            <w:rPr>
              <w:b/>
            </w:rPr>
            <w:delText>se</w:delText>
          </w:r>
          <w:r w:rsidR="00EE2F4F" w:rsidRPr="003B3451" w:rsidDel="00D1666E">
            <w:rPr>
              <w:b/>
            </w:rPr>
            <w:delText xml:space="preserve"> </w:delText>
          </w:r>
          <w:r w:rsidR="00EE2F4F" w:rsidDel="00D1666E">
            <w:rPr>
              <w:b/>
            </w:rPr>
            <w:delText>scales would make useful glossary terms, but please provide the definitions as for the other terms.</w:delText>
          </w:r>
          <w:r w:rsidR="00EE2F4F" w:rsidRPr="003B3451" w:rsidDel="00D1666E">
            <w:rPr>
              <w:b/>
            </w:rPr>
            <w:delText>]</w:delText>
          </w:r>
        </w:del>
      </w:ins>
      <w:r w:rsidRPr="00890F9C">
        <w:t xml:space="preserve">of disease the contribution to risk is purely </w:t>
      </w:r>
      <w:proofErr w:type="gramStart"/>
      <w:r w:rsidRPr="00890F9C">
        <w:t>additive</w:t>
      </w:r>
      <w:proofErr w:type="gramEnd"/>
      <w:r w:rsidRPr="00890F9C">
        <w:t>.</w:t>
      </w:r>
      <w:ins w:id="2674" w:author="Gib Hemani" w:date="2014-03-17T21:03:00Z">
        <w:r w:rsidR="001F2B34">
          <w:t xml:space="preserve"> For example, suppose</w:t>
        </w:r>
        <w:r w:rsidR="004461ED">
          <w:t xml:space="preserve"> that a disease manifests only once a certain threshold of deleteri</w:t>
        </w:r>
        <w:r w:rsidR="001F2B34">
          <w:t xml:space="preserve">ous effects are present. </w:t>
        </w:r>
      </w:ins>
      <w:ins w:id="2675" w:author="Gib Hemani" w:date="2014-03-17T21:07:00Z">
        <w:r w:rsidR="001F2B34">
          <w:t>E</w:t>
        </w:r>
      </w:ins>
      <w:ins w:id="2676" w:author="Gib Hemani" w:date="2014-03-17T21:03:00Z">
        <w:r w:rsidR="004461ED">
          <w:t xml:space="preserve">ven if each causal variant contributes an additive risk, </w:t>
        </w:r>
      </w:ins>
      <w:ins w:id="2677" w:author="Gib Hemani" w:date="2014-03-17T21:05:00Z">
        <w:r w:rsidR="004461ED">
          <w:t>an individual</w:t>
        </w:r>
        <w:r w:rsidR="001F2B34">
          <w:t xml:space="preserve"> homozygous for risk alleles at two loci with large effects might reach that threshold</w:t>
        </w:r>
      </w:ins>
      <w:ins w:id="2678" w:author="Gib Hemani" w:date="2014-03-17T21:08:00Z">
        <w:r w:rsidR="001F2B34">
          <w:t>,</w:t>
        </w:r>
      </w:ins>
      <w:ins w:id="2679" w:author="Gib Hemani" w:date="2014-03-17T21:05:00Z">
        <w:r w:rsidR="001F2B34">
          <w:t xml:space="preserve"> whereas </w:t>
        </w:r>
      </w:ins>
      <w:ins w:id="2680" w:author="Gib Hemani" w:date="2014-03-17T21:08:00Z">
        <w:r w:rsidR="001F2B34">
          <w:t xml:space="preserve">individuals with </w:t>
        </w:r>
      </w:ins>
      <w:ins w:id="2681" w:author="Gib Hemani" w:date="2014-03-17T21:05:00Z">
        <w:r w:rsidR="001F2B34">
          <w:t>any other combination of alleles at these two loci</w:t>
        </w:r>
      </w:ins>
      <w:ins w:id="2682" w:author="Gib Hemani" w:date="2014-03-17T21:08:00Z">
        <w:r w:rsidR="001F2B34">
          <w:t xml:space="preserve"> will not, giving the appearance of epistasis.</w:t>
        </w:r>
      </w:ins>
      <w:r w:rsidRPr="00890F9C">
        <w:t xml:space="preserve"> This is indeed a philosophical quandary when dealing with </w:t>
      </w:r>
      <w:r w:rsidRPr="00890F9C">
        <w:rPr>
          <w:b/>
        </w:rPr>
        <w:t>binary phenotypes</w:t>
      </w:r>
      <w:r w:rsidRPr="00890F9C">
        <w:t xml:space="preserve">, because on the observed scale one is implicitly using an </w:t>
      </w:r>
      <w:proofErr w:type="spellStart"/>
      <w:r w:rsidRPr="00890F9C">
        <w:t>epistatic</w:t>
      </w:r>
      <w:proofErr w:type="spellEnd"/>
      <w:r w:rsidRPr="00890F9C">
        <w:t xml:space="preserve"> threshold model, in the sense that </w:t>
      </w:r>
      <w:r w:rsidR="000969B4" w:rsidRPr="00890F9C">
        <w:t xml:space="preserve">the contribution of a genetic effect to an individual’s </w:t>
      </w:r>
      <w:del w:id="2683" w:author="Gib Hemani" w:date="2014-03-14T00:15:00Z">
        <w:r w:rsidR="000969B4" w:rsidRPr="00890F9C" w:rsidDel="00D1666E">
          <w:delText xml:space="preserve">risk of becoming affected by a </w:delText>
        </w:r>
      </w:del>
      <w:r w:rsidR="000969B4" w:rsidRPr="00890F9C">
        <w:t>disease</w:t>
      </w:r>
      <w:ins w:id="2684" w:author="Gib Hemani" w:date="2014-03-14T00:15:00Z">
        <w:r w:rsidR="00D1666E">
          <w:t xml:space="preserve"> risk</w:t>
        </w:r>
      </w:ins>
      <w:r w:rsidR="000969B4" w:rsidRPr="00890F9C">
        <w:t xml:space="preserve"> depends on the </w:t>
      </w:r>
      <w:r w:rsidR="00604275" w:rsidRPr="00890F9C">
        <w:t>sum</w:t>
      </w:r>
      <w:r w:rsidR="000969B4" w:rsidRPr="00890F9C">
        <w:t xml:space="preserve"> of risk alleles elsewhere in the genome.</w:t>
      </w:r>
      <w:r w:rsidR="004D073D" w:rsidRPr="00890F9C">
        <w:fldChar w:fldCharType="begin" w:fldLock="1"/>
      </w:r>
      <w:r w:rsidR="005C48AB">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"&lt;sup&gt;106&lt;/sup&gt;" }, "properties" : { "noteIndex" : 0 }, "schema" : "https://github.com/citation-style-language/schema/raw/master/csl-citation.json" }</w:instrText>
      </w:r>
      <w:r w:rsidR="004D073D" w:rsidRPr="00890F9C">
        <w:fldChar w:fldCharType="separate"/>
      </w:r>
      <w:r w:rsidR="005C48AB" w:rsidRPr="005C48AB">
        <w:rPr>
          <w:noProof/>
          <w:vertAlign w:val="superscript"/>
        </w:rPr>
        <w:t>106</w:t>
      </w:r>
      <w:r w:rsidR="004D073D" w:rsidRPr="00890F9C">
        <w:fldChar w:fldCharType="end"/>
      </w:r>
      <w:r w:rsidR="000969B4" w:rsidRPr="00890F9C">
        <w:t xml:space="preserve"> </w:t>
      </w:r>
      <w:ins w:id="2685" w:author="Darren Burgess" w:date="2014-03-03T11:07:00Z">
        <w:del w:id="2686" w:author="Gib Hemani" w:date="2014-03-17T21:08:00Z">
          <w:r w:rsidR="005616B6" w:rsidRPr="005616B6" w:rsidDel="001F2B34">
            <w:rPr>
              <w:b/>
              <w:rPrChange w:id="2687" w:author="Darren Burgess" w:date="2014-03-03T11:10:00Z">
                <w:rPr/>
              </w:rPrChange>
            </w:rPr>
            <w:delText xml:space="preserve">[Au: can this be explained with an example somehow, e.g. does it mean that 2 variants might act additively and independently to each result in a subclinical </w:delText>
          </w:r>
        </w:del>
      </w:ins>
      <w:ins w:id="2688" w:author="Darren Burgess" w:date="2014-03-03T11:08:00Z">
        <w:del w:id="2689" w:author="Gib Hemani" w:date="2014-03-17T21:08:00Z">
          <w:r w:rsidR="005616B6" w:rsidRPr="005616B6" w:rsidDel="001F2B34">
            <w:rPr>
              <w:b/>
              <w:rPrChange w:id="2690" w:author="Darren Burgess" w:date="2014-03-03T11:10:00Z">
                <w:rPr/>
              </w:rPrChange>
            </w:rPr>
            <w:delText>phenotype that wouldn’t be picked up</w:delText>
          </w:r>
        </w:del>
      </w:ins>
      <w:ins w:id="2691" w:author="Darren Burgess" w:date="2014-03-03T11:07:00Z">
        <w:del w:id="2692" w:author="Gib Hemani" w:date="2014-03-17T21:08:00Z">
          <w:r w:rsidR="005616B6" w:rsidRPr="005616B6" w:rsidDel="001F2B34">
            <w:rPr>
              <w:b/>
              <w:rPrChange w:id="2693" w:author="Darren Burgess" w:date="2014-03-03T11:10:00Z">
                <w:rPr/>
              </w:rPrChange>
            </w:rPr>
            <w:delText>,</w:delText>
          </w:r>
        </w:del>
      </w:ins>
      <w:ins w:id="2694" w:author="Darren Burgess" w:date="2014-03-03T11:08:00Z">
        <w:del w:id="2695" w:author="Gib Hemani" w:date="2014-03-17T21:08:00Z">
          <w:r w:rsidR="005616B6" w:rsidRPr="005616B6" w:rsidDel="001F2B34">
            <w:rPr>
              <w:b/>
              <w:rPrChange w:id="2696" w:author="Darren Burgess" w:date="2014-03-03T11:10:00Z">
                <w:rPr/>
              </w:rPrChange>
            </w:rPr>
            <w:delText xml:space="preserve"> but their combination will additively push the </w:delText>
          </w:r>
        </w:del>
      </w:ins>
      <w:ins w:id="2697" w:author="Darren Burgess" w:date="2014-03-03T11:09:00Z">
        <w:del w:id="2698" w:author="Gib Hemani" w:date="2014-03-17T21:08:00Z">
          <w:r w:rsidR="005616B6" w:rsidRPr="005616B6" w:rsidDel="001F2B34">
            <w:rPr>
              <w:b/>
              <w:rPrChange w:id="2699" w:author="Darren Burgess" w:date="2014-03-03T11:10:00Z">
                <w:rPr/>
              </w:rPrChange>
            </w:rPr>
            <w:delText xml:space="preserve">trait over a threshold </w:delText>
          </w:r>
        </w:del>
      </w:ins>
      <w:ins w:id="2700" w:author="Darren Burgess" w:date="2014-03-03T11:11:00Z">
        <w:del w:id="2701" w:author="Gib Hemani" w:date="2014-03-17T21:08:00Z">
          <w:r w:rsidR="00006D57" w:rsidDel="001F2B34">
            <w:rPr>
              <w:b/>
            </w:rPr>
            <w:delText>for</w:delText>
          </w:r>
        </w:del>
      </w:ins>
      <w:ins w:id="2702" w:author="Darren Burgess" w:date="2014-03-03T11:09:00Z">
        <w:del w:id="2703" w:author="Gib Hemani" w:date="2014-03-17T21:08:00Z">
          <w:r w:rsidR="005616B6" w:rsidRPr="005616B6" w:rsidDel="001F2B34">
            <w:rPr>
              <w:b/>
              <w:rPrChange w:id="2704" w:author="Darren Burgess" w:date="2014-03-03T11:10:00Z">
                <w:rPr/>
              </w:rPrChange>
            </w:rPr>
            <w:delText xml:space="preserve"> disease</w:delText>
          </w:r>
        </w:del>
      </w:ins>
      <w:ins w:id="2705" w:author="Darren Burgess" w:date="2014-03-03T11:11:00Z">
        <w:del w:id="2706" w:author="Gib Hemani" w:date="2014-03-17T21:08:00Z">
          <w:r w:rsidR="00006D57" w:rsidDel="001F2B34">
            <w:rPr>
              <w:b/>
            </w:rPr>
            <w:delText>. Thus</w:delText>
          </w:r>
        </w:del>
      </w:ins>
      <w:ins w:id="2707" w:author="Darren Burgess" w:date="2014-03-03T11:09:00Z">
        <w:del w:id="2708" w:author="Gib Hemani" w:date="2014-03-17T21:08:00Z">
          <w:r w:rsidR="005616B6" w:rsidRPr="005616B6" w:rsidDel="001F2B34">
            <w:rPr>
              <w:b/>
              <w:rPrChange w:id="2709" w:author="Darren Burgess" w:date="2014-03-03T11:10:00Z">
                <w:rPr/>
              </w:rPrChange>
            </w:rPr>
            <w:delText xml:space="preserve"> </w:delText>
          </w:r>
        </w:del>
      </w:ins>
      <w:ins w:id="2710" w:author="Darren Burgess" w:date="2014-03-03T11:11:00Z">
        <w:del w:id="2711" w:author="Gib Hemani" w:date="2014-03-17T21:08:00Z">
          <w:r w:rsidR="00006D57" w:rsidDel="001F2B34">
            <w:rPr>
              <w:b/>
            </w:rPr>
            <w:delText xml:space="preserve">this </w:delText>
          </w:r>
        </w:del>
      </w:ins>
      <w:ins w:id="2712" w:author="Darren Burgess" w:date="2014-03-03T11:09:00Z">
        <w:del w:id="2713" w:author="Gib Hemani" w:date="2014-03-17T21:08:00Z">
          <w:r w:rsidR="005616B6" w:rsidRPr="005616B6" w:rsidDel="001F2B34">
            <w:rPr>
              <w:b/>
              <w:rPrChange w:id="2714" w:author="Darren Burgess" w:date="2014-03-03T11:10:00Z">
                <w:rPr/>
              </w:rPrChange>
            </w:rPr>
            <w:delText>giv</w:delText>
          </w:r>
        </w:del>
      </w:ins>
      <w:ins w:id="2715" w:author="Darren Burgess" w:date="2014-03-03T11:11:00Z">
        <w:del w:id="2716" w:author="Gib Hemani" w:date="2014-03-17T21:08:00Z">
          <w:r w:rsidR="00006D57" w:rsidDel="001F2B34">
            <w:rPr>
              <w:b/>
            </w:rPr>
            <w:delText>es</w:delText>
          </w:r>
        </w:del>
      </w:ins>
      <w:ins w:id="2717" w:author="Darren Burgess" w:date="2014-03-03T11:09:00Z">
        <w:del w:id="2718" w:author="Gib Hemani" w:date="2014-03-17T21:08:00Z">
          <w:r w:rsidR="005616B6" w:rsidRPr="005616B6" w:rsidDel="001F2B34">
            <w:rPr>
              <w:b/>
              <w:rPrChange w:id="2719" w:author="Darren Burgess" w:date="2014-03-03T11:10:00Z">
                <w:rPr/>
              </w:rPrChange>
            </w:rPr>
            <w:delText xml:space="preserve"> the erroneous appearance of epistasis</w:delText>
          </w:r>
        </w:del>
      </w:ins>
      <w:ins w:id="2720" w:author="Darren Burgess" w:date="2014-03-03T11:10:00Z">
        <w:del w:id="2721" w:author="Gib Hemani" w:date="2014-03-17T21:08:00Z">
          <w:r w:rsidR="00006D57" w:rsidDel="001F2B34">
            <w:rPr>
              <w:b/>
            </w:rPr>
            <w:delText xml:space="preserve"> owing to the all-or-nothing classification of binary phenotypes</w:delText>
          </w:r>
        </w:del>
      </w:ins>
      <w:ins w:id="2722" w:author="Darren Burgess" w:date="2014-03-03T11:09:00Z">
        <w:del w:id="2723" w:author="Gib Hemani" w:date="2014-03-17T21:08:00Z">
          <w:r w:rsidR="005616B6" w:rsidRPr="005616B6" w:rsidDel="001F2B34">
            <w:rPr>
              <w:b/>
              <w:rPrChange w:id="2724" w:author="Darren Burgess" w:date="2014-03-03T11:10:00Z">
                <w:rPr/>
              </w:rPrChange>
            </w:rPr>
            <w:delText>?</w:delText>
          </w:r>
        </w:del>
      </w:ins>
      <w:ins w:id="2725" w:author="Darren Burgess" w:date="2014-03-03T11:24:00Z">
        <w:del w:id="2726" w:author="Gib Hemani" w:date="2014-03-17T21:08:00Z">
          <w:r w:rsidR="004C1EA2" w:rsidDel="001F2B34">
            <w:rPr>
              <w:b/>
            </w:rPr>
            <w:delText xml:space="preserve">] </w:delText>
          </w:r>
        </w:del>
      </w:ins>
      <w:r w:rsidR="000969B4" w:rsidRPr="00890F9C">
        <w:t>Th</w:t>
      </w:r>
      <w:ins w:id="2727" w:author="Gib Hemani" w:date="2014-03-17T21:10:00Z">
        <w:r w:rsidR="001F2B34">
          <w:t xml:space="preserve">eory </w:t>
        </w:r>
        <w:r w:rsidR="00757829">
          <w:t xml:space="preserve">demonstrates that </w:t>
        </w:r>
      </w:ins>
      <w:ins w:id="2728" w:author="Gib Hemani" w:date="2014-03-17T21:11:00Z">
        <w:r w:rsidR="00F01428">
          <w:t>this effect is more likely to be observed</w:t>
        </w:r>
      </w:ins>
      <w:ins w:id="2729" w:author="Gib Hemani" w:date="2014-03-17T21:10:00Z">
        <w:r w:rsidR="00757829">
          <w:t xml:space="preserve"> </w:t>
        </w:r>
      </w:ins>
      <w:del w:id="2730" w:author="Gib Hemani" w:date="2014-03-17T21:10:00Z">
        <w:r w:rsidR="000969B4" w:rsidRPr="00890F9C" w:rsidDel="001F2B34">
          <w:delText xml:space="preserve">is </w:delText>
        </w:r>
      </w:del>
      <w:del w:id="2731" w:author="Gib Hemani" w:date="2014-03-17T21:09:00Z">
        <w:r w:rsidR="000969B4" w:rsidRPr="00890F9C" w:rsidDel="001F2B34">
          <w:delText>non-linearity is</w:delText>
        </w:r>
      </w:del>
      <w:del w:id="2732" w:author="Gib Hemani" w:date="2014-03-17T21:10:00Z">
        <w:r w:rsidR="000969B4" w:rsidRPr="00890F9C" w:rsidDel="001F2B34">
          <w:delText xml:space="preserve"> </w:delText>
        </w:r>
      </w:del>
      <w:del w:id="2733" w:author="Gib Hemani" w:date="2014-03-17T21:11:00Z">
        <w:r w:rsidR="000969B4" w:rsidRPr="00890F9C" w:rsidDel="00F01428">
          <w:delText>particularly elevated</w:delText>
        </w:r>
      </w:del>
      <w:del w:id="2734" w:author="Gib Hemani" w:date="2014-03-17T21:09:00Z">
        <w:r w:rsidR="000969B4" w:rsidRPr="00890F9C" w:rsidDel="001F2B34">
          <w:delText xml:space="preserve"> </w:delText>
        </w:r>
      </w:del>
      <w:ins w:id="2735" w:author="Darren Burgess" w:date="2014-02-27T14:13:00Z">
        <w:del w:id="2736" w:author="Gib Hemani" w:date="2014-03-17T21:09:00Z">
          <w:r w:rsidR="00D44982" w:rsidRPr="00D44982" w:rsidDel="001F2B34">
            <w:rPr>
              <w:b/>
              <w:rPrChange w:id="2737" w:author="Darren Burgess" w:date="2014-02-27T14:18:00Z">
                <w:rPr/>
              </w:rPrChange>
            </w:rPr>
            <w:delText xml:space="preserve">[Au: </w:delText>
          </w:r>
        </w:del>
      </w:ins>
      <w:ins w:id="2738" w:author="Darren Burgess" w:date="2014-02-27T14:14:00Z">
        <w:del w:id="2739" w:author="Gib Hemani" w:date="2014-03-17T21:09:00Z">
          <w:r w:rsidR="00D44982" w:rsidRPr="00D44982" w:rsidDel="001F2B34">
            <w:rPr>
              <w:b/>
              <w:rPrChange w:id="2740" w:author="Darren Burgess" w:date="2014-02-27T14:18:00Z">
                <w:rPr/>
              </w:rPrChange>
            </w:rPr>
            <w:delText>I’m struggling to interpret the meaning and implication of this elevated non-linearity: does it m</w:delText>
          </w:r>
        </w:del>
      </w:ins>
      <w:ins w:id="2741" w:author="Darren Burgess" w:date="2014-02-27T14:16:00Z">
        <w:del w:id="2742" w:author="Gib Hemani" w:date="2014-03-17T21:09:00Z">
          <w:r w:rsidR="00D44982" w:rsidRPr="00D44982" w:rsidDel="001F2B34">
            <w:rPr>
              <w:b/>
              <w:rPrChange w:id="2743" w:author="Darren Burgess" w:date="2014-02-27T14:18:00Z">
                <w:rPr/>
              </w:rPrChange>
            </w:rPr>
            <w:delText>ean</w:delText>
          </w:r>
        </w:del>
      </w:ins>
      <w:ins w:id="2744" w:author="Darren Burgess" w:date="2014-02-27T14:14:00Z">
        <w:del w:id="2745" w:author="Gib Hemani" w:date="2014-03-17T21:09:00Z">
          <w:r w:rsidR="00D44982" w:rsidRPr="00D44982" w:rsidDel="001F2B34">
            <w:rPr>
              <w:b/>
              <w:rPrChange w:id="2746" w:author="Darren Burgess" w:date="2014-02-27T14:18:00Z">
                <w:rPr/>
              </w:rPrChange>
            </w:rPr>
            <w:delText xml:space="preserve"> that </w:delText>
          </w:r>
        </w:del>
      </w:ins>
      <w:ins w:id="2747" w:author="Darren Burgess" w:date="2014-02-27T14:17:00Z">
        <w:del w:id="2748" w:author="Gib Hemani" w:date="2014-03-17T21:09:00Z">
          <w:r w:rsidR="00D44982" w:rsidRPr="00D44982" w:rsidDel="001F2B34">
            <w:rPr>
              <w:b/>
              <w:rPrChange w:id="2749" w:author="Darren Burgess" w:date="2014-02-27T14:18:00Z">
                <w:rPr/>
              </w:rPrChange>
            </w:rPr>
            <w:delText xml:space="preserve">for binary traits, many </w:delText>
          </w:r>
        </w:del>
      </w:ins>
      <w:ins w:id="2750" w:author="Darren Burgess" w:date="2014-02-27T14:21:00Z">
        <w:del w:id="2751" w:author="Gib Hemani" w:date="2014-03-17T21:09:00Z">
          <w:r w:rsidR="00971F79" w:rsidDel="001F2B34">
            <w:rPr>
              <w:b/>
            </w:rPr>
            <w:delText xml:space="preserve">allele pairs give signals as if they </w:delText>
          </w:r>
        </w:del>
      </w:ins>
      <w:ins w:id="2752" w:author="Darren Burgess" w:date="2014-02-27T14:17:00Z">
        <w:del w:id="2753" w:author="Gib Hemani" w:date="2014-03-17T21:09:00Z">
          <w:r w:rsidR="00D44982" w:rsidRPr="00D44982" w:rsidDel="001F2B34">
            <w:rPr>
              <w:b/>
              <w:rPrChange w:id="2754" w:author="Darren Burgess" w:date="2014-02-27T14:18:00Z">
                <w:rPr/>
              </w:rPrChange>
            </w:rPr>
            <w:delText xml:space="preserve">interact </w:delText>
          </w:r>
        </w:del>
      </w:ins>
      <w:ins w:id="2755" w:author="Darren Burgess" w:date="2014-02-27T14:20:00Z">
        <w:del w:id="2756" w:author="Gib Hemani" w:date="2014-03-17T21:09:00Z">
          <w:r w:rsidR="00D44982" w:rsidDel="001F2B34">
            <w:rPr>
              <w:b/>
            </w:rPr>
            <w:delText>epistatic</w:delText>
          </w:r>
        </w:del>
      </w:ins>
      <w:ins w:id="2757" w:author="Darren Burgess" w:date="2014-02-27T14:21:00Z">
        <w:del w:id="2758" w:author="Gib Hemani" w:date="2014-03-17T21:09:00Z">
          <w:r w:rsidR="00971F79" w:rsidDel="001F2B34">
            <w:rPr>
              <w:b/>
            </w:rPr>
            <w:delText xml:space="preserve">ally, even though they are </w:delText>
          </w:r>
        </w:del>
      </w:ins>
      <w:ins w:id="2759" w:author="Darren Burgess" w:date="2014-02-27T14:17:00Z">
        <w:del w:id="2760" w:author="Gib Hemani" w:date="2014-03-17T21:09:00Z">
          <w:r w:rsidR="00D44982" w:rsidRPr="00D44982" w:rsidDel="001F2B34">
            <w:rPr>
              <w:b/>
              <w:rPrChange w:id="2761" w:author="Darren Burgess" w:date="2014-02-27T14:18:00Z">
                <w:rPr/>
              </w:rPrChange>
            </w:rPr>
            <w:delText xml:space="preserve">in fact just independent and </w:delText>
          </w:r>
        </w:del>
      </w:ins>
      <w:ins w:id="2762" w:author="Darren Burgess" w:date="2014-02-27T14:18:00Z">
        <w:del w:id="2763" w:author="Gib Hemani" w:date="2014-03-17T21:09:00Z">
          <w:r w:rsidR="00D44982" w:rsidRPr="00D44982" w:rsidDel="001F2B34">
            <w:rPr>
              <w:b/>
              <w:rPrChange w:id="2764" w:author="Darren Burgess" w:date="2014-02-27T14:18:00Z">
                <w:rPr/>
              </w:rPrChange>
            </w:rPr>
            <w:delText>additive?]</w:delText>
          </w:r>
        </w:del>
      </w:ins>
      <w:ins w:id="2765" w:author="Darren Burgess" w:date="2014-02-27T14:13:00Z">
        <w:del w:id="2766" w:author="Gib Hemani" w:date="2014-03-17T21:12:00Z">
          <w:r w:rsidR="00D44982" w:rsidDel="00F01428">
            <w:delText xml:space="preserve"> </w:delText>
          </w:r>
        </w:del>
      </w:ins>
      <w:r w:rsidR="000969B4" w:rsidRPr="00890F9C">
        <w:t xml:space="preserve">when </w:t>
      </w:r>
      <w:ins w:id="2767" w:author="Gib Hemani" w:date="2014-03-17T21:12:00Z">
        <w:r w:rsidR="00F01428">
          <w:t xml:space="preserve">disease </w:t>
        </w:r>
      </w:ins>
      <w:r w:rsidR="000969B4" w:rsidRPr="00890F9C">
        <w:t>prevalence in the population is low, as is the case for most complex diseases.</w:t>
      </w:r>
      <w:ins w:id="2768" w:author="Darren Burgess" w:date="2014-02-27T14:12:00Z">
        <w:del w:id="2769" w:author="Gib Hemani" w:date="2014-03-17T21:12:00Z">
          <w:r w:rsidR="00D44982" w:rsidDel="00F01428">
            <w:delText xml:space="preserve"> </w:delText>
          </w:r>
        </w:del>
      </w:ins>
    </w:p>
    <w:p w14:paraId="515244BC" w14:textId="77777777" w:rsidR="00432AB6" w:rsidRDefault="00432AB6" w:rsidP="00113BE5">
      <w:pPr>
        <w:rPr>
          <w:ins w:id="2770" w:author="Gib Hemani" w:date="2014-03-14T00:17:00Z"/>
        </w:rPr>
      </w:pPr>
    </w:p>
    <w:p w14:paraId="642CA521" w14:textId="58BDFC49" w:rsidR="00D1666E" w:rsidRPr="00890F9C" w:rsidRDefault="00F01428" w:rsidP="00D1666E">
      <w:pPr>
        <w:rPr>
          <w:ins w:id="2771" w:author="Gib Hemani" w:date="2014-03-14T00:17:00Z"/>
        </w:rPr>
      </w:pPr>
      <w:ins w:id="2772" w:author="Gib Hemani" w:date="2014-03-17T21:13:00Z">
        <w:r>
          <w:t>It should be noted that</w:t>
        </w:r>
      </w:ins>
      <w:ins w:id="2773" w:author="Gib Hemani" w:date="2014-03-17T21:14:00Z">
        <w:r>
          <w:t xml:space="preserve"> </w:t>
        </w:r>
      </w:ins>
      <w:ins w:id="2774" w:author="Gib Hemani" w:date="2014-03-17T21:16:00Z">
        <w:r w:rsidR="00AE1FC1">
          <w:t xml:space="preserve">though </w:t>
        </w:r>
        <w:proofErr w:type="spellStart"/>
        <w:r w:rsidR="00AE1FC1">
          <w:t>epistatic</w:t>
        </w:r>
        <w:proofErr w:type="spellEnd"/>
        <w:r w:rsidR="00AE1FC1">
          <w:t xml:space="preserve"> signals have been</w:t>
        </w:r>
      </w:ins>
      <w:ins w:id="2775" w:author="Gib Hemani" w:date="2014-03-17T21:17:00Z">
        <w:r w:rsidR="00AE1FC1">
          <w:t xml:space="preserve"> uncovered when</w:t>
        </w:r>
      </w:ins>
      <w:ins w:id="2776" w:author="Gib Hemani" w:date="2014-03-17T21:16:00Z">
        <w:r w:rsidR="00AE1FC1">
          <w:t xml:space="preserve"> </w:t>
        </w:r>
      </w:ins>
      <w:ins w:id="2777" w:author="Gib Hemani" w:date="2014-03-14T00:19:00Z">
        <w:r w:rsidR="00845497">
          <w:t xml:space="preserve">candidate loci </w:t>
        </w:r>
      </w:ins>
      <w:ins w:id="2778" w:author="Gib Hemani" w:date="2014-03-17T21:16:00Z">
        <w:r w:rsidR="00AE1FC1">
          <w:t xml:space="preserve">are selected </w:t>
        </w:r>
      </w:ins>
      <w:ins w:id="2779" w:author="Gib Hemani" w:date="2014-03-14T00:19:00Z">
        <w:r w:rsidR="00845497">
          <w:t>b</w:t>
        </w:r>
        <w:r w:rsidR="004E67C9">
          <w:t>ased on marginal effects</w:t>
        </w:r>
      </w:ins>
      <w:ins w:id="2780" w:author="Gib Hemani" w:date="2014-03-17T21:17:00Z">
        <w:r w:rsidR="00AE1FC1">
          <w:t xml:space="preserve">, </w:t>
        </w:r>
      </w:ins>
      <w:ins w:id="2781" w:author="Gib Hemani" w:date="2014-03-17T21:18:00Z">
        <w:r w:rsidR="00AE1FC1">
          <w:t>this strategy often isn’t successful</w:t>
        </w:r>
      </w:ins>
      <w:ins w:id="2782" w:author="Gib Hemani" w:date="2014-03-14T00:19:00Z">
        <w:r w:rsidR="004E67C9">
          <w:t>. For example</w:t>
        </w:r>
      </w:ins>
      <w:ins w:id="2783" w:author="Gib Hemani" w:date="2014-03-14T00:17:00Z">
        <w:r w:rsidR="00D1666E" w:rsidRPr="00890F9C">
          <w:t xml:space="preserve"> Lucas </w:t>
        </w:r>
        <w:r w:rsidR="00D1666E" w:rsidRPr="00890F9C">
          <w:rPr>
            <w:i/>
          </w:rPr>
          <w:t>et al</w:t>
        </w:r>
        <w:r w:rsidR="00D1666E" w:rsidRPr="00890F9C">
          <w:t>.</w:t>
        </w:r>
        <w:r w:rsidR="00D1666E" w:rsidRPr="00890F9C">
          <w:fldChar w:fldCharType="begin" w:fldLock="1"/>
        </w:r>
      </w:ins>
      <w:r w:rsidR="005C48AB">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"&lt;sup&gt;107&lt;/sup&gt;" }, "properties" : { "noteIndex" : 0 }, "schema" : "https://github.com/citation-style-language/schema/raw/master/csl-citation.json" }</w:instrText>
      </w:r>
      <w:ins w:id="2784" w:author="Gib Hemani" w:date="2014-03-14T00:17:00Z">
        <w:r w:rsidR="00D1666E" w:rsidRPr="00890F9C">
          <w:fldChar w:fldCharType="separate"/>
        </w:r>
      </w:ins>
      <w:r w:rsidR="005C48AB" w:rsidRPr="005C48AB">
        <w:rPr>
          <w:noProof/>
          <w:vertAlign w:val="superscript"/>
        </w:rPr>
        <w:t>107</w:t>
      </w:r>
      <w:ins w:id="2785" w:author="Gib Hemani" w:date="2014-03-14T00:17:00Z">
        <w:r w:rsidR="00D1666E" w:rsidRPr="00890F9C">
          <w:fldChar w:fldCharType="end"/>
        </w:r>
        <w:r w:rsidR="00D1666E" w:rsidRPr="00890F9C">
          <w:t xml:space="preserve"> restricted the search for </w:t>
        </w:r>
        <w:proofErr w:type="spellStart"/>
        <w:r w:rsidR="00D1666E" w:rsidRPr="00890F9C">
          <w:t>epistatic</w:t>
        </w:r>
        <w:proofErr w:type="spellEnd"/>
        <w:r w:rsidR="00D1666E" w:rsidRPr="00890F9C">
          <w:t xml:space="preserve"> effects influencing </w:t>
        </w:r>
        <w:r w:rsidR="00D1666E">
          <w:t>risk of myocardial infarction by hypothesizing that</w:t>
        </w:r>
        <w:r w:rsidR="00D1666E" w:rsidRPr="00890F9C">
          <w:t xml:space="preserve"> either SNPs that</w:t>
        </w:r>
        <w:r w:rsidR="00D1666E">
          <w:t xml:space="preserve"> had weak marginal effects </w:t>
        </w:r>
        <w:proofErr w:type="gramStart"/>
        <w:r w:rsidR="00D1666E">
          <w:t xml:space="preserve">or </w:t>
        </w:r>
        <w:r w:rsidR="00D1666E" w:rsidRPr="00890F9C">
          <w:t xml:space="preserve"> SNPs</w:t>
        </w:r>
        <w:proofErr w:type="gramEnd"/>
        <w:r w:rsidR="00D1666E" w:rsidRPr="00890F9C">
          <w:t xml:space="preserve"> that had known marginal effects for a number of related. Though the sample size was reasonably large and the search space was drastically reduced, no statistically significant </w:t>
        </w:r>
        <w:proofErr w:type="spellStart"/>
        <w:r w:rsidR="00D1666E" w:rsidRPr="00890F9C">
          <w:t>epistatic</w:t>
        </w:r>
        <w:proofErr w:type="spellEnd"/>
        <w:r w:rsidR="00D1666E" w:rsidRPr="00890F9C">
          <w:t xml:space="preserve"> signals were uncovered. Similar conclusions have been drawn for other complex traits, including type 2 diabetes</w:t>
        </w:r>
        <w:r w:rsidR="00D1666E" w:rsidRPr="00890F9C">
          <w:fldChar w:fldCharType="begin" w:fldLock="1"/>
        </w:r>
      </w:ins>
      <w:r w:rsidR="005C48AB">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"&lt;sup&gt;108&lt;/sup&gt;" }, "properties" : { "noteIndex" : 0 }, "schema" : "https://github.com/citation-style-language/schema/raw/master/csl-citation.json" }</w:instrText>
      </w:r>
      <w:ins w:id="2786" w:author="Gib Hemani" w:date="2014-03-14T00:17:00Z">
        <w:r w:rsidR="00D1666E" w:rsidRPr="00890F9C">
          <w:fldChar w:fldCharType="separate"/>
        </w:r>
      </w:ins>
      <w:r w:rsidR="005C48AB" w:rsidRPr="005C48AB">
        <w:rPr>
          <w:noProof/>
          <w:vertAlign w:val="superscript"/>
        </w:rPr>
        <w:t>108</w:t>
      </w:r>
      <w:ins w:id="2787" w:author="Gib Hemani" w:date="2014-03-14T00:17:00Z">
        <w:r w:rsidR="00D1666E" w:rsidRPr="00890F9C">
          <w:fldChar w:fldCharType="end"/>
        </w:r>
        <w:r w:rsidR="00D1666E" w:rsidRPr="00890F9C">
          <w:t>, body mass index (BMI)</w:t>
        </w:r>
        <w:r w:rsidR="00D1666E" w:rsidRPr="00890F9C">
          <w:fldChar w:fldCharType="begin" w:fldLock="1"/>
        </w:r>
      </w:ins>
      <w:r w:rsidR="005C48AB">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"&lt;sup&gt;109&lt;/sup&gt;" }, "properties" : { "noteIndex" : 0 }, "schema" : "https://github.com/citation-style-language/schema/raw/master/csl-citation.json" }</w:instrText>
      </w:r>
      <w:ins w:id="2788" w:author="Gib Hemani" w:date="2014-03-14T00:17:00Z">
        <w:r w:rsidR="00D1666E" w:rsidRPr="00890F9C">
          <w:fldChar w:fldCharType="separate"/>
        </w:r>
      </w:ins>
      <w:r w:rsidR="005C48AB" w:rsidRPr="005C48AB">
        <w:rPr>
          <w:noProof/>
          <w:vertAlign w:val="superscript"/>
        </w:rPr>
        <w:t>109</w:t>
      </w:r>
      <w:ins w:id="2789" w:author="Gib Hemani" w:date="2014-03-14T00:17:00Z">
        <w:r w:rsidR="00D1666E" w:rsidRPr="00890F9C">
          <w:fldChar w:fldCharType="end"/>
        </w:r>
        <w:r w:rsidR="00D1666E" w:rsidRPr="00890F9C">
          <w:t xml:space="preserve"> and serum uric acid levels</w:t>
        </w:r>
        <w:r w:rsidR="00D1666E" w:rsidRPr="00890F9C">
          <w:fldChar w:fldCharType="begin" w:fldLock="1"/>
        </w:r>
      </w:ins>
      <w:r w:rsidR="005C48AB">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"&lt;sup&gt;110&lt;/sup&gt;" }, "properties" : { "noteIndex" : 0 }, "schema" : "https://github.com/citation-style-language/schema/raw/master/csl-citation.json" }</w:instrText>
      </w:r>
      <w:ins w:id="2790" w:author="Gib Hemani" w:date="2014-03-14T00:17:00Z">
        <w:r w:rsidR="00D1666E" w:rsidRPr="00890F9C">
          <w:fldChar w:fldCharType="separate"/>
        </w:r>
      </w:ins>
      <w:r w:rsidR="005C48AB" w:rsidRPr="005C48AB">
        <w:rPr>
          <w:noProof/>
          <w:vertAlign w:val="superscript"/>
        </w:rPr>
        <w:t>110</w:t>
      </w:r>
      <w:ins w:id="2791" w:author="Gib Hemani" w:date="2014-03-14T00:17:00Z">
        <w:r w:rsidR="00D1666E" w:rsidRPr="00890F9C">
          <w:fldChar w:fldCharType="end"/>
        </w:r>
        <w:r w:rsidR="00D1666E">
          <w:t>.</w:t>
        </w:r>
      </w:ins>
    </w:p>
    <w:p w14:paraId="0C4C3F7F" w14:textId="77777777" w:rsidR="00D1666E" w:rsidRPr="00890F9C" w:rsidDel="009D308D" w:rsidRDefault="00D1666E" w:rsidP="00113BE5">
      <w:pPr>
        <w:rPr>
          <w:del w:id="2792" w:author="Gib Hemani" w:date="2014-03-17T19:15:00Z"/>
        </w:rPr>
      </w:pPr>
    </w:p>
    <w:p w14:paraId="5C23CEBD" w14:textId="08FA6456" w:rsidR="006C3C92" w:rsidRPr="00890F9C" w:rsidDel="009D308D" w:rsidRDefault="006C3C92">
      <w:pPr>
        <w:rPr>
          <w:del w:id="2793" w:author="Gib Hemani" w:date="2014-03-17T19:15:00Z"/>
        </w:rPr>
      </w:pPr>
      <w:del w:id="2794" w:author="Gib Hemani" w:date="2014-03-17T19:15:00Z">
        <w:r w:rsidRPr="00890F9C" w:rsidDel="009D308D">
          <w:delText xml:space="preserve">Given the success of identifying epistasis through endophenotypes, and by restricting the search to SNPs with known marginal effects, </w:delText>
        </w:r>
      </w:del>
      <w:ins w:id="2795" w:author="Darren Burgess" w:date="2014-02-27T14:19:00Z">
        <w:del w:id="2796" w:author="Gib Hemani" w:date="2014-03-17T19:15:00Z">
          <w:r w:rsidR="00D44982" w:rsidRPr="00890F9C" w:rsidDel="009D308D">
            <w:delText xml:space="preserve"> and by </w:delText>
          </w:r>
          <w:r w:rsidR="00D44982" w:rsidDel="009D308D">
            <w:delText xml:space="preserve">taking advantage of </w:delText>
          </w:r>
          <w:r w:rsidR="00D44982" w:rsidRPr="00890F9C" w:rsidDel="009D308D">
            <w:delText xml:space="preserve">endophenotypes </w:delText>
          </w:r>
        </w:del>
      </w:ins>
      <w:del w:id="2797" w:author="Gib Hemani" w:date="2014-03-17T19:15:00Z">
        <w:r w:rsidRPr="00890F9C" w:rsidDel="009D308D">
          <w:delText>it is intuitive that combining these strategies should be fruitful</w:delText>
        </w:r>
        <w:r w:rsidR="002330CC" w:rsidRPr="00890F9C" w:rsidDel="009D308D">
          <w:delText xml:space="preserve">, consistent with the identification and replication of instances of epistasis influencing gene expression by Hemani </w:delText>
        </w:r>
        <w:r w:rsidR="004D073D" w:rsidRPr="00890F9C" w:rsidDel="009D308D">
          <w:rPr>
            <w:i/>
          </w:rPr>
          <w:delText>et al</w:delText>
        </w:r>
      </w:del>
      <w:del w:id="2798" w:author="Gib Hemani" w:date="2014-03-14T00:22:00Z">
        <w:r w:rsidRPr="00890F9C" w:rsidDel="004E67C9">
          <w:delText>.</w:delText>
        </w:r>
        <w:r w:rsidR="002330CC" w:rsidRPr="00890F9C" w:rsidDel="004E67C9">
          <w:delText xml:space="preserve"> </w:delText>
        </w:r>
      </w:del>
      <w:ins w:id="2799" w:author="Darren Burgess" w:date="2014-02-27T14:20:00Z">
        <w:del w:id="2800" w:author="Gib Hemani" w:date="2014-03-14T00:22:00Z">
          <w:r w:rsidR="00D44982" w:rsidRPr="00D44982" w:rsidDel="004E67C9">
            <w:rPr>
              <w:b/>
              <w:rPrChange w:id="2801" w:author="Darren Burgess" w:date="2014-02-27T14:20:00Z">
                <w:rPr/>
              </w:rPrChange>
            </w:rPr>
            <w:delText>[Au:ref 105 here?]</w:delText>
          </w:r>
        </w:del>
        <w:del w:id="2802" w:author="Gib Hemani" w:date="2014-03-17T19:15:00Z">
          <w:r w:rsidR="00D44982" w:rsidDel="009D308D">
            <w:delText xml:space="preserve"> </w:delText>
          </w:r>
        </w:del>
      </w:ins>
      <w:del w:id="2803" w:author="Gib Hemani" w:date="2014-03-17T19:15:00Z">
        <w:r w:rsidR="002330CC" w:rsidRPr="00890F9C" w:rsidDel="009D308D">
          <w:delText>However, power is still an important factor using this study design. For example,</w:delText>
        </w:r>
        <w:r w:rsidRPr="00890F9C" w:rsidDel="009D308D">
          <w:delText xml:space="preserve"> Becker </w:delText>
        </w:r>
        <w:r w:rsidR="00C4057C" w:rsidRPr="00890F9C" w:rsidDel="009D308D">
          <w:rPr>
            <w:i/>
          </w:rPr>
          <w:delText>et al</w:delText>
        </w:r>
        <w:r w:rsidR="00A06791" w:rsidRPr="00890F9C" w:rsidDel="009D308D">
          <w:rPr>
            <w:i/>
          </w:rPr>
          <w:delText>.</w:delText>
        </w:r>
        <w:r w:rsidR="004D073D" w:rsidRPr="00890F9C" w:rsidDel="009D308D">
          <w:fldChar w:fldCharType="begin" w:fldLock="1"/>
        </w:r>
        <w:r w:rsidR="009D14BF" w:rsidRPr="00890F9C" w:rsidDel="009D308D">
          <w:delInstrText>ADDIN CSL_CITATION { "citationItems" : [ { "id" : "ITEM-1",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"ITEM-1",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89</w:delText>
        </w:r>
        <w:r w:rsidR="004D073D" w:rsidRPr="00890F9C" w:rsidDel="009D308D">
          <w:fldChar w:fldCharType="end"/>
        </w:r>
        <w:r w:rsidRPr="00890F9C" w:rsidDel="009D308D">
          <w:delText xml:space="preserve"> </w:delText>
        </w:r>
        <w:r w:rsidR="002330CC" w:rsidRPr="00890F9C" w:rsidDel="009D308D">
          <w:delText xml:space="preserve">also </w:delText>
        </w:r>
        <w:r w:rsidRPr="00890F9C" w:rsidDel="009D308D">
          <w:delText>searched for epistasis influencing gene expression</w:delText>
        </w:r>
        <w:r w:rsidR="002330CC" w:rsidRPr="00890F9C" w:rsidDel="009D308D">
          <w:delText xml:space="preserve"> but using a much smaller sample size from the HapMap project. They re</w:delText>
        </w:r>
        <w:r w:rsidRPr="00890F9C" w:rsidDel="009D308D">
          <w:delText>strict</w:delText>
        </w:r>
      </w:del>
      <w:ins w:id="2804" w:author="Darren Burgess" w:date="2014-02-27T14:44:00Z">
        <w:del w:id="2805" w:author="Gib Hemani" w:date="2014-03-17T19:15:00Z">
          <w:r w:rsidR="008D2065" w:rsidDel="009D308D">
            <w:delText>ed</w:delText>
          </w:r>
        </w:del>
      </w:ins>
      <w:del w:id="2806" w:author="Gib Hemani" w:date="2014-03-17T19:15:00Z">
        <w:r w:rsidRPr="00890F9C" w:rsidDel="009D308D">
          <w:delText xml:space="preserve">ing the search to be for probes with known </w:delText>
        </w:r>
        <w:r w:rsidRPr="008D2065" w:rsidDel="009D308D">
          <w:rPr>
            <w:i/>
            <w:rPrChange w:id="2807" w:author="Darren Burgess" w:date="2014-02-27T14:45:00Z">
              <w:rPr/>
            </w:rPrChange>
          </w:rPr>
          <w:delText>cis</w:delText>
        </w:r>
        <w:r w:rsidRPr="00890F9C" w:rsidDel="009D308D">
          <w:delText>-acting eQTLs, and look</w:delText>
        </w:r>
      </w:del>
      <w:ins w:id="2808" w:author="Darren Burgess" w:date="2014-02-27T14:45:00Z">
        <w:del w:id="2809" w:author="Gib Hemani" w:date="2014-03-17T19:15:00Z">
          <w:r w:rsidR="008D2065" w:rsidDel="009D308D">
            <w:delText>ed</w:delText>
          </w:r>
        </w:del>
      </w:ins>
      <w:del w:id="2810" w:author="Gib Hemani" w:date="2014-03-17T19:15:00Z">
        <w:r w:rsidRPr="00890F9C" w:rsidDel="009D308D">
          <w:delText xml:space="preserve">ing for interactions only between a </w:delText>
        </w:r>
        <w:r w:rsidRPr="008D2065" w:rsidDel="009D308D">
          <w:rPr>
            <w:i/>
            <w:rPrChange w:id="2811" w:author="Darren Burgess" w:date="2014-02-27T14:45:00Z">
              <w:rPr/>
            </w:rPrChange>
          </w:rPr>
          <w:delText>cis</w:delText>
        </w:r>
        <w:r w:rsidRPr="00890F9C" w:rsidDel="009D308D">
          <w:delText>-acting eQTL</w:delText>
        </w:r>
      </w:del>
      <w:ins w:id="2812" w:author="Darren Burgess" w:date="2014-02-27T14:45:00Z">
        <w:del w:id="2813" w:author="Gib Hemani" w:date="2014-03-17T19:15:00Z">
          <w:r w:rsidR="008D2065" w:rsidDel="009D308D">
            <w:delText>s</w:delText>
          </w:r>
        </w:del>
      </w:ins>
      <w:del w:id="2814" w:author="Gib Hemani" w:date="2014-03-17T19:15:00Z">
        <w:r w:rsidRPr="00890F9C" w:rsidDel="009D308D">
          <w:delText xml:space="preserve"> and all remaining </w:delText>
        </w:r>
        <w:r w:rsidRPr="008D2065" w:rsidDel="009D308D">
          <w:rPr>
            <w:i/>
            <w:rPrChange w:id="2815" w:author="Darren Burgess" w:date="2014-02-27T14:45:00Z">
              <w:rPr/>
            </w:rPrChange>
          </w:rPr>
          <w:delText>trans</w:delText>
        </w:r>
        <w:r w:rsidRPr="00890F9C" w:rsidDel="009D308D">
          <w:delText xml:space="preserve">-SNPs. </w:delText>
        </w:r>
      </w:del>
      <w:ins w:id="2816" w:author="Darren Burgess" w:date="2014-02-27T14:45:00Z">
        <w:del w:id="2817" w:author="Gib Hemani" w:date="2014-03-17T19:15:00Z">
          <w:r w:rsidR="008D2065" w:rsidDel="009D308D">
            <w:delText>Alt</w:delText>
          </w:r>
        </w:del>
      </w:ins>
      <w:del w:id="2818" w:author="Gib Hemani" w:date="2014-03-17T19:15:00Z">
        <w:r w:rsidRPr="00890F9C" w:rsidDel="009D308D">
          <w:delText>Though it is unclear if any of the</w:delText>
        </w:r>
        <w:r w:rsidR="00206D07" w:rsidRPr="00890F9C" w:rsidDel="009D308D">
          <w:delText>se</w:delText>
        </w:r>
        <w:r w:rsidRPr="00890F9C" w:rsidDel="009D308D">
          <w:delText xml:space="preserve"> results surpassed a significance threshold that accounts for the experiment-wide testing burden, and no replication was attempt</w:delText>
        </w:r>
        <w:r w:rsidR="009F7282" w:rsidRPr="00890F9C" w:rsidDel="009D308D">
          <w:delText xml:space="preserve">ed, it appears that there was enrichment for probes with nominally significant interactions. </w:delText>
        </w:r>
      </w:del>
      <w:del w:id="2819" w:author="Gib Hemani" w:date="2014-03-14T00:21:00Z">
        <w:r w:rsidR="00604275" w:rsidRPr="00890F9C" w:rsidDel="004E67C9">
          <w:delText xml:space="preserve">This </w:delText>
        </w:r>
      </w:del>
      <w:del w:id="2820" w:author="Gib Hemani" w:date="2014-03-17T19:15:00Z">
        <w:r w:rsidR="00604275" w:rsidRPr="00890F9C" w:rsidDel="009D308D">
          <w:delText>is in stark contrast to the numerous additive effects that are typically observed in eQTL studies.</w:delText>
        </w:r>
        <w:r w:rsidR="004D073D" w:rsidRPr="00890F9C" w:rsidDel="009D308D">
          <w:fldChar w:fldCharType="begin" w:fldLock="1"/>
        </w:r>
        <w:r w:rsidR="009D14BF" w:rsidRPr="00890F9C" w:rsidDel="009D308D">
          <w:del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103</w:delText>
        </w:r>
        <w:r w:rsidR="004D073D" w:rsidRPr="00890F9C" w:rsidDel="009D308D">
          <w:fldChar w:fldCharType="end"/>
        </w:r>
      </w:del>
      <w:ins w:id="2821" w:author="Darren Burgess" w:date="2014-02-27T14:46:00Z">
        <w:del w:id="2822" w:author="Gib Hemani" w:date="2014-03-14T00:22:00Z">
          <w:r w:rsidR="008D2065" w:rsidDel="004E67C9">
            <w:delText xml:space="preserve"> </w:delText>
          </w:r>
        </w:del>
        <w:del w:id="2823" w:author="Gib Hemani" w:date="2014-03-14T00:21:00Z">
          <w:r w:rsidR="008D2065" w:rsidRPr="008D2065" w:rsidDel="004E67C9">
            <w:rPr>
              <w:b/>
              <w:rPrChange w:id="2824" w:author="Darren Burgess" w:date="2014-02-27T14:50:00Z">
                <w:rPr/>
              </w:rPrChange>
            </w:rPr>
            <w:delText xml:space="preserve">[Au: could both </w:delText>
          </w:r>
        </w:del>
      </w:ins>
      <w:ins w:id="2825" w:author="Darren Burgess" w:date="2014-02-27T14:47:00Z">
        <w:del w:id="2826" w:author="Gib Hemani" w:date="2014-03-14T00:21:00Z">
          <w:r w:rsidR="008D2065" w:rsidRPr="008D2065" w:rsidDel="004E67C9">
            <w:rPr>
              <w:b/>
              <w:rPrChange w:id="2827" w:author="Darren Burgess" w:date="2014-02-27T14:50:00Z">
                <w:rPr/>
              </w:rPrChange>
            </w:rPr>
            <w:delText>b</w:delText>
          </w:r>
        </w:del>
      </w:ins>
      <w:ins w:id="2828" w:author="Darren Burgess" w:date="2014-02-27T14:46:00Z">
        <w:del w:id="2829" w:author="Gib Hemani" w:date="2014-03-14T00:21:00Z">
          <w:r w:rsidR="008D2065" w:rsidRPr="008D2065" w:rsidDel="004E67C9">
            <w:rPr>
              <w:b/>
              <w:rPrChange w:id="2830" w:author="Darren Burgess" w:date="2014-02-27T14:50:00Z">
                <w:rPr/>
              </w:rPrChange>
            </w:rPr>
            <w:delText>e true</w:delText>
          </w:r>
        </w:del>
      </w:ins>
      <w:ins w:id="2831" w:author="Darren Burgess" w:date="2014-02-27T14:50:00Z">
        <w:del w:id="2832" w:author="Gib Hemani" w:date="2014-03-14T00:21:00Z">
          <w:r w:rsidR="008D2065" w:rsidRPr="008D2065" w:rsidDel="004E67C9">
            <w:rPr>
              <w:b/>
              <w:rPrChange w:id="2833" w:author="Darren Burgess" w:date="2014-02-27T14:50:00Z">
                <w:rPr/>
              </w:rPrChange>
            </w:rPr>
            <w:delText>, i.e. effects are mainly additive but there are maybe some weak interactions too?]</w:delText>
          </w:r>
        </w:del>
      </w:ins>
    </w:p>
    <w:p w14:paraId="64BF1ED2" w14:textId="77777777" w:rsidR="00B362A2" w:rsidRPr="00890F9C" w:rsidRDefault="00B362A2">
      <w:pPr>
        <w:pPrChange w:id="2834" w:author="Gib Hemani" w:date="2014-03-17T19:15:00Z">
          <w:pPr>
            <w:jc w:val="right"/>
          </w:pPr>
        </w:pPrChange>
      </w:pPr>
    </w:p>
    <w:p w14:paraId="130E494A" w14:textId="08E7EB3F" w:rsidR="003D4C3E" w:rsidRPr="00890F9C" w:rsidRDefault="00EE2F4F" w:rsidP="00113BE5">
      <w:ins w:id="2835" w:author="Darren Burgess" w:date="2014-02-27T14:04:00Z">
        <w:r>
          <w:t>Alt</w:t>
        </w:r>
      </w:ins>
      <w:del w:id="2836" w:author="Darren Burgess" w:date="2014-02-27T14:04:00Z">
        <w:r w:rsidR="009F7282" w:rsidRPr="00890F9C" w:rsidDel="00EE2F4F">
          <w:delText>T</w:delText>
        </w:r>
      </w:del>
      <w:proofErr w:type="gramStart"/>
      <w:r w:rsidR="009F7282" w:rsidRPr="00890F9C">
        <w:t>hough</w:t>
      </w:r>
      <w:proofErr w:type="gramEnd"/>
      <w:r w:rsidR="009F7282" w:rsidRPr="00890F9C">
        <w:t xml:space="preserve"> we have only focused on a few examples here, t</w:t>
      </w:r>
      <w:r w:rsidR="0093274B" w:rsidRPr="00890F9C">
        <w:t>he picture that is emerging is that</w:t>
      </w:r>
      <w:r w:rsidR="009F7282" w:rsidRPr="00890F9C">
        <w:t xml:space="preserve"> compelling statistical support is absent for the vast majority of r</w:t>
      </w:r>
      <w:r w:rsidR="00222A0C" w:rsidRPr="00890F9C">
        <w:t xml:space="preserve">eported </w:t>
      </w:r>
      <w:proofErr w:type="spellStart"/>
      <w:r w:rsidR="00222A0C" w:rsidRPr="00890F9C">
        <w:t>ep</w:t>
      </w:r>
      <w:r w:rsidR="004B5A6F" w:rsidRPr="00890F9C">
        <w:t>i</w:t>
      </w:r>
      <w:r w:rsidR="00222A0C" w:rsidRPr="00890F9C">
        <w:t>s</w:t>
      </w:r>
      <w:r w:rsidR="004B5A6F" w:rsidRPr="00890F9C">
        <w:t>tatic</w:t>
      </w:r>
      <w:proofErr w:type="spellEnd"/>
      <w:r w:rsidR="004B5A6F" w:rsidRPr="00890F9C">
        <w:t xml:space="preserve"> interactions. Potentially through </w:t>
      </w:r>
      <w:r w:rsidR="004D61D5" w:rsidRPr="00890F9C">
        <w:t xml:space="preserve">some level of </w:t>
      </w:r>
      <w:r w:rsidR="004B5A6F" w:rsidRPr="00890F9C">
        <w:t>ascertainment bias,</w:t>
      </w:r>
      <w:r w:rsidR="0093274B" w:rsidRPr="00890F9C">
        <w:t xml:space="preserve"> those </w:t>
      </w:r>
      <w:proofErr w:type="spellStart"/>
      <w:r w:rsidR="0093274B" w:rsidRPr="00890F9C">
        <w:t>epista</w:t>
      </w:r>
      <w:r w:rsidR="009F7282" w:rsidRPr="00890F9C">
        <w:t>tic</w:t>
      </w:r>
      <w:proofErr w:type="spellEnd"/>
      <w:r w:rsidR="009F7282" w:rsidRPr="00890F9C">
        <w:t xml:space="preserve"> effects that</w:t>
      </w:r>
      <w:r w:rsidR="004B5A6F" w:rsidRPr="00890F9C">
        <w:t xml:space="preserve"> appear to be statistically robust </w:t>
      </w:r>
      <w:del w:id="2837" w:author="Darren Burgess" w:date="2014-02-27T14:52:00Z">
        <w:r w:rsidR="00D5600C" w:rsidRPr="00890F9C" w:rsidDel="008D2065">
          <w:delText xml:space="preserve">have </w:delText>
        </w:r>
      </w:del>
      <w:r w:rsidR="00D5600C" w:rsidRPr="00890F9C">
        <w:t xml:space="preserve">predominantly </w:t>
      </w:r>
      <w:ins w:id="2838" w:author="Darren Burgess" w:date="2014-02-27T14:52:00Z">
        <w:r w:rsidR="008D2065" w:rsidRPr="00890F9C">
          <w:t xml:space="preserve">have </w:t>
        </w:r>
      </w:ins>
      <w:r w:rsidR="00D5600C" w:rsidRPr="00890F9C">
        <w:t>large margina</w:t>
      </w:r>
      <w:r w:rsidR="004B5A6F" w:rsidRPr="00890F9C">
        <w:t>l effects, and contribute relatively</w:t>
      </w:r>
      <w:r w:rsidR="00D5600C" w:rsidRPr="00890F9C">
        <w:t xml:space="preserve"> little in terms of phenotypic variance from interaction terms alone.</w:t>
      </w:r>
      <w:r w:rsidR="009F7282" w:rsidRPr="00890F9C">
        <w:t xml:space="preserve"> </w:t>
      </w:r>
      <w:r w:rsidR="00DE74DC" w:rsidRPr="00890F9C">
        <w:t>Given the current empirical evidence</w:t>
      </w:r>
      <w:r w:rsidR="004D61D5" w:rsidRPr="00890F9C">
        <w:t xml:space="preserve">, one can </w:t>
      </w:r>
      <w:proofErr w:type="spellStart"/>
      <w:r w:rsidR="004D61D5" w:rsidRPr="00890F9C">
        <w:t>hypothesise</w:t>
      </w:r>
      <w:proofErr w:type="spellEnd"/>
      <w:r w:rsidR="004D61D5" w:rsidRPr="00890F9C">
        <w:t xml:space="preserve"> that the number of instances of epistas</w:t>
      </w:r>
      <w:r w:rsidR="00DE74DC" w:rsidRPr="00890F9C">
        <w:t xml:space="preserve">is may indeed be large, but </w:t>
      </w:r>
      <w:r w:rsidR="004D61D5" w:rsidRPr="00890F9C">
        <w:t xml:space="preserve">that the </w:t>
      </w:r>
      <w:r w:rsidR="00DE74DC" w:rsidRPr="00890F9C">
        <w:t xml:space="preserve">contribution of </w:t>
      </w:r>
      <w:del w:id="2839" w:author="Darren Burgess" w:date="2014-02-27T14:54:00Z">
        <w:r w:rsidR="00DE74DC" w:rsidRPr="00890F9C" w:rsidDel="008D2065">
          <w:delText xml:space="preserve">variance from </w:delText>
        </w:r>
      </w:del>
      <w:r w:rsidR="00DE74DC" w:rsidRPr="00890F9C">
        <w:t>gene interactions</w:t>
      </w:r>
      <w:r w:rsidR="004D61D5" w:rsidRPr="00890F9C">
        <w:t xml:space="preserve"> </w:t>
      </w:r>
      <w:ins w:id="2840" w:author="Darren Burgess" w:date="2014-02-27T14:54:00Z">
        <w:r w:rsidR="008D2065">
          <w:t xml:space="preserve">to the </w:t>
        </w:r>
        <w:r w:rsidR="008D2065" w:rsidRPr="00890F9C">
          <w:t xml:space="preserve">variance </w:t>
        </w:r>
        <w:r w:rsidR="008D2065">
          <w:t>of</w:t>
        </w:r>
      </w:ins>
      <w:del w:id="2841" w:author="Darren Burgess" w:date="2014-02-27T14:54:00Z">
        <w:r w:rsidR="004D61D5" w:rsidRPr="00890F9C" w:rsidDel="008D2065">
          <w:delText>on</w:delText>
        </w:r>
      </w:del>
      <w:r w:rsidR="004D61D5" w:rsidRPr="00890F9C">
        <w:t xml:space="preserve"> complex traits is rather small.</w:t>
      </w:r>
      <w:ins w:id="2842" w:author="Darren Burgess" w:date="2014-02-27T14:54:00Z">
        <w:del w:id="2843" w:author="Gib Hemani" w:date="2014-03-17T19:16:00Z">
          <w:r w:rsidR="00CE0A65" w:rsidRPr="00CE0A65" w:rsidDel="009D308D">
            <w:rPr>
              <w:b/>
              <w:rPrChange w:id="2844" w:author="Darren Burgess" w:date="2014-02-27T14:54:00Z">
                <w:rPr/>
              </w:rPrChange>
            </w:rPr>
            <w:delText>[Au:OK?]</w:delText>
          </w:r>
        </w:del>
        <w:r w:rsidR="00CE0A65">
          <w:t xml:space="preserve"> </w:t>
        </w:r>
      </w:ins>
    </w:p>
    <w:p w14:paraId="261E5E0C" w14:textId="77777777" w:rsidR="00113BE5" w:rsidRPr="00890F9C" w:rsidRDefault="00113BE5" w:rsidP="00113BE5"/>
    <w:p w14:paraId="760AB4BE" w14:textId="36B3F7F7" w:rsidR="00D6573E" w:rsidDel="00874978" w:rsidRDefault="00D6181A" w:rsidP="00DB5441">
      <w:pPr>
        <w:pStyle w:val="Heading2"/>
        <w:rPr>
          <w:ins w:id="2845" w:author="Darren Burgess" w:date="2014-02-28T08:13:00Z"/>
          <w:del w:id="2846" w:author="Gib Hemani" w:date="2014-03-17T19:24:00Z"/>
        </w:rPr>
      </w:pPr>
      <w:ins w:id="2847" w:author="Darren Burgess" w:date="2014-02-28T08:02:00Z">
        <w:del w:id="2848" w:author="Gib Hemani" w:date="2014-03-17T19:24:00Z">
          <w:r w:rsidDel="00874978">
            <w:delText>Potential implications of epistasis [Au:OK?</w:delText>
          </w:r>
        </w:del>
      </w:ins>
      <w:ins w:id="2849" w:author="Darren Burgess" w:date="2014-02-28T08:03:00Z">
        <w:del w:id="2850" w:author="Gib Hemani" w:date="2014-03-17T19:24:00Z">
          <w:r w:rsidDel="00874978">
            <w:delText xml:space="preserve"> </w:delText>
          </w:r>
        </w:del>
      </w:ins>
      <w:ins w:id="2851" w:author="Darren Burgess" w:date="2014-02-28T08:04:00Z">
        <w:del w:id="2852" w:author="Gib Hemani" w:date="2014-03-17T19:24:00Z">
          <w:r w:rsidDel="00874978">
            <w:delText>(</w:delText>
          </w:r>
        </w:del>
      </w:ins>
      <w:ins w:id="2853" w:author="Darren Burgess" w:date="2014-02-28T08:03:00Z">
        <w:del w:id="2854" w:author="Gib Hemani" w:date="2014-03-17T19:24:00Z">
          <w:r w:rsidDel="00874978">
            <w:delText>Given that your subheadings aren</w:delText>
          </w:r>
        </w:del>
      </w:ins>
      <w:ins w:id="2855" w:author="Darren Burgess" w:date="2014-02-28T08:04:00Z">
        <w:del w:id="2856" w:author="Gib Hemani" w:date="2014-03-17T19:24:00Z">
          <w:r w:rsidDel="00874978">
            <w:delText>’t really questions)]</w:delText>
          </w:r>
        </w:del>
      </w:ins>
    </w:p>
    <w:p w14:paraId="13C4DAAE" w14:textId="313C96B3" w:rsidR="00D6573E" w:rsidDel="00874978" w:rsidRDefault="00D6573E" w:rsidP="00DB5441">
      <w:pPr>
        <w:pStyle w:val="Heading2"/>
        <w:rPr>
          <w:ins w:id="2857" w:author="Darren Burgess" w:date="2014-02-28T08:13:00Z"/>
          <w:del w:id="2858" w:author="Gib Hemani" w:date="2014-03-17T19:24:00Z"/>
        </w:rPr>
      </w:pPr>
    </w:p>
    <w:p w14:paraId="02061038" w14:textId="5AA50300" w:rsidR="00D6573E" w:rsidRPr="007C07F0" w:rsidDel="00874978" w:rsidRDefault="00D6573E">
      <w:pPr>
        <w:rPr>
          <w:ins w:id="2859" w:author="Darren Burgess" w:date="2014-02-28T08:22:00Z"/>
          <w:del w:id="2860" w:author="Gib Hemani" w:date="2014-03-17T19:24:00Z"/>
        </w:rPr>
        <w:pPrChange w:id="2861" w:author="Darren Burgess" w:date="2014-02-28T08:13:00Z">
          <w:pPr>
            <w:pStyle w:val="Heading2"/>
          </w:pPr>
        </w:pPrChange>
      </w:pPr>
      <w:ins w:id="2862" w:author="Darren Burgess" w:date="2014-02-28T08:14:00Z">
        <w:del w:id="2863" w:author="Gib Hemani" w:date="2014-03-17T19:24:00Z">
          <w:r w:rsidRPr="007025C2" w:rsidDel="00874978">
            <w:rPr>
              <w:b/>
              <w:rPrChange w:id="2864" w:author="Darren Burgess" w:date="2014-02-28T08:34:00Z">
                <w:rPr>
                  <w:b w:val="0"/>
                  <w:bCs w:val="0"/>
                </w:rPr>
              </w:rPrChange>
            </w:rPr>
            <w:delText xml:space="preserve">[Au: </w:delText>
          </w:r>
        </w:del>
      </w:ins>
      <w:ins w:id="2865" w:author="Darren Burgess" w:date="2014-02-28T08:13:00Z">
        <w:del w:id="2866" w:author="Gib Hemani" w:date="2014-03-17T19:24:00Z">
          <w:r w:rsidRPr="007025C2" w:rsidDel="00874978">
            <w:rPr>
              <w:b/>
              <w:rPrChange w:id="2867" w:author="Darren Burgess" w:date="2014-02-28T08:34:00Z">
                <w:rPr>
                  <w:b w:val="0"/>
                  <w:bCs w:val="0"/>
                </w:rPr>
              </w:rPrChange>
            </w:rPr>
            <w:delText>We need to overall cut ~1000 words from the main text</w:delText>
          </w:r>
        </w:del>
      </w:ins>
      <w:ins w:id="2868" w:author="Darren Burgess" w:date="2014-02-28T08:14:00Z">
        <w:del w:id="2869" w:author="Gib Hemani" w:date="2014-03-17T19:24:00Z">
          <w:r w:rsidRPr="007025C2" w:rsidDel="00874978">
            <w:rPr>
              <w:b/>
              <w:rPrChange w:id="2870" w:author="Darren Burgess" w:date="2014-02-28T08:34:00Z">
                <w:rPr>
                  <w:b w:val="0"/>
                  <w:bCs w:val="0"/>
                </w:rPr>
              </w:rPrChange>
            </w:rPr>
            <w:delText xml:space="preserve">, even after the clarifying text additions that I have requested earlier. Given that up to this point, the </w:delText>
          </w:r>
        </w:del>
      </w:ins>
      <w:ins w:id="2871" w:author="Darren Burgess" w:date="2014-02-28T08:15:00Z">
        <w:del w:id="2872" w:author="Gib Hemani" w:date="2014-03-17T19:24:00Z">
          <w:r w:rsidRPr="007025C2" w:rsidDel="00874978">
            <w:rPr>
              <w:b/>
              <w:rPrChange w:id="2873" w:author="Darren Burgess" w:date="2014-02-28T08:34:00Z">
                <w:rPr>
                  <w:b w:val="0"/>
                  <w:bCs w:val="0"/>
                </w:rPr>
              </w:rPrChange>
            </w:rPr>
            <w:delText>methodology</w:delText>
          </w:r>
        </w:del>
      </w:ins>
      <w:ins w:id="2874" w:author="Darren Burgess" w:date="2014-02-28T08:14:00Z">
        <w:del w:id="2875" w:author="Gib Hemani" w:date="2014-03-17T19:24:00Z">
          <w:r w:rsidRPr="007025C2" w:rsidDel="00874978">
            <w:rPr>
              <w:b/>
              <w:rPrChange w:id="2876" w:author="Darren Burgess" w:date="2014-02-28T08:34:00Z">
                <w:rPr>
                  <w:b w:val="0"/>
                  <w:bCs w:val="0"/>
                </w:rPr>
              </w:rPrChange>
            </w:rPr>
            <w:delText xml:space="preserve"> </w:delText>
          </w:r>
        </w:del>
      </w:ins>
      <w:ins w:id="2877" w:author="Darren Burgess" w:date="2014-02-28T08:15:00Z">
        <w:del w:id="2878" w:author="Gib Hemani" w:date="2014-03-17T19:24:00Z">
          <w:r w:rsidRPr="007025C2" w:rsidDel="00874978">
            <w:rPr>
              <w:b/>
              <w:rPrChange w:id="2879" w:author="Darren Burgess" w:date="2014-02-28T08:34:00Z">
                <w:rPr>
                  <w:b w:val="0"/>
                  <w:bCs w:val="0"/>
                </w:rPr>
              </w:rPrChange>
            </w:rPr>
            <w:delText xml:space="preserve">to detect epistasis has been a unifying theme, the text from here seems to branch out into some discussions which, although interesting and important, feel a bit like separate articles. So </w:delText>
          </w:r>
        </w:del>
      </w:ins>
      <w:ins w:id="2880" w:author="Darren Burgess" w:date="2014-02-28T08:17:00Z">
        <w:del w:id="2881" w:author="Gib Hemani" w:date="2014-03-17T19:24:00Z">
          <w:r w:rsidRPr="007025C2" w:rsidDel="00874978">
            <w:rPr>
              <w:b/>
              <w:rPrChange w:id="2882" w:author="Darren Burgess" w:date="2014-02-28T08:34:00Z">
                <w:rPr>
                  <w:b w:val="0"/>
                  <w:bCs w:val="0"/>
                </w:rPr>
              </w:rPrChange>
            </w:rPr>
            <w:delText xml:space="preserve">I think that </w:delText>
          </w:r>
        </w:del>
      </w:ins>
      <w:ins w:id="2883" w:author="Darren Burgess" w:date="2014-02-28T08:15:00Z">
        <w:del w:id="2884" w:author="Gib Hemani" w:date="2014-03-17T19:24:00Z">
          <w:r w:rsidRPr="007025C2" w:rsidDel="00874978">
            <w:rPr>
              <w:b/>
              <w:rPrChange w:id="2885" w:author="Darren Burgess" w:date="2014-02-28T08:34:00Z">
                <w:rPr>
                  <w:b w:val="0"/>
                  <w:bCs w:val="0"/>
                </w:rPr>
              </w:rPrChange>
            </w:rPr>
            <w:delText>the text from here</w:delText>
          </w:r>
        </w:del>
      </w:ins>
      <w:ins w:id="2886" w:author="Darren Burgess" w:date="2014-02-28T08:17:00Z">
        <w:del w:id="2887" w:author="Gib Hemani" w:date="2014-03-17T19:24:00Z">
          <w:r w:rsidRPr="007025C2" w:rsidDel="00874978">
            <w:rPr>
              <w:b/>
              <w:rPrChange w:id="2888" w:author="Darren Burgess" w:date="2014-02-28T08:34:00Z">
                <w:rPr>
                  <w:b w:val="0"/>
                  <w:bCs w:val="0"/>
                </w:rPr>
              </w:rPrChange>
            </w:rPr>
            <w:delText xml:space="preserve"> can be substantially shortened.</w:delText>
          </w:r>
        </w:del>
      </w:ins>
      <w:ins w:id="2889" w:author="Darren Burgess" w:date="2014-02-28T08:22:00Z">
        <w:del w:id="2890" w:author="Gib Hemani" w:date="2014-03-17T19:24:00Z">
          <w:r w:rsidR="00421503" w:rsidRPr="007025C2" w:rsidDel="00874978">
            <w:rPr>
              <w:b/>
              <w:rPrChange w:id="2891" w:author="Darren Burgess" w:date="2014-02-28T08:34:00Z">
                <w:rPr>
                  <w:b w:val="0"/>
                  <w:bCs w:val="0"/>
                </w:rPr>
              </w:rPrChange>
            </w:rPr>
            <w:delText xml:space="preserve"> My advice is to</w:delText>
          </w:r>
        </w:del>
      </w:ins>
      <w:ins w:id="2892" w:author="Darren Burgess" w:date="2014-02-28T08:29:00Z">
        <w:del w:id="2893" w:author="Gib Hemani" w:date="2014-03-17T19:24:00Z">
          <w:r w:rsidR="00421503" w:rsidRPr="007025C2" w:rsidDel="00874978">
            <w:rPr>
              <w:b/>
              <w:rPrChange w:id="2894" w:author="Darren Burgess" w:date="2014-02-28T08:34:00Z">
                <w:rPr>
                  <w:b w:val="0"/>
                  <w:bCs w:val="0"/>
                </w:rPr>
              </w:rPrChange>
            </w:rPr>
            <w:delText>:</w:delText>
          </w:r>
        </w:del>
      </w:ins>
    </w:p>
    <w:p w14:paraId="3DA8E100" w14:textId="4C523579" w:rsidR="00421503" w:rsidRPr="007C07F0" w:rsidDel="00874978" w:rsidRDefault="00421503">
      <w:pPr>
        <w:rPr>
          <w:ins w:id="2895" w:author="Darren Burgess" w:date="2014-02-28T08:26:00Z"/>
          <w:del w:id="2896" w:author="Gib Hemani" w:date="2014-03-17T19:24:00Z"/>
        </w:rPr>
        <w:pPrChange w:id="2897" w:author="Darren Burgess" w:date="2014-02-28T08:13:00Z">
          <w:pPr>
            <w:pStyle w:val="Heading2"/>
          </w:pPr>
        </w:pPrChange>
      </w:pPr>
      <w:ins w:id="2898" w:author="Darren Burgess" w:date="2014-02-28T08:22:00Z">
        <w:del w:id="2899" w:author="Gib Hemani" w:date="2014-03-17T19:24:00Z">
          <w:r w:rsidRPr="007025C2" w:rsidDel="00874978">
            <w:rPr>
              <w:b/>
              <w:rPrChange w:id="2900" w:author="Darren Burgess" w:date="2014-02-28T08:34:00Z">
                <w:rPr>
                  <w:b w:val="0"/>
                  <w:bCs w:val="0"/>
                </w:rPr>
              </w:rPrChange>
            </w:rPr>
            <w:delText xml:space="preserve">- Pick the 2 sections </w:delText>
          </w:r>
        </w:del>
      </w:ins>
      <w:ins w:id="2901" w:author="Darren Burgess" w:date="2014-02-28T08:23:00Z">
        <w:del w:id="2902" w:author="Gib Hemani" w:date="2014-03-17T19:24:00Z">
          <w:r w:rsidRPr="007025C2" w:rsidDel="00874978">
            <w:rPr>
              <w:b/>
              <w:rPrChange w:id="2903" w:author="Darren Burgess" w:date="2014-02-28T08:34:00Z">
                <w:rPr>
                  <w:b w:val="0"/>
                  <w:bCs w:val="0"/>
                </w:rPr>
              </w:rPrChange>
            </w:rPr>
            <w:delText>for which shortening would be most detrimental</w:delText>
          </w:r>
        </w:del>
      </w:ins>
      <w:ins w:id="2904" w:author="Darren Burgess" w:date="2014-02-28T08:22:00Z">
        <w:del w:id="2905" w:author="Gib Hemani" w:date="2014-03-17T19:24:00Z">
          <w:r w:rsidRPr="007025C2" w:rsidDel="00874978">
            <w:rPr>
              <w:b/>
              <w:rPrChange w:id="2906" w:author="Darren Burgess" w:date="2014-02-28T08:34:00Z">
                <w:rPr>
                  <w:b w:val="0"/>
                  <w:bCs w:val="0"/>
                </w:rPr>
              </w:rPrChange>
            </w:rPr>
            <w:delText xml:space="preserve"> </w:delText>
          </w:r>
        </w:del>
      </w:ins>
      <w:ins w:id="2907" w:author="Darren Burgess" w:date="2014-03-02T20:59:00Z">
        <w:del w:id="2908" w:author="Gib Hemani" w:date="2014-03-17T19:24:00Z">
          <w:r w:rsidR="006911B3" w:rsidDel="00874978">
            <w:rPr>
              <w:b/>
            </w:rPr>
            <w:delText>(and/or for which  the discussion is fa</w:delText>
          </w:r>
        </w:del>
      </w:ins>
      <w:ins w:id="2909" w:author="Darren Burgess" w:date="2014-03-02T21:00:00Z">
        <w:del w:id="2910" w:author="Gib Hemani" w:date="2014-03-17T19:24:00Z">
          <w:r w:rsidR="006911B3" w:rsidDel="00874978">
            <w:rPr>
              <w:b/>
            </w:rPr>
            <w:delText>i</w:delText>
          </w:r>
        </w:del>
      </w:ins>
      <w:ins w:id="2911" w:author="Darren Burgess" w:date="2014-03-02T20:59:00Z">
        <w:del w:id="2912" w:author="Gib Hemani" w:date="2014-03-17T19:24:00Z">
          <w:r w:rsidR="006911B3" w:rsidDel="00874978">
            <w:rPr>
              <w:b/>
            </w:rPr>
            <w:delText>rly peripheral</w:delText>
          </w:r>
        </w:del>
      </w:ins>
      <w:ins w:id="2913" w:author="Darren Burgess" w:date="2014-03-02T21:00:00Z">
        <w:del w:id="2914" w:author="Gib Hemani" w:date="2014-03-17T19:24:00Z">
          <w:r w:rsidR="006911B3" w:rsidDel="00874978">
            <w:rPr>
              <w:b/>
            </w:rPr>
            <w:delText xml:space="preserve"> to the main article</w:delText>
          </w:r>
        </w:del>
      </w:ins>
      <w:ins w:id="2915" w:author="Darren Burgess" w:date="2014-03-02T20:59:00Z">
        <w:del w:id="2916" w:author="Gib Hemani" w:date="2014-03-17T19:24:00Z">
          <w:r w:rsidR="006911B3" w:rsidDel="00874978">
            <w:rPr>
              <w:b/>
            </w:rPr>
            <w:delText xml:space="preserve">) </w:delText>
          </w:r>
        </w:del>
      </w:ins>
      <w:ins w:id="2917" w:author="Darren Burgess" w:date="2014-02-28T08:22:00Z">
        <w:del w:id="2918" w:author="Gib Hemani" w:date="2014-03-17T19:24:00Z">
          <w:r w:rsidRPr="007025C2" w:rsidDel="00874978">
            <w:rPr>
              <w:b/>
              <w:rPrChange w:id="2919" w:author="Darren Burgess" w:date="2014-02-28T08:34:00Z">
                <w:rPr>
                  <w:b w:val="0"/>
                  <w:bCs w:val="0"/>
                </w:rPr>
              </w:rPrChange>
            </w:rPr>
            <w:delText>and move them to separate boxes</w:delText>
          </w:r>
        </w:del>
      </w:ins>
      <w:ins w:id="2920" w:author="Darren Burgess" w:date="2014-02-28T08:23:00Z">
        <w:del w:id="2921" w:author="Gib Hemani" w:date="2014-03-17T19:24:00Z">
          <w:r w:rsidRPr="007025C2" w:rsidDel="00874978">
            <w:rPr>
              <w:b/>
              <w:rPrChange w:id="2922" w:author="Darren Burgess" w:date="2014-02-28T08:34:00Z">
                <w:rPr>
                  <w:b w:val="0"/>
                  <w:bCs w:val="0"/>
                </w:rPr>
              </w:rPrChange>
            </w:rPr>
            <w:delText xml:space="preserve">. Boxes can be up to ~600 words (and can also contain a small </w:delText>
          </w:r>
        </w:del>
      </w:ins>
      <w:ins w:id="2923" w:author="Darren Burgess" w:date="2014-02-28T08:24:00Z">
        <w:del w:id="2924" w:author="Gib Hemani" w:date="2014-03-17T19:24:00Z">
          <w:r w:rsidRPr="007025C2" w:rsidDel="00874978">
            <w:rPr>
              <w:b/>
              <w:rPrChange w:id="2925" w:author="Darren Burgess" w:date="2014-02-28T08:34:00Z">
                <w:rPr>
                  <w:b w:val="0"/>
                  <w:bCs w:val="0"/>
                </w:rPr>
              </w:rPrChange>
            </w:rPr>
            <w:delText xml:space="preserve">embedded </w:delText>
          </w:r>
        </w:del>
      </w:ins>
      <w:ins w:id="2926" w:author="Darren Burgess" w:date="2014-02-28T08:23:00Z">
        <w:del w:id="2927" w:author="Gib Hemani" w:date="2014-03-17T19:24:00Z">
          <w:r w:rsidRPr="007025C2" w:rsidDel="00874978">
            <w:rPr>
              <w:b/>
              <w:rPrChange w:id="2928" w:author="Darren Burgess" w:date="2014-02-28T08:34:00Z">
                <w:rPr>
                  <w:b w:val="0"/>
                  <w:bCs w:val="0"/>
                </w:rPr>
              </w:rPrChange>
            </w:rPr>
            <w:delText>figure/table</w:delText>
          </w:r>
        </w:del>
      </w:ins>
      <w:ins w:id="2929" w:author="Darren Burgess" w:date="2014-02-28T08:24:00Z">
        <w:del w:id="2930" w:author="Gib Hemani" w:date="2014-03-17T19:24:00Z">
          <w:r w:rsidRPr="007025C2" w:rsidDel="00874978">
            <w:rPr>
              <w:b/>
              <w:rPrChange w:id="2931" w:author="Darren Burgess" w:date="2014-02-28T08:34:00Z">
                <w:rPr>
                  <w:b w:val="0"/>
                  <w:bCs w:val="0"/>
                </w:rPr>
              </w:rPrChange>
            </w:rPr>
            <w:delText xml:space="preserve"> if you choose). This will immediately cut </w:delText>
          </w:r>
        </w:del>
      </w:ins>
      <w:ins w:id="2932" w:author="Darren Burgess" w:date="2014-02-28T08:26:00Z">
        <w:del w:id="2933" w:author="Gib Hemani" w:date="2014-03-17T19:24:00Z">
          <w:r w:rsidRPr="007025C2" w:rsidDel="00874978">
            <w:rPr>
              <w:b/>
              <w:rPrChange w:id="2934" w:author="Darren Burgess" w:date="2014-02-28T08:34:00Z">
                <w:rPr>
                  <w:b w:val="0"/>
                  <w:bCs w:val="0"/>
                </w:rPr>
              </w:rPrChange>
            </w:rPr>
            <w:delText>many hundred</w:delText>
          </w:r>
        </w:del>
      </w:ins>
      <w:ins w:id="2935" w:author="Darren Burgess" w:date="2014-02-28T08:28:00Z">
        <w:del w:id="2936" w:author="Gib Hemani" w:date="2014-03-17T19:24:00Z">
          <w:r w:rsidRPr="007025C2" w:rsidDel="00874978">
            <w:rPr>
              <w:b/>
              <w:rPrChange w:id="2937" w:author="Darren Burgess" w:date="2014-02-28T08:34:00Z">
                <w:rPr>
                  <w:b w:val="0"/>
                  <w:bCs w:val="0"/>
                </w:rPr>
              </w:rPrChange>
            </w:rPr>
            <w:delText>s of</w:delText>
          </w:r>
        </w:del>
      </w:ins>
      <w:ins w:id="2938" w:author="Darren Burgess" w:date="2014-02-28T08:26:00Z">
        <w:del w:id="2939" w:author="Gib Hemani" w:date="2014-03-17T19:24:00Z">
          <w:r w:rsidRPr="007025C2" w:rsidDel="00874978">
            <w:rPr>
              <w:b/>
              <w:rPrChange w:id="2940" w:author="Darren Burgess" w:date="2014-02-28T08:34:00Z">
                <w:rPr>
                  <w:b w:val="0"/>
                  <w:bCs w:val="0"/>
                </w:rPr>
              </w:rPrChange>
            </w:rPr>
            <w:delText xml:space="preserve"> words from the main text</w:delText>
          </w:r>
        </w:del>
      </w:ins>
      <w:ins w:id="2941" w:author="Darren Burgess" w:date="2014-02-28T08:35:00Z">
        <w:del w:id="2942" w:author="Gib Hemani" w:date="2014-03-17T19:24:00Z">
          <w:r w:rsidR="007025C2" w:rsidDel="00874978">
            <w:rPr>
              <w:b/>
            </w:rPr>
            <w:delText>, without losin</w:delText>
          </w:r>
        </w:del>
      </w:ins>
      <w:ins w:id="2943" w:author="Darren Burgess" w:date="2014-03-02T21:02:00Z">
        <w:del w:id="2944" w:author="Gib Hemani" w:date="2014-03-17T19:24:00Z">
          <w:r w:rsidR="006911B3" w:rsidDel="00874978">
            <w:rPr>
              <w:b/>
            </w:rPr>
            <w:delText>g</w:delText>
          </w:r>
        </w:del>
      </w:ins>
      <w:ins w:id="2945" w:author="Darren Burgess" w:date="2014-02-28T08:35:00Z">
        <w:del w:id="2946" w:author="Gib Hemani" w:date="2014-03-17T19:24:00Z">
          <w:r w:rsidR="007025C2" w:rsidDel="00874978">
            <w:rPr>
              <w:b/>
            </w:rPr>
            <w:delText xml:space="preserve"> overall information</w:delText>
          </w:r>
        </w:del>
      </w:ins>
      <w:ins w:id="2947" w:author="Darren Burgess" w:date="2014-02-28T08:26:00Z">
        <w:del w:id="2948" w:author="Gib Hemani" w:date="2014-03-17T19:24:00Z">
          <w:r w:rsidRPr="007025C2" w:rsidDel="00874978">
            <w:rPr>
              <w:b/>
              <w:rPrChange w:id="2949" w:author="Darren Burgess" w:date="2014-02-28T08:34:00Z">
                <w:rPr>
                  <w:b w:val="0"/>
                  <w:bCs w:val="0"/>
                </w:rPr>
              </w:rPrChange>
            </w:rPr>
            <w:delText>.</w:delText>
          </w:r>
        </w:del>
      </w:ins>
      <w:ins w:id="2950" w:author="Darren Burgess" w:date="2014-03-02T21:03:00Z">
        <w:del w:id="2951" w:author="Gib Hemani" w:date="2014-03-17T19:24:00Z">
          <w:r w:rsidR="006911B3" w:rsidDel="00874978">
            <w:rPr>
              <w:b/>
            </w:rPr>
            <w:delText xml:space="preserve"> I think that your section on </w:delText>
          </w:r>
        </w:del>
      </w:ins>
      <w:ins w:id="2952" w:author="Darren Burgess" w:date="2014-03-02T21:04:00Z">
        <w:del w:id="2953" w:author="Gib Hemani" w:date="2014-03-17T19:24:00Z">
          <w:r w:rsidR="006911B3" w:rsidDel="00874978">
            <w:rPr>
              <w:b/>
            </w:rPr>
            <w:delText>‘genetic prediction’ is the most relevant and so should probably stay in the main text</w:delText>
          </w:r>
        </w:del>
      </w:ins>
      <w:ins w:id="2954" w:author="Darren Burgess" w:date="2014-03-03T11:25:00Z">
        <w:del w:id="2955" w:author="Gib Hemani" w:date="2014-03-17T19:24:00Z">
          <w:r w:rsidR="004C1EA2" w:rsidDel="00874978">
            <w:rPr>
              <w:b/>
            </w:rPr>
            <w:delText>, with only limited shortening</w:delText>
          </w:r>
        </w:del>
      </w:ins>
      <w:ins w:id="2956" w:author="Darren Burgess" w:date="2014-03-02T21:04:00Z">
        <w:del w:id="2957" w:author="Gib Hemani" w:date="2014-03-17T19:24:00Z">
          <w:r w:rsidR="006911B3" w:rsidDel="00874978">
            <w:rPr>
              <w:b/>
            </w:rPr>
            <w:delText>.</w:delText>
          </w:r>
        </w:del>
      </w:ins>
    </w:p>
    <w:p w14:paraId="12CCA0BC" w14:textId="75EDF67C" w:rsidR="00421503" w:rsidRPr="007C07F0" w:rsidDel="00874978" w:rsidRDefault="00421503">
      <w:pPr>
        <w:rPr>
          <w:ins w:id="2958" w:author="Darren Burgess" w:date="2014-02-28T08:28:00Z"/>
          <w:del w:id="2959" w:author="Gib Hemani" w:date="2014-03-17T19:24:00Z"/>
        </w:rPr>
        <w:pPrChange w:id="2960" w:author="Darren Burgess" w:date="2014-02-28T08:13:00Z">
          <w:pPr>
            <w:pStyle w:val="Heading2"/>
          </w:pPr>
        </w:pPrChange>
      </w:pPr>
      <w:ins w:id="2961" w:author="Darren Burgess" w:date="2014-02-28T08:26:00Z">
        <w:del w:id="2962" w:author="Gib Hemani" w:date="2014-03-17T19:24:00Z">
          <w:r w:rsidRPr="007025C2" w:rsidDel="00874978">
            <w:rPr>
              <w:b/>
              <w:rPrChange w:id="2963" w:author="Darren Burgess" w:date="2014-02-28T08:34:00Z">
                <w:rPr>
                  <w:b w:val="0"/>
                  <w:bCs w:val="0"/>
                </w:rPr>
              </w:rPrChange>
            </w:rPr>
            <w:delText>- for the remaining subsections, please shorten them. This is probably best done after you have edited the methodological part of the manuscript, as then you will know</w:delText>
          </w:r>
        </w:del>
      </w:ins>
      <w:ins w:id="2964" w:author="Darren Burgess" w:date="2014-02-28T08:28:00Z">
        <w:del w:id="2965" w:author="Gib Hemani" w:date="2014-03-17T19:24:00Z">
          <w:r w:rsidRPr="007025C2" w:rsidDel="00874978">
            <w:rPr>
              <w:b/>
              <w:rPrChange w:id="2966" w:author="Darren Burgess" w:date="2014-02-28T08:34:00Z">
                <w:rPr>
                  <w:b w:val="0"/>
                  <w:bCs w:val="0"/>
                </w:rPr>
              </w:rPrChange>
            </w:rPr>
            <w:delText xml:space="preserve"> how close you are to the word limit.</w:delText>
          </w:r>
        </w:del>
      </w:ins>
    </w:p>
    <w:p w14:paraId="4F3F0DB5" w14:textId="36110613" w:rsidR="00421503" w:rsidRPr="007C07F0" w:rsidDel="00874978" w:rsidRDefault="00421503">
      <w:pPr>
        <w:rPr>
          <w:ins w:id="2967" w:author="Darren Burgess" w:date="2014-02-28T08:30:00Z"/>
          <w:del w:id="2968" w:author="Gib Hemani" w:date="2014-03-17T19:24:00Z"/>
        </w:rPr>
        <w:pPrChange w:id="2969" w:author="Darren Burgess" w:date="2014-02-28T08:13:00Z">
          <w:pPr>
            <w:pStyle w:val="Heading2"/>
          </w:pPr>
        </w:pPrChange>
      </w:pPr>
      <w:ins w:id="2970" w:author="Darren Burgess" w:date="2014-02-28T08:28:00Z">
        <w:del w:id="2971" w:author="Gib Hemani" w:date="2014-03-17T19:24:00Z">
          <w:r w:rsidRPr="007025C2" w:rsidDel="00874978">
            <w:rPr>
              <w:b/>
              <w:rPrChange w:id="2972" w:author="Darren Burgess" w:date="2014-02-28T08:34:00Z">
                <w:rPr>
                  <w:b w:val="0"/>
                  <w:bCs w:val="0"/>
                </w:rPr>
              </w:rPrChange>
            </w:rPr>
            <w:delText>- Please add just a short introductory paragraph (~3 sentences) to give an overview of the implications that will be discussed in the following subsections, and particularly to point readers to the 2 boxes of implications that aren</w:delText>
          </w:r>
        </w:del>
      </w:ins>
      <w:ins w:id="2973" w:author="Darren Burgess" w:date="2014-02-28T08:30:00Z">
        <w:del w:id="2974" w:author="Gib Hemani" w:date="2014-03-17T19:24:00Z">
          <w:r w:rsidRPr="007025C2" w:rsidDel="00874978">
            <w:rPr>
              <w:b/>
              <w:rPrChange w:id="2975" w:author="Darren Burgess" w:date="2014-02-28T08:34:00Z">
                <w:rPr>
                  <w:b w:val="0"/>
                  <w:bCs w:val="0"/>
                </w:rPr>
              </w:rPrChange>
            </w:rPr>
            <w:delText>’t then discussed further in the main text.</w:delText>
          </w:r>
        </w:del>
      </w:ins>
    </w:p>
    <w:p w14:paraId="40FDC88C" w14:textId="4622CC49" w:rsidR="00421503" w:rsidRPr="007C07F0" w:rsidDel="00874978" w:rsidRDefault="00421503">
      <w:pPr>
        <w:rPr>
          <w:ins w:id="2976" w:author="Darren Burgess" w:date="2014-02-28T08:30:00Z"/>
          <w:del w:id="2977" w:author="Gib Hemani" w:date="2014-03-17T19:24:00Z"/>
        </w:rPr>
        <w:pPrChange w:id="2978" w:author="Darren Burgess" w:date="2014-02-28T08:13:00Z">
          <w:pPr>
            <w:pStyle w:val="Heading2"/>
          </w:pPr>
        </w:pPrChange>
      </w:pPr>
    </w:p>
    <w:p w14:paraId="63037CFF" w14:textId="385AFECF" w:rsidR="00421503" w:rsidRPr="007C07F0" w:rsidDel="00874978" w:rsidRDefault="00421503">
      <w:pPr>
        <w:rPr>
          <w:ins w:id="2979" w:author="Darren Burgess" w:date="2014-02-28T08:13:00Z"/>
          <w:del w:id="2980" w:author="Gib Hemani" w:date="2014-03-17T19:24:00Z"/>
        </w:rPr>
        <w:pPrChange w:id="2981" w:author="Darren Burgess" w:date="2014-02-28T08:13:00Z">
          <w:pPr>
            <w:pStyle w:val="Heading2"/>
          </w:pPr>
        </w:pPrChange>
      </w:pPr>
      <w:ins w:id="2982" w:author="Darren Burgess" w:date="2014-02-28T08:30:00Z">
        <w:del w:id="2983" w:author="Gib Hemani" w:date="2014-03-17T19:24:00Z">
          <w:r w:rsidRPr="007025C2" w:rsidDel="00874978">
            <w:rPr>
              <w:b/>
              <w:rPrChange w:id="2984" w:author="Darren Burgess" w:date="2014-02-28T08:34:00Z">
                <w:rPr>
                  <w:b w:val="0"/>
                  <w:bCs w:val="0"/>
                </w:rPr>
              </w:rPrChange>
            </w:rPr>
            <w:delText xml:space="preserve">I will hold off on editing these </w:delText>
          </w:r>
        </w:del>
      </w:ins>
      <w:ins w:id="2985" w:author="Darren Burgess" w:date="2014-02-28T08:33:00Z">
        <w:del w:id="2986" w:author="Gib Hemani" w:date="2014-03-17T19:24:00Z">
          <w:r w:rsidR="007025C2" w:rsidRPr="007025C2" w:rsidDel="00874978">
            <w:rPr>
              <w:b/>
              <w:rPrChange w:id="2987" w:author="Darren Burgess" w:date="2014-02-28T08:34:00Z">
                <w:rPr>
                  <w:b w:val="0"/>
                  <w:bCs w:val="0"/>
                </w:rPr>
              </w:rPrChange>
            </w:rPr>
            <w:delText>implications</w:delText>
          </w:r>
        </w:del>
      </w:ins>
      <w:ins w:id="2988" w:author="Darren Burgess" w:date="2014-02-28T08:30:00Z">
        <w:del w:id="2989" w:author="Gib Hemani" w:date="2014-03-17T19:24:00Z">
          <w:r w:rsidRPr="007025C2" w:rsidDel="00874978">
            <w:rPr>
              <w:b/>
              <w:rPrChange w:id="2990" w:author="Darren Burgess" w:date="2014-02-28T08:34:00Z">
                <w:rPr>
                  <w:b w:val="0"/>
                  <w:bCs w:val="0"/>
                </w:rPr>
              </w:rPrChange>
            </w:rPr>
            <w:delText xml:space="preserve"> sections</w:delText>
          </w:r>
        </w:del>
      </w:ins>
      <w:ins w:id="2991" w:author="Darren Burgess" w:date="2014-02-28T08:31:00Z">
        <w:del w:id="2992" w:author="Gib Hemani" w:date="2014-03-17T19:24:00Z">
          <w:r w:rsidR="007025C2" w:rsidRPr="007025C2" w:rsidDel="00874978">
            <w:rPr>
              <w:b/>
              <w:rPrChange w:id="2993" w:author="Darren Burgess" w:date="2014-02-28T08:34:00Z">
                <w:rPr>
                  <w:b w:val="0"/>
                  <w:bCs w:val="0"/>
                </w:rPr>
              </w:rPrChange>
            </w:rPr>
            <w:delText xml:space="preserve"> as it will be a waste to edit sections that you then select to shorten. Hopefully the suggestions I have already provided </w:delText>
          </w:r>
        </w:del>
      </w:ins>
      <w:ins w:id="2994" w:author="Darren Burgess" w:date="2014-02-28T08:32:00Z">
        <w:del w:id="2995" w:author="Gib Hemani" w:date="2014-03-17T19:24:00Z">
          <w:r w:rsidR="007025C2" w:rsidRPr="007025C2" w:rsidDel="00874978">
            <w:rPr>
              <w:b/>
              <w:rPrChange w:id="2996" w:author="Darren Burgess" w:date="2014-02-28T08:34:00Z">
                <w:rPr>
                  <w:b w:val="0"/>
                  <w:bCs w:val="0"/>
                </w:rPr>
              </w:rPrChange>
            </w:rPr>
            <w:delText>e</w:delText>
          </w:r>
        </w:del>
      </w:ins>
      <w:ins w:id="2997" w:author="Darren Burgess" w:date="2014-02-28T08:31:00Z">
        <w:del w:id="2998" w:author="Gib Hemani" w:date="2014-03-17T19:24:00Z">
          <w:r w:rsidR="007025C2" w:rsidRPr="007025C2" w:rsidDel="00874978">
            <w:rPr>
              <w:b/>
              <w:rPrChange w:id="2999" w:author="Darren Burgess" w:date="2014-02-28T08:34:00Z">
                <w:rPr>
                  <w:b w:val="0"/>
                  <w:bCs w:val="0"/>
                </w:rPr>
              </w:rPrChange>
            </w:rPr>
            <w:delText xml:space="preserve">lsewhere in the manuscript </w:delText>
          </w:r>
        </w:del>
      </w:ins>
      <w:ins w:id="3000" w:author="Darren Burgess" w:date="2014-02-28T08:32:00Z">
        <w:del w:id="3001" w:author="Gib Hemani" w:date="2014-03-17T19:24:00Z">
          <w:r w:rsidR="007025C2" w:rsidRPr="007025C2" w:rsidDel="00874978">
            <w:rPr>
              <w:b/>
              <w:rPrChange w:id="3002" w:author="Darren Burgess" w:date="2014-02-28T08:34:00Z">
                <w:rPr>
                  <w:b w:val="0"/>
                  <w:bCs w:val="0"/>
                </w:rPr>
              </w:rPrChange>
            </w:rPr>
            <w:delText xml:space="preserve">will be plenty of detailed food-for-thought for your revisions. </w:delText>
          </w:r>
        </w:del>
      </w:ins>
      <w:ins w:id="3003" w:author="Darren Burgess" w:date="2014-02-28T08:33:00Z">
        <w:del w:id="3004" w:author="Gib Hemani" w:date="2014-03-17T19:24:00Z">
          <w:r w:rsidR="007025C2" w:rsidRPr="007025C2" w:rsidDel="00874978">
            <w:rPr>
              <w:b/>
              <w:rPrChange w:id="3005" w:author="Darren Burgess" w:date="2014-02-28T08:34:00Z">
                <w:rPr>
                  <w:b w:val="0"/>
                  <w:bCs w:val="0"/>
                </w:rPr>
              </w:rPrChange>
            </w:rPr>
            <w:delText>I will then revisit these sections in your resubmission, although I don</w:delText>
          </w:r>
        </w:del>
      </w:ins>
      <w:ins w:id="3006" w:author="Darren Burgess" w:date="2014-02-28T08:34:00Z">
        <w:del w:id="3007" w:author="Gib Hemani" w:date="2014-03-17T19:24:00Z">
          <w:r w:rsidR="007025C2" w:rsidRPr="007025C2" w:rsidDel="00874978">
            <w:rPr>
              <w:b/>
              <w:rPrChange w:id="3008" w:author="Darren Burgess" w:date="2014-02-28T08:34:00Z">
                <w:rPr>
                  <w:b w:val="0"/>
                  <w:bCs w:val="0"/>
                </w:rPr>
              </w:rPrChange>
            </w:rPr>
            <w:delText>’t foresee my comments being as fine-grained as the comments I have provided elsewhere in this version.]</w:delText>
          </w:r>
        </w:del>
      </w:ins>
    </w:p>
    <w:p w14:paraId="17DF302F" w14:textId="352A43EE" w:rsidR="00DB5441" w:rsidRPr="00890F9C" w:rsidDel="00874978" w:rsidRDefault="00DB5441" w:rsidP="00DB5441">
      <w:pPr>
        <w:pStyle w:val="Heading2"/>
        <w:rPr>
          <w:del w:id="3009" w:author="Gib Hemani" w:date="2014-03-17T19:24:00Z"/>
        </w:rPr>
      </w:pPr>
      <w:del w:id="3010" w:author="Gib Hemani" w:date="2014-03-17T19:24:00Z">
        <w:r w:rsidRPr="00890F9C" w:rsidDel="00874978">
          <w:delText>To which scientific question(s) is epistasis the answer?</w:delText>
        </w:r>
      </w:del>
    </w:p>
    <w:p w14:paraId="684843FA" w14:textId="317CD1EF" w:rsidR="004B5A6F" w:rsidRPr="00890F9C" w:rsidDel="00874978" w:rsidRDefault="004B5A6F" w:rsidP="00DB5441">
      <w:pPr>
        <w:rPr>
          <w:del w:id="3011" w:author="Gib Hemani" w:date="2014-03-17T19:24:00Z"/>
        </w:rPr>
      </w:pPr>
    </w:p>
    <w:p w14:paraId="3764C3E8" w14:textId="52E4ECA8" w:rsidR="00DB5441" w:rsidRPr="00890F9C" w:rsidDel="009D308D" w:rsidRDefault="00DB5441" w:rsidP="00DB5441">
      <w:pPr>
        <w:pStyle w:val="Heading3"/>
        <w:rPr>
          <w:del w:id="3012" w:author="Gib Hemani" w:date="2014-03-17T19:20:00Z"/>
        </w:rPr>
      </w:pPr>
      <w:del w:id="3013" w:author="Gib Hemani" w:date="2014-03-17T19:20:00Z">
        <w:r w:rsidRPr="00890F9C" w:rsidDel="009D308D">
          <w:delText>The missing heritability?</w:delText>
        </w:r>
      </w:del>
    </w:p>
    <w:p w14:paraId="2FBC7F50" w14:textId="295335AD" w:rsidR="00D6181A" w:rsidRPr="00874978" w:rsidDel="009D308D" w:rsidRDefault="00D6181A" w:rsidP="00DB5441">
      <w:pPr>
        <w:rPr>
          <w:ins w:id="3014" w:author="Darren Burgess" w:date="2014-02-28T08:10:00Z"/>
          <w:del w:id="3015" w:author="Gib Hemani" w:date="2014-03-17T19:19:00Z"/>
          <w:b/>
        </w:rPr>
      </w:pPr>
      <w:ins w:id="3016" w:author="Darren Burgess" w:date="2014-02-28T08:06:00Z">
        <w:del w:id="3017" w:author="Gib Hemani" w:date="2014-03-17T19:19:00Z">
          <w:r w:rsidRPr="00874978" w:rsidDel="009D308D">
            <w:rPr>
              <w:b/>
            </w:rPr>
            <w:delText xml:space="preserve">[Au: I have moved this text from the introduction as I thought it was too specific a point for there. </w:delText>
          </w:r>
        </w:del>
      </w:ins>
      <w:ins w:id="3018" w:author="Darren Burgess" w:date="2014-02-28T08:07:00Z">
        <w:del w:id="3019" w:author="Gib Hemani" w:date="2014-03-17T19:19:00Z">
          <w:r w:rsidRPr="00874978" w:rsidDel="009D308D">
            <w:rPr>
              <w:b/>
            </w:rPr>
            <w:delText>It should</w:delText>
          </w:r>
        </w:del>
      </w:ins>
      <w:ins w:id="3020" w:author="Darren Burgess" w:date="2014-02-28T08:08:00Z">
        <w:del w:id="3021" w:author="Gib Hemani" w:date="2014-03-17T19:19:00Z">
          <w:r w:rsidRPr="00F51BF9" w:rsidDel="009D308D">
            <w:rPr>
              <w:b/>
            </w:rPr>
            <w:delText xml:space="preserve"> either be integrated into this</w:delText>
          </w:r>
        </w:del>
      </w:ins>
      <w:ins w:id="3022" w:author="Darren Burgess" w:date="2014-02-28T08:09:00Z">
        <w:del w:id="3023" w:author="Gib Hemani" w:date="2014-03-17T19:19:00Z">
          <w:r w:rsidRPr="00F51BF9" w:rsidDel="009D308D">
            <w:rPr>
              <w:b/>
            </w:rPr>
            <w:delText xml:space="preserve"> </w:delText>
          </w:r>
        </w:del>
      </w:ins>
      <w:ins w:id="3024" w:author="Darren Burgess" w:date="2014-02-28T08:08:00Z">
        <w:del w:id="3025" w:author="Gib Hemani" w:date="2014-03-17T19:19:00Z">
          <w:r w:rsidRPr="004461ED" w:rsidDel="009D308D">
            <w:rPr>
              <w:b/>
            </w:rPr>
            <w:delText>missing heritability discussion</w:delText>
          </w:r>
        </w:del>
      </w:ins>
      <w:ins w:id="3026" w:author="Darren Burgess" w:date="2014-02-28T08:09:00Z">
        <w:del w:id="3027" w:author="Gib Hemani" w:date="2014-03-17T19:19:00Z">
          <w:r w:rsidRPr="004461ED" w:rsidDel="009D308D">
            <w:rPr>
              <w:b/>
            </w:rPr>
            <w:delText xml:space="preserve"> or (preferably) removed, as I think that the explanation of missing heritability is already clearer </w:delText>
          </w:r>
        </w:del>
      </w:ins>
      <w:ins w:id="3028" w:author="Darren Burgess" w:date="2014-02-28T08:11:00Z">
        <w:del w:id="3029" w:author="Gib Hemani" w:date="2014-03-17T19:19:00Z">
          <w:r w:rsidR="00D6573E" w:rsidDel="009D308D">
            <w:rPr>
              <w:b/>
            </w:rPr>
            <w:delText xml:space="preserve">in the existing text </w:delText>
          </w:r>
        </w:del>
      </w:ins>
      <w:ins w:id="3030" w:author="Darren Burgess" w:date="2014-02-28T08:09:00Z">
        <w:del w:id="3031" w:author="Gib Hemani" w:date="2014-03-17T19:19:00Z">
          <w:r w:rsidRPr="00874978" w:rsidDel="009D308D">
            <w:rPr>
              <w:b/>
            </w:rPr>
            <w:delText>here</w:delText>
          </w:r>
        </w:del>
      </w:ins>
      <w:ins w:id="3032" w:author="Darren Burgess" w:date="2014-02-28T08:10:00Z">
        <w:del w:id="3033" w:author="Gib Hemani" w:date="2014-03-17T19:19:00Z">
          <w:r w:rsidRPr="00874978" w:rsidDel="009D308D">
            <w:rPr>
              <w:b/>
            </w:rPr>
            <w:delText xml:space="preserve"> (and the idea of unknown heritability isn’t developed further so probably can be removed?</w:delText>
          </w:r>
        </w:del>
      </w:ins>
      <w:ins w:id="3034" w:author="Darren Burgess" w:date="2014-03-02T17:03:00Z">
        <w:del w:id="3035" w:author="Gib Hemani" w:date="2014-03-17T19:19:00Z">
          <w:r w:rsidR="007E7D62" w:rsidDel="009D308D">
            <w:rPr>
              <w:b/>
            </w:rPr>
            <w:delText>)</w:delText>
          </w:r>
        </w:del>
      </w:ins>
      <w:ins w:id="3036" w:author="Darren Burgess" w:date="2014-02-28T08:10:00Z">
        <w:del w:id="3037" w:author="Gib Hemani" w:date="2014-03-17T19:19:00Z">
          <w:r w:rsidRPr="00874978" w:rsidDel="009D308D">
            <w:rPr>
              <w:b/>
            </w:rPr>
            <w:delText>]</w:delText>
          </w:r>
        </w:del>
      </w:ins>
    </w:p>
    <w:p w14:paraId="6D6CE658" w14:textId="63A59ADD" w:rsidR="00DB5441" w:rsidRPr="00890F9C" w:rsidDel="009D308D" w:rsidRDefault="00445026" w:rsidP="00DB5441">
      <w:pPr>
        <w:rPr>
          <w:del w:id="3038" w:author="Gib Hemani" w:date="2014-03-17T19:19:00Z"/>
        </w:rPr>
      </w:pPr>
      <w:moveToRangeStart w:id="3039" w:author="Darren Burgess" w:date="2014-02-25T14:00:00Z" w:name="move381100136"/>
      <w:moveTo w:id="3040" w:author="Darren Burgess" w:date="2014-02-25T14:00:00Z">
        <w:del w:id="3041" w:author="Gib Hemani" w:date="2014-03-17T19:19:00Z">
          <w:r w:rsidRPr="00890F9C" w:rsidDel="009D308D">
            <w:delText xml:space="preserve">The measurable gap between the variance explained by all known additive effects detected by GWAS and </w:delText>
          </w:r>
          <w:r w:rsidRPr="00890F9C" w:rsidDel="009D308D">
            <w:rPr>
              <w:i/>
            </w:rPr>
            <w:delText>h</w:delText>
          </w:r>
          <w:r w:rsidRPr="00890F9C" w:rsidDel="009D308D">
            <w:rPr>
              <w:vertAlign w:val="superscript"/>
            </w:rPr>
            <w:delText>2</w:delText>
          </w:r>
          <w:r w:rsidRPr="00890F9C" w:rsidDel="009D308D">
            <w:delText xml:space="preserve"> is termed the "missing heritability". The proportion of the genetic variation that might exist beyond additive variance might be termed the "unknown heritability".</w:delText>
          </w:r>
        </w:del>
      </w:moveTo>
      <w:moveToRangeEnd w:id="3039"/>
    </w:p>
    <w:p w14:paraId="05CDA659" w14:textId="1E126DDB" w:rsidR="00DB5441" w:rsidRPr="00890F9C" w:rsidDel="009D308D" w:rsidRDefault="00DB5441" w:rsidP="00DB5441">
      <w:pPr>
        <w:rPr>
          <w:del w:id="3042" w:author="Gib Hemani" w:date="2014-03-17T19:20:00Z"/>
        </w:rPr>
      </w:pPr>
      <w:del w:id="3043" w:author="Gib Hemani" w:date="2014-03-17T19:20:00Z">
        <w:r w:rsidRPr="00890F9C" w:rsidDel="009D308D">
          <w:delText xml:space="preserve">By definition, epistasis does not have a </w:delText>
        </w:r>
        <w:r w:rsidR="00DF056F" w:rsidRPr="00890F9C" w:rsidDel="009D308D">
          <w:delText xml:space="preserve">direct </w:delText>
        </w:r>
        <w:r w:rsidRPr="00890F9C" w:rsidDel="009D308D">
          <w:delTex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delText>
        </w:r>
        <w:r w:rsidR="00B75C28" w:rsidRPr="00890F9C" w:rsidDel="009D308D">
          <w:delText>nexus</w:delText>
        </w:r>
        <w:r w:rsidRPr="00890F9C" w:rsidDel="009D308D">
          <w:delText xml:space="preserve"> to declaring that they interact is that they have an epistatic effect that does not contribute to additive genetic variation. In principle, the total additive genetic variance accounted for by interacting SNPs can be captured by a standard</w:delText>
        </w:r>
        <w:r w:rsidR="0001262B" w:rsidRPr="00890F9C" w:rsidDel="009D308D">
          <w:delText>, suitably powered</w:delText>
        </w:r>
        <w:r w:rsidRPr="00890F9C" w:rsidDel="009D308D">
          <w:delText xml:space="preserve"> GWA</w:delText>
        </w:r>
      </w:del>
      <w:ins w:id="3044" w:author="Darren Burgess" w:date="2014-02-28T08:11:00Z">
        <w:del w:id="3045" w:author="Gib Hemani" w:date="2014-03-17T19:20:00Z">
          <w:r w:rsidR="00D6573E" w:rsidDel="009D308D">
            <w:delText>S</w:delText>
          </w:r>
        </w:del>
      </w:ins>
      <w:del w:id="3046" w:author="Gib Hemani" w:date="2014-03-17T19:20:00Z">
        <w:r w:rsidRPr="00890F9C" w:rsidDel="009D308D">
          <w:delText xml:space="preserve"> study searching for additive effects.</w:delText>
        </w:r>
      </w:del>
    </w:p>
    <w:p w14:paraId="3D7358DB" w14:textId="440D3A0F" w:rsidR="00DB5441" w:rsidRPr="00890F9C" w:rsidDel="009D308D" w:rsidRDefault="00DB5441" w:rsidP="00DB5441">
      <w:pPr>
        <w:rPr>
          <w:del w:id="3047" w:author="Gib Hemani" w:date="2014-03-17T19:20:00Z"/>
        </w:rPr>
      </w:pPr>
    </w:p>
    <w:p w14:paraId="0D24B010" w14:textId="29B64F6F" w:rsidR="00DB5441" w:rsidRPr="00890F9C" w:rsidDel="009D308D" w:rsidRDefault="00DB5441" w:rsidP="00DB5441">
      <w:pPr>
        <w:rPr>
          <w:del w:id="3048" w:author="Gib Hemani" w:date="2014-03-17T19:20:00Z"/>
        </w:rPr>
      </w:pPr>
      <w:del w:id="3049" w:author="Gib Hemani" w:date="2014-03-17T19:20:00Z">
        <w:r w:rsidRPr="00890F9C" w:rsidDel="009D308D">
          <w:delText xml:space="preserve">The </w:delText>
        </w:r>
        <w:r w:rsidR="0001262B" w:rsidRPr="00890F9C" w:rsidDel="009D308D">
          <w:delText xml:space="preserve">metric of </w:delText>
        </w:r>
        <w:r w:rsidRPr="00890F9C" w:rsidDel="009D308D">
          <w:delText>missing heritability emerges from two variables</w:delText>
        </w:r>
      </w:del>
      <w:ins w:id="3050" w:author="Darren Burgess" w:date="2014-02-28T08:12:00Z">
        <w:del w:id="3051" w:author="Gib Hemani" w:date="2014-03-17T19:20:00Z">
          <w:r w:rsidR="00D6573E" w:rsidDel="009D308D">
            <w:delText>:</w:delText>
          </w:r>
        </w:del>
      </w:ins>
      <w:del w:id="3052" w:author="Gib Hemani" w:date="2014-03-17T19:20:00Z">
        <w:r w:rsidRPr="00890F9C" w:rsidDel="009D308D">
          <w:delText>, the tally of genetic effects uncovered and the estimate of the trait's h</w:delText>
        </w:r>
        <w:r w:rsidRPr="00890F9C" w:rsidDel="009D308D">
          <w:rPr>
            <w:vertAlign w:val="superscript"/>
          </w:rPr>
          <w:delText>2</w:delText>
        </w:r>
        <w:r w:rsidR="0001262B" w:rsidRPr="00890F9C" w:rsidDel="009D308D">
          <w:delText>. I</w:delText>
        </w:r>
        <w:r w:rsidRPr="00890F9C" w:rsidDel="009D308D">
          <w:delTex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delText>
        </w:r>
        <w:r w:rsidR="00D749C1" w:rsidRPr="00890F9C" w:rsidDel="009D308D">
          <w:delText>ditive effects directly.</w:delText>
        </w:r>
        <w:r w:rsidR="004D073D" w:rsidRPr="00890F9C" w:rsidDel="009D308D">
          <w:fldChar w:fldCharType="begin" w:fldLock="1"/>
        </w:r>
        <w:r w:rsidR="009D14BF" w:rsidRPr="00890F9C" w:rsidDel="009D308D">
          <w:del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115</w:delText>
        </w:r>
        <w:r w:rsidR="004D073D" w:rsidRPr="00890F9C" w:rsidDel="009D308D">
          <w:fldChar w:fldCharType="end"/>
        </w:r>
        <w:r w:rsidR="00D749C1" w:rsidRPr="00890F9C" w:rsidDel="009D308D">
          <w:delText xml:space="preserve"> Such</w:delText>
        </w:r>
        <w:r w:rsidRPr="00890F9C" w:rsidDel="009D308D">
          <w:delText xml:space="preserve"> instance</w:delText>
        </w:r>
        <w:r w:rsidR="00D749C1" w:rsidRPr="00890F9C" w:rsidDel="009D308D">
          <w:delText>s</w:delText>
        </w:r>
        <w:r w:rsidRPr="00890F9C" w:rsidDel="009D308D">
          <w:delText xml:space="preserve"> might arise if the trait has a large </w:delText>
        </w:r>
        <w:r w:rsidRPr="00890F9C" w:rsidDel="009D308D">
          <w:rPr>
            <w:b/>
          </w:rPr>
          <w:delText xml:space="preserve">mutational target </w:delText>
        </w:r>
        <w:r w:rsidR="00D749C1" w:rsidRPr="00890F9C" w:rsidDel="009D308D">
          <w:rPr>
            <w:b/>
          </w:rPr>
          <w:delText>size</w:delText>
        </w:r>
        <w:r w:rsidR="00D749C1" w:rsidRPr="00890F9C" w:rsidDel="009D308D">
          <w:delText xml:space="preserve"> </w:delText>
        </w:r>
        <w:r w:rsidRPr="00890F9C" w:rsidDel="009D308D">
          <w:delText>and is under direct selection.</w:delText>
        </w:r>
        <w:r w:rsidR="004D073D" w:rsidRPr="00890F9C" w:rsidDel="009D308D">
          <w:fldChar w:fldCharType="begin" w:fldLock="1"/>
        </w:r>
        <w:r w:rsidR="009D14BF" w:rsidRPr="00890F9C" w:rsidDel="009D308D">
          <w:del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116</w:delText>
        </w:r>
        <w:r w:rsidR="004D073D" w:rsidRPr="00890F9C" w:rsidDel="009D308D">
          <w:fldChar w:fldCharType="end"/>
        </w:r>
        <w:r w:rsidR="0001262B" w:rsidRPr="00890F9C" w:rsidDel="009D308D">
          <w:delText xml:space="preserve"> This scenario does not posit that epistatic variance contributes to additive variance, rather,</w:delText>
        </w:r>
        <w:r w:rsidRPr="00890F9C" w:rsidDel="009D308D">
          <w:delText xml:space="preserve"> </w:delText>
        </w:r>
        <w:r w:rsidR="0001262B" w:rsidRPr="00890F9C" w:rsidDel="009D308D">
          <w:delText xml:space="preserve">searching for epistasis may lead to the identification of variants </w:delText>
        </w:r>
        <w:r w:rsidR="00C411C3" w:rsidRPr="00890F9C" w:rsidDel="009D308D">
          <w:delText xml:space="preserve">either rare or </w:delText>
        </w:r>
        <w:r w:rsidR="0001262B" w:rsidRPr="00890F9C" w:rsidDel="009D308D">
          <w:delText>with small additive effects that would otherwise go undetected in a standard GWAS</w:delText>
        </w:r>
        <w:r w:rsidRPr="00890F9C" w:rsidDel="009D308D">
          <w:delText>.</w:delText>
        </w:r>
        <w:r w:rsidR="00C66A4D" w:rsidRPr="00890F9C" w:rsidDel="009D308D">
          <w:delText xml:space="preserve"> Some empirical evidence exists to support this hypothesis</w:delText>
        </w:r>
        <w:r w:rsidR="007F561C" w:rsidRPr="00890F9C" w:rsidDel="009D308D">
          <w:delText>,</w:delText>
        </w:r>
        <w:r w:rsidR="004D073D" w:rsidRPr="00890F9C" w:rsidDel="009D308D">
          <w:fldChar w:fldCharType="begin" w:fldLock="1"/>
        </w:r>
        <w:r w:rsidR="009D14BF" w:rsidRPr="00890F9C" w:rsidDel="009D308D">
          <w:del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19,21</w:delText>
        </w:r>
        <w:r w:rsidR="004D073D" w:rsidRPr="00890F9C" w:rsidDel="009D308D">
          <w:fldChar w:fldCharType="end"/>
        </w:r>
        <w:r w:rsidR="007F561C" w:rsidRPr="00890F9C" w:rsidDel="009D308D">
          <w:delText xml:space="preserve"> however it is unlikely to be a widespread phenomenon</w:delText>
        </w:r>
        <w:r w:rsidR="004D073D" w:rsidRPr="00890F9C" w:rsidDel="009D308D">
          <w:fldChar w:fldCharType="begin" w:fldLock="1"/>
        </w:r>
        <w:r w:rsidR="009D14BF" w:rsidRPr="00890F9C" w:rsidDel="009D308D">
          <w:del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117</w:delText>
        </w:r>
        <w:r w:rsidR="004D073D" w:rsidRPr="00890F9C" w:rsidDel="009D308D">
          <w:fldChar w:fldCharType="end"/>
        </w:r>
        <w:r w:rsidR="007F561C" w:rsidRPr="00890F9C" w:rsidDel="009D308D">
          <w:delText xml:space="preserve"> and theory shows that even in complex multi-locus epistatic patterns marginal additive effects are necessary to produce measurable additive variance for a trait</w:delText>
        </w:r>
        <w:r w:rsidR="00271461" w:rsidRPr="00890F9C" w:rsidDel="009D308D">
          <w:delText>.</w:delText>
        </w:r>
        <w:r w:rsidR="004D073D" w:rsidRPr="00890F9C" w:rsidDel="009D308D">
          <w:fldChar w:fldCharType="begin" w:fldLock="1"/>
        </w:r>
        <w:r w:rsidR="009D14BF" w:rsidRPr="00890F9C" w:rsidDel="009D308D">
          <w:del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118</w:delText>
        </w:r>
        <w:r w:rsidR="004D073D" w:rsidRPr="00890F9C" w:rsidDel="009D308D">
          <w:fldChar w:fldCharType="end"/>
        </w:r>
      </w:del>
    </w:p>
    <w:p w14:paraId="53831BDF" w14:textId="521218FC" w:rsidR="00DB5441" w:rsidRPr="00890F9C" w:rsidDel="009D308D" w:rsidRDefault="00DB5441" w:rsidP="00DB5441">
      <w:pPr>
        <w:rPr>
          <w:del w:id="3053" w:author="Gib Hemani" w:date="2014-03-17T19:20:00Z"/>
        </w:rPr>
      </w:pPr>
    </w:p>
    <w:p w14:paraId="67D10D7B" w14:textId="0AB305AA" w:rsidR="00D26090" w:rsidRPr="00890F9C" w:rsidDel="009D308D" w:rsidRDefault="00DB5441" w:rsidP="00DB5441">
      <w:pPr>
        <w:rPr>
          <w:del w:id="3054" w:author="Gib Hemani" w:date="2014-03-17T19:20:00Z"/>
        </w:rPr>
      </w:pPr>
      <w:del w:id="3055" w:author="Gib Hemani" w:date="2014-03-17T19:20:00Z">
        <w:r w:rsidRPr="00890F9C" w:rsidDel="009D308D">
          <w:delText>Secondly, because the direct estimation of non-additive genetic var</w:delText>
        </w:r>
        <w:r w:rsidR="00DF056F" w:rsidRPr="00890F9C" w:rsidDel="009D308D">
          <w:delText>iation is almost always intracta</w:delText>
        </w:r>
        <w:r w:rsidRPr="00890F9C" w:rsidDel="009D308D">
          <w:delText xml:space="preserve">ble, </w:delText>
        </w:r>
        <w:r w:rsidR="00DF056F" w:rsidRPr="00890F9C" w:rsidDel="009D308D">
          <w:delText>its contribution to the resembla</w:delText>
        </w:r>
        <w:r w:rsidRPr="00890F9C" w:rsidDel="009D308D">
          <w:delText>nce between relatives is unknown.</w:delText>
        </w:r>
        <w:r w:rsidR="004D073D" w:rsidRPr="00890F9C" w:rsidDel="009D308D">
          <w:fldChar w:fldCharType="begin" w:fldLock="1"/>
        </w:r>
        <w:r w:rsidR="009D14BF" w:rsidRPr="00890F9C" w:rsidDel="009D308D">
          <w:del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w:delText>
        </w:r>
        <w:r w:rsidR="004D073D" w:rsidRPr="00890F9C" w:rsidDel="009D308D">
          <w:fldChar w:fldCharType="end"/>
        </w:r>
        <w:r w:rsidRPr="00890F9C" w:rsidDel="009D308D">
          <w:delText xml:space="preserve"> Thus, it is possible that under certain experimental designs heritability estimates are inflated through contamination from non-additive variation.</w:delText>
        </w:r>
        <w:r w:rsidR="004D073D" w:rsidRPr="00890F9C" w:rsidDel="009D308D">
          <w:fldChar w:fldCharType="begin" w:fldLock="1"/>
        </w:r>
        <w:r w:rsidR="009D14BF" w:rsidRPr="00890F9C" w:rsidDel="009D308D">
          <w:del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119</w:delText>
        </w:r>
        <w:r w:rsidR="004D073D" w:rsidRPr="00890F9C" w:rsidDel="009D308D">
          <w:fldChar w:fldCharType="end"/>
        </w:r>
        <w:r w:rsidRPr="00890F9C" w:rsidDel="009D308D">
          <w:delText xml:space="preserve"> To what extent is this realistically a problem and how reliably can it be measu</w:delText>
        </w:r>
        <w:r w:rsidR="005F0E2F" w:rsidRPr="00890F9C" w:rsidDel="009D308D">
          <w:delText>red? A recent theoretical study</w:delText>
        </w:r>
        <w:r w:rsidRPr="00890F9C" w:rsidDel="009D308D">
          <w:delText xml:space="preserve"> gained much attention after demonstrating that redundancy amongst biological pathways could create an illusion of additive genetic variance in twin studies</w:delText>
        </w:r>
        <w:r w:rsidR="004D073D" w:rsidRPr="00890F9C" w:rsidDel="009D308D">
          <w:fldChar w:fldCharType="begin" w:fldLock="1"/>
        </w:r>
        <w:r w:rsidR="009D14BF" w:rsidRPr="00890F9C" w:rsidDel="009D308D">
          <w:del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23</w:delText>
        </w:r>
        <w:r w:rsidR="004D073D" w:rsidRPr="00890F9C" w:rsidDel="009D308D">
          <w:fldChar w:fldCharType="end"/>
        </w:r>
        <w:r w:rsidRPr="00890F9C" w:rsidDel="009D308D">
          <w:delText xml:space="preserve"> </w:delText>
        </w:r>
        <w:r w:rsidR="000429D1" w:rsidRPr="00890F9C" w:rsidDel="009D308D">
          <w:delText>(</w:delText>
        </w:r>
        <w:r w:rsidRPr="00890F9C" w:rsidDel="009D308D">
          <w:delText>provided</w:delText>
        </w:r>
        <w:r w:rsidR="000429D1" w:rsidRPr="00890F9C" w:rsidDel="009D308D">
          <w:delText xml:space="preserve"> that large common environmental effects were present</w:delText>
        </w:r>
        <w:r w:rsidR="004D073D" w:rsidRPr="00890F9C" w:rsidDel="009D308D">
          <w:fldChar w:fldCharType="begin" w:fldLock="1"/>
        </w:r>
        <w:r w:rsidR="009D14BF" w:rsidRPr="00890F9C" w:rsidDel="009D308D">
          <w:del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120</w:delText>
        </w:r>
        <w:r w:rsidR="004D073D" w:rsidRPr="00890F9C" w:rsidDel="009D308D">
          <w:fldChar w:fldCharType="end"/>
        </w:r>
        <w:r w:rsidR="000429D1" w:rsidRPr="00890F9C" w:rsidDel="009D308D">
          <w:delText>)</w:delText>
        </w:r>
        <w:r w:rsidRPr="00890F9C" w:rsidDel="009D308D">
          <w:delText>. Indeed it is a known issue in such study designs that</w:delText>
        </w:r>
        <w:r w:rsidR="00A0259B" w:rsidRPr="00890F9C" w:rsidDel="009D308D">
          <w:delText>,</w:delText>
        </w:r>
        <w:r w:rsidRPr="00890F9C" w:rsidDel="009D308D">
          <w:delText xml:space="preserve"> </w:delText>
        </w:r>
        <w:r w:rsidR="00A0259B" w:rsidRPr="00890F9C" w:rsidDel="009D308D">
          <w:delText>al</w:delText>
        </w:r>
        <w:r w:rsidRPr="00890F9C" w:rsidDel="009D308D">
          <w:delText>though it is not the most parsimonious model, a combination of non-additive variation and common environmental variation can lead to a significant additive parameter</w:delText>
        </w:r>
        <w:r w:rsidR="000429D1" w:rsidRPr="00890F9C" w:rsidDel="009D308D">
          <w:delText>.</w:delText>
        </w:r>
        <w:r w:rsidR="004D073D" w:rsidRPr="00890F9C" w:rsidDel="009D308D">
          <w:fldChar w:fldCharType="begin" w:fldLock="1"/>
        </w:r>
        <w:r w:rsidR="009D14BF" w:rsidRPr="00890F9C" w:rsidDel="009D308D">
          <w:del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121</w:delText>
        </w:r>
        <w:r w:rsidR="004D073D" w:rsidRPr="00890F9C" w:rsidDel="009D308D">
          <w:fldChar w:fldCharType="end"/>
        </w:r>
        <w:r w:rsidRPr="00890F9C" w:rsidDel="009D308D">
          <w:delText xml:space="preserve"> </w:delText>
        </w:r>
      </w:del>
    </w:p>
    <w:p w14:paraId="59FF0EDC" w14:textId="10ECF878" w:rsidR="00D26090" w:rsidRPr="00890F9C" w:rsidDel="009D308D" w:rsidRDefault="00D26090" w:rsidP="00DB5441">
      <w:pPr>
        <w:rPr>
          <w:del w:id="3056" w:author="Gib Hemani" w:date="2014-03-17T19:20:00Z"/>
        </w:rPr>
      </w:pPr>
    </w:p>
    <w:p w14:paraId="28E9EC55" w14:textId="463AF432" w:rsidR="00DB5441" w:rsidRPr="00890F9C" w:rsidDel="009D308D" w:rsidRDefault="00DB5441" w:rsidP="00DB5441">
      <w:pPr>
        <w:rPr>
          <w:del w:id="3057" w:author="Gib Hemani" w:date="2014-03-17T19:20:00Z"/>
        </w:rPr>
      </w:pPr>
      <w:del w:id="3058" w:author="Gib Hemani" w:date="2014-03-17T19:20:00Z">
        <w:r w:rsidRPr="00890F9C" w:rsidDel="009D308D">
          <w:delTex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delText>
        </w:r>
        <w:r w:rsidR="004D073D" w:rsidRPr="00890F9C" w:rsidDel="009D308D">
          <w:fldChar w:fldCharType="begin" w:fldLock="1"/>
        </w:r>
        <w:r w:rsidR="009D14BF" w:rsidRPr="00890F9C" w:rsidDel="009D308D">
          <w:del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122</w:delText>
        </w:r>
        <w:r w:rsidR="004D073D" w:rsidRPr="00890F9C" w:rsidDel="009D308D">
          <w:fldChar w:fldCharType="end"/>
        </w:r>
        <w:r w:rsidRPr="00890F9C" w:rsidDel="009D308D">
          <w:delText xml:space="preserve"> but h</w:delText>
        </w:r>
        <w:r w:rsidRPr="00890F9C" w:rsidDel="009D308D">
          <w:rPr>
            <w:vertAlign w:val="superscript"/>
          </w:rPr>
          <w:delText>2</w:delText>
        </w:r>
        <w:r w:rsidRPr="00890F9C" w:rsidDel="009D308D">
          <w:delText xml:space="preserve"> estimates for BMI are much higher from twin studies than from family studies,</w:delText>
        </w:r>
        <w:r w:rsidR="004D073D" w:rsidRPr="00890F9C" w:rsidDel="009D308D">
          <w:fldChar w:fldCharType="begin" w:fldLock="1"/>
        </w:r>
        <w:r w:rsidR="009D14BF" w:rsidRPr="00890F9C" w:rsidDel="009D308D">
          <w:del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delInstrText>
        </w:r>
        <w:r w:rsidR="004D073D" w:rsidRPr="00890F9C" w:rsidDel="009D308D">
          <w:fldChar w:fldCharType="separate"/>
        </w:r>
        <w:r w:rsidR="009D14BF" w:rsidRPr="00890F9C" w:rsidDel="009D308D">
          <w:rPr>
            <w:noProof/>
            <w:vertAlign w:val="superscript"/>
          </w:rPr>
          <w:delText>123</w:delText>
        </w:r>
        <w:r w:rsidR="004D073D" w:rsidRPr="00890F9C" w:rsidDel="009D308D">
          <w:fldChar w:fldCharType="end"/>
        </w:r>
        <w:r w:rsidRPr="00890F9C" w:rsidDel="009D308D">
          <w:delText xml:space="preserve"> suggesting that height is probably mostly influenced by additive effects </w:delText>
        </w:r>
        <w:r w:rsidR="000429D1" w:rsidRPr="00890F9C" w:rsidDel="009D308D">
          <w:delText>but there is the potential for</w:delText>
        </w:r>
        <w:r w:rsidRPr="00890F9C" w:rsidDel="009D308D">
          <w:delText xml:space="preserve"> non-additive effects</w:delText>
        </w:r>
        <w:r w:rsidR="000429D1" w:rsidRPr="00890F9C" w:rsidDel="009D308D">
          <w:delText xml:space="preserve"> to</w:delText>
        </w:r>
        <w:r w:rsidRPr="00890F9C" w:rsidDel="009D308D">
          <w:delText xml:space="preserve"> play an important role in BMI.</w:delText>
        </w:r>
      </w:del>
    </w:p>
    <w:p w14:paraId="311C4DA0" w14:textId="1C8E9AD0" w:rsidR="00DB5441" w:rsidRPr="00890F9C" w:rsidDel="00874978" w:rsidRDefault="00DB5441" w:rsidP="00DB5441">
      <w:pPr>
        <w:rPr>
          <w:del w:id="3059" w:author="Gib Hemani" w:date="2014-03-17T19:24:00Z"/>
        </w:rPr>
      </w:pPr>
    </w:p>
    <w:p w14:paraId="25DAB750" w14:textId="25122F76" w:rsidR="00DB5441" w:rsidRPr="00890F9C" w:rsidDel="00874978" w:rsidRDefault="00DB5441" w:rsidP="00DB5441">
      <w:pPr>
        <w:pStyle w:val="Heading3"/>
        <w:rPr>
          <w:del w:id="3060" w:author="Gib Hemani" w:date="2014-03-17T19:24:00Z"/>
        </w:rPr>
      </w:pPr>
      <w:del w:id="3061" w:author="Gib Hemani" w:date="2014-03-17T19:24:00Z">
        <w:r w:rsidRPr="00890F9C" w:rsidDel="00874978">
          <w:delText>Elucidating</w:delText>
        </w:r>
        <w:r w:rsidR="006C44C9" w:rsidRPr="00890F9C" w:rsidDel="00874978">
          <w:delText xml:space="preserve"> putative</w:delText>
        </w:r>
        <w:r w:rsidRPr="00890F9C" w:rsidDel="00874978">
          <w:delText xml:space="preserve"> biological mechanisms?</w:delText>
        </w:r>
      </w:del>
    </w:p>
    <w:p w14:paraId="52B736C7" w14:textId="45B37E56" w:rsidR="00DB5441" w:rsidRPr="00890F9C" w:rsidDel="00874978" w:rsidRDefault="00DB5441" w:rsidP="00DB5441">
      <w:pPr>
        <w:rPr>
          <w:del w:id="3062" w:author="Gib Hemani" w:date="2014-03-17T19:24:00Z"/>
        </w:rPr>
      </w:pPr>
    </w:p>
    <w:p w14:paraId="59BD4B68" w14:textId="2C7A968D" w:rsidR="004F6E42" w:rsidRPr="00890F9C" w:rsidDel="00874978" w:rsidRDefault="00E46A48" w:rsidP="00DB5441">
      <w:pPr>
        <w:rPr>
          <w:del w:id="3063" w:author="Gib Hemani" w:date="2014-03-17T19:24:00Z"/>
        </w:rPr>
      </w:pPr>
      <w:del w:id="3064" w:author="Gib Hemani" w:date="2014-03-17T19:24:00Z">
        <w:r w:rsidRPr="00890F9C" w:rsidDel="00874978">
          <w:delText>In principle, knowledge of genetically interacting regions could be very useful</w:delText>
        </w:r>
        <w:r w:rsidR="004F6E42" w:rsidRPr="00890F9C" w:rsidDel="00874978">
          <w:delText xml:space="preserve"> for two reasons</w:delText>
        </w:r>
        <w:r w:rsidRPr="00890F9C" w:rsidDel="00874978">
          <w:delText>.</w:delText>
        </w:r>
        <w:r w:rsidR="004F6E42" w:rsidRPr="00890F9C" w:rsidDel="00874978">
          <w:delText xml:space="preserve"> First</w:delText>
        </w:r>
        <w:r w:rsidR="007F7B89" w:rsidRPr="00890F9C" w:rsidDel="00874978">
          <w:delText>ly</w:delText>
        </w:r>
        <w:r w:rsidR="004F6E42" w:rsidRPr="00890F9C" w:rsidDel="00874978">
          <w:delText>, l</w:delText>
        </w:r>
        <w:r w:rsidR="000F3061" w:rsidRPr="00890F9C" w:rsidDel="00874978">
          <w:delText>ike any associations, the actual locations of the variants can shed light on the mechanisms underlying the trait by virtue of being close to relevant</w:delText>
        </w:r>
        <w:r w:rsidR="004F6E42" w:rsidRPr="00890F9C" w:rsidDel="00874978">
          <w:delText xml:space="preserve"> genes or genomic features, and as discussed in the previous section theory suggests that in some situations, searching for epistasis d</w:delText>
        </w:r>
        <w:r w:rsidR="00D51C4B" w:rsidRPr="00890F9C" w:rsidDel="00874978">
          <w:delText>irectly may improve power to detect variants with small marginal effects.</w:delText>
        </w:r>
        <w:r w:rsidR="004D073D" w:rsidRPr="00890F9C" w:rsidDel="00874978">
          <w:fldChar w:fldCharType="begin" w:fldLock="1"/>
        </w:r>
        <w:r w:rsidR="009D14BF" w:rsidRPr="00890F9C" w:rsidDel="00874978">
          <w:del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115,116,124</w:delText>
        </w:r>
        <w:r w:rsidR="004D073D" w:rsidRPr="00890F9C" w:rsidDel="00874978">
          <w:fldChar w:fldCharType="end"/>
        </w:r>
      </w:del>
    </w:p>
    <w:p w14:paraId="4E02A9D3" w14:textId="75EE6487" w:rsidR="004F6E42" w:rsidRPr="00890F9C" w:rsidDel="00874978" w:rsidRDefault="004F6E42" w:rsidP="00DB5441">
      <w:pPr>
        <w:rPr>
          <w:del w:id="3065" w:author="Gib Hemani" w:date="2014-03-17T19:24:00Z"/>
        </w:rPr>
      </w:pPr>
    </w:p>
    <w:p w14:paraId="5739E3B6" w14:textId="0A663EC7" w:rsidR="00DB5441" w:rsidRPr="00890F9C" w:rsidDel="00874978" w:rsidRDefault="00C97C54" w:rsidP="00DB5441">
      <w:pPr>
        <w:rPr>
          <w:del w:id="3066" w:author="Gib Hemani" w:date="2014-03-17T19:24:00Z"/>
        </w:rPr>
      </w:pPr>
      <w:del w:id="3067" w:author="Gib Hemani" w:date="2014-03-17T19:24:00Z">
        <w:r w:rsidRPr="00890F9C" w:rsidDel="00874978">
          <w:delText>Secondly, the pattern</w:delText>
        </w:r>
        <w:r w:rsidR="000F3061" w:rsidRPr="00890F9C" w:rsidDel="00874978">
          <w:delText xml:space="preserve"> </w:delText>
        </w:r>
        <w:r w:rsidRPr="00890F9C" w:rsidDel="00874978">
          <w:delText>by</w:delText>
        </w:r>
        <w:r w:rsidR="000F3061" w:rsidRPr="00890F9C" w:rsidDel="00874978">
          <w:delText xml:space="preserve"> which they interact genetically can also be informative. For example, suppose </w:delText>
        </w:r>
        <w:r w:rsidR="00EF054F" w:rsidRPr="00890F9C" w:rsidDel="00874978">
          <w:delText>an</w:delText>
        </w:r>
        <w:r w:rsidR="000F3061" w:rsidRPr="00890F9C" w:rsidDel="00874978">
          <w:delText xml:space="preserve"> interaction is detected for a disease where risk is only conferred at the first polymorphism in the presence of the risk allele at the second polymorphism (for robust</w:delText>
        </w:r>
        <w:r w:rsidR="00E760C2" w:rsidRPr="00890F9C" w:rsidDel="00874978">
          <w:delText xml:space="preserve"> empirical examples of this pattern see </w:delText>
        </w:r>
        <w:r w:rsidR="004D073D" w:rsidRPr="00890F9C" w:rsidDel="00874978">
          <w:fldChar w:fldCharType="begin" w:fldLock="1"/>
        </w:r>
        <w:r w:rsidR="009D14BF" w:rsidRPr="00890F9C" w:rsidDel="00874978">
          <w:del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"&lt;sup&gt;25,26,111&lt;/sup&gt;"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25,26,111</w:delText>
        </w:r>
        <w:r w:rsidR="004D073D" w:rsidRPr="00890F9C" w:rsidDel="00874978">
          <w:fldChar w:fldCharType="end"/>
        </w:r>
        <w:r w:rsidR="00E46A48" w:rsidRPr="00890F9C" w:rsidDel="00874978">
          <w:delText>)</w:delText>
        </w:r>
        <w:r w:rsidR="000F3061" w:rsidRPr="00890F9C" w:rsidDel="00874978">
          <w:delText xml:space="preserve">. </w:delText>
        </w:r>
        <w:r w:rsidR="00E46A48" w:rsidRPr="00890F9C" w:rsidDel="00874978">
          <w:delText xml:space="preserve">This may signify that there is pathway redundancy, and each variant affects independent pathways. </w:delText>
        </w:r>
        <w:r w:rsidR="00287769" w:rsidRPr="00890F9C" w:rsidDel="00874978">
          <w:delText>An alternative pattern</w:delText>
        </w:r>
        <w:r w:rsidR="00E46A48" w:rsidRPr="00890F9C" w:rsidDel="00874978">
          <w:delText xml:space="preserve"> to the one described above</w:delText>
        </w:r>
        <w:r w:rsidR="00287769" w:rsidRPr="00890F9C" w:rsidDel="00874978">
          <w:delText>,</w:delText>
        </w:r>
        <w:r w:rsidR="00E46A48" w:rsidRPr="00890F9C" w:rsidDel="00874978">
          <w:delText xml:space="preserve"> where the risk allele at one locus only has an effect in the absence of the risk allele at another locus, might suggest that both variants are invo</w:delText>
        </w:r>
        <w:r w:rsidR="00E760C2" w:rsidRPr="00890F9C" w:rsidDel="00874978">
          <w:delText>lved in the same pathway</w:delText>
        </w:r>
        <w:r w:rsidR="00E46A48" w:rsidRPr="00890F9C" w:rsidDel="00874978">
          <w:delTex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delText>
        </w:r>
        <w:r w:rsidR="00E46A48" w:rsidRPr="00890F9C" w:rsidDel="00874978">
          <w:rPr>
            <w:i/>
          </w:rPr>
          <w:delText>in vivo</w:delText>
        </w:r>
        <w:r w:rsidR="00E46A48" w:rsidRPr="00890F9C" w:rsidDel="00874978">
          <w:delText>.</w:delText>
        </w:r>
        <w:r w:rsidR="004D073D" w:rsidRPr="00890F9C" w:rsidDel="00874978">
          <w:fldChar w:fldCharType="begin" w:fldLock="1"/>
        </w:r>
        <w:r w:rsidR="009D14BF" w:rsidRPr="00890F9C" w:rsidDel="00874978">
          <w:del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"&lt;sup&gt;125&lt;/sup&gt;"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125</w:delText>
        </w:r>
        <w:r w:rsidR="004D073D" w:rsidRPr="00890F9C" w:rsidDel="00874978">
          <w:fldChar w:fldCharType="end"/>
        </w:r>
        <w:r w:rsidR="00F55504" w:rsidRPr="00890F9C" w:rsidDel="00874978">
          <w:delText xml:space="preserve"> </w:delText>
        </w:r>
      </w:del>
    </w:p>
    <w:p w14:paraId="62E191B6" w14:textId="0F831AE8" w:rsidR="00DB5441" w:rsidRPr="00890F9C" w:rsidDel="00874978" w:rsidRDefault="00DB5441" w:rsidP="00DB5441">
      <w:pPr>
        <w:rPr>
          <w:del w:id="3068" w:author="Gib Hemani" w:date="2014-03-17T19:24:00Z"/>
        </w:rPr>
      </w:pPr>
    </w:p>
    <w:p w14:paraId="029FCFBC" w14:textId="62C42BA7" w:rsidR="00376DE1" w:rsidRPr="00890F9C" w:rsidDel="00874978" w:rsidRDefault="00ED561D" w:rsidP="00DB5441">
      <w:pPr>
        <w:rPr>
          <w:del w:id="3069" w:author="Gib Hemani" w:date="2014-03-17T19:24:00Z"/>
        </w:rPr>
      </w:pPr>
      <w:del w:id="3070" w:author="Gib Hemani" w:date="2014-03-17T19:24:00Z">
        <w:r w:rsidRPr="00890F9C" w:rsidDel="00874978">
          <w:delText>An extension of these ideas is to deconstruct complex traits into endophenotypes</w:delText>
        </w:r>
        <w:r w:rsidR="004D073D" w:rsidRPr="00890F9C" w:rsidDel="00874978">
          <w:fldChar w:fldCharType="begin" w:fldLock="1"/>
        </w:r>
        <w:r w:rsidR="009D14BF" w:rsidRPr="00890F9C" w:rsidDel="00874978">
          <w:del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"&lt;sup&gt;126&lt;/sup&gt;"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126</w:delText>
        </w:r>
        <w:r w:rsidR="004D073D" w:rsidRPr="00890F9C" w:rsidDel="00874978">
          <w:fldChar w:fldCharType="end"/>
        </w:r>
        <w:r w:rsidR="007147F5" w:rsidRPr="00890F9C" w:rsidDel="00874978">
          <w:delText xml:space="preserve"> and analyse the endophenotypes themselves</w:delText>
        </w:r>
        <w:r w:rsidRPr="00890F9C" w:rsidDel="00874978">
          <w:delText xml:space="preserve">. </w:delText>
        </w:r>
        <w:r w:rsidR="00670342" w:rsidRPr="00890F9C" w:rsidDel="00874978">
          <w:delTex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delText>
        </w:r>
        <w:r w:rsidR="00D82906" w:rsidRPr="00890F9C" w:rsidDel="00874978">
          <w:delText>the genetic effects on the pathway outcome would appear non-additive.</w:delText>
        </w:r>
        <w:r w:rsidR="004D073D" w:rsidRPr="00890F9C" w:rsidDel="00874978">
          <w:fldChar w:fldCharType="begin" w:fldLock="1"/>
        </w:r>
        <w:r w:rsidR="009D14BF" w:rsidRPr="00890F9C" w:rsidDel="00874978">
          <w:del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"&lt;sup&gt;127&lt;/sup&gt;"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127</w:delText>
        </w:r>
        <w:r w:rsidR="004D073D" w:rsidRPr="00890F9C" w:rsidDel="00874978">
          <w:fldChar w:fldCharType="end"/>
        </w:r>
        <w:r w:rsidR="00670342" w:rsidRPr="00890F9C" w:rsidDel="00874978">
          <w:delText xml:space="preserve"> </w:delText>
        </w:r>
        <w:r w:rsidR="00D82906" w:rsidRPr="00890F9C" w:rsidDel="00874978">
          <w:delText>Further theoretical studies have shown that epistasis will form a large component of variation in pathway endpoints if there are negative feedback loops controlling the outcome.</w:delText>
        </w:r>
        <w:r w:rsidR="004D073D" w:rsidRPr="00890F9C" w:rsidDel="00874978">
          <w:fldChar w:fldCharType="begin" w:fldLock="1"/>
        </w:r>
        <w:r w:rsidR="009D14BF" w:rsidRPr="00890F9C" w:rsidDel="00874978">
          <w:del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"&lt;sup&gt;128&lt;/sup&gt;"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128</w:delText>
        </w:r>
        <w:r w:rsidR="004D073D" w:rsidRPr="00890F9C" w:rsidDel="00874978">
          <w:fldChar w:fldCharType="end"/>
        </w:r>
        <w:r w:rsidR="00D82906" w:rsidRPr="00890F9C" w:rsidDel="00874978">
          <w:delText xml:space="preserve"> </w:delText>
        </w:r>
      </w:del>
    </w:p>
    <w:p w14:paraId="47F0FFE4" w14:textId="1ACB895D" w:rsidR="00376DE1" w:rsidRPr="00890F9C" w:rsidDel="00874978" w:rsidRDefault="00376DE1" w:rsidP="00DB5441">
      <w:pPr>
        <w:rPr>
          <w:del w:id="3071" w:author="Gib Hemani" w:date="2014-03-17T19:24:00Z"/>
        </w:rPr>
      </w:pPr>
    </w:p>
    <w:p w14:paraId="0395A833" w14:textId="59CEA511" w:rsidR="00ED561D" w:rsidRPr="00890F9C" w:rsidDel="00874978" w:rsidRDefault="008E3D83" w:rsidP="00DB5441">
      <w:pPr>
        <w:rPr>
          <w:del w:id="3072" w:author="Gib Hemani" w:date="2014-03-17T19:24:00Z"/>
        </w:rPr>
      </w:pPr>
      <w:del w:id="3073" w:author="Gib Hemani" w:date="2014-03-17T19:24:00Z">
        <w:r w:rsidRPr="00890F9C" w:rsidDel="00874978">
          <w:delText>The limiting pathway model</w:delText>
        </w:r>
        <w:r w:rsidR="004D073D" w:rsidRPr="00890F9C" w:rsidDel="00874978">
          <w:fldChar w:fldCharType="begin" w:fldLock="1"/>
        </w:r>
        <w:r w:rsidR="009D14BF" w:rsidRPr="00890F9C" w:rsidDel="00874978">
          <w:del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"&lt;sup&gt;129&lt;/sup&gt;"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129</w:delText>
        </w:r>
        <w:r w:rsidR="004D073D" w:rsidRPr="00890F9C" w:rsidDel="00874978">
          <w:fldChar w:fldCharType="end"/>
        </w:r>
        <w:r w:rsidR="009C19EB" w:rsidRPr="00890F9C" w:rsidDel="00874978">
          <w:delText xml:space="preserve"> employs this idea </w:delText>
        </w:r>
        <w:r w:rsidRPr="00890F9C" w:rsidDel="00874978">
          <w:delText xml:space="preserve">to </w:delText>
        </w:r>
        <w:r w:rsidR="006F44CC" w:rsidRPr="00890F9C" w:rsidDel="00874978">
          <w:delText>postulate that if a disease state depends on the states of multiple independent endophenotypes</w:delText>
        </w:r>
        <w:r w:rsidR="009C19EB" w:rsidRPr="00890F9C" w:rsidDel="00874978">
          <w:delText>,</w:delText>
        </w:r>
        <w:r w:rsidR="006F44CC" w:rsidRPr="00890F9C" w:rsidDel="00874978">
          <w:delText xml:space="preserve"> where each</w:delText>
        </w:r>
        <w:r w:rsidR="009C19EB" w:rsidRPr="00890F9C" w:rsidDel="00874978">
          <w:delText xml:space="preserve"> effectively</w:delText>
        </w:r>
        <w:r w:rsidR="006F44CC" w:rsidRPr="00890F9C" w:rsidDel="00874978">
          <w:delText xml:space="preserve"> endophenotype</w:delText>
        </w:r>
        <w:r w:rsidR="004D073D" w:rsidRPr="00890F9C" w:rsidDel="00874978">
          <w:fldChar w:fldCharType="begin" w:fldLock="1"/>
        </w:r>
        <w:r w:rsidR="009D14BF" w:rsidRPr="00890F9C" w:rsidDel="00874978">
          <w:del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120</w:delText>
        </w:r>
        <w:r w:rsidR="004D073D" w:rsidRPr="00890F9C" w:rsidDel="00874978">
          <w:fldChar w:fldCharType="end"/>
        </w:r>
        <w:r w:rsidR="006F44CC" w:rsidRPr="00890F9C" w:rsidDel="00874978">
          <w:delText xml:space="preserve"> has a </w:delText>
        </w:r>
        <w:r w:rsidR="009C19EB" w:rsidRPr="00890F9C" w:rsidDel="00874978">
          <w:delText>polygenic</w:delText>
        </w:r>
        <w:r w:rsidR="006F44CC" w:rsidRPr="00890F9C" w:rsidDel="00874978">
          <w:delText xml:space="preserve"> additive genetic architecture, then there w</w:delText>
        </w:r>
        <w:r w:rsidR="009C19EB" w:rsidRPr="00890F9C" w:rsidDel="00874978">
          <w:delText xml:space="preserve">ill be non-additive variance </w:delText>
        </w:r>
        <w:r w:rsidR="006F44CC" w:rsidRPr="00890F9C" w:rsidDel="00874978">
          <w:delText>co</w:delText>
        </w:r>
        <w:r w:rsidR="00376DE1" w:rsidRPr="00890F9C" w:rsidDel="00874978">
          <w:delText>n</w:delText>
        </w:r>
        <w:r w:rsidR="009C19EB" w:rsidRPr="00890F9C" w:rsidDel="00874978">
          <w:delText xml:space="preserve">tributing to the disease state. Though such a model </w:delText>
        </w:r>
        <w:r w:rsidR="00BD1106" w:rsidRPr="00890F9C" w:rsidDel="00874978">
          <w:delText>is biologically intuitive, it inherently specifies that power improvements can be made by modeling endophenotype networks and searching for additive effects within these lower level traits,</w:delText>
        </w:r>
        <w:r w:rsidR="004D073D" w:rsidRPr="00890F9C" w:rsidDel="00874978">
          <w:fldChar w:fldCharType="begin" w:fldLock="1"/>
        </w:r>
        <w:r w:rsidR="009D14BF" w:rsidRPr="00890F9C" w:rsidDel="00874978">
          <w:del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"&lt;sup&gt;130&lt;/sup&gt;"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130</w:delText>
        </w:r>
        <w:r w:rsidR="004D073D" w:rsidRPr="00890F9C" w:rsidDel="00874978">
          <w:fldChar w:fldCharType="end"/>
        </w:r>
        <w:r w:rsidR="00BD1106" w:rsidRPr="00890F9C" w:rsidDel="00874978">
          <w:delText xml:space="preserve"> rather than advocating </w:delText>
        </w:r>
        <w:r w:rsidR="00531ED9" w:rsidRPr="00890F9C" w:rsidDel="00874978">
          <w:delText>the use of</w:delText>
        </w:r>
        <w:r w:rsidR="00BD1106" w:rsidRPr="00890F9C" w:rsidDel="00874978">
          <w:delText xml:space="preserve"> epistatic models to map genetic effects.</w:delText>
        </w:r>
      </w:del>
    </w:p>
    <w:p w14:paraId="1F6252E5" w14:textId="679F5F41" w:rsidR="00DB5441" w:rsidRPr="00890F9C" w:rsidDel="00874978" w:rsidRDefault="00DB5441" w:rsidP="00DB5441">
      <w:pPr>
        <w:rPr>
          <w:del w:id="3074" w:author="Gib Hemani" w:date="2014-03-17T19:24:00Z"/>
        </w:rPr>
      </w:pPr>
    </w:p>
    <w:p w14:paraId="1A12CEAB" w14:textId="484DB1CC" w:rsidR="007147F5" w:rsidRPr="00890F9C" w:rsidDel="00874978" w:rsidRDefault="007147F5" w:rsidP="007147F5">
      <w:pPr>
        <w:rPr>
          <w:del w:id="3075" w:author="Gib Hemani" w:date="2014-03-17T19:24:00Z"/>
        </w:rPr>
      </w:pPr>
      <w:del w:id="3076" w:author="Gib Hemani" w:date="2014-03-17T19:24:00Z">
        <w:r w:rsidRPr="00890F9C" w:rsidDel="00874978">
          <w:delText>If epistasis were easily detectable in a hypothesis-free framework</w:delText>
        </w:r>
        <w:r w:rsidR="004470CF" w:rsidRPr="00890F9C" w:rsidDel="00874978">
          <w:delText xml:space="preserve"> by an exhaustive genome-wide</w:delText>
        </w:r>
        <w:r w:rsidR="009251FC" w:rsidRPr="00890F9C" w:rsidDel="00874978">
          <w:delText xml:space="preserve"> search</w:delText>
        </w:r>
        <w:r w:rsidRPr="00890F9C" w:rsidDel="00874978">
          <w:delText xml:space="preserve">, its potential to drive higher biological understanding would be very attractive. But because at this stage it appears that </w:delText>
        </w:r>
        <w:r w:rsidR="009251FC" w:rsidRPr="00890F9C" w:rsidDel="00874978">
          <w:delText xml:space="preserve">filtering or </w:delText>
        </w:r>
        <w:r w:rsidRPr="00890F9C" w:rsidDel="00874978">
          <w:delText xml:space="preserve">candidate gene approaches are often more likely to lead to the discovery of epistasis than hypothesis-free approaches, so far biological understanding has led to identifying epistasis (e.g. </w:delText>
        </w:r>
        <w:r w:rsidR="004D073D" w:rsidRPr="00890F9C" w:rsidDel="00874978">
          <w:fldChar w:fldCharType="begin" w:fldLock="1"/>
        </w:r>
        <w:r w:rsidR="009D14BF" w:rsidRPr="00890F9C" w:rsidDel="00874978">
          <w:del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"&lt;sup&gt;112,131,132&lt;/sup&gt;"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112,131,132</w:delText>
        </w:r>
        <w:r w:rsidR="004D073D" w:rsidRPr="00890F9C" w:rsidDel="00874978">
          <w:fldChar w:fldCharType="end"/>
        </w:r>
        <w:r w:rsidRPr="00890F9C" w:rsidDel="00874978">
          <w:delText>) more than epistasis has led to improving biological understanding.</w:delText>
        </w:r>
      </w:del>
    </w:p>
    <w:p w14:paraId="5E8F47CB" w14:textId="67AAA82A" w:rsidR="007147F5" w:rsidRPr="00890F9C" w:rsidDel="00874978" w:rsidRDefault="007147F5" w:rsidP="00DB5441">
      <w:pPr>
        <w:rPr>
          <w:del w:id="3077" w:author="Gib Hemani" w:date="2014-03-17T19:24:00Z"/>
        </w:rPr>
      </w:pPr>
    </w:p>
    <w:p w14:paraId="39C21023" w14:textId="190230EC" w:rsidR="00376DE1" w:rsidRPr="00890F9C" w:rsidDel="00874978" w:rsidRDefault="00376DE1" w:rsidP="00DB5441">
      <w:pPr>
        <w:rPr>
          <w:del w:id="3078" w:author="Gib Hemani" w:date="2014-03-17T19:24:00Z"/>
        </w:rPr>
      </w:pPr>
    </w:p>
    <w:p w14:paraId="64F1DCF0" w14:textId="09DB6562" w:rsidR="00DB5441" w:rsidRPr="00890F9C" w:rsidDel="00874978" w:rsidRDefault="00EA2CE1" w:rsidP="00DB5441">
      <w:pPr>
        <w:pStyle w:val="Heading3"/>
        <w:rPr>
          <w:del w:id="3079" w:author="Gib Hemani" w:date="2014-03-17T19:24:00Z"/>
        </w:rPr>
      </w:pPr>
      <w:del w:id="3080" w:author="Gib Hemani" w:date="2014-03-17T19:24:00Z">
        <w:r w:rsidRPr="00890F9C" w:rsidDel="00874978">
          <w:delText>Evolution</w:delText>
        </w:r>
        <w:r w:rsidR="00DB5441" w:rsidRPr="00890F9C" w:rsidDel="00874978">
          <w:delText xml:space="preserve"> of complex traits?</w:delText>
        </w:r>
      </w:del>
    </w:p>
    <w:p w14:paraId="2DB5D54E" w14:textId="40CD0791" w:rsidR="00DB5441" w:rsidRPr="00890F9C" w:rsidDel="00874978" w:rsidRDefault="00DB5441" w:rsidP="00DB5441">
      <w:pPr>
        <w:rPr>
          <w:del w:id="3081" w:author="Gib Hemani" w:date="2014-03-17T19:24:00Z"/>
        </w:rPr>
      </w:pPr>
    </w:p>
    <w:p w14:paraId="33C4DD50" w14:textId="408DB2CA" w:rsidR="00073242" w:rsidRPr="00890F9C" w:rsidDel="00874978" w:rsidRDefault="004270AF" w:rsidP="00DB5441">
      <w:pPr>
        <w:rPr>
          <w:del w:id="3082" w:author="Gib Hemani" w:date="2014-03-17T19:24:00Z"/>
        </w:rPr>
      </w:pPr>
      <w:del w:id="3083" w:author="Gib Hemani" w:date="2014-03-17T19:24:00Z">
        <w:r w:rsidRPr="00890F9C" w:rsidDel="00874978">
          <w:delText xml:space="preserve">The evolutionary mechanisms that lead to phenotypic variation in </w:delText>
        </w:r>
        <w:r w:rsidR="00924116" w:rsidRPr="00890F9C" w:rsidDel="00874978">
          <w:delText>the population are wide ranging, and a purely additive framework can be used to par</w:delText>
        </w:r>
        <w:r w:rsidR="008903CE" w:rsidRPr="00890F9C" w:rsidDel="00874978">
          <w:delText>simoniously explain the extant standing variation in human populations.</w:delText>
        </w:r>
        <w:r w:rsidR="004D073D" w:rsidRPr="00890F9C" w:rsidDel="00874978">
          <w:fldChar w:fldCharType="begin" w:fldLock="1"/>
        </w:r>
        <w:r w:rsidR="009D14BF" w:rsidRPr="00890F9C" w:rsidDel="00874978">
          <w:del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133–137</w:delText>
        </w:r>
        <w:r w:rsidR="004D073D" w:rsidRPr="00890F9C" w:rsidDel="00874978">
          <w:fldChar w:fldCharType="end"/>
        </w:r>
        <w:r w:rsidRPr="00890F9C" w:rsidDel="00874978">
          <w:delText xml:space="preserve"> </w:delText>
        </w:r>
        <w:r w:rsidR="00147B5F" w:rsidRPr="00890F9C" w:rsidDel="00874978">
          <w:delText xml:space="preserve">Nonetheless, </w:delText>
        </w:r>
        <w:r w:rsidR="00207BF6" w:rsidRPr="00890F9C" w:rsidDel="00874978">
          <w:delText>there is</w:delText>
        </w:r>
        <w:r w:rsidR="001E144C" w:rsidRPr="00890F9C" w:rsidDel="00874978">
          <w:delText xml:space="preserve"> a large body of theory that discusses the role that </w:delText>
        </w:r>
        <w:r w:rsidR="004D073D" w:rsidRPr="00890F9C" w:rsidDel="00874978">
          <w:delText>functional epistasis</w:delText>
        </w:r>
        <w:r w:rsidR="001E144C" w:rsidRPr="00890F9C" w:rsidDel="00874978">
          <w:delText xml:space="preserve"> plays in long term evolutionary models, with some compelling evidence of its existence in model organisms.</w:delText>
        </w:r>
        <w:r w:rsidR="004D073D" w:rsidRPr="00890F9C" w:rsidDel="00874978">
          <w:fldChar w:fldCharType="begin" w:fldLock="1"/>
        </w:r>
        <w:r w:rsidR="009D14BF" w:rsidRPr="00890F9C" w:rsidDel="00874978">
          <w:del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138</w:delText>
        </w:r>
        <w:r w:rsidR="004D073D" w:rsidRPr="00890F9C" w:rsidDel="00874978">
          <w:fldChar w:fldCharType="end"/>
        </w:r>
        <w:r w:rsidR="001E144C" w:rsidRPr="00890F9C" w:rsidDel="00874978">
          <w:delText xml:space="preserve"> But functional epistasis is of relatively low importance compared to </w:delText>
        </w:r>
        <w:r w:rsidR="004D073D" w:rsidRPr="00890F9C" w:rsidDel="00874978">
          <w:delText>statistical epistasis</w:delText>
        </w:r>
        <w:r w:rsidR="001E144C" w:rsidRPr="00890F9C" w:rsidDel="00874978">
          <w:delText xml:space="preserve"> </w:delText>
        </w:r>
      </w:del>
      <w:ins w:id="3084" w:author="Darren Burgess" w:date="2014-03-02T20:24:00Z">
        <w:del w:id="3085" w:author="Gib Hemani" w:date="2014-03-17T19:24:00Z">
          <w:r w:rsidR="00C5363E" w:rsidRPr="00874978" w:rsidDel="00874978">
            <w:rPr>
              <w:b/>
            </w:rPr>
            <w:delText>[Au: this discussion comes out of the blue. Functional versus statistic</w:delText>
          </w:r>
        </w:del>
      </w:ins>
      <w:ins w:id="3086" w:author="Darren Burgess" w:date="2014-03-02T20:27:00Z">
        <w:del w:id="3087" w:author="Gib Hemani" w:date="2014-03-17T19:24:00Z">
          <w:r w:rsidR="00C5363E" w:rsidRPr="00874978" w:rsidDel="00874978">
            <w:rPr>
              <w:b/>
            </w:rPr>
            <w:delText>al</w:delText>
          </w:r>
        </w:del>
      </w:ins>
      <w:ins w:id="3088" w:author="Darren Burgess" w:date="2014-03-02T20:24:00Z">
        <w:del w:id="3089" w:author="Gib Hemani" w:date="2014-03-17T19:24:00Z">
          <w:r w:rsidR="00C5363E" w:rsidRPr="00874978" w:rsidDel="00874978">
            <w:rPr>
              <w:b/>
            </w:rPr>
            <w:delText xml:space="preserve"> epistasis seems like a fundamental and important distinction and </w:delText>
          </w:r>
        </w:del>
      </w:ins>
      <w:ins w:id="3090" w:author="Darren Burgess" w:date="2014-03-02T20:28:00Z">
        <w:del w:id="3091" w:author="Gib Hemani" w:date="2014-03-17T19:24:00Z">
          <w:r w:rsidR="00C5363E" w:rsidRPr="00F51BF9" w:rsidDel="00874978">
            <w:rPr>
              <w:b/>
            </w:rPr>
            <w:delText xml:space="preserve">I </w:delText>
          </w:r>
        </w:del>
      </w:ins>
      <w:ins w:id="3092" w:author="Darren Burgess" w:date="2014-03-02T20:33:00Z">
        <w:del w:id="3093" w:author="Gib Hemani" w:date="2014-03-17T19:24:00Z">
          <w:r w:rsidR="00C5363E" w:rsidRPr="00D97968" w:rsidDel="00874978">
            <w:rPr>
              <w:b/>
            </w:rPr>
            <w:delText xml:space="preserve">definitely </w:delText>
          </w:r>
        </w:del>
      </w:ins>
      <w:ins w:id="3094" w:author="Darren Burgess" w:date="2014-03-02T20:28:00Z">
        <w:del w:id="3095" w:author="Gib Hemani" w:date="2014-03-17T19:24:00Z">
          <w:r w:rsidR="00C5363E" w:rsidRPr="00874978" w:rsidDel="00874978">
            <w:rPr>
              <w:b/>
            </w:rPr>
            <w:delText xml:space="preserve">think it should </w:delText>
          </w:r>
        </w:del>
      </w:ins>
      <w:ins w:id="3096" w:author="Darren Burgess" w:date="2014-03-02T20:24:00Z">
        <w:del w:id="3097" w:author="Gib Hemani" w:date="2014-03-17T19:24:00Z">
          <w:r w:rsidR="00C5363E" w:rsidRPr="00874978" w:rsidDel="00874978">
            <w:rPr>
              <w:b/>
            </w:rPr>
            <w:delText xml:space="preserve">be introduced more clearly. </w:delText>
          </w:r>
        </w:del>
      </w:ins>
      <w:ins w:id="3098" w:author="Darren Burgess" w:date="2014-03-02T20:27:00Z">
        <w:del w:id="3099" w:author="Gib Hemani" w:date="2014-03-17T19:24:00Z">
          <w:r w:rsidR="00C5363E" w:rsidRPr="00874978" w:rsidDel="00874978">
            <w:rPr>
              <w:b/>
            </w:rPr>
            <w:delText>Is this something that has been discussed abo</w:delText>
          </w:r>
          <w:r w:rsidR="00C5363E" w:rsidRPr="00F51BF9" w:rsidDel="00874978">
            <w:rPr>
              <w:b/>
            </w:rPr>
            <w:delText xml:space="preserve">ve using </w:delText>
          </w:r>
        </w:del>
      </w:ins>
      <w:ins w:id="3100" w:author="Darren Burgess" w:date="2014-03-02T20:28:00Z">
        <w:del w:id="3101" w:author="Gib Hemani" w:date="2014-03-17T19:24:00Z">
          <w:r w:rsidR="00C5363E" w:rsidRPr="00F51BF9" w:rsidDel="00874978">
            <w:rPr>
              <w:b/>
            </w:rPr>
            <w:delText>different</w:delText>
          </w:r>
        </w:del>
      </w:ins>
      <w:ins w:id="3102" w:author="Darren Burgess" w:date="2014-03-02T20:27:00Z">
        <w:del w:id="3103" w:author="Gib Hemani" w:date="2014-03-17T19:24:00Z">
          <w:r w:rsidR="00C5363E" w:rsidRPr="004461ED" w:rsidDel="00874978">
            <w:rPr>
              <w:b/>
            </w:rPr>
            <w:delText xml:space="preserve"> </w:delText>
          </w:r>
        </w:del>
      </w:ins>
      <w:ins w:id="3104" w:author="Darren Burgess" w:date="2014-03-02T20:28:00Z">
        <w:del w:id="3105" w:author="Gib Hemani" w:date="2014-03-17T19:24:00Z">
          <w:r w:rsidR="00C5363E" w:rsidRPr="004461ED" w:rsidDel="00874978">
            <w:rPr>
              <w:b/>
            </w:rPr>
            <w:delText>terminology</w:delText>
          </w:r>
        </w:del>
      </w:ins>
      <w:ins w:id="3106" w:author="Darren Burgess" w:date="2014-03-03T11:12:00Z">
        <w:del w:id="3107" w:author="Gib Hemani" w:date="2014-03-17T19:24:00Z">
          <w:r w:rsidR="00006D57" w:rsidDel="00874978">
            <w:rPr>
              <w:b/>
            </w:rPr>
            <w:delText>, e.g. when you mention systems biology</w:delText>
          </w:r>
        </w:del>
      </w:ins>
      <w:ins w:id="3108" w:author="Darren Burgess" w:date="2014-03-02T20:28:00Z">
        <w:del w:id="3109" w:author="Gib Hemani" w:date="2014-03-17T19:24:00Z">
          <w:r w:rsidR="00C5363E" w:rsidRPr="00874978" w:rsidDel="00874978">
            <w:rPr>
              <w:b/>
            </w:rPr>
            <w:delText xml:space="preserve">? (If so, making the terminology </w:delText>
          </w:r>
        </w:del>
      </w:ins>
      <w:ins w:id="3110" w:author="Darren Burgess" w:date="2014-03-02T20:29:00Z">
        <w:del w:id="3111" w:author="Gib Hemani" w:date="2014-03-17T19:24:00Z">
          <w:r w:rsidR="00C5363E" w:rsidRPr="00874978" w:rsidDel="00874978">
            <w:rPr>
              <w:b/>
            </w:rPr>
            <w:delText>consistent will help)]</w:delText>
          </w:r>
        </w:del>
      </w:ins>
      <w:del w:id="3112" w:author="Gib Hemani" w:date="2014-03-17T19:24:00Z">
        <w:r w:rsidR="001E144C" w:rsidRPr="00890F9C" w:rsidDel="00874978">
          <w:delText>in dealing with phenotypic variation within populations. In this context, t</w:delText>
        </w:r>
        <w:r w:rsidRPr="00890F9C" w:rsidDel="00874978">
          <w:delText>o what extent does evidence support th</w:delText>
        </w:r>
        <w:r w:rsidR="008903CE" w:rsidRPr="00890F9C" w:rsidDel="00874978">
          <w:delText>e</w:delText>
        </w:r>
        <w:r w:rsidRPr="00890F9C" w:rsidDel="00874978">
          <w:delText xml:space="preserve"> notion</w:delText>
        </w:r>
        <w:r w:rsidR="008903CE" w:rsidRPr="00890F9C" w:rsidDel="00874978">
          <w:delText xml:space="preserve"> that epistasis is an important factor</w:delText>
        </w:r>
        <w:r w:rsidRPr="00890F9C" w:rsidDel="00874978">
          <w:delText>,</w:delText>
        </w:r>
        <w:r w:rsidR="004D073D" w:rsidRPr="00890F9C" w:rsidDel="00874978">
          <w:rPr>
            <w:i/>
          </w:rPr>
          <w:fldChar w:fldCharType="begin" w:fldLock="1"/>
        </w:r>
        <w:r w:rsidR="009D14BF" w:rsidRPr="00890F9C" w:rsidDel="00874978">
          <w:rPr>
            <w:i/>
          </w:rPr>
          <w:del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delInstrText>
        </w:r>
        <w:r w:rsidR="004D073D" w:rsidRPr="00890F9C" w:rsidDel="00874978">
          <w:rPr>
            <w:i/>
          </w:rPr>
          <w:fldChar w:fldCharType="separate"/>
        </w:r>
        <w:r w:rsidR="009D14BF" w:rsidRPr="00890F9C" w:rsidDel="00874978">
          <w:rPr>
            <w:noProof/>
            <w:vertAlign w:val="superscript"/>
          </w:rPr>
          <w:delText>138–140</w:delText>
        </w:r>
        <w:r w:rsidR="004D073D" w:rsidRPr="00890F9C" w:rsidDel="00874978">
          <w:rPr>
            <w:i/>
          </w:rPr>
          <w:fldChar w:fldCharType="end"/>
        </w:r>
        <w:r w:rsidR="003645E5" w:rsidRPr="00890F9C" w:rsidDel="00874978">
          <w:delText xml:space="preserve"> </w:delText>
        </w:r>
        <w:r w:rsidRPr="00890F9C" w:rsidDel="00874978">
          <w:delText xml:space="preserve">and what is the consequence of epistasis influencing the evolution of </w:delText>
        </w:r>
        <w:r w:rsidR="00982DCD" w:rsidRPr="00890F9C" w:rsidDel="00874978">
          <w:delText xml:space="preserve">human </w:delText>
        </w:r>
        <w:r w:rsidRPr="00890F9C" w:rsidDel="00874978">
          <w:delText>complex traits?</w:delText>
        </w:r>
      </w:del>
    </w:p>
    <w:p w14:paraId="226B26F2" w14:textId="1710B405" w:rsidR="00073242" w:rsidRPr="00890F9C" w:rsidDel="00874978" w:rsidRDefault="00073242" w:rsidP="00DB5441">
      <w:pPr>
        <w:rPr>
          <w:del w:id="3113" w:author="Gib Hemani" w:date="2014-03-17T19:24:00Z"/>
        </w:rPr>
      </w:pPr>
    </w:p>
    <w:p w14:paraId="03C1E670" w14:textId="78200FAE" w:rsidR="003B2D3F" w:rsidRPr="00890F9C" w:rsidDel="00874978" w:rsidRDefault="0085713A" w:rsidP="00DB5441">
      <w:pPr>
        <w:rPr>
          <w:del w:id="3114" w:author="Gib Hemani" w:date="2014-03-17T19:24:00Z"/>
        </w:rPr>
      </w:pPr>
      <w:del w:id="3115" w:author="Gib Hemani" w:date="2014-03-17T19:24:00Z">
        <w:r w:rsidRPr="00890F9C" w:rsidDel="00874978">
          <w:delText xml:space="preserve">It has been </w:delText>
        </w:r>
        <w:r w:rsidR="004E1D34" w:rsidRPr="00890F9C" w:rsidDel="00874978">
          <w:delText>argued</w:delText>
        </w:r>
        <w:r w:rsidR="001E144C" w:rsidRPr="00890F9C" w:rsidDel="00874978">
          <w:delText xml:space="preserve"> that</w:delText>
        </w:r>
        <w:r w:rsidR="004A156A" w:rsidRPr="00890F9C" w:rsidDel="00874978">
          <w:delText xml:space="preserve"> epistasis play</w:delText>
        </w:r>
        <w:r w:rsidR="004E1D34" w:rsidRPr="00890F9C" w:rsidDel="00874978">
          <w:delText>s</w:delText>
        </w:r>
        <w:r w:rsidR="004A156A" w:rsidRPr="00890F9C" w:rsidDel="00874978">
          <w:delText xml:space="preserve"> a role in </w:delText>
        </w:r>
        <w:r w:rsidR="004E1D34" w:rsidRPr="00890F9C" w:rsidDel="00874978">
          <w:delText xml:space="preserve">different responses to genetic effects </w:delText>
        </w:r>
        <w:r w:rsidR="004A156A" w:rsidRPr="00890F9C" w:rsidDel="00874978">
          <w:delText>between species</w:delText>
        </w:r>
        <w:r w:rsidR="00E03666" w:rsidRPr="00890F9C" w:rsidDel="00874978">
          <w:delText xml:space="preserve"> through the mechanism of </w:delText>
        </w:r>
        <w:r w:rsidR="004D073D" w:rsidRPr="00890F9C" w:rsidDel="00874978">
          <w:delText>Dobzhansky-Muller incompatibility</w:delText>
        </w:r>
        <w:r w:rsidR="00F50DB7" w:rsidRPr="00890F9C" w:rsidDel="00874978">
          <w:delText>,</w:delText>
        </w:r>
        <w:r w:rsidR="004D073D" w:rsidRPr="00890F9C" w:rsidDel="00874978">
          <w:fldChar w:fldCharType="begin" w:fldLock="1"/>
        </w:r>
        <w:r w:rsidR="009D14BF" w:rsidRPr="00890F9C" w:rsidDel="00874978">
          <w:del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141,142</w:delText>
        </w:r>
        <w:r w:rsidR="004D073D" w:rsidRPr="00890F9C" w:rsidDel="00874978">
          <w:fldChar w:fldCharType="end"/>
        </w:r>
        <w:r w:rsidR="001E144C" w:rsidRPr="00890F9C" w:rsidDel="00874978">
          <w:delText xml:space="preserve"> where non-synonymous mutations in humans exist with no adverse phenotype in other species,</w:delText>
        </w:r>
        <w:r w:rsidR="00F50DB7" w:rsidRPr="00890F9C" w:rsidDel="00874978">
          <w:delText xml:space="preserve"> demonstrating a form of functional epistasis</w:delText>
        </w:r>
        <w:r w:rsidR="001E144C" w:rsidRPr="00890F9C" w:rsidDel="00874978">
          <w:delText xml:space="preserve">. </w:delText>
        </w:r>
        <w:r w:rsidR="00EA2CE1" w:rsidRPr="00890F9C" w:rsidDel="00874978">
          <w:delText xml:space="preserve">For example, </w:delText>
        </w:r>
        <w:r w:rsidR="00E03666" w:rsidRPr="00890F9C" w:rsidDel="00874978">
          <w:delText xml:space="preserve">in humans </w:delText>
        </w:r>
        <w:r w:rsidR="00EA2CE1" w:rsidRPr="00890F9C" w:rsidDel="00874978">
          <w:delText>a non-synonymous mutation causing the 53</w:delText>
        </w:r>
        <w:r w:rsidR="00EA2CE1" w:rsidRPr="00890F9C" w:rsidDel="00874978">
          <w:rPr>
            <w:vertAlign w:val="superscript"/>
          </w:rPr>
          <w:delText>rd</w:delText>
        </w:r>
        <w:r w:rsidR="00EA2CE1" w:rsidRPr="00890F9C" w:rsidDel="00874978">
          <w:delText xml:space="preserve"> amino acid of alpha-synuclein from alanine to threonine predisposes to Parkinson’s disease. However, the homologous site in healthy mice and rats carries threonine, </w:delText>
        </w:r>
        <w:r w:rsidR="00E03666" w:rsidRPr="00890F9C" w:rsidDel="00874978">
          <w:delText xml:space="preserve">implying that there exist substitutions elsewhere that compensate for the </w:delText>
        </w:r>
        <w:r w:rsidR="00AF3B3B" w:rsidRPr="00890F9C" w:rsidDel="00874978">
          <w:delText>effect. Such compensatory molecules can exist on the same molecule or o</w:delText>
        </w:r>
        <w:r w:rsidR="006F04BE" w:rsidRPr="00890F9C" w:rsidDel="00874978">
          <w:delText>n</w:delText>
        </w:r>
        <w:r w:rsidR="00494E92" w:rsidRPr="00890F9C" w:rsidDel="00874978">
          <w:delText xml:space="preserve"> an</w:delText>
        </w:r>
        <w:r w:rsidR="006F04BE" w:rsidRPr="00890F9C" w:rsidDel="00874978">
          <w:delText xml:space="preserve"> en</w:delText>
        </w:r>
        <w:r w:rsidR="00494E92" w:rsidRPr="00890F9C" w:rsidDel="00874978">
          <w:delText>tirely different molecule</w:delText>
        </w:r>
        <w:r w:rsidR="006F04BE" w:rsidRPr="00890F9C" w:rsidDel="00874978">
          <w:delText>, and one study found 608 such examples of genetic suppression in a su</w:delText>
        </w:r>
        <w:r w:rsidR="00494E92" w:rsidRPr="00890F9C" w:rsidDel="00874978">
          <w:delText>rvey of 32 human proteins.</w:delText>
        </w:r>
        <w:r w:rsidR="004D073D" w:rsidRPr="00890F9C" w:rsidDel="00874978">
          <w:fldChar w:fldCharType="begin" w:fldLock="1"/>
        </w:r>
        <w:r w:rsidR="009D14BF" w:rsidRPr="00890F9C" w:rsidDel="00874978">
          <w:del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143</w:delText>
        </w:r>
        <w:r w:rsidR="004D073D" w:rsidRPr="00890F9C" w:rsidDel="00874978">
          <w:fldChar w:fldCharType="end"/>
        </w:r>
      </w:del>
    </w:p>
    <w:p w14:paraId="40B205F8" w14:textId="01068E36" w:rsidR="003B2D3F" w:rsidRPr="00890F9C" w:rsidDel="00874978" w:rsidRDefault="003B2D3F" w:rsidP="00DB5441">
      <w:pPr>
        <w:rPr>
          <w:del w:id="3116" w:author="Gib Hemani" w:date="2014-03-17T19:24:00Z"/>
        </w:rPr>
      </w:pPr>
    </w:p>
    <w:p w14:paraId="089BC62D" w14:textId="74976C1D" w:rsidR="004F0505" w:rsidRPr="00890F9C" w:rsidDel="00874978" w:rsidRDefault="00F50DB7" w:rsidP="00DB5441">
      <w:pPr>
        <w:rPr>
          <w:del w:id="3117" w:author="Gib Hemani" w:date="2014-03-17T19:24:00Z"/>
        </w:rPr>
      </w:pPr>
      <w:del w:id="3118" w:author="Gib Hemani" w:date="2014-03-17T19:24:00Z">
        <w:r w:rsidRPr="00890F9C" w:rsidDel="00874978">
          <w:delText>Does this same mechanism</w:delText>
        </w:r>
        <w:r w:rsidR="004F0505" w:rsidRPr="00890F9C" w:rsidDel="00874978">
          <w:delText xml:space="preserve"> arise within populations to influence complex traits</w:delText>
        </w:r>
        <w:r w:rsidRPr="00890F9C" w:rsidDel="00874978">
          <w:delText xml:space="preserve"> through statistical epistasis</w:delText>
        </w:r>
        <w:r w:rsidR="004F0505" w:rsidRPr="00890F9C" w:rsidDel="00874978">
          <w:delText xml:space="preserve">? A compelling line of evidence has been shown by Lappalainen </w:delText>
        </w:r>
        <w:r w:rsidR="00C4057C" w:rsidRPr="00890F9C" w:rsidDel="00874978">
          <w:rPr>
            <w:i/>
          </w:rPr>
          <w:delText>et al</w:delText>
        </w:r>
        <w:r w:rsidR="00FE3F75" w:rsidRPr="00890F9C" w:rsidDel="00874978">
          <w:delText>.</w:delText>
        </w:r>
        <w:r w:rsidR="004D073D" w:rsidRPr="00890F9C" w:rsidDel="00874978">
          <w:fldChar w:fldCharType="begin" w:fldLock="1"/>
        </w:r>
        <w:r w:rsidR="009D14BF" w:rsidRPr="00890F9C" w:rsidDel="00874978">
          <w:del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144</w:delText>
        </w:r>
        <w:r w:rsidR="004D073D" w:rsidRPr="00890F9C" w:rsidDel="00874978">
          <w:fldChar w:fldCharType="end"/>
        </w:r>
        <w:r w:rsidR="004F0505" w:rsidRPr="00890F9C" w:rsidDel="00874978">
          <w:delText xml:space="preserve"> in gene expression. Using sequence data, they showed that haplotypes carrying an allele that increased gene expression</w:delText>
        </w:r>
        <w:r w:rsidR="003B2D3F" w:rsidRPr="00890F9C" w:rsidDel="00874978">
          <w:delText xml:space="preserve"> levels</w:delText>
        </w:r>
        <w:r w:rsidR="004F0505" w:rsidRPr="00890F9C" w:rsidDel="00874978">
          <w:delText xml:space="preserve"> were significantly less likely to carry a </w:delText>
        </w:r>
        <w:r w:rsidR="003B2D3F" w:rsidRPr="00890F9C" w:rsidDel="00874978">
          <w:delText>putative functional coding variant in the gene</w:delText>
        </w:r>
        <w:r w:rsidR="007A7808" w:rsidRPr="00890F9C" w:rsidDel="00874978">
          <w:delText xml:space="preserve"> due to allelic imbalance</w:delText>
        </w:r>
        <w:r w:rsidR="003B2D3F" w:rsidRPr="00890F9C" w:rsidDel="00874978">
          <w:delText>, suggesting that variants may be exposed to or masked from selection depending on the</w:delText>
        </w:r>
        <w:r w:rsidR="009C2A2A" w:rsidRPr="00890F9C" w:rsidDel="00874978">
          <w:delText>ir</w:delText>
        </w:r>
        <w:r w:rsidR="003B2D3F" w:rsidRPr="00890F9C" w:rsidDel="00874978">
          <w:delText xml:space="preserve"> genetic background</w:delText>
        </w:r>
        <w:r w:rsidR="009C2A2A" w:rsidRPr="00890F9C" w:rsidDel="00874978">
          <w:delText>s</w:delText>
        </w:r>
        <w:r w:rsidR="003B2D3F" w:rsidRPr="00890F9C" w:rsidDel="00874978">
          <w:delText>.</w:delText>
        </w:r>
        <w:r w:rsidR="004D073D" w:rsidRPr="00890F9C" w:rsidDel="00874978">
          <w:fldChar w:fldCharType="begin" w:fldLock="1"/>
        </w:r>
        <w:r w:rsidR="009D14BF" w:rsidRPr="00890F9C" w:rsidDel="00874978">
          <w:del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116</w:delText>
        </w:r>
        <w:r w:rsidR="004D073D" w:rsidRPr="00890F9C" w:rsidDel="00874978">
          <w:fldChar w:fldCharType="end"/>
        </w:r>
        <w:r w:rsidR="001E144C" w:rsidRPr="00890F9C" w:rsidDel="00874978">
          <w:delText xml:space="preserve"> In this case, it is clear that the evolution of complex traits </w:delText>
        </w:r>
        <w:r w:rsidR="0020630C" w:rsidRPr="00890F9C" w:rsidDel="00874978">
          <w:delText>is</w:delText>
        </w:r>
        <w:r w:rsidR="001E144C" w:rsidRPr="00890F9C" w:rsidDel="00874978">
          <w:delText xml:space="preserve"> influenced by functional epistasis, but they will exhibit almost no statistical epistasis given the </w:delText>
        </w:r>
        <w:r w:rsidR="00E67A99" w:rsidRPr="00890F9C" w:rsidDel="00874978">
          <w:delText>very low</w:delText>
        </w:r>
        <w:r w:rsidR="001E144C" w:rsidRPr="00890F9C" w:rsidDel="00874978">
          <w:delText xml:space="preserve"> frequencies of the coding variants.</w:delText>
        </w:r>
      </w:del>
    </w:p>
    <w:p w14:paraId="5B0E5FF9" w14:textId="701B9CC1" w:rsidR="004F0505" w:rsidRPr="00890F9C" w:rsidDel="00874978" w:rsidRDefault="004F0505" w:rsidP="00DB5441">
      <w:pPr>
        <w:rPr>
          <w:del w:id="3119" w:author="Gib Hemani" w:date="2014-03-17T19:24:00Z"/>
        </w:rPr>
      </w:pPr>
    </w:p>
    <w:p w14:paraId="5184B311" w14:textId="2F11285F" w:rsidR="00207BF6" w:rsidRPr="00890F9C" w:rsidDel="00874978" w:rsidRDefault="00207BF6" w:rsidP="00DB5441">
      <w:pPr>
        <w:rPr>
          <w:del w:id="3120" w:author="Gib Hemani" w:date="2014-03-17T19:24:00Z"/>
        </w:rPr>
      </w:pPr>
      <w:del w:id="3121" w:author="Gib Hemani" w:date="2014-03-17T19:24:00Z">
        <w:r w:rsidRPr="00890F9C" w:rsidDel="00874978">
          <w:delText xml:space="preserve">As shown in the example of the HLA-DR2 haplotype’s involvement in MS, </w:delText>
        </w:r>
        <w:r w:rsidR="00E67A99" w:rsidRPr="00890F9C" w:rsidDel="00874978">
          <w:delText xml:space="preserve">another effect of selection acting on such local interactions is to prevent the decay of </w:delText>
        </w:r>
        <w:r w:rsidR="00956FF9" w:rsidRPr="00890F9C" w:rsidDel="00874978">
          <w:delText>LD</w:delText>
        </w:r>
        <w:r w:rsidR="00E67A99" w:rsidRPr="00890F9C" w:rsidDel="00874978">
          <w:delText xml:space="preserve"> across distant loci. It is difficult to ascertain the extent in which this occurs, because a) testing for LD being higher than expected by chance has very little power over short distances, </w:delText>
        </w:r>
        <w:r w:rsidR="002F5827" w:rsidRPr="00890F9C" w:rsidDel="00874978">
          <w:delText>b) it is very difficult to obtain orthogonal estimates of epistatic effects between SNPs in LD with each other,</w:delText>
        </w:r>
        <w:r w:rsidR="004D073D" w:rsidRPr="00890F9C" w:rsidDel="00874978">
          <w:fldChar w:fldCharType="begin" w:fldLock="1"/>
        </w:r>
        <w:r w:rsidR="009D14BF" w:rsidRPr="00890F9C" w:rsidDel="00874978">
          <w:del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145</w:delText>
        </w:r>
        <w:r w:rsidR="004D073D" w:rsidRPr="00890F9C" w:rsidDel="00874978">
          <w:fldChar w:fldCharType="end"/>
        </w:r>
        <w:r w:rsidR="002F5827" w:rsidRPr="00890F9C" w:rsidDel="00874978">
          <w:delText xml:space="preserve"> and c</w:delText>
        </w:r>
        <w:r w:rsidR="00E67A99" w:rsidRPr="00890F9C" w:rsidDel="00874978">
          <w:delText xml:space="preserve">) the statistical effects across the population that would allow detection of such interactions are precisely the effects being minimized by selection in the first place. </w:delText>
        </w:r>
        <w:r w:rsidR="008D5599" w:rsidRPr="00890F9C" w:rsidDel="00874978">
          <w:delText>Nevertheless, it has been argued that such local in</w:delText>
        </w:r>
        <w:r w:rsidR="002F5827" w:rsidRPr="00890F9C" w:rsidDel="00874978">
          <w:delText>teractions may indeed have an impact on the problem of the missing heritability. Haig (2011)</w:delText>
        </w:r>
        <w:r w:rsidR="004D073D" w:rsidRPr="00890F9C" w:rsidDel="00874978">
          <w:fldChar w:fldCharType="begin" w:fldLock="1"/>
        </w:r>
        <w:r w:rsidR="009D14BF" w:rsidRPr="00890F9C" w:rsidDel="00874978">
          <w:del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33</w:delText>
        </w:r>
        <w:r w:rsidR="004D073D" w:rsidRPr="00890F9C" w:rsidDel="00874978">
          <w:fldChar w:fldCharType="end"/>
        </w:r>
        <w:r w:rsidR="002F5827" w:rsidRPr="00890F9C" w:rsidDel="00874978">
          <w:delTex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delText>
        </w:r>
      </w:del>
    </w:p>
    <w:p w14:paraId="6AD66452" w14:textId="404686C0" w:rsidR="00DB5441" w:rsidRPr="00890F9C" w:rsidDel="00874978" w:rsidRDefault="00DB5441" w:rsidP="00DB5441">
      <w:pPr>
        <w:rPr>
          <w:del w:id="3122" w:author="Gib Hemani" w:date="2014-03-17T19:24:00Z"/>
        </w:rPr>
      </w:pPr>
    </w:p>
    <w:p w14:paraId="3DD39321" w14:textId="440E8AAF" w:rsidR="00DB5441" w:rsidRPr="00890F9C" w:rsidDel="00874978" w:rsidRDefault="00604D54" w:rsidP="00DB5441">
      <w:pPr>
        <w:pStyle w:val="Heading3"/>
        <w:rPr>
          <w:del w:id="3123" w:author="Gib Hemani" w:date="2014-03-17T19:24:00Z"/>
        </w:rPr>
      </w:pPr>
      <w:del w:id="3124" w:author="Gib Hemani" w:date="2014-03-17T19:24:00Z">
        <w:r w:rsidRPr="00890F9C" w:rsidDel="00874978">
          <w:delText>G</w:delText>
        </w:r>
        <w:r w:rsidR="00DB5441" w:rsidRPr="00890F9C" w:rsidDel="00874978">
          <w:delText>enetic prediction</w:delText>
        </w:r>
        <w:r w:rsidR="002D481D" w:rsidRPr="00890F9C" w:rsidDel="00874978">
          <w:delText>?</w:delText>
        </w:r>
      </w:del>
    </w:p>
    <w:p w14:paraId="78C01DD8" w14:textId="7CEB26B9" w:rsidR="00DB5441" w:rsidRPr="00890F9C" w:rsidDel="00874978" w:rsidRDefault="00DB5441" w:rsidP="00DB5441">
      <w:pPr>
        <w:rPr>
          <w:del w:id="3125" w:author="Gib Hemani" w:date="2014-03-17T19:24:00Z"/>
        </w:rPr>
      </w:pPr>
    </w:p>
    <w:p w14:paraId="7D45E4E5" w14:textId="06D02D53" w:rsidR="00F916FA" w:rsidRPr="00890F9C" w:rsidDel="00874978" w:rsidRDefault="0071211A" w:rsidP="00DB5441">
      <w:pPr>
        <w:rPr>
          <w:del w:id="3126" w:author="Gib Hemani" w:date="2014-03-17T19:24:00Z"/>
        </w:rPr>
      </w:pPr>
      <w:del w:id="3127" w:author="Gib Hemani" w:date="2014-03-17T19:24:00Z">
        <w:r w:rsidRPr="00890F9C" w:rsidDel="00874978">
          <w:delText>A potential direct translation of large-scale genetic studies into medical practice is to use knowledge of an individual’s genetic profile to predict phenotypic outcomes.</w:delText>
        </w:r>
        <w:r w:rsidR="004D073D" w:rsidRPr="00890F9C" w:rsidDel="00874978">
          <w:fldChar w:fldCharType="begin" w:fldLock="1"/>
        </w:r>
        <w:r w:rsidR="009D14BF" w:rsidRPr="00890F9C" w:rsidDel="00874978">
          <w:del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146</w:delText>
        </w:r>
        <w:r w:rsidR="004D073D" w:rsidRPr="00890F9C" w:rsidDel="00874978">
          <w:fldChar w:fldCharType="end"/>
        </w:r>
        <w:r w:rsidR="00253FCF" w:rsidRPr="00890F9C" w:rsidDel="00874978">
          <w:delText xml:space="preserve"> There are two main limiting factors in the accuracy of predicting phenotypes </w:delText>
        </w:r>
        <w:r w:rsidRPr="00890F9C" w:rsidDel="00874978">
          <w:delText>through genetic profile</w:delText>
        </w:r>
        <w:r w:rsidR="00253FCF" w:rsidRPr="00890F9C" w:rsidDel="00874978">
          <w:delText>s. First, the maximum prediction accuracy is</w:delText>
        </w:r>
        <w:r w:rsidRPr="00890F9C" w:rsidDel="00874978">
          <w:delText xml:space="preserve"> limited by </w:delText>
        </w:r>
        <w:r w:rsidR="00253FCF" w:rsidRPr="00890F9C" w:rsidDel="00874978">
          <w:delText>the trait</w:delText>
        </w:r>
        <w:r w:rsidRPr="00890F9C" w:rsidDel="00874978">
          <w:delText xml:space="preserve"> heritability</w:delText>
        </w:r>
        <w:r w:rsidR="00253FCF" w:rsidRPr="00890F9C" w:rsidDel="00874978">
          <w:delText>.</w:delText>
        </w:r>
        <w:r w:rsidR="004D073D" w:rsidRPr="00890F9C" w:rsidDel="00874978">
          <w:fldChar w:fldCharType="begin" w:fldLock="1"/>
        </w:r>
        <w:r w:rsidR="009D14BF" w:rsidRPr="00890F9C" w:rsidDel="00874978">
          <w:del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147</w:delText>
        </w:r>
        <w:r w:rsidR="004D073D" w:rsidRPr="00890F9C" w:rsidDel="00874978">
          <w:fldChar w:fldCharType="end"/>
        </w:r>
        <w:r w:rsidRPr="00890F9C" w:rsidDel="00874978">
          <w:delText xml:space="preserve"> </w:delText>
        </w:r>
        <w:r w:rsidR="00253FCF" w:rsidRPr="00890F9C" w:rsidDel="00874978">
          <w:delText>And</w:delText>
        </w:r>
        <w:r w:rsidRPr="00890F9C" w:rsidDel="00874978">
          <w:delText xml:space="preserve"> second</w:delText>
        </w:r>
        <w:r w:rsidR="00253FCF" w:rsidRPr="00890F9C" w:rsidDel="00874978">
          <w:delText>,</w:delText>
        </w:r>
        <w:r w:rsidRPr="00890F9C" w:rsidDel="00874978">
          <w:delText xml:space="preserve"> the accuracy in which the</w:delText>
        </w:r>
        <w:r w:rsidR="00253FCF" w:rsidRPr="00890F9C" w:rsidDel="00874978">
          <w:delText xml:space="preserve"> genetic profile predicts th</w:delText>
        </w:r>
        <w:r w:rsidR="00CA498E" w:rsidRPr="00890F9C" w:rsidDel="00874978">
          <w:delText>e phenotype is dependent on the accurate estimation of</w:delText>
        </w:r>
        <w:r w:rsidRPr="00890F9C" w:rsidDel="00874978">
          <w:delText xml:space="preserve"> </w:delText>
        </w:r>
        <w:r w:rsidR="00CA498E" w:rsidRPr="00890F9C" w:rsidDel="00874978">
          <w:delText xml:space="preserve">the underlying </w:delText>
        </w:r>
        <w:r w:rsidRPr="00890F9C" w:rsidDel="00874978">
          <w:delText>genetic effects.</w:delText>
        </w:r>
        <w:r w:rsidR="004D073D" w:rsidRPr="00890F9C" w:rsidDel="00874978">
          <w:fldChar w:fldCharType="begin" w:fldLock="1"/>
        </w:r>
        <w:r w:rsidR="009D14BF" w:rsidRPr="00890F9C" w:rsidDel="00874978">
          <w:del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148</w:delText>
        </w:r>
        <w:r w:rsidR="004D073D" w:rsidRPr="00890F9C" w:rsidDel="00874978">
          <w:fldChar w:fldCharType="end"/>
        </w:r>
        <w:r w:rsidR="006F45FF" w:rsidRPr="00890F9C" w:rsidDel="00874978">
          <w:delText xml:space="preserve"> In this context, is </w:delText>
        </w:r>
        <w:r w:rsidR="001E05D5" w:rsidRPr="00890F9C" w:rsidDel="00874978">
          <w:delText xml:space="preserve">the inclusion of epistatic effects into genetic scores </w:delText>
        </w:r>
        <w:r w:rsidR="006F45FF" w:rsidRPr="00890F9C" w:rsidDel="00874978">
          <w:delText>important for improving</w:delText>
        </w:r>
        <w:r w:rsidR="001E05D5" w:rsidRPr="00890F9C" w:rsidDel="00874978">
          <w:delText xml:space="preserve"> genetic prediction in complex traits?</w:delText>
        </w:r>
      </w:del>
    </w:p>
    <w:p w14:paraId="7D6B2816" w14:textId="7B67846B" w:rsidR="001E05D5" w:rsidRPr="00890F9C" w:rsidDel="00874978" w:rsidRDefault="001E05D5" w:rsidP="00DB5441">
      <w:pPr>
        <w:rPr>
          <w:del w:id="3128" w:author="Gib Hemani" w:date="2014-03-17T19:24:00Z"/>
        </w:rPr>
      </w:pPr>
    </w:p>
    <w:p w14:paraId="12EDE0C9" w14:textId="506781FF" w:rsidR="001E05D5" w:rsidRPr="00890F9C" w:rsidDel="00874978" w:rsidRDefault="006F45FF" w:rsidP="00DB5441">
      <w:pPr>
        <w:rPr>
          <w:del w:id="3129" w:author="Gib Hemani" w:date="2014-03-17T19:24:00Z"/>
        </w:rPr>
      </w:pPr>
      <w:del w:id="3130" w:author="Gib Hemani" w:date="2014-03-17T19:24:00Z">
        <w:r w:rsidRPr="00890F9C" w:rsidDel="00874978">
          <w:delText>With estimates of narrow-sense heritability obtainable for complex traits, one can estimate the m</w:delText>
        </w:r>
        <w:r w:rsidR="00D805F5" w:rsidRPr="00890F9C" w:rsidDel="00874978">
          <w:delText xml:space="preserve">aximum prediction accuracy </w:delText>
        </w:r>
        <w:r w:rsidR="006935DE" w:rsidRPr="00890F9C" w:rsidDel="00874978">
          <w:delText>under the assumption of</w:delText>
        </w:r>
        <w:r w:rsidR="00D805F5" w:rsidRPr="00890F9C" w:rsidDel="00874978">
          <w:delText xml:space="preserve"> perfect knowledge of all </w:delText>
        </w:r>
        <w:r w:rsidRPr="00890F9C" w:rsidDel="00874978">
          <w:delText xml:space="preserve">additive genetic effects. </w:delText>
        </w:r>
        <w:r w:rsidR="00D805F5" w:rsidRPr="00890F9C" w:rsidDel="00874978">
          <w:delText>Conversely, our</w:delText>
        </w:r>
        <w:r w:rsidRPr="00890F9C" w:rsidDel="00874978">
          <w:delText xml:space="preserve"> inability to estimate broad-sense heritability therefore makes it difficult to quantify the potential </w:delText>
        </w:r>
        <w:r w:rsidR="00D805F5" w:rsidRPr="00890F9C" w:rsidDel="00874978">
          <w:delText>improvements that the inclusion of non-additive effects might incur. For highly he</w:delText>
        </w:r>
        <w:r w:rsidR="00C21038" w:rsidRPr="00890F9C" w:rsidDel="00874978">
          <w:delText xml:space="preserve">ritable traits </w:delText>
        </w:r>
        <w:r w:rsidR="00D805F5" w:rsidRPr="00890F9C" w:rsidDel="00874978">
          <w:delText>it is unlikely that non-additive genetic variance will form a large component of phenotypi</w:delText>
        </w:r>
        <w:r w:rsidR="00C21038" w:rsidRPr="00890F9C" w:rsidDel="00874978">
          <w:delText>c variance, and therefore the inclusion of epistatic effects in genetic profile scores will not improve prediction accuracy. However one might speculate that non-additive variance could have a significant influence on the phenotypic outcome of more lowly heritable traits</w:delText>
        </w:r>
        <w:r w:rsidR="005D2A7F" w:rsidRPr="00890F9C" w:rsidDel="00874978">
          <w:delText>, and this may include endophenotypes such as methylation</w:delText>
        </w:r>
        <w:r w:rsidR="004D073D" w:rsidRPr="00890F9C" w:rsidDel="00874978">
          <w:fldChar w:fldCharType="begin" w:fldLock="1"/>
        </w:r>
        <w:r w:rsidR="009D14BF" w:rsidRPr="00890F9C" w:rsidDel="00874978">
          <w:del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149,150</w:delText>
        </w:r>
        <w:r w:rsidR="004D073D" w:rsidRPr="00890F9C" w:rsidDel="00874978">
          <w:fldChar w:fldCharType="end"/>
        </w:r>
        <w:r w:rsidR="005D2A7F" w:rsidRPr="00890F9C" w:rsidDel="00874978">
          <w:delText xml:space="preserve"> or gene expression levels</w:delText>
        </w:r>
        <w:r w:rsidR="0060638D" w:rsidRPr="00890F9C" w:rsidDel="00874978">
          <w:delText>.</w:delText>
        </w:r>
        <w:r w:rsidR="004D073D" w:rsidRPr="00890F9C" w:rsidDel="00874978">
          <w:fldChar w:fldCharType="begin" w:fldLock="1"/>
        </w:r>
        <w:r w:rsidR="009D14BF" w:rsidRPr="00890F9C" w:rsidDel="00874978">
          <w:del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104</w:delText>
        </w:r>
        <w:r w:rsidR="004D073D" w:rsidRPr="00890F9C" w:rsidDel="00874978">
          <w:fldChar w:fldCharType="end"/>
        </w:r>
      </w:del>
    </w:p>
    <w:p w14:paraId="4AD53E2F" w14:textId="2DF2F738" w:rsidR="00F916FA" w:rsidRPr="00890F9C" w:rsidDel="00874978" w:rsidRDefault="00F916FA" w:rsidP="00DB5441">
      <w:pPr>
        <w:rPr>
          <w:del w:id="3131" w:author="Gib Hemani" w:date="2014-03-17T19:24:00Z"/>
        </w:rPr>
      </w:pPr>
    </w:p>
    <w:p w14:paraId="71BF6FA2" w14:textId="0BF5951B" w:rsidR="006F45FF" w:rsidRPr="00890F9C" w:rsidDel="00874978" w:rsidRDefault="00DD6648" w:rsidP="00DB5441">
      <w:pPr>
        <w:rPr>
          <w:del w:id="3132" w:author="Gib Hemani" w:date="2014-03-17T19:24:00Z"/>
        </w:rPr>
      </w:pPr>
      <w:del w:id="3133" w:author="Gib Hemani" w:date="2014-03-17T19:24:00Z">
        <w:r w:rsidRPr="00890F9C" w:rsidDel="00874978">
          <w:delText>Another limiting factor in the inclusion of epistatic effect</w:delText>
        </w:r>
        <w:r w:rsidR="0048723E" w:rsidRPr="00890F9C" w:rsidDel="00874978">
          <w:delText>s for genetic prediction is that, even assuming a significant non-additive genetic component, it is demonstrably hard to obtain reliable estimates of</w:delText>
        </w:r>
        <w:r w:rsidR="00034E34" w:rsidRPr="00890F9C" w:rsidDel="00874978">
          <w:delText xml:space="preserve"> epistatic</w:delText>
        </w:r>
        <w:r w:rsidR="0048723E" w:rsidRPr="00890F9C" w:rsidDel="00874978">
          <w:delTex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delText>
        </w:r>
        <w:r w:rsidR="004D073D" w:rsidRPr="00890F9C" w:rsidDel="00874978">
          <w:fldChar w:fldCharType="begin" w:fldLock="1"/>
        </w:r>
        <w:r w:rsidR="009D14BF" w:rsidRPr="00890F9C" w:rsidDel="00874978">
          <w:del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151</w:delText>
        </w:r>
        <w:r w:rsidR="004D073D" w:rsidRPr="00890F9C" w:rsidDel="00874978">
          <w:fldChar w:fldCharType="end"/>
        </w:r>
        <w:r w:rsidR="0048723E" w:rsidRPr="00890F9C" w:rsidDel="00874978">
          <w:delText xml:space="preserve"> demonstrating that an underlying polygenic architecture will </w:delText>
        </w:r>
        <w:r w:rsidR="0060638D" w:rsidRPr="00890F9C" w:rsidDel="00874978">
          <w:delText xml:space="preserve">comprise </w:delText>
        </w:r>
        <w:r w:rsidR="0048723E" w:rsidRPr="00890F9C" w:rsidDel="00874978">
          <w:delText>numer</w:delText>
        </w:r>
        <w:r w:rsidR="0060638D" w:rsidRPr="00890F9C" w:rsidDel="00874978">
          <w:delText>ous small effects that fail</w:delText>
        </w:r>
        <w:r w:rsidR="0048723E" w:rsidRPr="00890F9C" w:rsidDel="00874978">
          <w:delText xml:space="preserve"> reach a stringent significance threshold.</w:delText>
        </w:r>
        <w:r w:rsidR="00CA1BF8" w:rsidRPr="00890F9C" w:rsidDel="00874978">
          <w:delText xml:space="preserve"> Daetwyler </w:delText>
        </w:r>
        <w:r w:rsidR="00C4057C" w:rsidRPr="00890F9C" w:rsidDel="00874978">
          <w:rPr>
            <w:i/>
          </w:rPr>
          <w:delText>et al</w:delText>
        </w:r>
        <w:r w:rsidR="00930A9C" w:rsidRPr="00890F9C" w:rsidDel="00874978">
          <w:delText>.</w:delText>
        </w:r>
        <w:r w:rsidR="004D073D" w:rsidRPr="00890F9C" w:rsidDel="00874978">
          <w:fldChar w:fldCharType="begin" w:fldLock="1"/>
        </w:r>
        <w:r w:rsidR="009D14BF" w:rsidRPr="00890F9C" w:rsidDel="00874978">
          <w:del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148</w:delText>
        </w:r>
        <w:r w:rsidR="004D073D" w:rsidRPr="00890F9C" w:rsidDel="00874978">
          <w:fldChar w:fldCharType="end"/>
        </w:r>
        <w:r w:rsidR="0060638D" w:rsidRPr="00890F9C" w:rsidDel="00874978">
          <w:delText xml:space="preserve"> </w:delText>
        </w:r>
        <w:r w:rsidR="00CA1BF8" w:rsidRPr="00890F9C" w:rsidDel="00874978">
          <w:delText>showed</w:delText>
        </w:r>
        <w:r w:rsidR="0060638D" w:rsidRPr="00890F9C" w:rsidDel="00874978">
          <w:delText xml:space="preserve"> that in addition to heritability, the prediction accuracy is also a function of the ratio of the number of effects influencing the trait</w:delText>
        </w:r>
        <w:r w:rsidR="00CA1BF8" w:rsidRPr="00890F9C" w:rsidDel="00874978">
          <w:delText xml:space="preserve"> (often modeled as the number of independent markers in the genome)</w:delText>
        </w:r>
        <w:r w:rsidR="0060638D" w:rsidRPr="00890F9C" w:rsidDel="00874978">
          <w:delText xml:space="preserve"> and the sample size.</w:delText>
        </w:r>
        <w:r w:rsidR="004D073D" w:rsidRPr="00890F9C" w:rsidDel="00874978">
          <w:fldChar w:fldCharType="begin" w:fldLock="1"/>
        </w:r>
        <w:r w:rsidR="009D14BF" w:rsidRPr="00890F9C" w:rsidDel="00874978">
          <w:del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148,152</w:delText>
        </w:r>
        <w:r w:rsidR="004D073D" w:rsidRPr="00890F9C" w:rsidDel="00874978">
          <w:fldChar w:fldCharType="end"/>
        </w:r>
        <w:r w:rsidR="0060638D" w:rsidRPr="00890F9C" w:rsidDel="00874978">
          <w:delText xml:space="preserve"> Therefore, for </w:delText>
        </w:r>
        <w:r w:rsidR="00CA1BF8" w:rsidRPr="00890F9C" w:rsidDel="00874978">
          <w:delText>most complex traits that are</w:delText>
        </w:r>
        <w:r w:rsidR="0060638D" w:rsidRPr="00890F9C" w:rsidDel="00874978">
          <w:delText xml:space="preserve"> polygenic </w:delText>
        </w:r>
        <w:r w:rsidR="00CA1BF8" w:rsidRPr="00890F9C" w:rsidDel="00874978">
          <w:delText>in nature</w:delText>
        </w:r>
        <w:r w:rsidR="0060638D" w:rsidRPr="00890F9C" w:rsidDel="00874978">
          <w:delText xml:space="preserve"> it is necessary to use </w:delText>
        </w:r>
        <w:r w:rsidR="00164009" w:rsidRPr="00890F9C" w:rsidDel="00874978">
          <w:delText>extremely</w:delText>
        </w:r>
        <w:r w:rsidR="00B0404A" w:rsidRPr="00890F9C" w:rsidDel="00874978">
          <w:delText xml:space="preserve"> large sample sizes.</w:delText>
        </w:r>
        <w:r w:rsidR="004D073D" w:rsidRPr="00890F9C" w:rsidDel="00874978">
          <w:fldChar w:fldCharType="begin" w:fldLock="1"/>
        </w:r>
        <w:r w:rsidR="009D14BF" w:rsidRPr="00890F9C" w:rsidDel="00874978">
          <w:del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153</w:delText>
        </w:r>
        <w:r w:rsidR="004D073D" w:rsidRPr="00890F9C" w:rsidDel="00874978">
          <w:fldChar w:fldCharType="end"/>
        </w:r>
        <w:r w:rsidR="00CA1BF8" w:rsidRPr="00890F9C" w:rsidDel="00874978">
          <w:delText xml:space="preserve"> In principle</w:delText>
        </w:r>
        <w:r w:rsidR="00B0404A" w:rsidRPr="00890F9C" w:rsidDel="00874978">
          <w:delText xml:space="preserve"> one could use this approach to</w:delText>
        </w:r>
        <w:r w:rsidR="00CA1BF8" w:rsidRPr="00890F9C" w:rsidDel="00874978">
          <w:delText xml:space="preserve"> also include epistatic effects, but because the effective number of independent pairwise genomic regions is dramatically higher</w:delText>
        </w:r>
        <w:r w:rsidR="004D073D" w:rsidRPr="00890F9C" w:rsidDel="00874978">
          <w:fldChar w:fldCharType="begin" w:fldLock="1"/>
        </w:r>
        <w:r w:rsidR="009D14BF" w:rsidRPr="00890F9C" w:rsidDel="00874978">
          <w:del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154</w:delText>
        </w:r>
        <w:r w:rsidR="004D073D" w:rsidRPr="00890F9C" w:rsidDel="00874978">
          <w:fldChar w:fldCharType="end"/>
        </w:r>
        <w:r w:rsidR="00CA1BF8" w:rsidRPr="00890F9C" w:rsidDel="00874978">
          <w:delText xml:space="preserve"> than independent regions, a corresponding increase in sample size may be required to obtain gains in prediction accuracy equivalent to an additive model.</w:delText>
        </w:r>
      </w:del>
    </w:p>
    <w:p w14:paraId="582A7C88" w14:textId="6765F57D" w:rsidR="00DD6648" w:rsidRPr="00890F9C" w:rsidDel="00874978" w:rsidRDefault="00DD6648" w:rsidP="00DB5441">
      <w:pPr>
        <w:rPr>
          <w:del w:id="3134" w:author="Gib Hemani" w:date="2014-03-17T19:24:00Z"/>
        </w:rPr>
      </w:pPr>
    </w:p>
    <w:p w14:paraId="70F84FC9" w14:textId="73AA053B" w:rsidR="00B0404A" w:rsidRPr="00890F9C" w:rsidDel="00874978" w:rsidRDefault="00651585" w:rsidP="00DB5441">
      <w:pPr>
        <w:rPr>
          <w:del w:id="3135" w:author="Gib Hemani" w:date="2014-03-17T19:24:00Z"/>
        </w:rPr>
      </w:pPr>
      <w:del w:id="3136" w:author="Gib Hemani" w:date="2014-03-17T19:24:00Z">
        <w:r w:rsidRPr="00890F9C" w:rsidDel="00874978">
          <w:delText>There has been use of epistatic effects for the prediction of complex traits in many model organism species. It was shown that including a network of epistatic effects in chicken lines</w:delText>
        </w:r>
        <w:r w:rsidR="004D073D" w:rsidRPr="00890F9C" w:rsidDel="00874978">
          <w:fldChar w:fldCharType="begin" w:fldLock="1"/>
        </w:r>
        <w:r w:rsidR="009D14BF" w:rsidRPr="00890F9C" w:rsidDel="00874978">
          <w:del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155</w:delText>
        </w:r>
        <w:r w:rsidR="004D073D" w:rsidRPr="00890F9C" w:rsidDel="00874978">
          <w:fldChar w:fldCharType="end"/>
        </w:r>
        <w:r w:rsidRPr="00890F9C" w:rsidDel="00874978">
          <w:delText xml:space="preserve"> for prediction in independent samples</w:delText>
        </w:r>
        <w:r w:rsidR="004D073D" w:rsidRPr="00890F9C" w:rsidDel="00874978">
          <w:fldChar w:fldCharType="begin" w:fldLock="1"/>
        </w:r>
        <w:r w:rsidR="009D14BF" w:rsidRPr="00890F9C" w:rsidDel="00874978">
          <w:del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156</w:delText>
        </w:r>
        <w:r w:rsidR="004D073D" w:rsidRPr="00890F9C" w:rsidDel="00874978">
          <w:fldChar w:fldCharType="end"/>
        </w:r>
        <w:r w:rsidRPr="00890F9C" w:rsidDel="00874978">
          <w:delText xml:space="preserve"> marginally improved prediction over the use of additive effects only. A </w:delText>
        </w:r>
        <w:r w:rsidR="005E14B4" w:rsidRPr="00890F9C" w:rsidDel="00874978">
          <w:delText xml:space="preserve">number of reports have shown </w:delText>
        </w:r>
        <w:r w:rsidRPr="00890F9C" w:rsidDel="00874978">
          <w:delText>similar conclusion</w:delText>
        </w:r>
        <w:r w:rsidR="005E14B4" w:rsidRPr="00890F9C" w:rsidDel="00874978">
          <w:delText>s</w:delText>
        </w:r>
        <w:r w:rsidRPr="00890F9C" w:rsidDel="00874978">
          <w:delText xml:space="preserve"> for several traits in plants also</w:delText>
        </w:r>
        <w:r w:rsidR="004D073D" w:rsidRPr="00890F9C" w:rsidDel="00874978">
          <w:fldChar w:fldCharType="begin" w:fldLock="1"/>
        </w:r>
        <w:r w:rsidR="009D14BF" w:rsidRPr="00890F9C" w:rsidDel="00874978">
          <w:del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157–159</w:delText>
        </w:r>
        <w:r w:rsidR="004D073D" w:rsidRPr="00890F9C" w:rsidDel="00874978">
          <w:fldChar w:fldCharType="end"/>
        </w:r>
        <w:r w:rsidR="005E14B4" w:rsidRPr="00890F9C" w:rsidDel="00874978">
          <w:delText>, whereas others demonstrate that inclusion of epistatic effects yields no improvement in prediction accuracy,</w:delText>
        </w:r>
        <w:r w:rsidR="004D073D" w:rsidRPr="00890F9C" w:rsidDel="00874978">
          <w:fldChar w:fldCharType="begin" w:fldLock="1"/>
        </w:r>
        <w:r w:rsidR="009D14BF" w:rsidRPr="00890F9C" w:rsidDel="00874978">
          <w:del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160</w:delText>
        </w:r>
        <w:r w:rsidR="004D073D" w:rsidRPr="00890F9C" w:rsidDel="00874978">
          <w:fldChar w:fldCharType="end"/>
        </w:r>
        <w:r w:rsidR="005E14B4" w:rsidRPr="00890F9C" w:rsidDel="00874978">
          <w:delText xml:space="preserve"> or that additive effects alone are sufficient to explain most genetic variation.</w:delText>
        </w:r>
        <w:r w:rsidR="004D073D" w:rsidRPr="00890F9C" w:rsidDel="00874978">
          <w:fldChar w:fldCharType="begin" w:fldLock="1"/>
        </w:r>
        <w:r w:rsidR="009D14BF" w:rsidRPr="00890F9C" w:rsidDel="00874978">
          <w:del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delInstrText>
        </w:r>
        <w:r w:rsidR="004D073D" w:rsidRPr="00890F9C" w:rsidDel="00874978">
          <w:fldChar w:fldCharType="separate"/>
        </w:r>
        <w:r w:rsidR="009D14BF" w:rsidRPr="00890F9C" w:rsidDel="00874978">
          <w:rPr>
            <w:noProof/>
            <w:vertAlign w:val="superscript"/>
          </w:rPr>
          <w:delText>161</w:delText>
        </w:r>
        <w:r w:rsidR="004D073D" w:rsidRPr="00890F9C" w:rsidDel="00874978">
          <w:fldChar w:fldCharType="end"/>
        </w:r>
      </w:del>
    </w:p>
    <w:p w14:paraId="0119BED2" w14:textId="5C97A6FC" w:rsidR="002D481D" w:rsidRPr="00890F9C" w:rsidDel="00874978" w:rsidRDefault="002D481D" w:rsidP="002D481D">
      <w:pPr>
        <w:rPr>
          <w:del w:id="3137" w:author="Gib Hemani" w:date="2014-03-17T19:24:00Z"/>
        </w:rPr>
      </w:pPr>
    </w:p>
    <w:p w14:paraId="53BA27E0" w14:textId="77777777" w:rsidR="00DB5441" w:rsidRPr="00890F9C" w:rsidRDefault="00813BAE" w:rsidP="00DB5441">
      <w:pPr>
        <w:pStyle w:val="Heading2"/>
      </w:pPr>
      <w:bookmarkStart w:id="3138" w:name="_Toc256711633"/>
      <w:r w:rsidRPr="00890F9C">
        <w:t>Conclusion</w:t>
      </w:r>
      <w:r w:rsidR="00C93790" w:rsidRPr="00890F9C">
        <w:t>s</w:t>
      </w:r>
      <w:bookmarkEnd w:id="3138"/>
    </w:p>
    <w:p w14:paraId="27988EF3" w14:textId="77777777" w:rsidR="00DB5441" w:rsidRPr="00890F9C" w:rsidRDefault="00DB5441" w:rsidP="00DB5441"/>
    <w:p w14:paraId="22B0C5AA" w14:textId="5BD419CC" w:rsidR="002D481D" w:rsidRPr="00890F9C" w:rsidRDefault="002D481D" w:rsidP="00DB5441">
      <w:r w:rsidRPr="00890F9C">
        <w:t>Though plenty remains to be done, a massive body of scientific discovery has been achieved through the additive genetic paradigm,</w:t>
      </w:r>
      <w:r w:rsidR="004D073D" w:rsidRPr="00890F9C">
        <w:fldChar w:fldCharType="begin" w:fldLock="1"/>
      </w:r>
      <w:r w:rsidR="005C48AB">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"&lt;sup&gt;111&lt;/sup&gt;" }, "properties" : { "noteIndex" : 0 }, "schema" : "https://github.com/citation-style-language/schema/raw/master/csl-citation.json" }</w:instrText>
      </w:r>
      <w:r w:rsidR="004D073D" w:rsidRPr="00890F9C">
        <w:fldChar w:fldCharType="separate"/>
      </w:r>
      <w:r w:rsidR="005C48AB" w:rsidRPr="005C48AB">
        <w:rPr>
          <w:noProof/>
          <w:vertAlign w:val="superscript"/>
        </w:rPr>
        <w:t>111</w:t>
      </w:r>
      <w:r w:rsidR="004D073D" w:rsidRPr="00890F9C">
        <w:fldChar w:fldCharType="end"/>
      </w:r>
      <w:r w:rsidRPr="00890F9C">
        <w:t xml:space="preserve"> in spite of its simplicity and seeming disconnection from realistic biological models</w:t>
      </w:r>
      <w:r w:rsidR="00697506" w:rsidRPr="00890F9C">
        <w:t>. Although we can present</w:t>
      </w:r>
      <w:r w:rsidR="003408C0" w:rsidRPr="00890F9C">
        <w:t xml:space="preserve"> a clear view on how to continue th</w:t>
      </w:r>
      <w:del w:id="3139" w:author="Darren Burgess" w:date="2014-03-02T21:19:00Z">
        <w:r w:rsidR="003408C0" w:rsidRPr="00890F9C" w:rsidDel="00290D53">
          <w:delText>is</w:delText>
        </w:r>
      </w:del>
      <w:ins w:id="3140" w:author="Darren Burgess" w:date="2014-03-02T21:19:00Z">
        <w:r w:rsidR="00290D53">
          <w:t>e</w:t>
        </w:r>
      </w:ins>
      <w:r w:rsidR="003408C0" w:rsidRPr="00890F9C">
        <w:t xml:space="preserve"> progress</w:t>
      </w:r>
      <w:ins w:id="3141" w:author="Darren Burgess" w:date="2014-03-02T21:19:00Z">
        <w:r w:rsidR="00290D53">
          <w:t xml:space="preserve"> in detecting epistasis in complex traits</w:t>
        </w:r>
      </w:ins>
      <w:r w:rsidR="003408C0" w:rsidRPr="00890F9C">
        <w:t xml:space="preserve"> (</w:t>
      </w:r>
      <w:ins w:id="3142" w:author="Darren Burgess" w:date="2014-03-02T21:21:00Z">
        <w:r w:rsidR="003F09BD">
          <w:t xml:space="preserve">through </w:t>
        </w:r>
      </w:ins>
      <w:r w:rsidR="003408C0" w:rsidRPr="00890F9C">
        <w:t>increase</w:t>
      </w:r>
      <w:ins w:id="3143" w:author="Darren Burgess" w:date="2014-03-02T21:21:00Z">
        <w:r w:rsidR="003F09BD">
          <w:t>d</w:t>
        </w:r>
      </w:ins>
      <w:r w:rsidR="003408C0" w:rsidRPr="00890F9C">
        <w:t xml:space="preserve"> sample sizes, increase</w:t>
      </w:r>
      <w:ins w:id="3144" w:author="Darren Burgess" w:date="2014-03-02T21:21:00Z">
        <w:r w:rsidR="003F09BD">
          <w:t>d</w:t>
        </w:r>
      </w:ins>
      <w:r w:rsidR="003408C0" w:rsidRPr="00890F9C">
        <w:t xml:space="preserve"> SNP density</w:t>
      </w:r>
      <w:r w:rsidR="00697506" w:rsidRPr="00890F9C">
        <w:t xml:space="preserve"> and rigorous standards of reporting (BOX 2)</w:t>
      </w:r>
      <w:r w:rsidR="003408C0" w:rsidRPr="00890F9C">
        <w:t xml:space="preserve">), </w:t>
      </w:r>
      <w:ins w:id="3145" w:author="Darren Burgess" w:date="2014-03-02T21:21:00Z">
        <w:del w:id="3146" w:author="Gib Hemani" w:date="2014-03-17T19:25:00Z">
          <w:r w:rsidR="003F09BD" w:rsidRPr="003F09BD" w:rsidDel="00F51BF9">
            <w:rPr>
              <w:b/>
              <w:rPrChange w:id="3147" w:author="Darren Burgess" w:date="2014-03-02T21:21:00Z">
                <w:rPr/>
              </w:rPrChange>
            </w:rPr>
            <w:delText>[Au:OK?]</w:delText>
          </w:r>
          <w:r w:rsidR="003F09BD" w:rsidDel="00F51BF9">
            <w:delText xml:space="preserve"> </w:delText>
          </w:r>
        </w:del>
      </w:ins>
      <w:r w:rsidR="003408C0" w:rsidRPr="00890F9C">
        <w:t xml:space="preserve">it </w:t>
      </w:r>
      <w:r w:rsidR="00697506" w:rsidRPr="00890F9C">
        <w:t>remains unclear to what extent</w:t>
      </w:r>
      <w:r w:rsidR="003408C0" w:rsidRPr="00890F9C">
        <w:t xml:space="preserve"> epistasis </w:t>
      </w:r>
      <w:r w:rsidR="00697506" w:rsidRPr="00890F9C">
        <w:t>will offer</w:t>
      </w:r>
      <w:r w:rsidR="003408C0" w:rsidRPr="00890F9C">
        <w:t xml:space="preserve"> a solution to the major questions being posed about the genetics of human complex traits</w:t>
      </w:r>
      <w:r w:rsidR="00930A9C" w:rsidRPr="00890F9C">
        <w:t xml:space="preserve"> at this stage</w:t>
      </w:r>
      <w:r w:rsidR="003408C0" w:rsidRPr="00890F9C">
        <w:t>.</w:t>
      </w:r>
    </w:p>
    <w:p w14:paraId="729BC5E0" w14:textId="77777777" w:rsidR="002D481D" w:rsidRPr="00890F9C" w:rsidRDefault="002D481D" w:rsidP="00DB5441"/>
    <w:p w14:paraId="5D030847" w14:textId="77777777" w:rsidR="00DB5441" w:rsidRPr="00890F9C" w:rsidRDefault="003408C0" w:rsidP="00DB5441">
      <w:r w:rsidRPr="00890F9C">
        <w:t xml:space="preserve">Nevertheless, the search for epistasis is fast becoming a relatively effortless one. Sophisticated computational techniques </w:t>
      </w:r>
      <w:r w:rsidR="00EC6340" w:rsidRPr="00890F9C">
        <w:t>have made</w:t>
      </w:r>
      <w:r w:rsidRPr="00890F9C">
        <w:t xml:space="preserve"> the </w:t>
      </w:r>
      <w:r w:rsidR="00EC6340" w:rsidRPr="00890F9C">
        <w:t>analysis fast, interpretable, and potentially routine</w:t>
      </w:r>
      <w:r w:rsidR="0002070A" w:rsidRPr="00890F9C">
        <w:t xml:space="preserve"> at the individual GWAS level</w:t>
      </w:r>
      <w:r w:rsidR="00EC6340" w:rsidRPr="00890F9C">
        <w:t xml:space="preserve">. </w:t>
      </w:r>
      <w:r w:rsidR="004845C3" w:rsidRPr="00890F9C">
        <w:t xml:space="preserve">The next challenge is to greatly improve power of detection </w:t>
      </w:r>
      <w:r w:rsidR="00DC1027" w:rsidRPr="00890F9C">
        <w:t>via meta</w:t>
      </w:r>
      <w:ins w:id="3148" w:author="Darren Burgess" w:date="2014-03-02T21:21:00Z">
        <w:r w:rsidR="003F09BD">
          <w:t>-</w:t>
        </w:r>
      </w:ins>
      <w:del w:id="3149" w:author="Darren Burgess" w:date="2014-03-02T21:21:00Z">
        <w:r w:rsidR="00DC1027" w:rsidRPr="00890F9C" w:rsidDel="003F09BD">
          <w:delText xml:space="preserve"> </w:delText>
        </w:r>
      </w:del>
      <w:r w:rsidR="00DC1027" w:rsidRPr="00890F9C">
        <w:t>analyses of multiple GWAS</w:t>
      </w:r>
      <w:ins w:id="3150" w:author="Darren Burgess" w:date="2014-03-02T21:22:00Z">
        <w:r w:rsidR="003F09BD">
          <w:t>s</w:t>
        </w:r>
      </w:ins>
      <w:r w:rsidR="00DC1027" w:rsidRPr="00890F9C">
        <w:t xml:space="preserve"> that are</w:t>
      </w:r>
      <w:r w:rsidR="004845C3" w:rsidRPr="00890F9C">
        <w:t xml:space="preserve"> </w:t>
      </w:r>
      <w:r w:rsidR="00DC1027" w:rsidRPr="00890F9C">
        <w:t>readily available</w:t>
      </w:r>
      <w:r w:rsidR="00EC6340" w:rsidRPr="00890F9C">
        <w:t>. Therefore we believe that given this low cost to high potential benefit scenario the search for epistasis is indeed warranted.</w:t>
      </w:r>
    </w:p>
    <w:p w14:paraId="586166D4" w14:textId="77777777" w:rsidR="003408C0" w:rsidRPr="00890F9C" w:rsidRDefault="003408C0" w:rsidP="00DB5441"/>
    <w:p w14:paraId="2BB2C775" w14:textId="52DD7773" w:rsidR="00DB5441" w:rsidRPr="002343C7" w:rsidDel="00AE1FC1" w:rsidRDefault="00B73E1E" w:rsidP="00DB5441">
      <w:pPr>
        <w:rPr>
          <w:del w:id="3151" w:author="Gib Hemani" w:date="2014-03-17T21:19:00Z"/>
          <w:b/>
        </w:rPr>
      </w:pPr>
      <w:ins w:id="3152" w:author="Darren Burgess" w:date="2014-03-03T00:15:00Z">
        <w:del w:id="3153" w:author="Gib Hemani" w:date="2014-03-17T21:19:00Z">
          <w:r w:rsidRPr="00AE1FC1" w:rsidDel="00AE1FC1">
            <w:rPr>
              <w:b/>
            </w:rPr>
            <w:delText xml:space="preserve">[Au: please see my advice above </w:delText>
          </w:r>
        </w:del>
      </w:ins>
      <w:ins w:id="3154" w:author="Darren Burgess" w:date="2014-03-03T00:16:00Z">
        <w:del w:id="3155" w:author="Gib Hemani" w:date="2014-03-17T21:19:00Z">
          <w:r w:rsidR="004C6283" w:rsidRPr="00AE1FC1" w:rsidDel="00AE1FC1">
            <w:rPr>
              <w:b/>
            </w:rPr>
            <w:delText xml:space="preserve">(in the section I have suggested is called </w:delText>
          </w:r>
        </w:del>
      </w:ins>
      <w:ins w:id="3156" w:author="Darren Burgess" w:date="2014-03-03T00:17:00Z">
        <w:del w:id="3157" w:author="Gib Hemani" w:date="2014-03-17T21:19:00Z">
          <w:r w:rsidR="004C6283" w:rsidRPr="00916B3B" w:rsidDel="00AE1FC1">
            <w:rPr>
              <w:b/>
            </w:rPr>
            <w:delText>‘Potential implications of epistasis’) for using some of the main text to form 2 new boxes ]</w:delText>
          </w:r>
        </w:del>
      </w:ins>
    </w:p>
    <w:p w14:paraId="049A9153" w14:textId="153C4F0C" w:rsidR="00DB5441" w:rsidRPr="00890F9C" w:rsidDel="00AE1FC1" w:rsidRDefault="00DB5441" w:rsidP="00DB5441">
      <w:pPr>
        <w:rPr>
          <w:del w:id="3158" w:author="Gib Hemani" w:date="2014-03-17T21:19:00Z"/>
        </w:rPr>
      </w:pPr>
    </w:p>
    <w:p w14:paraId="38C5CB02" w14:textId="77777777" w:rsidR="00DB5441" w:rsidRPr="00890F9C" w:rsidRDefault="00DB5441" w:rsidP="00DB5441">
      <w:pPr>
        <w:pStyle w:val="Heading2"/>
      </w:pPr>
      <w:bookmarkStart w:id="3159" w:name="_Toc256711634"/>
      <w:r w:rsidRPr="00890F9C">
        <w:t>Box 1: Why is epistasis theoretically difficult to detect?</w:t>
      </w:r>
      <w:bookmarkEnd w:id="3159"/>
    </w:p>
    <w:p w14:paraId="1709EBDD" w14:textId="77777777" w:rsidR="00DB5441" w:rsidRPr="00890F9C" w:rsidRDefault="00DB5441" w:rsidP="00DB5441"/>
    <w:p w14:paraId="72AA327B" w14:textId="5D9DB24B" w:rsidR="00DB5441" w:rsidRPr="00890F9C" w:rsidRDefault="00DB5441" w:rsidP="00DB5441">
      <w:r w:rsidRPr="00890F9C">
        <w:t xml:space="preserve">Supposing that </w:t>
      </w:r>
      <w:ins w:id="3160" w:author="Darren Burgess" w:date="2014-03-02T21:30:00Z">
        <w:r w:rsidR="003F09BD">
          <w:t xml:space="preserve">the component of trait </w:t>
        </w:r>
      </w:ins>
      <w:del w:id="3161" w:author="Darren Burgess" w:date="2014-03-02T21:33:00Z">
        <w:r w:rsidRPr="00890F9C" w:rsidDel="00D3659D">
          <w:delText xml:space="preserve">non-additive </w:delText>
        </w:r>
      </w:del>
      <w:r w:rsidRPr="00890F9C">
        <w:t xml:space="preserve">variance </w:t>
      </w:r>
      <w:ins w:id="3162" w:author="Darren Burgess" w:date="2014-03-02T21:33:00Z">
        <w:r w:rsidR="00D3659D">
          <w:t xml:space="preserve">caused by </w:t>
        </w:r>
        <w:r w:rsidR="00D3659D" w:rsidRPr="00890F9C">
          <w:t xml:space="preserve">non-additive </w:t>
        </w:r>
      </w:ins>
      <w:ins w:id="3163" w:author="Darren Burgess" w:date="2014-03-02T21:34:00Z">
        <w:r w:rsidR="00D3659D">
          <w:t xml:space="preserve">genetic effects </w:t>
        </w:r>
      </w:ins>
      <w:r w:rsidRPr="00890F9C">
        <w:t>is comprised of numerous small effects</w:t>
      </w:r>
      <w:del w:id="3164" w:author="Darren Burgess" w:date="2014-03-02T21:34:00Z">
        <w:r w:rsidRPr="00890F9C" w:rsidDel="00D3659D">
          <w:delText>,</w:delText>
        </w:r>
      </w:del>
      <w:r w:rsidR="009041DF" w:rsidRPr="00890F9C">
        <w:t xml:space="preserve"> </w:t>
      </w:r>
      <w:ins w:id="3165" w:author="Darren Burgess" w:date="2014-03-02T21:34:00Z">
        <w:r w:rsidR="00D3659D">
          <w:t>(</w:t>
        </w:r>
      </w:ins>
      <w:r w:rsidR="009041DF" w:rsidRPr="00890F9C">
        <w:t>as is the case for the additive genetic component</w:t>
      </w:r>
      <w:ins w:id="3166" w:author="Darren Burgess" w:date="2014-03-02T21:34:00Z">
        <w:r w:rsidR="00D3659D">
          <w:t>)</w:t>
        </w:r>
      </w:ins>
      <w:del w:id="3167" w:author="Darren Burgess" w:date="2014-03-02T21:34:00Z">
        <w:r w:rsidR="009041DF" w:rsidRPr="00890F9C" w:rsidDel="00D3659D">
          <w:delText>,</w:delText>
        </w:r>
      </w:del>
      <w:ins w:id="3168" w:author="Darren Burgess" w:date="2014-03-02T21:34:00Z">
        <w:del w:id="3169" w:author="Gib Hemani" w:date="2014-03-17T21:27:00Z">
          <w:r w:rsidR="00D3659D" w:rsidRPr="00D3659D" w:rsidDel="002343C7">
            <w:rPr>
              <w:b/>
              <w:rPrChange w:id="3170" w:author="Darren Burgess" w:date="2014-03-02T21:34:00Z">
                <w:rPr/>
              </w:rPrChange>
            </w:rPr>
            <w:delText>[Au:OK?]</w:delText>
          </w:r>
        </w:del>
      </w:ins>
      <w:r w:rsidRPr="00890F9C">
        <w:t xml:space="preserve"> the statistical power to detect them is, in principle, much lower than that of detecting additive effects for a number of reasons</w:t>
      </w:r>
      <w:ins w:id="3171" w:author="Darren Burgess" w:date="2014-03-02T21:50:00Z">
        <w:r w:rsidR="00025FB1">
          <w:t>, as described below</w:t>
        </w:r>
      </w:ins>
      <w:r w:rsidRPr="00890F9C">
        <w:t>.</w:t>
      </w:r>
      <w:r w:rsidR="00EE5ED1" w:rsidRPr="00890F9C">
        <w:t xml:space="preserve"> Note that these challenges to the detection of epistasis apply particularly to humans and other outbred species</w:t>
      </w:r>
      <w:ins w:id="3172" w:author="Darren Burgess" w:date="2014-03-02T21:35:00Z">
        <w:r w:rsidR="00D3659D">
          <w:t>;</w:t>
        </w:r>
      </w:ins>
      <w:del w:id="3173" w:author="Darren Burgess" w:date="2014-03-02T21:35:00Z">
        <w:r w:rsidR="00EE5ED1" w:rsidRPr="00890F9C" w:rsidDel="00D3659D">
          <w:delText>,</w:delText>
        </w:r>
      </w:del>
      <w:r w:rsidR="00EE5ED1" w:rsidRPr="00890F9C">
        <w:t xml:space="preserve"> it is possible that these challenges can be greatly reduced or even eliminated altogether in studies of model organisms</w:t>
      </w:r>
      <w:r w:rsidR="004D073D" w:rsidRPr="00890F9C">
        <w:fldChar w:fldCharType="begin" w:fldLock="1"/>
      </w:r>
      <w:r w:rsidR="005C48AB">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"&lt;sup&gt;112&lt;/sup&gt;" }, "properties" : { "noteIndex" : 0 }, "schema" : "https://github.com/citation-style-language/schema/raw/master/csl-citation.json" }</w:instrText>
      </w:r>
      <w:r w:rsidR="004D073D" w:rsidRPr="00890F9C">
        <w:fldChar w:fldCharType="separate"/>
      </w:r>
      <w:r w:rsidR="005C48AB" w:rsidRPr="005C48AB">
        <w:rPr>
          <w:noProof/>
          <w:vertAlign w:val="superscript"/>
        </w:rPr>
        <w:t>112</w:t>
      </w:r>
      <w:r w:rsidR="004D073D" w:rsidRPr="00890F9C">
        <w:fldChar w:fldCharType="end"/>
      </w:r>
      <w:ins w:id="3174" w:author="Darren Burgess" w:date="2014-03-02T21:36:00Z">
        <w:r w:rsidR="00D3659D">
          <w:t>.</w:t>
        </w:r>
      </w:ins>
    </w:p>
    <w:p w14:paraId="065F978B" w14:textId="77777777" w:rsidR="00DB5441" w:rsidRPr="00890F9C" w:rsidRDefault="00DB5441" w:rsidP="008A4225">
      <w:pPr>
        <w:pStyle w:val="Heading5"/>
      </w:pPr>
      <w:r w:rsidRPr="00890F9C">
        <w:t>Linkage disequilibrium</w:t>
      </w:r>
    </w:p>
    <w:p w14:paraId="1C45508B" w14:textId="49F7D576" w:rsidR="00DB5441" w:rsidRPr="00890F9C" w:rsidRDefault="00DB5441" w:rsidP="00DB5441">
      <w:r w:rsidRPr="00890F9C">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sidRPr="00890F9C">
        <w:rPr>
          <w:vertAlign w:val="superscript"/>
        </w:rPr>
        <w:t>2</w:t>
      </w:r>
      <w:r w:rsidRPr="00890F9C">
        <w:t xml:space="preserve"> </w:t>
      </w:r>
      <w:ins w:id="3175" w:author="Darren Burgess" w:date="2014-03-02T21:52:00Z">
        <w:del w:id="3176" w:author="Gib Hemani" w:date="2014-03-17T21:21:00Z">
          <w:r w:rsidR="00025FB1" w:rsidRPr="00025FB1" w:rsidDel="00AE1FC1">
            <w:rPr>
              <w:b/>
              <w:rPrChange w:id="3177" w:author="Darren Burgess" w:date="2014-03-02T21:53:00Z">
                <w:rPr/>
              </w:rPrChange>
            </w:rPr>
            <w:delText>[Au: what is r</w:delText>
          </w:r>
          <w:r w:rsidR="00025FB1" w:rsidRPr="00025FB1" w:rsidDel="00AE1FC1">
            <w:rPr>
              <w:b/>
              <w:vertAlign w:val="superscript"/>
              <w:rPrChange w:id="3178" w:author="Darren Burgess" w:date="2014-03-02T21:53:00Z">
                <w:rPr/>
              </w:rPrChange>
            </w:rPr>
            <w:delText>2</w:delText>
          </w:r>
          <w:r w:rsidR="00025FB1" w:rsidRPr="00025FB1" w:rsidDel="00AE1FC1">
            <w:rPr>
              <w:b/>
              <w:rPrChange w:id="3179" w:author="Darren Burgess" w:date="2014-03-02T21:53:00Z">
                <w:rPr/>
              </w:rPrChange>
            </w:rPr>
            <w:delText xml:space="preserve"> here? </w:delText>
          </w:r>
        </w:del>
      </w:ins>
      <w:ins w:id="3180" w:author="Darren Burgess" w:date="2014-03-02T21:54:00Z">
        <w:del w:id="3181" w:author="Gib Hemani" w:date="2014-03-17T21:21:00Z">
          <w:r w:rsidR="00025FB1" w:rsidDel="00AE1FC1">
            <w:rPr>
              <w:b/>
            </w:rPr>
            <w:delText>(similar query for r</w:delText>
          </w:r>
          <w:r w:rsidR="00025FB1" w:rsidRPr="00025FB1" w:rsidDel="00AE1FC1">
            <w:rPr>
              <w:b/>
              <w:vertAlign w:val="superscript"/>
              <w:rPrChange w:id="3182" w:author="Darren Burgess" w:date="2014-03-02T21:54:00Z">
                <w:rPr>
                  <w:b/>
                </w:rPr>
              </w:rPrChange>
            </w:rPr>
            <w:delText>4</w:delText>
          </w:r>
          <w:r w:rsidR="00025FB1" w:rsidDel="00AE1FC1">
            <w:rPr>
              <w:b/>
            </w:rPr>
            <w:delText>, r</w:delText>
          </w:r>
          <w:r w:rsidR="00025FB1" w:rsidRPr="00025FB1" w:rsidDel="00AE1FC1">
            <w:rPr>
              <w:b/>
              <w:vertAlign w:val="superscript"/>
              <w:rPrChange w:id="3183" w:author="Darren Burgess" w:date="2014-03-02T21:54:00Z">
                <w:rPr>
                  <w:b/>
                </w:rPr>
              </w:rPrChange>
            </w:rPr>
            <w:delText>6</w:delText>
          </w:r>
          <w:r w:rsidR="00025FB1" w:rsidDel="00AE1FC1">
            <w:rPr>
              <w:b/>
            </w:rPr>
            <w:delText xml:space="preserve"> etc later). </w:delText>
          </w:r>
        </w:del>
      </w:ins>
      <w:ins w:id="3184" w:author="Darren Burgess" w:date="2014-03-02T21:52:00Z">
        <w:del w:id="3185" w:author="Gib Hemani" w:date="2014-03-17T21:21:00Z">
          <w:r w:rsidR="00025FB1" w:rsidRPr="00025FB1" w:rsidDel="00AE1FC1">
            <w:rPr>
              <w:b/>
              <w:rPrChange w:id="3186" w:author="Darren Burgess" w:date="2014-03-02T21:53:00Z">
                <w:rPr/>
              </w:rPrChange>
            </w:rPr>
            <w:delText>The strength of correlation (LD) between the causal variants and the tag SNP?]</w:delText>
          </w:r>
        </w:del>
      </w:ins>
      <w:r w:rsidRPr="00890F9C">
        <w:t>between itself and the causal variant</w:t>
      </w:r>
      <w:ins w:id="3187" w:author="Gib Hemani" w:date="2014-03-17T21:21:00Z">
        <w:r w:rsidR="00AE1FC1">
          <w:t>, where r is the strength of correlation between the causal variant and observed SNP. T</w:t>
        </w:r>
      </w:ins>
      <w:del w:id="3188" w:author="Gib Hemani" w:date="2014-03-17T21:21:00Z">
        <w:r w:rsidRPr="00890F9C" w:rsidDel="00AE1FC1">
          <w:delText>, t</w:delText>
        </w:r>
      </w:del>
      <w:proofErr w:type="gramStart"/>
      <w:r w:rsidRPr="00890F9C">
        <w:t>hus</w:t>
      </w:r>
      <w:proofErr w:type="gramEnd"/>
      <w:r w:rsidRPr="00890F9C">
        <w:t xml:space="preserve"> if effect sizes are small then GWAS is dependent upon there being high LD between causal variants and observed SNPs. However, the </w:t>
      </w:r>
      <w:r w:rsidRPr="00AE1FC1">
        <w:rPr>
          <w:b/>
          <w:rPrChange w:id="3189" w:author="Gib Hemani" w:date="2014-03-17T21:22:00Z">
            <w:rPr/>
          </w:rPrChange>
        </w:rPr>
        <w:t>dominance variance</w:t>
      </w:r>
      <w:del w:id="3190" w:author="Gib Hemani" w:date="2014-03-17T21:22:00Z">
        <w:r w:rsidRPr="00AE1FC1" w:rsidDel="00AE1FC1">
          <w:rPr>
            <w:b/>
            <w:rPrChange w:id="3191" w:author="Gib Hemani" w:date="2014-03-17T21:22:00Z">
              <w:rPr/>
            </w:rPrChange>
          </w:rPr>
          <w:delText xml:space="preserve"> </w:delText>
        </w:r>
      </w:del>
      <w:ins w:id="3192" w:author="Darren Burgess" w:date="2014-03-02T21:54:00Z">
        <w:del w:id="3193" w:author="Gib Hemani" w:date="2014-03-17T21:22:00Z">
          <w:r w:rsidR="00025FB1" w:rsidRPr="00AE1FC1" w:rsidDel="00AE1FC1">
            <w:rPr>
              <w:b/>
              <w:rPrChange w:id="3194" w:author="Gib Hemani" w:date="2014-03-17T21:22:00Z">
                <w:rPr/>
              </w:rPrChange>
            </w:rPr>
            <w:delText>[Au: what is dominance variance?]</w:delText>
          </w:r>
        </w:del>
        <w:r w:rsidR="00025FB1">
          <w:t xml:space="preserve"> </w:t>
        </w:r>
      </w:ins>
      <w:r w:rsidR="009041DF" w:rsidRPr="00890F9C">
        <w:t>at the observed SNP reduces by a factor of</w:t>
      </w:r>
      <w:r w:rsidRPr="00890F9C">
        <w:t xml:space="preserve"> r</w:t>
      </w:r>
      <w:r w:rsidR="009041DF" w:rsidRPr="00890F9C">
        <w:rPr>
          <w:vertAlign w:val="superscript"/>
        </w:rPr>
        <w:t>4</w:t>
      </w:r>
      <w:r w:rsidRPr="00890F9C">
        <w:t>, thus the dependence on high LD between observed SNPs and unobserved causal variants is much higher when detecting dominance effects. Extending this to two loci</w:t>
      </w:r>
      <w:ins w:id="3195" w:author="Gib Hemani" w:date="2014-03-17T21:24:00Z">
        <w:r w:rsidR="00AE1FC1">
          <w:t xml:space="preserve"> to consider epistasis,</w:t>
        </w:r>
      </w:ins>
      <w:del w:id="3196" w:author="Gib Hemani" w:date="2014-03-17T21:24:00Z">
        <w:r w:rsidRPr="00890F9C" w:rsidDel="00AE1FC1">
          <w:delText xml:space="preserve">, </w:delText>
        </w:r>
      </w:del>
      <w:ins w:id="3197" w:author="Darren Burgess" w:date="2014-03-02T21:58:00Z">
        <w:del w:id="3198" w:author="Gib Hemani" w:date="2014-03-17T21:24:00Z">
          <w:r w:rsidR="00025FB1" w:rsidRPr="00025FB1" w:rsidDel="00AE1FC1">
            <w:rPr>
              <w:b/>
              <w:rPrChange w:id="3199" w:author="Darren Burgess" w:date="2014-03-02T21:58:00Z">
                <w:rPr/>
              </w:rPrChange>
            </w:rPr>
            <w:delText>[Au: i.e. to assess epistatic interactions between loci?]</w:delText>
          </w:r>
        </w:del>
        <w:r w:rsidR="00025FB1">
          <w:t xml:space="preserve"> </w:t>
        </w:r>
      </w:ins>
      <w:r w:rsidRPr="00890F9C">
        <w:t>the</w:t>
      </w:r>
      <w:ins w:id="3200" w:author="Gib Hemani" w:date="2014-03-17T21:23:00Z">
        <w:r w:rsidR="00AE1FC1">
          <w:t xml:space="preserve"> additive by additive</w:t>
        </w:r>
      </w:ins>
      <w:r w:rsidRPr="00890F9C">
        <w:t xml:space="preserve"> </w:t>
      </w:r>
      <w:ins w:id="3201" w:author="Gib Hemani" w:date="2014-03-17T21:23:00Z">
        <w:r w:rsidR="00AE1FC1">
          <w:t>(</w:t>
        </w:r>
      </w:ins>
      <w:proofErr w:type="spellStart"/>
      <w:r w:rsidR="009041DF" w:rsidRPr="00890F9C">
        <w:t>AxA</w:t>
      </w:r>
      <w:proofErr w:type="spellEnd"/>
      <w:ins w:id="3202" w:author="Gib Hemani" w:date="2014-03-17T21:23:00Z">
        <w:r w:rsidR="00AE1FC1">
          <w:t>)</w:t>
        </w:r>
      </w:ins>
      <w:r w:rsidRPr="00890F9C">
        <w:t xml:space="preserve"> var</w:t>
      </w:r>
      <w:r w:rsidR="009041DF" w:rsidRPr="00890F9C">
        <w:t>iance on average reduces by r</w:t>
      </w:r>
      <w:r w:rsidR="009041DF" w:rsidRPr="00890F9C">
        <w:rPr>
          <w:vertAlign w:val="superscript"/>
        </w:rPr>
        <w:t>4</w:t>
      </w:r>
      <w:r w:rsidR="009041DF" w:rsidRPr="00890F9C">
        <w:t xml:space="preserve"> </w:t>
      </w:r>
      <w:proofErr w:type="gramStart"/>
      <w:r w:rsidR="009041DF" w:rsidRPr="00890F9C">
        <w:t>across both</w:t>
      </w:r>
      <w:proofErr w:type="gramEnd"/>
      <w:r w:rsidR="009041DF" w:rsidRPr="00890F9C">
        <w:t xml:space="preserve"> loci, the </w:t>
      </w:r>
      <w:ins w:id="3203" w:author="Gib Hemani" w:date="2014-03-17T21:23:00Z">
        <w:r w:rsidR="00AE1FC1">
          <w:t>additive by dominance (</w:t>
        </w:r>
      </w:ins>
      <w:proofErr w:type="spellStart"/>
      <w:r w:rsidR="009041DF" w:rsidRPr="00890F9C">
        <w:t>AxD</w:t>
      </w:r>
      <w:proofErr w:type="spellEnd"/>
      <w:ins w:id="3204" w:author="Gib Hemani" w:date="2014-03-17T21:23:00Z">
        <w:r w:rsidR="00AE1FC1">
          <w:t>)</w:t>
        </w:r>
      </w:ins>
      <w:r w:rsidR="009041DF" w:rsidRPr="00890F9C">
        <w:t xml:space="preserve"> </w:t>
      </w:r>
      <w:ins w:id="3205" w:author="Darren Burgess" w:date="2014-03-02T21:55:00Z">
        <w:del w:id="3206" w:author="Gib Hemani" w:date="2014-03-17T21:23:00Z">
          <w:r w:rsidR="00025FB1" w:rsidRPr="00025FB1" w:rsidDel="00AE1FC1">
            <w:rPr>
              <w:b/>
              <w:rPrChange w:id="3207" w:author="Darren Burgess" w:date="2014-03-02T21:56:00Z">
                <w:rPr/>
              </w:rPrChange>
            </w:rPr>
            <w:delText>[Au: what are AxA and AxD here?]</w:delText>
          </w:r>
          <w:r w:rsidR="00025FB1" w:rsidDel="00AE1FC1">
            <w:delText xml:space="preserve"> </w:delText>
          </w:r>
        </w:del>
      </w:ins>
      <w:r w:rsidR="009041DF" w:rsidRPr="00890F9C">
        <w:t>variance by r</w:t>
      </w:r>
      <w:r w:rsidR="009041DF" w:rsidRPr="00890F9C">
        <w:rPr>
          <w:vertAlign w:val="superscript"/>
        </w:rPr>
        <w:t>6</w:t>
      </w:r>
      <w:r w:rsidR="009041DF" w:rsidRPr="00890F9C">
        <w:t xml:space="preserve">, and the </w:t>
      </w:r>
      <w:ins w:id="3208" w:author="Gib Hemani" w:date="2014-03-17T21:24:00Z">
        <w:r w:rsidR="00AE1FC1">
          <w:t>dominance by dominance (</w:t>
        </w:r>
        <w:proofErr w:type="spellStart"/>
        <w:r w:rsidR="00AE1FC1">
          <w:t>D</w:t>
        </w:r>
      </w:ins>
      <w:del w:id="3209" w:author="Gib Hemani" w:date="2014-03-17T21:24:00Z">
        <w:r w:rsidR="009041DF" w:rsidRPr="00890F9C" w:rsidDel="00AE1FC1">
          <w:delText>A</w:delText>
        </w:r>
      </w:del>
      <w:r w:rsidR="009041DF" w:rsidRPr="00890F9C">
        <w:t>xD</w:t>
      </w:r>
      <w:proofErr w:type="spellEnd"/>
      <w:ins w:id="3210" w:author="Gib Hemani" w:date="2014-03-17T21:24:00Z">
        <w:r w:rsidR="00AE1FC1">
          <w:t>)</w:t>
        </w:r>
      </w:ins>
      <w:r w:rsidR="009041DF" w:rsidRPr="00890F9C">
        <w:t xml:space="preserve"> variance by r</w:t>
      </w:r>
      <w:r w:rsidR="009041DF" w:rsidRPr="00890F9C">
        <w:rPr>
          <w:vertAlign w:val="superscript"/>
        </w:rPr>
        <w:t>8</w:t>
      </w:r>
      <w:r w:rsidR="009041DF" w:rsidRPr="00890F9C">
        <w:t>.</w:t>
      </w:r>
      <w:r w:rsidRPr="00890F9C">
        <w:t xml:space="preserve"> </w:t>
      </w:r>
      <w:ins w:id="3211" w:author="Darren Burgess" w:date="2014-03-02T21:56:00Z">
        <w:del w:id="3212" w:author="Gib Hemani" w:date="2014-03-17T21:24:00Z">
          <w:r w:rsidR="00025FB1" w:rsidRPr="00025FB1" w:rsidDel="00AE1FC1">
            <w:rPr>
              <w:b/>
              <w:rPrChange w:id="3213" w:author="Darren Burgess" w:date="2014-03-02T21:57:00Z">
                <w:rPr/>
              </w:rPrChange>
            </w:rPr>
            <w:delText xml:space="preserve">[Au: typo here? Same </w:delText>
          </w:r>
        </w:del>
      </w:ins>
      <w:ins w:id="3214" w:author="Darren Burgess" w:date="2014-03-02T21:57:00Z">
        <w:del w:id="3215" w:author="Gib Hemani" w:date="2014-03-17T21:24:00Z">
          <w:r w:rsidR="00025FB1" w:rsidRPr="00025FB1" w:rsidDel="00AE1FC1">
            <w:rPr>
              <w:b/>
              <w:rPrChange w:id="3216" w:author="Darren Burgess" w:date="2014-03-02T21:57:00Z">
                <w:rPr/>
              </w:rPrChange>
            </w:rPr>
            <w:delText>thing shown as r</w:delText>
          </w:r>
          <w:r w:rsidR="00025FB1" w:rsidRPr="00025FB1" w:rsidDel="00AE1FC1">
            <w:rPr>
              <w:b/>
              <w:vertAlign w:val="superscript"/>
              <w:rPrChange w:id="3217" w:author="Darren Burgess" w:date="2014-03-02T21:57:00Z">
                <w:rPr/>
              </w:rPrChange>
            </w:rPr>
            <w:delText>6</w:delText>
          </w:r>
          <w:r w:rsidR="00025FB1" w:rsidRPr="00025FB1" w:rsidDel="00AE1FC1">
            <w:rPr>
              <w:b/>
              <w:rPrChange w:id="3218" w:author="Darren Burgess" w:date="2014-03-02T21:57:00Z">
                <w:rPr/>
              </w:rPrChange>
            </w:rPr>
            <w:delText xml:space="preserve"> and r</w:delText>
          </w:r>
          <w:r w:rsidR="00025FB1" w:rsidRPr="00025FB1" w:rsidDel="00AE1FC1">
            <w:rPr>
              <w:b/>
              <w:vertAlign w:val="superscript"/>
              <w:rPrChange w:id="3219" w:author="Darren Burgess" w:date="2014-03-02T21:57:00Z">
                <w:rPr/>
              </w:rPrChange>
            </w:rPr>
            <w:delText>8</w:delText>
          </w:r>
          <w:r w:rsidR="00025FB1" w:rsidRPr="00025FB1" w:rsidDel="00AE1FC1">
            <w:rPr>
              <w:b/>
              <w:rPrChange w:id="3220" w:author="Darren Burgess" w:date="2014-03-02T21:57:00Z">
                <w:rPr/>
              </w:rPrChange>
            </w:rPr>
            <w:delText>]</w:delText>
          </w:r>
          <w:r w:rsidR="00025FB1" w:rsidDel="00AE1FC1">
            <w:delText xml:space="preserve"> </w:delText>
          </w:r>
        </w:del>
      </w:ins>
      <w:r w:rsidRPr="00890F9C">
        <w:t>The consequence of these constraints is that any given SNP</w:t>
      </w:r>
      <w:ins w:id="3221" w:author="Darren Burgess" w:date="2014-03-02T21:59:00Z">
        <w:r w:rsidR="00025FB1">
          <w:t>-genotyping microarray</w:t>
        </w:r>
      </w:ins>
      <w:del w:id="3222" w:author="Darren Burgess" w:date="2014-03-02T21:59:00Z">
        <w:r w:rsidRPr="00890F9C" w:rsidDel="00025FB1">
          <w:delText xml:space="preserve"> chip</w:delText>
        </w:r>
      </w:del>
      <w:r w:rsidRPr="00890F9C">
        <w:t xml:space="preserve"> has substantially greater coverage of the genome when searching for additive effects than when searching for </w:t>
      </w:r>
      <w:proofErr w:type="spellStart"/>
      <w:r w:rsidRPr="00890F9C">
        <w:t>epistatic</w:t>
      </w:r>
      <w:proofErr w:type="spellEnd"/>
      <w:r w:rsidRPr="00890F9C">
        <w:t xml:space="preserve"> effects</w:t>
      </w:r>
      <w:r w:rsidR="00B864FB" w:rsidRPr="00890F9C">
        <w:t xml:space="preserve"> and indeed dominance</w:t>
      </w:r>
      <w:r w:rsidRPr="00890F9C">
        <w:t>. To overcome this problem one ne</w:t>
      </w:r>
      <w:r w:rsidR="004B55A7" w:rsidRPr="00890F9C">
        <w:t xml:space="preserve">eds </w:t>
      </w:r>
      <w:r w:rsidRPr="00890F9C">
        <w:t>dense</w:t>
      </w:r>
      <w:r w:rsidR="00AE237F" w:rsidRPr="00890F9C">
        <w:t>r</w:t>
      </w:r>
      <w:r w:rsidR="004D6DE2" w:rsidRPr="00890F9C">
        <w:t xml:space="preserve"> genotyping</w:t>
      </w:r>
      <w:r w:rsidR="00B864FB" w:rsidRPr="00890F9C">
        <w:t xml:space="preserve"> or high</w:t>
      </w:r>
      <w:ins w:id="3223" w:author="Darren Burgess" w:date="2014-03-02T21:59:00Z">
        <w:r w:rsidR="00025FB1">
          <w:t>-</w:t>
        </w:r>
      </w:ins>
      <w:del w:id="3224" w:author="Darren Burgess" w:date="2014-03-02T21:59:00Z">
        <w:r w:rsidR="00B864FB" w:rsidRPr="00890F9C" w:rsidDel="00025FB1">
          <w:delText xml:space="preserve"> </w:delText>
        </w:r>
      </w:del>
      <w:r w:rsidR="00B864FB" w:rsidRPr="00890F9C">
        <w:t>quality</w:t>
      </w:r>
      <w:r w:rsidR="004D6DE2" w:rsidRPr="00890F9C">
        <w:t xml:space="preserve"> imputed genotypes or sequence data</w:t>
      </w:r>
      <w:r w:rsidRPr="00890F9C">
        <w:t xml:space="preserve"> to identify non-additive effects at the same power as additive effects.</w:t>
      </w:r>
    </w:p>
    <w:p w14:paraId="2A2F9BF2" w14:textId="77777777" w:rsidR="00DB5441" w:rsidRPr="00890F9C" w:rsidRDefault="00DB5441" w:rsidP="008A4225">
      <w:pPr>
        <w:pStyle w:val="Heading5"/>
      </w:pPr>
      <w:r w:rsidRPr="00890F9C">
        <w:t>Curse of dimensionality</w:t>
      </w:r>
    </w:p>
    <w:p w14:paraId="7F7E5645" w14:textId="45B131C9" w:rsidR="00DB5441" w:rsidRPr="00890F9C" w:rsidRDefault="00DB5441" w:rsidP="00DB5441">
      <w:r w:rsidRPr="00890F9C">
        <w:t xml:space="preserve">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w:t>
      </w:r>
      <w:proofErr w:type="spellStart"/>
      <w:r w:rsidRPr="00890F9C">
        <w:t>epistatic</w:t>
      </w:r>
      <w:proofErr w:type="spellEnd"/>
      <w:r w:rsidRPr="00890F9C">
        <w:t xml:space="preserve"> effects</w:t>
      </w:r>
      <w:r w:rsidR="00B864FB" w:rsidRPr="00890F9C">
        <w:t xml:space="preserve"> as discussed in the main text</w:t>
      </w:r>
      <w:r w:rsidRPr="00890F9C">
        <w:t>, but they typically involve expansion of the search space and a higher multiple testing penalty than is required for detecting non-</w:t>
      </w:r>
      <w:proofErr w:type="spellStart"/>
      <w:r w:rsidRPr="00890F9C">
        <w:t>epistatic</w:t>
      </w:r>
      <w:proofErr w:type="spellEnd"/>
      <w:r w:rsidRPr="00890F9C">
        <w:t xml:space="preserve"> effects. Therefore, in order to obtain the same power of detection as searching for additive effects, the sample size must increase and/or </w:t>
      </w:r>
      <w:del w:id="3225" w:author="Darren Burgess" w:date="2014-03-02T22:01:00Z">
        <w:r w:rsidRPr="00890F9C" w:rsidDel="00264002">
          <w:delText xml:space="preserve">one depends on the </w:delText>
        </w:r>
      </w:del>
      <w:del w:id="3226" w:author="Darren Burgess" w:date="2014-03-02T22:02:00Z">
        <w:r w:rsidRPr="00890F9C" w:rsidDel="00264002">
          <w:delText xml:space="preserve">epistatic </w:delText>
        </w:r>
      </w:del>
      <w:ins w:id="3227" w:author="Darren Burgess" w:date="2014-03-02T22:01:00Z">
        <w:r w:rsidR="00264002">
          <w:t xml:space="preserve">the </w:t>
        </w:r>
      </w:ins>
      <w:r w:rsidRPr="00890F9C">
        <w:t xml:space="preserve">variance </w:t>
      </w:r>
      <w:ins w:id="3228" w:author="Darren Burgess" w:date="2014-03-02T22:01:00Z">
        <w:r w:rsidR="00264002">
          <w:t xml:space="preserve">explained by </w:t>
        </w:r>
        <w:proofErr w:type="spellStart"/>
        <w:r w:rsidR="00264002">
          <w:t>epistatic</w:t>
        </w:r>
        <w:proofErr w:type="spellEnd"/>
        <w:r w:rsidR="00264002">
          <w:t xml:space="preserve"> effects must be </w:t>
        </w:r>
      </w:ins>
      <w:del w:id="3229" w:author="Darren Burgess" w:date="2014-03-02T22:02:00Z">
        <w:r w:rsidRPr="00890F9C" w:rsidDel="00264002">
          <w:delText xml:space="preserve">being </w:delText>
        </w:r>
      </w:del>
      <w:r w:rsidRPr="00890F9C">
        <w:t>larger.</w:t>
      </w:r>
      <w:ins w:id="3230" w:author="Darren Burgess" w:date="2014-03-02T22:02:00Z">
        <w:del w:id="3231" w:author="Gib Hemani" w:date="2014-03-17T21:20:00Z">
          <w:r w:rsidR="00264002" w:rsidDel="00AE1FC1">
            <w:delText xml:space="preserve"> </w:delText>
          </w:r>
          <w:r w:rsidR="00264002" w:rsidRPr="00264002" w:rsidDel="00AE1FC1">
            <w:rPr>
              <w:b/>
              <w:rPrChange w:id="3232" w:author="Darren Burgess" w:date="2014-03-02T22:02:00Z">
                <w:rPr/>
              </w:rPrChange>
            </w:rPr>
            <w:delText>[Au:OK?]</w:delText>
          </w:r>
        </w:del>
      </w:ins>
    </w:p>
    <w:p w14:paraId="2CC0A096" w14:textId="77777777" w:rsidR="00DB5441" w:rsidRPr="00890F9C" w:rsidRDefault="00DB5441" w:rsidP="008A4225">
      <w:pPr>
        <w:pStyle w:val="Heading5"/>
      </w:pPr>
      <w:r w:rsidRPr="00890F9C">
        <w:t>Model complexity</w:t>
      </w:r>
    </w:p>
    <w:p w14:paraId="74DD565B" w14:textId="61997038" w:rsidR="009041DF" w:rsidRPr="00890F9C" w:rsidRDefault="009041DF" w:rsidP="00DB5441">
      <w:proofErr w:type="spellStart"/>
      <w:r w:rsidRPr="00890F9C">
        <w:t>Modelling</w:t>
      </w:r>
      <w:proofErr w:type="spellEnd"/>
      <w:r w:rsidRPr="00890F9C">
        <w:t xml:space="preserve"> the additive effect of a SNP on a phenotype is achieved through a model that uses only one degree of freedom. However, for two loci there are four interaction terms (</w:t>
      </w:r>
      <w:proofErr w:type="spellStart"/>
      <w:r w:rsidRPr="00890F9C">
        <w:t>AxA</w:t>
      </w:r>
      <w:proofErr w:type="spellEnd"/>
      <w:r w:rsidRPr="00890F9C">
        <w:t xml:space="preserve">, </w:t>
      </w:r>
      <w:proofErr w:type="spellStart"/>
      <w:r w:rsidRPr="00890F9C">
        <w:t>AxD</w:t>
      </w:r>
      <w:proofErr w:type="spellEnd"/>
      <w:r w:rsidRPr="00890F9C">
        <w:t xml:space="preserve">, </w:t>
      </w:r>
      <w:proofErr w:type="spellStart"/>
      <w:r w:rsidRPr="00890F9C">
        <w:t>DxA</w:t>
      </w:r>
      <w:proofErr w:type="spellEnd"/>
      <w:r w:rsidRPr="00890F9C">
        <w:t xml:space="preserve">, </w:t>
      </w:r>
      <w:proofErr w:type="spellStart"/>
      <w:r w:rsidRPr="00890F9C">
        <w:t>DxD</w:t>
      </w:r>
      <w:proofErr w:type="spellEnd"/>
      <w:r w:rsidRPr="00890F9C">
        <w:t xml:space="preserve">), </w:t>
      </w:r>
      <w:ins w:id="3233" w:author="Darren Burgess" w:date="2014-03-02T22:02:00Z">
        <w:del w:id="3234" w:author="Gib Hemani" w:date="2014-03-17T21:25:00Z">
          <w:r w:rsidR="00264002" w:rsidRPr="00264002" w:rsidDel="00AE1FC1">
            <w:rPr>
              <w:b/>
              <w:rPrChange w:id="3235" w:author="Darren Burgess" w:date="2014-03-02T22:03:00Z">
                <w:rPr/>
              </w:rPrChange>
            </w:rPr>
            <w:delText xml:space="preserve">[Au: as mentioned above, this notation will need to be explained at first </w:delText>
          </w:r>
        </w:del>
      </w:ins>
      <w:ins w:id="3236" w:author="Darren Burgess" w:date="2014-03-02T22:03:00Z">
        <w:del w:id="3237" w:author="Gib Hemani" w:date="2014-03-17T21:25:00Z">
          <w:r w:rsidR="00264002" w:rsidRPr="00264002" w:rsidDel="00AE1FC1">
            <w:rPr>
              <w:b/>
              <w:rPrChange w:id="3238" w:author="Darren Burgess" w:date="2014-03-02T22:03:00Z">
                <w:rPr/>
              </w:rPrChange>
            </w:rPr>
            <w:delText>mention</w:delText>
          </w:r>
        </w:del>
      </w:ins>
      <w:ins w:id="3239" w:author="Darren Burgess" w:date="2014-03-02T22:02:00Z">
        <w:del w:id="3240" w:author="Gib Hemani" w:date="2014-03-17T21:25:00Z">
          <w:r w:rsidR="00264002" w:rsidRPr="00264002" w:rsidDel="00AE1FC1">
            <w:rPr>
              <w:b/>
              <w:rPrChange w:id="3241" w:author="Darren Burgess" w:date="2014-03-02T22:03:00Z">
                <w:rPr/>
              </w:rPrChange>
            </w:rPr>
            <w:delText xml:space="preserve"> </w:delText>
          </w:r>
        </w:del>
      </w:ins>
      <w:ins w:id="3242" w:author="Darren Burgess" w:date="2014-03-02T22:03:00Z">
        <w:del w:id="3243" w:author="Gib Hemani" w:date="2014-03-17T21:25:00Z">
          <w:r w:rsidR="00264002" w:rsidRPr="00264002" w:rsidDel="00AE1FC1">
            <w:rPr>
              <w:b/>
              <w:rPrChange w:id="3244" w:author="Darren Burgess" w:date="2014-03-02T22:03:00Z">
                <w:rPr/>
              </w:rPrChange>
            </w:rPr>
            <w:delText>in the box]</w:delText>
          </w:r>
          <w:r w:rsidR="00264002" w:rsidDel="00AE1FC1">
            <w:delText xml:space="preserve"> </w:delText>
          </w:r>
        </w:del>
      </w:ins>
      <w:r w:rsidRPr="00890F9C">
        <w:t xml:space="preserve">thus </w:t>
      </w:r>
      <w:r w:rsidR="001C1CB7" w:rsidRPr="00890F9C">
        <w:t>under the hypothesis</w:t>
      </w:r>
      <w:r w:rsidRPr="00890F9C">
        <w:t xml:space="preserve"> that each </w:t>
      </w:r>
      <w:r w:rsidR="001C1CB7" w:rsidRPr="00890F9C">
        <w:t xml:space="preserve">of the four </w:t>
      </w:r>
      <w:proofErr w:type="spellStart"/>
      <w:r w:rsidR="001C1CB7" w:rsidRPr="00890F9C">
        <w:t>epistatic</w:t>
      </w:r>
      <w:proofErr w:type="spellEnd"/>
      <w:r w:rsidR="001C1CB7" w:rsidRPr="00890F9C">
        <w:t xml:space="preserve"> effects is equal in magnitude</w:t>
      </w:r>
      <w:r w:rsidR="004D073D" w:rsidRPr="00890F9C">
        <w:fldChar w:fldCharType="begin" w:fldLock="1"/>
      </w:r>
      <w:r w:rsidR="005C48AB">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        From Duplicate 1 (                           Two-Stage Two-Locus Models in Genome-Wide Association                         - Evans, David M; Marchini, Jonathan; Morris, Andrew P; Cardon, Lon R )\n                \n        \n        \n        From Duplicate 2 (                           Two-Stage Two-Locus Models in Genome-Wide Association                         - Evans, David M; Marchini, Jonathan; Morris, Andrew P; Cardon, Lon R )\n                \n        \n        \n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"&lt;sup&gt;28,29,113&lt;/sup&gt;" }, "properties" : { "noteIndex" : 0 }, "schema" : "https://github.com/citation-style-language/schema/raw/master/csl-citation.json" }</w:instrText>
      </w:r>
      <w:r w:rsidR="004D073D" w:rsidRPr="00890F9C">
        <w:fldChar w:fldCharType="separate"/>
      </w:r>
      <w:r w:rsidR="005C48AB" w:rsidRPr="005C48AB">
        <w:rPr>
          <w:noProof/>
          <w:vertAlign w:val="superscript"/>
        </w:rPr>
        <w:t>28,29,113</w:t>
      </w:r>
      <w:r w:rsidR="004D073D" w:rsidRPr="00890F9C">
        <w:fldChar w:fldCharType="end"/>
      </w:r>
      <w:r w:rsidR="001C1CB7" w:rsidRPr="00890F9C">
        <w:t xml:space="preserve"> the model complexity for the statistical test increases. </w:t>
      </w:r>
      <w:ins w:id="3245" w:author="Gib Hemani" w:date="2014-03-17T21:25:00Z">
        <w:r w:rsidR="00916B3B">
          <w:t>Comparing</w:t>
        </w:r>
      </w:ins>
      <w:del w:id="3246" w:author="Gib Hemani" w:date="2014-03-17T21:25:00Z">
        <w:r w:rsidR="001C1CB7" w:rsidRPr="00890F9C" w:rsidDel="00916B3B">
          <w:delText>In hypothetically comparing</w:delText>
        </w:r>
      </w:del>
      <w:r w:rsidR="001C1CB7" w:rsidRPr="00890F9C">
        <w:t xml:space="preserve"> the power</w:t>
      </w:r>
      <w:ins w:id="3247" w:author="Gib Hemani" w:date="2014-03-17T21:26:00Z">
        <w:r w:rsidR="00916B3B">
          <w:t xml:space="preserve"> of detection</w:t>
        </w:r>
      </w:ins>
      <w:r w:rsidR="001C1CB7" w:rsidRPr="00890F9C">
        <w:t xml:space="preserve"> </w:t>
      </w:r>
      <w:ins w:id="3248" w:author="Gib Hemani" w:date="2014-03-17T21:26:00Z">
        <w:r w:rsidR="00916B3B">
          <w:t>between</w:t>
        </w:r>
      </w:ins>
      <w:del w:id="3249" w:author="Gib Hemani" w:date="2014-03-17T21:26:00Z">
        <w:r w:rsidR="001C1CB7" w:rsidRPr="00890F9C" w:rsidDel="00916B3B">
          <w:delText xml:space="preserve">to </w:delText>
        </w:r>
      </w:del>
      <w:ins w:id="3250" w:author="Darren Burgess" w:date="2014-03-02T22:07:00Z">
        <w:del w:id="3251" w:author="Gib Hemani" w:date="2014-03-17T21:26:00Z">
          <w:r w:rsidR="00264002" w:rsidRPr="00264002" w:rsidDel="00916B3B">
            <w:rPr>
              <w:b/>
              <w:rPrChange w:id="3252" w:author="Darren Burgess" w:date="2014-03-02T22:08:00Z">
                <w:rPr/>
              </w:rPrChange>
            </w:rPr>
            <w:delText>[Au: something missing or misworded here?</w:delText>
          </w:r>
        </w:del>
      </w:ins>
      <w:ins w:id="3253" w:author="Darren Burgess" w:date="2014-03-02T22:08:00Z">
        <w:del w:id="3254" w:author="Gib Hemani" w:date="2014-03-17T21:26:00Z">
          <w:r w:rsidR="00264002" w:rsidDel="00916B3B">
            <w:rPr>
              <w:b/>
            </w:rPr>
            <w:delText xml:space="preserve"> Please clarify</w:delText>
          </w:r>
        </w:del>
      </w:ins>
      <w:ins w:id="3255" w:author="Darren Burgess" w:date="2014-03-02T22:07:00Z">
        <w:del w:id="3256" w:author="Gib Hemani" w:date="2014-03-17T21:26:00Z">
          <w:r w:rsidR="00264002" w:rsidRPr="00264002" w:rsidDel="00916B3B">
            <w:rPr>
              <w:b/>
              <w:rPrChange w:id="3257" w:author="Darren Burgess" w:date="2014-03-02T22:08:00Z">
                <w:rPr/>
              </w:rPrChange>
            </w:rPr>
            <w:delText>]</w:delText>
          </w:r>
        </w:del>
        <w:r w:rsidR="00264002">
          <w:t xml:space="preserve"> </w:t>
        </w:r>
      </w:ins>
      <w:r w:rsidR="001C1CB7" w:rsidRPr="00890F9C">
        <w:t xml:space="preserve">genetic loci of equal variance that comprise either additive effects or </w:t>
      </w:r>
      <w:proofErr w:type="spellStart"/>
      <w:r w:rsidR="001C1CB7" w:rsidRPr="00890F9C">
        <w:t>epistatic</w:t>
      </w:r>
      <w:proofErr w:type="spellEnd"/>
      <w:r w:rsidR="001C1CB7" w:rsidRPr="00890F9C">
        <w:t xml:space="preserve"> effects, the increased number of degrees of freedom used by the </w:t>
      </w:r>
      <w:proofErr w:type="spellStart"/>
      <w:r w:rsidR="001C1CB7" w:rsidRPr="00890F9C">
        <w:t>epistatic</w:t>
      </w:r>
      <w:proofErr w:type="spellEnd"/>
      <w:r w:rsidR="001C1CB7" w:rsidRPr="00890F9C">
        <w:t xml:space="preserve"> test will lead to a less extreme </w:t>
      </w:r>
      <w:ins w:id="3258" w:author="Darren Burgess" w:date="2014-03-02T22:04:00Z">
        <w:r w:rsidR="00264002" w:rsidRPr="00264002">
          <w:rPr>
            <w:i/>
            <w:rPrChange w:id="3259" w:author="Darren Burgess" w:date="2014-03-02T22:04:00Z">
              <w:rPr/>
            </w:rPrChange>
          </w:rPr>
          <w:t>P</w:t>
        </w:r>
      </w:ins>
      <w:del w:id="3260" w:author="Darren Burgess" w:date="2014-03-02T22:04:00Z">
        <w:r w:rsidR="001C1CB7" w:rsidRPr="00890F9C" w:rsidDel="00264002">
          <w:delText>p-</w:delText>
        </w:r>
      </w:del>
      <w:ins w:id="3261" w:author="Darren Burgess" w:date="2014-03-02T22:04:00Z">
        <w:r w:rsidR="00264002">
          <w:t xml:space="preserve"> </w:t>
        </w:r>
      </w:ins>
      <w:r w:rsidR="001C1CB7" w:rsidRPr="00890F9C">
        <w:t>value despite capturing the same amount of variance as in the scenario for the additive test.</w:t>
      </w:r>
      <w:r w:rsidR="00456AF8" w:rsidRPr="00890F9C">
        <w:t xml:space="preserve"> The simple way to overcome this problem is to increase </w:t>
      </w:r>
      <w:ins w:id="3262" w:author="Darren Burgess" w:date="2014-03-02T22:08:00Z">
        <w:r w:rsidR="00264002">
          <w:t xml:space="preserve">the </w:t>
        </w:r>
      </w:ins>
      <w:r w:rsidR="00456AF8" w:rsidRPr="00890F9C">
        <w:t>sample size.</w:t>
      </w:r>
    </w:p>
    <w:p w14:paraId="6A46E647" w14:textId="77777777" w:rsidR="00DB5441" w:rsidRPr="00890F9C" w:rsidRDefault="00DB5441" w:rsidP="008A4225">
      <w:pPr>
        <w:pStyle w:val="Heading5"/>
      </w:pPr>
      <w:r w:rsidRPr="00890F9C">
        <w:t>Replication</w:t>
      </w:r>
    </w:p>
    <w:p w14:paraId="3CFD307F" w14:textId="203A7CFA" w:rsidR="001C1CB7" w:rsidRPr="00890F9C" w:rsidRDefault="001C1CB7" w:rsidP="00DB5441">
      <w:r w:rsidRPr="00890F9C">
        <w:t xml:space="preserve">Replication is key to confirming the statistical veracity of associations. </w:t>
      </w:r>
      <w:ins w:id="3263" w:author="Gib Hemani" w:date="2014-03-17T21:27:00Z">
        <w:r w:rsidR="008F662D">
          <w:t xml:space="preserve">Relative to testing for additive </w:t>
        </w:r>
        <w:proofErr w:type="spellStart"/>
        <w:r w:rsidR="008F662D">
          <w:t>effects</w:t>
        </w:r>
        <w:proofErr w:type="gramStart"/>
        <w:r w:rsidR="008F662D">
          <w:t>,t</w:t>
        </w:r>
      </w:ins>
      <w:proofErr w:type="gramEnd"/>
      <w:del w:id="3264" w:author="Gib Hemani" w:date="2014-03-17T21:27:00Z">
        <w:r w:rsidRPr="00890F9C" w:rsidDel="008F662D">
          <w:delText>T</w:delText>
        </w:r>
      </w:del>
      <w:r w:rsidRPr="00890F9C">
        <w:t>he</w:t>
      </w:r>
      <w:proofErr w:type="spellEnd"/>
      <w:r w:rsidRPr="00890F9C">
        <w:t xml:space="preserve"> increased dependence </w:t>
      </w:r>
      <w:ins w:id="3265" w:author="Darren Burgess" w:date="2014-03-02T22:09:00Z">
        <w:del w:id="3266" w:author="Gib Hemani" w:date="2014-03-17T21:28:00Z">
          <w:r w:rsidR="00264002" w:rsidRPr="00264002" w:rsidDel="008F662D">
            <w:rPr>
              <w:b/>
              <w:rPrChange w:id="3267" w:author="Darren Burgess" w:date="2014-03-02T22:09:00Z">
                <w:rPr/>
              </w:rPrChange>
            </w:rPr>
            <w:delText>[Au: relative to testing for additive effects?]</w:delText>
          </w:r>
          <w:r w:rsidR="00264002" w:rsidDel="008F662D">
            <w:delText xml:space="preserve"> </w:delText>
          </w:r>
        </w:del>
      </w:ins>
      <w:r w:rsidRPr="00890F9C">
        <w:t xml:space="preserve">of epistasis on high LD between observed SNPs and causal variants means that there is likely to be </w:t>
      </w:r>
      <w:ins w:id="3268" w:author="Gib Hemani" w:date="2014-03-17T21:28:00Z">
        <w:r w:rsidR="008F662D">
          <w:t xml:space="preserve">an </w:t>
        </w:r>
      </w:ins>
      <w:r w:rsidRPr="00890F9C">
        <w:t>ascertainment</w:t>
      </w:r>
      <w:ins w:id="3269" w:author="Gib Hemani" w:date="2014-03-17T21:28:00Z">
        <w:r w:rsidR="008F662D">
          <w:t xml:space="preserve"> bias</w:t>
        </w:r>
      </w:ins>
      <w:r w:rsidRPr="00890F9C">
        <w:t xml:space="preserve"> in a discovery sample for markers in higher LD in the sample than they are in the population, simply due to sampling. </w:t>
      </w:r>
      <w:ins w:id="3270" w:author="Darren Burgess" w:date="2014-03-02T23:12:00Z">
        <w:del w:id="3271" w:author="Gib Hemani" w:date="2014-03-17T21:28:00Z">
          <w:r w:rsidR="001B53BC" w:rsidRPr="001B53BC" w:rsidDel="008F662D">
            <w:rPr>
              <w:b/>
              <w:rPrChange w:id="3272" w:author="Darren Burgess" w:date="2014-03-02T23:12:00Z">
                <w:rPr/>
              </w:rPrChange>
            </w:rPr>
            <w:delText>[Au: i.e. ascertainment bias?]</w:delText>
          </w:r>
          <w:r w:rsidR="001B53BC" w:rsidDel="008F662D">
            <w:delText xml:space="preserve"> </w:delText>
          </w:r>
        </w:del>
      </w:ins>
      <w:r w:rsidRPr="00890F9C">
        <w:t xml:space="preserve">Thus, taking an independent sample from the population </w:t>
      </w:r>
      <w:del w:id="3273" w:author="Gib Hemani" w:date="2014-03-17T21:28:00Z">
        <w:r w:rsidRPr="00890F9C" w:rsidDel="008F662D">
          <w:delText xml:space="preserve">it is </w:delText>
        </w:r>
      </w:del>
      <w:r w:rsidRPr="00890F9C">
        <w:t xml:space="preserve">one </w:t>
      </w:r>
      <w:ins w:id="3274" w:author="Darren Burgess" w:date="2014-03-02T23:13:00Z">
        <w:del w:id="3275" w:author="Gib Hemani" w:date="2014-03-17T21:28:00Z">
          <w:r w:rsidR="001B53BC" w:rsidRPr="00493F9C" w:rsidDel="008F662D">
            <w:rPr>
              <w:b/>
            </w:rPr>
            <w:delText>[Au: something missing or misworded here?</w:delText>
          </w:r>
          <w:r w:rsidR="001B53BC" w:rsidDel="008F662D">
            <w:rPr>
              <w:b/>
            </w:rPr>
            <w:delText xml:space="preserve"> Please clarify</w:delText>
          </w:r>
          <w:r w:rsidR="001B53BC" w:rsidRPr="00493F9C" w:rsidDel="008F662D">
            <w:rPr>
              <w:b/>
            </w:rPr>
            <w:delText>]</w:delText>
          </w:r>
        </w:del>
      </w:ins>
      <w:r w:rsidRPr="00890F9C">
        <w:t>resamples the LD, and it is unlikely that the same ascertainment for high LD will occur. In this context we expect the replication rate of epistasis to be substantially lower than for additive effects.</w:t>
      </w:r>
      <w:r w:rsidR="00EE77A2" w:rsidRPr="00890F9C">
        <w:t xml:space="preserve"> Performing detection and replication</w:t>
      </w:r>
      <w:r w:rsidR="007853DF" w:rsidRPr="00890F9C">
        <w:t xml:space="preserve"> on very dense SNP</w:t>
      </w:r>
      <w:ins w:id="3276" w:author="Darren Burgess" w:date="2014-03-02T23:13:00Z">
        <w:r w:rsidR="001B53BC">
          <w:t>-genotyping microarrays</w:t>
        </w:r>
      </w:ins>
      <w:del w:id="3277" w:author="Darren Burgess" w:date="2014-03-02T23:13:00Z">
        <w:r w:rsidR="007853DF" w:rsidRPr="00890F9C" w:rsidDel="001B53BC">
          <w:delText xml:space="preserve"> chips</w:delText>
        </w:r>
      </w:del>
      <w:r w:rsidR="007853DF" w:rsidRPr="00890F9C">
        <w:t>,</w:t>
      </w:r>
      <w:r w:rsidR="00EE77A2" w:rsidRPr="00890F9C">
        <w:t xml:space="preserve"> </w:t>
      </w:r>
      <w:r w:rsidR="00AE237F" w:rsidRPr="00890F9C">
        <w:t>imputed</w:t>
      </w:r>
      <w:r w:rsidR="003F311E" w:rsidRPr="00890F9C">
        <w:t xml:space="preserve"> genotypes,</w:t>
      </w:r>
      <w:r w:rsidR="00AE237F" w:rsidRPr="00890F9C">
        <w:t xml:space="preserve"> or </w:t>
      </w:r>
      <w:r w:rsidR="00EE77A2" w:rsidRPr="00890F9C">
        <w:t>sequence data will overcome this problem.</w:t>
      </w:r>
    </w:p>
    <w:p w14:paraId="583A57E5" w14:textId="77777777" w:rsidR="001C1CB7" w:rsidRPr="00890F9C" w:rsidRDefault="001C1CB7" w:rsidP="00DB5441"/>
    <w:p w14:paraId="514ACB46" w14:textId="77777777" w:rsidR="00DB5441" w:rsidRPr="00890F9C" w:rsidRDefault="00DB5441" w:rsidP="00DB5441">
      <w:pPr>
        <w:pStyle w:val="Heading2"/>
      </w:pPr>
      <w:bookmarkStart w:id="3278" w:name="_Toc256711635"/>
      <w:r w:rsidRPr="00890F9C">
        <w:t xml:space="preserve">Box 2: What constitutes a significant </w:t>
      </w:r>
      <w:proofErr w:type="spellStart"/>
      <w:r w:rsidRPr="00890F9C">
        <w:t>epistatic</w:t>
      </w:r>
      <w:proofErr w:type="spellEnd"/>
      <w:r w:rsidRPr="00890F9C">
        <w:t xml:space="preserve"> interaction?</w:t>
      </w:r>
      <w:bookmarkEnd w:id="3278"/>
    </w:p>
    <w:p w14:paraId="3D652987" w14:textId="77777777" w:rsidR="00DB5441" w:rsidRPr="00890F9C" w:rsidRDefault="00DB5441" w:rsidP="00DB5441"/>
    <w:p w14:paraId="6CF6E580" w14:textId="7826FBF3" w:rsidR="004B55A7" w:rsidRPr="00890F9C" w:rsidRDefault="004B55A7" w:rsidP="00DB5441">
      <w:r w:rsidRPr="00890F9C">
        <w:t xml:space="preserve">Evidently, detection of epistasis is extremely challenging. But with sample sizes increasing rapidly, </w:t>
      </w:r>
      <w:r w:rsidR="005E097A" w:rsidRPr="00890F9C">
        <w:t>and the growing availability of high</w:t>
      </w:r>
      <w:ins w:id="3279" w:author="Darren Burgess" w:date="2014-03-02T23:14:00Z">
        <w:r w:rsidR="00376EDB">
          <w:t>-</w:t>
        </w:r>
      </w:ins>
      <w:del w:id="3280" w:author="Darren Burgess" w:date="2014-03-02T23:14:00Z">
        <w:r w:rsidR="005E097A" w:rsidRPr="00890F9C" w:rsidDel="00376EDB">
          <w:delText xml:space="preserve"> </w:delText>
        </w:r>
      </w:del>
      <w:r w:rsidR="005E097A" w:rsidRPr="00890F9C">
        <w:t>density SNP</w:t>
      </w:r>
      <w:ins w:id="3281" w:author="Darren Burgess" w:date="2014-03-02T23:14:00Z">
        <w:r w:rsidR="00376EDB">
          <w:t>-genotyping microarrays</w:t>
        </w:r>
      </w:ins>
      <w:del w:id="3282" w:author="Darren Burgess" w:date="2014-03-02T23:14:00Z">
        <w:r w:rsidR="005E097A" w:rsidRPr="00890F9C" w:rsidDel="00376EDB">
          <w:delText xml:space="preserve"> chips</w:delText>
        </w:r>
      </w:del>
      <w:r w:rsidR="005E097A" w:rsidRPr="00890F9C">
        <w:t xml:space="preserve"> and sequencing, we are entering an era in which detection of epistasis </w:t>
      </w:r>
      <w:del w:id="3283" w:author="Gib Hemani" w:date="2014-03-17T21:29:00Z">
        <w:r w:rsidR="005E097A" w:rsidRPr="00890F9C" w:rsidDel="00C135E3">
          <w:delText xml:space="preserve">may indeed be feasible. </w:delText>
        </w:r>
      </w:del>
      <w:ins w:id="3284" w:author="Darren Burgess" w:date="2014-03-02T23:25:00Z">
        <w:del w:id="3285" w:author="Gib Hemani" w:date="2014-03-17T21:29:00Z">
          <w:r w:rsidR="002B428B" w:rsidRPr="002B428B" w:rsidDel="00C135E3">
            <w:rPr>
              <w:b/>
              <w:rPrChange w:id="3286" w:author="Darren Burgess" w:date="2014-03-02T23:26:00Z">
                <w:rPr/>
              </w:rPrChange>
            </w:rPr>
            <w:delText>[Au: surely it is already feasible (albeit not trivial) using the existing tools?]</w:delText>
          </w:r>
        </w:del>
      </w:ins>
      <w:ins w:id="3287" w:author="Gib Hemani" w:date="2014-03-17T21:29:00Z">
        <w:r w:rsidR="00C135E3">
          <w:t xml:space="preserve">is now feasible. </w:t>
        </w:r>
      </w:ins>
      <w:r w:rsidR="005E097A" w:rsidRPr="00890F9C">
        <w:t xml:space="preserve">Here we </w:t>
      </w:r>
      <w:ins w:id="3288" w:author="Darren Burgess" w:date="2014-03-02T23:28:00Z">
        <w:r w:rsidR="002B428B">
          <w:t>provide</w:t>
        </w:r>
      </w:ins>
      <w:del w:id="3289" w:author="Darren Burgess" w:date="2014-03-02T23:28:00Z">
        <w:r w:rsidR="005E097A" w:rsidRPr="00890F9C" w:rsidDel="002B428B">
          <w:delText>suggest</w:delText>
        </w:r>
      </w:del>
      <w:r w:rsidR="005E097A" w:rsidRPr="00890F9C">
        <w:t xml:space="preserve"> some </w:t>
      </w:r>
      <w:ins w:id="3290" w:author="Darren Burgess" w:date="2014-03-02T23:42:00Z">
        <w:r w:rsidR="007941BC">
          <w:t>guidance for</w:t>
        </w:r>
      </w:ins>
      <w:ins w:id="3291" w:author="Darren Burgess" w:date="2014-03-02T23:48:00Z">
        <w:r w:rsidR="00184751">
          <w:t xml:space="preserve"> the robust identification of</w:t>
        </w:r>
      </w:ins>
      <w:del w:id="3292" w:author="Darren Burgess" w:date="2014-03-02T23:42:00Z">
        <w:r w:rsidR="005E097A" w:rsidRPr="00890F9C" w:rsidDel="007941BC">
          <w:delText xml:space="preserve">considerations </w:delText>
        </w:r>
      </w:del>
      <w:del w:id="3293" w:author="Darren Burgess" w:date="2014-03-02T23:30:00Z">
        <w:r w:rsidR="005E097A" w:rsidRPr="00890F9C" w:rsidDel="002B428B">
          <w:delText>in how to</w:delText>
        </w:r>
      </w:del>
      <w:del w:id="3294" w:author="Darren Burgess" w:date="2014-03-02T23:48:00Z">
        <w:r w:rsidR="005E097A" w:rsidRPr="00890F9C" w:rsidDel="00184751">
          <w:delText xml:space="preserve"> </w:delText>
        </w:r>
      </w:del>
      <w:del w:id="3295" w:author="Darren Burgess" w:date="2014-03-02T23:43:00Z">
        <w:r w:rsidR="005E097A" w:rsidRPr="00890F9C" w:rsidDel="007941BC">
          <w:delText>report</w:delText>
        </w:r>
      </w:del>
      <w:r w:rsidR="005E097A" w:rsidRPr="00890F9C">
        <w:t xml:space="preserve"> </w:t>
      </w:r>
      <w:proofErr w:type="spellStart"/>
      <w:r w:rsidR="005E097A" w:rsidRPr="00890F9C">
        <w:t>epistatic</w:t>
      </w:r>
      <w:proofErr w:type="spellEnd"/>
      <w:r w:rsidR="005E097A" w:rsidRPr="00890F9C">
        <w:t xml:space="preserve"> interactions</w:t>
      </w:r>
      <w:r w:rsidR="00E548EE" w:rsidRPr="00890F9C">
        <w:t xml:space="preserve"> </w:t>
      </w:r>
      <w:ins w:id="3296" w:author="Darren Burgess" w:date="2014-03-02T23:48:00Z">
        <w:r w:rsidR="00184751">
          <w:t xml:space="preserve">that can </w:t>
        </w:r>
      </w:ins>
      <w:del w:id="3297" w:author="Darren Burgess" w:date="2014-03-02T23:43:00Z">
        <w:r w:rsidR="00E548EE" w:rsidRPr="00890F9C" w:rsidDel="007941BC">
          <w:delText xml:space="preserve">with a view to the provision of </w:delText>
        </w:r>
      </w:del>
      <w:del w:id="3298" w:author="Darren Burgess" w:date="2014-03-02T23:48:00Z">
        <w:r w:rsidR="00E548EE" w:rsidRPr="00890F9C" w:rsidDel="00184751">
          <w:delText xml:space="preserve">robust conclusions that will </w:delText>
        </w:r>
      </w:del>
      <w:r w:rsidR="00E548EE" w:rsidRPr="00890F9C">
        <w:t>be trusted by the scientific community</w:t>
      </w:r>
      <w:r w:rsidR="005E097A" w:rsidRPr="00890F9C">
        <w:t>.</w:t>
      </w:r>
      <w:ins w:id="3299" w:author="Darren Burgess" w:date="2014-03-02T23:48:00Z">
        <w:del w:id="3300" w:author="Gib Hemani" w:date="2014-03-17T21:29:00Z">
          <w:r w:rsidR="00184751" w:rsidDel="00C135E3">
            <w:delText xml:space="preserve"> </w:delText>
          </w:r>
          <w:r w:rsidR="00184751" w:rsidRPr="00184751" w:rsidDel="00C135E3">
            <w:rPr>
              <w:b/>
              <w:rPrChange w:id="3301" w:author="Darren Burgess" w:date="2014-03-02T23:48:00Z">
                <w:rPr/>
              </w:rPrChange>
            </w:rPr>
            <w:delText>[Au:OK?</w:delText>
          </w:r>
          <w:r w:rsidR="00184751" w:rsidDel="00C135E3">
            <w:rPr>
              <w:b/>
            </w:rPr>
            <w:delText xml:space="preserve"> Original </w:delText>
          </w:r>
        </w:del>
      </w:ins>
      <w:ins w:id="3302" w:author="Darren Burgess" w:date="2014-03-02T23:49:00Z">
        <w:del w:id="3303" w:author="Gib Hemani" w:date="2014-03-17T21:29:00Z">
          <w:r w:rsidR="00184751" w:rsidDel="00C135E3">
            <w:rPr>
              <w:b/>
            </w:rPr>
            <w:delText>seemed convoluted</w:delText>
          </w:r>
        </w:del>
      </w:ins>
      <w:ins w:id="3304" w:author="Darren Burgess" w:date="2014-03-02T23:48:00Z">
        <w:del w:id="3305" w:author="Gib Hemani" w:date="2014-03-17T21:29:00Z">
          <w:r w:rsidR="00184751" w:rsidRPr="00184751" w:rsidDel="00C135E3">
            <w:rPr>
              <w:b/>
              <w:rPrChange w:id="3306" w:author="Darren Burgess" w:date="2014-03-02T23:48:00Z">
                <w:rPr/>
              </w:rPrChange>
            </w:rPr>
            <w:delText>]</w:delText>
          </w:r>
        </w:del>
      </w:ins>
    </w:p>
    <w:p w14:paraId="56CF47F3" w14:textId="77777777" w:rsidR="00273440" w:rsidRPr="00890F9C" w:rsidRDefault="00273440" w:rsidP="00273440">
      <w:pPr>
        <w:pStyle w:val="Heading5"/>
      </w:pPr>
      <w:r w:rsidRPr="00890F9C">
        <w:t>Replication is necessary</w:t>
      </w:r>
    </w:p>
    <w:p w14:paraId="69081735" w14:textId="77777777" w:rsidR="00273440" w:rsidRPr="00890F9C" w:rsidRDefault="00551016" w:rsidP="00273440">
      <w:r w:rsidRPr="00890F9C">
        <w:t>As with additive genetic effects, f</w:t>
      </w:r>
      <w:r w:rsidR="00273440" w:rsidRPr="00890F9C">
        <w:t xml:space="preserve">ollowing the discovery of </w:t>
      </w:r>
      <w:proofErr w:type="spellStart"/>
      <w:r w:rsidRPr="00890F9C">
        <w:t>epistatic</w:t>
      </w:r>
      <w:proofErr w:type="spellEnd"/>
      <w:r w:rsidRPr="00890F9C">
        <w:t xml:space="preserve"> </w:t>
      </w:r>
      <w:r w:rsidR="00273440" w:rsidRPr="00890F9C">
        <w:t>genetic effects, the gold standard for reporting them is to show that the same SNPs replicate w</w:t>
      </w:r>
      <w:r w:rsidRPr="00890F9C">
        <w:t xml:space="preserve">ith the same direction </w:t>
      </w:r>
      <w:ins w:id="3307" w:author="Darren Burgess" w:date="2014-03-02T23:29:00Z">
        <w:r w:rsidR="002B428B">
          <w:t xml:space="preserve">of </w:t>
        </w:r>
      </w:ins>
      <w:r w:rsidRPr="00890F9C">
        <w:t>effect on the phenotype</w:t>
      </w:r>
      <w:r w:rsidR="00273440" w:rsidRPr="00890F9C">
        <w:t xml:space="preserve"> in an independent sample. </w:t>
      </w:r>
    </w:p>
    <w:p w14:paraId="766F359A" w14:textId="77777777" w:rsidR="005E097A" w:rsidRPr="00890F9C" w:rsidRDefault="005E097A" w:rsidP="005E097A">
      <w:pPr>
        <w:pStyle w:val="Heading5"/>
      </w:pPr>
      <w:r w:rsidRPr="00890F9C">
        <w:t>Sufficiently stringent significance thresholds</w:t>
      </w:r>
    </w:p>
    <w:p w14:paraId="23683D9F" w14:textId="3CC50D1C" w:rsidR="00900287" w:rsidRPr="00890F9C" w:rsidDel="00C135E3" w:rsidRDefault="00273440" w:rsidP="005E097A">
      <w:pPr>
        <w:rPr>
          <w:del w:id="3308" w:author="Gib Hemani" w:date="2014-03-17T21:30:00Z"/>
        </w:rPr>
      </w:pPr>
      <w:r w:rsidRPr="00890F9C">
        <w:t xml:space="preserve">If independent samples are not available for replication, stringent significance thresholds are of utmost importance. </w:t>
      </w:r>
      <w:r w:rsidR="00900287" w:rsidRPr="00890F9C">
        <w:t xml:space="preserve">Based on there being </w:t>
      </w:r>
      <w:del w:id="3309" w:author="Gib Hemani" w:date="2014-03-17T21:30:00Z">
        <w:r w:rsidR="00900287" w:rsidRPr="00890F9C" w:rsidDel="00C135E3">
          <w:delText xml:space="preserve">approximately </w:delText>
        </w:r>
      </w:del>
      <w:ins w:id="3310" w:author="Gib Hemani" w:date="2014-03-17T21:30:00Z">
        <w:r w:rsidR="00C135E3">
          <w:t>effectively around</w:t>
        </w:r>
        <w:r w:rsidR="00C135E3" w:rsidRPr="00890F9C">
          <w:t xml:space="preserve"> </w:t>
        </w:r>
      </w:ins>
      <w:r w:rsidR="00900287" w:rsidRPr="00890F9C">
        <w:t xml:space="preserve">1 million independent </w:t>
      </w:r>
      <w:ins w:id="3311" w:author="Gib Hemani" w:date="2014-03-17T21:30:00Z">
        <w:r w:rsidR="00C135E3">
          <w:t>loci</w:t>
        </w:r>
      </w:ins>
      <w:del w:id="3312" w:author="Gib Hemani" w:date="2014-03-17T21:30:00Z">
        <w:r w:rsidR="00900287" w:rsidRPr="00890F9C" w:rsidDel="00C135E3">
          <w:delText>regions</w:delText>
        </w:r>
      </w:del>
      <w:ins w:id="3313" w:author="Gib Hemani" w:date="2014-03-17T21:30:00Z">
        <w:r w:rsidR="00C135E3">
          <w:t xml:space="preserve"> </w:t>
        </w:r>
      </w:ins>
      <w:del w:id="3314" w:author="Gib Hemani" w:date="2014-03-17T21:30:00Z">
        <w:r w:rsidR="00900287" w:rsidRPr="00890F9C" w:rsidDel="00C135E3">
          <w:delText xml:space="preserve"> </w:delText>
        </w:r>
      </w:del>
      <w:ins w:id="3315" w:author="Darren Burgess" w:date="2014-03-02T23:50:00Z">
        <w:del w:id="3316" w:author="Gib Hemani" w:date="2014-03-17T21:30:00Z">
          <w:r w:rsidR="00184751" w:rsidRPr="00184751" w:rsidDel="00C135E3">
            <w:rPr>
              <w:b/>
              <w:rPrChange w:id="3317" w:author="Darren Burgess" w:date="2014-03-02T23:50:00Z">
                <w:rPr/>
              </w:rPrChange>
            </w:rPr>
            <w:delText>[Au: what is meant by independent regions? Is this the typical number of SNPs genotyped?]</w:delText>
          </w:r>
          <w:r w:rsidR="00184751" w:rsidDel="00C135E3">
            <w:delText xml:space="preserve"> </w:delText>
          </w:r>
        </w:del>
      </w:ins>
      <w:r w:rsidR="00900287" w:rsidRPr="00890F9C">
        <w:t>in the genome, GWAS</w:t>
      </w:r>
      <w:ins w:id="3318" w:author="Darren Burgess" w:date="2014-03-02T23:49:00Z">
        <w:r w:rsidR="00184751">
          <w:t>s</w:t>
        </w:r>
      </w:ins>
      <w:del w:id="3319" w:author="Darren Burgess" w:date="2014-03-02T23:49:00Z">
        <w:r w:rsidR="00900287" w:rsidRPr="00890F9C" w:rsidDel="00184751">
          <w:delText xml:space="preserve"> studies</w:delText>
        </w:r>
      </w:del>
      <w:r w:rsidR="00900287" w:rsidRPr="00890F9C">
        <w:t xml:space="preserve"> have adopted a standard significance threshold of p = 5x10</w:t>
      </w:r>
      <w:r w:rsidR="00900287" w:rsidRPr="00890F9C">
        <w:rPr>
          <w:vertAlign w:val="superscript"/>
        </w:rPr>
        <w:t>-8</w:t>
      </w:r>
      <w:r w:rsidR="00900287" w:rsidRPr="00890F9C">
        <w:t>. With the emergence of rapid computational methods for performing exhaustive pairwise scans, we suggest a significance threshold of p = 0.05 / 0.5(</w:t>
      </w:r>
      <w:proofErr w:type="gramStart"/>
      <w:r w:rsidR="00900287" w:rsidRPr="00890F9C">
        <w:t>1x10</w:t>
      </w:r>
      <w:r w:rsidR="00900287" w:rsidRPr="00890F9C">
        <w:rPr>
          <w:vertAlign w:val="superscript"/>
        </w:rPr>
        <w:t>6</w:t>
      </w:r>
      <w:r w:rsidR="00900287" w:rsidRPr="00890F9C">
        <w:t>)</w:t>
      </w:r>
      <w:r w:rsidR="00900287" w:rsidRPr="00890F9C">
        <w:rPr>
          <w:vertAlign w:val="superscript"/>
        </w:rPr>
        <w:t>2</w:t>
      </w:r>
      <w:proofErr w:type="gramEnd"/>
      <w:r w:rsidR="00900287" w:rsidRPr="00890F9C">
        <w:t xml:space="preserve"> = 1x10</w:t>
      </w:r>
      <w:r w:rsidR="00900287" w:rsidRPr="00890F9C">
        <w:rPr>
          <w:vertAlign w:val="superscript"/>
        </w:rPr>
        <w:t>-13</w:t>
      </w:r>
      <w:r w:rsidR="00900287" w:rsidRPr="00890F9C">
        <w:t>.</w:t>
      </w:r>
    </w:p>
    <w:p w14:paraId="7110CD28" w14:textId="77777777" w:rsidR="00900287" w:rsidRPr="00890F9C" w:rsidRDefault="00900287" w:rsidP="00813BAE"/>
    <w:p w14:paraId="2C9B73EA" w14:textId="77777777" w:rsidR="00551016" w:rsidRPr="00890F9C" w:rsidRDefault="00551016" w:rsidP="00551016">
      <w:pPr>
        <w:pStyle w:val="Heading5"/>
      </w:pPr>
      <w:r w:rsidRPr="00890F9C">
        <w:t>Discount the possibility of scale effects</w:t>
      </w:r>
    </w:p>
    <w:p w14:paraId="62BA9F90" w14:textId="796A1B99" w:rsidR="00551016" w:rsidRPr="00890F9C" w:rsidRDefault="00551016" w:rsidP="00813BAE">
      <w:r w:rsidRPr="00890F9C">
        <w:t xml:space="preserve">Ideally quantitative analysis should be performed on phenotypes that are normalized through </w:t>
      </w:r>
      <w:commentRangeStart w:id="3320"/>
      <w:r w:rsidRPr="00184751">
        <w:rPr>
          <w:highlight w:val="cyan"/>
          <w:rPrChange w:id="3321" w:author="Darren Burgess" w:date="2014-03-02T23:52:00Z">
            <w:rPr/>
          </w:rPrChange>
        </w:rPr>
        <w:t>rank transformation</w:t>
      </w:r>
      <w:commentRangeEnd w:id="3320"/>
      <w:r w:rsidR="007E3B56">
        <w:rPr>
          <w:rStyle w:val="CommentReference"/>
        </w:rPr>
        <w:commentReference w:id="3320"/>
      </w:r>
      <w:r w:rsidR="008727DF" w:rsidRPr="00890F9C">
        <w:t>, and it should be demonstrated that any detected non-additive effects persist following transformation</w:t>
      </w:r>
      <w:del w:id="3322" w:author="Gib Hemani" w:date="2014-03-17T21:31:00Z">
        <w:r w:rsidR="008727DF" w:rsidRPr="00890F9C" w:rsidDel="00C135E3">
          <w:delText xml:space="preserve"> of</w:delText>
        </w:r>
      </w:del>
      <w:r w:rsidR="008727DF" w:rsidRPr="00890F9C">
        <w:t xml:space="preserve"> to a biologically relevant scale.</w:t>
      </w:r>
      <w:r w:rsidR="004D073D" w:rsidRPr="00890F9C">
        <w:fldChar w:fldCharType="begin" w:fldLock="1"/>
      </w:r>
      <w:r w:rsidR="005C48AB">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"&lt;sup&gt;114&lt;/sup&gt;" }, "properties" : { "noteIndex" : 0 }, "schema" : "https://github.com/citation-style-language/schema/raw/master/csl-citation.json" }</w:instrText>
      </w:r>
      <w:r w:rsidR="004D073D" w:rsidRPr="00890F9C">
        <w:fldChar w:fldCharType="separate"/>
      </w:r>
      <w:r w:rsidR="005C48AB" w:rsidRPr="005C48AB">
        <w:rPr>
          <w:noProof/>
          <w:vertAlign w:val="superscript"/>
        </w:rPr>
        <w:t>114</w:t>
      </w:r>
      <w:r w:rsidR="004D073D" w:rsidRPr="00890F9C">
        <w:fldChar w:fldCharType="end"/>
      </w:r>
      <w:r w:rsidR="008727DF" w:rsidRPr="00890F9C">
        <w:t xml:space="preserve"> </w:t>
      </w:r>
      <w:ins w:id="3323" w:author="Darren Burgess" w:date="2014-03-03T00:07:00Z">
        <w:del w:id="3324" w:author="Gib Hemani" w:date="2014-03-17T21:31:00Z">
          <w:r w:rsidR="00B73E1E" w:rsidRPr="00B73E1E" w:rsidDel="00C135E3">
            <w:rPr>
              <w:b/>
              <w:rPrChange w:id="3325" w:author="Darren Burgess" w:date="2014-03-03T00:07:00Z">
                <w:rPr/>
              </w:rPrChange>
            </w:rPr>
            <w:delText>[Au: what are examples of biologically relevant scales?]</w:delText>
          </w:r>
        </w:del>
      </w:ins>
      <w:r w:rsidR="008727DF" w:rsidRPr="00890F9C">
        <w:t xml:space="preserve">For </w:t>
      </w:r>
      <w:del w:id="3326" w:author="Gib Hemani" w:date="2014-03-17T21:31:00Z">
        <w:r w:rsidR="008727DF" w:rsidRPr="00890F9C" w:rsidDel="00C135E3">
          <w:delText>case-control traits</w:delText>
        </w:r>
      </w:del>
      <w:ins w:id="3327" w:author="Gib Hemani" w:date="2014-03-17T21:31:00Z">
        <w:r w:rsidR="00C135E3">
          <w:t>binary phenotypes</w:t>
        </w:r>
      </w:ins>
      <w:del w:id="3328" w:author="Gib Hemani" w:date="2014-03-17T21:31:00Z">
        <w:r w:rsidR="008727DF" w:rsidRPr="00890F9C" w:rsidDel="00C135E3">
          <w:delText xml:space="preserve"> </w:delText>
        </w:r>
      </w:del>
      <w:ins w:id="3329" w:author="Darren Burgess" w:date="2014-03-03T00:08:00Z">
        <w:del w:id="3330" w:author="Gib Hemani" w:date="2014-03-17T21:31:00Z">
          <w:r w:rsidR="00B73E1E" w:rsidRPr="00B73E1E" w:rsidDel="00C135E3">
            <w:rPr>
              <w:b/>
              <w:rPrChange w:id="3331" w:author="Darren Burgess" w:date="2014-03-03T00:08:00Z">
                <w:rPr/>
              </w:rPrChange>
            </w:rPr>
            <w:delText>[Au: ‘binary phenotypes’ for consistency with previous mentions?]</w:delText>
          </w:r>
        </w:del>
        <w:r w:rsidR="00B73E1E">
          <w:t xml:space="preserve"> </w:t>
        </w:r>
      </w:ins>
      <w:r w:rsidR="008727DF" w:rsidRPr="00890F9C">
        <w:t>the analysis of epistasis is most convincing when shown to be present on the liability scale of risk.</w:t>
      </w:r>
    </w:p>
    <w:p w14:paraId="2C884310" w14:textId="77777777" w:rsidR="00551016" w:rsidRPr="00890F9C" w:rsidRDefault="008727DF" w:rsidP="008727DF">
      <w:pPr>
        <w:pStyle w:val="Heading5"/>
      </w:pPr>
      <w:r w:rsidRPr="00890F9C">
        <w:t>Discount the likelihood of haplotype effects</w:t>
      </w:r>
    </w:p>
    <w:p w14:paraId="028177EF" w14:textId="37CBBD3F" w:rsidR="008727DF" w:rsidRPr="00890F9C" w:rsidRDefault="008727DF" w:rsidP="008727DF">
      <w:r w:rsidRPr="00890F9C">
        <w:t xml:space="preserve">In a typical pairwise scan inflation of test statistics for interaction terms between </w:t>
      </w:r>
      <w:proofErr w:type="spellStart"/>
      <w:r w:rsidRPr="00890F9C">
        <w:t>neighbouring</w:t>
      </w:r>
      <w:proofErr w:type="spellEnd"/>
      <w:r w:rsidRPr="00890F9C">
        <w:t xml:space="preserve"> SNPs on the same chromosome can arise due to haplotype effects, and this is often inseparable from </w:t>
      </w:r>
      <w:proofErr w:type="spellStart"/>
      <w:r w:rsidRPr="00890F9C">
        <w:t>epistatic</w:t>
      </w:r>
      <w:proofErr w:type="spellEnd"/>
      <w:r w:rsidRPr="00890F9C">
        <w:t xml:space="preserve"> effects.</w:t>
      </w:r>
      <w:r w:rsidR="004D073D" w:rsidRPr="00890F9C">
        <w:fldChar w:fldCharType="begin" w:fldLock="1"/>
      </w:r>
      <w:r w:rsidR="005C48A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4D073D" w:rsidRPr="00890F9C">
        <w:fldChar w:fldCharType="separate"/>
      </w:r>
      <w:r w:rsidR="005C48AB" w:rsidRPr="005C48AB">
        <w:rPr>
          <w:noProof/>
          <w:vertAlign w:val="superscript"/>
        </w:rPr>
        <w:t>21</w:t>
      </w:r>
      <w:r w:rsidR="004D073D" w:rsidRPr="00890F9C">
        <w:fldChar w:fldCharType="end"/>
      </w:r>
      <w:r w:rsidRPr="00890F9C">
        <w:t xml:space="preserve"> </w:t>
      </w:r>
      <w:r w:rsidR="00861036" w:rsidRPr="00890F9C">
        <w:t xml:space="preserve">Ideally the two tested SNPs </w:t>
      </w:r>
      <w:proofErr w:type="gramStart"/>
      <w:r w:rsidR="00861036" w:rsidRPr="00890F9C">
        <w:t>should</w:t>
      </w:r>
      <w:proofErr w:type="gramEnd"/>
      <w:r w:rsidR="00861036" w:rsidRPr="00890F9C">
        <w:t xml:space="preserve"> neither be in LD with each other nor should both be in LD with some other, potentially unobserved, variant. This latter caveat is impractical in the absence of sequence data and w</w:t>
      </w:r>
      <w:r w:rsidRPr="00890F9C">
        <w:t>e suggest that interacting SNPs should be in LD r</w:t>
      </w:r>
      <w:r w:rsidRPr="00890F9C">
        <w:rPr>
          <w:vertAlign w:val="superscript"/>
        </w:rPr>
        <w:t>2</w:t>
      </w:r>
      <w:r w:rsidRPr="00890F9C">
        <w:t>&lt;0.1, and D’&lt;0.1 to reduce the possibility of haplotype effects underlying any signals.</w:t>
      </w:r>
    </w:p>
    <w:p w14:paraId="3BE2CB5D" w14:textId="77777777" w:rsidR="008727DF" w:rsidRPr="00890F9C" w:rsidRDefault="008727DF" w:rsidP="00813BAE"/>
    <w:p w14:paraId="0EF1CFCF" w14:textId="690AB430" w:rsidR="007B52CF" w:rsidRDefault="007B52CF">
      <w:pPr>
        <w:pStyle w:val="Heading2"/>
        <w:rPr>
          <w:ins w:id="3332" w:author="Gib Hemani" w:date="2014-03-17T19:20:00Z"/>
        </w:rPr>
        <w:pPrChange w:id="3333" w:author="Gib Hemani" w:date="2014-03-17T19:20:00Z">
          <w:pPr>
            <w:pStyle w:val="Heading3"/>
          </w:pPr>
        </w:pPrChange>
      </w:pPr>
      <w:bookmarkStart w:id="3334" w:name="_Toc256711636"/>
      <w:ins w:id="3335" w:author="Gib Hemani" w:date="2014-03-17T19:20:00Z">
        <w:r>
          <w:t xml:space="preserve">Box 3: </w:t>
        </w:r>
        <w:r w:rsidRPr="00890F9C">
          <w:t>The missing heritability</w:t>
        </w:r>
        <w:bookmarkEnd w:id="3334"/>
      </w:ins>
    </w:p>
    <w:p w14:paraId="5AAF97BD" w14:textId="77777777" w:rsidR="007B52CF" w:rsidRPr="007B52CF" w:rsidRDefault="007B52CF">
      <w:pPr>
        <w:rPr>
          <w:ins w:id="3336" w:author="Gib Hemani" w:date="2014-03-17T19:20:00Z"/>
        </w:rPr>
        <w:pPrChange w:id="3337" w:author="Gib Hemani" w:date="2014-03-17T19:20:00Z">
          <w:pPr>
            <w:pStyle w:val="Heading3"/>
          </w:pPr>
        </w:pPrChange>
      </w:pPr>
    </w:p>
    <w:p w14:paraId="6DBDDF4F" w14:textId="77777777" w:rsidR="007B52CF" w:rsidRPr="00890F9C" w:rsidRDefault="007B52CF" w:rsidP="007B52CF">
      <w:pPr>
        <w:rPr>
          <w:ins w:id="3338" w:author="Gib Hemani" w:date="2014-03-17T19:20:00Z"/>
        </w:rPr>
      </w:pPr>
      <w:ins w:id="3339" w:author="Gib Hemani" w:date="2014-03-17T19:20:00Z">
        <w:r w:rsidRPr="00890F9C">
          <w:t xml:space="preserve">By definition, epistasis does not have a direct 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nexus to declaring that they interact is that they have an </w:t>
        </w:r>
        <w:proofErr w:type="spellStart"/>
        <w:r w:rsidRPr="00890F9C">
          <w:t>epistatic</w:t>
        </w:r>
        <w:proofErr w:type="spellEnd"/>
        <w:r w:rsidRPr="00890F9C">
          <w:t xml:space="preserve"> effect that does not contribute to additive genetic variation. In principle, the total additive genetic variance accounted for by interacting SNPs can be captured by a standard, suitably powered GWA</w:t>
        </w:r>
        <w:r>
          <w:t>S</w:t>
        </w:r>
        <w:r w:rsidRPr="00890F9C">
          <w:t xml:space="preserve"> searching for additive effects.</w:t>
        </w:r>
      </w:ins>
    </w:p>
    <w:p w14:paraId="282CD2DC" w14:textId="77777777" w:rsidR="007B52CF" w:rsidRPr="00890F9C" w:rsidRDefault="007B52CF" w:rsidP="007B52CF">
      <w:pPr>
        <w:rPr>
          <w:ins w:id="3340" w:author="Gib Hemani" w:date="2014-03-17T19:20:00Z"/>
        </w:rPr>
      </w:pPr>
    </w:p>
    <w:p w14:paraId="5AA210D2" w14:textId="67A32F51" w:rsidR="007B52CF" w:rsidRPr="00890F9C" w:rsidRDefault="007B52CF" w:rsidP="007B52CF">
      <w:pPr>
        <w:rPr>
          <w:ins w:id="3341" w:author="Gib Hemani" w:date="2014-03-17T19:20:00Z"/>
        </w:rPr>
      </w:pPr>
      <w:ins w:id="3342" w:author="Gib Hemani" w:date="2014-03-17T19:20:00Z">
        <w:r w:rsidRPr="00890F9C">
          <w:t>The metric of missing heritability emerges from two variables</w:t>
        </w:r>
        <w:r>
          <w:t>:</w:t>
        </w:r>
        <w:r w:rsidRPr="00890F9C">
          <w:t xml:space="preserve"> the tally of genetic effects uncovered and the estimate of the trait's h</w:t>
        </w:r>
        <w:r w:rsidRPr="00890F9C">
          <w:rPr>
            <w:vertAlign w:val="superscript"/>
          </w:rPr>
          <w:t>2</w:t>
        </w:r>
        <w:r w:rsidRPr="00890F9C">
          <w:t xml:space="preserve">. In each case epistasis may have a subtle part to play. Firstly, some theoretical studies postulate that if, for some interacting loci, the </w:t>
        </w:r>
        <w:proofErr w:type="spellStart"/>
        <w:r w:rsidRPr="00890F9C">
          <w:t>epistatic</w:t>
        </w:r>
        <w:proofErr w:type="spellEnd"/>
        <w:r w:rsidRPr="00890F9C">
          <w:t xml:space="preserve"> variance is large compared to the additive variance, searching for </w:t>
        </w:r>
        <w:proofErr w:type="spellStart"/>
        <w:r w:rsidRPr="00890F9C">
          <w:t>epistatic</w:t>
        </w:r>
        <w:proofErr w:type="spellEnd"/>
        <w:r w:rsidRPr="00890F9C">
          <w:t xml:space="preserve"> effects might be one way to uncover loci with additive variance with more power than searching for the additive effects directly.</w:t>
        </w:r>
        <w:r w:rsidRPr="00890F9C">
          <w:fldChar w:fldCharType="begin" w:fldLock="1"/>
        </w:r>
      </w:ins>
      <w:r w:rsidR="005C48AB">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ins w:id="3343" w:author="Gib Hemani" w:date="2014-03-17T19:20:00Z">
        <w:r w:rsidRPr="00890F9C">
          <w:fldChar w:fldCharType="separate"/>
        </w:r>
      </w:ins>
      <w:r w:rsidR="005C48AB" w:rsidRPr="005C48AB">
        <w:rPr>
          <w:noProof/>
          <w:vertAlign w:val="superscript"/>
        </w:rPr>
        <w:t>115</w:t>
      </w:r>
      <w:ins w:id="3344" w:author="Gib Hemani" w:date="2014-03-17T19:20:00Z">
        <w:r w:rsidRPr="00890F9C">
          <w:fldChar w:fldCharType="end"/>
        </w:r>
        <w:r w:rsidRPr="00890F9C">
          <w:t xml:space="preserve"> Such instances might arise if the trait has a large </w:t>
        </w:r>
        <w:r w:rsidRPr="00890F9C">
          <w:rPr>
            <w:b/>
          </w:rPr>
          <w:t>mutational target size</w:t>
        </w:r>
        <w:r w:rsidRPr="00890F9C">
          <w:t xml:space="preserve"> and is under direct selection.</w:t>
        </w:r>
        <w:r w:rsidRPr="00890F9C">
          <w:fldChar w:fldCharType="begin" w:fldLock="1"/>
        </w:r>
      </w:ins>
      <w:r w:rsidR="005C48AB">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"&lt;sup&gt;113&lt;/sup&gt;" }, "properties" : { "noteIndex" : 0 }, "schema" : "https://github.com/citation-style-language/schema/raw/master/csl-citation.json" }</w:instrText>
      </w:r>
      <w:ins w:id="3345" w:author="Gib Hemani" w:date="2014-03-17T19:20:00Z">
        <w:r w:rsidRPr="00890F9C">
          <w:fldChar w:fldCharType="separate"/>
        </w:r>
      </w:ins>
      <w:r w:rsidR="005C48AB" w:rsidRPr="005C48AB">
        <w:rPr>
          <w:noProof/>
          <w:vertAlign w:val="superscript"/>
        </w:rPr>
        <w:t>113</w:t>
      </w:r>
      <w:ins w:id="3346" w:author="Gib Hemani" w:date="2014-03-17T19:20:00Z">
        <w:r w:rsidRPr="00890F9C">
          <w:fldChar w:fldCharType="end"/>
        </w:r>
        <w:r w:rsidRPr="00890F9C">
          <w:t xml:space="preserve"> This scenario does not posit that </w:t>
        </w:r>
        <w:proofErr w:type="spellStart"/>
        <w:r w:rsidRPr="00890F9C">
          <w:t>epistatic</w:t>
        </w:r>
        <w:proofErr w:type="spellEnd"/>
        <w:r w:rsidRPr="00890F9C">
          <w:t xml:space="preserve"> variance contributes to additive variance, rather, searching for epistasis may lead to the identification of variants either rare or with small additive effects that would otherwise go undetected in a standard GWAS. Some empirical evidence exists to support this hypothesis,</w:t>
        </w:r>
        <w:r w:rsidRPr="00890F9C">
          <w:fldChar w:fldCharType="begin" w:fldLock="1"/>
        </w:r>
      </w:ins>
      <w:r w:rsidR="005C48AB">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        From Duplicate 1 (                   BOOST: A fast approach to detecting gene-gene interactions in genome-wide case-control studies                 - Wan, X; Yang, C; Yang, Q; Xue, H; Fan, X; Tang, N L; Yu, W )\n                \nWan, Xiang\nYang, Can\nYang, Qiang\nXue, Hong\nFan, Xiaodan\nTang, Nelson L S\nYu, Weichuan\nResearch Support, Non-U.S. Gov't\nUnited States\nAmerican journal of human genetics\nAm J Hum Genet. 2010 Sep 10;87(3):325-40. doi: 10.1016/j.ajhg.2010.07.021.\n        \n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ins w:id="3347" w:author="Gib Hemani" w:date="2014-03-17T19:20:00Z">
        <w:r w:rsidRPr="00890F9C">
          <w:fldChar w:fldCharType="separate"/>
        </w:r>
      </w:ins>
      <w:r w:rsidR="005C48AB" w:rsidRPr="005C48AB">
        <w:rPr>
          <w:noProof/>
          <w:vertAlign w:val="superscript"/>
        </w:rPr>
        <w:t>19,21</w:t>
      </w:r>
      <w:ins w:id="3348" w:author="Gib Hemani" w:date="2014-03-17T19:20:00Z">
        <w:r w:rsidRPr="00890F9C">
          <w:fldChar w:fldCharType="end"/>
        </w:r>
        <w:r w:rsidRPr="00890F9C">
          <w:t xml:space="preserve"> however it is unlikely to be a widespread phenomenon</w:t>
        </w:r>
        <w:r w:rsidRPr="00890F9C">
          <w:fldChar w:fldCharType="begin" w:fldLock="1"/>
        </w:r>
      </w:ins>
      <w:r w:rsidR="005C48AB">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"&lt;sup&gt;116&lt;/sup&gt;" }, "properties" : { "noteIndex" : 0 }, "schema" : "https://github.com/citation-style-language/schema/raw/master/csl-citation.json" }</w:instrText>
      </w:r>
      <w:ins w:id="3349" w:author="Gib Hemani" w:date="2014-03-17T19:20:00Z">
        <w:r w:rsidRPr="00890F9C">
          <w:fldChar w:fldCharType="separate"/>
        </w:r>
      </w:ins>
      <w:r w:rsidR="005C48AB" w:rsidRPr="005C48AB">
        <w:rPr>
          <w:noProof/>
          <w:vertAlign w:val="superscript"/>
        </w:rPr>
        <w:t>116</w:t>
      </w:r>
      <w:ins w:id="3350" w:author="Gib Hemani" w:date="2014-03-17T19:20:00Z">
        <w:r w:rsidRPr="00890F9C">
          <w:fldChar w:fldCharType="end"/>
        </w:r>
        <w:r w:rsidRPr="00890F9C">
          <w:t xml:space="preserve"> and theory shows that even in complex multi-locus </w:t>
        </w:r>
        <w:proofErr w:type="spellStart"/>
        <w:r w:rsidRPr="00890F9C">
          <w:t>epistatic</w:t>
        </w:r>
        <w:proofErr w:type="spellEnd"/>
        <w:r w:rsidRPr="00890F9C">
          <w:t xml:space="preserve"> patterns marginal additive effects are necessary to produce measurable additive variance for a trait.</w:t>
        </w:r>
        <w:r w:rsidRPr="00890F9C">
          <w:fldChar w:fldCharType="begin" w:fldLock="1"/>
        </w:r>
      </w:ins>
      <w:r w:rsidR="005C48AB">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"&lt;sup&gt;117&lt;/sup&gt;" }, "properties" : { "noteIndex" : 0 }, "schema" : "https://github.com/citation-style-language/schema/raw/master/csl-citation.json" }</w:instrText>
      </w:r>
      <w:ins w:id="3351" w:author="Gib Hemani" w:date="2014-03-17T19:20:00Z">
        <w:r w:rsidRPr="00890F9C">
          <w:fldChar w:fldCharType="separate"/>
        </w:r>
      </w:ins>
      <w:r w:rsidR="005C48AB" w:rsidRPr="005C48AB">
        <w:rPr>
          <w:noProof/>
          <w:vertAlign w:val="superscript"/>
        </w:rPr>
        <w:t>117</w:t>
      </w:r>
      <w:ins w:id="3352" w:author="Gib Hemani" w:date="2014-03-17T19:20:00Z">
        <w:r w:rsidRPr="00890F9C">
          <w:fldChar w:fldCharType="end"/>
        </w:r>
      </w:ins>
    </w:p>
    <w:p w14:paraId="166C2C65" w14:textId="77777777" w:rsidR="007B52CF" w:rsidRPr="00890F9C" w:rsidRDefault="007B52CF" w:rsidP="007B52CF">
      <w:pPr>
        <w:rPr>
          <w:ins w:id="3353" w:author="Gib Hemani" w:date="2014-03-17T19:20:00Z"/>
        </w:rPr>
      </w:pPr>
    </w:p>
    <w:p w14:paraId="4EEFEBF1" w14:textId="3F641907" w:rsidR="007B52CF" w:rsidRPr="00890F9C" w:rsidRDefault="007B52CF" w:rsidP="007B52CF">
      <w:pPr>
        <w:rPr>
          <w:ins w:id="3354" w:author="Gib Hemani" w:date="2014-03-17T19:20:00Z"/>
        </w:rPr>
      </w:pPr>
      <w:ins w:id="3355" w:author="Gib Hemani" w:date="2014-03-17T19:20:00Z">
        <w:r w:rsidRPr="00890F9C">
          <w:t>Secondly, because the direct estimation of non-additive genetic variation is almost always intractable, its contribution to the resemblance between relatives is unknown.</w:t>
        </w:r>
        <w:r w:rsidRPr="00890F9C">
          <w:fldChar w:fldCharType="begin" w:fldLock="1"/>
        </w:r>
      </w:ins>
      <w:r w:rsidR="005C48AB">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ins w:id="3356" w:author="Gib Hemani" w:date="2014-03-17T19:20:00Z">
        <w:r w:rsidRPr="00890F9C">
          <w:fldChar w:fldCharType="separate"/>
        </w:r>
      </w:ins>
      <w:r w:rsidR="005C48AB" w:rsidRPr="005C48AB">
        <w:rPr>
          <w:noProof/>
          <w:vertAlign w:val="superscript"/>
        </w:rPr>
        <w:t>1</w:t>
      </w:r>
      <w:ins w:id="3357" w:author="Gib Hemani" w:date="2014-03-17T19:20:00Z">
        <w:r w:rsidRPr="00890F9C">
          <w:fldChar w:fldCharType="end"/>
        </w:r>
        <w:r w:rsidRPr="00890F9C">
          <w:t xml:space="preserve"> Thus, it is possible that under certain experimental designs heritability estimates are inflated through contamination from non-additive variation.</w:t>
        </w:r>
        <w:r w:rsidRPr="00890F9C">
          <w:fldChar w:fldCharType="begin" w:fldLock="1"/>
        </w:r>
      </w:ins>
      <w:r w:rsidR="005C48AB">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"&lt;sup&gt;118&lt;/sup&gt;" }, "properties" : { "noteIndex" : 0 }, "schema" : "https://github.com/citation-style-language/schema/raw/master/csl-citation.json" }</w:instrText>
      </w:r>
      <w:ins w:id="3358" w:author="Gib Hemani" w:date="2014-03-17T19:20:00Z">
        <w:r w:rsidRPr="00890F9C">
          <w:fldChar w:fldCharType="separate"/>
        </w:r>
      </w:ins>
      <w:r w:rsidR="005C48AB" w:rsidRPr="005C48AB">
        <w:rPr>
          <w:noProof/>
          <w:vertAlign w:val="superscript"/>
        </w:rPr>
        <w:t>118</w:t>
      </w:r>
      <w:ins w:id="3359" w:author="Gib Hemani" w:date="2014-03-17T19:20:00Z">
        <w:r w:rsidRPr="00890F9C">
          <w:fldChar w:fldCharType="end"/>
        </w:r>
        <w:r w:rsidRPr="00890F9C">
          <w:t xml:space="preserve"> To what extent is this realistically a problem and how reliably can it be measured? A recent theoretical study gained much attention after demonstrating that redundancy amongst biological pathways could create an illusion of additive genetic variance in twin studies</w:t>
        </w:r>
        <w:r w:rsidRPr="00890F9C">
          <w:fldChar w:fldCharType="begin" w:fldLock="1"/>
        </w:r>
      </w:ins>
      <w:r w:rsidR="005C48AB">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ins w:id="3360" w:author="Gib Hemani" w:date="2014-03-17T19:20:00Z">
        <w:r w:rsidRPr="00890F9C">
          <w:fldChar w:fldCharType="separate"/>
        </w:r>
      </w:ins>
      <w:r w:rsidR="005C48AB" w:rsidRPr="005C48AB">
        <w:rPr>
          <w:noProof/>
          <w:vertAlign w:val="superscript"/>
        </w:rPr>
        <w:t>23</w:t>
      </w:r>
      <w:ins w:id="3361" w:author="Gib Hemani" w:date="2014-03-17T19:20:00Z">
        <w:r w:rsidRPr="00890F9C">
          <w:fldChar w:fldCharType="end"/>
        </w:r>
        <w:r w:rsidRPr="00890F9C">
          <w:t xml:space="preserve"> (provided that large common environmental effects were present</w:t>
        </w:r>
        <w:r w:rsidRPr="00890F9C">
          <w:fldChar w:fldCharType="begin" w:fldLock="1"/>
        </w:r>
      </w:ins>
      <w:r w:rsidR="005C48AB">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"&lt;sup&gt;119&lt;/sup&gt;" }, "properties" : { "noteIndex" : 0 }, "schema" : "https://github.com/citation-style-language/schema/raw/master/csl-citation.json" }</w:instrText>
      </w:r>
      <w:ins w:id="3362" w:author="Gib Hemani" w:date="2014-03-17T19:20:00Z">
        <w:r w:rsidRPr="00890F9C">
          <w:fldChar w:fldCharType="separate"/>
        </w:r>
      </w:ins>
      <w:r w:rsidR="005C48AB" w:rsidRPr="005C48AB">
        <w:rPr>
          <w:noProof/>
          <w:vertAlign w:val="superscript"/>
        </w:rPr>
        <w:t>119</w:t>
      </w:r>
      <w:ins w:id="3363" w:author="Gib Hemani" w:date="2014-03-17T19:20:00Z">
        <w:r w:rsidRPr="00890F9C">
          <w:fldChar w:fldCharType="end"/>
        </w:r>
        <w:r w:rsidRPr="00890F9C">
          <w:t>). Indeed it is a known issue in such study designs that, although it is not the most parsimonious model, a combination of non-additive variation and common environmental variation can lead to a significant additive parameter.</w:t>
        </w:r>
        <w:r w:rsidRPr="00890F9C">
          <w:fldChar w:fldCharType="begin" w:fldLock="1"/>
        </w:r>
      </w:ins>
      <w:r w:rsidR="005C48AB">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"&lt;sup&gt;120&lt;/sup&gt;" }, "properties" : { "noteIndex" : 0 }, "schema" : "https://github.com/citation-style-language/schema/raw/master/csl-citation.json" }</w:instrText>
      </w:r>
      <w:ins w:id="3364" w:author="Gib Hemani" w:date="2014-03-17T19:20:00Z">
        <w:r w:rsidRPr="00890F9C">
          <w:fldChar w:fldCharType="separate"/>
        </w:r>
      </w:ins>
      <w:r w:rsidR="005C48AB" w:rsidRPr="005C48AB">
        <w:rPr>
          <w:noProof/>
          <w:vertAlign w:val="superscript"/>
        </w:rPr>
        <w:t>120</w:t>
      </w:r>
      <w:ins w:id="3365" w:author="Gib Hemani" w:date="2014-03-17T19:20:00Z">
        <w:r w:rsidRPr="00890F9C">
          <w:fldChar w:fldCharType="end"/>
        </w:r>
        <w:r w:rsidRPr="00890F9C">
          <w:t xml:space="preserve"> </w:t>
        </w:r>
      </w:ins>
    </w:p>
    <w:p w14:paraId="653B60CE" w14:textId="77777777" w:rsidR="007B52CF" w:rsidRPr="00890F9C" w:rsidRDefault="007B52CF" w:rsidP="007B52CF">
      <w:pPr>
        <w:rPr>
          <w:ins w:id="3366" w:author="Gib Hemani" w:date="2014-03-17T19:20:00Z"/>
        </w:rPr>
      </w:pPr>
    </w:p>
    <w:p w14:paraId="31FD9A06" w14:textId="41765747" w:rsidR="007B52CF" w:rsidRPr="00890F9C" w:rsidRDefault="007B52CF" w:rsidP="007B52CF">
      <w:pPr>
        <w:rPr>
          <w:ins w:id="3367" w:author="Gib Hemani" w:date="2014-03-17T19:20:00Z"/>
        </w:rPr>
      </w:pPr>
      <w:ins w:id="3368" w:author="Gib Hemani" w:date="2014-03-17T19:20:00Z">
        <w:r w:rsidRPr="00890F9C">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Pr="00890F9C">
          <w:fldChar w:fldCharType="begin" w:fldLock="1"/>
        </w:r>
      </w:ins>
      <w:r w:rsidR="005C48AB">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"&lt;sup&gt;121&lt;/sup&gt;" }, "properties" : { "noteIndex" : 0 }, "schema" : "https://github.com/citation-style-language/schema/raw/master/csl-citation.json" }</w:instrText>
      </w:r>
      <w:ins w:id="3369" w:author="Gib Hemani" w:date="2014-03-17T19:20:00Z">
        <w:r w:rsidRPr="00890F9C">
          <w:fldChar w:fldCharType="separate"/>
        </w:r>
      </w:ins>
      <w:r w:rsidR="005C48AB" w:rsidRPr="005C48AB">
        <w:rPr>
          <w:noProof/>
          <w:vertAlign w:val="superscript"/>
        </w:rPr>
        <w:t>121</w:t>
      </w:r>
      <w:ins w:id="3370" w:author="Gib Hemani" w:date="2014-03-17T19:20:00Z">
        <w:r w:rsidRPr="00890F9C">
          <w:fldChar w:fldCharType="end"/>
        </w:r>
        <w:r w:rsidRPr="00890F9C">
          <w:t xml:space="preserve"> but h</w:t>
        </w:r>
        <w:r w:rsidRPr="00890F9C">
          <w:rPr>
            <w:vertAlign w:val="superscript"/>
          </w:rPr>
          <w:t>2</w:t>
        </w:r>
        <w:r w:rsidRPr="00890F9C">
          <w:t xml:space="preserve"> estimates for BMI are much higher from twin studies than from family studies,</w:t>
        </w:r>
        <w:r w:rsidRPr="00890F9C">
          <w:fldChar w:fldCharType="begin" w:fldLock="1"/>
        </w:r>
      </w:ins>
      <w:r w:rsidR="005C48AB">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"&lt;sup&gt;122&lt;/sup&gt;" }, "properties" : { "noteIndex" : 0 }, "schema" : "https://github.com/citation-style-language/schema/raw/master/csl-citation.json" }</w:instrText>
      </w:r>
      <w:ins w:id="3371" w:author="Gib Hemani" w:date="2014-03-17T19:20:00Z">
        <w:r w:rsidRPr="00890F9C">
          <w:fldChar w:fldCharType="separate"/>
        </w:r>
      </w:ins>
      <w:r w:rsidR="005C48AB" w:rsidRPr="005C48AB">
        <w:rPr>
          <w:noProof/>
          <w:vertAlign w:val="superscript"/>
        </w:rPr>
        <w:t>122</w:t>
      </w:r>
      <w:ins w:id="3372" w:author="Gib Hemani" w:date="2014-03-17T19:20:00Z">
        <w:r w:rsidRPr="00890F9C">
          <w:fldChar w:fldCharType="end"/>
        </w:r>
        <w:r w:rsidRPr="00890F9C">
          <w:t xml:space="preserve"> suggesting that height is probably mostly influenced by additive effects but there is the potential for non-additive effects to play an important role in BMI.</w:t>
        </w:r>
      </w:ins>
    </w:p>
    <w:p w14:paraId="06A089D4" w14:textId="77777777" w:rsidR="00861036" w:rsidRDefault="00861036" w:rsidP="00894474">
      <w:pPr>
        <w:pStyle w:val="Heading2"/>
        <w:rPr>
          <w:ins w:id="3373" w:author="Gib Hemani" w:date="2014-03-17T21:33:00Z"/>
        </w:rPr>
      </w:pPr>
    </w:p>
    <w:p w14:paraId="7748EEEB" w14:textId="4402AE19" w:rsidR="00671CFD" w:rsidRPr="00671CFD" w:rsidRDefault="00671CFD" w:rsidP="00671CFD">
      <w:pPr>
        <w:pStyle w:val="Heading2"/>
        <w:rPr>
          <w:ins w:id="3374" w:author="Gib Hemani" w:date="2014-03-17T21:33:00Z"/>
        </w:rPr>
      </w:pPr>
      <w:bookmarkStart w:id="3375" w:name="_Toc256711637"/>
      <w:ins w:id="3376" w:author="Gib Hemani" w:date="2014-03-17T21:33:00Z">
        <w:r>
          <w:t>Box 4: Genetic prediction</w:t>
        </w:r>
        <w:bookmarkEnd w:id="3375"/>
      </w:ins>
    </w:p>
    <w:p w14:paraId="69297A62" w14:textId="77777777" w:rsidR="00671CFD" w:rsidRPr="00671CFD" w:rsidRDefault="00671CFD">
      <w:pPr>
        <w:rPr>
          <w:ins w:id="3377" w:author="Gib Hemani" w:date="2014-03-17T21:32:00Z"/>
        </w:rPr>
        <w:pPrChange w:id="3378" w:author="Gib Hemani" w:date="2014-03-17T21:33:00Z">
          <w:pPr>
            <w:pStyle w:val="Heading2"/>
          </w:pPr>
        </w:pPrChange>
      </w:pPr>
    </w:p>
    <w:p w14:paraId="39E337A8" w14:textId="6F8753D1" w:rsidR="00671CFD" w:rsidRPr="00890F9C" w:rsidRDefault="00671CFD" w:rsidP="00671CFD">
      <w:pPr>
        <w:rPr>
          <w:ins w:id="3379" w:author="Gib Hemani" w:date="2014-03-17T21:33:00Z"/>
        </w:rPr>
      </w:pPr>
      <w:ins w:id="3380" w:author="Gib Hemani" w:date="2014-03-17T21:33:00Z">
        <w:r w:rsidRPr="00890F9C">
          <w:t>A potential direct translation of large-scale genetic studies into medical practice is to use knowledge of an individual’s genetic profile to predict phenotypic outcomes.</w:t>
        </w:r>
        <w:r w:rsidRPr="00890F9C">
          <w:fldChar w:fldCharType="begin" w:fldLock="1"/>
        </w:r>
      </w:ins>
      <w:r w:rsidR="005C48AB">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"&lt;sup&gt;123&lt;/sup&gt;" }, "properties" : { "noteIndex" : 0 }, "schema" : "https://github.com/citation-style-language/schema/raw/master/csl-citation.json" }</w:instrText>
      </w:r>
      <w:ins w:id="3381" w:author="Gib Hemani" w:date="2014-03-17T21:33:00Z">
        <w:r w:rsidRPr="00890F9C">
          <w:fldChar w:fldCharType="separate"/>
        </w:r>
      </w:ins>
      <w:r w:rsidR="005C48AB" w:rsidRPr="005C48AB">
        <w:rPr>
          <w:noProof/>
          <w:vertAlign w:val="superscript"/>
        </w:rPr>
        <w:t>123</w:t>
      </w:r>
      <w:ins w:id="3382" w:author="Gib Hemani" w:date="2014-03-17T21:33:00Z">
        <w:r w:rsidRPr="00890F9C">
          <w:fldChar w:fldCharType="end"/>
        </w:r>
        <w:r w:rsidRPr="00890F9C">
          <w:t xml:space="preserve"> There are two main limiting factors in the accuracy of predicting phenotypes through genetic profiles. First, the maximum prediction accuracy is limited by the trait heritability.</w:t>
        </w:r>
        <w:r w:rsidRPr="00890F9C">
          <w:fldChar w:fldCharType="begin" w:fldLock="1"/>
        </w:r>
      </w:ins>
      <w:r w:rsidR="005C48AB">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"&lt;sup&gt;124&lt;/sup&gt;" }, "properties" : { "noteIndex" : 0 }, "schema" : "https://github.com/citation-style-language/schema/raw/master/csl-citation.json" }</w:instrText>
      </w:r>
      <w:ins w:id="3383" w:author="Gib Hemani" w:date="2014-03-17T21:33:00Z">
        <w:r w:rsidRPr="00890F9C">
          <w:fldChar w:fldCharType="separate"/>
        </w:r>
      </w:ins>
      <w:r w:rsidR="005C48AB" w:rsidRPr="005C48AB">
        <w:rPr>
          <w:noProof/>
          <w:vertAlign w:val="superscript"/>
        </w:rPr>
        <w:t>124</w:t>
      </w:r>
      <w:ins w:id="3384" w:author="Gib Hemani" w:date="2014-03-17T21:33:00Z">
        <w:r w:rsidRPr="00890F9C">
          <w:fldChar w:fldCharType="end"/>
        </w:r>
        <w:r w:rsidRPr="00890F9C">
          <w:t xml:space="preserve"> And second, the accuracy in which the genetic profile predicts the phenotype is dependent on the accurate estimation of the underlying genetic effects.</w:t>
        </w:r>
        <w:r w:rsidRPr="00890F9C">
          <w:fldChar w:fldCharType="begin" w:fldLock="1"/>
        </w:r>
      </w:ins>
      <w:r w:rsidR="005C48A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"&lt;sup&gt;125&lt;/sup&gt;" }, "properties" : { "noteIndex" : 0 }, "schema" : "https://github.com/citation-style-language/schema/raw/master/csl-citation.json" }</w:instrText>
      </w:r>
      <w:ins w:id="3385" w:author="Gib Hemani" w:date="2014-03-17T21:33:00Z">
        <w:r w:rsidRPr="00890F9C">
          <w:fldChar w:fldCharType="separate"/>
        </w:r>
      </w:ins>
      <w:r w:rsidR="005C48AB" w:rsidRPr="005C48AB">
        <w:rPr>
          <w:noProof/>
          <w:vertAlign w:val="superscript"/>
        </w:rPr>
        <w:t>125</w:t>
      </w:r>
      <w:ins w:id="3386" w:author="Gib Hemani" w:date="2014-03-17T21:33:00Z">
        <w:r w:rsidRPr="00890F9C">
          <w:fldChar w:fldCharType="end"/>
        </w:r>
        <w:r w:rsidRPr="00890F9C">
          <w:t xml:space="preserve"> In this context, is the inclusion of </w:t>
        </w:r>
        <w:proofErr w:type="spellStart"/>
        <w:r w:rsidRPr="00890F9C">
          <w:t>epistatic</w:t>
        </w:r>
        <w:proofErr w:type="spellEnd"/>
        <w:r w:rsidRPr="00890F9C">
          <w:t xml:space="preserve"> effects into genetic scores important for improving genetic prediction in complex traits?</w:t>
        </w:r>
      </w:ins>
    </w:p>
    <w:p w14:paraId="5CDAEC37" w14:textId="77777777" w:rsidR="00671CFD" w:rsidRPr="00890F9C" w:rsidRDefault="00671CFD" w:rsidP="00671CFD">
      <w:pPr>
        <w:rPr>
          <w:ins w:id="3387" w:author="Gib Hemani" w:date="2014-03-17T21:33:00Z"/>
        </w:rPr>
      </w:pPr>
    </w:p>
    <w:p w14:paraId="55A4DF0F" w14:textId="3736A352" w:rsidR="00671CFD" w:rsidRPr="00890F9C" w:rsidRDefault="00671CFD" w:rsidP="00671CFD">
      <w:pPr>
        <w:rPr>
          <w:ins w:id="3388" w:author="Gib Hemani" w:date="2014-03-17T21:33:00Z"/>
        </w:rPr>
      </w:pPr>
      <w:ins w:id="3389" w:author="Gib Hemani" w:date="2014-03-17T21:33:00Z">
        <w:r w:rsidRPr="00890F9C">
          <w:t xml:space="preserve">With estimates of narrow-sense heritability obtainable for complex traits, one can estimate the maximum prediction accuracy under the assumption of perfect knowledge of all additive genetic effects. Conversely, our inability to estimate broad-sense heritability therefore makes it difficult to quantify the potential improvements that the inclusion of non-additive effects might incur. For highly heritable traits it is unlikely that non-additive genetic variance will form a large component of phenotypic variance, and therefore the inclusion of </w:t>
        </w:r>
        <w:proofErr w:type="spellStart"/>
        <w:r w:rsidRPr="00890F9C">
          <w:t>epistatic</w:t>
        </w:r>
        <w:proofErr w:type="spellEnd"/>
        <w:r w:rsidRPr="00890F9C">
          <w:t xml:space="preserve"> effects in genetic profile scores will not improve prediction accuracy. However one might speculate that non-additive variance could have a significant influence on the phenotypic outcome of more lowly heritable traits, and this may include </w:t>
        </w:r>
        <w:proofErr w:type="spellStart"/>
        <w:r w:rsidRPr="00890F9C">
          <w:t>endophenotypes</w:t>
        </w:r>
        <w:proofErr w:type="spellEnd"/>
        <w:r w:rsidRPr="00890F9C">
          <w:t xml:space="preserve"> such as methylation</w:t>
        </w:r>
        <w:r w:rsidRPr="00890F9C">
          <w:fldChar w:fldCharType="begin" w:fldLock="1"/>
        </w:r>
      </w:ins>
      <w:r w:rsidR="005C48AB">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"&lt;sup&gt;126,127&lt;/sup&gt;" }, "properties" : { "noteIndex" : 0 }, "schema" : "https://github.com/citation-style-language/schema/raw/master/csl-citation.json" }</w:instrText>
      </w:r>
      <w:ins w:id="3390" w:author="Gib Hemani" w:date="2014-03-17T21:33:00Z">
        <w:r w:rsidRPr="00890F9C">
          <w:fldChar w:fldCharType="separate"/>
        </w:r>
      </w:ins>
      <w:r w:rsidR="005C48AB" w:rsidRPr="005C48AB">
        <w:rPr>
          <w:noProof/>
          <w:vertAlign w:val="superscript"/>
        </w:rPr>
        <w:t>126,127</w:t>
      </w:r>
      <w:ins w:id="3391" w:author="Gib Hemani" w:date="2014-03-17T21:33:00Z">
        <w:r w:rsidRPr="00890F9C">
          <w:fldChar w:fldCharType="end"/>
        </w:r>
        <w:r w:rsidRPr="00890F9C">
          <w:t xml:space="preserve"> or gene expression levels.</w:t>
        </w:r>
        <w:r w:rsidRPr="00890F9C">
          <w:fldChar w:fldCharType="begin" w:fldLock="1"/>
        </w:r>
      </w:ins>
      <w:r w:rsidR="005C48AB">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"&lt;sup&gt;96&lt;/sup&gt;" }, "properties" : { "noteIndex" : 0 }, "schema" : "https://github.com/citation-style-language/schema/raw/master/csl-citation.json" }</w:instrText>
      </w:r>
      <w:ins w:id="3392" w:author="Gib Hemani" w:date="2014-03-17T21:33:00Z">
        <w:r w:rsidRPr="00890F9C">
          <w:fldChar w:fldCharType="separate"/>
        </w:r>
      </w:ins>
      <w:r w:rsidR="005C48AB" w:rsidRPr="005C48AB">
        <w:rPr>
          <w:noProof/>
          <w:vertAlign w:val="superscript"/>
        </w:rPr>
        <w:t>96</w:t>
      </w:r>
      <w:ins w:id="3393" w:author="Gib Hemani" w:date="2014-03-17T21:33:00Z">
        <w:r w:rsidRPr="00890F9C">
          <w:fldChar w:fldCharType="end"/>
        </w:r>
      </w:ins>
    </w:p>
    <w:p w14:paraId="310E1D90" w14:textId="77777777" w:rsidR="00671CFD" w:rsidRPr="00890F9C" w:rsidRDefault="00671CFD" w:rsidP="00671CFD">
      <w:pPr>
        <w:rPr>
          <w:ins w:id="3394" w:author="Gib Hemani" w:date="2014-03-17T21:33:00Z"/>
        </w:rPr>
      </w:pPr>
    </w:p>
    <w:p w14:paraId="0590F25C" w14:textId="6FCD2FFE" w:rsidR="00671CFD" w:rsidRPr="00890F9C" w:rsidRDefault="00671CFD" w:rsidP="00671CFD">
      <w:pPr>
        <w:rPr>
          <w:ins w:id="3395" w:author="Gib Hemani" w:date="2014-03-17T21:33:00Z"/>
        </w:rPr>
      </w:pPr>
      <w:ins w:id="3396" w:author="Gib Hemani" w:date="2014-03-17T21:33:00Z">
        <w:r w:rsidRPr="00890F9C">
          <w:t xml:space="preserve">Another limiting factor in the inclusion of </w:t>
        </w:r>
        <w:proofErr w:type="spellStart"/>
        <w:r w:rsidRPr="00890F9C">
          <w:t>epistatic</w:t>
        </w:r>
        <w:proofErr w:type="spellEnd"/>
        <w:r w:rsidRPr="00890F9C">
          <w:t xml:space="preserve"> effects for genetic prediction is that, even assuming a significant non-additive genetic component, it is demonstrably hard to obtain reliable estimates of </w:t>
        </w:r>
        <w:proofErr w:type="spellStart"/>
        <w:r w:rsidRPr="00890F9C">
          <w:t>epistatic</w:t>
        </w:r>
        <w:proofErr w:type="spellEnd"/>
        <w:r w:rsidRPr="00890F9C">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Pr="00890F9C">
          <w:fldChar w:fldCharType="begin" w:fldLock="1"/>
        </w:r>
      </w:ins>
      <w:r w:rsidR="005C48AB">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        From Duplicate 1 (                           Common polygenic variation contributes to risk of schizophrenia and bipolar disorder                         - Purcell, S.M.; Wray, N.R.; Stone, J.L.; Visscher, P.M.; O'Donovan, M.C.; Sullivan, P.F.; Sklar, P.; Ruderfer, D.M.; McQuillin, A.; Morris, D.W.; others )\n                \n        \n        \n        From Duplicate 2 (                           Common polygenic variation contributes to risk of schizophrenia and bipolar disorder                         - Purcell, S.M.; Wray, N.R.; Stone, J.L.; Visscher, P.M.; O'Donovan, M.C.; Sullivan, P.F.; Sklar, P.; Ruderfer, D.M.; McQuillin, A.; Morris, D.W.; others )\n                \n        \n        \n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"&lt;sup&gt;128&lt;/sup&gt;" }, "properties" : { "noteIndex" : 0 }, "schema" : "https://github.com/citation-style-language/schema/raw/master/csl-citation.json" }</w:instrText>
      </w:r>
      <w:ins w:id="3397" w:author="Gib Hemani" w:date="2014-03-17T21:33:00Z">
        <w:r w:rsidRPr="00890F9C">
          <w:fldChar w:fldCharType="separate"/>
        </w:r>
      </w:ins>
      <w:r w:rsidR="005C48AB" w:rsidRPr="005C48AB">
        <w:rPr>
          <w:noProof/>
          <w:vertAlign w:val="superscript"/>
        </w:rPr>
        <w:t>128</w:t>
      </w:r>
      <w:ins w:id="3398" w:author="Gib Hemani" w:date="2014-03-17T21:33:00Z">
        <w:r w:rsidRPr="00890F9C">
          <w:fldChar w:fldCharType="end"/>
        </w:r>
        <w:r w:rsidRPr="00890F9C">
          <w:t xml:space="preserve"> demonstrating that an underlying polygenic architecture will comprise numerous small effects that fail reach a stringent significance threshold. </w:t>
        </w:r>
        <w:proofErr w:type="spellStart"/>
        <w:r w:rsidRPr="00890F9C">
          <w:t>Daetwyler</w:t>
        </w:r>
        <w:proofErr w:type="spellEnd"/>
        <w:r w:rsidRPr="00890F9C">
          <w:t xml:space="preserve"> </w:t>
        </w:r>
        <w:r w:rsidRPr="00890F9C">
          <w:rPr>
            <w:i/>
          </w:rPr>
          <w:t>et al</w:t>
        </w:r>
        <w:r w:rsidRPr="00890F9C">
          <w:t>.</w:t>
        </w:r>
        <w:r w:rsidRPr="00890F9C">
          <w:fldChar w:fldCharType="begin" w:fldLock="1"/>
        </w:r>
      </w:ins>
      <w:r w:rsidR="005C48AB">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"&lt;sup&gt;125&lt;/sup&gt;" }, "properties" : { "noteIndex" : 0 }, "schema" : "https://github.com/citation-style-language/schema/raw/master/csl-citation.json" }</w:instrText>
      </w:r>
      <w:ins w:id="3399" w:author="Gib Hemani" w:date="2014-03-17T21:33:00Z">
        <w:r w:rsidRPr="00890F9C">
          <w:fldChar w:fldCharType="separate"/>
        </w:r>
      </w:ins>
      <w:r w:rsidR="005C48AB" w:rsidRPr="005C48AB">
        <w:rPr>
          <w:noProof/>
          <w:vertAlign w:val="superscript"/>
        </w:rPr>
        <w:t>125</w:t>
      </w:r>
      <w:ins w:id="3400" w:author="Gib Hemani" w:date="2014-03-17T21:33:00Z">
        <w:r w:rsidRPr="00890F9C">
          <w:fldChar w:fldCharType="end"/>
        </w:r>
        <w:r w:rsidRPr="00890F9C">
          <w:t xml:space="preserve"> showed that in addition to heritability, the prediction accuracy is also a function of the ratio of the number of effects influencing the trait (often modeled as the number of independent markers in the genome) and the sample size.</w:t>
        </w:r>
        <w:r w:rsidRPr="00890F9C">
          <w:fldChar w:fldCharType="begin" w:fldLock="1"/>
        </w:r>
      </w:ins>
      <w:r w:rsidR="005C48AB">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"&lt;sup&gt;125,129&lt;/sup&gt;" }, "properties" : { "noteIndex" : 0 }, "schema" : "https://github.com/citation-style-language/schema/raw/master/csl-citation.json" }</w:instrText>
      </w:r>
      <w:ins w:id="3401" w:author="Gib Hemani" w:date="2014-03-17T21:33:00Z">
        <w:r w:rsidRPr="00890F9C">
          <w:fldChar w:fldCharType="separate"/>
        </w:r>
      </w:ins>
      <w:r w:rsidR="005C48AB" w:rsidRPr="005C48AB">
        <w:rPr>
          <w:noProof/>
          <w:vertAlign w:val="superscript"/>
        </w:rPr>
        <w:t>125,129</w:t>
      </w:r>
      <w:ins w:id="3402" w:author="Gib Hemani" w:date="2014-03-17T21:33:00Z">
        <w:r w:rsidRPr="00890F9C">
          <w:fldChar w:fldCharType="end"/>
        </w:r>
        <w:r w:rsidRPr="00890F9C">
          <w:t xml:space="preserve"> Therefore, for most complex traits that are polygenic in nature it is necessary to use extremely large sample sizes.</w:t>
        </w:r>
        <w:r w:rsidRPr="00890F9C">
          <w:fldChar w:fldCharType="begin" w:fldLock="1"/>
        </w:r>
      </w:ins>
      <w:r w:rsidR="005C48AB">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"&lt;sup&gt;130&lt;/sup&gt;" }, "properties" : { "noteIndex" : 0 }, "schema" : "https://github.com/citation-style-language/schema/raw/master/csl-citation.json" }</w:instrText>
      </w:r>
      <w:ins w:id="3403" w:author="Gib Hemani" w:date="2014-03-17T21:33:00Z">
        <w:r w:rsidRPr="00890F9C">
          <w:fldChar w:fldCharType="separate"/>
        </w:r>
      </w:ins>
      <w:r w:rsidR="005C48AB" w:rsidRPr="005C48AB">
        <w:rPr>
          <w:noProof/>
          <w:vertAlign w:val="superscript"/>
        </w:rPr>
        <w:t>130</w:t>
      </w:r>
      <w:ins w:id="3404" w:author="Gib Hemani" w:date="2014-03-17T21:33:00Z">
        <w:r w:rsidRPr="00890F9C">
          <w:fldChar w:fldCharType="end"/>
        </w:r>
        <w:r w:rsidRPr="00890F9C">
          <w:t xml:space="preserve"> In principle one could use this approach to also include </w:t>
        </w:r>
        <w:proofErr w:type="spellStart"/>
        <w:r w:rsidRPr="00890F9C">
          <w:t>epistatic</w:t>
        </w:r>
        <w:proofErr w:type="spellEnd"/>
        <w:r w:rsidRPr="00890F9C">
          <w:t xml:space="preserve"> effects, but because the effective number of independent pairwise genomic regions is dramatically higher</w:t>
        </w:r>
        <w:r w:rsidRPr="00890F9C">
          <w:fldChar w:fldCharType="begin" w:fldLock="1"/>
        </w:r>
      </w:ins>
      <w:r w:rsidR="005C48AB">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"&lt;sup&gt;131&lt;/sup&gt;" }, "properties" : { "noteIndex" : 0 }, "schema" : "https://github.com/citation-style-language/schema/raw/master/csl-citation.json" }</w:instrText>
      </w:r>
      <w:ins w:id="3405" w:author="Gib Hemani" w:date="2014-03-17T21:33:00Z">
        <w:r w:rsidRPr="00890F9C">
          <w:fldChar w:fldCharType="separate"/>
        </w:r>
      </w:ins>
      <w:r w:rsidR="005C48AB" w:rsidRPr="005C48AB">
        <w:rPr>
          <w:noProof/>
          <w:vertAlign w:val="superscript"/>
        </w:rPr>
        <w:t>131</w:t>
      </w:r>
      <w:ins w:id="3406" w:author="Gib Hemani" w:date="2014-03-17T21:33:00Z">
        <w:r w:rsidRPr="00890F9C">
          <w:fldChar w:fldCharType="end"/>
        </w:r>
        <w:r w:rsidRPr="00890F9C">
          <w:t xml:space="preserve"> than independent regions, a corresponding increase in sample size may be required to obtain gains in prediction accuracy equivalent to an additive model.</w:t>
        </w:r>
      </w:ins>
    </w:p>
    <w:p w14:paraId="24AE6D1E" w14:textId="77777777" w:rsidR="00671CFD" w:rsidRPr="00890F9C" w:rsidRDefault="00671CFD" w:rsidP="00671CFD">
      <w:pPr>
        <w:rPr>
          <w:ins w:id="3407" w:author="Gib Hemani" w:date="2014-03-17T21:33:00Z"/>
        </w:rPr>
      </w:pPr>
    </w:p>
    <w:p w14:paraId="529CEC7E" w14:textId="3A481830" w:rsidR="00671CFD" w:rsidRPr="00890F9C" w:rsidRDefault="00671CFD" w:rsidP="00671CFD">
      <w:pPr>
        <w:rPr>
          <w:ins w:id="3408" w:author="Gib Hemani" w:date="2014-03-17T21:33:00Z"/>
        </w:rPr>
      </w:pPr>
      <w:ins w:id="3409" w:author="Gib Hemani" w:date="2014-03-17T21:33:00Z">
        <w:r w:rsidRPr="00890F9C">
          <w:t xml:space="preserve">There has been use of </w:t>
        </w:r>
        <w:proofErr w:type="spellStart"/>
        <w:r w:rsidRPr="00890F9C">
          <w:t>epistatic</w:t>
        </w:r>
        <w:proofErr w:type="spellEnd"/>
        <w:r w:rsidRPr="00890F9C">
          <w:t xml:space="preserve"> effects for the prediction of complex traits in many model organism species. It was shown that including a network of </w:t>
        </w:r>
        <w:proofErr w:type="spellStart"/>
        <w:r w:rsidRPr="00890F9C">
          <w:t>epistatic</w:t>
        </w:r>
        <w:proofErr w:type="spellEnd"/>
        <w:r w:rsidRPr="00890F9C">
          <w:t xml:space="preserve"> effects in chicken lines</w:t>
        </w:r>
        <w:r w:rsidRPr="00890F9C">
          <w:fldChar w:fldCharType="begin" w:fldLock="1"/>
        </w:r>
      </w:ins>
      <w:r w:rsidR="005C48AB">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        From Duplicate 1 (                           Epistasis and the release of genetic variation during long-term selection                         - Carlborg, Orjan; Jacobsson, Lina; Ahgren, Per; Siegel, Paul; Andersson, Leif )\n                \n        \n        \n        From Duplicate 2 (                           Epistasis and the release of genetic variation during long-term selection                         - Carlborg, Orjan; Jacobsson, Lina; Ahgren, Per; Siegel, Paul; Andersson, Leif )\n                \n        \n        \n      ", "page" : "418-420", "title" : "Epistasis and the release of genetic variation during long-term selection", "type" : "article-journal", "volume" : "38" }, "uris" : [ "http://www.mendeley.com/documents/?uuid=bff95456-a945-43dd-bf0b-c6272498ab9c" ] } ], "mendeley" : { "previouslyFormattedCitation" : "&lt;sup&gt;132&lt;/sup&gt;" }, "properties" : { "noteIndex" : 0 }, "schema" : "https://github.com/citation-style-language/schema/raw/master/csl-citation.json" }</w:instrText>
      </w:r>
      <w:ins w:id="3410" w:author="Gib Hemani" w:date="2014-03-17T21:33:00Z">
        <w:r w:rsidRPr="00890F9C">
          <w:fldChar w:fldCharType="separate"/>
        </w:r>
      </w:ins>
      <w:r w:rsidR="005C48AB" w:rsidRPr="005C48AB">
        <w:rPr>
          <w:noProof/>
          <w:vertAlign w:val="superscript"/>
        </w:rPr>
        <w:t>132</w:t>
      </w:r>
      <w:ins w:id="3411" w:author="Gib Hemani" w:date="2014-03-17T21:33:00Z">
        <w:r w:rsidRPr="00890F9C">
          <w:fldChar w:fldCharType="end"/>
        </w:r>
        <w:r w:rsidRPr="00890F9C">
          <w:t xml:space="preserve"> for prediction in independent samples</w:t>
        </w:r>
        <w:r w:rsidRPr="00890F9C">
          <w:fldChar w:fldCharType="begin" w:fldLock="1"/>
        </w:r>
      </w:ins>
      <w:r w:rsidR="005C48AB">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"&lt;sup&gt;133&lt;/sup&gt;" }, "properties" : { "noteIndex" : 0 }, "schema" : "https://github.com/citation-style-language/schema/raw/master/csl-citation.json" }</w:instrText>
      </w:r>
      <w:ins w:id="3412" w:author="Gib Hemani" w:date="2014-03-17T21:33:00Z">
        <w:r w:rsidRPr="00890F9C">
          <w:fldChar w:fldCharType="separate"/>
        </w:r>
      </w:ins>
      <w:r w:rsidR="005C48AB" w:rsidRPr="005C48AB">
        <w:rPr>
          <w:noProof/>
          <w:vertAlign w:val="superscript"/>
        </w:rPr>
        <w:t>133</w:t>
      </w:r>
      <w:ins w:id="3413" w:author="Gib Hemani" w:date="2014-03-17T21:33:00Z">
        <w:r w:rsidRPr="00890F9C">
          <w:fldChar w:fldCharType="end"/>
        </w:r>
        <w:r w:rsidRPr="00890F9C">
          <w:t xml:space="preserve"> marginally improved prediction over the use of additive effects only. A number of reports have shown similar conclusions for several traits in plants also</w:t>
        </w:r>
        <w:r w:rsidRPr="00890F9C">
          <w:fldChar w:fldCharType="begin" w:fldLock="1"/>
        </w:r>
      </w:ins>
      <w:r w:rsidR="005C48AB">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"&lt;sup&gt;134\u2013136&lt;/sup&gt;" }, "properties" : { "noteIndex" : 0 }, "schema" : "https://github.com/citation-style-language/schema/raw/master/csl-citation.json" }</w:instrText>
      </w:r>
      <w:ins w:id="3414" w:author="Gib Hemani" w:date="2014-03-17T21:33:00Z">
        <w:r w:rsidRPr="00890F9C">
          <w:fldChar w:fldCharType="separate"/>
        </w:r>
      </w:ins>
      <w:r w:rsidR="005C48AB" w:rsidRPr="005C48AB">
        <w:rPr>
          <w:noProof/>
          <w:vertAlign w:val="superscript"/>
        </w:rPr>
        <w:t>134–136</w:t>
      </w:r>
      <w:ins w:id="3415" w:author="Gib Hemani" w:date="2014-03-17T21:33:00Z">
        <w:r w:rsidRPr="00890F9C">
          <w:fldChar w:fldCharType="end"/>
        </w:r>
        <w:r w:rsidRPr="00890F9C">
          <w:t xml:space="preserve">, whereas others demonstrate that inclusion of </w:t>
        </w:r>
        <w:proofErr w:type="spellStart"/>
        <w:r w:rsidRPr="00890F9C">
          <w:t>epistatic</w:t>
        </w:r>
        <w:proofErr w:type="spellEnd"/>
        <w:r w:rsidRPr="00890F9C">
          <w:t xml:space="preserve"> effects yields no improvement in prediction accuracy,</w:t>
        </w:r>
        <w:r w:rsidRPr="00890F9C">
          <w:fldChar w:fldCharType="begin" w:fldLock="1"/>
        </w:r>
      </w:ins>
      <w:r w:rsidR="005C48AB">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"&lt;sup&gt;137&lt;/sup&gt;" }, "properties" : { "noteIndex" : 0 }, "schema" : "https://github.com/citation-style-language/schema/raw/master/csl-citation.json" }</w:instrText>
      </w:r>
      <w:ins w:id="3416" w:author="Gib Hemani" w:date="2014-03-17T21:33:00Z">
        <w:r w:rsidRPr="00890F9C">
          <w:fldChar w:fldCharType="separate"/>
        </w:r>
      </w:ins>
      <w:r w:rsidR="005C48AB" w:rsidRPr="005C48AB">
        <w:rPr>
          <w:noProof/>
          <w:vertAlign w:val="superscript"/>
        </w:rPr>
        <w:t>137</w:t>
      </w:r>
      <w:ins w:id="3417" w:author="Gib Hemani" w:date="2014-03-17T21:33:00Z">
        <w:r w:rsidRPr="00890F9C">
          <w:fldChar w:fldCharType="end"/>
        </w:r>
        <w:r w:rsidRPr="00890F9C">
          <w:t xml:space="preserve"> or that additive effects alone are sufficient to explain most genetic variation.</w:t>
        </w:r>
        <w:r w:rsidRPr="00890F9C">
          <w:fldChar w:fldCharType="begin" w:fldLock="1"/>
        </w:r>
      </w:ins>
      <w:r w:rsidR="005C48AB">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"&lt;sup&gt;138&lt;/sup&gt;" }, "properties" : { "noteIndex" : 0 }, "schema" : "https://github.com/citation-style-language/schema/raw/master/csl-citation.json" }</w:instrText>
      </w:r>
      <w:ins w:id="3418" w:author="Gib Hemani" w:date="2014-03-17T21:33:00Z">
        <w:r w:rsidRPr="00890F9C">
          <w:fldChar w:fldCharType="separate"/>
        </w:r>
      </w:ins>
      <w:r w:rsidR="005C48AB" w:rsidRPr="005C48AB">
        <w:rPr>
          <w:noProof/>
          <w:vertAlign w:val="superscript"/>
        </w:rPr>
        <w:t>138</w:t>
      </w:r>
      <w:ins w:id="3419" w:author="Gib Hemani" w:date="2014-03-17T21:33:00Z">
        <w:r w:rsidRPr="00890F9C">
          <w:fldChar w:fldCharType="end"/>
        </w:r>
      </w:ins>
    </w:p>
    <w:p w14:paraId="1058CDFE" w14:textId="77777777" w:rsidR="00671CFD" w:rsidRPr="00671CFD" w:rsidRDefault="00671CFD">
      <w:pPr>
        <w:pPrChange w:id="3420" w:author="Gib Hemani" w:date="2014-03-17T21:32:00Z">
          <w:pPr>
            <w:pStyle w:val="Heading2"/>
          </w:pPr>
        </w:pPrChange>
      </w:pPr>
    </w:p>
    <w:p w14:paraId="57D448BB" w14:textId="77777777" w:rsidR="00861036" w:rsidRPr="00890F9C" w:rsidRDefault="00861036" w:rsidP="00861036">
      <w:pPr>
        <w:pStyle w:val="bodyindent"/>
        <w:ind w:firstLine="0"/>
        <w:rPr>
          <w:rFonts w:asciiTheme="majorHAnsi" w:hAnsiTheme="majorHAnsi"/>
          <w:noProof w:val="0"/>
          <w:sz w:val="20"/>
        </w:rPr>
      </w:pPr>
    </w:p>
    <w:p w14:paraId="05F7090D" w14:textId="77777777" w:rsidR="00861036" w:rsidRPr="00890F9C" w:rsidRDefault="00861036" w:rsidP="00894474">
      <w:pPr>
        <w:pStyle w:val="Heading2"/>
      </w:pPr>
      <w:bookmarkStart w:id="3421" w:name="_Toc256711638"/>
      <w:r w:rsidRPr="00890F9C">
        <w:t>Figure 1</w:t>
      </w:r>
      <w:bookmarkEnd w:id="3421"/>
    </w:p>
    <w:p w14:paraId="7122E666" w14:textId="77777777" w:rsidR="00861036" w:rsidRPr="00890F9C" w:rsidRDefault="004470CF" w:rsidP="00894474">
      <w:pPr>
        <w:pStyle w:val="Heading2"/>
        <w:rPr>
          <w:b w:val="0"/>
          <w:color w:val="auto"/>
          <w:sz w:val="22"/>
          <w:szCs w:val="22"/>
        </w:rPr>
      </w:pPr>
      <w:bookmarkStart w:id="3422" w:name="_Toc256711639"/>
      <w:proofErr w:type="gramStart"/>
      <w:r w:rsidRPr="00890F9C">
        <w:rPr>
          <w:b w:val="0"/>
          <w:color w:val="auto"/>
          <w:sz w:val="22"/>
          <w:szCs w:val="22"/>
        </w:rPr>
        <w:t>Types of methods to detect epistasis in GWAS.</w:t>
      </w:r>
      <w:proofErr w:type="gramEnd"/>
      <w:r w:rsidRPr="00890F9C">
        <w:rPr>
          <w:b w:val="0"/>
          <w:color w:val="auto"/>
          <w:sz w:val="22"/>
          <w:szCs w:val="22"/>
        </w:rPr>
        <w:t xml:space="preserve"> Outline of different types of methods in two major groups based on SNPs and groups of SNPs respectively.</w:t>
      </w:r>
      <w:bookmarkEnd w:id="3422"/>
    </w:p>
    <w:p w14:paraId="62EDDD79" w14:textId="77777777" w:rsidR="004470CF" w:rsidRPr="008B1E1C" w:rsidRDefault="00605E09" w:rsidP="004470CF">
      <w:pPr>
        <w:rPr>
          <w:b/>
          <w:rPrChange w:id="3423" w:author="Darren Burgess" w:date="2014-03-02T23:55:00Z">
            <w:rPr/>
          </w:rPrChange>
        </w:rPr>
      </w:pPr>
      <w:r w:rsidRPr="008B1E1C">
        <w:rPr>
          <w:b/>
          <w:noProof/>
          <w:rPrChange w:id="3424">
            <w:rPr>
              <w:noProof/>
            </w:rPr>
          </w:rPrChange>
        </w:rPr>
        <mc:AlternateContent>
          <mc:Choice Requires="wps">
            <w:drawing>
              <wp:anchor distT="0" distB="0" distL="114300" distR="114300" simplePos="0" relativeHeight="251670528" behindDoc="0" locked="0" layoutInCell="1" allowOverlap="1" wp14:anchorId="281B3EB3" wp14:editId="38413125">
                <wp:simplePos x="0" y="0"/>
                <wp:positionH relativeFrom="column">
                  <wp:posOffset>3384550</wp:posOffset>
                </wp:positionH>
                <wp:positionV relativeFrom="paragraph">
                  <wp:posOffset>137795</wp:posOffset>
                </wp:positionV>
                <wp:extent cx="828040" cy="288290"/>
                <wp:effectExtent l="76200" t="57150" r="86360" b="11176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85771A"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4385771A"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ins w:id="3425" w:author="Darren Burgess" w:date="2014-03-02T23:55:00Z">
        <w:r w:rsidR="00184751" w:rsidRPr="008B1E1C">
          <w:rPr>
            <w:b/>
            <w:rPrChange w:id="3426" w:author="Darren Burgess" w:date="2014-03-02T23:55:00Z">
              <w:rPr/>
            </w:rPrChange>
          </w:rPr>
          <w:t xml:space="preserve">[Au: regression connectivity </w:t>
        </w:r>
        <w:r w:rsidR="008B1E1C" w:rsidRPr="008B1E1C">
          <w:rPr>
            <w:b/>
            <w:rPrChange w:id="3427" w:author="Darren Burgess" w:date="2014-03-02T23:55:00Z">
              <w:rPr/>
            </w:rPrChange>
          </w:rPr>
          <w:t>corrupted?]</w:t>
        </w:r>
      </w:ins>
    </w:p>
    <w:p w14:paraId="5A566610" w14:textId="77777777" w:rsidR="004470CF" w:rsidRPr="00890F9C" w:rsidRDefault="00605E09" w:rsidP="004470CF">
      <w:r>
        <w:rPr>
          <w:noProof/>
        </w:rPr>
        <mc:AlternateContent>
          <mc:Choice Requires="wps">
            <w:drawing>
              <wp:anchor distT="0" distB="0" distL="114300" distR="114300" simplePos="0" relativeHeight="251693056" behindDoc="0" locked="0" layoutInCell="1" allowOverlap="1" wp14:anchorId="3807234C" wp14:editId="04E1DFB2">
                <wp:simplePos x="0" y="0"/>
                <wp:positionH relativeFrom="column">
                  <wp:posOffset>3168650</wp:posOffset>
                </wp:positionH>
                <wp:positionV relativeFrom="paragraph">
                  <wp:posOffset>102870</wp:posOffset>
                </wp:positionV>
                <wp:extent cx="215900" cy="360045"/>
                <wp:effectExtent l="0" t="0" r="31750" b="2095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8.1pt" to="266.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" strokecolor="#548dd4 [1951]" strokeweight="1.5pt"/>
            </w:pict>
          </mc:Fallback>
        </mc:AlternateContent>
      </w:r>
    </w:p>
    <w:p w14:paraId="3F965E5C" w14:textId="77777777" w:rsidR="004470CF" w:rsidRPr="00890F9C" w:rsidRDefault="00605E09" w:rsidP="00894474">
      <w:pPr>
        <w:pStyle w:val="Heading2"/>
      </w:pPr>
      <w:r>
        <w:rPr>
          <w:noProof/>
        </w:rPr>
        <mc:AlternateContent>
          <mc:Choice Requires="wps">
            <w:drawing>
              <wp:anchor distT="4294967295" distB="4294967295" distL="114300" distR="114300" simplePos="0" relativeHeight="251692032" behindDoc="0" locked="0" layoutInCell="1" allowOverlap="1" wp14:anchorId="684F7545" wp14:editId="4B52CE74">
                <wp:simplePos x="0" y="0"/>
                <wp:positionH relativeFrom="column">
                  <wp:posOffset>3168650</wp:posOffset>
                </wp:positionH>
                <wp:positionV relativeFrom="paragraph">
                  <wp:posOffset>284479</wp:posOffset>
                </wp:positionV>
                <wp:extent cx="215900" cy="0"/>
                <wp:effectExtent l="0" t="0" r="1270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9.5pt,22.4pt" to="26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42C711AE" wp14:editId="69FE1C5F">
                <wp:simplePos x="0" y="0"/>
                <wp:positionH relativeFrom="column">
                  <wp:posOffset>3168650</wp:posOffset>
                </wp:positionH>
                <wp:positionV relativeFrom="paragraph">
                  <wp:posOffset>284480</wp:posOffset>
                </wp:positionV>
                <wp:extent cx="215900" cy="360045"/>
                <wp:effectExtent l="0" t="0" r="31750" b="2095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54935262" wp14:editId="32CC6CB1">
                <wp:simplePos x="0" y="0"/>
                <wp:positionH relativeFrom="column">
                  <wp:posOffset>2088515</wp:posOffset>
                </wp:positionH>
                <wp:positionV relativeFrom="paragraph">
                  <wp:posOffset>284480</wp:posOffset>
                </wp:positionV>
                <wp:extent cx="215900" cy="431800"/>
                <wp:effectExtent l="0" t="0" r="31750" b="2540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67729C23" wp14:editId="32DCE2C0">
                <wp:simplePos x="0" y="0"/>
                <wp:positionH relativeFrom="column">
                  <wp:posOffset>3384550</wp:posOffset>
                </wp:positionH>
                <wp:positionV relativeFrom="paragraph">
                  <wp:posOffset>140335</wp:posOffset>
                </wp:positionV>
                <wp:extent cx="828040" cy="288290"/>
                <wp:effectExtent l="76200" t="57150" r="86360" b="111760"/>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46B7A5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446B7A5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EF3B923" wp14:editId="4712684E">
                <wp:simplePos x="0" y="0"/>
                <wp:positionH relativeFrom="column">
                  <wp:posOffset>2304415</wp:posOffset>
                </wp:positionH>
                <wp:positionV relativeFrom="paragraph">
                  <wp:posOffset>140335</wp:posOffset>
                </wp:positionV>
                <wp:extent cx="864235" cy="288290"/>
                <wp:effectExtent l="76200" t="57150" r="88265" b="111760"/>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E988F52" w14:textId="77777777" w:rsidR="00AE1FC1" w:rsidRPr="004470CF" w:rsidRDefault="00AE1FC1"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4E988F52" w14:textId="77777777" w:rsidR="00AE1FC1" w:rsidRPr="004470CF" w:rsidRDefault="00AE1FC1" w:rsidP="004470CF">
                      <w:pPr>
                        <w:pStyle w:val="NormalWeb"/>
                        <w:spacing w:before="0" w:beforeAutospacing="0" w:after="0" w:afterAutospacing="0"/>
                        <w:jc w:val="center"/>
                      </w:pPr>
                      <w:proofErr w:type="spellStart"/>
                      <w:r w:rsidRPr="004470CF">
                        <w:rPr>
                          <w:rFonts w:asciiTheme="minorHAnsi" w:hAnsi="Cambria" w:cstheme="minorBidi"/>
                          <w:color w:val="000000" w:themeColor="dark1"/>
                          <w:kern w:val="24"/>
                        </w:rPr>
                        <w:t>Frequentist</w:t>
                      </w:r>
                      <w:proofErr w:type="spellEnd"/>
                    </w:p>
                  </w:txbxContent>
                </v:textbox>
              </v:roundrect>
            </w:pict>
          </mc:Fallback>
        </mc:AlternateContent>
      </w:r>
    </w:p>
    <w:p w14:paraId="06AED481" w14:textId="77777777" w:rsidR="004470CF" w:rsidRPr="00890F9C" w:rsidRDefault="00605E09" w:rsidP="00894474">
      <w:pPr>
        <w:pStyle w:val="Heading2"/>
      </w:pPr>
      <w:r>
        <w:rPr>
          <w:noProof/>
        </w:rPr>
        <mc:AlternateContent>
          <mc:Choice Requires="wps">
            <w:drawing>
              <wp:anchor distT="0" distB="0" distL="114300" distR="114300" simplePos="0" relativeHeight="251673600" behindDoc="0" locked="0" layoutInCell="1" allowOverlap="1" wp14:anchorId="28384417" wp14:editId="1198F256">
                <wp:simplePos x="0" y="0"/>
                <wp:positionH relativeFrom="column">
                  <wp:posOffset>1224280</wp:posOffset>
                </wp:positionH>
                <wp:positionV relativeFrom="paragraph">
                  <wp:posOffset>243205</wp:posOffset>
                </wp:positionV>
                <wp:extent cx="864235" cy="288290"/>
                <wp:effectExtent l="76200" t="57150" r="88265" b="11176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72A2C48"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372A2C48"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39587C3" wp14:editId="0A86185D">
                <wp:simplePos x="0" y="0"/>
                <wp:positionH relativeFrom="column">
                  <wp:posOffset>3384550</wp:posOffset>
                </wp:positionH>
                <wp:positionV relativeFrom="paragraph">
                  <wp:posOffset>171450</wp:posOffset>
                </wp:positionV>
                <wp:extent cx="828040" cy="287655"/>
                <wp:effectExtent l="76200" t="57150" r="86360" b="112395"/>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A3ADAD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3A3ADAD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7C1B0D9C" w14:textId="77777777" w:rsidR="004470CF" w:rsidRPr="00890F9C" w:rsidRDefault="00605E09" w:rsidP="00894474">
      <w:pPr>
        <w:pStyle w:val="Heading2"/>
      </w:pPr>
      <w:r>
        <w:rPr>
          <w:noProof/>
        </w:rPr>
        <mc:AlternateContent>
          <mc:Choice Requires="wps">
            <w:drawing>
              <wp:anchor distT="0" distB="0" distL="114300" distR="114300" simplePos="0" relativeHeight="251696128" behindDoc="0" locked="0" layoutInCell="1" allowOverlap="1" wp14:anchorId="55615710" wp14:editId="1255F242">
                <wp:simplePos x="0" y="0"/>
                <wp:positionH relativeFrom="column">
                  <wp:posOffset>2088515</wp:posOffset>
                </wp:positionH>
                <wp:positionV relativeFrom="paragraph">
                  <wp:posOffset>59055</wp:posOffset>
                </wp:positionV>
                <wp:extent cx="215900" cy="432435"/>
                <wp:effectExtent l="0" t="0" r="31750" b="2476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063B819B" wp14:editId="33E7D08E">
                <wp:simplePos x="0" y="0"/>
                <wp:positionH relativeFrom="column">
                  <wp:posOffset>864235</wp:posOffset>
                </wp:positionH>
                <wp:positionV relativeFrom="paragraph">
                  <wp:posOffset>59055</wp:posOffset>
                </wp:positionV>
                <wp:extent cx="360045" cy="1296035"/>
                <wp:effectExtent l="0" t="0" r="20955" b="1841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F38A8BB" wp14:editId="1BAE0346">
                <wp:simplePos x="0" y="0"/>
                <wp:positionH relativeFrom="column">
                  <wp:posOffset>3384550</wp:posOffset>
                </wp:positionH>
                <wp:positionV relativeFrom="paragraph">
                  <wp:posOffset>203200</wp:posOffset>
                </wp:positionV>
                <wp:extent cx="828040" cy="288290"/>
                <wp:effectExtent l="76200" t="57150" r="86360" b="111760"/>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A4BFB3F"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6A4BFB3F"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34E61514" w14:textId="77777777" w:rsidR="004470CF" w:rsidRPr="00890F9C" w:rsidRDefault="00605E09" w:rsidP="00894474">
      <w:pPr>
        <w:pStyle w:val="Heading2"/>
      </w:pPr>
      <w:r>
        <w:rPr>
          <w:noProof/>
        </w:rPr>
        <mc:AlternateContent>
          <mc:Choice Requires="wps">
            <w:drawing>
              <wp:anchor distT="0" distB="0" distL="114300" distR="114300" simplePos="0" relativeHeight="251689984" behindDoc="0" locked="0" layoutInCell="1" allowOverlap="1" wp14:anchorId="7DC05923" wp14:editId="57288335">
                <wp:simplePos x="0" y="0"/>
                <wp:positionH relativeFrom="column">
                  <wp:posOffset>3168650</wp:posOffset>
                </wp:positionH>
                <wp:positionV relativeFrom="paragraph">
                  <wp:posOffset>19050</wp:posOffset>
                </wp:positionV>
                <wp:extent cx="215900" cy="144145"/>
                <wp:effectExtent l="0" t="0" r="31750" b="2730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483E6CE2" wp14:editId="1DE3F1C5">
                <wp:simplePos x="0" y="0"/>
                <wp:positionH relativeFrom="column">
                  <wp:posOffset>3168650</wp:posOffset>
                </wp:positionH>
                <wp:positionV relativeFrom="paragraph">
                  <wp:posOffset>163195</wp:posOffset>
                </wp:positionV>
                <wp:extent cx="215900" cy="215900"/>
                <wp:effectExtent l="0" t="0" r="31750" b="31750"/>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4CBED9F9" wp14:editId="50BD0344">
                <wp:simplePos x="0" y="0"/>
                <wp:positionH relativeFrom="column">
                  <wp:posOffset>3384550</wp:posOffset>
                </wp:positionH>
                <wp:positionV relativeFrom="paragraph">
                  <wp:posOffset>234950</wp:posOffset>
                </wp:positionV>
                <wp:extent cx="828040" cy="288290"/>
                <wp:effectExtent l="76200" t="57150" r="86360" b="11176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7EEFB4F"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7EEFB4F"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E33316C" wp14:editId="0CFC07C1">
                <wp:simplePos x="0" y="0"/>
                <wp:positionH relativeFrom="column">
                  <wp:posOffset>2304415</wp:posOffset>
                </wp:positionH>
                <wp:positionV relativeFrom="paragraph">
                  <wp:posOffset>19050</wp:posOffset>
                </wp:positionV>
                <wp:extent cx="864235" cy="287655"/>
                <wp:effectExtent l="76200" t="57150" r="88265" b="11239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84EAF4C"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184EAF4C"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79C38065" w14:textId="77777777" w:rsidR="004470CF" w:rsidRPr="00890F9C" w:rsidRDefault="00605E09" w:rsidP="00894474">
      <w:pPr>
        <w:pStyle w:val="Heading2"/>
      </w:pPr>
      <w:r>
        <w:rPr>
          <w:noProof/>
        </w:rPr>
        <mc:AlternateContent>
          <mc:Choice Requires="wps">
            <w:drawing>
              <wp:anchor distT="0" distB="0" distL="114300" distR="114300" simplePos="0" relativeHeight="251662336" behindDoc="0" locked="0" layoutInCell="1" allowOverlap="1" wp14:anchorId="3BC232FB" wp14:editId="242AA60B">
                <wp:simplePos x="0" y="0"/>
                <wp:positionH relativeFrom="column">
                  <wp:posOffset>2304415</wp:posOffset>
                </wp:positionH>
                <wp:positionV relativeFrom="paragraph">
                  <wp:posOffset>194310</wp:posOffset>
                </wp:positionV>
                <wp:extent cx="864235" cy="287655"/>
                <wp:effectExtent l="76200" t="57150" r="88265" b="11239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DEA38B"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43DEA38B"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5C21A49E" w14:textId="77777777" w:rsidR="004470CF" w:rsidRPr="00890F9C" w:rsidRDefault="00605E09" w:rsidP="00894474">
      <w:pPr>
        <w:pStyle w:val="Heading2"/>
      </w:pPr>
      <w:r>
        <w:rPr>
          <w:noProof/>
        </w:rPr>
        <mc:AlternateContent>
          <mc:Choice Requires="wps">
            <w:drawing>
              <wp:anchor distT="0" distB="0" distL="114300" distR="114300" simplePos="0" relativeHeight="251687936" behindDoc="0" locked="0" layoutInCell="1" allowOverlap="1" wp14:anchorId="1330CC31" wp14:editId="52161F42">
                <wp:simplePos x="0" y="0"/>
                <wp:positionH relativeFrom="column">
                  <wp:posOffset>2088515</wp:posOffset>
                </wp:positionH>
                <wp:positionV relativeFrom="paragraph">
                  <wp:posOffset>10160</wp:posOffset>
                </wp:positionV>
                <wp:extent cx="215900" cy="359410"/>
                <wp:effectExtent l="0" t="0" r="31750" b="21590"/>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35BA0E4E" wp14:editId="3DC38C52">
                <wp:simplePos x="0" y="0"/>
                <wp:positionH relativeFrom="column">
                  <wp:posOffset>1224280</wp:posOffset>
                </wp:positionH>
                <wp:positionV relativeFrom="paragraph">
                  <wp:posOffset>226060</wp:posOffset>
                </wp:positionV>
                <wp:extent cx="864235" cy="287655"/>
                <wp:effectExtent l="76200" t="57150" r="88265" b="112395"/>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3C8557F3"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3C8557F3"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1EAF24B" wp14:editId="7D5DEC2D">
                <wp:simplePos x="0" y="0"/>
                <wp:positionH relativeFrom="column">
                  <wp:posOffset>2304415</wp:posOffset>
                </wp:positionH>
                <wp:positionV relativeFrom="paragraph">
                  <wp:posOffset>226060</wp:posOffset>
                </wp:positionV>
                <wp:extent cx="864235" cy="287655"/>
                <wp:effectExtent l="76200" t="57150" r="88265" b="112395"/>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774BC2E"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2774BC2E"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73A7EC0" wp14:editId="3A1D3DBA">
                <wp:simplePos x="0" y="0"/>
                <wp:positionH relativeFrom="column">
                  <wp:posOffset>0</wp:posOffset>
                </wp:positionH>
                <wp:positionV relativeFrom="paragraph">
                  <wp:posOffset>226060</wp:posOffset>
                </wp:positionV>
                <wp:extent cx="864235" cy="287655"/>
                <wp:effectExtent l="76200" t="57150" r="88265" b="112395"/>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57A78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4B57A78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11B51A0B" w14:textId="77777777" w:rsidR="004470CF" w:rsidRPr="00890F9C" w:rsidRDefault="00605E09" w:rsidP="00894474">
      <w:pPr>
        <w:pStyle w:val="Heading2"/>
      </w:pPr>
      <w:r>
        <w:rPr>
          <w:noProof/>
        </w:rPr>
        <mc:AlternateContent>
          <mc:Choice Requires="wps">
            <w:drawing>
              <wp:anchor distT="0" distB="0" distL="114300" distR="114300" simplePos="0" relativeHeight="251680768" behindDoc="0" locked="0" layoutInCell="1" allowOverlap="1" wp14:anchorId="0ED5E855" wp14:editId="3F3EBD9A">
                <wp:simplePos x="0" y="0"/>
                <wp:positionH relativeFrom="column">
                  <wp:posOffset>864235</wp:posOffset>
                </wp:positionH>
                <wp:positionV relativeFrom="paragraph">
                  <wp:posOffset>41275</wp:posOffset>
                </wp:positionV>
                <wp:extent cx="360045" cy="902970"/>
                <wp:effectExtent l="0" t="0" r="20955" b="30480"/>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64FC83AD" wp14:editId="46546FAB">
                <wp:simplePos x="0" y="0"/>
                <wp:positionH relativeFrom="column">
                  <wp:posOffset>2088515</wp:posOffset>
                </wp:positionH>
                <wp:positionV relativeFrom="paragraph">
                  <wp:posOffset>40640</wp:posOffset>
                </wp:positionV>
                <wp:extent cx="215900" cy="0"/>
                <wp:effectExtent l="12065" t="17780" r="10160" b="10795"/>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Connector 29" o:spid="_x0000_s1026" type="#_x0000_t32" style="position:absolute;margin-left:164.45pt;margin-top:3.2pt;width:1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304CDB93" wp14:editId="0F9051D3">
                <wp:simplePos x="0" y="0"/>
                <wp:positionH relativeFrom="column">
                  <wp:posOffset>2088515</wp:posOffset>
                </wp:positionH>
                <wp:positionV relativeFrom="paragraph">
                  <wp:posOffset>40640</wp:posOffset>
                </wp:positionV>
                <wp:extent cx="215900" cy="360045"/>
                <wp:effectExtent l="0" t="0" r="31750" b="2095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E9FC0B4" wp14:editId="41B083F2">
                <wp:simplePos x="0" y="0"/>
                <wp:positionH relativeFrom="column">
                  <wp:posOffset>864235</wp:posOffset>
                </wp:positionH>
                <wp:positionV relativeFrom="paragraph">
                  <wp:posOffset>40640</wp:posOffset>
                </wp:positionV>
                <wp:extent cx="360045" cy="0"/>
                <wp:effectExtent l="16510" t="17780" r="13970" b="10795"/>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straightConnector1">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Connector 24" o:spid="_x0000_s1026" type="#_x0000_t32" style="position:absolute;margin-left:68.05pt;margin-top:3.2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2BC2AA7D" wp14:editId="66135380">
                <wp:simplePos x="0" y="0"/>
                <wp:positionH relativeFrom="column">
                  <wp:posOffset>2304415</wp:posOffset>
                </wp:positionH>
                <wp:positionV relativeFrom="paragraph">
                  <wp:posOffset>257175</wp:posOffset>
                </wp:positionV>
                <wp:extent cx="864235" cy="287655"/>
                <wp:effectExtent l="76200" t="57150" r="88265" b="112395"/>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A97B28"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47A97B28"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6BB4C6E6" w14:textId="77777777" w:rsidR="004470CF" w:rsidRPr="00890F9C" w:rsidRDefault="00605E09" w:rsidP="00894474">
      <w:pPr>
        <w:pStyle w:val="Heading2"/>
      </w:pPr>
      <w:r>
        <w:rPr>
          <w:noProof/>
        </w:rPr>
        <mc:AlternateContent>
          <mc:Choice Requires="wps">
            <w:drawing>
              <wp:anchor distT="0" distB="0" distL="114300" distR="114300" simplePos="0" relativeHeight="251676672" behindDoc="0" locked="0" layoutInCell="1" allowOverlap="1" wp14:anchorId="0E774A64" wp14:editId="116D9F98">
                <wp:simplePos x="0" y="0"/>
                <wp:positionH relativeFrom="column">
                  <wp:posOffset>2304415</wp:posOffset>
                </wp:positionH>
                <wp:positionV relativeFrom="paragraph">
                  <wp:posOffset>286385</wp:posOffset>
                </wp:positionV>
                <wp:extent cx="864235" cy="395605"/>
                <wp:effectExtent l="76200" t="57150" r="88265" b="118745"/>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9560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509A303"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45pt;margin-top:22.55pt;width:68.05pt;height:3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" fillcolor="#ff8e8e" strokecolor="#4579b8 [3044]">
                <v:fill color2="#fdd" rotate="t" colors="0 #ff8e8e;.5 #ffbaba;1 #fdd" type="gradient"/>
                <v:shadow on="t" opacity="24903f" origin=",.5" offset="0,20000emu"/>
                <v:textbox inset="1mm,,1mm">
                  <w:txbxContent>
                    <w:p w14:paraId="6509A303"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13F5A85" w14:textId="77777777" w:rsidR="004470CF" w:rsidRPr="00890F9C" w:rsidRDefault="00605E09" w:rsidP="00894474">
      <w:pPr>
        <w:pStyle w:val="Heading2"/>
      </w:pPr>
      <w:r>
        <w:rPr>
          <w:noProof/>
        </w:rPr>
        <mc:AlternateContent>
          <mc:Choice Requires="wps">
            <w:drawing>
              <wp:anchor distT="0" distB="0" distL="114300" distR="114300" simplePos="0" relativeHeight="251684864" behindDoc="0" locked="0" layoutInCell="1" allowOverlap="1" wp14:anchorId="359045B6" wp14:editId="7ACF397F">
                <wp:simplePos x="0" y="0"/>
                <wp:positionH relativeFrom="column">
                  <wp:posOffset>2088515</wp:posOffset>
                </wp:positionH>
                <wp:positionV relativeFrom="paragraph">
                  <wp:posOffset>156210</wp:posOffset>
                </wp:positionV>
                <wp:extent cx="215900" cy="131445"/>
                <wp:effectExtent l="0" t="0" r="31750" b="20955"/>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5408" behindDoc="0" locked="0" layoutInCell="1" allowOverlap="1" wp14:anchorId="7ADDA9EE" wp14:editId="24CD05C6">
                <wp:simplePos x="0" y="0"/>
                <wp:positionH relativeFrom="column">
                  <wp:posOffset>1224280</wp:posOffset>
                </wp:positionH>
                <wp:positionV relativeFrom="paragraph">
                  <wp:posOffset>74295</wp:posOffset>
                </wp:positionV>
                <wp:extent cx="864235" cy="426085"/>
                <wp:effectExtent l="76200" t="57150" r="88265" b="10731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608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815490B" w14:textId="77777777" w:rsidR="00AE1FC1" w:rsidRPr="00EE5ED1" w:rsidRDefault="00AE1FC1"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4pt;margin-top:5.85pt;width:68.05pt;height:3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" fillcolor="#ff8e8e" strokecolor="#4579b8 [3044]">
                <v:fill color2="#fdd" rotate="t" colors="0 #ff8e8e;.5 #ffbaba;1 #fdd" type="gradient"/>
                <v:shadow on="t" opacity="24903f" origin=",.5" offset="0,20000emu"/>
                <v:textbox inset="1mm,,1mm">
                  <w:txbxContent>
                    <w:p w14:paraId="7815490B" w14:textId="77777777" w:rsidR="00AE1FC1" w:rsidRPr="00EE5ED1" w:rsidRDefault="00AE1FC1"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68634F93" wp14:editId="44F0A1A7">
                <wp:simplePos x="0" y="0"/>
                <wp:positionH relativeFrom="column">
                  <wp:posOffset>2088515</wp:posOffset>
                </wp:positionH>
                <wp:positionV relativeFrom="paragraph">
                  <wp:posOffset>287655</wp:posOffset>
                </wp:positionV>
                <wp:extent cx="215900" cy="248920"/>
                <wp:effectExtent l="0" t="0" r="31750" b="1778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" strokecolor="#548dd4 [1951]" strokeweight="1.5pt"/>
            </w:pict>
          </mc:Fallback>
        </mc:AlternateContent>
      </w:r>
    </w:p>
    <w:p w14:paraId="4680689F" w14:textId="77777777" w:rsidR="004470CF" w:rsidRPr="00890F9C" w:rsidRDefault="00605E09" w:rsidP="00894474">
      <w:pPr>
        <w:pStyle w:val="Heading2"/>
      </w:pPr>
      <w:r>
        <w:rPr>
          <w:noProof/>
        </w:rPr>
        <mc:AlternateContent>
          <mc:Choice Requires="wps">
            <w:drawing>
              <wp:anchor distT="0" distB="0" distL="114300" distR="114300" simplePos="0" relativeHeight="251678720" behindDoc="0" locked="0" layoutInCell="1" allowOverlap="1" wp14:anchorId="5E76690B" wp14:editId="7FA8C1FB">
                <wp:simplePos x="0" y="0"/>
                <wp:positionH relativeFrom="column">
                  <wp:posOffset>1224280</wp:posOffset>
                </wp:positionH>
                <wp:positionV relativeFrom="paragraph">
                  <wp:posOffset>279400</wp:posOffset>
                </wp:positionV>
                <wp:extent cx="864235" cy="288290"/>
                <wp:effectExtent l="76200" t="57150" r="88265" b="11176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672F2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1"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X5L/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3S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PBl+S/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10672F24"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826A51C" wp14:editId="4D98DE71">
                <wp:simplePos x="0" y="0"/>
                <wp:positionH relativeFrom="column">
                  <wp:posOffset>2304415</wp:posOffset>
                </wp:positionH>
                <wp:positionV relativeFrom="paragraph">
                  <wp:posOffset>63500</wp:posOffset>
                </wp:positionV>
                <wp:extent cx="864235" cy="288290"/>
                <wp:effectExtent l="76200" t="57150" r="88265" b="11176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3BEACEF"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2" style="position:absolute;margin-left:181.45pt;margin-top: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Pf/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43BEACEF"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p>
    <w:p w14:paraId="473A8077" w14:textId="77777777" w:rsidR="004470CF" w:rsidRPr="00890F9C" w:rsidRDefault="00605E09" w:rsidP="00894474">
      <w:pPr>
        <w:pStyle w:val="Heading2"/>
      </w:pPr>
      <w:r>
        <w:rPr>
          <w:noProof/>
        </w:rPr>
        <mc:AlternateContent>
          <mc:Choice Requires="wps">
            <w:drawing>
              <wp:anchor distT="0" distB="0" distL="114300" distR="114300" simplePos="0" relativeHeight="251695104" behindDoc="0" locked="0" layoutInCell="1" allowOverlap="1" wp14:anchorId="7C9A6286" wp14:editId="49C2A7D7">
                <wp:simplePos x="0" y="0"/>
                <wp:positionH relativeFrom="column">
                  <wp:posOffset>864235</wp:posOffset>
                </wp:positionH>
                <wp:positionV relativeFrom="paragraph">
                  <wp:posOffset>95250</wp:posOffset>
                </wp:positionV>
                <wp:extent cx="360045" cy="144145"/>
                <wp:effectExtent l="0" t="0" r="20955" b="2730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4BADB201" wp14:editId="6192B477">
                <wp:simplePos x="0" y="0"/>
                <wp:positionH relativeFrom="column">
                  <wp:posOffset>864235</wp:posOffset>
                </wp:positionH>
                <wp:positionV relativeFrom="paragraph">
                  <wp:posOffset>239395</wp:posOffset>
                </wp:positionV>
                <wp:extent cx="360045" cy="215900"/>
                <wp:effectExtent l="0" t="0" r="20955" b="31750"/>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54222CD8" wp14:editId="3E1F3EB9">
                <wp:simplePos x="0" y="0"/>
                <wp:positionH relativeFrom="column">
                  <wp:posOffset>1224280</wp:posOffset>
                </wp:positionH>
                <wp:positionV relativeFrom="paragraph">
                  <wp:posOffset>311150</wp:posOffset>
                </wp:positionV>
                <wp:extent cx="864235" cy="288290"/>
                <wp:effectExtent l="76200" t="57150" r="88265" b="11176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7EC3F94C"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7EC3F94C"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4FB61A65" wp14:editId="181F70B5">
                <wp:simplePos x="0" y="0"/>
                <wp:positionH relativeFrom="column">
                  <wp:posOffset>0</wp:posOffset>
                </wp:positionH>
                <wp:positionV relativeFrom="paragraph">
                  <wp:posOffset>95250</wp:posOffset>
                </wp:positionV>
                <wp:extent cx="864235" cy="288290"/>
                <wp:effectExtent l="76200" t="57150" r="88265" b="11176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EBE1D47"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0EBE1D47" w14:textId="77777777" w:rsidR="00AE1FC1" w:rsidRPr="004470CF" w:rsidRDefault="00AE1FC1"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2A5F33DE" w14:textId="77777777" w:rsidR="004470CF" w:rsidRPr="00890F9C" w:rsidRDefault="004470CF" w:rsidP="00894474">
      <w:pPr>
        <w:pStyle w:val="Heading2"/>
      </w:pPr>
    </w:p>
    <w:p w14:paraId="21558EF0" w14:textId="77777777" w:rsidR="004470CF" w:rsidRPr="00890F9C" w:rsidRDefault="004470CF" w:rsidP="00894474">
      <w:pPr>
        <w:pStyle w:val="Heading2"/>
      </w:pPr>
    </w:p>
    <w:p w14:paraId="6A594502" w14:textId="77777777" w:rsidR="00B73E1E" w:rsidRPr="00890F9C" w:rsidRDefault="00B73E1E" w:rsidP="00B73E1E">
      <w:pPr>
        <w:pStyle w:val="bodyindent"/>
        <w:ind w:firstLine="0"/>
        <w:rPr>
          <w:rFonts w:asciiTheme="majorHAnsi" w:hAnsiTheme="majorHAnsi"/>
          <w:noProof w:val="0"/>
          <w:color w:val="4F81BD" w:themeColor="accent1"/>
          <w:sz w:val="26"/>
          <w:szCs w:val="26"/>
        </w:rPr>
      </w:pPr>
      <w:r w:rsidRPr="00890F9C">
        <w:rPr>
          <w:rFonts w:asciiTheme="majorHAnsi" w:hAnsiTheme="majorHAnsi"/>
          <w:b/>
          <w:noProof w:val="0"/>
          <w:color w:val="4F81BD" w:themeColor="accent1"/>
          <w:sz w:val="26"/>
          <w:szCs w:val="26"/>
        </w:rPr>
        <w:t>Table 1</w:t>
      </w:r>
      <w:r w:rsidRPr="00890F9C">
        <w:rPr>
          <w:rFonts w:asciiTheme="majorHAnsi" w:hAnsiTheme="majorHAnsi"/>
          <w:noProof w:val="0"/>
          <w:color w:val="4F81BD" w:themeColor="accent1"/>
          <w:sz w:val="26"/>
          <w:szCs w:val="26"/>
        </w:rPr>
        <w:t xml:space="preserve"> </w:t>
      </w:r>
    </w:p>
    <w:p w14:paraId="7DB943ED" w14:textId="77777777" w:rsidR="00B73E1E" w:rsidRPr="00890F9C" w:rsidRDefault="00B73E1E" w:rsidP="00B73E1E">
      <w:pPr>
        <w:pStyle w:val="bodyindent"/>
        <w:ind w:firstLine="0"/>
        <w:rPr>
          <w:rFonts w:asciiTheme="majorHAnsi" w:hAnsiTheme="majorHAnsi"/>
          <w:noProof w:val="0"/>
          <w:sz w:val="20"/>
        </w:rPr>
      </w:pPr>
    </w:p>
    <w:p w14:paraId="476FD202" w14:textId="77777777" w:rsidR="00B73E1E" w:rsidRPr="00890F9C" w:rsidRDefault="00E74F60" w:rsidP="00B73E1E">
      <w:pPr>
        <w:pStyle w:val="bodyindent"/>
        <w:ind w:firstLine="0"/>
        <w:rPr>
          <w:rFonts w:asciiTheme="majorHAnsi" w:hAnsiTheme="majorHAnsi"/>
          <w:noProof w:val="0"/>
          <w:sz w:val="20"/>
        </w:rPr>
      </w:pPr>
      <w:ins w:id="3428" w:author="WWAdmin" w:date="2014-03-10T11:23:00Z">
        <w:r>
          <w:rPr>
            <w:rFonts w:asciiTheme="majorHAnsi" w:hAnsiTheme="majorHAnsi"/>
            <w:noProof w:val="0"/>
            <w:sz w:val="20"/>
          </w:rPr>
          <w:t>A partial list of p</w:t>
        </w:r>
      </w:ins>
      <w:del w:id="3429" w:author="WWAdmin" w:date="2014-03-10T11:23:00Z">
        <w:r w:rsidR="00B73E1E" w:rsidRPr="00890F9C" w:rsidDel="00E74F60">
          <w:rPr>
            <w:rFonts w:asciiTheme="majorHAnsi" w:hAnsiTheme="majorHAnsi"/>
            <w:noProof w:val="0"/>
            <w:sz w:val="20"/>
          </w:rPr>
          <w:delText>P</w:delText>
        </w:r>
      </w:del>
      <w:r w:rsidR="00B73E1E" w:rsidRPr="00890F9C">
        <w:rPr>
          <w:rFonts w:asciiTheme="majorHAnsi" w:hAnsiTheme="majorHAnsi"/>
          <w:noProof w:val="0"/>
          <w:sz w:val="20"/>
        </w:rPr>
        <w:t xml:space="preserve">ublicly available applications for </w:t>
      </w:r>
      <w:del w:id="3430" w:author="WWAdmin" w:date="2014-03-10T10:46:00Z">
        <w:r w:rsidR="00B73E1E" w:rsidRPr="00890F9C" w:rsidDel="00226CA5">
          <w:rPr>
            <w:rFonts w:asciiTheme="majorHAnsi" w:hAnsiTheme="majorHAnsi"/>
            <w:noProof w:val="0"/>
            <w:sz w:val="20"/>
          </w:rPr>
          <w:delText xml:space="preserve">fast </w:delText>
        </w:r>
      </w:del>
      <w:r w:rsidR="00B73E1E" w:rsidRPr="00890F9C">
        <w:rPr>
          <w:rFonts w:asciiTheme="majorHAnsi" w:hAnsiTheme="majorHAnsi"/>
          <w:noProof w:val="0"/>
          <w:sz w:val="20"/>
        </w:rPr>
        <w:t>genome-wide analysis of epistasis in GWAS*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431" w:author="WWAdmin" w:date="2014-03-10T11:51:00Z">
          <w:tblPr>
            <w:tblW w:w="13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381"/>
        <w:gridCol w:w="981"/>
        <w:gridCol w:w="621"/>
        <w:gridCol w:w="3370"/>
        <w:gridCol w:w="2119"/>
        <w:tblGridChange w:id="3432">
          <w:tblGrid>
            <w:gridCol w:w="1381"/>
            <w:gridCol w:w="145"/>
            <w:gridCol w:w="836"/>
            <w:gridCol w:w="298"/>
            <w:gridCol w:w="323"/>
            <w:gridCol w:w="386"/>
            <w:gridCol w:w="2984"/>
            <w:gridCol w:w="2036"/>
            <w:gridCol w:w="83"/>
            <w:gridCol w:w="5038"/>
          </w:tblGrid>
        </w:tblGridChange>
      </w:tblGrid>
      <w:tr w:rsidR="00580BFB" w:rsidRPr="00890F9C" w14:paraId="7D483284" w14:textId="77777777" w:rsidTr="00F862CE">
        <w:tc>
          <w:tcPr>
            <w:tcW w:w="1381" w:type="dxa"/>
            <w:tcPrChange w:id="3433" w:author="WWAdmin" w:date="2014-03-10T11:51:00Z">
              <w:tcPr>
                <w:tcW w:w="1526" w:type="dxa"/>
                <w:gridSpan w:val="2"/>
              </w:tcPr>
            </w:tcPrChange>
          </w:tcPr>
          <w:p w14:paraId="27D87AC2"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Name</w:t>
            </w:r>
          </w:p>
        </w:tc>
        <w:tc>
          <w:tcPr>
            <w:tcW w:w="981" w:type="dxa"/>
            <w:tcPrChange w:id="3434" w:author="WWAdmin" w:date="2014-03-10T11:51:00Z">
              <w:tcPr>
                <w:tcW w:w="1134" w:type="dxa"/>
                <w:gridSpan w:val="2"/>
              </w:tcPr>
            </w:tcPrChange>
          </w:tcPr>
          <w:p w14:paraId="36EA2AC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Type</w:t>
            </w:r>
          </w:p>
        </w:tc>
        <w:tc>
          <w:tcPr>
            <w:tcW w:w="621" w:type="dxa"/>
            <w:tcPrChange w:id="3435" w:author="WWAdmin" w:date="2014-03-10T11:51:00Z">
              <w:tcPr>
                <w:tcW w:w="709" w:type="dxa"/>
                <w:gridSpan w:val="2"/>
              </w:tcPr>
            </w:tcPrChange>
          </w:tcPr>
          <w:p w14:paraId="50773CDA" w14:textId="77777777" w:rsidR="00580BFB" w:rsidRPr="00DA183D" w:rsidRDefault="00580BFB" w:rsidP="005616B6">
            <w:pPr>
              <w:pStyle w:val="bodyindent"/>
              <w:ind w:firstLine="0"/>
              <w:rPr>
                <w:ins w:id="3436" w:author="WWAdmin" w:date="2014-03-10T11:44:00Z"/>
                <w:rFonts w:asciiTheme="majorHAnsi" w:hAnsiTheme="majorHAnsi"/>
                <w:b/>
                <w:bCs/>
                <w:noProof w:val="0"/>
                <w:sz w:val="20"/>
              </w:rPr>
            </w:pPr>
            <w:ins w:id="3437" w:author="WWAdmin" w:date="2014-03-10T11:44:00Z">
              <w:r w:rsidRPr="00DA183D">
                <w:rPr>
                  <w:rFonts w:asciiTheme="majorHAnsi" w:hAnsiTheme="majorHAnsi"/>
                  <w:b/>
                  <w:bCs/>
                  <w:noProof w:val="0"/>
                  <w:sz w:val="20"/>
                </w:rPr>
                <w:t>Trait</w:t>
              </w:r>
            </w:ins>
          </w:p>
        </w:tc>
        <w:tc>
          <w:tcPr>
            <w:tcW w:w="3370" w:type="dxa"/>
            <w:tcPrChange w:id="3438" w:author="WWAdmin" w:date="2014-03-10T11:51:00Z">
              <w:tcPr>
                <w:tcW w:w="5020" w:type="dxa"/>
                <w:gridSpan w:val="2"/>
              </w:tcPr>
            </w:tcPrChange>
          </w:tcPr>
          <w:p w14:paraId="0966520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Main feature</w:t>
            </w:r>
          </w:p>
        </w:tc>
        <w:tc>
          <w:tcPr>
            <w:tcW w:w="2119" w:type="dxa"/>
            <w:tcPrChange w:id="3439" w:author="WWAdmin" w:date="2014-03-10T11:51:00Z">
              <w:tcPr>
                <w:tcW w:w="5121" w:type="dxa"/>
                <w:gridSpan w:val="2"/>
              </w:tcPr>
            </w:tcPrChange>
          </w:tcPr>
          <w:p w14:paraId="3564F643" w14:textId="77777777" w:rsidR="00580BFB" w:rsidRPr="00DA183D" w:rsidRDefault="00580BFB" w:rsidP="005616B6">
            <w:pPr>
              <w:pStyle w:val="bodyindent"/>
              <w:ind w:firstLine="0"/>
              <w:rPr>
                <w:rFonts w:asciiTheme="majorHAnsi" w:hAnsiTheme="majorHAnsi"/>
                <w:b/>
                <w:bCs/>
                <w:noProof w:val="0"/>
                <w:sz w:val="20"/>
              </w:rPr>
            </w:pPr>
            <w:r w:rsidRPr="00DA183D">
              <w:rPr>
                <w:rFonts w:asciiTheme="majorHAnsi" w:hAnsiTheme="majorHAnsi"/>
                <w:b/>
                <w:bCs/>
                <w:noProof w:val="0"/>
                <w:sz w:val="20"/>
              </w:rPr>
              <w:t>URL</w:t>
            </w:r>
          </w:p>
        </w:tc>
      </w:tr>
      <w:tr w:rsidR="00580BFB" w:rsidRPr="00890F9C" w14:paraId="323CD5D4" w14:textId="77777777" w:rsidTr="00F862CE">
        <w:trPr>
          <w:ins w:id="3440" w:author="WWAdmin" w:date="2014-03-10T10:48:00Z"/>
        </w:trPr>
        <w:tc>
          <w:tcPr>
            <w:tcW w:w="1381" w:type="dxa"/>
            <w:tcMar>
              <w:left w:w="28" w:type="dxa"/>
              <w:right w:w="28" w:type="dxa"/>
            </w:tcMar>
            <w:tcPrChange w:id="3441" w:author="WWAdmin" w:date="2014-03-10T11:51:00Z">
              <w:tcPr>
                <w:tcW w:w="1526" w:type="dxa"/>
                <w:gridSpan w:val="2"/>
                <w:tcMar>
                  <w:left w:w="28" w:type="dxa"/>
                  <w:right w:w="28" w:type="dxa"/>
                </w:tcMar>
              </w:tcPr>
            </w:tcPrChange>
          </w:tcPr>
          <w:p w14:paraId="55C6EB69" w14:textId="77777777" w:rsidR="00580BFB" w:rsidRPr="00DA183D" w:rsidRDefault="00580BFB" w:rsidP="005616B6">
            <w:pPr>
              <w:pStyle w:val="bodyindent"/>
              <w:ind w:firstLine="0"/>
              <w:rPr>
                <w:ins w:id="3442" w:author="WWAdmin" w:date="2014-03-10T10:48:00Z"/>
                <w:rFonts w:asciiTheme="majorHAnsi" w:hAnsiTheme="majorHAnsi"/>
                <w:bCs/>
                <w:noProof w:val="0"/>
                <w:sz w:val="20"/>
              </w:rPr>
            </w:pPr>
            <w:ins w:id="3443" w:author="WWAdmin" w:date="2014-03-10T10:48:00Z">
              <w:r w:rsidRPr="00DA183D">
                <w:rPr>
                  <w:rFonts w:asciiTheme="majorHAnsi" w:hAnsiTheme="majorHAnsi"/>
                  <w:bCs/>
                  <w:noProof w:val="0"/>
                  <w:sz w:val="20"/>
                </w:rPr>
                <w:t>PLINK</w:t>
              </w:r>
            </w:ins>
          </w:p>
        </w:tc>
        <w:tc>
          <w:tcPr>
            <w:tcW w:w="981" w:type="dxa"/>
            <w:tcMar>
              <w:left w:w="28" w:type="dxa"/>
              <w:right w:w="28" w:type="dxa"/>
            </w:tcMar>
            <w:tcPrChange w:id="3444" w:author="WWAdmin" w:date="2014-03-10T11:51:00Z">
              <w:tcPr>
                <w:tcW w:w="1134" w:type="dxa"/>
                <w:gridSpan w:val="2"/>
                <w:tcMar>
                  <w:left w:w="28" w:type="dxa"/>
                  <w:right w:w="28" w:type="dxa"/>
                </w:tcMar>
              </w:tcPr>
            </w:tcPrChange>
          </w:tcPr>
          <w:p w14:paraId="4B4205EB" w14:textId="77777777" w:rsidR="00580BFB" w:rsidRPr="00DA183D" w:rsidRDefault="00580BFB" w:rsidP="005616B6">
            <w:pPr>
              <w:pStyle w:val="bodyindent"/>
              <w:ind w:firstLine="0"/>
              <w:rPr>
                <w:ins w:id="3445" w:author="WWAdmin" w:date="2014-03-10T10:48:00Z"/>
                <w:rFonts w:asciiTheme="majorHAnsi" w:hAnsiTheme="majorHAnsi"/>
                <w:bCs/>
                <w:noProof w:val="0"/>
                <w:sz w:val="20"/>
              </w:rPr>
            </w:pPr>
            <w:ins w:id="3446" w:author="WWAdmin" w:date="2014-03-10T11:08:00Z">
              <w:r w:rsidRPr="00DA183D">
                <w:rPr>
                  <w:rFonts w:asciiTheme="majorHAnsi" w:hAnsiTheme="majorHAnsi"/>
                  <w:bCs/>
                  <w:noProof w:val="0"/>
                  <w:sz w:val="20"/>
                </w:rPr>
                <w:t>Regression</w:t>
              </w:r>
            </w:ins>
          </w:p>
        </w:tc>
        <w:tc>
          <w:tcPr>
            <w:tcW w:w="621" w:type="dxa"/>
            <w:tcPrChange w:id="3447" w:author="WWAdmin" w:date="2014-03-10T11:51:00Z">
              <w:tcPr>
                <w:tcW w:w="709" w:type="dxa"/>
                <w:gridSpan w:val="2"/>
              </w:tcPr>
            </w:tcPrChange>
          </w:tcPr>
          <w:p w14:paraId="3EE9DBFE" w14:textId="77777777" w:rsidR="00580BFB" w:rsidRPr="00DA183D" w:rsidRDefault="00560DD9" w:rsidP="00580BFB">
            <w:pPr>
              <w:pStyle w:val="bodyindent"/>
              <w:ind w:firstLine="0"/>
              <w:jc w:val="left"/>
              <w:rPr>
                <w:ins w:id="3448" w:author="WWAdmin" w:date="2014-03-10T11:44:00Z"/>
                <w:rFonts w:asciiTheme="majorHAnsi" w:hAnsiTheme="majorHAnsi"/>
                <w:bCs/>
                <w:noProof w:val="0"/>
                <w:sz w:val="20"/>
              </w:rPr>
            </w:pPr>
            <w:proofErr w:type="gramStart"/>
            <w:ins w:id="3449" w:author="WWAdmin" w:date="2014-03-10T11:52:00Z">
              <w:r w:rsidRPr="00DA183D">
                <w:rPr>
                  <w:rFonts w:asciiTheme="majorHAnsi" w:hAnsiTheme="majorHAnsi"/>
                  <w:bCs/>
                  <w:noProof w:val="0"/>
                  <w:sz w:val="20"/>
                </w:rPr>
                <w:t>b</w:t>
              </w:r>
            </w:ins>
            <w:ins w:id="3450" w:author="WWAdmin" w:date="2014-03-10T11:45:00Z">
              <w:r w:rsidR="00580BFB" w:rsidRPr="00DA183D">
                <w:rPr>
                  <w:rFonts w:asciiTheme="majorHAnsi" w:hAnsiTheme="majorHAnsi"/>
                  <w:bCs/>
                  <w:noProof w:val="0"/>
                  <w:sz w:val="20"/>
                </w:rPr>
                <w:t>oth</w:t>
              </w:r>
            </w:ins>
            <w:proofErr w:type="gramEnd"/>
          </w:p>
        </w:tc>
        <w:tc>
          <w:tcPr>
            <w:tcW w:w="3370" w:type="dxa"/>
            <w:tcMar>
              <w:left w:w="28" w:type="dxa"/>
              <w:right w:w="28" w:type="dxa"/>
            </w:tcMar>
            <w:tcPrChange w:id="3451" w:author="WWAdmin" w:date="2014-03-10T11:51:00Z">
              <w:tcPr>
                <w:tcW w:w="5020" w:type="dxa"/>
                <w:gridSpan w:val="2"/>
                <w:tcMar>
                  <w:left w:w="28" w:type="dxa"/>
                  <w:right w:w="28" w:type="dxa"/>
                </w:tcMar>
              </w:tcPr>
            </w:tcPrChange>
          </w:tcPr>
          <w:p w14:paraId="2CA96E06" w14:textId="77777777" w:rsidR="00580BFB" w:rsidRPr="00DA183D" w:rsidRDefault="00580BFB" w:rsidP="00580BFB">
            <w:pPr>
              <w:pStyle w:val="bodyindent"/>
              <w:ind w:firstLine="0"/>
              <w:jc w:val="left"/>
              <w:rPr>
                <w:ins w:id="3452" w:author="WWAdmin" w:date="2014-03-10T10:48:00Z"/>
                <w:rFonts w:asciiTheme="majorHAnsi" w:hAnsiTheme="majorHAnsi"/>
                <w:bCs/>
                <w:noProof w:val="0"/>
                <w:sz w:val="20"/>
              </w:rPr>
            </w:pPr>
            <w:ins w:id="3453" w:author="WWAdmin" w:date="2014-03-10T11:40:00Z">
              <w:r w:rsidRPr="00DA183D">
                <w:rPr>
                  <w:rFonts w:asciiTheme="majorHAnsi" w:hAnsiTheme="majorHAnsi"/>
                  <w:bCs/>
                  <w:noProof w:val="0"/>
                  <w:sz w:val="20"/>
                </w:rPr>
                <w:t>PLINK</w:t>
              </w:r>
            </w:ins>
            <w:ins w:id="3454" w:author="WWAdmin" w:date="2014-03-10T11:18:00Z">
              <w:r w:rsidRPr="00DA183D">
                <w:rPr>
                  <w:rFonts w:asciiTheme="majorHAnsi" w:hAnsiTheme="majorHAnsi"/>
                  <w:bCs/>
                  <w:noProof w:val="0"/>
                  <w:sz w:val="20"/>
                </w:rPr>
                <w:t xml:space="preserve"> </w:t>
              </w:r>
            </w:ins>
            <w:ins w:id="3455" w:author="WWAdmin" w:date="2014-03-10T11:09:00Z">
              <w:r w:rsidRPr="00DA183D">
                <w:rPr>
                  <w:rFonts w:asciiTheme="majorHAnsi" w:hAnsiTheme="majorHAnsi"/>
                  <w:bCs/>
                  <w:noProof w:val="0"/>
                  <w:sz w:val="20"/>
                </w:rPr>
                <w:t>epistasis</w:t>
              </w:r>
            </w:ins>
            <w:ins w:id="3456" w:author="WWAdmin" w:date="2014-03-10T11:19:00Z">
              <w:r w:rsidRPr="00DA183D">
                <w:rPr>
                  <w:rFonts w:asciiTheme="majorHAnsi" w:hAnsiTheme="majorHAnsi"/>
                  <w:bCs/>
                  <w:noProof w:val="0"/>
                  <w:sz w:val="20"/>
                </w:rPr>
                <w:t xml:space="preserve"> module </w:t>
              </w:r>
            </w:ins>
            <w:ins w:id="3457" w:author="WWAdmin" w:date="2014-03-10T11:40:00Z">
              <w:r w:rsidRPr="00DA183D">
                <w:rPr>
                  <w:rFonts w:asciiTheme="majorHAnsi" w:hAnsiTheme="majorHAnsi"/>
                  <w:bCs/>
                  <w:noProof w:val="0"/>
                  <w:sz w:val="20"/>
                </w:rPr>
                <w:t>has been a benchmark application</w:t>
              </w:r>
            </w:ins>
            <w:ins w:id="3458" w:author="WWAdmin" w:date="2014-03-10T11:41:00Z">
              <w:r w:rsidRPr="00DA183D">
                <w:rPr>
                  <w:rFonts w:asciiTheme="majorHAnsi" w:hAnsiTheme="majorHAnsi"/>
                  <w:bCs/>
                  <w:noProof w:val="0"/>
                  <w:sz w:val="20"/>
                </w:rPr>
                <w:t xml:space="preserve"> for new tool developments</w:t>
              </w:r>
            </w:ins>
          </w:p>
        </w:tc>
        <w:tc>
          <w:tcPr>
            <w:tcW w:w="2119" w:type="dxa"/>
            <w:tcMar>
              <w:left w:w="28" w:type="dxa"/>
              <w:right w:w="28" w:type="dxa"/>
            </w:tcMar>
            <w:tcPrChange w:id="3459" w:author="WWAdmin" w:date="2014-03-10T11:51:00Z">
              <w:tcPr>
                <w:tcW w:w="5121" w:type="dxa"/>
                <w:gridSpan w:val="2"/>
                <w:tcMar>
                  <w:left w:w="28" w:type="dxa"/>
                  <w:right w:w="28" w:type="dxa"/>
                </w:tcMar>
              </w:tcPr>
            </w:tcPrChange>
          </w:tcPr>
          <w:p w14:paraId="7AEEB258" w14:textId="77777777" w:rsidR="00580BFB" w:rsidRPr="00DA183D" w:rsidRDefault="00F862CE" w:rsidP="005616B6">
            <w:pPr>
              <w:pStyle w:val="bodyindent"/>
              <w:ind w:firstLine="0"/>
              <w:jc w:val="left"/>
              <w:rPr>
                <w:ins w:id="3460" w:author="WWAdmin" w:date="2014-03-10T10:48:00Z"/>
                <w:rFonts w:asciiTheme="majorHAnsi" w:hAnsiTheme="majorHAnsi"/>
                <w:sz w:val="20"/>
                <w:rPrChange w:id="3461" w:author="WWAdmin" w:date="2014-03-11T10:32:00Z">
                  <w:rPr>
                    <w:ins w:id="3462" w:author="WWAdmin" w:date="2014-03-10T10:48:00Z"/>
                  </w:rPr>
                </w:rPrChange>
              </w:rPr>
            </w:pPr>
            <w:ins w:id="3463" w:author="WWAdmin" w:date="2014-03-10T12:10:00Z">
              <w:r w:rsidRPr="00DA183D">
                <w:rPr>
                  <w:rFonts w:asciiTheme="majorHAnsi" w:hAnsiTheme="majorHAnsi"/>
                  <w:sz w:val="20"/>
                  <w:rPrChange w:id="3464" w:author="WWAdmin" w:date="2014-03-11T10:32:00Z">
                    <w:rPr/>
                  </w:rPrChange>
                </w:rPr>
                <w:t>http://pngu.mgh.harvard.edu/~purcell/plink/epi.shtml</w:t>
              </w:r>
            </w:ins>
          </w:p>
        </w:tc>
      </w:tr>
      <w:tr w:rsidR="00580BFB" w:rsidRPr="00890F9C" w14:paraId="539C903B" w14:textId="77777777" w:rsidTr="00F862CE">
        <w:tc>
          <w:tcPr>
            <w:tcW w:w="1381" w:type="dxa"/>
            <w:tcMar>
              <w:left w:w="28" w:type="dxa"/>
              <w:right w:w="28" w:type="dxa"/>
            </w:tcMar>
            <w:tcPrChange w:id="3465" w:author="WWAdmin" w:date="2014-03-10T11:51:00Z">
              <w:tcPr>
                <w:tcW w:w="1526" w:type="dxa"/>
                <w:gridSpan w:val="2"/>
                <w:tcMar>
                  <w:left w:w="28" w:type="dxa"/>
                  <w:right w:w="28" w:type="dxa"/>
                </w:tcMar>
              </w:tcPr>
            </w:tcPrChange>
          </w:tcPr>
          <w:p w14:paraId="62E3E33B" w14:textId="77777777" w:rsidR="00580BFB" w:rsidRPr="00DA183D" w:rsidRDefault="00580BFB"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FastEpistasis</w:t>
            </w:r>
            <w:proofErr w:type="spellEnd"/>
          </w:p>
        </w:tc>
        <w:tc>
          <w:tcPr>
            <w:tcW w:w="981" w:type="dxa"/>
            <w:tcMar>
              <w:left w:w="28" w:type="dxa"/>
              <w:right w:w="28" w:type="dxa"/>
            </w:tcMar>
            <w:tcPrChange w:id="3466" w:author="WWAdmin" w:date="2014-03-10T11:51:00Z">
              <w:tcPr>
                <w:tcW w:w="1134" w:type="dxa"/>
                <w:gridSpan w:val="2"/>
                <w:tcMar>
                  <w:left w:w="28" w:type="dxa"/>
                  <w:right w:w="28" w:type="dxa"/>
                </w:tcMar>
              </w:tcPr>
            </w:tcPrChange>
          </w:tcPr>
          <w:p w14:paraId="5B9137A2"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3467" w:author="WWAdmin" w:date="2014-03-10T11:51:00Z">
              <w:tcPr>
                <w:tcW w:w="709" w:type="dxa"/>
                <w:gridSpan w:val="2"/>
              </w:tcPr>
            </w:tcPrChange>
          </w:tcPr>
          <w:p w14:paraId="6D101C96" w14:textId="77777777" w:rsidR="00580BFB" w:rsidRPr="00DA183D" w:rsidRDefault="00560DD9" w:rsidP="005616B6">
            <w:pPr>
              <w:pStyle w:val="bodyindent"/>
              <w:ind w:firstLine="0"/>
              <w:jc w:val="left"/>
              <w:rPr>
                <w:ins w:id="3468" w:author="WWAdmin" w:date="2014-03-10T11:44:00Z"/>
                <w:rFonts w:asciiTheme="majorHAnsi" w:hAnsiTheme="majorHAnsi"/>
                <w:bCs/>
                <w:noProof w:val="0"/>
                <w:sz w:val="20"/>
              </w:rPr>
            </w:pPr>
            <w:proofErr w:type="gramStart"/>
            <w:ins w:id="3469" w:author="WWAdmin" w:date="2014-03-10T11:52:00Z">
              <w:r w:rsidRPr="00DA183D">
                <w:rPr>
                  <w:rFonts w:asciiTheme="majorHAnsi" w:hAnsiTheme="majorHAnsi"/>
                  <w:bCs/>
                  <w:noProof w:val="0"/>
                  <w:sz w:val="20"/>
                </w:rPr>
                <w:t>b</w:t>
              </w:r>
            </w:ins>
            <w:ins w:id="3470" w:author="WWAdmin" w:date="2014-03-10T11:45:00Z">
              <w:r w:rsidR="00580BFB" w:rsidRPr="00DA183D">
                <w:rPr>
                  <w:rFonts w:asciiTheme="majorHAnsi" w:hAnsiTheme="majorHAnsi"/>
                  <w:bCs/>
                  <w:noProof w:val="0"/>
                  <w:sz w:val="20"/>
                </w:rPr>
                <w:t>oth</w:t>
              </w:r>
            </w:ins>
            <w:proofErr w:type="gramEnd"/>
          </w:p>
        </w:tc>
        <w:tc>
          <w:tcPr>
            <w:tcW w:w="3370" w:type="dxa"/>
            <w:tcMar>
              <w:left w:w="28" w:type="dxa"/>
              <w:right w:w="28" w:type="dxa"/>
            </w:tcMar>
            <w:tcPrChange w:id="3471" w:author="WWAdmin" w:date="2014-03-10T11:51:00Z">
              <w:tcPr>
                <w:tcW w:w="5020" w:type="dxa"/>
                <w:gridSpan w:val="2"/>
                <w:tcMar>
                  <w:left w:w="28" w:type="dxa"/>
                  <w:right w:w="28" w:type="dxa"/>
                </w:tcMar>
              </w:tcPr>
            </w:tcPrChange>
          </w:tcPr>
          <w:p w14:paraId="1E25A56C"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An efficient parallel extension to the PLINK epistasis module</w:t>
            </w:r>
          </w:p>
        </w:tc>
        <w:tc>
          <w:tcPr>
            <w:tcW w:w="2119" w:type="dxa"/>
            <w:tcMar>
              <w:left w:w="28" w:type="dxa"/>
              <w:right w:w="28" w:type="dxa"/>
            </w:tcMar>
            <w:tcPrChange w:id="3472" w:author="WWAdmin" w:date="2014-03-10T11:51:00Z">
              <w:tcPr>
                <w:tcW w:w="5121" w:type="dxa"/>
                <w:gridSpan w:val="2"/>
                <w:tcMar>
                  <w:left w:w="28" w:type="dxa"/>
                  <w:right w:w="28" w:type="dxa"/>
                </w:tcMar>
              </w:tcPr>
            </w:tcPrChange>
          </w:tcPr>
          <w:p w14:paraId="2547EEB0"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3473"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474" w:author="WWAdmin" w:date="2014-03-11T10:32:00Z">
                  <w:rPr/>
                </w:rPrChange>
              </w:rPr>
              <w:instrText xml:space="preserve"> HYPERLINK "http://www.vital-it.ch/software/FastEpistasis/" </w:instrText>
            </w:r>
            <w:r w:rsidRPr="00DA183D">
              <w:rPr>
                <w:rPrChange w:id="3475"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http://www.vital-it.ch/software/FastEpistasis/</w:t>
            </w:r>
            <w:r w:rsidRPr="00DA183D">
              <w:rPr>
                <w:rStyle w:val="Hyperlink"/>
                <w:rFonts w:asciiTheme="majorHAnsi" w:hAnsiTheme="majorHAnsi"/>
                <w:bCs/>
                <w:noProof w:val="0"/>
                <w:sz w:val="20"/>
                <w:rPrChange w:id="3476" w:author="WWAdmin" w:date="2014-03-11T10:32:00Z">
                  <w:rPr>
                    <w:rStyle w:val="Hyperlink"/>
                    <w:rFonts w:asciiTheme="majorHAnsi" w:hAnsiTheme="majorHAnsi"/>
                    <w:bCs/>
                    <w:noProof w:val="0"/>
                    <w:sz w:val="20"/>
                  </w:rPr>
                </w:rPrChange>
              </w:rPr>
              <w:fldChar w:fldCharType="end"/>
            </w:r>
          </w:p>
        </w:tc>
      </w:tr>
      <w:tr w:rsidR="00580BFB" w:rsidRPr="00890F9C" w14:paraId="2234E1A8" w14:textId="77777777" w:rsidTr="00F862CE">
        <w:tc>
          <w:tcPr>
            <w:tcW w:w="1381" w:type="dxa"/>
            <w:tcMar>
              <w:left w:w="28" w:type="dxa"/>
              <w:right w:w="28" w:type="dxa"/>
            </w:tcMar>
            <w:tcPrChange w:id="3477" w:author="WWAdmin" w:date="2014-03-10T11:51:00Z">
              <w:tcPr>
                <w:tcW w:w="1526" w:type="dxa"/>
                <w:gridSpan w:val="2"/>
                <w:tcMar>
                  <w:left w:w="28" w:type="dxa"/>
                  <w:right w:w="28" w:type="dxa"/>
                </w:tcMar>
              </w:tcPr>
            </w:tcPrChange>
          </w:tcPr>
          <w:p w14:paraId="38560D69"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BOOST</w:t>
            </w:r>
          </w:p>
        </w:tc>
        <w:tc>
          <w:tcPr>
            <w:tcW w:w="981" w:type="dxa"/>
            <w:tcMar>
              <w:left w:w="28" w:type="dxa"/>
              <w:right w:w="28" w:type="dxa"/>
            </w:tcMar>
            <w:tcPrChange w:id="3478" w:author="WWAdmin" w:date="2014-03-10T11:51:00Z">
              <w:tcPr>
                <w:tcW w:w="1134" w:type="dxa"/>
                <w:gridSpan w:val="2"/>
                <w:tcMar>
                  <w:left w:w="28" w:type="dxa"/>
                  <w:right w:w="28" w:type="dxa"/>
                </w:tcMar>
              </w:tcPr>
            </w:tcPrChange>
          </w:tcPr>
          <w:p w14:paraId="584D5726"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3479" w:author="WWAdmin" w:date="2014-03-10T11:51:00Z">
              <w:tcPr>
                <w:tcW w:w="709" w:type="dxa"/>
                <w:gridSpan w:val="2"/>
              </w:tcPr>
            </w:tcPrChange>
          </w:tcPr>
          <w:p w14:paraId="2A153D20" w14:textId="77777777" w:rsidR="00580BFB" w:rsidRPr="00DA183D" w:rsidRDefault="00560DD9" w:rsidP="00560DD9">
            <w:pPr>
              <w:pStyle w:val="bodyindent"/>
              <w:ind w:firstLine="0"/>
              <w:jc w:val="left"/>
              <w:rPr>
                <w:ins w:id="3480" w:author="WWAdmin" w:date="2014-03-10T11:44:00Z"/>
                <w:rFonts w:asciiTheme="majorHAnsi" w:hAnsiTheme="majorHAnsi"/>
                <w:bCs/>
                <w:noProof w:val="0"/>
                <w:sz w:val="20"/>
              </w:rPr>
            </w:pPr>
            <w:proofErr w:type="gramStart"/>
            <w:ins w:id="3481" w:author="WWAdmin" w:date="2014-03-10T11:58:00Z">
              <w:r w:rsidRPr="00DA183D">
                <w:rPr>
                  <w:rFonts w:asciiTheme="majorHAnsi" w:hAnsiTheme="majorHAnsi"/>
                  <w:bCs/>
                  <w:noProof w:val="0"/>
                  <w:sz w:val="20"/>
                </w:rPr>
                <w:t>dis</w:t>
              </w:r>
            </w:ins>
            <w:proofErr w:type="gramEnd"/>
          </w:p>
        </w:tc>
        <w:tc>
          <w:tcPr>
            <w:tcW w:w="3370" w:type="dxa"/>
            <w:tcMar>
              <w:left w:w="28" w:type="dxa"/>
              <w:right w:w="28" w:type="dxa"/>
            </w:tcMar>
            <w:tcPrChange w:id="3482" w:author="WWAdmin" w:date="2014-03-10T11:51:00Z">
              <w:tcPr>
                <w:tcW w:w="5020" w:type="dxa"/>
                <w:gridSpan w:val="2"/>
                <w:tcMar>
                  <w:left w:w="28" w:type="dxa"/>
                  <w:right w:w="28" w:type="dxa"/>
                </w:tcMar>
              </w:tcPr>
            </w:tcPrChange>
          </w:tcPr>
          <w:p w14:paraId="0BD6B2D2"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implementation, approximate tests for screening and logistic regression for testing</w:t>
            </w:r>
          </w:p>
        </w:tc>
        <w:tc>
          <w:tcPr>
            <w:tcW w:w="2119" w:type="dxa"/>
            <w:tcMar>
              <w:left w:w="28" w:type="dxa"/>
              <w:right w:w="28" w:type="dxa"/>
            </w:tcMar>
            <w:tcPrChange w:id="3483" w:author="WWAdmin" w:date="2014-03-10T11:51:00Z">
              <w:tcPr>
                <w:tcW w:w="5121" w:type="dxa"/>
                <w:gridSpan w:val="2"/>
                <w:tcMar>
                  <w:left w:w="28" w:type="dxa"/>
                  <w:right w:w="28" w:type="dxa"/>
                </w:tcMar>
              </w:tcPr>
            </w:tcPrChange>
          </w:tcPr>
          <w:p w14:paraId="4696CCA0"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3484"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485" w:author="WWAdmin" w:date="2014-03-11T10:32:00Z">
                  <w:rPr/>
                </w:rPrChange>
              </w:rPr>
              <w:instrText xml:space="preserve"> HYPERLINK "http://bioinformatics.ust.hk/BOOST.html" </w:instrText>
            </w:r>
            <w:r w:rsidRPr="00DA183D">
              <w:rPr>
                <w:rPrChange w:id="3486"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http://bioinformatics.ust.hk/BOOST.html</w:t>
            </w:r>
            <w:r w:rsidRPr="00DA183D">
              <w:rPr>
                <w:rStyle w:val="Hyperlink"/>
                <w:rFonts w:asciiTheme="majorHAnsi" w:hAnsiTheme="majorHAnsi"/>
                <w:bCs/>
                <w:noProof w:val="0"/>
                <w:sz w:val="20"/>
                <w:rPrChange w:id="3487" w:author="WWAdmin" w:date="2014-03-11T10:32:00Z">
                  <w:rPr>
                    <w:rStyle w:val="Hyperlink"/>
                    <w:rFonts w:asciiTheme="majorHAnsi" w:hAnsiTheme="majorHAnsi"/>
                    <w:bCs/>
                    <w:noProof w:val="0"/>
                    <w:sz w:val="20"/>
                  </w:rPr>
                </w:rPrChange>
              </w:rPr>
              <w:fldChar w:fldCharType="end"/>
            </w:r>
          </w:p>
        </w:tc>
      </w:tr>
      <w:tr w:rsidR="00580BFB" w:rsidRPr="00890F9C" w14:paraId="30CEC9DE" w14:textId="77777777" w:rsidTr="00F862CE">
        <w:tc>
          <w:tcPr>
            <w:tcW w:w="1381" w:type="dxa"/>
            <w:tcMar>
              <w:left w:w="28" w:type="dxa"/>
              <w:right w:w="28" w:type="dxa"/>
            </w:tcMar>
            <w:tcPrChange w:id="3488" w:author="WWAdmin" w:date="2014-03-10T11:51:00Z">
              <w:tcPr>
                <w:tcW w:w="1526" w:type="dxa"/>
                <w:gridSpan w:val="2"/>
                <w:tcMar>
                  <w:left w:w="28" w:type="dxa"/>
                  <w:right w:w="28" w:type="dxa"/>
                </w:tcMar>
              </w:tcPr>
            </w:tcPrChange>
          </w:tcPr>
          <w:p w14:paraId="61C1A11A" w14:textId="77777777" w:rsidR="00580BFB" w:rsidRPr="00DA183D" w:rsidRDefault="00580BFB" w:rsidP="005616B6">
            <w:pPr>
              <w:pStyle w:val="bodyindent"/>
              <w:ind w:firstLine="0"/>
              <w:rPr>
                <w:rFonts w:asciiTheme="majorHAnsi" w:hAnsiTheme="majorHAnsi"/>
                <w:bCs/>
                <w:noProof w:val="0"/>
                <w:sz w:val="20"/>
              </w:rPr>
            </w:pPr>
            <w:proofErr w:type="spellStart"/>
            <w:proofErr w:type="gramStart"/>
            <w:r w:rsidRPr="00DA183D">
              <w:rPr>
                <w:rFonts w:asciiTheme="majorHAnsi" w:hAnsiTheme="majorHAnsi"/>
                <w:bCs/>
                <w:noProof w:val="0"/>
                <w:sz w:val="20"/>
              </w:rPr>
              <w:t>epiGPU</w:t>
            </w:r>
            <w:proofErr w:type="spellEnd"/>
            <w:proofErr w:type="gramEnd"/>
          </w:p>
        </w:tc>
        <w:tc>
          <w:tcPr>
            <w:tcW w:w="981" w:type="dxa"/>
            <w:tcMar>
              <w:left w:w="28" w:type="dxa"/>
              <w:right w:w="28" w:type="dxa"/>
            </w:tcMar>
            <w:tcPrChange w:id="3489" w:author="WWAdmin" w:date="2014-03-10T11:51:00Z">
              <w:tcPr>
                <w:tcW w:w="1134" w:type="dxa"/>
                <w:gridSpan w:val="2"/>
                <w:tcMar>
                  <w:left w:w="28" w:type="dxa"/>
                  <w:right w:w="28" w:type="dxa"/>
                </w:tcMar>
              </w:tcPr>
            </w:tcPrChange>
          </w:tcPr>
          <w:p w14:paraId="5C4E4FB0"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3490" w:author="WWAdmin" w:date="2014-03-10T11:51:00Z">
              <w:tcPr>
                <w:tcW w:w="709" w:type="dxa"/>
                <w:gridSpan w:val="2"/>
              </w:tcPr>
            </w:tcPrChange>
          </w:tcPr>
          <w:p w14:paraId="43540CB2" w14:textId="77777777" w:rsidR="00580BFB" w:rsidRPr="00DA183D" w:rsidRDefault="00560DD9" w:rsidP="005616B6">
            <w:pPr>
              <w:pStyle w:val="bodyindent"/>
              <w:ind w:firstLine="0"/>
              <w:jc w:val="left"/>
              <w:rPr>
                <w:ins w:id="3491" w:author="WWAdmin" w:date="2014-03-10T11:44:00Z"/>
                <w:rFonts w:asciiTheme="majorHAnsi" w:hAnsiTheme="majorHAnsi"/>
                <w:bCs/>
                <w:noProof w:val="0"/>
                <w:sz w:val="20"/>
              </w:rPr>
            </w:pPr>
            <w:proofErr w:type="spellStart"/>
            <w:proofErr w:type="gramStart"/>
            <w:ins w:id="3492" w:author="WWAdmin" w:date="2014-03-10T11:52:00Z">
              <w:r w:rsidRPr="00DA183D">
                <w:rPr>
                  <w:rFonts w:asciiTheme="majorHAnsi" w:hAnsiTheme="majorHAnsi"/>
                  <w:bCs/>
                  <w:noProof w:val="0"/>
                  <w:sz w:val="20"/>
                </w:rPr>
                <w:t>qt</w:t>
              </w:r>
            </w:ins>
            <w:proofErr w:type="spellEnd"/>
            <w:proofErr w:type="gramEnd"/>
          </w:p>
        </w:tc>
        <w:tc>
          <w:tcPr>
            <w:tcW w:w="3370" w:type="dxa"/>
            <w:tcMar>
              <w:left w:w="28" w:type="dxa"/>
              <w:right w:w="28" w:type="dxa"/>
            </w:tcMar>
            <w:tcPrChange w:id="3493" w:author="WWAdmin" w:date="2014-03-10T11:51:00Z">
              <w:tcPr>
                <w:tcW w:w="5020" w:type="dxa"/>
                <w:gridSpan w:val="2"/>
                <w:tcMar>
                  <w:left w:w="28" w:type="dxa"/>
                  <w:right w:w="28" w:type="dxa"/>
                </w:tcMar>
              </w:tcPr>
            </w:tcPrChange>
          </w:tcPr>
          <w:p w14:paraId="0A77E8E0" w14:textId="77777777" w:rsidR="00580BFB" w:rsidRPr="00DA183D" w:rsidRDefault="00580BFB"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GPU-enhanced contingency table based </w:t>
            </w:r>
            <w:ins w:id="3494" w:author="WWAdmin" w:date="2014-03-10T12:00:00Z">
              <w:r w:rsidR="00F862CE"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Change w:id="3495" w:author="WWAdmin" w:date="2014-03-10T11:51:00Z">
              <w:tcPr>
                <w:tcW w:w="5121" w:type="dxa"/>
                <w:gridSpan w:val="2"/>
                <w:tcMar>
                  <w:left w:w="28" w:type="dxa"/>
                  <w:right w:w="28" w:type="dxa"/>
                </w:tcMar>
              </w:tcPr>
            </w:tcPrChange>
          </w:tcPr>
          <w:p w14:paraId="352D958B"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349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497" w:author="WWAdmin" w:date="2014-03-11T10:32:00Z">
                  <w:rPr/>
                </w:rPrChange>
              </w:rPr>
              <w:instrText xml:space="preserve"> HYPERLINK "http://sourceforge.net/projects/epigpu/" </w:instrText>
            </w:r>
            <w:r w:rsidRPr="00DA183D">
              <w:rPr>
                <w:rPrChange w:id="349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http://sourceforge.net/projects/epigpu/</w:t>
            </w:r>
            <w:r w:rsidRPr="00DA183D">
              <w:rPr>
                <w:rStyle w:val="Hyperlink"/>
                <w:rFonts w:asciiTheme="majorHAnsi" w:hAnsiTheme="majorHAnsi"/>
                <w:bCs/>
                <w:noProof w:val="0"/>
                <w:sz w:val="20"/>
                <w:rPrChange w:id="3499" w:author="WWAdmin" w:date="2014-03-11T10:32:00Z">
                  <w:rPr>
                    <w:rStyle w:val="Hyperlink"/>
                    <w:rFonts w:asciiTheme="majorHAnsi" w:hAnsiTheme="majorHAnsi"/>
                    <w:bCs/>
                    <w:noProof w:val="0"/>
                    <w:sz w:val="20"/>
                  </w:rPr>
                </w:rPrChange>
              </w:rPr>
              <w:fldChar w:fldCharType="end"/>
            </w:r>
          </w:p>
        </w:tc>
      </w:tr>
      <w:tr w:rsidR="00580BFB" w:rsidRPr="00890F9C" w14:paraId="1F3E5C72" w14:textId="77777777" w:rsidTr="00F862CE">
        <w:tc>
          <w:tcPr>
            <w:tcW w:w="1381" w:type="dxa"/>
            <w:tcMar>
              <w:left w:w="28" w:type="dxa"/>
              <w:right w:w="28" w:type="dxa"/>
            </w:tcMar>
            <w:tcPrChange w:id="3500" w:author="WWAdmin" w:date="2014-03-10T11:51:00Z">
              <w:tcPr>
                <w:tcW w:w="1526" w:type="dxa"/>
                <w:gridSpan w:val="2"/>
                <w:tcMar>
                  <w:left w:w="28" w:type="dxa"/>
                  <w:right w:w="28" w:type="dxa"/>
                </w:tcMar>
              </w:tcPr>
            </w:tcPrChange>
          </w:tcPr>
          <w:p w14:paraId="0823115C"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PIAM</w:t>
            </w:r>
          </w:p>
        </w:tc>
        <w:tc>
          <w:tcPr>
            <w:tcW w:w="981" w:type="dxa"/>
            <w:tcMar>
              <w:left w:w="28" w:type="dxa"/>
              <w:right w:w="28" w:type="dxa"/>
            </w:tcMar>
            <w:tcPrChange w:id="3501" w:author="WWAdmin" w:date="2014-03-10T11:51:00Z">
              <w:tcPr>
                <w:tcW w:w="1134" w:type="dxa"/>
                <w:gridSpan w:val="2"/>
                <w:tcMar>
                  <w:left w:w="28" w:type="dxa"/>
                  <w:right w:w="28" w:type="dxa"/>
                </w:tcMar>
              </w:tcPr>
            </w:tcPrChange>
          </w:tcPr>
          <w:p w14:paraId="445DA361" w14:textId="77777777" w:rsidR="00580BFB" w:rsidRPr="00DA183D" w:rsidRDefault="00580BFB"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3502" w:author="WWAdmin" w:date="2014-03-10T11:51:00Z">
              <w:tcPr>
                <w:tcW w:w="709" w:type="dxa"/>
                <w:gridSpan w:val="2"/>
              </w:tcPr>
            </w:tcPrChange>
          </w:tcPr>
          <w:p w14:paraId="5751997A" w14:textId="77777777" w:rsidR="00580BFB" w:rsidRPr="00DA183D" w:rsidRDefault="00560DD9" w:rsidP="00560DD9">
            <w:pPr>
              <w:pStyle w:val="bodyindent"/>
              <w:ind w:firstLine="0"/>
              <w:jc w:val="left"/>
              <w:rPr>
                <w:ins w:id="3503" w:author="WWAdmin" w:date="2014-03-10T11:44:00Z"/>
                <w:rFonts w:asciiTheme="majorHAnsi" w:hAnsiTheme="majorHAnsi"/>
                <w:bCs/>
                <w:noProof w:val="0"/>
                <w:sz w:val="20"/>
              </w:rPr>
            </w:pPr>
            <w:proofErr w:type="gramStart"/>
            <w:ins w:id="3504" w:author="WWAdmin" w:date="2014-03-10T11:59:00Z">
              <w:r w:rsidRPr="00DA183D">
                <w:rPr>
                  <w:rFonts w:asciiTheme="majorHAnsi" w:hAnsiTheme="majorHAnsi"/>
                  <w:bCs/>
                  <w:noProof w:val="0"/>
                  <w:sz w:val="20"/>
                </w:rPr>
                <w:t>dis</w:t>
              </w:r>
            </w:ins>
            <w:proofErr w:type="gramEnd"/>
          </w:p>
        </w:tc>
        <w:tc>
          <w:tcPr>
            <w:tcW w:w="3370" w:type="dxa"/>
            <w:tcMar>
              <w:left w:w="28" w:type="dxa"/>
              <w:right w:w="28" w:type="dxa"/>
            </w:tcMar>
            <w:tcPrChange w:id="3505" w:author="WWAdmin" w:date="2014-03-10T11:51:00Z">
              <w:tcPr>
                <w:tcW w:w="5020" w:type="dxa"/>
                <w:gridSpan w:val="2"/>
                <w:tcMar>
                  <w:left w:w="28" w:type="dxa"/>
                  <w:right w:w="28" w:type="dxa"/>
                </w:tcMar>
              </w:tcPr>
            </w:tcPrChange>
          </w:tcPr>
          <w:p w14:paraId="7079C3F8" w14:textId="77777777" w:rsidR="00580BFB" w:rsidRPr="00DA183D" w:rsidRDefault="00580BFB" w:rsidP="006C592F">
            <w:pPr>
              <w:pStyle w:val="bodyindent"/>
              <w:ind w:firstLine="0"/>
              <w:jc w:val="left"/>
              <w:rPr>
                <w:rFonts w:asciiTheme="majorHAnsi" w:hAnsiTheme="majorHAnsi"/>
                <w:bCs/>
                <w:noProof w:val="0"/>
                <w:sz w:val="20"/>
              </w:rPr>
            </w:pPr>
            <w:r w:rsidRPr="00DA183D">
              <w:rPr>
                <w:rFonts w:asciiTheme="majorHAnsi" w:hAnsiTheme="majorHAnsi"/>
                <w:bCs/>
                <w:noProof w:val="0"/>
                <w:sz w:val="20"/>
              </w:rPr>
              <w:t>Multithread parallel en</w:t>
            </w:r>
            <w:ins w:id="3506" w:author="WWAdmin" w:date="2014-03-10T21:24:00Z">
              <w:r w:rsidR="006C592F" w:rsidRPr="00DA183D">
                <w:rPr>
                  <w:rFonts w:asciiTheme="majorHAnsi" w:hAnsiTheme="majorHAnsi"/>
                  <w:bCs/>
                  <w:noProof w:val="0"/>
                  <w:sz w:val="20"/>
                </w:rPr>
                <w:t>hanc</w:t>
              </w:r>
            </w:ins>
            <w:del w:id="3507" w:author="WWAdmin" w:date="2014-03-10T21:24:00Z">
              <w:r w:rsidRPr="00DA183D" w:rsidDel="006C592F">
                <w:rPr>
                  <w:rFonts w:asciiTheme="majorHAnsi" w:hAnsiTheme="majorHAnsi"/>
                  <w:bCs/>
                  <w:noProof w:val="0"/>
                  <w:sz w:val="20"/>
                </w:rPr>
                <w:delText>abl</w:delText>
              </w:r>
            </w:del>
            <w:r w:rsidRPr="00DA183D">
              <w:rPr>
                <w:rFonts w:asciiTheme="majorHAnsi" w:hAnsiTheme="majorHAnsi"/>
                <w:bCs/>
                <w:noProof w:val="0"/>
                <w:sz w:val="20"/>
              </w:rPr>
              <w:t xml:space="preserve">ed, contingency table based </w:t>
            </w:r>
            <w:proofErr w:type="spellStart"/>
            <w:ins w:id="3508" w:author="WWAdmin" w:date="2014-03-10T12:01:00Z">
              <w:r w:rsidR="00F862CE" w:rsidRPr="00DA183D">
                <w:rPr>
                  <w:rFonts w:asciiTheme="majorHAnsi" w:hAnsiTheme="majorHAnsi"/>
                  <w:bCs/>
                  <w:noProof w:val="0"/>
                  <w:sz w:val="20"/>
                </w:rPr>
                <w:t>approximate</w:t>
              </w:r>
            </w:ins>
            <w:del w:id="3509" w:author="WWAdmin" w:date="2014-03-10T11:42:00Z">
              <w:r w:rsidRPr="00DA183D" w:rsidDel="00580BFB">
                <w:rPr>
                  <w:rFonts w:asciiTheme="majorHAnsi" w:hAnsiTheme="majorHAnsi"/>
                  <w:bCs/>
                  <w:noProof w:val="0"/>
                  <w:sz w:val="20"/>
                </w:rPr>
                <w:delText>LR</w:delText>
              </w:r>
            </w:del>
            <w:del w:id="3510" w:author="WWAdmin" w:date="2014-03-10T11:57:00Z">
              <w:r w:rsidRPr="00DA183D" w:rsidDel="00560DD9">
                <w:rPr>
                  <w:rFonts w:asciiTheme="majorHAnsi" w:hAnsiTheme="majorHAnsi"/>
                  <w:bCs/>
                  <w:noProof w:val="0"/>
                  <w:sz w:val="20"/>
                </w:rPr>
                <w:delText xml:space="preserve"> </w:delText>
              </w:r>
            </w:del>
            <w:r w:rsidRPr="00DA183D">
              <w:rPr>
                <w:rFonts w:asciiTheme="majorHAnsi" w:hAnsiTheme="majorHAnsi"/>
                <w:bCs/>
                <w:noProof w:val="0"/>
                <w:sz w:val="20"/>
              </w:rPr>
              <w:t>tests</w:t>
            </w:r>
            <w:proofErr w:type="spellEnd"/>
            <w:del w:id="3511" w:author="WWAdmin" w:date="2014-03-10T11:43:00Z">
              <w:r w:rsidRPr="00DA183D" w:rsidDel="00580BFB">
                <w:rPr>
                  <w:rFonts w:asciiTheme="majorHAnsi" w:hAnsiTheme="majorHAnsi"/>
                  <w:bCs/>
                  <w:noProof w:val="0"/>
                  <w:sz w:val="20"/>
                </w:rPr>
                <w:delText>??</w:delText>
              </w:r>
            </w:del>
          </w:p>
        </w:tc>
        <w:tc>
          <w:tcPr>
            <w:tcW w:w="2119" w:type="dxa"/>
            <w:tcMar>
              <w:left w:w="28" w:type="dxa"/>
              <w:right w:w="28" w:type="dxa"/>
            </w:tcMar>
            <w:tcPrChange w:id="3512" w:author="WWAdmin" w:date="2014-03-10T11:51:00Z">
              <w:tcPr>
                <w:tcW w:w="5121" w:type="dxa"/>
                <w:gridSpan w:val="2"/>
                <w:tcMar>
                  <w:left w:w="28" w:type="dxa"/>
                  <w:right w:w="28" w:type="dxa"/>
                </w:tcMar>
              </w:tcPr>
            </w:tcPrChange>
          </w:tcPr>
          <w:p w14:paraId="0A5FFB75" w14:textId="77777777" w:rsidR="00580BFB" w:rsidRPr="00DA183D" w:rsidRDefault="00580BFB" w:rsidP="005616B6">
            <w:pPr>
              <w:pStyle w:val="bodyindent"/>
              <w:ind w:firstLine="0"/>
              <w:jc w:val="left"/>
              <w:rPr>
                <w:rFonts w:asciiTheme="majorHAnsi" w:hAnsiTheme="majorHAnsi"/>
                <w:bCs/>
                <w:noProof w:val="0"/>
                <w:sz w:val="20"/>
              </w:rPr>
            </w:pPr>
            <w:r w:rsidRPr="00DA183D">
              <w:rPr>
                <w:rPrChange w:id="3513"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514" w:author="WWAdmin" w:date="2014-03-11T10:32:00Z">
                  <w:rPr/>
                </w:rPrChange>
              </w:rPr>
              <w:instrText xml:space="preserve"> HYPERLINK "http://www.ihs.ac.cn/xykong/PIAM.zip" </w:instrText>
            </w:r>
            <w:r w:rsidRPr="00DA183D">
              <w:rPr>
                <w:rPrChange w:id="3515"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http://www.ihs.ac.cn/xykong/PIAM.zip</w:t>
            </w:r>
            <w:r w:rsidRPr="00DA183D">
              <w:rPr>
                <w:rStyle w:val="Hyperlink"/>
                <w:rFonts w:asciiTheme="majorHAnsi" w:hAnsiTheme="majorHAnsi"/>
                <w:bCs/>
                <w:noProof w:val="0"/>
                <w:sz w:val="20"/>
                <w:rPrChange w:id="3516" w:author="WWAdmin" w:date="2014-03-11T10:32:00Z">
                  <w:rPr>
                    <w:rStyle w:val="Hyperlink"/>
                    <w:rFonts w:asciiTheme="majorHAnsi" w:hAnsiTheme="majorHAnsi"/>
                    <w:bCs/>
                    <w:noProof w:val="0"/>
                    <w:sz w:val="20"/>
                  </w:rPr>
                </w:rPrChange>
              </w:rPr>
              <w:fldChar w:fldCharType="end"/>
            </w:r>
          </w:p>
        </w:tc>
      </w:tr>
      <w:tr w:rsidR="00F862CE" w:rsidRPr="00890F9C" w14:paraId="4284CCCB" w14:textId="77777777" w:rsidTr="00F862CE">
        <w:trPr>
          <w:ins w:id="3517" w:author="WWAdmin" w:date="2014-03-10T12:05:00Z"/>
        </w:trPr>
        <w:tc>
          <w:tcPr>
            <w:tcW w:w="1381" w:type="dxa"/>
            <w:tcMar>
              <w:left w:w="28" w:type="dxa"/>
              <w:right w:w="28" w:type="dxa"/>
            </w:tcMar>
          </w:tcPr>
          <w:p w14:paraId="366D49F2" w14:textId="77777777" w:rsidR="00F862CE" w:rsidRPr="00DA183D" w:rsidRDefault="00F862CE" w:rsidP="005616B6">
            <w:pPr>
              <w:pStyle w:val="bodyindent"/>
              <w:ind w:firstLine="0"/>
              <w:rPr>
                <w:ins w:id="3518" w:author="WWAdmin" w:date="2014-03-10T12:05:00Z"/>
                <w:rFonts w:asciiTheme="majorHAnsi" w:hAnsiTheme="majorHAnsi"/>
                <w:bCs/>
                <w:noProof w:val="0"/>
                <w:sz w:val="20"/>
              </w:rPr>
            </w:pPr>
            <w:proofErr w:type="spellStart"/>
            <w:proofErr w:type="gramStart"/>
            <w:ins w:id="3519" w:author="WWAdmin" w:date="2014-03-10T12:05:00Z">
              <w:r w:rsidRPr="00DA183D">
                <w:rPr>
                  <w:rFonts w:asciiTheme="majorHAnsi" w:hAnsiTheme="majorHAnsi"/>
                  <w:bCs/>
                  <w:noProof w:val="0"/>
                  <w:sz w:val="20"/>
                </w:rPr>
                <w:t>eCEO</w:t>
              </w:r>
              <w:proofErr w:type="spellEnd"/>
              <w:proofErr w:type="gramEnd"/>
            </w:ins>
          </w:p>
        </w:tc>
        <w:tc>
          <w:tcPr>
            <w:tcW w:w="981" w:type="dxa"/>
            <w:tcMar>
              <w:left w:w="28" w:type="dxa"/>
              <w:right w:w="28" w:type="dxa"/>
            </w:tcMar>
          </w:tcPr>
          <w:p w14:paraId="19BA9C29" w14:textId="77777777" w:rsidR="00F862CE" w:rsidRPr="00DA183D" w:rsidRDefault="00F862CE" w:rsidP="005616B6">
            <w:pPr>
              <w:pStyle w:val="bodyindent"/>
              <w:ind w:firstLine="0"/>
              <w:rPr>
                <w:ins w:id="3520" w:author="WWAdmin" w:date="2014-03-10T12:05:00Z"/>
                <w:rFonts w:asciiTheme="majorHAnsi" w:hAnsiTheme="majorHAnsi"/>
                <w:bCs/>
                <w:noProof w:val="0"/>
                <w:sz w:val="20"/>
              </w:rPr>
            </w:pPr>
            <w:ins w:id="3521" w:author="WWAdmin" w:date="2014-03-10T12:05:00Z">
              <w:r w:rsidRPr="00DA183D">
                <w:rPr>
                  <w:rFonts w:asciiTheme="majorHAnsi" w:hAnsiTheme="majorHAnsi"/>
                  <w:bCs/>
                  <w:noProof w:val="0"/>
                  <w:sz w:val="20"/>
                </w:rPr>
                <w:t>Regression</w:t>
              </w:r>
            </w:ins>
          </w:p>
        </w:tc>
        <w:tc>
          <w:tcPr>
            <w:tcW w:w="621" w:type="dxa"/>
          </w:tcPr>
          <w:p w14:paraId="2705A32B" w14:textId="77777777" w:rsidR="00F862CE" w:rsidRPr="00DA183D" w:rsidRDefault="00F862CE" w:rsidP="005616B6">
            <w:pPr>
              <w:pStyle w:val="bodyindent"/>
              <w:ind w:firstLine="0"/>
              <w:jc w:val="left"/>
              <w:rPr>
                <w:ins w:id="3522" w:author="WWAdmin" w:date="2014-03-10T12:05:00Z"/>
                <w:rFonts w:asciiTheme="majorHAnsi" w:hAnsiTheme="majorHAnsi"/>
                <w:bCs/>
                <w:noProof w:val="0"/>
                <w:sz w:val="20"/>
              </w:rPr>
            </w:pPr>
            <w:proofErr w:type="gramStart"/>
            <w:ins w:id="3523" w:author="WWAdmin" w:date="2014-03-10T12:05:00Z">
              <w:r w:rsidRPr="00DA183D">
                <w:rPr>
                  <w:rFonts w:asciiTheme="majorHAnsi" w:hAnsiTheme="majorHAnsi"/>
                  <w:bCs/>
                  <w:noProof w:val="0"/>
                  <w:sz w:val="20"/>
                </w:rPr>
                <w:t>dis</w:t>
              </w:r>
              <w:proofErr w:type="gramEnd"/>
            </w:ins>
          </w:p>
        </w:tc>
        <w:tc>
          <w:tcPr>
            <w:tcW w:w="3370" w:type="dxa"/>
            <w:tcMar>
              <w:left w:w="28" w:type="dxa"/>
              <w:right w:w="28" w:type="dxa"/>
            </w:tcMar>
          </w:tcPr>
          <w:p w14:paraId="1E516D08" w14:textId="77777777" w:rsidR="00F862CE" w:rsidRPr="00DA183D" w:rsidRDefault="00F862CE" w:rsidP="006C592F">
            <w:pPr>
              <w:pStyle w:val="bodyindent"/>
              <w:ind w:firstLine="0"/>
              <w:jc w:val="left"/>
              <w:rPr>
                <w:ins w:id="3524" w:author="WWAdmin" w:date="2014-03-10T12:05:00Z"/>
                <w:rFonts w:asciiTheme="majorHAnsi" w:hAnsiTheme="majorHAnsi"/>
                <w:bCs/>
                <w:noProof w:val="0"/>
                <w:sz w:val="20"/>
              </w:rPr>
            </w:pPr>
            <w:ins w:id="3525" w:author="WWAdmin" w:date="2014-03-10T12:06:00Z">
              <w:r w:rsidRPr="00DA183D">
                <w:rPr>
                  <w:rFonts w:asciiTheme="majorHAnsi" w:hAnsiTheme="majorHAnsi"/>
                  <w:bCs/>
                  <w:noProof w:val="0"/>
                  <w:sz w:val="20"/>
                </w:rPr>
                <w:t>Bitwise implementation and cloud computing en</w:t>
              </w:r>
            </w:ins>
            <w:ins w:id="3526" w:author="WWAdmin" w:date="2014-03-10T21:24:00Z">
              <w:r w:rsidR="006C592F" w:rsidRPr="00DA183D">
                <w:rPr>
                  <w:rFonts w:asciiTheme="majorHAnsi" w:hAnsiTheme="majorHAnsi"/>
                  <w:bCs/>
                  <w:noProof w:val="0"/>
                  <w:sz w:val="20"/>
                </w:rPr>
                <w:t>hanc</w:t>
              </w:r>
            </w:ins>
            <w:ins w:id="3527" w:author="WWAdmin" w:date="2014-03-10T12:06:00Z">
              <w:r w:rsidRPr="00DA183D">
                <w:rPr>
                  <w:rFonts w:asciiTheme="majorHAnsi" w:hAnsiTheme="majorHAnsi"/>
                  <w:bCs/>
                  <w:noProof w:val="0"/>
                  <w:sz w:val="20"/>
                </w:rPr>
                <w:t>ed Chi square tests</w:t>
              </w:r>
            </w:ins>
          </w:p>
        </w:tc>
        <w:tc>
          <w:tcPr>
            <w:tcW w:w="2119" w:type="dxa"/>
            <w:tcMar>
              <w:left w:w="28" w:type="dxa"/>
              <w:right w:w="28" w:type="dxa"/>
            </w:tcMar>
          </w:tcPr>
          <w:p w14:paraId="34D09F87" w14:textId="77777777" w:rsidR="00F862CE" w:rsidRPr="00DA183D" w:rsidRDefault="009A1AAC" w:rsidP="00F862CE">
            <w:pPr>
              <w:pStyle w:val="bodyindent"/>
              <w:ind w:firstLine="0"/>
              <w:jc w:val="left"/>
              <w:rPr>
                <w:ins w:id="3528" w:author="WWAdmin" w:date="2014-03-10T12:05:00Z"/>
                <w:rFonts w:asciiTheme="majorHAnsi" w:hAnsiTheme="majorHAnsi"/>
                <w:sz w:val="20"/>
                <w:rPrChange w:id="3529" w:author="WWAdmin" w:date="2014-03-11T10:32:00Z">
                  <w:rPr>
                    <w:ins w:id="3530" w:author="WWAdmin" w:date="2014-03-10T12:05:00Z"/>
                  </w:rPr>
                </w:rPrChange>
              </w:rPr>
            </w:pPr>
            <w:ins w:id="3531" w:author="WWAdmin" w:date="2014-03-10T12:12:00Z">
              <w:r w:rsidRPr="00DA183D">
                <w:rPr>
                  <w:rFonts w:asciiTheme="majorHAnsi" w:hAnsiTheme="majorHAnsi"/>
                  <w:sz w:val="20"/>
                  <w:rPrChange w:id="3532" w:author="WWAdmin" w:date="2014-03-11T10:32:00Z">
                    <w:rPr/>
                  </w:rPrChange>
                </w:rPr>
                <w:t>http://www.comp.nus.edu.sg/~wangzk/eCEO.html</w:t>
              </w:r>
            </w:ins>
          </w:p>
        </w:tc>
      </w:tr>
      <w:tr w:rsidR="00DB591C" w:rsidRPr="00890F9C" w14:paraId="35EAF6A9" w14:textId="77777777" w:rsidTr="00F862CE">
        <w:trPr>
          <w:ins w:id="3533" w:author="WWAdmin" w:date="2014-03-10T12:21:00Z"/>
        </w:trPr>
        <w:tc>
          <w:tcPr>
            <w:tcW w:w="1381" w:type="dxa"/>
            <w:tcMar>
              <w:left w:w="28" w:type="dxa"/>
              <w:right w:w="28" w:type="dxa"/>
            </w:tcMar>
          </w:tcPr>
          <w:p w14:paraId="7BB15DE9" w14:textId="77777777" w:rsidR="00DB591C" w:rsidRPr="00DA183D" w:rsidRDefault="00DB591C" w:rsidP="005616B6">
            <w:pPr>
              <w:pStyle w:val="bodyindent"/>
              <w:ind w:firstLine="0"/>
              <w:rPr>
                <w:ins w:id="3534" w:author="WWAdmin" w:date="2014-03-10T12:21:00Z"/>
                <w:rFonts w:asciiTheme="majorHAnsi" w:hAnsiTheme="majorHAnsi"/>
                <w:bCs/>
                <w:noProof w:val="0"/>
                <w:sz w:val="20"/>
              </w:rPr>
            </w:pPr>
            <w:ins w:id="3535" w:author="WWAdmin" w:date="2014-03-10T12:22:00Z">
              <w:r w:rsidRPr="00DA183D">
                <w:rPr>
                  <w:rFonts w:asciiTheme="majorHAnsi" w:hAnsiTheme="majorHAnsi"/>
                  <w:bCs/>
                  <w:noProof w:val="0"/>
                  <w:sz w:val="20"/>
                </w:rPr>
                <w:t>SNP-SNP interactions</w:t>
              </w:r>
            </w:ins>
          </w:p>
        </w:tc>
        <w:tc>
          <w:tcPr>
            <w:tcW w:w="981" w:type="dxa"/>
            <w:tcMar>
              <w:left w:w="28" w:type="dxa"/>
              <w:right w:w="28" w:type="dxa"/>
            </w:tcMar>
          </w:tcPr>
          <w:p w14:paraId="5E6CAF80" w14:textId="77777777" w:rsidR="00DB591C" w:rsidRPr="00DA183D" w:rsidRDefault="00DB591C" w:rsidP="005616B6">
            <w:pPr>
              <w:pStyle w:val="bodyindent"/>
              <w:ind w:firstLine="0"/>
              <w:rPr>
                <w:ins w:id="3536" w:author="WWAdmin" w:date="2014-03-10T12:21:00Z"/>
                <w:rFonts w:asciiTheme="majorHAnsi" w:hAnsiTheme="majorHAnsi"/>
                <w:bCs/>
                <w:noProof w:val="0"/>
                <w:sz w:val="20"/>
              </w:rPr>
            </w:pPr>
            <w:ins w:id="3537" w:author="WWAdmin" w:date="2014-03-10T12:22:00Z">
              <w:r w:rsidRPr="00DA183D">
                <w:rPr>
                  <w:rFonts w:asciiTheme="majorHAnsi" w:hAnsiTheme="majorHAnsi"/>
                  <w:bCs/>
                  <w:noProof w:val="0"/>
                  <w:sz w:val="20"/>
                </w:rPr>
                <w:t>Regression</w:t>
              </w:r>
            </w:ins>
          </w:p>
        </w:tc>
        <w:tc>
          <w:tcPr>
            <w:tcW w:w="621" w:type="dxa"/>
          </w:tcPr>
          <w:p w14:paraId="0A95A515" w14:textId="77777777" w:rsidR="00DB591C" w:rsidRPr="00DA183D" w:rsidRDefault="00DB591C" w:rsidP="005616B6">
            <w:pPr>
              <w:pStyle w:val="bodyindent"/>
              <w:ind w:firstLine="0"/>
              <w:jc w:val="left"/>
              <w:rPr>
                <w:ins w:id="3538" w:author="WWAdmin" w:date="2014-03-10T12:21:00Z"/>
                <w:rFonts w:asciiTheme="majorHAnsi" w:hAnsiTheme="majorHAnsi"/>
                <w:bCs/>
                <w:noProof w:val="0"/>
                <w:sz w:val="20"/>
              </w:rPr>
            </w:pPr>
            <w:proofErr w:type="gramStart"/>
            <w:ins w:id="3539" w:author="WWAdmin" w:date="2014-03-10T12:31:00Z">
              <w:r w:rsidRPr="00DA183D">
                <w:rPr>
                  <w:rFonts w:asciiTheme="majorHAnsi" w:hAnsiTheme="majorHAnsi"/>
                  <w:bCs/>
                  <w:noProof w:val="0"/>
                  <w:sz w:val="20"/>
                </w:rPr>
                <w:t>dis</w:t>
              </w:r>
            </w:ins>
            <w:proofErr w:type="gramEnd"/>
          </w:p>
        </w:tc>
        <w:tc>
          <w:tcPr>
            <w:tcW w:w="3370" w:type="dxa"/>
            <w:tcMar>
              <w:left w:w="28" w:type="dxa"/>
              <w:right w:w="28" w:type="dxa"/>
            </w:tcMar>
          </w:tcPr>
          <w:p w14:paraId="29EAD977" w14:textId="77777777" w:rsidR="00DB591C" w:rsidRPr="00DA183D" w:rsidRDefault="00292EDD" w:rsidP="00292EDD">
            <w:pPr>
              <w:pStyle w:val="bodyindent"/>
              <w:ind w:firstLine="0"/>
              <w:jc w:val="left"/>
              <w:rPr>
                <w:ins w:id="3540" w:author="WWAdmin" w:date="2014-03-10T12:21:00Z"/>
                <w:rFonts w:asciiTheme="majorHAnsi" w:hAnsiTheme="majorHAnsi"/>
                <w:bCs/>
                <w:noProof w:val="0"/>
                <w:sz w:val="20"/>
              </w:rPr>
            </w:pPr>
            <w:ins w:id="3541" w:author="WWAdmin" w:date="2014-03-10T12:32:00Z">
              <w:r w:rsidRPr="00DA183D">
                <w:rPr>
                  <w:rFonts w:asciiTheme="majorHAnsi" w:hAnsiTheme="majorHAnsi"/>
                  <w:bCs/>
                  <w:noProof w:val="0"/>
                  <w:sz w:val="20"/>
                </w:rPr>
                <w:t xml:space="preserve">Logic regression based epitasis </w:t>
              </w:r>
            </w:ins>
            <w:ins w:id="3542" w:author="WWAdmin" w:date="2014-03-10T12:35:00Z">
              <w:r w:rsidRPr="00DA183D">
                <w:rPr>
                  <w:rFonts w:asciiTheme="majorHAnsi" w:hAnsiTheme="majorHAnsi"/>
                  <w:bCs/>
                  <w:noProof w:val="0"/>
                  <w:sz w:val="20"/>
                </w:rPr>
                <w:t xml:space="preserve">test </w:t>
              </w:r>
            </w:ins>
            <w:ins w:id="3543" w:author="WWAdmin" w:date="2014-03-10T12:32:00Z">
              <w:r w:rsidRPr="00DA183D">
                <w:rPr>
                  <w:rFonts w:asciiTheme="majorHAnsi" w:hAnsiTheme="majorHAnsi"/>
                  <w:bCs/>
                  <w:noProof w:val="0"/>
                  <w:sz w:val="20"/>
                </w:rPr>
                <w:t>at the gene level</w:t>
              </w:r>
            </w:ins>
            <w:ins w:id="3544" w:author="WWAdmin" w:date="2014-03-10T12:35:00Z">
              <w:r w:rsidRPr="00DA183D">
                <w:rPr>
                  <w:rFonts w:asciiTheme="majorHAnsi" w:hAnsiTheme="majorHAnsi"/>
                  <w:bCs/>
                  <w:noProof w:val="0"/>
                  <w:sz w:val="20"/>
                </w:rPr>
                <w:t>,</w:t>
              </w:r>
            </w:ins>
            <w:ins w:id="3545" w:author="WWAdmin" w:date="2014-03-10T12:33:00Z">
              <w:r w:rsidRPr="00DA183D">
                <w:rPr>
                  <w:rFonts w:asciiTheme="majorHAnsi" w:hAnsiTheme="majorHAnsi"/>
                  <w:bCs/>
                  <w:noProof w:val="0"/>
                  <w:sz w:val="20"/>
                </w:rPr>
                <w:t xml:space="preserve"> based on concepts of </w:t>
              </w:r>
            </w:ins>
            <w:ins w:id="3546" w:author="WWAdmin" w:date="2014-03-10T12:35:00Z">
              <w:r w:rsidRPr="00DA183D">
                <w:rPr>
                  <w:rFonts w:asciiTheme="majorHAnsi" w:hAnsiTheme="majorHAnsi"/>
                  <w:bCs/>
                  <w:noProof w:val="0"/>
                  <w:sz w:val="20"/>
                </w:rPr>
                <w:t>SNP intersection and union</w:t>
              </w:r>
            </w:ins>
          </w:p>
        </w:tc>
        <w:tc>
          <w:tcPr>
            <w:tcW w:w="2119" w:type="dxa"/>
            <w:tcMar>
              <w:left w:w="28" w:type="dxa"/>
              <w:right w:w="28" w:type="dxa"/>
            </w:tcMar>
          </w:tcPr>
          <w:p w14:paraId="31A584F8" w14:textId="77777777" w:rsidR="00DB591C" w:rsidRPr="00DA183D" w:rsidRDefault="00DB591C" w:rsidP="00F862CE">
            <w:pPr>
              <w:pStyle w:val="bodyindent"/>
              <w:ind w:firstLine="0"/>
              <w:jc w:val="left"/>
              <w:rPr>
                <w:ins w:id="3547" w:author="WWAdmin" w:date="2014-03-10T12:21:00Z"/>
                <w:rFonts w:asciiTheme="majorHAnsi" w:hAnsiTheme="majorHAnsi"/>
                <w:sz w:val="20"/>
                <w:rPrChange w:id="3548" w:author="WWAdmin" w:date="2014-03-11T10:32:00Z">
                  <w:rPr>
                    <w:ins w:id="3549" w:author="WWAdmin" w:date="2014-03-10T12:21:00Z"/>
                  </w:rPr>
                </w:rPrChange>
              </w:rPr>
            </w:pPr>
            <w:ins w:id="3550" w:author="WWAdmin" w:date="2014-03-10T12:22:00Z">
              <w:r w:rsidRPr="00DA183D">
                <w:rPr>
                  <w:rFonts w:asciiTheme="majorHAnsi" w:hAnsiTheme="majorHAnsi"/>
                  <w:sz w:val="20"/>
                  <w:rPrChange w:id="3551" w:author="WWAdmin" w:date="2014-03-11T10:32:00Z">
                    <w:rPr/>
                  </w:rPrChange>
                </w:rPr>
                <w:t>http://www.ualberta.ca/~yyasui/homepage.html</w:t>
              </w:r>
            </w:ins>
          </w:p>
        </w:tc>
      </w:tr>
      <w:tr w:rsidR="00F862CE" w:rsidRPr="00890F9C" w14:paraId="5E4815D9" w14:textId="77777777" w:rsidTr="00F862CE">
        <w:tc>
          <w:tcPr>
            <w:tcW w:w="1381" w:type="dxa"/>
            <w:tcMar>
              <w:left w:w="28" w:type="dxa"/>
              <w:right w:w="28" w:type="dxa"/>
            </w:tcMar>
            <w:tcPrChange w:id="3552" w:author="WWAdmin" w:date="2014-03-10T11:51:00Z">
              <w:tcPr>
                <w:tcW w:w="1526" w:type="dxa"/>
                <w:gridSpan w:val="2"/>
                <w:tcMar>
                  <w:left w:w="28" w:type="dxa"/>
                  <w:right w:w="28" w:type="dxa"/>
                </w:tcMar>
              </w:tcPr>
            </w:tcPrChange>
          </w:tcPr>
          <w:p w14:paraId="12057FB3"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BiForce</w:t>
            </w:r>
            <w:proofErr w:type="spellEnd"/>
          </w:p>
        </w:tc>
        <w:tc>
          <w:tcPr>
            <w:tcW w:w="981" w:type="dxa"/>
            <w:tcMar>
              <w:left w:w="28" w:type="dxa"/>
              <w:right w:w="28" w:type="dxa"/>
            </w:tcMar>
            <w:tcPrChange w:id="3553" w:author="WWAdmin" w:date="2014-03-10T11:51:00Z">
              <w:tcPr>
                <w:tcW w:w="1134" w:type="dxa"/>
                <w:gridSpan w:val="2"/>
                <w:tcMar>
                  <w:left w:w="28" w:type="dxa"/>
                  <w:right w:w="28" w:type="dxa"/>
                </w:tcMar>
              </w:tcPr>
            </w:tcPrChange>
          </w:tcPr>
          <w:p w14:paraId="7800A26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Regression</w:t>
            </w:r>
          </w:p>
        </w:tc>
        <w:tc>
          <w:tcPr>
            <w:tcW w:w="621" w:type="dxa"/>
            <w:tcPrChange w:id="3554" w:author="WWAdmin" w:date="2014-03-10T11:51:00Z">
              <w:tcPr>
                <w:tcW w:w="709" w:type="dxa"/>
                <w:gridSpan w:val="2"/>
              </w:tcPr>
            </w:tcPrChange>
          </w:tcPr>
          <w:p w14:paraId="4B6277D2" w14:textId="77777777" w:rsidR="00F862CE" w:rsidRPr="00DA183D" w:rsidRDefault="00F862CE" w:rsidP="005616B6">
            <w:pPr>
              <w:pStyle w:val="bodyindent"/>
              <w:ind w:firstLine="0"/>
              <w:jc w:val="left"/>
              <w:rPr>
                <w:ins w:id="3555" w:author="WWAdmin" w:date="2014-03-10T11:44:00Z"/>
                <w:rFonts w:asciiTheme="majorHAnsi" w:hAnsiTheme="majorHAnsi"/>
                <w:bCs/>
                <w:noProof w:val="0"/>
                <w:sz w:val="20"/>
              </w:rPr>
            </w:pPr>
            <w:proofErr w:type="gramStart"/>
            <w:ins w:id="3556" w:author="WWAdmin" w:date="2014-03-10T11:53:00Z">
              <w:r w:rsidRPr="00DA183D">
                <w:rPr>
                  <w:rFonts w:asciiTheme="majorHAnsi" w:hAnsiTheme="majorHAnsi"/>
                  <w:bCs/>
                  <w:noProof w:val="0"/>
                  <w:sz w:val="20"/>
                </w:rPr>
                <w:t>both</w:t>
              </w:r>
            </w:ins>
            <w:proofErr w:type="gramEnd"/>
          </w:p>
        </w:tc>
        <w:tc>
          <w:tcPr>
            <w:tcW w:w="3370" w:type="dxa"/>
            <w:tcMar>
              <w:left w:w="28" w:type="dxa"/>
              <w:right w:w="28" w:type="dxa"/>
            </w:tcMar>
            <w:tcPrChange w:id="3557" w:author="WWAdmin" w:date="2014-03-10T11:51:00Z">
              <w:tcPr>
                <w:tcW w:w="5020" w:type="dxa"/>
                <w:gridSpan w:val="2"/>
                <w:tcMar>
                  <w:left w:w="28" w:type="dxa"/>
                  <w:right w:w="28" w:type="dxa"/>
                </w:tcMar>
              </w:tcPr>
            </w:tcPrChange>
          </w:tcPr>
          <w:p w14:paraId="1B9B94A0" w14:textId="77777777" w:rsidR="00F862CE" w:rsidRPr="00DA183D" w:rsidRDefault="00F862CE" w:rsidP="00F862CE">
            <w:pPr>
              <w:pStyle w:val="bodyindent"/>
              <w:ind w:firstLine="0"/>
              <w:jc w:val="left"/>
              <w:rPr>
                <w:rFonts w:asciiTheme="majorHAnsi" w:hAnsiTheme="majorHAnsi"/>
                <w:bCs/>
                <w:noProof w:val="0"/>
                <w:sz w:val="20"/>
              </w:rPr>
            </w:pPr>
            <w:r w:rsidRPr="00DA183D">
              <w:rPr>
                <w:rFonts w:asciiTheme="majorHAnsi" w:hAnsiTheme="majorHAnsi"/>
                <w:bCs/>
                <w:noProof w:val="0"/>
                <w:sz w:val="20"/>
              </w:rPr>
              <w:t>Bitwise and multithread implementation</w:t>
            </w:r>
            <w:ins w:id="3558" w:author="WWAdmin" w:date="2014-03-10T12:03:00Z">
              <w:r w:rsidRPr="00DA183D">
                <w:rPr>
                  <w:rFonts w:asciiTheme="majorHAnsi" w:hAnsiTheme="majorHAnsi"/>
                  <w:bCs/>
                  <w:noProof w:val="0"/>
                  <w:sz w:val="20"/>
                </w:rPr>
                <w:t xml:space="preserve"> and</w:t>
              </w:r>
            </w:ins>
            <w:del w:id="3559" w:author="WWAdmin" w:date="2014-03-10T12:03:00Z">
              <w:r w:rsidRPr="00DA183D" w:rsidDel="00F862CE">
                <w:rPr>
                  <w:rFonts w:asciiTheme="majorHAnsi" w:hAnsiTheme="majorHAnsi"/>
                  <w:bCs/>
                  <w:noProof w:val="0"/>
                  <w:sz w:val="20"/>
                </w:rPr>
                <w:delText>, contingency table based</w:delText>
              </w:r>
            </w:del>
            <w:r w:rsidRPr="00DA183D">
              <w:rPr>
                <w:rFonts w:asciiTheme="majorHAnsi" w:hAnsiTheme="majorHAnsi"/>
                <w:bCs/>
                <w:noProof w:val="0"/>
                <w:sz w:val="20"/>
              </w:rPr>
              <w:t xml:space="preserve"> </w:t>
            </w:r>
            <w:ins w:id="3560" w:author="WWAdmin" w:date="2014-03-10T12:03:00Z">
              <w:r w:rsidRPr="00DA183D">
                <w:rPr>
                  <w:rFonts w:asciiTheme="majorHAnsi" w:hAnsiTheme="majorHAnsi"/>
                  <w:bCs/>
                  <w:noProof w:val="0"/>
                  <w:sz w:val="20"/>
                </w:rPr>
                <w:t>ap</w:t>
              </w:r>
            </w:ins>
            <w:r w:rsidRPr="00DA183D">
              <w:rPr>
                <w:rFonts w:asciiTheme="majorHAnsi" w:hAnsiTheme="majorHAnsi"/>
                <w:bCs/>
                <w:noProof w:val="0"/>
                <w:sz w:val="20"/>
              </w:rPr>
              <w:t>proximate tests</w:t>
            </w:r>
          </w:p>
        </w:tc>
        <w:tc>
          <w:tcPr>
            <w:tcW w:w="2119" w:type="dxa"/>
            <w:tcMar>
              <w:left w:w="28" w:type="dxa"/>
              <w:right w:w="28" w:type="dxa"/>
            </w:tcMar>
            <w:tcPrChange w:id="3561" w:author="WWAdmin" w:date="2014-03-10T11:51:00Z">
              <w:tcPr>
                <w:tcW w:w="5121" w:type="dxa"/>
                <w:gridSpan w:val="2"/>
                <w:tcMar>
                  <w:left w:w="28" w:type="dxa"/>
                  <w:right w:w="28" w:type="dxa"/>
                </w:tcMar>
              </w:tcPr>
            </w:tcPrChange>
          </w:tcPr>
          <w:p w14:paraId="3AA16FBA"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562"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563" w:author="WWAdmin" w:date="2014-03-11T10:32:00Z">
                  <w:rPr/>
                </w:rPrChange>
              </w:rPr>
              <w:instrText xml:space="preserve"> HYPERLINK "http://bioinfo.utu.fi/biforcetoolbox" </w:instrText>
            </w:r>
            <w:r w:rsidRPr="00DA183D">
              <w:rPr>
                <w:rPrChange w:id="3564"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http://bioinfo.utu.fi/biforcetoolbox</w:t>
            </w:r>
            <w:r w:rsidRPr="00DA183D">
              <w:rPr>
                <w:rStyle w:val="Hyperlink"/>
                <w:rFonts w:asciiTheme="majorHAnsi" w:hAnsiTheme="majorHAnsi"/>
                <w:bCs/>
                <w:noProof w:val="0"/>
                <w:sz w:val="20"/>
                <w:rPrChange w:id="3565" w:author="WWAdmin" w:date="2014-03-11T10:32:00Z">
                  <w:rPr>
                    <w:rStyle w:val="Hyperlink"/>
                    <w:rFonts w:asciiTheme="majorHAnsi" w:hAnsiTheme="majorHAnsi"/>
                    <w:bCs/>
                    <w:noProof w:val="0"/>
                    <w:sz w:val="20"/>
                  </w:rPr>
                </w:rPrChange>
              </w:rPr>
              <w:fldChar w:fldCharType="end"/>
            </w:r>
          </w:p>
        </w:tc>
      </w:tr>
      <w:tr w:rsidR="00F862CE" w:rsidRPr="00890F9C" w14:paraId="1DB521F7" w14:textId="77777777" w:rsidTr="00F862CE">
        <w:tc>
          <w:tcPr>
            <w:tcW w:w="1381" w:type="dxa"/>
            <w:tcMar>
              <w:left w:w="28" w:type="dxa"/>
              <w:right w:w="28" w:type="dxa"/>
            </w:tcMar>
            <w:tcPrChange w:id="3566" w:author="WWAdmin" w:date="2014-03-10T11:51:00Z">
              <w:tcPr>
                <w:tcW w:w="1526" w:type="dxa"/>
                <w:gridSpan w:val="2"/>
                <w:tcMar>
                  <w:left w:w="28" w:type="dxa"/>
                  <w:right w:w="28" w:type="dxa"/>
                </w:tcMar>
              </w:tcPr>
            </w:tcPrChange>
          </w:tcPr>
          <w:p w14:paraId="0E7B198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EPIBLASTER</w:t>
            </w:r>
          </w:p>
        </w:tc>
        <w:tc>
          <w:tcPr>
            <w:tcW w:w="981" w:type="dxa"/>
            <w:tcMar>
              <w:left w:w="28" w:type="dxa"/>
              <w:right w:w="28" w:type="dxa"/>
            </w:tcMar>
            <w:tcPrChange w:id="3567" w:author="WWAdmin" w:date="2014-03-10T11:51:00Z">
              <w:tcPr>
                <w:tcW w:w="1134" w:type="dxa"/>
                <w:gridSpan w:val="2"/>
                <w:tcMar>
                  <w:left w:w="28" w:type="dxa"/>
                  <w:right w:w="28" w:type="dxa"/>
                </w:tcMar>
              </w:tcPr>
            </w:tcPrChange>
          </w:tcPr>
          <w:p w14:paraId="238EEE8A"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Change w:id="3568" w:author="WWAdmin" w:date="2014-03-10T11:51:00Z">
              <w:tcPr>
                <w:tcW w:w="709" w:type="dxa"/>
                <w:gridSpan w:val="2"/>
              </w:tcPr>
            </w:tcPrChange>
          </w:tcPr>
          <w:p w14:paraId="3D61FB33" w14:textId="77777777" w:rsidR="00F862CE" w:rsidRPr="00DA183D" w:rsidRDefault="00F862CE" w:rsidP="005616B6">
            <w:pPr>
              <w:pStyle w:val="bodyindent"/>
              <w:ind w:firstLine="0"/>
              <w:jc w:val="left"/>
              <w:rPr>
                <w:ins w:id="3569" w:author="WWAdmin" w:date="2014-03-10T11:44:00Z"/>
                <w:rFonts w:asciiTheme="majorHAnsi" w:hAnsiTheme="majorHAnsi"/>
                <w:bCs/>
                <w:noProof w:val="0"/>
                <w:sz w:val="20"/>
              </w:rPr>
            </w:pPr>
            <w:proofErr w:type="gramStart"/>
            <w:ins w:id="3570" w:author="WWAdmin" w:date="2014-03-10T11:59:00Z">
              <w:r w:rsidRPr="00DA183D">
                <w:rPr>
                  <w:rFonts w:asciiTheme="majorHAnsi" w:hAnsiTheme="majorHAnsi"/>
                  <w:bCs/>
                  <w:noProof w:val="0"/>
                  <w:sz w:val="20"/>
                </w:rPr>
                <w:t>dis</w:t>
              </w:r>
            </w:ins>
            <w:proofErr w:type="gramEnd"/>
          </w:p>
        </w:tc>
        <w:tc>
          <w:tcPr>
            <w:tcW w:w="3370" w:type="dxa"/>
            <w:tcMar>
              <w:left w:w="28" w:type="dxa"/>
              <w:right w:w="28" w:type="dxa"/>
            </w:tcMar>
            <w:tcPrChange w:id="3571" w:author="WWAdmin" w:date="2014-03-10T11:51:00Z">
              <w:tcPr>
                <w:tcW w:w="5020" w:type="dxa"/>
                <w:gridSpan w:val="2"/>
                <w:tcMar>
                  <w:left w:w="28" w:type="dxa"/>
                  <w:right w:w="28" w:type="dxa"/>
                </w:tcMar>
              </w:tcPr>
            </w:tcPrChange>
          </w:tcPr>
          <w:p w14:paraId="72EEAFE9"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GPU-enhanced, LD-based screening and logistic regression for testing</w:t>
            </w:r>
          </w:p>
        </w:tc>
        <w:tc>
          <w:tcPr>
            <w:tcW w:w="2119" w:type="dxa"/>
            <w:tcMar>
              <w:left w:w="28" w:type="dxa"/>
              <w:right w:w="28" w:type="dxa"/>
            </w:tcMar>
            <w:tcPrChange w:id="3572" w:author="WWAdmin" w:date="2014-03-10T11:51:00Z">
              <w:tcPr>
                <w:tcW w:w="5121" w:type="dxa"/>
                <w:gridSpan w:val="2"/>
                <w:tcMar>
                  <w:left w:w="28" w:type="dxa"/>
                  <w:right w:w="28" w:type="dxa"/>
                </w:tcMar>
              </w:tcPr>
            </w:tcPrChange>
          </w:tcPr>
          <w:p w14:paraId="49DF7C6C"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573"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574" w:author="WWAdmin" w:date="2014-03-11T10:32:00Z">
                  <w:rPr/>
                </w:rPrChange>
              </w:rPr>
              <w:instrText xml:space="preserve"> HYPERLINK "http://www.mpipsykl.mpg.de/en/epiblaster/index.html" </w:instrText>
            </w:r>
            <w:r w:rsidRPr="00DA183D">
              <w:rPr>
                <w:rPrChange w:id="3575"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http://www.mpipsykl.mpg.de/en/epiblaster/index.html</w:t>
            </w:r>
            <w:r w:rsidRPr="00DA183D">
              <w:rPr>
                <w:rStyle w:val="Hyperlink"/>
                <w:rFonts w:asciiTheme="majorHAnsi" w:hAnsiTheme="majorHAnsi"/>
                <w:bCs/>
                <w:noProof w:val="0"/>
                <w:sz w:val="20"/>
                <w:rPrChange w:id="3576" w:author="WWAdmin" w:date="2014-03-11T10:32:00Z">
                  <w:rPr>
                    <w:rStyle w:val="Hyperlink"/>
                    <w:rFonts w:asciiTheme="majorHAnsi" w:hAnsiTheme="majorHAnsi"/>
                    <w:bCs/>
                    <w:noProof w:val="0"/>
                    <w:sz w:val="20"/>
                  </w:rPr>
                </w:rPrChange>
              </w:rPr>
              <w:fldChar w:fldCharType="end"/>
            </w:r>
          </w:p>
        </w:tc>
      </w:tr>
      <w:tr w:rsidR="00F862CE" w:rsidRPr="00890F9C" w14:paraId="7C71A1AA" w14:textId="77777777" w:rsidTr="00F862CE">
        <w:tc>
          <w:tcPr>
            <w:tcW w:w="1381" w:type="dxa"/>
            <w:tcMar>
              <w:left w:w="28" w:type="dxa"/>
              <w:right w:w="28" w:type="dxa"/>
            </w:tcMar>
            <w:tcPrChange w:id="3577" w:author="WWAdmin" w:date="2014-03-10T11:51:00Z">
              <w:tcPr>
                <w:tcW w:w="1526" w:type="dxa"/>
                <w:gridSpan w:val="2"/>
                <w:tcMar>
                  <w:left w:w="28" w:type="dxa"/>
                  <w:right w:w="28" w:type="dxa"/>
                </w:tcMar>
              </w:tcPr>
            </w:tcPrChange>
          </w:tcPr>
          <w:p w14:paraId="48E4B55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SIXPAC</w:t>
            </w:r>
          </w:p>
        </w:tc>
        <w:tc>
          <w:tcPr>
            <w:tcW w:w="981" w:type="dxa"/>
            <w:tcMar>
              <w:left w:w="28" w:type="dxa"/>
              <w:right w:w="28" w:type="dxa"/>
            </w:tcMar>
            <w:tcPrChange w:id="3578" w:author="WWAdmin" w:date="2014-03-10T11:51:00Z">
              <w:tcPr>
                <w:tcW w:w="1134" w:type="dxa"/>
                <w:gridSpan w:val="2"/>
                <w:tcMar>
                  <w:left w:w="28" w:type="dxa"/>
                  <w:right w:w="28" w:type="dxa"/>
                </w:tcMar>
              </w:tcPr>
            </w:tcPrChange>
          </w:tcPr>
          <w:p w14:paraId="090D44FD"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LD</w:t>
            </w:r>
          </w:p>
        </w:tc>
        <w:tc>
          <w:tcPr>
            <w:tcW w:w="621" w:type="dxa"/>
            <w:tcPrChange w:id="3579" w:author="WWAdmin" w:date="2014-03-10T11:51:00Z">
              <w:tcPr>
                <w:tcW w:w="709" w:type="dxa"/>
                <w:gridSpan w:val="2"/>
              </w:tcPr>
            </w:tcPrChange>
          </w:tcPr>
          <w:p w14:paraId="5D1C5FD8" w14:textId="77777777" w:rsidR="00F862CE" w:rsidRPr="00DA183D" w:rsidRDefault="00F862CE" w:rsidP="005616B6">
            <w:pPr>
              <w:pStyle w:val="bodyindent"/>
              <w:ind w:firstLine="0"/>
              <w:jc w:val="left"/>
              <w:rPr>
                <w:ins w:id="3580" w:author="WWAdmin" w:date="2014-03-10T11:44:00Z"/>
                <w:rFonts w:asciiTheme="majorHAnsi" w:hAnsiTheme="majorHAnsi"/>
                <w:bCs/>
                <w:noProof w:val="0"/>
                <w:sz w:val="20"/>
              </w:rPr>
            </w:pPr>
            <w:proofErr w:type="gramStart"/>
            <w:ins w:id="3581" w:author="WWAdmin" w:date="2014-03-10T12:04:00Z">
              <w:r w:rsidRPr="00DA183D">
                <w:rPr>
                  <w:rFonts w:asciiTheme="majorHAnsi" w:hAnsiTheme="majorHAnsi"/>
                  <w:bCs/>
                  <w:noProof w:val="0"/>
                  <w:sz w:val="20"/>
                </w:rPr>
                <w:t>dis</w:t>
              </w:r>
            </w:ins>
            <w:proofErr w:type="gramEnd"/>
          </w:p>
        </w:tc>
        <w:tc>
          <w:tcPr>
            <w:tcW w:w="3370" w:type="dxa"/>
            <w:tcMar>
              <w:left w:w="28" w:type="dxa"/>
              <w:right w:w="28" w:type="dxa"/>
            </w:tcMar>
            <w:tcPrChange w:id="3582" w:author="WWAdmin" w:date="2014-03-10T11:51:00Z">
              <w:tcPr>
                <w:tcW w:w="5020" w:type="dxa"/>
                <w:gridSpan w:val="2"/>
                <w:tcMar>
                  <w:left w:w="28" w:type="dxa"/>
                  <w:right w:w="28" w:type="dxa"/>
                </w:tcMar>
              </w:tcPr>
            </w:tcPrChange>
          </w:tcPr>
          <w:p w14:paraId="2495DBA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Bitwise implementation of Probably Approximately Complete search algorithm </w:t>
            </w:r>
            <w:ins w:id="3583" w:author="WWAdmin" w:date="2014-03-10T12:18:00Z">
              <w:r w:rsidR="009A1AAC" w:rsidRPr="00DA183D">
                <w:rPr>
                  <w:rFonts w:asciiTheme="majorHAnsi" w:hAnsiTheme="majorHAnsi"/>
                  <w:bCs/>
                  <w:noProof w:val="0"/>
                  <w:sz w:val="20"/>
                </w:rPr>
                <w:t>and LD-based test</w:t>
              </w:r>
            </w:ins>
          </w:p>
        </w:tc>
        <w:tc>
          <w:tcPr>
            <w:tcW w:w="2119" w:type="dxa"/>
            <w:tcMar>
              <w:left w:w="28" w:type="dxa"/>
              <w:right w:w="28" w:type="dxa"/>
            </w:tcMar>
            <w:tcPrChange w:id="3584" w:author="WWAdmin" w:date="2014-03-10T11:51:00Z">
              <w:tcPr>
                <w:tcW w:w="5121" w:type="dxa"/>
                <w:gridSpan w:val="2"/>
                <w:tcMar>
                  <w:left w:w="28" w:type="dxa"/>
                  <w:right w:w="28" w:type="dxa"/>
                </w:tcMar>
              </w:tcPr>
            </w:tcPrChange>
          </w:tcPr>
          <w:p w14:paraId="24195F81"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585"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586" w:author="WWAdmin" w:date="2014-03-11T10:32:00Z">
                  <w:rPr/>
                </w:rPrChange>
              </w:rPr>
              <w:instrText xml:space="preserve"> HYPERLINK "http://www.cs.columbia.edu/~snehitp/sixpac/" </w:instrText>
            </w:r>
            <w:r w:rsidRPr="00DA183D">
              <w:rPr>
                <w:rPrChange w:id="3587"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http://www.cs.columbia.edu/~snehitp/sixpac/</w:t>
            </w:r>
            <w:r w:rsidRPr="00DA183D">
              <w:rPr>
                <w:rStyle w:val="Hyperlink"/>
                <w:rFonts w:asciiTheme="majorHAnsi" w:hAnsiTheme="majorHAnsi"/>
                <w:bCs/>
                <w:noProof w:val="0"/>
                <w:sz w:val="20"/>
                <w:rPrChange w:id="3588" w:author="WWAdmin" w:date="2014-03-11T10:32:00Z">
                  <w:rPr>
                    <w:rStyle w:val="Hyperlink"/>
                    <w:rFonts w:asciiTheme="majorHAnsi" w:hAnsiTheme="majorHAnsi"/>
                    <w:bCs/>
                    <w:noProof w:val="0"/>
                    <w:sz w:val="20"/>
                  </w:rPr>
                </w:rPrChange>
              </w:rPr>
              <w:fldChar w:fldCharType="end"/>
            </w:r>
          </w:p>
        </w:tc>
      </w:tr>
      <w:tr w:rsidR="00CF2C0C" w:rsidRPr="00890F9C" w14:paraId="127B01C6" w14:textId="77777777" w:rsidTr="00F862CE">
        <w:trPr>
          <w:ins w:id="3589" w:author="WWAdmin" w:date="2014-03-10T12:49:00Z"/>
        </w:trPr>
        <w:tc>
          <w:tcPr>
            <w:tcW w:w="1381" w:type="dxa"/>
            <w:tcMar>
              <w:left w:w="28" w:type="dxa"/>
              <w:right w:w="28" w:type="dxa"/>
            </w:tcMar>
          </w:tcPr>
          <w:p w14:paraId="2E53F3BD" w14:textId="77777777" w:rsidR="00CF2C0C" w:rsidRPr="00DA183D" w:rsidRDefault="00CF2C0C" w:rsidP="005616B6">
            <w:pPr>
              <w:pStyle w:val="bodyindent"/>
              <w:ind w:firstLine="0"/>
              <w:rPr>
                <w:ins w:id="3590" w:author="WWAdmin" w:date="2014-03-10T12:49:00Z"/>
                <w:rFonts w:asciiTheme="majorHAnsi" w:hAnsiTheme="majorHAnsi"/>
                <w:bCs/>
                <w:noProof w:val="0"/>
                <w:sz w:val="20"/>
              </w:rPr>
            </w:pPr>
            <w:proofErr w:type="spellStart"/>
            <w:proofErr w:type="gramStart"/>
            <w:ins w:id="3591" w:author="WWAdmin" w:date="2014-03-10T12:50:00Z">
              <w:r w:rsidRPr="00DA183D">
                <w:rPr>
                  <w:rFonts w:asciiTheme="majorHAnsi" w:hAnsiTheme="majorHAnsi"/>
                  <w:bCs/>
                  <w:noProof w:val="0"/>
                  <w:sz w:val="20"/>
                </w:rPr>
                <w:t>iLOCi</w:t>
              </w:r>
            </w:ins>
            <w:proofErr w:type="spellEnd"/>
            <w:proofErr w:type="gramEnd"/>
          </w:p>
        </w:tc>
        <w:tc>
          <w:tcPr>
            <w:tcW w:w="981" w:type="dxa"/>
            <w:tcMar>
              <w:left w:w="28" w:type="dxa"/>
              <w:right w:w="28" w:type="dxa"/>
            </w:tcMar>
          </w:tcPr>
          <w:p w14:paraId="65BA7299" w14:textId="77777777" w:rsidR="00CF2C0C" w:rsidRPr="00DA183D" w:rsidRDefault="00CF2C0C" w:rsidP="005616B6">
            <w:pPr>
              <w:pStyle w:val="bodyindent"/>
              <w:ind w:firstLine="0"/>
              <w:rPr>
                <w:ins w:id="3592" w:author="WWAdmin" w:date="2014-03-10T12:49:00Z"/>
                <w:rFonts w:asciiTheme="majorHAnsi" w:hAnsiTheme="majorHAnsi"/>
                <w:bCs/>
                <w:noProof w:val="0"/>
                <w:sz w:val="20"/>
              </w:rPr>
            </w:pPr>
            <w:ins w:id="3593" w:author="WWAdmin" w:date="2014-03-10T12:51:00Z">
              <w:r w:rsidRPr="00DA183D">
                <w:rPr>
                  <w:rFonts w:asciiTheme="majorHAnsi" w:hAnsiTheme="majorHAnsi"/>
                  <w:bCs/>
                  <w:noProof w:val="0"/>
                  <w:sz w:val="20"/>
                </w:rPr>
                <w:t>LD</w:t>
              </w:r>
            </w:ins>
          </w:p>
        </w:tc>
        <w:tc>
          <w:tcPr>
            <w:tcW w:w="621" w:type="dxa"/>
          </w:tcPr>
          <w:p w14:paraId="3CCB48B9" w14:textId="77777777" w:rsidR="00CF2C0C" w:rsidRPr="00DA183D" w:rsidRDefault="00CF2C0C" w:rsidP="005616B6">
            <w:pPr>
              <w:pStyle w:val="bodyindent"/>
              <w:ind w:firstLine="0"/>
              <w:jc w:val="left"/>
              <w:rPr>
                <w:ins w:id="3594" w:author="WWAdmin" w:date="2014-03-10T12:49:00Z"/>
                <w:rFonts w:asciiTheme="majorHAnsi" w:hAnsiTheme="majorHAnsi"/>
                <w:bCs/>
                <w:noProof w:val="0"/>
                <w:sz w:val="20"/>
              </w:rPr>
            </w:pPr>
            <w:proofErr w:type="gramStart"/>
            <w:ins w:id="3595" w:author="WWAdmin" w:date="2014-03-10T12:51:00Z">
              <w:r w:rsidRPr="00DA183D">
                <w:rPr>
                  <w:rFonts w:asciiTheme="majorHAnsi" w:hAnsiTheme="majorHAnsi"/>
                  <w:bCs/>
                  <w:noProof w:val="0"/>
                  <w:sz w:val="20"/>
                </w:rPr>
                <w:t>dis</w:t>
              </w:r>
            </w:ins>
            <w:proofErr w:type="gramEnd"/>
          </w:p>
        </w:tc>
        <w:tc>
          <w:tcPr>
            <w:tcW w:w="3370" w:type="dxa"/>
            <w:tcMar>
              <w:left w:w="28" w:type="dxa"/>
              <w:right w:w="28" w:type="dxa"/>
            </w:tcMar>
          </w:tcPr>
          <w:p w14:paraId="5DB1C5AF" w14:textId="77777777" w:rsidR="00CF2C0C" w:rsidRPr="00DA183D" w:rsidRDefault="00CF2C0C" w:rsidP="00CF2C0C">
            <w:pPr>
              <w:pStyle w:val="bodyindent"/>
              <w:ind w:firstLine="0"/>
              <w:jc w:val="left"/>
              <w:rPr>
                <w:ins w:id="3596" w:author="WWAdmin" w:date="2014-03-10T12:49:00Z"/>
                <w:rFonts w:asciiTheme="majorHAnsi" w:hAnsiTheme="majorHAnsi"/>
                <w:bCs/>
                <w:noProof w:val="0"/>
                <w:sz w:val="20"/>
              </w:rPr>
            </w:pPr>
            <w:ins w:id="3597" w:author="WWAdmin" w:date="2014-03-10T12:51:00Z">
              <w:r w:rsidRPr="00DA183D">
                <w:rPr>
                  <w:rFonts w:asciiTheme="majorHAnsi" w:hAnsiTheme="majorHAnsi"/>
                  <w:bCs/>
                  <w:noProof w:val="0"/>
                  <w:sz w:val="20"/>
                </w:rPr>
                <w:t>Parallel implementation of LD</w:t>
              </w:r>
            </w:ins>
            <w:ins w:id="3598" w:author="WWAdmin" w:date="2014-03-10T12:52:00Z">
              <w:r w:rsidRPr="00DA183D">
                <w:rPr>
                  <w:rFonts w:asciiTheme="majorHAnsi" w:hAnsiTheme="majorHAnsi"/>
                  <w:bCs/>
                  <w:noProof w:val="0"/>
                  <w:sz w:val="20"/>
                </w:rPr>
                <w:t>-based score</w:t>
              </w:r>
            </w:ins>
            <w:ins w:id="3599" w:author="WWAdmin" w:date="2014-03-10T12:51:00Z">
              <w:r w:rsidRPr="00DA183D">
                <w:rPr>
                  <w:rFonts w:asciiTheme="majorHAnsi" w:hAnsiTheme="majorHAnsi"/>
                  <w:bCs/>
                  <w:noProof w:val="0"/>
                  <w:sz w:val="20"/>
                </w:rPr>
                <w:t xml:space="preserve"> test</w:t>
              </w:r>
            </w:ins>
          </w:p>
        </w:tc>
        <w:tc>
          <w:tcPr>
            <w:tcW w:w="2119" w:type="dxa"/>
            <w:tcMar>
              <w:left w:w="28" w:type="dxa"/>
              <w:right w:w="28" w:type="dxa"/>
            </w:tcMar>
          </w:tcPr>
          <w:p w14:paraId="07F9BAAC" w14:textId="77777777" w:rsidR="00CF2C0C" w:rsidRPr="00DA183D" w:rsidRDefault="00CF2C0C" w:rsidP="005616B6">
            <w:pPr>
              <w:pStyle w:val="bodyindent"/>
              <w:ind w:firstLine="0"/>
              <w:jc w:val="left"/>
              <w:rPr>
                <w:ins w:id="3600" w:author="WWAdmin" w:date="2014-03-10T12:49:00Z"/>
                <w:rFonts w:asciiTheme="majorHAnsi" w:hAnsiTheme="majorHAnsi"/>
                <w:sz w:val="20"/>
                <w:rPrChange w:id="3601" w:author="WWAdmin" w:date="2014-03-11T10:32:00Z">
                  <w:rPr>
                    <w:ins w:id="3602" w:author="WWAdmin" w:date="2014-03-10T12:49:00Z"/>
                  </w:rPr>
                </w:rPrChange>
              </w:rPr>
            </w:pPr>
            <w:ins w:id="3603" w:author="WWAdmin" w:date="2014-03-10T12:50:00Z">
              <w:r w:rsidRPr="00DA183D">
                <w:rPr>
                  <w:rFonts w:asciiTheme="majorHAnsi" w:hAnsiTheme="majorHAnsi"/>
                  <w:sz w:val="20"/>
                  <w:rPrChange w:id="3604" w:author="WWAdmin" w:date="2014-03-11T10:32:00Z">
                    <w:rPr/>
                  </w:rPrChange>
                </w:rPr>
                <w:t>http://www4a.biotec.or.th/GI/tools/iloci</w:t>
              </w:r>
            </w:ins>
          </w:p>
        </w:tc>
      </w:tr>
      <w:tr w:rsidR="00CF2C0C" w:rsidRPr="00890F9C" w14:paraId="4F59DE22" w14:textId="77777777" w:rsidTr="00F862CE">
        <w:trPr>
          <w:ins w:id="3605" w:author="WWAdmin" w:date="2014-03-10T12:53:00Z"/>
        </w:trPr>
        <w:tc>
          <w:tcPr>
            <w:tcW w:w="1381" w:type="dxa"/>
            <w:tcMar>
              <w:left w:w="28" w:type="dxa"/>
              <w:right w:w="28" w:type="dxa"/>
            </w:tcMar>
          </w:tcPr>
          <w:p w14:paraId="13FFBFA1" w14:textId="77777777" w:rsidR="00CF2C0C" w:rsidRPr="00DA183D" w:rsidRDefault="00CF2C0C" w:rsidP="005616B6">
            <w:pPr>
              <w:pStyle w:val="bodyindent"/>
              <w:ind w:firstLine="0"/>
              <w:rPr>
                <w:ins w:id="3606" w:author="WWAdmin" w:date="2014-03-10T12:53:00Z"/>
                <w:rFonts w:asciiTheme="majorHAnsi" w:hAnsiTheme="majorHAnsi"/>
                <w:bCs/>
                <w:noProof w:val="0"/>
                <w:sz w:val="20"/>
              </w:rPr>
            </w:pPr>
            <w:proofErr w:type="spellStart"/>
            <w:ins w:id="3607" w:author="WWAdmin" w:date="2014-03-10T12:53:00Z">
              <w:r w:rsidRPr="00DA183D">
                <w:rPr>
                  <w:rFonts w:asciiTheme="majorHAnsi" w:hAnsiTheme="majorHAnsi"/>
                  <w:bCs/>
                  <w:noProof w:val="0"/>
                  <w:sz w:val="20"/>
                </w:rPr>
                <w:t>SHEsisEpi</w:t>
              </w:r>
              <w:proofErr w:type="spellEnd"/>
            </w:ins>
          </w:p>
        </w:tc>
        <w:tc>
          <w:tcPr>
            <w:tcW w:w="981" w:type="dxa"/>
            <w:tcMar>
              <w:left w:w="28" w:type="dxa"/>
              <w:right w:w="28" w:type="dxa"/>
            </w:tcMar>
          </w:tcPr>
          <w:p w14:paraId="55674DE4" w14:textId="77777777" w:rsidR="00CF2C0C" w:rsidRPr="00DA183D" w:rsidRDefault="009807E6" w:rsidP="005616B6">
            <w:pPr>
              <w:pStyle w:val="bodyindent"/>
              <w:ind w:firstLine="0"/>
              <w:rPr>
                <w:ins w:id="3608" w:author="WWAdmin" w:date="2014-03-10T12:53:00Z"/>
                <w:rFonts w:asciiTheme="majorHAnsi" w:hAnsiTheme="majorHAnsi"/>
                <w:bCs/>
                <w:noProof w:val="0"/>
                <w:sz w:val="20"/>
              </w:rPr>
            </w:pPr>
            <w:ins w:id="3609" w:author="WWAdmin" w:date="2014-03-10T15:04:00Z">
              <w:r w:rsidRPr="00DA183D">
                <w:rPr>
                  <w:rFonts w:asciiTheme="majorHAnsi" w:hAnsiTheme="majorHAnsi"/>
                  <w:bCs/>
                  <w:noProof w:val="0"/>
                  <w:sz w:val="20"/>
                </w:rPr>
                <w:t>Haplotype</w:t>
              </w:r>
            </w:ins>
          </w:p>
        </w:tc>
        <w:tc>
          <w:tcPr>
            <w:tcW w:w="621" w:type="dxa"/>
          </w:tcPr>
          <w:p w14:paraId="77240BD3" w14:textId="77777777" w:rsidR="00CF2C0C" w:rsidRPr="00DA183D" w:rsidRDefault="009807E6" w:rsidP="005616B6">
            <w:pPr>
              <w:pStyle w:val="bodyindent"/>
              <w:ind w:firstLine="0"/>
              <w:jc w:val="left"/>
              <w:rPr>
                <w:ins w:id="3610" w:author="WWAdmin" w:date="2014-03-10T12:53:00Z"/>
                <w:rFonts w:asciiTheme="majorHAnsi" w:hAnsiTheme="majorHAnsi"/>
                <w:bCs/>
                <w:noProof w:val="0"/>
                <w:sz w:val="20"/>
              </w:rPr>
            </w:pPr>
            <w:proofErr w:type="gramStart"/>
            <w:ins w:id="3611" w:author="WWAdmin" w:date="2014-03-10T14:57:00Z">
              <w:r w:rsidRPr="00DA183D">
                <w:rPr>
                  <w:rFonts w:asciiTheme="majorHAnsi" w:hAnsiTheme="majorHAnsi"/>
                  <w:bCs/>
                  <w:noProof w:val="0"/>
                  <w:sz w:val="20"/>
                </w:rPr>
                <w:t>dis</w:t>
              </w:r>
            </w:ins>
            <w:proofErr w:type="gramEnd"/>
          </w:p>
        </w:tc>
        <w:tc>
          <w:tcPr>
            <w:tcW w:w="3370" w:type="dxa"/>
            <w:tcMar>
              <w:left w:w="28" w:type="dxa"/>
              <w:right w:w="28" w:type="dxa"/>
            </w:tcMar>
          </w:tcPr>
          <w:p w14:paraId="3CE6A25A" w14:textId="77777777" w:rsidR="00CF2C0C" w:rsidRPr="00DA183D" w:rsidRDefault="009807E6" w:rsidP="006C592F">
            <w:pPr>
              <w:pStyle w:val="bodyindent"/>
              <w:ind w:firstLine="0"/>
              <w:jc w:val="left"/>
              <w:rPr>
                <w:ins w:id="3612" w:author="WWAdmin" w:date="2014-03-10T12:53:00Z"/>
                <w:rFonts w:asciiTheme="majorHAnsi" w:hAnsiTheme="majorHAnsi"/>
                <w:bCs/>
                <w:noProof w:val="0"/>
                <w:sz w:val="20"/>
              </w:rPr>
            </w:pPr>
            <w:ins w:id="3613" w:author="WWAdmin" w:date="2014-03-10T14:58:00Z">
              <w:r w:rsidRPr="00DA183D">
                <w:rPr>
                  <w:rFonts w:asciiTheme="majorHAnsi" w:hAnsiTheme="majorHAnsi"/>
                  <w:bCs/>
                  <w:noProof w:val="0"/>
                  <w:sz w:val="20"/>
                </w:rPr>
                <w:t>GPU and multithread en</w:t>
              </w:r>
            </w:ins>
            <w:ins w:id="3614" w:author="WWAdmin" w:date="2014-03-10T21:25:00Z">
              <w:r w:rsidR="006C592F" w:rsidRPr="00DA183D">
                <w:rPr>
                  <w:rFonts w:asciiTheme="majorHAnsi" w:hAnsiTheme="majorHAnsi"/>
                  <w:bCs/>
                  <w:noProof w:val="0"/>
                  <w:sz w:val="20"/>
                </w:rPr>
                <w:t>hanc</w:t>
              </w:r>
            </w:ins>
            <w:ins w:id="3615" w:author="WWAdmin" w:date="2014-03-10T14:58:00Z">
              <w:r w:rsidRPr="00DA183D">
                <w:rPr>
                  <w:rFonts w:asciiTheme="majorHAnsi" w:hAnsiTheme="majorHAnsi"/>
                  <w:bCs/>
                  <w:noProof w:val="0"/>
                  <w:sz w:val="20"/>
                </w:rPr>
                <w:t xml:space="preserve">ed </w:t>
              </w:r>
            </w:ins>
            <w:ins w:id="3616" w:author="WWAdmin" w:date="2014-03-10T15:00:00Z">
              <w:r w:rsidRPr="00DA183D">
                <w:rPr>
                  <w:rFonts w:asciiTheme="majorHAnsi" w:hAnsiTheme="majorHAnsi"/>
                  <w:bCs/>
                  <w:noProof w:val="0"/>
                  <w:sz w:val="20"/>
                </w:rPr>
                <w:t>o</w:t>
              </w:r>
            </w:ins>
            <w:ins w:id="3617" w:author="WWAdmin" w:date="2014-03-10T14:58:00Z">
              <w:r w:rsidRPr="00DA183D">
                <w:rPr>
                  <w:rFonts w:asciiTheme="majorHAnsi" w:hAnsiTheme="majorHAnsi"/>
                  <w:bCs/>
                  <w:noProof w:val="0"/>
                  <w:sz w:val="20"/>
                </w:rPr>
                <w:t xml:space="preserve">dds </w:t>
              </w:r>
            </w:ins>
            <w:ins w:id="3618" w:author="WWAdmin" w:date="2014-03-10T15:00:00Z">
              <w:r w:rsidRPr="00DA183D">
                <w:rPr>
                  <w:rFonts w:asciiTheme="majorHAnsi" w:hAnsiTheme="majorHAnsi"/>
                  <w:bCs/>
                  <w:noProof w:val="0"/>
                  <w:sz w:val="20"/>
                </w:rPr>
                <w:t>r</w:t>
              </w:r>
            </w:ins>
            <w:ins w:id="3619" w:author="WWAdmin" w:date="2014-03-10T14:58:00Z">
              <w:r w:rsidRPr="00DA183D">
                <w:rPr>
                  <w:rFonts w:asciiTheme="majorHAnsi" w:hAnsiTheme="majorHAnsi"/>
                  <w:bCs/>
                  <w:noProof w:val="0"/>
                  <w:sz w:val="20"/>
                </w:rPr>
                <w:t>atio tests</w:t>
              </w:r>
            </w:ins>
          </w:p>
        </w:tc>
        <w:tc>
          <w:tcPr>
            <w:tcW w:w="2119" w:type="dxa"/>
            <w:tcMar>
              <w:left w:w="28" w:type="dxa"/>
              <w:right w:w="28" w:type="dxa"/>
            </w:tcMar>
          </w:tcPr>
          <w:p w14:paraId="76EF248B" w14:textId="77777777" w:rsidR="00CF2C0C" w:rsidRPr="00DA183D" w:rsidRDefault="009807E6" w:rsidP="005616B6">
            <w:pPr>
              <w:pStyle w:val="bodyindent"/>
              <w:ind w:firstLine="0"/>
              <w:jc w:val="left"/>
              <w:rPr>
                <w:ins w:id="3620" w:author="WWAdmin" w:date="2014-03-10T12:53:00Z"/>
                <w:rFonts w:asciiTheme="majorHAnsi" w:hAnsiTheme="majorHAnsi"/>
                <w:sz w:val="20"/>
                <w:rPrChange w:id="3621" w:author="WWAdmin" w:date="2014-03-11T10:32:00Z">
                  <w:rPr>
                    <w:ins w:id="3622" w:author="WWAdmin" w:date="2014-03-10T12:53:00Z"/>
                  </w:rPr>
                </w:rPrChange>
              </w:rPr>
            </w:pPr>
            <w:ins w:id="3623" w:author="WWAdmin" w:date="2014-03-10T15:02:00Z">
              <w:r w:rsidRPr="00DA183D">
                <w:rPr>
                  <w:rFonts w:asciiTheme="majorHAnsi" w:hAnsiTheme="majorHAnsi"/>
                  <w:sz w:val="20"/>
                  <w:rPrChange w:id="3624" w:author="WWAdmin" w:date="2014-03-11T10:32:00Z">
                    <w:rPr/>
                  </w:rPrChange>
                </w:rPr>
                <w:t>http://analysis2.bio-x.cn/SHEsisMain.htm</w:t>
              </w:r>
            </w:ins>
          </w:p>
        </w:tc>
      </w:tr>
      <w:tr w:rsidR="00F862CE" w:rsidRPr="00890F9C" w14:paraId="4809E1C3" w14:textId="77777777" w:rsidTr="00F862CE">
        <w:tc>
          <w:tcPr>
            <w:tcW w:w="1381" w:type="dxa"/>
            <w:tcMar>
              <w:left w:w="28" w:type="dxa"/>
              <w:right w:w="28" w:type="dxa"/>
            </w:tcMar>
            <w:tcPrChange w:id="3625" w:author="WWAdmin" w:date="2014-03-10T11:51:00Z">
              <w:tcPr>
                <w:tcW w:w="1526" w:type="dxa"/>
                <w:gridSpan w:val="2"/>
                <w:tcMar>
                  <w:left w:w="28" w:type="dxa"/>
                  <w:right w:w="28" w:type="dxa"/>
                </w:tcMar>
              </w:tcPr>
            </w:tcPrChange>
          </w:tcPr>
          <w:p w14:paraId="45AB9F15"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GenomeMatrix</w:t>
            </w:r>
            <w:proofErr w:type="spellEnd"/>
          </w:p>
        </w:tc>
        <w:tc>
          <w:tcPr>
            <w:tcW w:w="981" w:type="dxa"/>
            <w:tcMar>
              <w:left w:w="28" w:type="dxa"/>
              <w:right w:w="28" w:type="dxa"/>
            </w:tcMar>
            <w:tcPrChange w:id="3626" w:author="WWAdmin" w:date="2014-03-10T11:51:00Z">
              <w:tcPr>
                <w:tcW w:w="1134" w:type="dxa"/>
                <w:gridSpan w:val="2"/>
                <w:tcMar>
                  <w:left w:w="28" w:type="dxa"/>
                  <w:right w:w="28" w:type="dxa"/>
                </w:tcMar>
              </w:tcPr>
            </w:tcPrChange>
          </w:tcPr>
          <w:p w14:paraId="6402D59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Haplotype</w:t>
            </w:r>
          </w:p>
        </w:tc>
        <w:tc>
          <w:tcPr>
            <w:tcW w:w="621" w:type="dxa"/>
            <w:tcPrChange w:id="3627" w:author="WWAdmin" w:date="2014-03-10T11:51:00Z">
              <w:tcPr>
                <w:tcW w:w="709" w:type="dxa"/>
                <w:gridSpan w:val="2"/>
              </w:tcPr>
            </w:tcPrChange>
          </w:tcPr>
          <w:p w14:paraId="5BC84649" w14:textId="77777777" w:rsidR="00F862CE" w:rsidRPr="00DA183D" w:rsidRDefault="00F862CE" w:rsidP="005616B6">
            <w:pPr>
              <w:pStyle w:val="bodyindent"/>
              <w:ind w:left="1440" w:firstLine="0"/>
              <w:jc w:val="left"/>
              <w:rPr>
                <w:ins w:id="3628" w:author="WWAdmin" w:date="2014-03-10T11:44:00Z"/>
                <w:rFonts w:asciiTheme="majorHAnsi" w:hAnsiTheme="majorHAnsi"/>
                <w:bCs/>
                <w:noProof w:val="0"/>
                <w:sz w:val="20"/>
              </w:rPr>
            </w:pPr>
          </w:p>
        </w:tc>
        <w:tc>
          <w:tcPr>
            <w:tcW w:w="3370" w:type="dxa"/>
            <w:tcMar>
              <w:left w:w="28" w:type="dxa"/>
              <w:right w:w="28" w:type="dxa"/>
            </w:tcMar>
            <w:tcPrChange w:id="3629" w:author="WWAdmin" w:date="2014-03-10T11:51:00Z">
              <w:tcPr>
                <w:tcW w:w="5020" w:type="dxa"/>
                <w:gridSpan w:val="2"/>
                <w:tcMar>
                  <w:left w:w="28" w:type="dxa"/>
                  <w:right w:w="28" w:type="dxa"/>
                </w:tcMar>
              </w:tcPr>
            </w:tcPrChange>
          </w:tcPr>
          <w:p w14:paraId="2D3D4F37"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Haplotype-based odds ratio test for interactions</w:t>
            </w:r>
          </w:p>
        </w:tc>
        <w:tc>
          <w:tcPr>
            <w:tcW w:w="2119" w:type="dxa"/>
            <w:tcMar>
              <w:left w:w="28" w:type="dxa"/>
              <w:right w:w="28" w:type="dxa"/>
            </w:tcMar>
            <w:tcPrChange w:id="3630" w:author="WWAdmin" w:date="2014-03-10T11:51:00Z">
              <w:tcPr>
                <w:tcW w:w="5121" w:type="dxa"/>
                <w:gridSpan w:val="2"/>
                <w:tcMar>
                  <w:left w:w="28" w:type="dxa"/>
                  <w:right w:w="28" w:type="dxa"/>
                </w:tcMar>
              </w:tcPr>
            </w:tcPrChange>
          </w:tcPr>
          <w:p w14:paraId="2414ABA7"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631"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632" w:author="WWAdmin" w:date="2014-03-11T10:32:00Z">
                  <w:rPr/>
                </w:rPrChange>
              </w:rPr>
              <w:instrText xml:space="preserve"> HYPERLINK "https://sph.uth.edu/hgc/faculty/xiong/software-B.html" </w:instrText>
            </w:r>
            <w:r w:rsidRPr="00DA183D">
              <w:rPr>
                <w:rPrChange w:id="3633"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https://sph.uth.edu/hgc/faculty/xiong/software-B.html</w:t>
            </w:r>
            <w:r w:rsidRPr="00DA183D">
              <w:rPr>
                <w:rStyle w:val="Hyperlink"/>
                <w:rFonts w:asciiTheme="majorHAnsi" w:hAnsiTheme="majorHAnsi"/>
                <w:bCs/>
                <w:noProof w:val="0"/>
                <w:sz w:val="20"/>
                <w:rPrChange w:id="3634" w:author="WWAdmin" w:date="2014-03-11T10:32:00Z">
                  <w:rPr>
                    <w:rStyle w:val="Hyperlink"/>
                    <w:rFonts w:asciiTheme="majorHAnsi" w:hAnsiTheme="majorHAnsi"/>
                    <w:bCs/>
                    <w:noProof w:val="0"/>
                    <w:sz w:val="20"/>
                  </w:rPr>
                </w:rPrChange>
              </w:rPr>
              <w:fldChar w:fldCharType="end"/>
            </w:r>
            <w:r w:rsidRPr="00DA183D">
              <w:rPr>
                <w:rFonts w:asciiTheme="majorHAnsi" w:hAnsiTheme="majorHAnsi"/>
                <w:bCs/>
                <w:noProof w:val="0"/>
                <w:sz w:val="20"/>
              </w:rPr>
              <w:t xml:space="preserve"> </w:t>
            </w:r>
          </w:p>
        </w:tc>
      </w:tr>
      <w:tr w:rsidR="009807E6" w:rsidRPr="00890F9C" w14:paraId="3A090883" w14:textId="77777777" w:rsidTr="00F862CE">
        <w:trPr>
          <w:ins w:id="3635" w:author="WWAdmin" w:date="2014-03-10T15:02:00Z"/>
        </w:trPr>
        <w:tc>
          <w:tcPr>
            <w:tcW w:w="1381" w:type="dxa"/>
            <w:tcMar>
              <w:left w:w="28" w:type="dxa"/>
              <w:right w:w="28" w:type="dxa"/>
            </w:tcMar>
          </w:tcPr>
          <w:p w14:paraId="3E26C33E" w14:textId="77777777" w:rsidR="009807E6" w:rsidRPr="00DA183D" w:rsidRDefault="009807E6" w:rsidP="005616B6">
            <w:pPr>
              <w:pStyle w:val="bodyindent"/>
              <w:ind w:firstLine="0"/>
              <w:rPr>
                <w:ins w:id="3636" w:author="WWAdmin" w:date="2014-03-10T15:02:00Z"/>
                <w:rFonts w:asciiTheme="majorHAnsi" w:hAnsiTheme="majorHAnsi"/>
                <w:bCs/>
                <w:noProof w:val="0"/>
                <w:sz w:val="20"/>
              </w:rPr>
            </w:pPr>
            <w:proofErr w:type="spellStart"/>
            <w:ins w:id="3637" w:author="WWAdmin" w:date="2014-03-10T15:04:00Z">
              <w:r w:rsidRPr="00DA183D">
                <w:rPr>
                  <w:rFonts w:asciiTheme="majorHAnsi" w:hAnsiTheme="majorHAnsi"/>
                  <w:bCs/>
                  <w:noProof w:val="0"/>
                  <w:sz w:val="20"/>
                </w:rPr>
                <w:t>IndOR</w:t>
              </w:r>
            </w:ins>
            <w:proofErr w:type="spellEnd"/>
          </w:p>
        </w:tc>
        <w:tc>
          <w:tcPr>
            <w:tcW w:w="981" w:type="dxa"/>
            <w:tcMar>
              <w:left w:w="28" w:type="dxa"/>
              <w:right w:w="28" w:type="dxa"/>
            </w:tcMar>
          </w:tcPr>
          <w:p w14:paraId="701CED59" w14:textId="77777777" w:rsidR="009807E6" w:rsidRPr="00DA183D" w:rsidRDefault="009807E6" w:rsidP="005616B6">
            <w:pPr>
              <w:pStyle w:val="bodyindent"/>
              <w:ind w:firstLine="0"/>
              <w:rPr>
                <w:ins w:id="3638" w:author="WWAdmin" w:date="2014-03-10T15:02:00Z"/>
                <w:rFonts w:asciiTheme="majorHAnsi" w:hAnsiTheme="majorHAnsi"/>
                <w:bCs/>
                <w:noProof w:val="0"/>
                <w:sz w:val="20"/>
              </w:rPr>
            </w:pPr>
            <w:ins w:id="3639" w:author="WWAdmin" w:date="2014-03-10T15:04:00Z">
              <w:r w:rsidRPr="00DA183D">
                <w:rPr>
                  <w:rFonts w:asciiTheme="majorHAnsi" w:hAnsiTheme="majorHAnsi"/>
                  <w:bCs/>
                  <w:noProof w:val="0"/>
                  <w:sz w:val="20"/>
                </w:rPr>
                <w:t>Haplotype</w:t>
              </w:r>
            </w:ins>
          </w:p>
        </w:tc>
        <w:tc>
          <w:tcPr>
            <w:tcW w:w="621" w:type="dxa"/>
          </w:tcPr>
          <w:p w14:paraId="20CA68A5" w14:textId="77777777" w:rsidR="009807E6" w:rsidRPr="00DA183D" w:rsidRDefault="009807E6" w:rsidP="005616B6">
            <w:pPr>
              <w:pStyle w:val="bodyindent"/>
              <w:ind w:firstLine="0"/>
              <w:jc w:val="left"/>
              <w:rPr>
                <w:ins w:id="3640" w:author="WWAdmin" w:date="2014-03-10T15:02:00Z"/>
                <w:rFonts w:asciiTheme="majorHAnsi" w:hAnsiTheme="majorHAnsi"/>
                <w:bCs/>
                <w:noProof w:val="0"/>
                <w:sz w:val="20"/>
              </w:rPr>
            </w:pPr>
            <w:proofErr w:type="gramStart"/>
            <w:ins w:id="3641" w:author="WWAdmin" w:date="2014-03-10T15:04:00Z">
              <w:r w:rsidRPr="00DA183D">
                <w:rPr>
                  <w:rFonts w:asciiTheme="majorHAnsi" w:hAnsiTheme="majorHAnsi"/>
                  <w:bCs/>
                  <w:noProof w:val="0"/>
                  <w:sz w:val="20"/>
                </w:rPr>
                <w:t>dis</w:t>
              </w:r>
            </w:ins>
            <w:proofErr w:type="gramEnd"/>
          </w:p>
        </w:tc>
        <w:tc>
          <w:tcPr>
            <w:tcW w:w="3370" w:type="dxa"/>
            <w:tcMar>
              <w:left w:w="28" w:type="dxa"/>
              <w:right w:w="28" w:type="dxa"/>
            </w:tcMar>
          </w:tcPr>
          <w:p w14:paraId="101D386B" w14:textId="77777777" w:rsidR="009807E6" w:rsidRPr="00DA183D" w:rsidRDefault="009807E6" w:rsidP="006C592F">
            <w:pPr>
              <w:pStyle w:val="bodyindent"/>
              <w:ind w:firstLine="0"/>
              <w:jc w:val="left"/>
              <w:rPr>
                <w:ins w:id="3642" w:author="WWAdmin" w:date="2014-03-10T15:02:00Z"/>
                <w:rFonts w:asciiTheme="majorHAnsi" w:hAnsiTheme="majorHAnsi"/>
                <w:bCs/>
                <w:noProof w:val="0"/>
                <w:sz w:val="20"/>
              </w:rPr>
            </w:pPr>
            <w:ins w:id="3643" w:author="WWAdmin" w:date="2014-03-10T15:05:00Z">
              <w:r w:rsidRPr="00DA183D">
                <w:rPr>
                  <w:rFonts w:asciiTheme="majorHAnsi" w:hAnsiTheme="majorHAnsi"/>
                  <w:bCs/>
                  <w:noProof w:val="0"/>
                  <w:sz w:val="20"/>
                </w:rPr>
                <w:t>Independence-based odds ratio</w:t>
              </w:r>
            </w:ins>
            <w:ins w:id="3644" w:author="WWAdmin" w:date="2014-03-10T21:26:00Z">
              <w:r w:rsidR="006C592F" w:rsidRPr="00DA183D">
                <w:rPr>
                  <w:rFonts w:asciiTheme="majorHAnsi" w:hAnsiTheme="majorHAnsi"/>
                  <w:bCs/>
                  <w:noProof w:val="0"/>
                  <w:sz w:val="20"/>
                </w:rPr>
                <w:t xml:space="preserve"> tests using</w:t>
              </w:r>
            </w:ins>
            <w:ins w:id="3645" w:author="WWAdmin" w:date="2014-03-10T15:05:00Z">
              <w:r w:rsidRPr="00DA183D">
                <w:rPr>
                  <w:rFonts w:asciiTheme="majorHAnsi" w:hAnsiTheme="majorHAnsi"/>
                  <w:bCs/>
                  <w:noProof w:val="0"/>
                  <w:sz w:val="20"/>
                </w:rPr>
                <w:t xml:space="preserve"> </w:t>
              </w:r>
            </w:ins>
            <w:ins w:id="3646" w:author="WWAdmin" w:date="2014-03-10T21:27:00Z">
              <w:r w:rsidR="006C592F" w:rsidRPr="00DA183D">
                <w:rPr>
                  <w:rFonts w:asciiTheme="majorHAnsi" w:hAnsiTheme="majorHAnsi"/>
                  <w:bCs/>
                  <w:noProof w:val="0"/>
                  <w:sz w:val="20"/>
                </w:rPr>
                <w:t>a</w:t>
              </w:r>
            </w:ins>
            <w:ins w:id="3647" w:author="WWAdmin" w:date="2014-03-10T15:05:00Z">
              <w:r w:rsidRPr="00DA183D">
                <w:rPr>
                  <w:rFonts w:asciiTheme="majorHAnsi" w:hAnsiTheme="majorHAnsi"/>
                  <w:bCs/>
                  <w:noProof w:val="0"/>
                  <w:sz w:val="20"/>
                </w:rPr>
                <w:t xml:space="preserve"> biological definition of epistasis</w:t>
              </w:r>
            </w:ins>
          </w:p>
        </w:tc>
        <w:tc>
          <w:tcPr>
            <w:tcW w:w="2119" w:type="dxa"/>
            <w:tcMar>
              <w:left w:w="28" w:type="dxa"/>
              <w:right w:w="28" w:type="dxa"/>
            </w:tcMar>
          </w:tcPr>
          <w:p w14:paraId="4C0A165F" w14:textId="77777777" w:rsidR="009807E6" w:rsidRPr="00DA183D" w:rsidRDefault="009807E6" w:rsidP="005616B6">
            <w:pPr>
              <w:pStyle w:val="bodyindent"/>
              <w:ind w:firstLine="0"/>
              <w:jc w:val="left"/>
              <w:rPr>
                <w:ins w:id="3648" w:author="WWAdmin" w:date="2014-03-10T15:02:00Z"/>
                <w:rFonts w:asciiTheme="majorHAnsi" w:hAnsiTheme="majorHAnsi"/>
                <w:sz w:val="20"/>
                <w:rPrChange w:id="3649" w:author="WWAdmin" w:date="2014-03-11T10:32:00Z">
                  <w:rPr>
                    <w:ins w:id="3650" w:author="WWAdmin" w:date="2014-03-10T15:02:00Z"/>
                  </w:rPr>
                </w:rPrChange>
              </w:rPr>
            </w:pPr>
            <w:ins w:id="3651" w:author="WWAdmin" w:date="2014-03-10T15:05:00Z">
              <w:r w:rsidRPr="00DA183D">
                <w:rPr>
                  <w:rFonts w:asciiTheme="majorHAnsi" w:hAnsiTheme="majorHAnsi"/>
                  <w:sz w:val="20"/>
                  <w:rPrChange w:id="3652" w:author="WWAdmin" w:date="2014-03-11T10:32:00Z">
                    <w:rPr/>
                  </w:rPrChange>
                </w:rPr>
                <w:t>http://www.sites.univ-rennes2.fr/laboratoire-statistique/EMILY/IndOR/</w:t>
              </w:r>
            </w:ins>
          </w:p>
        </w:tc>
      </w:tr>
      <w:tr w:rsidR="009807E6" w:rsidRPr="00890F9C" w14:paraId="67BF6069" w14:textId="77777777" w:rsidTr="00F862CE">
        <w:trPr>
          <w:ins w:id="3653" w:author="WWAdmin" w:date="2014-03-10T15:02:00Z"/>
        </w:trPr>
        <w:tc>
          <w:tcPr>
            <w:tcW w:w="1381" w:type="dxa"/>
            <w:tcMar>
              <w:left w:w="28" w:type="dxa"/>
              <w:right w:w="28" w:type="dxa"/>
            </w:tcMar>
          </w:tcPr>
          <w:p w14:paraId="079866CE" w14:textId="77777777" w:rsidR="009807E6" w:rsidRPr="00DA183D" w:rsidRDefault="009807E6" w:rsidP="005616B6">
            <w:pPr>
              <w:pStyle w:val="bodyindent"/>
              <w:ind w:firstLine="0"/>
              <w:rPr>
                <w:ins w:id="3654" w:author="WWAdmin" w:date="2014-03-10T15:02:00Z"/>
                <w:rFonts w:asciiTheme="majorHAnsi" w:hAnsiTheme="majorHAnsi"/>
                <w:bCs/>
                <w:noProof w:val="0"/>
                <w:sz w:val="20"/>
              </w:rPr>
            </w:pPr>
            <w:ins w:id="3655" w:author="WWAdmin" w:date="2014-03-10T15:06:00Z">
              <w:r w:rsidRPr="00DA183D">
                <w:rPr>
                  <w:rFonts w:asciiTheme="majorHAnsi" w:hAnsiTheme="majorHAnsi"/>
                  <w:bCs/>
                  <w:noProof w:val="0"/>
                  <w:sz w:val="20"/>
                </w:rPr>
                <w:t>HAPAL</w:t>
              </w:r>
            </w:ins>
          </w:p>
        </w:tc>
        <w:tc>
          <w:tcPr>
            <w:tcW w:w="981" w:type="dxa"/>
            <w:tcMar>
              <w:left w:w="28" w:type="dxa"/>
              <w:right w:w="28" w:type="dxa"/>
            </w:tcMar>
          </w:tcPr>
          <w:p w14:paraId="7CAC9ECF" w14:textId="77777777" w:rsidR="009807E6" w:rsidRPr="00DA183D" w:rsidRDefault="009807E6" w:rsidP="005616B6">
            <w:pPr>
              <w:pStyle w:val="bodyindent"/>
              <w:ind w:firstLine="0"/>
              <w:rPr>
                <w:ins w:id="3656" w:author="WWAdmin" w:date="2014-03-10T15:02:00Z"/>
                <w:rFonts w:asciiTheme="majorHAnsi" w:hAnsiTheme="majorHAnsi"/>
                <w:bCs/>
                <w:noProof w:val="0"/>
                <w:sz w:val="20"/>
              </w:rPr>
            </w:pPr>
            <w:ins w:id="3657" w:author="WWAdmin" w:date="2014-03-10T15:06:00Z">
              <w:r w:rsidRPr="00DA183D">
                <w:rPr>
                  <w:rFonts w:asciiTheme="majorHAnsi" w:hAnsiTheme="majorHAnsi"/>
                  <w:bCs/>
                  <w:noProof w:val="0"/>
                  <w:sz w:val="20"/>
                </w:rPr>
                <w:t>Haplotype</w:t>
              </w:r>
            </w:ins>
          </w:p>
        </w:tc>
        <w:tc>
          <w:tcPr>
            <w:tcW w:w="621" w:type="dxa"/>
          </w:tcPr>
          <w:p w14:paraId="05557153" w14:textId="77777777" w:rsidR="009807E6" w:rsidRPr="00DA183D" w:rsidRDefault="009807E6" w:rsidP="005616B6">
            <w:pPr>
              <w:pStyle w:val="bodyindent"/>
              <w:ind w:firstLine="0"/>
              <w:jc w:val="left"/>
              <w:rPr>
                <w:ins w:id="3658" w:author="WWAdmin" w:date="2014-03-10T15:02:00Z"/>
                <w:rFonts w:asciiTheme="majorHAnsi" w:hAnsiTheme="majorHAnsi"/>
                <w:bCs/>
                <w:noProof w:val="0"/>
                <w:sz w:val="20"/>
              </w:rPr>
            </w:pPr>
            <w:proofErr w:type="gramStart"/>
            <w:ins w:id="3659" w:author="WWAdmin" w:date="2014-03-10T15:06:00Z">
              <w:r w:rsidRPr="00DA183D">
                <w:rPr>
                  <w:rFonts w:asciiTheme="majorHAnsi" w:hAnsiTheme="majorHAnsi"/>
                  <w:bCs/>
                  <w:noProof w:val="0"/>
                  <w:sz w:val="20"/>
                </w:rPr>
                <w:t>dis</w:t>
              </w:r>
            </w:ins>
            <w:proofErr w:type="gramEnd"/>
          </w:p>
        </w:tc>
        <w:tc>
          <w:tcPr>
            <w:tcW w:w="3370" w:type="dxa"/>
            <w:tcMar>
              <w:left w:w="28" w:type="dxa"/>
              <w:right w:w="28" w:type="dxa"/>
            </w:tcMar>
          </w:tcPr>
          <w:p w14:paraId="39E93606" w14:textId="77777777" w:rsidR="009807E6" w:rsidRPr="00DA183D" w:rsidRDefault="009807E6" w:rsidP="005616B6">
            <w:pPr>
              <w:pStyle w:val="bodyindent"/>
              <w:ind w:firstLine="0"/>
              <w:jc w:val="left"/>
              <w:rPr>
                <w:ins w:id="3660" w:author="WWAdmin" w:date="2014-03-10T15:02:00Z"/>
                <w:rFonts w:asciiTheme="majorHAnsi" w:hAnsiTheme="majorHAnsi"/>
                <w:bCs/>
                <w:noProof w:val="0"/>
                <w:sz w:val="20"/>
              </w:rPr>
            </w:pPr>
            <w:ins w:id="3661" w:author="WWAdmin" w:date="2014-03-10T15:06:00Z">
              <w:r w:rsidRPr="00DA183D">
                <w:rPr>
                  <w:rFonts w:asciiTheme="majorHAnsi" w:hAnsiTheme="majorHAnsi"/>
                  <w:bCs/>
                  <w:noProof w:val="0"/>
                  <w:sz w:val="20"/>
                </w:rPr>
                <w:t>Mapping haplotype-haplotype interactions with adaptive LASSO</w:t>
              </w:r>
            </w:ins>
          </w:p>
        </w:tc>
        <w:tc>
          <w:tcPr>
            <w:tcW w:w="2119" w:type="dxa"/>
            <w:tcMar>
              <w:left w:w="28" w:type="dxa"/>
              <w:right w:w="28" w:type="dxa"/>
            </w:tcMar>
          </w:tcPr>
          <w:p w14:paraId="42CA58D9" w14:textId="77777777" w:rsidR="009807E6" w:rsidRPr="00DA183D" w:rsidRDefault="009807E6" w:rsidP="005616B6">
            <w:pPr>
              <w:pStyle w:val="bodyindent"/>
              <w:ind w:firstLine="0"/>
              <w:jc w:val="left"/>
              <w:rPr>
                <w:ins w:id="3662" w:author="WWAdmin" w:date="2014-03-10T15:02:00Z"/>
                <w:rFonts w:asciiTheme="majorHAnsi" w:hAnsiTheme="majorHAnsi"/>
                <w:sz w:val="20"/>
                <w:rPrChange w:id="3663" w:author="WWAdmin" w:date="2014-03-11T10:32:00Z">
                  <w:rPr>
                    <w:ins w:id="3664" w:author="WWAdmin" w:date="2014-03-10T15:02:00Z"/>
                  </w:rPr>
                </w:rPrChange>
              </w:rPr>
            </w:pPr>
            <w:ins w:id="3665" w:author="WWAdmin" w:date="2014-03-10T15:07:00Z">
              <w:r w:rsidRPr="00DA183D">
                <w:rPr>
                  <w:rFonts w:asciiTheme="majorHAnsi" w:hAnsiTheme="majorHAnsi"/>
                  <w:sz w:val="20"/>
                  <w:rPrChange w:id="3666" w:author="WWAdmin" w:date="2014-03-11T10:32:00Z">
                    <w:rPr/>
                  </w:rPrChange>
                </w:rPr>
                <w:t>http://www.stt.msu.edu/~cui/software.html</w:t>
              </w:r>
            </w:ins>
          </w:p>
        </w:tc>
      </w:tr>
      <w:tr w:rsidR="00F862CE" w:rsidRPr="00890F9C" w14:paraId="5BD3D31F" w14:textId="77777777" w:rsidTr="00F862CE">
        <w:tc>
          <w:tcPr>
            <w:tcW w:w="1381" w:type="dxa"/>
            <w:tcMar>
              <w:left w:w="28" w:type="dxa"/>
              <w:right w:w="28" w:type="dxa"/>
            </w:tcMar>
            <w:tcPrChange w:id="3667" w:author="WWAdmin" w:date="2014-03-10T11:51:00Z">
              <w:tcPr>
                <w:tcW w:w="1526" w:type="dxa"/>
                <w:gridSpan w:val="2"/>
                <w:tcMar>
                  <w:left w:w="28" w:type="dxa"/>
                  <w:right w:w="28" w:type="dxa"/>
                </w:tcMar>
              </w:tcPr>
            </w:tcPrChange>
          </w:tcPr>
          <w:p w14:paraId="33E2855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BEAM series</w:t>
            </w:r>
          </w:p>
        </w:tc>
        <w:tc>
          <w:tcPr>
            <w:tcW w:w="981" w:type="dxa"/>
            <w:tcMar>
              <w:left w:w="28" w:type="dxa"/>
              <w:right w:w="28" w:type="dxa"/>
            </w:tcMar>
            <w:tcPrChange w:id="3668" w:author="WWAdmin" w:date="2014-03-10T11:51:00Z">
              <w:tcPr>
                <w:tcW w:w="1134" w:type="dxa"/>
                <w:gridSpan w:val="2"/>
                <w:tcMar>
                  <w:left w:w="28" w:type="dxa"/>
                  <w:right w:w="28" w:type="dxa"/>
                </w:tcMar>
              </w:tcPr>
            </w:tcPrChange>
          </w:tcPr>
          <w:p w14:paraId="14225BB6"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669" w:author="WWAdmin" w:date="2014-03-10T11:51:00Z">
              <w:tcPr>
                <w:tcW w:w="709" w:type="dxa"/>
                <w:gridSpan w:val="2"/>
              </w:tcPr>
            </w:tcPrChange>
          </w:tcPr>
          <w:p w14:paraId="05250753" w14:textId="77777777" w:rsidR="00F862CE" w:rsidRPr="00DA183D" w:rsidRDefault="00DB3D53" w:rsidP="005616B6">
            <w:pPr>
              <w:pStyle w:val="bodyindent"/>
              <w:ind w:firstLine="0"/>
              <w:jc w:val="left"/>
              <w:rPr>
                <w:ins w:id="3670" w:author="WWAdmin" w:date="2014-03-10T11:44:00Z"/>
                <w:rFonts w:asciiTheme="majorHAnsi" w:hAnsiTheme="majorHAnsi"/>
                <w:bCs/>
                <w:noProof w:val="0"/>
                <w:sz w:val="20"/>
              </w:rPr>
            </w:pPr>
            <w:proofErr w:type="gramStart"/>
            <w:ins w:id="3671" w:author="WWAdmin" w:date="2014-03-10T21:45:00Z">
              <w:r w:rsidRPr="00DA183D">
                <w:rPr>
                  <w:rFonts w:asciiTheme="majorHAnsi" w:hAnsiTheme="majorHAnsi"/>
                  <w:bCs/>
                  <w:noProof w:val="0"/>
                  <w:sz w:val="20"/>
                </w:rPr>
                <w:t>b</w:t>
              </w:r>
            </w:ins>
            <w:ins w:id="3672" w:author="WWAdmin" w:date="2014-03-10T15:41:00Z">
              <w:r w:rsidR="006F0825" w:rsidRPr="00DA183D">
                <w:rPr>
                  <w:rFonts w:asciiTheme="majorHAnsi" w:hAnsiTheme="majorHAnsi"/>
                  <w:bCs/>
                  <w:noProof w:val="0"/>
                  <w:sz w:val="20"/>
                </w:rPr>
                <w:t>oth</w:t>
              </w:r>
            </w:ins>
            <w:proofErr w:type="gramEnd"/>
          </w:p>
        </w:tc>
        <w:tc>
          <w:tcPr>
            <w:tcW w:w="3370" w:type="dxa"/>
            <w:tcMar>
              <w:left w:w="28" w:type="dxa"/>
              <w:right w:w="28" w:type="dxa"/>
            </w:tcMar>
            <w:tcPrChange w:id="3673" w:author="WWAdmin" w:date="2014-03-10T11:51:00Z">
              <w:tcPr>
                <w:tcW w:w="5020" w:type="dxa"/>
                <w:gridSpan w:val="2"/>
                <w:tcMar>
                  <w:left w:w="28" w:type="dxa"/>
                  <w:right w:w="28" w:type="dxa"/>
                </w:tcMar>
              </w:tcPr>
            </w:tcPrChange>
          </w:tcPr>
          <w:p w14:paraId="7896A31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partition model considering LD</w:t>
            </w:r>
          </w:p>
        </w:tc>
        <w:tc>
          <w:tcPr>
            <w:tcW w:w="2119" w:type="dxa"/>
            <w:tcMar>
              <w:left w:w="28" w:type="dxa"/>
              <w:right w:w="28" w:type="dxa"/>
            </w:tcMar>
            <w:tcPrChange w:id="3674" w:author="WWAdmin" w:date="2014-03-10T11:51:00Z">
              <w:tcPr>
                <w:tcW w:w="5121" w:type="dxa"/>
                <w:gridSpan w:val="2"/>
                <w:tcMar>
                  <w:left w:w="28" w:type="dxa"/>
                  <w:right w:w="28" w:type="dxa"/>
                </w:tcMar>
              </w:tcPr>
            </w:tcPrChange>
          </w:tcPr>
          <w:p w14:paraId="45FB7C14"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675"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676" w:author="WWAdmin" w:date="2014-03-11T10:32:00Z">
                  <w:rPr/>
                </w:rPrChange>
              </w:rPr>
              <w:instrText xml:space="preserve"> HYPERLINK "http://sites.stat.psu.edu/~yuzhang/" </w:instrText>
            </w:r>
            <w:r w:rsidRPr="00DA183D">
              <w:rPr>
                <w:rPrChange w:id="3677"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http://sites.stat.psu.edu/~yuzhang/</w:t>
            </w:r>
            <w:r w:rsidRPr="00DA183D">
              <w:rPr>
                <w:rStyle w:val="Hyperlink"/>
                <w:rFonts w:asciiTheme="majorHAnsi" w:hAnsiTheme="majorHAnsi"/>
                <w:bCs/>
                <w:noProof w:val="0"/>
                <w:sz w:val="20"/>
                <w:rPrChange w:id="3678" w:author="WWAdmin" w:date="2014-03-11T10:32:00Z">
                  <w:rPr>
                    <w:rStyle w:val="Hyperlink"/>
                    <w:rFonts w:asciiTheme="majorHAnsi" w:hAnsiTheme="majorHAnsi"/>
                    <w:bCs/>
                    <w:noProof w:val="0"/>
                    <w:sz w:val="20"/>
                  </w:rPr>
                </w:rPrChange>
              </w:rPr>
              <w:fldChar w:fldCharType="end"/>
            </w:r>
          </w:p>
        </w:tc>
      </w:tr>
      <w:tr w:rsidR="00F862CE" w:rsidRPr="00890F9C" w14:paraId="753D32CF" w14:textId="77777777" w:rsidTr="00F862CE">
        <w:tc>
          <w:tcPr>
            <w:tcW w:w="1381" w:type="dxa"/>
            <w:tcMar>
              <w:left w:w="28" w:type="dxa"/>
              <w:right w:w="28" w:type="dxa"/>
            </w:tcMar>
            <w:tcPrChange w:id="3679" w:author="WWAdmin" w:date="2014-03-10T11:51:00Z">
              <w:tcPr>
                <w:tcW w:w="1526" w:type="dxa"/>
                <w:gridSpan w:val="2"/>
                <w:tcMar>
                  <w:left w:w="28" w:type="dxa"/>
                  <w:right w:w="28" w:type="dxa"/>
                </w:tcMar>
              </w:tcPr>
            </w:tcPrChange>
          </w:tcPr>
          <w:p w14:paraId="68572D84" w14:textId="77777777" w:rsidR="00F862CE" w:rsidRPr="00DA183D" w:rsidRDefault="00F862CE" w:rsidP="005616B6">
            <w:pPr>
              <w:pStyle w:val="bodyindent"/>
              <w:ind w:firstLine="0"/>
              <w:rPr>
                <w:rFonts w:asciiTheme="majorHAnsi" w:hAnsiTheme="majorHAnsi"/>
                <w:bCs/>
                <w:noProof w:val="0"/>
                <w:sz w:val="20"/>
              </w:rPr>
            </w:pPr>
            <w:proofErr w:type="spellStart"/>
            <w:r w:rsidRPr="00DA183D">
              <w:rPr>
                <w:rFonts w:asciiTheme="majorHAnsi" w:hAnsiTheme="majorHAnsi"/>
                <w:bCs/>
                <w:noProof w:val="0"/>
                <w:sz w:val="20"/>
              </w:rPr>
              <w:t>BhGLM</w:t>
            </w:r>
            <w:proofErr w:type="spellEnd"/>
          </w:p>
        </w:tc>
        <w:tc>
          <w:tcPr>
            <w:tcW w:w="981" w:type="dxa"/>
            <w:tcMar>
              <w:left w:w="28" w:type="dxa"/>
              <w:right w:w="28" w:type="dxa"/>
            </w:tcMar>
            <w:tcPrChange w:id="3680" w:author="WWAdmin" w:date="2014-03-10T11:51:00Z">
              <w:tcPr>
                <w:tcW w:w="1134" w:type="dxa"/>
                <w:gridSpan w:val="2"/>
                <w:tcMar>
                  <w:left w:w="28" w:type="dxa"/>
                  <w:right w:w="28" w:type="dxa"/>
                </w:tcMar>
              </w:tcPr>
            </w:tcPrChange>
          </w:tcPr>
          <w:p w14:paraId="737A1850"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681" w:author="WWAdmin" w:date="2014-03-10T11:51:00Z">
              <w:tcPr>
                <w:tcW w:w="709" w:type="dxa"/>
                <w:gridSpan w:val="2"/>
              </w:tcPr>
            </w:tcPrChange>
          </w:tcPr>
          <w:p w14:paraId="2E039C77" w14:textId="77777777" w:rsidR="00F862CE" w:rsidRPr="00DA183D" w:rsidRDefault="006F0825" w:rsidP="005616B6">
            <w:pPr>
              <w:pStyle w:val="bodyindent"/>
              <w:ind w:firstLine="0"/>
              <w:jc w:val="left"/>
              <w:rPr>
                <w:ins w:id="3682" w:author="WWAdmin" w:date="2014-03-10T11:44:00Z"/>
                <w:rFonts w:asciiTheme="majorHAnsi" w:hAnsiTheme="majorHAnsi"/>
                <w:bCs/>
                <w:noProof w:val="0"/>
                <w:sz w:val="20"/>
              </w:rPr>
            </w:pPr>
            <w:proofErr w:type="gramStart"/>
            <w:ins w:id="3683" w:author="WWAdmin" w:date="2014-03-10T15:41:00Z">
              <w:r w:rsidRPr="00DA183D">
                <w:rPr>
                  <w:rFonts w:asciiTheme="majorHAnsi" w:hAnsiTheme="majorHAnsi"/>
                  <w:bCs/>
                  <w:noProof w:val="0"/>
                  <w:sz w:val="20"/>
                </w:rPr>
                <w:t>both</w:t>
              </w:r>
            </w:ins>
            <w:proofErr w:type="gramEnd"/>
          </w:p>
        </w:tc>
        <w:tc>
          <w:tcPr>
            <w:tcW w:w="3370" w:type="dxa"/>
            <w:tcMar>
              <w:left w:w="28" w:type="dxa"/>
              <w:right w:w="28" w:type="dxa"/>
            </w:tcMar>
            <w:tcPrChange w:id="3684" w:author="WWAdmin" w:date="2014-03-10T11:51:00Z">
              <w:tcPr>
                <w:tcW w:w="5020" w:type="dxa"/>
                <w:gridSpan w:val="2"/>
                <w:tcMar>
                  <w:left w:w="28" w:type="dxa"/>
                  <w:right w:w="28" w:type="dxa"/>
                </w:tcMar>
              </w:tcPr>
            </w:tcPrChange>
          </w:tcPr>
          <w:p w14:paraId="5B964E2E"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hierarchical Generalized Linear Model for haplotype interactions</w:t>
            </w:r>
          </w:p>
        </w:tc>
        <w:tc>
          <w:tcPr>
            <w:tcW w:w="2119" w:type="dxa"/>
            <w:tcMar>
              <w:left w:w="28" w:type="dxa"/>
              <w:right w:w="28" w:type="dxa"/>
            </w:tcMar>
            <w:tcPrChange w:id="3685" w:author="WWAdmin" w:date="2014-03-10T11:51:00Z">
              <w:tcPr>
                <w:tcW w:w="5121" w:type="dxa"/>
                <w:gridSpan w:val="2"/>
                <w:tcMar>
                  <w:left w:w="28" w:type="dxa"/>
                  <w:right w:w="28" w:type="dxa"/>
                </w:tcMar>
              </w:tcPr>
            </w:tcPrChange>
          </w:tcPr>
          <w:p w14:paraId="30422975"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686"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687" w:author="WWAdmin" w:date="2014-03-11T10:32:00Z">
                  <w:rPr/>
                </w:rPrChange>
              </w:rPr>
              <w:instrText xml:space="preserve"> HYPERLINK "http://www.ssg.uab.edu/bhglm/" </w:instrText>
            </w:r>
            <w:r w:rsidRPr="00DA183D">
              <w:rPr>
                <w:rPrChange w:id="3688"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http://www.ssg.uab.edu/bhglm/</w:t>
            </w:r>
            <w:r w:rsidRPr="00DA183D">
              <w:rPr>
                <w:rStyle w:val="Hyperlink"/>
                <w:rFonts w:asciiTheme="majorHAnsi" w:hAnsiTheme="majorHAnsi"/>
                <w:bCs/>
                <w:noProof w:val="0"/>
                <w:sz w:val="20"/>
                <w:rPrChange w:id="3689" w:author="WWAdmin" w:date="2014-03-11T10:32:00Z">
                  <w:rPr>
                    <w:rStyle w:val="Hyperlink"/>
                    <w:rFonts w:asciiTheme="majorHAnsi" w:hAnsiTheme="majorHAnsi"/>
                    <w:bCs/>
                    <w:noProof w:val="0"/>
                    <w:sz w:val="20"/>
                  </w:rPr>
                </w:rPrChange>
              </w:rPr>
              <w:fldChar w:fldCharType="end"/>
            </w:r>
          </w:p>
        </w:tc>
      </w:tr>
      <w:tr w:rsidR="00F862CE" w:rsidRPr="00890F9C" w14:paraId="5D48D584" w14:textId="77777777" w:rsidTr="00F862CE">
        <w:tc>
          <w:tcPr>
            <w:tcW w:w="1381" w:type="dxa"/>
            <w:tcMar>
              <w:left w:w="28" w:type="dxa"/>
              <w:right w:w="28" w:type="dxa"/>
            </w:tcMar>
            <w:tcPrChange w:id="3690" w:author="WWAdmin" w:date="2014-03-10T11:51:00Z">
              <w:tcPr>
                <w:tcW w:w="1526" w:type="dxa"/>
                <w:gridSpan w:val="2"/>
                <w:tcMar>
                  <w:left w:w="28" w:type="dxa"/>
                  <w:right w:w="28" w:type="dxa"/>
                </w:tcMar>
              </w:tcPr>
            </w:tcPrChange>
          </w:tcPr>
          <w:p w14:paraId="47D33013"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SNPTEST</w:t>
            </w:r>
          </w:p>
        </w:tc>
        <w:tc>
          <w:tcPr>
            <w:tcW w:w="981" w:type="dxa"/>
            <w:tcMar>
              <w:left w:w="28" w:type="dxa"/>
              <w:right w:w="28" w:type="dxa"/>
            </w:tcMar>
            <w:tcPrChange w:id="3691" w:author="WWAdmin" w:date="2014-03-10T11:51:00Z">
              <w:tcPr>
                <w:tcW w:w="1134" w:type="dxa"/>
                <w:gridSpan w:val="2"/>
                <w:tcMar>
                  <w:left w:w="28" w:type="dxa"/>
                  <w:right w:w="28" w:type="dxa"/>
                </w:tcMar>
              </w:tcPr>
            </w:tcPrChange>
          </w:tcPr>
          <w:p w14:paraId="0BE832EE"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Bayesian</w:t>
            </w:r>
          </w:p>
        </w:tc>
        <w:tc>
          <w:tcPr>
            <w:tcW w:w="621" w:type="dxa"/>
            <w:tcPrChange w:id="3692" w:author="WWAdmin" w:date="2014-03-10T11:51:00Z">
              <w:tcPr>
                <w:tcW w:w="709" w:type="dxa"/>
                <w:gridSpan w:val="2"/>
              </w:tcPr>
            </w:tcPrChange>
          </w:tcPr>
          <w:p w14:paraId="65F688C2" w14:textId="77777777" w:rsidR="00F862CE" w:rsidRPr="00DA183D" w:rsidRDefault="006F0825" w:rsidP="005616B6">
            <w:pPr>
              <w:pStyle w:val="bodyindent"/>
              <w:ind w:firstLine="0"/>
              <w:jc w:val="left"/>
              <w:rPr>
                <w:ins w:id="3693" w:author="WWAdmin" w:date="2014-03-10T11:44:00Z"/>
                <w:rFonts w:asciiTheme="majorHAnsi" w:hAnsiTheme="majorHAnsi"/>
                <w:bCs/>
                <w:noProof w:val="0"/>
                <w:sz w:val="20"/>
              </w:rPr>
            </w:pPr>
            <w:proofErr w:type="gramStart"/>
            <w:ins w:id="3694" w:author="WWAdmin" w:date="2014-03-10T15:41:00Z">
              <w:r w:rsidRPr="00DA183D">
                <w:rPr>
                  <w:rFonts w:asciiTheme="majorHAnsi" w:hAnsiTheme="majorHAnsi"/>
                  <w:bCs/>
                  <w:noProof w:val="0"/>
                  <w:sz w:val="20"/>
                </w:rPr>
                <w:t>dis</w:t>
              </w:r>
            </w:ins>
            <w:proofErr w:type="gramEnd"/>
          </w:p>
        </w:tc>
        <w:tc>
          <w:tcPr>
            <w:tcW w:w="3370" w:type="dxa"/>
            <w:tcMar>
              <w:left w:w="28" w:type="dxa"/>
              <w:right w:w="28" w:type="dxa"/>
            </w:tcMar>
            <w:tcPrChange w:id="3695" w:author="WWAdmin" w:date="2014-03-10T11:51:00Z">
              <w:tcPr>
                <w:tcW w:w="5020" w:type="dxa"/>
                <w:gridSpan w:val="2"/>
                <w:tcMar>
                  <w:left w:w="28" w:type="dxa"/>
                  <w:right w:w="28" w:type="dxa"/>
                </w:tcMar>
              </w:tcPr>
            </w:tcPrChange>
          </w:tcPr>
          <w:p w14:paraId="3DE97270"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Bayesian model averaging approach to model interactions involving known risk loci</w:t>
            </w:r>
          </w:p>
        </w:tc>
        <w:tc>
          <w:tcPr>
            <w:tcW w:w="2119" w:type="dxa"/>
            <w:tcMar>
              <w:left w:w="28" w:type="dxa"/>
              <w:right w:w="28" w:type="dxa"/>
            </w:tcMar>
            <w:tcPrChange w:id="3696" w:author="WWAdmin" w:date="2014-03-10T11:51:00Z">
              <w:tcPr>
                <w:tcW w:w="5121" w:type="dxa"/>
                <w:gridSpan w:val="2"/>
                <w:tcMar>
                  <w:left w:w="28" w:type="dxa"/>
                  <w:right w:w="28" w:type="dxa"/>
                </w:tcMar>
              </w:tcPr>
            </w:tcPrChange>
          </w:tcPr>
          <w:p w14:paraId="3FD8051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http://www.stats.ox.ac.uk/</w:t>
            </w:r>
            <w:r w:rsidRPr="00DA183D">
              <w:rPr>
                <w:rFonts w:ascii="Cambria Math" w:hAnsi="Cambria Math" w:cs="Cambria Math"/>
                <w:bCs/>
                <w:noProof w:val="0"/>
                <w:sz w:val="20"/>
              </w:rPr>
              <w:t>∼</w:t>
            </w:r>
            <w:proofErr w:type="spellStart"/>
            <w:r w:rsidRPr="00DA183D">
              <w:rPr>
                <w:rFonts w:asciiTheme="majorHAnsi" w:hAnsiTheme="majorHAnsi"/>
                <w:bCs/>
                <w:noProof w:val="0"/>
                <w:sz w:val="20"/>
              </w:rPr>
              <w:t>marchini</w:t>
            </w:r>
            <w:proofErr w:type="spellEnd"/>
            <w:r w:rsidRPr="00DA183D">
              <w:rPr>
                <w:rFonts w:asciiTheme="majorHAnsi" w:hAnsiTheme="majorHAnsi"/>
                <w:bCs/>
                <w:noProof w:val="0"/>
                <w:sz w:val="20"/>
              </w:rPr>
              <w:t>/software/</w:t>
            </w:r>
            <w:proofErr w:type="spellStart"/>
            <w:r w:rsidRPr="00DA183D">
              <w:rPr>
                <w:rFonts w:asciiTheme="majorHAnsi" w:hAnsiTheme="majorHAnsi"/>
                <w:bCs/>
                <w:noProof w:val="0"/>
                <w:sz w:val="20"/>
              </w:rPr>
              <w:t>gwas</w:t>
            </w:r>
            <w:proofErr w:type="spellEnd"/>
            <w:r w:rsidRPr="00DA183D">
              <w:rPr>
                <w:rFonts w:asciiTheme="majorHAnsi" w:hAnsiTheme="majorHAnsi"/>
                <w:bCs/>
                <w:noProof w:val="0"/>
                <w:sz w:val="20"/>
              </w:rPr>
              <w:t>/</w:t>
            </w:r>
            <w:proofErr w:type="gramStart"/>
            <w:r w:rsidRPr="00DA183D">
              <w:rPr>
                <w:rFonts w:asciiTheme="majorHAnsi" w:hAnsiTheme="majorHAnsi"/>
                <w:bCs/>
                <w:noProof w:val="0"/>
                <w:sz w:val="20"/>
              </w:rPr>
              <w:t xml:space="preserve">gwas.html   </w:t>
            </w:r>
            <w:proofErr w:type="gramEnd"/>
          </w:p>
        </w:tc>
      </w:tr>
      <w:tr w:rsidR="006F0825" w:rsidRPr="00890F9C" w14:paraId="1EA93B2F" w14:textId="77777777" w:rsidTr="00F862CE">
        <w:trPr>
          <w:ins w:id="3697" w:author="WWAdmin" w:date="2014-03-10T15:40:00Z"/>
        </w:trPr>
        <w:tc>
          <w:tcPr>
            <w:tcW w:w="1381" w:type="dxa"/>
            <w:tcMar>
              <w:left w:w="28" w:type="dxa"/>
              <w:right w:w="28" w:type="dxa"/>
            </w:tcMar>
          </w:tcPr>
          <w:p w14:paraId="4E341AB2" w14:textId="77777777" w:rsidR="006F0825" w:rsidRPr="00DA183D" w:rsidRDefault="006F0825" w:rsidP="005616B6">
            <w:pPr>
              <w:pStyle w:val="bodyindent"/>
              <w:ind w:firstLine="0"/>
              <w:rPr>
                <w:ins w:id="3698" w:author="WWAdmin" w:date="2014-03-10T15:40:00Z"/>
                <w:rFonts w:asciiTheme="majorHAnsi" w:hAnsiTheme="majorHAnsi"/>
                <w:bCs/>
                <w:noProof w:val="0"/>
                <w:sz w:val="20"/>
              </w:rPr>
            </w:pPr>
            <w:ins w:id="3699" w:author="WWAdmin" w:date="2014-03-10T15:40:00Z">
              <w:r w:rsidRPr="00DA183D">
                <w:rPr>
                  <w:rFonts w:asciiTheme="majorHAnsi" w:hAnsiTheme="majorHAnsi"/>
                  <w:bCs/>
                  <w:noProof w:val="0"/>
                  <w:sz w:val="20"/>
                </w:rPr>
                <w:t>MDR</w:t>
              </w:r>
            </w:ins>
            <w:ins w:id="3700" w:author="WWAdmin" w:date="2014-03-10T16:21:00Z">
              <w:r w:rsidR="00BF2C73" w:rsidRPr="00DA183D">
                <w:rPr>
                  <w:rFonts w:asciiTheme="majorHAnsi" w:hAnsiTheme="majorHAnsi"/>
                  <w:bCs/>
                  <w:noProof w:val="0"/>
                  <w:sz w:val="20"/>
                </w:rPr>
                <w:t xml:space="preserve"> series</w:t>
              </w:r>
            </w:ins>
          </w:p>
        </w:tc>
        <w:tc>
          <w:tcPr>
            <w:tcW w:w="981" w:type="dxa"/>
            <w:tcMar>
              <w:left w:w="28" w:type="dxa"/>
              <w:right w:w="28" w:type="dxa"/>
            </w:tcMar>
          </w:tcPr>
          <w:p w14:paraId="3FF0EE2A" w14:textId="77777777" w:rsidR="006F0825" w:rsidRPr="00DA183D" w:rsidRDefault="006F0825" w:rsidP="005616B6">
            <w:pPr>
              <w:pStyle w:val="bodyindent"/>
              <w:ind w:firstLine="0"/>
              <w:rPr>
                <w:ins w:id="3701" w:author="WWAdmin" w:date="2014-03-10T15:40:00Z"/>
                <w:rFonts w:asciiTheme="majorHAnsi" w:hAnsiTheme="majorHAnsi"/>
                <w:bCs/>
                <w:noProof w:val="0"/>
                <w:sz w:val="20"/>
              </w:rPr>
            </w:pPr>
            <w:ins w:id="3702" w:author="WWAdmin" w:date="2014-03-10T15:40:00Z">
              <w:r w:rsidRPr="00DA183D">
                <w:rPr>
                  <w:rFonts w:asciiTheme="majorHAnsi" w:hAnsiTheme="majorHAnsi"/>
                  <w:bCs/>
                  <w:noProof w:val="0"/>
                  <w:sz w:val="20"/>
                </w:rPr>
                <w:t>Data mining</w:t>
              </w:r>
            </w:ins>
          </w:p>
        </w:tc>
        <w:tc>
          <w:tcPr>
            <w:tcW w:w="621" w:type="dxa"/>
          </w:tcPr>
          <w:p w14:paraId="18ED9063" w14:textId="77777777" w:rsidR="006F0825" w:rsidRPr="00DA183D" w:rsidRDefault="006F0825" w:rsidP="005616B6">
            <w:pPr>
              <w:pStyle w:val="bodyindent"/>
              <w:ind w:firstLine="0"/>
              <w:jc w:val="left"/>
              <w:rPr>
                <w:ins w:id="3703" w:author="WWAdmin" w:date="2014-03-10T15:40:00Z"/>
                <w:rFonts w:asciiTheme="majorHAnsi" w:hAnsiTheme="majorHAnsi"/>
                <w:bCs/>
                <w:noProof w:val="0"/>
                <w:sz w:val="20"/>
              </w:rPr>
            </w:pPr>
            <w:proofErr w:type="gramStart"/>
            <w:ins w:id="3704" w:author="WWAdmin" w:date="2014-03-10T15:41:00Z">
              <w:r w:rsidRPr="00DA183D">
                <w:rPr>
                  <w:rFonts w:asciiTheme="majorHAnsi" w:hAnsiTheme="majorHAnsi"/>
                  <w:bCs/>
                  <w:noProof w:val="0"/>
                  <w:sz w:val="20"/>
                </w:rPr>
                <w:t>dis</w:t>
              </w:r>
            </w:ins>
            <w:proofErr w:type="gramEnd"/>
            <w:ins w:id="3705" w:author="WWAdmin" w:date="2014-03-10T16:24:00Z">
              <w:r w:rsidR="00BF2C73" w:rsidRPr="00DA183D">
                <w:rPr>
                  <w:rFonts w:asciiTheme="majorHAnsi" w:hAnsiTheme="majorHAnsi"/>
                  <w:bCs/>
                  <w:noProof w:val="0"/>
                  <w:sz w:val="20"/>
                </w:rPr>
                <w:t xml:space="preserve"> or both</w:t>
              </w:r>
            </w:ins>
          </w:p>
        </w:tc>
        <w:tc>
          <w:tcPr>
            <w:tcW w:w="3370" w:type="dxa"/>
            <w:tcMar>
              <w:left w:w="28" w:type="dxa"/>
              <w:right w:w="28" w:type="dxa"/>
            </w:tcMar>
          </w:tcPr>
          <w:p w14:paraId="6CC8D23F" w14:textId="77777777" w:rsidR="006F0825" w:rsidRPr="00DA183D" w:rsidRDefault="00BF2C73" w:rsidP="00BF2C73">
            <w:pPr>
              <w:pStyle w:val="bodyindent"/>
              <w:ind w:firstLine="0"/>
              <w:jc w:val="left"/>
              <w:rPr>
                <w:ins w:id="3706" w:author="WWAdmin" w:date="2014-03-10T15:40:00Z"/>
                <w:rFonts w:asciiTheme="majorHAnsi" w:hAnsiTheme="majorHAnsi"/>
                <w:bCs/>
                <w:noProof w:val="0"/>
                <w:sz w:val="20"/>
              </w:rPr>
            </w:pPr>
            <w:ins w:id="3707" w:author="WWAdmin" w:date="2014-03-10T16:22:00Z">
              <w:r w:rsidRPr="00DA183D">
                <w:rPr>
                  <w:rFonts w:asciiTheme="majorHAnsi" w:hAnsiTheme="majorHAnsi"/>
                  <w:bCs/>
                  <w:noProof w:val="0"/>
                  <w:sz w:val="20"/>
                </w:rPr>
                <w:t>The MDR</w:t>
              </w:r>
            </w:ins>
            <w:ins w:id="3708" w:author="WWAdmin" w:date="2014-03-10T15:53:00Z">
              <w:r w:rsidR="00BF5801" w:rsidRPr="00DA183D">
                <w:rPr>
                  <w:rFonts w:asciiTheme="majorHAnsi" w:hAnsiTheme="majorHAnsi"/>
                  <w:bCs/>
                  <w:noProof w:val="0"/>
                  <w:sz w:val="20"/>
                </w:rPr>
                <w:t xml:space="preserve"> framework</w:t>
              </w:r>
            </w:ins>
            <w:ins w:id="3709" w:author="WWAdmin" w:date="2014-03-10T15:46:00Z">
              <w:r w:rsidR="006F0825" w:rsidRPr="00DA183D">
                <w:rPr>
                  <w:rFonts w:asciiTheme="majorHAnsi" w:hAnsiTheme="majorHAnsi"/>
                  <w:bCs/>
                  <w:noProof w:val="0"/>
                  <w:sz w:val="20"/>
                </w:rPr>
                <w:t xml:space="preserve"> </w:t>
              </w:r>
            </w:ins>
            <w:ins w:id="3710" w:author="WWAdmin" w:date="2014-03-10T15:53:00Z">
              <w:r w:rsidR="00BF5801" w:rsidRPr="00DA183D">
                <w:rPr>
                  <w:rFonts w:asciiTheme="majorHAnsi" w:hAnsiTheme="majorHAnsi"/>
                  <w:bCs/>
                  <w:noProof w:val="0"/>
                  <w:sz w:val="20"/>
                </w:rPr>
                <w:t xml:space="preserve">combines </w:t>
              </w:r>
            </w:ins>
            <w:ins w:id="3711" w:author="WWAdmin" w:date="2014-03-10T15:46:00Z">
              <w:r w:rsidR="006F0825" w:rsidRPr="00DA183D">
                <w:rPr>
                  <w:rFonts w:asciiTheme="majorHAnsi" w:hAnsiTheme="majorHAnsi"/>
                  <w:bCs/>
                  <w:noProof w:val="0"/>
                  <w:sz w:val="20"/>
                </w:rPr>
                <w:t xml:space="preserve">attribute selection and classification with cross-validation for </w:t>
              </w:r>
              <w:proofErr w:type="spellStart"/>
              <w:r w:rsidR="006F0825" w:rsidRPr="00DA183D">
                <w:rPr>
                  <w:rFonts w:asciiTheme="majorHAnsi" w:hAnsiTheme="majorHAnsi"/>
                  <w:bCs/>
                  <w:noProof w:val="0"/>
                  <w:sz w:val="20"/>
                </w:rPr>
                <w:t>modelling</w:t>
              </w:r>
              <w:proofErr w:type="spellEnd"/>
              <w:r w:rsidR="006F0825" w:rsidRPr="00DA183D">
                <w:rPr>
                  <w:rFonts w:asciiTheme="majorHAnsi" w:hAnsiTheme="majorHAnsi"/>
                  <w:bCs/>
                  <w:noProof w:val="0"/>
                  <w:sz w:val="20"/>
                </w:rPr>
                <w:t xml:space="preserve"> interactions</w:t>
              </w:r>
            </w:ins>
            <w:ins w:id="3712" w:author="WWAdmin" w:date="2014-03-10T16:25:00Z">
              <w:r w:rsidRPr="00DA183D">
                <w:rPr>
                  <w:rFonts w:asciiTheme="majorHAnsi" w:hAnsiTheme="majorHAnsi"/>
                  <w:bCs/>
                  <w:noProof w:val="0"/>
                  <w:sz w:val="20"/>
                </w:rPr>
                <w:t>, with a</w:t>
              </w:r>
            </w:ins>
            <w:ins w:id="3713" w:author="WWAdmin" w:date="2014-03-10T16:23:00Z">
              <w:r w:rsidRPr="00DA183D">
                <w:rPr>
                  <w:rFonts w:asciiTheme="majorHAnsi" w:hAnsiTheme="majorHAnsi"/>
                  <w:bCs/>
                  <w:noProof w:val="0"/>
                  <w:sz w:val="20"/>
                </w:rPr>
                <w:t xml:space="preserve"> number of </w:t>
              </w:r>
            </w:ins>
            <w:ins w:id="3714" w:author="WWAdmin" w:date="2014-03-10T16:25:00Z">
              <w:r w:rsidRPr="00DA183D">
                <w:rPr>
                  <w:rFonts w:asciiTheme="majorHAnsi" w:hAnsiTheme="majorHAnsi"/>
                  <w:bCs/>
                  <w:noProof w:val="0"/>
                  <w:sz w:val="20"/>
                </w:rPr>
                <w:t xml:space="preserve">derived </w:t>
              </w:r>
            </w:ins>
            <w:ins w:id="3715" w:author="WWAdmin" w:date="2014-03-10T16:23:00Z">
              <w:r w:rsidRPr="00DA183D">
                <w:rPr>
                  <w:rFonts w:asciiTheme="majorHAnsi" w:hAnsiTheme="majorHAnsi"/>
                  <w:bCs/>
                  <w:noProof w:val="0"/>
                  <w:sz w:val="20"/>
                </w:rPr>
                <w:t>methods</w:t>
              </w:r>
            </w:ins>
            <w:ins w:id="3716" w:author="WWAdmin" w:date="2014-03-10T16:50:00Z">
              <w:r w:rsidR="007F29C8" w:rsidRPr="00DA183D">
                <w:rPr>
                  <w:rFonts w:asciiTheme="majorHAnsi" w:hAnsiTheme="majorHAnsi"/>
                  <w:bCs/>
                  <w:noProof w:val="0"/>
                  <w:sz w:val="20"/>
                </w:rPr>
                <w:t xml:space="preserve"> including </w:t>
              </w:r>
              <w:proofErr w:type="spellStart"/>
              <w:r w:rsidR="007F29C8" w:rsidRPr="00DA183D">
                <w:rPr>
                  <w:rFonts w:asciiTheme="majorHAnsi" w:hAnsiTheme="majorHAnsi"/>
                  <w:bCs/>
                  <w:noProof w:val="0"/>
                  <w:sz w:val="20"/>
                </w:rPr>
                <w:t>pMDR</w:t>
              </w:r>
              <w:proofErr w:type="spellEnd"/>
              <w:r w:rsidR="007F29C8" w:rsidRPr="00DA183D">
                <w:rPr>
                  <w:rFonts w:asciiTheme="majorHAnsi" w:hAnsiTheme="majorHAnsi"/>
                  <w:bCs/>
                  <w:noProof w:val="0"/>
                  <w:sz w:val="20"/>
                </w:rPr>
                <w:t xml:space="preserve">, </w:t>
              </w:r>
              <w:proofErr w:type="spellStart"/>
              <w:r w:rsidR="007F29C8" w:rsidRPr="00DA183D">
                <w:rPr>
                  <w:rFonts w:asciiTheme="majorHAnsi" w:hAnsiTheme="majorHAnsi"/>
                  <w:bCs/>
                  <w:noProof w:val="0"/>
                  <w:sz w:val="20"/>
                </w:rPr>
                <w:t>M</w:t>
              </w:r>
            </w:ins>
            <w:ins w:id="3717" w:author="WWAdmin" w:date="2014-03-10T16:51:00Z">
              <w:r w:rsidR="007F29C8" w:rsidRPr="00DA183D">
                <w:rPr>
                  <w:rFonts w:asciiTheme="majorHAnsi" w:hAnsiTheme="majorHAnsi"/>
                  <w:bCs/>
                  <w:noProof w:val="0"/>
                  <w:sz w:val="20"/>
                </w:rPr>
                <w:t>drPDT</w:t>
              </w:r>
              <w:proofErr w:type="spellEnd"/>
              <w:r w:rsidR="007F29C8" w:rsidRPr="00DA183D">
                <w:rPr>
                  <w:rFonts w:asciiTheme="majorHAnsi" w:hAnsiTheme="majorHAnsi"/>
                  <w:bCs/>
                  <w:noProof w:val="0"/>
                  <w:sz w:val="20"/>
                </w:rPr>
                <w:t xml:space="preserve">, FAM-MDR, </w:t>
              </w:r>
            </w:ins>
            <w:ins w:id="3718" w:author="WWAdmin" w:date="2014-03-10T16:50:00Z">
              <w:r w:rsidR="007F29C8" w:rsidRPr="00DA183D">
                <w:rPr>
                  <w:rFonts w:asciiTheme="majorHAnsi" w:hAnsiTheme="majorHAnsi"/>
                  <w:bCs/>
                  <w:noProof w:val="0"/>
                  <w:sz w:val="20"/>
                </w:rPr>
                <w:t>MB-MDR (R package)</w:t>
              </w:r>
            </w:ins>
            <w:ins w:id="3719" w:author="WWAdmin" w:date="2014-03-10T16:51:00Z">
              <w:r w:rsidR="007F29C8" w:rsidRPr="00DA183D">
                <w:rPr>
                  <w:rFonts w:asciiTheme="majorHAnsi" w:hAnsiTheme="majorHAnsi"/>
                  <w:bCs/>
                  <w:noProof w:val="0"/>
                  <w:sz w:val="20"/>
                </w:rPr>
                <w:t>.</w:t>
              </w:r>
            </w:ins>
          </w:p>
        </w:tc>
        <w:tc>
          <w:tcPr>
            <w:tcW w:w="2119" w:type="dxa"/>
            <w:tcMar>
              <w:left w:w="28" w:type="dxa"/>
              <w:right w:w="28" w:type="dxa"/>
            </w:tcMar>
          </w:tcPr>
          <w:p w14:paraId="6F36A223" w14:textId="77777777" w:rsidR="006F0825" w:rsidRPr="00DA183D" w:rsidRDefault="007F29C8" w:rsidP="005616B6">
            <w:pPr>
              <w:pStyle w:val="bodyindent"/>
              <w:ind w:firstLine="0"/>
              <w:jc w:val="left"/>
              <w:rPr>
                <w:ins w:id="3720" w:author="WWAdmin" w:date="2014-03-10T16:43:00Z"/>
                <w:rFonts w:asciiTheme="majorHAnsi" w:hAnsiTheme="majorHAnsi"/>
                <w:bCs/>
                <w:noProof w:val="0"/>
                <w:sz w:val="20"/>
              </w:rPr>
            </w:pPr>
            <w:ins w:id="3721" w:author="WWAdmin" w:date="2014-03-10T16:43:00Z">
              <w:r w:rsidRPr="00362320">
                <w:rPr>
                  <w:rFonts w:asciiTheme="majorHAnsi" w:hAnsiTheme="majorHAnsi"/>
                  <w:bCs/>
                  <w:noProof w:val="0"/>
                  <w:sz w:val="20"/>
                </w:rPr>
                <w:fldChar w:fldCharType="begin"/>
              </w:r>
              <w:r w:rsidRPr="00DA183D">
                <w:rPr>
                  <w:rFonts w:asciiTheme="majorHAnsi" w:hAnsiTheme="majorHAnsi"/>
                  <w:bCs/>
                  <w:noProof w:val="0"/>
                  <w:sz w:val="20"/>
                </w:rPr>
                <w:instrText xml:space="preserve"> HYPERLINK "</w:instrText>
              </w:r>
            </w:ins>
            <w:ins w:id="3722" w:author="WWAdmin" w:date="2014-03-10T15:47:00Z">
              <w:r w:rsidRPr="00DA183D">
                <w:rPr>
                  <w:rFonts w:asciiTheme="majorHAnsi" w:hAnsiTheme="majorHAnsi"/>
                  <w:bCs/>
                  <w:noProof w:val="0"/>
                  <w:sz w:val="20"/>
                </w:rPr>
                <w:instrText>http://www.multifactordimensionalityreduction.org/</w:instrText>
              </w:r>
            </w:ins>
            <w:ins w:id="3723" w:author="WWAdmin" w:date="2014-03-10T16:43:00Z">
              <w:r w:rsidRPr="00DA183D">
                <w:rPr>
                  <w:rFonts w:asciiTheme="majorHAnsi" w:hAnsiTheme="majorHAnsi"/>
                  <w:bCs/>
                  <w:noProof w:val="0"/>
                  <w:sz w:val="20"/>
                </w:rPr>
                <w:instrText xml:space="preserve">" </w:instrText>
              </w:r>
              <w:r w:rsidRPr="00362320">
                <w:rPr>
                  <w:rFonts w:asciiTheme="majorHAnsi" w:hAnsiTheme="majorHAnsi"/>
                  <w:bCs/>
                  <w:noProof w:val="0"/>
                  <w:sz w:val="20"/>
                  <w:rPrChange w:id="3724" w:author="WWAdmin" w:date="2014-03-11T10:32:00Z">
                    <w:rPr>
                      <w:rFonts w:asciiTheme="majorHAnsi" w:hAnsiTheme="majorHAnsi"/>
                      <w:bCs/>
                      <w:noProof w:val="0"/>
                      <w:sz w:val="20"/>
                    </w:rPr>
                  </w:rPrChange>
                </w:rPr>
                <w:fldChar w:fldCharType="separate"/>
              </w:r>
            </w:ins>
            <w:ins w:id="3725" w:author="WWAdmin" w:date="2014-03-10T15:47:00Z">
              <w:r w:rsidRPr="00DA183D">
                <w:rPr>
                  <w:rStyle w:val="Hyperlink"/>
                  <w:rFonts w:asciiTheme="majorHAnsi" w:hAnsiTheme="majorHAnsi"/>
                  <w:bCs/>
                  <w:noProof w:val="0"/>
                  <w:sz w:val="20"/>
                </w:rPr>
                <w:t>http://www.multifactordimensionalityreduction.org/</w:t>
              </w:r>
            </w:ins>
            <w:ins w:id="3726" w:author="WWAdmin" w:date="2014-03-10T16:43:00Z">
              <w:r w:rsidRPr="00362320">
                <w:rPr>
                  <w:rFonts w:asciiTheme="majorHAnsi" w:hAnsiTheme="majorHAnsi"/>
                  <w:bCs/>
                  <w:noProof w:val="0"/>
                  <w:sz w:val="20"/>
                </w:rPr>
                <w:fldChar w:fldCharType="end"/>
              </w:r>
            </w:ins>
          </w:p>
          <w:p w14:paraId="1DF6FE3F" w14:textId="77777777" w:rsidR="007F29C8" w:rsidRPr="00DA183D" w:rsidRDefault="007F29C8">
            <w:pPr>
              <w:pStyle w:val="bodyindent"/>
              <w:ind w:firstLine="0"/>
              <w:rPr>
                <w:ins w:id="3727" w:author="WWAdmin" w:date="2014-03-10T16:50:00Z"/>
                <w:rFonts w:asciiTheme="majorHAnsi" w:hAnsiTheme="majorHAnsi"/>
                <w:bCs/>
                <w:i/>
                <w:iCs/>
                <w:noProof w:val="0"/>
                <w:color w:val="404040" w:themeColor="text1" w:themeTint="BF"/>
                <w:sz w:val="20"/>
              </w:rPr>
              <w:pPrChange w:id="3728" w:author="WWAdmin" w:date="2014-03-10T16:50:00Z">
                <w:pPr>
                  <w:pStyle w:val="bodyindent"/>
                  <w:keepNext/>
                  <w:keepLines/>
                  <w:spacing w:before="200"/>
                  <w:outlineLvl w:val="8"/>
                </w:pPr>
              </w:pPrChange>
            </w:pPr>
            <w:ins w:id="3729" w:author="WWAdmin" w:date="2014-03-10T16:50:00Z">
              <w:r w:rsidRPr="00DA183D">
                <w:rPr>
                  <w:rFonts w:asciiTheme="majorHAnsi" w:hAnsiTheme="majorHAnsi"/>
                  <w:bCs/>
                  <w:noProof w:val="0"/>
                  <w:sz w:val="20"/>
                </w:rPr>
                <w:t>http://ritchielab.psu.edu/ritchielab/software/mdr-downloads/</w:t>
              </w:r>
            </w:ins>
          </w:p>
          <w:p w14:paraId="27846F29" w14:textId="77777777" w:rsidR="007F29C8" w:rsidRPr="00DA183D" w:rsidRDefault="007F29C8" w:rsidP="007F29C8">
            <w:pPr>
              <w:pStyle w:val="bodyindent"/>
              <w:ind w:firstLine="0"/>
              <w:jc w:val="left"/>
              <w:rPr>
                <w:ins w:id="3730" w:author="WWAdmin" w:date="2014-03-10T15:40:00Z"/>
                <w:rFonts w:asciiTheme="majorHAnsi" w:hAnsiTheme="majorHAnsi"/>
                <w:bCs/>
                <w:noProof w:val="0"/>
                <w:sz w:val="20"/>
              </w:rPr>
            </w:pPr>
            <w:ins w:id="3731" w:author="WWAdmin" w:date="2014-03-10T16:50:00Z">
              <w:r w:rsidRPr="00DA183D">
                <w:rPr>
                  <w:rFonts w:asciiTheme="majorHAnsi" w:hAnsiTheme="majorHAnsi"/>
                  <w:bCs/>
                  <w:noProof w:val="0"/>
                  <w:sz w:val="20"/>
                </w:rPr>
                <w:t>http://www.statgen.ulg.ac.be/software/FAM-MDR/FAM-MDR.zip</w:t>
              </w:r>
            </w:ins>
          </w:p>
        </w:tc>
      </w:tr>
      <w:tr w:rsidR="006F0825" w:rsidRPr="00890F9C" w14:paraId="4C0AD51D" w14:textId="77777777" w:rsidTr="00F862CE">
        <w:trPr>
          <w:ins w:id="3732" w:author="WWAdmin" w:date="2014-03-10T15:40:00Z"/>
        </w:trPr>
        <w:tc>
          <w:tcPr>
            <w:tcW w:w="1381" w:type="dxa"/>
            <w:tcMar>
              <w:left w:w="28" w:type="dxa"/>
              <w:right w:w="28" w:type="dxa"/>
            </w:tcMar>
          </w:tcPr>
          <w:p w14:paraId="5D5031E5" w14:textId="77777777" w:rsidR="006F0825" w:rsidRPr="00DA183D" w:rsidRDefault="007F29C8" w:rsidP="005616B6">
            <w:pPr>
              <w:pStyle w:val="bodyindent"/>
              <w:ind w:firstLine="0"/>
              <w:rPr>
                <w:ins w:id="3733" w:author="WWAdmin" w:date="2014-03-10T15:40:00Z"/>
                <w:rFonts w:asciiTheme="majorHAnsi" w:hAnsiTheme="majorHAnsi"/>
                <w:bCs/>
                <w:noProof w:val="0"/>
                <w:sz w:val="20"/>
              </w:rPr>
            </w:pPr>
            <w:proofErr w:type="spellStart"/>
            <w:ins w:id="3734" w:author="WWAdmin" w:date="2014-03-10T16:53:00Z">
              <w:r w:rsidRPr="00DA183D">
                <w:rPr>
                  <w:rFonts w:asciiTheme="majorHAnsi" w:hAnsiTheme="majorHAnsi"/>
                  <w:bCs/>
                  <w:noProof w:val="0"/>
                  <w:sz w:val="20"/>
                </w:rPr>
                <w:t>SNPHarvester</w:t>
              </w:r>
            </w:ins>
            <w:proofErr w:type="spellEnd"/>
          </w:p>
        </w:tc>
        <w:tc>
          <w:tcPr>
            <w:tcW w:w="981" w:type="dxa"/>
            <w:tcMar>
              <w:left w:w="28" w:type="dxa"/>
              <w:right w:w="28" w:type="dxa"/>
            </w:tcMar>
          </w:tcPr>
          <w:p w14:paraId="68970464" w14:textId="77777777" w:rsidR="006F0825" w:rsidRPr="00DA183D" w:rsidRDefault="00B95E93" w:rsidP="005616B6">
            <w:pPr>
              <w:pStyle w:val="bodyindent"/>
              <w:ind w:firstLine="0"/>
              <w:rPr>
                <w:ins w:id="3735" w:author="WWAdmin" w:date="2014-03-10T15:40:00Z"/>
                <w:rFonts w:asciiTheme="majorHAnsi" w:hAnsiTheme="majorHAnsi"/>
                <w:bCs/>
                <w:noProof w:val="0"/>
                <w:sz w:val="20"/>
              </w:rPr>
            </w:pPr>
            <w:ins w:id="3736" w:author="WWAdmin" w:date="2014-03-10T17:30:00Z">
              <w:r w:rsidRPr="00DA183D">
                <w:rPr>
                  <w:rFonts w:asciiTheme="majorHAnsi" w:hAnsiTheme="majorHAnsi"/>
                  <w:bCs/>
                  <w:noProof w:val="0"/>
                  <w:sz w:val="20"/>
                </w:rPr>
                <w:t>Filtering</w:t>
              </w:r>
            </w:ins>
          </w:p>
        </w:tc>
        <w:tc>
          <w:tcPr>
            <w:tcW w:w="621" w:type="dxa"/>
          </w:tcPr>
          <w:p w14:paraId="0490673E" w14:textId="77777777" w:rsidR="006F0825" w:rsidRPr="00DA183D" w:rsidRDefault="00B95E93" w:rsidP="005616B6">
            <w:pPr>
              <w:pStyle w:val="bodyindent"/>
              <w:ind w:firstLine="0"/>
              <w:jc w:val="left"/>
              <w:rPr>
                <w:ins w:id="3737" w:author="WWAdmin" w:date="2014-03-10T15:40:00Z"/>
                <w:rFonts w:asciiTheme="majorHAnsi" w:hAnsiTheme="majorHAnsi"/>
                <w:bCs/>
                <w:noProof w:val="0"/>
                <w:sz w:val="20"/>
              </w:rPr>
            </w:pPr>
            <w:proofErr w:type="gramStart"/>
            <w:ins w:id="3738" w:author="WWAdmin" w:date="2014-03-10T17:33:00Z">
              <w:r w:rsidRPr="00DA183D">
                <w:rPr>
                  <w:rFonts w:asciiTheme="majorHAnsi" w:hAnsiTheme="majorHAnsi"/>
                  <w:bCs/>
                  <w:noProof w:val="0"/>
                  <w:sz w:val="20"/>
                </w:rPr>
                <w:t>dis</w:t>
              </w:r>
            </w:ins>
            <w:proofErr w:type="gramEnd"/>
          </w:p>
        </w:tc>
        <w:tc>
          <w:tcPr>
            <w:tcW w:w="3370" w:type="dxa"/>
            <w:tcMar>
              <w:left w:w="28" w:type="dxa"/>
              <w:right w:w="28" w:type="dxa"/>
            </w:tcMar>
          </w:tcPr>
          <w:p w14:paraId="32D5731E" w14:textId="77777777" w:rsidR="006F0825" w:rsidRPr="00DA183D" w:rsidRDefault="007F29C8" w:rsidP="005616B6">
            <w:pPr>
              <w:pStyle w:val="bodyindent"/>
              <w:ind w:firstLine="0"/>
              <w:jc w:val="left"/>
              <w:rPr>
                <w:ins w:id="3739" w:author="WWAdmin" w:date="2014-03-10T15:40:00Z"/>
                <w:rFonts w:asciiTheme="majorHAnsi" w:hAnsiTheme="majorHAnsi"/>
                <w:bCs/>
                <w:noProof w:val="0"/>
                <w:sz w:val="20"/>
              </w:rPr>
            </w:pPr>
            <w:ins w:id="3740" w:author="WWAdmin" w:date="2014-03-10T16:54:00Z">
              <w:r w:rsidRPr="00DA183D">
                <w:rPr>
                  <w:rFonts w:asciiTheme="majorHAnsi" w:hAnsiTheme="majorHAnsi"/>
                  <w:bCs/>
                  <w:noProof w:val="0"/>
                  <w:sz w:val="20"/>
                </w:rPr>
                <w:t>Stochastic search for significant SNP groups then test interactions using logistic regression</w:t>
              </w:r>
            </w:ins>
          </w:p>
        </w:tc>
        <w:tc>
          <w:tcPr>
            <w:tcW w:w="2119" w:type="dxa"/>
            <w:tcMar>
              <w:left w:w="28" w:type="dxa"/>
              <w:right w:w="28" w:type="dxa"/>
            </w:tcMar>
          </w:tcPr>
          <w:p w14:paraId="41AE0537" w14:textId="77777777" w:rsidR="006F0825" w:rsidRPr="00DA183D" w:rsidRDefault="003C6B1F" w:rsidP="005616B6">
            <w:pPr>
              <w:pStyle w:val="bodyindent"/>
              <w:ind w:firstLine="0"/>
              <w:jc w:val="left"/>
              <w:rPr>
                <w:ins w:id="3741" w:author="WWAdmin" w:date="2014-03-10T15:40:00Z"/>
                <w:rFonts w:asciiTheme="majorHAnsi" w:hAnsiTheme="majorHAnsi"/>
                <w:bCs/>
                <w:noProof w:val="0"/>
                <w:sz w:val="20"/>
              </w:rPr>
            </w:pPr>
            <w:ins w:id="3742" w:author="WWAdmin" w:date="2014-03-10T16:55:00Z">
              <w:r w:rsidRPr="00DA183D">
                <w:rPr>
                  <w:rFonts w:asciiTheme="majorHAnsi" w:hAnsiTheme="majorHAnsi"/>
                  <w:bCs/>
                  <w:noProof w:val="0"/>
                  <w:sz w:val="20"/>
                </w:rPr>
                <w:t>http://bioinformatics.ust.hk/SNPHarvester.html</w:t>
              </w:r>
            </w:ins>
          </w:p>
        </w:tc>
      </w:tr>
      <w:tr w:rsidR="00F862CE" w:rsidRPr="00890F9C" w14:paraId="50D6FC35" w14:textId="77777777" w:rsidTr="00F862CE">
        <w:tc>
          <w:tcPr>
            <w:tcW w:w="1381" w:type="dxa"/>
            <w:tcMar>
              <w:left w:w="28" w:type="dxa"/>
              <w:right w:w="28" w:type="dxa"/>
            </w:tcMar>
            <w:tcPrChange w:id="3743" w:author="WWAdmin" w:date="2014-03-10T11:51:00Z">
              <w:tcPr>
                <w:tcW w:w="1526" w:type="dxa"/>
                <w:gridSpan w:val="2"/>
                <w:tcMar>
                  <w:left w:w="28" w:type="dxa"/>
                  <w:right w:w="28" w:type="dxa"/>
                </w:tcMar>
              </w:tcPr>
            </w:tcPrChange>
          </w:tcPr>
          <w:p w14:paraId="569E93F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EDCF</w:t>
            </w:r>
          </w:p>
        </w:tc>
        <w:tc>
          <w:tcPr>
            <w:tcW w:w="981" w:type="dxa"/>
            <w:tcMar>
              <w:left w:w="28" w:type="dxa"/>
              <w:right w:w="28" w:type="dxa"/>
            </w:tcMar>
            <w:tcPrChange w:id="3744" w:author="WWAdmin" w:date="2014-03-10T11:51:00Z">
              <w:tcPr>
                <w:tcW w:w="1134" w:type="dxa"/>
                <w:gridSpan w:val="2"/>
                <w:tcMar>
                  <w:left w:w="28" w:type="dxa"/>
                  <w:right w:w="28" w:type="dxa"/>
                </w:tcMar>
              </w:tcPr>
            </w:tcPrChange>
          </w:tcPr>
          <w:p w14:paraId="1C9F9A84"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Filtering</w:t>
            </w:r>
          </w:p>
        </w:tc>
        <w:tc>
          <w:tcPr>
            <w:tcW w:w="621" w:type="dxa"/>
            <w:tcPrChange w:id="3745" w:author="WWAdmin" w:date="2014-03-10T11:51:00Z">
              <w:tcPr>
                <w:tcW w:w="709" w:type="dxa"/>
                <w:gridSpan w:val="2"/>
              </w:tcPr>
            </w:tcPrChange>
          </w:tcPr>
          <w:p w14:paraId="31F77260" w14:textId="77777777" w:rsidR="00F862CE" w:rsidRPr="00DA183D" w:rsidRDefault="0057342A" w:rsidP="005616B6">
            <w:pPr>
              <w:pStyle w:val="bodyindent"/>
              <w:ind w:firstLine="0"/>
              <w:jc w:val="left"/>
              <w:rPr>
                <w:ins w:id="3746" w:author="WWAdmin" w:date="2014-03-10T11:44:00Z"/>
                <w:rFonts w:asciiTheme="majorHAnsi" w:hAnsiTheme="majorHAnsi"/>
                <w:bCs/>
                <w:noProof w:val="0"/>
                <w:sz w:val="20"/>
              </w:rPr>
            </w:pPr>
            <w:proofErr w:type="gramStart"/>
            <w:ins w:id="3747" w:author="WWAdmin" w:date="2014-03-10T17:38:00Z">
              <w:r w:rsidRPr="00DA183D">
                <w:rPr>
                  <w:rFonts w:asciiTheme="majorHAnsi" w:hAnsiTheme="majorHAnsi"/>
                  <w:bCs/>
                  <w:noProof w:val="0"/>
                  <w:sz w:val="20"/>
                </w:rPr>
                <w:t>dis</w:t>
              </w:r>
            </w:ins>
            <w:proofErr w:type="gramEnd"/>
          </w:p>
        </w:tc>
        <w:tc>
          <w:tcPr>
            <w:tcW w:w="3370" w:type="dxa"/>
            <w:tcMar>
              <w:left w:w="28" w:type="dxa"/>
              <w:right w:w="28" w:type="dxa"/>
            </w:tcMar>
            <w:tcPrChange w:id="3748" w:author="WWAdmin" w:date="2014-03-10T11:51:00Z">
              <w:tcPr>
                <w:tcW w:w="5020" w:type="dxa"/>
                <w:gridSpan w:val="2"/>
                <w:tcMar>
                  <w:left w:w="28" w:type="dxa"/>
                  <w:right w:w="28" w:type="dxa"/>
                </w:tcMar>
              </w:tcPr>
            </w:tcPrChange>
          </w:tcPr>
          <w:p w14:paraId="7CEB9E18"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Clustering frequent genotype combinations for testing interactions</w:t>
            </w:r>
          </w:p>
        </w:tc>
        <w:tc>
          <w:tcPr>
            <w:tcW w:w="2119" w:type="dxa"/>
            <w:tcMar>
              <w:left w:w="28" w:type="dxa"/>
              <w:right w:w="28" w:type="dxa"/>
            </w:tcMar>
            <w:tcPrChange w:id="3749" w:author="WWAdmin" w:date="2014-03-10T11:51:00Z">
              <w:tcPr>
                <w:tcW w:w="5121" w:type="dxa"/>
                <w:gridSpan w:val="2"/>
                <w:tcMar>
                  <w:left w:w="28" w:type="dxa"/>
                  <w:right w:w="28" w:type="dxa"/>
                </w:tcMar>
              </w:tcPr>
            </w:tcPrChange>
          </w:tcPr>
          <w:p w14:paraId="761CFB06"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http://www.cs.ucr.edu/</w:t>
            </w:r>
            <w:r w:rsidRPr="00DA183D">
              <w:rPr>
                <w:rFonts w:ascii="Cambria Math" w:hAnsi="Cambria Math" w:cs="Cambria Math"/>
                <w:bCs/>
                <w:noProof w:val="0"/>
                <w:sz w:val="20"/>
              </w:rPr>
              <w:t>∼</w:t>
            </w:r>
            <w:proofErr w:type="spellStart"/>
            <w:r w:rsidRPr="00DA183D">
              <w:rPr>
                <w:rFonts w:asciiTheme="majorHAnsi" w:hAnsiTheme="majorHAnsi"/>
                <w:bCs/>
                <w:noProof w:val="0"/>
                <w:sz w:val="20"/>
              </w:rPr>
              <w:t>minzhux</w:t>
            </w:r>
            <w:proofErr w:type="spellEnd"/>
            <w:r w:rsidRPr="00DA183D">
              <w:rPr>
                <w:rFonts w:asciiTheme="majorHAnsi" w:hAnsiTheme="majorHAnsi"/>
                <w:bCs/>
                <w:noProof w:val="0"/>
                <w:sz w:val="20"/>
              </w:rPr>
              <w:t>/EDCF.zip</w:t>
            </w:r>
          </w:p>
        </w:tc>
      </w:tr>
      <w:tr w:rsidR="00E44449" w:rsidRPr="00890F9C" w14:paraId="4347CDD3" w14:textId="77777777" w:rsidTr="00F862CE">
        <w:trPr>
          <w:ins w:id="3750" w:author="WWAdmin" w:date="2014-03-10T17:49:00Z"/>
        </w:trPr>
        <w:tc>
          <w:tcPr>
            <w:tcW w:w="1381" w:type="dxa"/>
            <w:tcMar>
              <w:left w:w="28" w:type="dxa"/>
              <w:right w:w="28" w:type="dxa"/>
            </w:tcMar>
          </w:tcPr>
          <w:p w14:paraId="62964DCD" w14:textId="77777777" w:rsidR="00E44449" w:rsidRPr="00DA183D" w:rsidRDefault="00E44449" w:rsidP="00DB3D53">
            <w:pPr>
              <w:pStyle w:val="bodyindent"/>
              <w:ind w:firstLine="0"/>
              <w:rPr>
                <w:ins w:id="3751" w:author="WWAdmin" w:date="2014-03-10T17:49:00Z"/>
                <w:rFonts w:asciiTheme="majorHAnsi" w:hAnsiTheme="majorHAnsi"/>
                <w:bCs/>
                <w:noProof w:val="0"/>
                <w:sz w:val="20"/>
              </w:rPr>
            </w:pPr>
            <w:ins w:id="3752" w:author="WWAdmin" w:date="2014-03-10T17:49:00Z">
              <w:r w:rsidRPr="00DA183D">
                <w:rPr>
                  <w:rFonts w:asciiTheme="majorHAnsi" w:hAnsiTheme="majorHAnsi"/>
                  <w:bCs/>
                  <w:noProof w:val="0"/>
                  <w:sz w:val="20"/>
                </w:rPr>
                <w:t>Relie</w:t>
              </w:r>
            </w:ins>
            <w:ins w:id="3753" w:author="WWAdmin" w:date="2014-03-10T21:41:00Z">
              <w:r w:rsidR="00DB3D53" w:rsidRPr="00DA183D">
                <w:rPr>
                  <w:rFonts w:asciiTheme="majorHAnsi" w:hAnsiTheme="majorHAnsi"/>
                  <w:bCs/>
                  <w:noProof w:val="0"/>
                  <w:sz w:val="20"/>
                </w:rPr>
                <w:t>f</w:t>
              </w:r>
            </w:ins>
            <w:ins w:id="3754" w:author="WWAdmin" w:date="2014-03-10T17:49:00Z">
              <w:r w:rsidRPr="00DA183D">
                <w:rPr>
                  <w:rFonts w:asciiTheme="majorHAnsi" w:hAnsiTheme="majorHAnsi"/>
                  <w:bCs/>
                  <w:noProof w:val="0"/>
                  <w:sz w:val="20"/>
                </w:rPr>
                <w:t xml:space="preserve"> series</w:t>
              </w:r>
            </w:ins>
          </w:p>
        </w:tc>
        <w:tc>
          <w:tcPr>
            <w:tcW w:w="981" w:type="dxa"/>
            <w:tcMar>
              <w:left w:w="28" w:type="dxa"/>
              <w:right w:w="28" w:type="dxa"/>
            </w:tcMar>
          </w:tcPr>
          <w:p w14:paraId="3B33956D" w14:textId="77777777" w:rsidR="00E44449" w:rsidRPr="00DA183D" w:rsidRDefault="00E44449" w:rsidP="005616B6">
            <w:pPr>
              <w:pStyle w:val="bodyindent"/>
              <w:ind w:firstLine="0"/>
              <w:rPr>
                <w:ins w:id="3755" w:author="WWAdmin" w:date="2014-03-10T17:49:00Z"/>
                <w:rFonts w:asciiTheme="majorHAnsi" w:hAnsiTheme="majorHAnsi"/>
                <w:bCs/>
                <w:noProof w:val="0"/>
                <w:sz w:val="20"/>
              </w:rPr>
            </w:pPr>
            <w:ins w:id="3756" w:author="WWAdmin" w:date="2014-03-10T17:49:00Z">
              <w:r w:rsidRPr="00DA183D">
                <w:rPr>
                  <w:rFonts w:asciiTheme="majorHAnsi" w:hAnsiTheme="majorHAnsi"/>
                  <w:bCs/>
                  <w:noProof w:val="0"/>
                  <w:sz w:val="20"/>
                </w:rPr>
                <w:t>Filtering</w:t>
              </w:r>
            </w:ins>
          </w:p>
        </w:tc>
        <w:tc>
          <w:tcPr>
            <w:tcW w:w="621" w:type="dxa"/>
          </w:tcPr>
          <w:p w14:paraId="44F85C46" w14:textId="77777777" w:rsidR="00E44449" w:rsidRPr="00DA183D" w:rsidRDefault="00E44449" w:rsidP="005616B6">
            <w:pPr>
              <w:pStyle w:val="bodyindent"/>
              <w:ind w:firstLine="0"/>
              <w:jc w:val="left"/>
              <w:rPr>
                <w:ins w:id="3757" w:author="WWAdmin" w:date="2014-03-10T17:49:00Z"/>
                <w:rFonts w:asciiTheme="majorHAnsi" w:hAnsiTheme="majorHAnsi"/>
                <w:bCs/>
                <w:noProof w:val="0"/>
                <w:sz w:val="20"/>
              </w:rPr>
            </w:pPr>
            <w:proofErr w:type="gramStart"/>
            <w:ins w:id="3758" w:author="WWAdmin" w:date="2014-03-10T17:50:00Z">
              <w:r w:rsidRPr="00DA183D">
                <w:rPr>
                  <w:rFonts w:asciiTheme="majorHAnsi" w:hAnsiTheme="majorHAnsi"/>
                  <w:bCs/>
                  <w:noProof w:val="0"/>
                  <w:sz w:val="20"/>
                </w:rPr>
                <w:t>dis</w:t>
              </w:r>
            </w:ins>
            <w:proofErr w:type="gramEnd"/>
          </w:p>
        </w:tc>
        <w:tc>
          <w:tcPr>
            <w:tcW w:w="3370" w:type="dxa"/>
            <w:tcMar>
              <w:left w:w="28" w:type="dxa"/>
              <w:right w:w="28" w:type="dxa"/>
            </w:tcMar>
          </w:tcPr>
          <w:p w14:paraId="06F8D5EE" w14:textId="77777777" w:rsidR="00E44449" w:rsidRPr="00DA183D" w:rsidRDefault="00E44449" w:rsidP="00B95E93">
            <w:pPr>
              <w:pStyle w:val="bodyindent"/>
              <w:ind w:firstLine="0"/>
              <w:jc w:val="left"/>
              <w:rPr>
                <w:ins w:id="3759" w:author="WWAdmin" w:date="2014-03-10T17:49:00Z"/>
                <w:rFonts w:asciiTheme="majorHAnsi" w:hAnsiTheme="majorHAnsi"/>
                <w:bCs/>
                <w:noProof w:val="0"/>
                <w:sz w:val="20"/>
              </w:rPr>
            </w:pPr>
            <w:ins w:id="3760" w:author="WWAdmin" w:date="2014-03-10T17:54:00Z">
              <w:r w:rsidRPr="00DA183D">
                <w:rPr>
                  <w:rFonts w:asciiTheme="majorHAnsi" w:hAnsiTheme="majorHAnsi"/>
                  <w:bCs/>
                  <w:noProof w:val="0"/>
                  <w:sz w:val="20"/>
                </w:rPr>
                <w:t xml:space="preserve">Using </w:t>
              </w:r>
              <w:r w:rsidR="006C592F" w:rsidRPr="00DA183D">
                <w:rPr>
                  <w:rFonts w:asciiTheme="majorHAnsi" w:hAnsiTheme="majorHAnsi"/>
                  <w:bCs/>
                  <w:noProof w:val="0"/>
                  <w:sz w:val="20"/>
                </w:rPr>
                <w:t xml:space="preserve">an ensemble of tuned </w:t>
              </w:r>
              <w:proofErr w:type="spellStart"/>
              <w:r w:rsidR="006C592F" w:rsidRPr="00DA183D">
                <w:rPr>
                  <w:rFonts w:asciiTheme="majorHAnsi" w:hAnsiTheme="majorHAnsi"/>
                  <w:bCs/>
                  <w:noProof w:val="0"/>
                  <w:sz w:val="20"/>
                </w:rPr>
                <w:t>Relie</w:t>
              </w:r>
            </w:ins>
            <w:ins w:id="3761" w:author="WWAdmin" w:date="2014-03-10T21:41:00Z">
              <w:r w:rsidR="00DB3D53" w:rsidRPr="00DA183D">
                <w:rPr>
                  <w:rFonts w:asciiTheme="majorHAnsi" w:hAnsiTheme="majorHAnsi"/>
                  <w:bCs/>
                  <w:noProof w:val="0"/>
                  <w:sz w:val="20"/>
                </w:rPr>
                <w:t>f</w:t>
              </w:r>
            </w:ins>
            <w:ins w:id="3762" w:author="WWAdmin" w:date="2014-03-10T17:54:00Z">
              <w:r w:rsidRPr="00DA183D">
                <w:rPr>
                  <w:rFonts w:asciiTheme="majorHAnsi" w:hAnsiTheme="majorHAnsi"/>
                  <w:bCs/>
                  <w:noProof w:val="0"/>
                  <w:sz w:val="20"/>
                </w:rPr>
                <w:t>F</w:t>
              </w:r>
              <w:proofErr w:type="spellEnd"/>
              <w:r w:rsidRPr="00DA183D">
                <w:rPr>
                  <w:rFonts w:asciiTheme="majorHAnsi" w:hAnsiTheme="majorHAnsi"/>
                  <w:bCs/>
                  <w:noProof w:val="0"/>
                  <w:sz w:val="20"/>
                </w:rPr>
                <w:t xml:space="preserve"> filters to select SNPs for interaction tests</w:t>
              </w:r>
            </w:ins>
          </w:p>
        </w:tc>
        <w:tc>
          <w:tcPr>
            <w:tcW w:w="2119" w:type="dxa"/>
            <w:tcMar>
              <w:left w:w="28" w:type="dxa"/>
              <w:right w:w="28" w:type="dxa"/>
            </w:tcMar>
          </w:tcPr>
          <w:p w14:paraId="1333BF8A" w14:textId="77777777" w:rsidR="00E44449" w:rsidRPr="00DA183D" w:rsidRDefault="00E44449" w:rsidP="005616B6">
            <w:pPr>
              <w:pStyle w:val="bodyindent"/>
              <w:ind w:firstLine="0"/>
              <w:jc w:val="left"/>
              <w:rPr>
                <w:ins w:id="3763" w:author="WWAdmin" w:date="2014-03-10T17:49:00Z"/>
                <w:rFonts w:asciiTheme="majorHAnsi" w:hAnsiTheme="majorHAnsi"/>
                <w:sz w:val="20"/>
                <w:rPrChange w:id="3764" w:author="WWAdmin" w:date="2014-03-11T10:32:00Z">
                  <w:rPr>
                    <w:ins w:id="3765" w:author="WWAdmin" w:date="2014-03-10T17:49:00Z"/>
                  </w:rPr>
                </w:rPrChange>
              </w:rPr>
            </w:pPr>
            <w:ins w:id="3766" w:author="WWAdmin" w:date="2014-03-10T17:50:00Z">
              <w:r w:rsidRPr="00DA183D">
                <w:rPr>
                  <w:rFonts w:asciiTheme="majorHAnsi" w:hAnsiTheme="majorHAnsi"/>
                  <w:sz w:val="20"/>
                  <w:rPrChange w:id="3767" w:author="WWAdmin" w:date="2014-03-11T10:32:00Z">
                    <w:rPr/>
                  </w:rPrChange>
                </w:rPr>
                <w:t>https://code.google.com/p/ensemble-of-filters/</w:t>
              </w:r>
            </w:ins>
          </w:p>
        </w:tc>
      </w:tr>
      <w:tr w:rsidR="00B95E93" w:rsidRPr="00890F9C" w14:paraId="25984E7B" w14:textId="77777777" w:rsidTr="00F862CE">
        <w:trPr>
          <w:ins w:id="3768" w:author="WWAdmin" w:date="2014-03-10T17:30:00Z"/>
        </w:trPr>
        <w:tc>
          <w:tcPr>
            <w:tcW w:w="1381" w:type="dxa"/>
            <w:tcMar>
              <w:left w:w="28" w:type="dxa"/>
              <w:right w:w="28" w:type="dxa"/>
            </w:tcMar>
          </w:tcPr>
          <w:p w14:paraId="34AFF670" w14:textId="77777777" w:rsidR="00B95E93" w:rsidRPr="00DA183D" w:rsidRDefault="00B95E93" w:rsidP="005616B6">
            <w:pPr>
              <w:pStyle w:val="bodyindent"/>
              <w:ind w:firstLine="0"/>
              <w:rPr>
                <w:ins w:id="3769" w:author="WWAdmin" w:date="2014-03-10T17:30:00Z"/>
                <w:rFonts w:asciiTheme="majorHAnsi" w:hAnsiTheme="majorHAnsi"/>
                <w:bCs/>
                <w:noProof w:val="0"/>
                <w:sz w:val="20"/>
              </w:rPr>
            </w:pPr>
            <w:proofErr w:type="spellStart"/>
            <w:ins w:id="3770" w:author="WWAdmin" w:date="2014-03-10T17:31:00Z">
              <w:r w:rsidRPr="00DA183D">
                <w:rPr>
                  <w:rFonts w:asciiTheme="majorHAnsi" w:hAnsiTheme="majorHAnsi"/>
                  <w:bCs/>
                  <w:noProof w:val="0"/>
                  <w:sz w:val="20"/>
                </w:rPr>
                <w:t>SNPruler</w:t>
              </w:r>
            </w:ins>
            <w:proofErr w:type="spellEnd"/>
          </w:p>
        </w:tc>
        <w:tc>
          <w:tcPr>
            <w:tcW w:w="981" w:type="dxa"/>
            <w:tcMar>
              <w:left w:w="28" w:type="dxa"/>
              <w:right w:w="28" w:type="dxa"/>
            </w:tcMar>
          </w:tcPr>
          <w:p w14:paraId="5D8DF7E9" w14:textId="77777777" w:rsidR="00B95E93" w:rsidRPr="00DA183D" w:rsidRDefault="00B95E93" w:rsidP="005616B6">
            <w:pPr>
              <w:pStyle w:val="bodyindent"/>
              <w:ind w:firstLine="0"/>
              <w:rPr>
                <w:ins w:id="3771" w:author="WWAdmin" w:date="2014-03-10T17:30:00Z"/>
                <w:rFonts w:asciiTheme="majorHAnsi" w:hAnsiTheme="majorHAnsi"/>
                <w:bCs/>
                <w:noProof w:val="0"/>
                <w:sz w:val="20"/>
              </w:rPr>
            </w:pPr>
            <w:ins w:id="3772" w:author="WWAdmin" w:date="2014-03-10T17:31:00Z">
              <w:r w:rsidRPr="00DA183D">
                <w:rPr>
                  <w:rFonts w:asciiTheme="majorHAnsi" w:hAnsiTheme="majorHAnsi"/>
                  <w:bCs/>
                  <w:noProof w:val="0"/>
                  <w:sz w:val="20"/>
                </w:rPr>
                <w:t>Machine learning</w:t>
              </w:r>
            </w:ins>
          </w:p>
        </w:tc>
        <w:tc>
          <w:tcPr>
            <w:tcW w:w="621" w:type="dxa"/>
          </w:tcPr>
          <w:p w14:paraId="2A6C7B97" w14:textId="77777777" w:rsidR="00B95E93" w:rsidRPr="00DA183D" w:rsidRDefault="00B95E93" w:rsidP="005616B6">
            <w:pPr>
              <w:pStyle w:val="bodyindent"/>
              <w:ind w:firstLine="0"/>
              <w:jc w:val="left"/>
              <w:rPr>
                <w:ins w:id="3773" w:author="WWAdmin" w:date="2014-03-10T17:30:00Z"/>
                <w:rFonts w:asciiTheme="majorHAnsi" w:hAnsiTheme="majorHAnsi"/>
                <w:bCs/>
                <w:noProof w:val="0"/>
                <w:sz w:val="20"/>
              </w:rPr>
            </w:pPr>
            <w:proofErr w:type="gramStart"/>
            <w:ins w:id="3774" w:author="WWAdmin" w:date="2014-03-10T17:36:00Z">
              <w:r w:rsidRPr="00DA183D">
                <w:rPr>
                  <w:rFonts w:asciiTheme="majorHAnsi" w:hAnsiTheme="majorHAnsi"/>
                  <w:bCs/>
                  <w:noProof w:val="0"/>
                  <w:sz w:val="20"/>
                </w:rPr>
                <w:t>dis</w:t>
              </w:r>
            </w:ins>
            <w:proofErr w:type="gramEnd"/>
          </w:p>
        </w:tc>
        <w:tc>
          <w:tcPr>
            <w:tcW w:w="3370" w:type="dxa"/>
            <w:tcMar>
              <w:left w:w="28" w:type="dxa"/>
              <w:right w:w="28" w:type="dxa"/>
            </w:tcMar>
          </w:tcPr>
          <w:p w14:paraId="1ECE1072" w14:textId="77777777" w:rsidR="00B95E93" w:rsidRPr="00DA183D" w:rsidRDefault="00B95E93" w:rsidP="00B95E93">
            <w:pPr>
              <w:pStyle w:val="bodyindent"/>
              <w:ind w:firstLine="0"/>
              <w:jc w:val="left"/>
              <w:rPr>
                <w:ins w:id="3775" w:author="WWAdmin" w:date="2014-03-10T17:30:00Z"/>
                <w:rFonts w:asciiTheme="majorHAnsi" w:hAnsiTheme="majorHAnsi"/>
                <w:bCs/>
                <w:noProof w:val="0"/>
                <w:sz w:val="20"/>
              </w:rPr>
            </w:pPr>
            <w:ins w:id="3776" w:author="WWAdmin" w:date="2014-03-10T17:35:00Z">
              <w:r w:rsidRPr="00DA183D">
                <w:rPr>
                  <w:rFonts w:asciiTheme="majorHAnsi" w:hAnsiTheme="majorHAnsi"/>
                  <w:bCs/>
                  <w:noProof w:val="0"/>
                  <w:sz w:val="20"/>
                </w:rPr>
                <w:t xml:space="preserve">Using predictive rule to infer disease-associated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interactions</w:t>
              </w:r>
            </w:ins>
          </w:p>
        </w:tc>
        <w:tc>
          <w:tcPr>
            <w:tcW w:w="2119" w:type="dxa"/>
            <w:tcMar>
              <w:left w:w="28" w:type="dxa"/>
              <w:right w:w="28" w:type="dxa"/>
            </w:tcMar>
          </w:tcPr>
          <w:p w14:paraId="6259AEEB" w14:textId="77777777" w:rsidR="00B95E93" w:rsidRPr="00DA183D" w:rsidRDefault="00B95E93" w:rsidP="005616B6">
            <w:pPr>
              <w:pStyle w:val="bodyindent"/>
              <w:ind w:firstLine="0"/>
              <w:jc w:val="left"/>
              <w:rPr>
                <w:ins w:id="3777" w:author="WWAdmin" w:date="2014-03-10T17:30:00Z"/>
                <w:rFonts w:asciiTheme="majorHAnsi" w:hAnsiTheme="majorHAnsi"/>
                <w:sz w:val="20"/>
                <w:rPrChange w:id="3778" w:author="WWAdmin" w:date="2014-03-11T10:32:00Z">
                  <w:rPr>
                    <w:ins w:id="3779" w:author="WWAdmin" w:date="2014-03-10T17:30:00Z"/>
                  </w:rPr>
                </w:rPrChange>
              </w:rPr>
            </w:pPr>
            <w:ins w:id="3780" w:author="WWAdmin" w:date="2014-03-10T17:31:00Z">
              <w:r w:rsidRPr="00DA183D">
                <w:rPr>
                  <w:rFonts w:asciiTheme="majorHAnsi" w:hAnsiTheme="majorHAnsi"/>
                  <w:sz w:val="20"/>
                  <w:rPrChange w:id="3781" w:author="WWAdmin" w:date="2014-03-11T10:32:00Z">
                    <w:rPr/>
                  </w:rPrChange>
                </w:rPr>
                <w:t>http://bioinformatics.ust.hk/SNPRuler.zip</w:t>
              </w:r>
            </w:ins>
          </w:p>
        </w:tc>
      </w:tr>
      <w:tr w:rsidR="0057342A" w:rsidRPr="00890F9C" w14:paraId="3B78C281" w14:textId="77777777" w:rsidTr="00F862CE">
        <w:trPr>
          <w:ins w:id="3782" w:author="WWAdmin" w:date="2014-03-10T17:38:00Z"/>
        </w:trPr>
        <w:tc>
          <w:tcPr>
            <w:tcW w:w="1381" w:type="dxa"/>
            <w:tcMar>
              <w:left w:w="28" w:type="dxa"/>
              <w:right w:w="28" w:type="dxa"/>
            </w:tcMar>
          </w:tcPr>
          <w:p w14:paraId="5F0787BE" w14:textId="77777777" w:rsidR="0057342A" w:rsidRPr="00DA183D" w:rsidRDefault="009E62A7" w:rsidP="005616B6">
            <w:pPr>
              <w:pStyle w:val="bodyindent"/>
              <w:ind w:firstLine="0"/>
              <w:rPr>
                <w:ins w:id="3783" w:author="WWAdmin" w:date="2014-03-10T17:38:00Z"/>
                <w:rFonts w:asciiTheme="majorHAnsi" w:hAnsiTheme="majorHAnsi"/>
                <w:bCs/>
                <w:noProof w:val="0"/>
                <w:sz w:val="20"/>
              </w:rPr>
            </w:pPr>
            <w:ins w:id="3784" w:author="WWAdmin" w:date="2014-03-10T18:03:00Z">
              <w:r w:rsidRPr="00DA183D">
                <w:rPr>
                  <w:rFonts w:asciiTheme="majorHAnsi" w:hAnsiTheme="majorHAnsi"/>
                  <w:bCs/>
                  <w:noProof w:val="0"/>
                  <w:sz w:val="20"/>
                </w:rPr>
                <w:t>Random Jungle</w:t>
              </w:r>
            </w:ins>
          </w:p>
        </w:tc>
        <w:tc>
          <w:tcPr>
            <w:tcW w:w="981" w:type="dxa"/>
            <w:tcMar>
              <w:left w:w="28" w:type="dxa"/>
              <w:right w:w="28" w:type="dxa"/>
            </w:tcMar>
          </w:tcPr>
          <w:p w14:paraId="3EEF73AB" w14:textId="77777777" w:rsidR="0057342A" w:rsidRPr="00DA183D" w:rsidRDefault="009E62A7" w:rsidP="005616B6">
            <w:pPr>
              <w:pStyle w:val="bodyindent"/>
              <w:ind w:firstLine="0"/>
              <w:rPr>
                <w:ins w:id="3785" w:author="WWAdmin" w:date="2014-03-10T17:38:00Z"/>
                <w:rFonts w:asciiTheme="majorHAnsi" w:hAnsiTheme="majorHAnsi"/>
                <w:bCs/>
                <w:noProof w:val="0"/>
                <w:sz w:val="20"/>
              </w:rPr>
            </w:pPr>
            <w:ins w:id="3786" w:author="WWAdmin" w:date="2014-03-10T18:03:00Z">
              <w:r w:rsidRPr="00DA183D">
                <w:rPr>
                  <w:rFonts w:asciiTheme="majorHAnsi" w:hAnsiTheme="majorHAnsi"/>
                  <w:bCs/>
                  <w:noProof w:val="0"/>
                  <w:sz w:val="20"/>
                </w:rPr>
                <w:t>Machine learning</w:t>
              </w:r>
            </w:ins>
          </w:p>
        </w:tc>
        <w:tc>
          <w:tcPr>
            <w:tcW w:w="621" w:type="dxa"/>
          </w:tcPr>
          <w:p w14:paraId="03353354" w14:textId="77777777" w:rsidR="0057342A" w:rsidRPr="00DA183D" w:rsidRDefault="009E62A7" w:rsidP="005616B6">
            <w:pPr>
              <w:pStyle w:val="bodyindent"/>
              <w:ind w:firstLine="0"/>
              <w:jc w:val="left"/>
              <w:rPr>
                <w:ins w:id="3787" w:author="WWAdmin" w:date="2014-03-10T17:38:00Z"/>
                <w:rFonts w:asciiTheme="majorHAnsi" w:hAnsiTheme="majorHAnsi"/>
                <w:bCs/>
                <w:noProof w:val="0"/>
                <w:sz w:val="20"/>
              </w:rPr>
            </w:pPr>
            <w:proofErr w:type="gramStart"/>
            <w:ins w:id="3788" w:author="WWAdmin" w:date="2014-03-10T18:04:00Z">
              <w:r w:rsidRPr="00DA183D">
                <w:rPr>
                  <w:rFonts w:asciiTheme="majorHAnsi" w:hAnsiTheme="majorHAnsi"/>
                  <w:bCs/>
                  <w:noProof w:val="0"/>
                  <w:sz w:val="20"/>
                </w:rPr>
                <w:t>dis</w:t>
              </w:r>
            </w:ins>
            <w:proofErr w:type="gramEnd"/>
          </w:p>
        </w:tc>
        <w:tc>
          <w:tcPr>
            <w:tcW w:w="3370" w:type="dxa"/>
            <w:tcMar>
              <w:left w:w="28" w:type="dxa"/>
              <w:right w:w="28" w:type="dxa"/>
            </w:tcMar>
          </w:tcPr>
          <w:p w14:paraId="2AFEC694" w14:textId="77777777" w:rsidR="0057342A" w:rsidRPr="00DA183D" w:rsidRDefault="009E62A7" w:rsidP="005616B6">
            <w:pPr>
              <w:pStyle w:val="bodyindent"/>
              <w:ind w:firstLine="0"/>
              <w:jc w:val="left"/>
              <w:rPr>
                <w:ins w:id="3789" w:author="WWAdmin" w:date="2014-03-10T17:38:00Z"/>
                <w:rFonts w:asciiTheme="majorHAnsi" w:hAnsiTheme="majorHAnsi"/>
                <w:bCs/>
                <w:noProof w:val="0"/>
                <w:sz w:val="20"/>
              </w:rPr>
            </w:pPr>
            <w:ins w:id="3790" w:author="WWAdmin" w:date="2014-03-10T18:09:00Z">
              <w:r w:rsidRPr="00DA183D">
                <w:rPr>
                  <w:rFonts w:asciiTheme="majorHAnsi" w:hAnsiTheme="majorHAnsi"/>
                  <w:bCs/>
                  <w:noProof w:val="0"/>
                  <w:sz w:val="20"/>
                </w:rPr>
                <w:t xml:space="preserve">A computational and memory efficient </w:t>
              </w:r>
              <w:r w:rsidR="00433DAA" w:rsidRPr="00DA183D">
                <w:rPr>
                  <w:rFonts w:asciiTheme="majorHAnsi" w:hAnsiTheme="majorHAnsi"/>
                  <w:bCs/>
                  <w:noProof w:val="0"/>
                  <w:sz w:val="20"/>
                </w:rPr>
                <w:t>implementation of random forest with added features to improve classification</w:t>
              </w:r>
            </w:ins>
          </w:p>
        </w:tc>
        <w:tc>
          <w:tcPr>
            <w:tcW w:w="2119" w:type="dxa"/>
            <w:tcMar>
              <w:left w:w="28" w:type="dxa"/>
              <w:right w:w="28" w:type="dxa"/>
            </w:tcMar>
          </w:tcPr>
          <w:p w14:paraId="0B14E3ED" w14:textId="77777777" w:rsidR="0057342A" w:rsidRPr="00DA183D" w:rsidRDefault="00433DAA" w:rsidP="005616B6">
            <w:pPr>
              <w:pStyle w:val="bodyindent"/>
              <w:ind w:firstLine="0"/>
              <w:jc w:val="left"/>
              <w:rPr>
                <w:ins w:id="3791" w:author="WWAdmin" w:date="2014-03-10T17:38:00Z"/>
                <w:rFonts w:asciiTheme="majorHAnsi" w:hAnsiTheme="majorHAnsi"/>
                <w:sz w:val="20"/>
                <w:rPrChange w:id="3792" w:author="WWAdmin" w:date="2014-03-11T10:32:00Z">
                  <w:rPr>
                    <w:ins w:id="3793" w:author="WWAdmin" w:date="2014-03-10T17:38:00Z"/>
                  </w:rPr>
                </w:rPrChange>
              </w:rPr>
            </w:pPr>
            <w:ins w:id="3794" w:author="WWAdmin" w:date="2014-03-10T18:11:00Z">
              <w:r w:rsidRPr="00DA183D">
                <w:rPr>
                  <w:rFonts w:asciiTheme="majorHAnsi" w:hAnsiTheme="majorHAnsi"/>
                  <w:sz w:val="20"/>
                  <w:rPrChange w:id="3795" w:author="WWAdmin" w:date="2014-03-11T10:32:00Z">
                    <w:rPr/>
                  </w:rPrChange>
                </w:rPr>
                <w:t>http://imbs-luebeck.de/imbs/de/node/227</w:t>
              </w:r>
            </w:ins>
          </w:p>
        </w:tc>
      </w:tr>
      <w:tr w:rsidR="00433DAA" w:rsidRPr="00890F9C" w14:paraId="42650D8F" w14:textId="77777777" w:rsidTr="00F862CE">
        <w:trPr>
          <w:ins w:id="3796" w:author="WWAdmin" w:date="2014-03-10T18:15:00Z"/>
        </w:trPr>
        <w:tc>
          <w:tcPr>
            <w:tcW w:w="1381" w:type="dxa"/>
            <w:tcMar>
              <w:left w:w="28" w:type="dxa"/>
              <w:right w:w="28" w:type="dxa"/>
            </w:tcMar>
          </w:tcPr>
          <w:p w14:paraId="22CAACAD" w14:textId="77777777" w:rsidR="00433DAA" w:rsidRPr="00DA183D" w:rsidRDefault="00433DAA" w:rsidP="005616B6">
            <w:pPr>
              <w:pStyle w:val="bodyindent"/>
              <w:ind w:firstLine="0"/>
              <w:rPr>
                <w:ins w:id="3797" w:author="WWAdmin" w:date="2014-03-10T18:15:00Z"/>
                <w:rFonts w:asciiTheme="majorHAnsi" w:hAnsiTheme="majorHAnsi"/>
                <w:bCs/>
                <w:noProof w:val="0"/>
                <w:sz w:val="20"/>
              </w:rPr>
            </w:pPr>
            <w:proofErr w:type="spellStart"/>
            <w:ins w:id="3798" w:author="WWAdmin" w:date="2014-03-10T18:15:00Z">
              <w:r w:rsidRPr="00DA183D">
                <w:rPr>
                  <w:rFonts w:asciiTheme="majorHAnsi" w:hAnsiTheme="majorHAnsi"/>
                  <w:bCs/>
                  <w:noProof w:val="0"/>
                  <w:sz w:val="20"/>
                </w:rPr>
                <w:t>SNPInterForest</w:t>
              </w:r>
              <w:proofErr w:type="spellEnd"/>
            </w:ins>
          </w:p>
        </w:tc>
        <w:tc>
          <w:tcPr>
            <w:tcW w:w="981" w:type="dxa"/>
            <w:tcMar>
              <w:left w:w="28" w:type="dxa"/>
              <w:right w:w="28" w:type="dxa"/>
            </w:tcMar>
          </w:tcPr>
          <w:p w14:paraId="544F2C35" w14:textId="77777777" w:rsidR="00433DAA" w:rsidRPr="00DA183D" w:rsidRDefault="00433DAA" w:rsidP="005616B6">
            <w:pPr>
              <w:pStyle w:val="bodyindent"/>
              <w:ind w:firstLine="0"/>
              <w:rPr>
                <w:ins w:id="3799" w:author="WWAdmin" w:date="2014-03-10T18:15:00Z"/>
                <w:rFonts w:asciiTheme="majorHAnsi" w:hAnsiTheme="majorHAnsi"/>
                <w:bCs/>
                <w:noProof w:val="0"/>
                <w:sz w:val="20"/>
              </w:rPr>
            </w:pPr>
            <w:ins w:id="3800" w:author="WWAdmin" w:date="2014-03-10T18:15:00Z">
              <w:r w:rsidRPr="00DA183D">
                <w:rPr>
                  <w:rFonts w:asciiTheme="majorHAnsi" w:hAnsiTheme="majorHAnsi"/>
                  <w:bCs/>
                  <w:noProof w:val="0"/>
                  <w:sz w:val="20"/>
                </w:rPr>
                <w:t>Machine learning</w:t>
              </w:r>
            </w:ins>
          </w:p>
        </w:tc>
        <w:tc>
          <w:tcPr>
            <w:tcW w:w="621" w:type="dxa"/>
          </w:tcPr>
          <w:p w14:paraId="7C5FD267" w14:textId="77777777" w:rsidR="00433DAA" w:rsidRPr="00DA183D" w:rsidRDefault="00433DAA" w:rsidP="005616B6">
            <w:pPr>
              <w:pStyle w:val="bodyindent"/>
              <w:ind w:firstLine="0"/>
              <w:jc w:val="left"/>
              <w:rPr>
                <w:ins w:id="3801" w:author="WWAdmin" w:date="2014-03-10T18:15:00Z"/>
                <w:rFonts w:asciiTheme="majorHAnsi" w:hAnsiTheme="majorHAnsi"/>
                <w:bCs/>
                <w:noProof w:val="0"/>
                <w:sz w:val="20"/>
              </w:rPr>
            </w:pPr>
            <w:proofErr w:type="gramStart"/>
            <w:ins w:id="3802" w:author="WWAdmin" w:date="2014-03-10T18:15:00Z">
              <w:r w:rsidRPr="00DA183D">
                <w:rPr>
                  <w:rFonts w:asciiTheme="majorHAnsi" w:hAnsiTheme="majorHAnsi"/>
                  <w:bCs/>
                  <w:noProof w:val="0"/>
                  <w:sz w:val="20"/>
                </w:rPr>
                <w:t>dis</w:t>
              </w:r>
              <w:proofErr w:type="gramEnd"/>
            </w:ins>
          </w:p>
        </w:tc>
        <w:tc>
          <w:tcPr>
            <w:tcW w:w="3370" w:type="dxa"/>
            <w:tcMar>
              <w:left w:w="28" w:type="dxa"/>
              <w:right w:w="28" w:type="dxa"/>
            </w:tcMar>
          </w:tcPr>
          <w:p w14:paraId="0317C1DE" w14:textId="77777777" w:rsidR="00433DAA" w:rsidRPr="00DA183D" w:rsidRDefault="00433DAA" w:rsidP="00433DAA">
            <w:pPr>
              <w:pStyle w:val="bodyindent"/>
              <w:ind w:firstLine="0"/>
              <w:jc w:val="left"/>
              <w:rPr>
                <w:ins w:id="3803" w:author="WWAdmin" w:date="2014-03-10T18:15:00Z"/>
                <w:rFonts w:asciiTheme="majorHAnsi" w:hAnsiTheme="majorHAnsi"/>
                <w:bCs/>
                <w:noProof w:val="0"/>
                <w:sz w:val="20"/>
              </w:rPr>
            </w:pPr>
            <w:ins w:id="3804" w:author="WWAdmin" w:date="2014-03-10T18:17:00Z">
              <w:r w:rsidRPr="00DA183D">
                <w:rPr>
                  <w:rFonts w:asciiTheme="majorHAnsi" w:hAnsiTheme="majorHAnsi"/>
                  <w:bCs/>
                  <w:noProof w:val="0"/>
                  <w:sz w:val="20"/>
                </w:rPr>
                <w:t>An i</w:t>
              </w:r>
            </w:ins>
            <w:ins w:id="3805" w:author="WWAdmin" w:date="2014-03-10T18:16:00Z">
              <w:r w:rsidRPr="00DA183D">
                <w:rPr>
                  <w:rFonts w:asciiTheme="majorHAnsi" w:hAnsiTheme="majorHAnsi"/>
                  <w:bCs/>
                  <w:noProof w:val="0"/>
                  <w:sz w:val="20"/>
                </w:rPr>
                <w:t xml:space="preserve">mproved random forest framework </w:t>
              </w:r>
            </w:ins>
            <w:ins w:id="3806" w:author="WWAdmin" w:date="2014-03-10T18:18:00Z">
              <w:r w:rsidRPr="00DA183D">
                <w:rPr>
                  <w:rFonts w:asciiTheme="majorHAnsi" w:hAnsiTheme="majorHAnsi"/>
                  <w:bCs/>
                  <w:noProof w:val="0"/>
                  <w:sz w:val="20"/>
                </w:rPr>
                <w:t xml:space="preserve">able </w:t>
              </w:r>
            </w:ins>
            <w:ins w:id="3807" w:author="WWAdmin" w:date="2014-03-10T18:17:00Z">
              <w:r w:rsidRPr="00DA183D">
                <w:rPr>
                  <w:rFonts w:asciiTheme="majorHAnsi" w:hAnsiTheme="majorHAnsi"/>
                  <w:bCs/>
                  <w:noProof w:val="0"/>
                  <w:sz w:val="20"/>
                </w:rPr>
                <w:t xml:space="preserve">to identify interactions </w:t>
              </w:r>
            </w:ins>
            <w:ins w:id="3808" w:author="WWAdmin" w:date="2014-03-10T18:18:00Z">
              <w:r w:rsidRPr="00DA183D">
                <w:rPr>
                  <w:rFonts w:asciiTheme="majorHAnsi" w:hAnsiTheme="majorHAnsi"/>
                  <w:bCs/>
                  <w:noProof w:val="0"/>
                  <w:sz w:val="20"/>
                </w:rPr>
                <w:t xml:space="preserve">between SNPs </w:t>
              </w:r>
            </w:ins>
            <w:ins w:id="3809" w:author="WWAdmin" w:date="2014-03-10T18:17:00Z">
              <w:r w:rsidRPr="00DA183D">
                <w:rPr>
                  <w:rFonts w:asciiTheme="majorHAnsi" w:hAnsiTheme="majorHAnsi"/>
                  <w:bCs/>
                  <w:noProof w:val="0"/>
                  <w:sz w:val="20"/>
                </w:rPr>
                <w:t>without marginal effects</w:t>
              </w:r>
            </w:ins>
          </w:p>
        </w:tc>
        <w:tc>
          <w:tcPr>
            <w:tcW w:w="2119" w:type="dxa"/>
            <w:tcMar>
              <w:left w:w="28" w:type="dxa"/>
              <w:right w:w="28" w:type="dxa"/>
            </w:tcMar>
          </w:tcPr>
          <w:p w14:paraId="41750C48" w14:textId="77777777" w:rsidR="00433DAA" w:rsidRPr="00DA183D" w:rsidRDefault="00433DAA" w:rsidP="005616B6">
            <w:pPr>
              <w:pStyle w:val="bodyindent"/>
              <w:ind w:firstLine="0"/>
              <w:jc w:val="left"/>
              <w:rPr>
                <w:ins w:id="3810" w:author="WWAdmin" w:date="2014-03-10T18:15:00Z"/>
                <w:rFonts w:asciiTheme="majorHAnsi" w:hAnsiTheme="majorHAnsi"/>
                <w:sz w:val="20"/>
                <w:rPrChange w:id="3811" w:author="WWAdmin" w:date="2014-03-11T10:32:00Z">
                  <w:rPr>
                    <w:ins w:id="3812" w:author="WWAdmin" w:date="2014-03-10T18:15:00Z"/>
                  </w:rPr>
                </w:rPrChange>
              </w:rPr>
            </w:pPr>
            <w:ins w:id="3813" w:author="WWAdmin" w:date="2014-03-10T18:19:00Z">
              <w:r w:rsidRPr="00DA183D">
                <w:rPr>
                  <w:rFonts w:asciiTheme="majorHAnsi" w:hAnsiTheme="majorHAnsi"/>
                  <w:sz w:val="20"/>
                  <w:rPrChange w:id="3814" w:author="WWAdmin" w:date="2014-03-11T10:32:00Z">
                    <w:rPr/>
                  </w:rPrChange>
                </w:rPr>
                <w:t>https://gwas.biosciencedbc.jp/SNPInterForest/index.html</w:t>
              </w:r>
            </w:ins>
          </w:p>
        </w:tc>
      </w:tr>
      <w:tr w:rsidR="00F862CE" w:rsidRPr="00890F9C" w14:paraId="43785062" w14:textId="77777777" w:rsidTr="00F862CE">
        <w:tc>
          <w:tcPr>
            <w:tcW w:w="1381" w:type="dxa"/>
            <w:tcMar>
              <w:left w:w="28" w:type="dxa"/>
              <w:right w:w="28" w:type="dxa"/>
            </w:tcMar>
            <w:tcPrChange w:id="3815" w:author="WWAdmin" w:date="2014-03-10T11:51:00Z">
              <w:tcPr>
                <w:tcW w:w="1526" w:type="dxa"/>
                <w:gridSpan w:val="2"/>
                <w:tcMar>
                  <w:left w:w="28" w:type="dxa"/>
                  <w:right w:w="28" w:type="dxa"/>
                </w:tcMar>
              </w:tcPr>
            </w:tcPrChange>
          </w:tcPr>
          <w:p w14:paraId="39C60AE7"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RAPID</w:t>
            </w:r>
          </w:p>
        </w:tc>
        <w:tc>
          <w:tcPr>
            <w:tcW w:w="981" w:type="dxa"/>
            <w:tcMar>
              <w:left w:w="28" w:type="dxa"/>
              <w:right w:w="28" w:type="dxa"/>
            </w:tcMar>
            <w:tcPrChange w:id="3816" w:author="WWAdmin" w:date="2014-03-10T11:51:00Z">
              <w:tcPr>
                <w:tcW w:w="1134" w:type="dxa"/>
                <w:gridSpan w:val="2"/>
                <w:tcMar>
                  <w:left w:w="28" w:type="dxa"/>
                  <w:right w:w="28" w:type="dxa"/>
                </w:tcMar>
              </w:tcPr>
            </w:tcPrChange>
          </w:tcPr>
          <w:p w14:paraId="7D9D2598"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Change w:id="3817" w:author="WWAdmin" w:date="2014-03-10T11:51:00Z">
              <w:tcPr>
                <w:tcW w:w="709" w:type="dxa"/>
                <w:gridSpan w:val="2"/>
              </w:tcPr>
            </w:tcPrChange>
          </w:tcPr>
          <w:p w14:paraId="10B824B8" w14:textId="77777777" w:rsidR="00F862CE" w:rsidRPr="00DA183D" w:rsidRDefault="002F479C" w:rsidP="005616B6">
            <w:pPr>
              <w:pStyle w:val="bodyindent"/>
              <w:ind w:firstLine="0"/>
              <w:jc w:val="left"/>
              <w:rPr>
                <w:ins w:id="3818" w:author="WWAdmin" w:date="2014-03-10T11:44:00Z"/>
                <w:rFonts w:asciiTheme="majorHAnsi" w:hAnsiTheme="majorHAnsi"/>
                <w:bCs/>
                <w:noProof w:val="0"/>
                <w:sz w:val="20"/>
              </w:rPr>
            </w:pPr>
            <w:proofErr w:type="gramStart"/>
            <w:ins w:id="3819" w:author="WWAdmin" w:date="2014-03-10T18:27:00Z">
              <w:r w:rsidRPr="00DA183D">
                <w:rPr>
                  <w:rFonts w:asciiTheme="majorHAnsi" w:hAnsiTheme="majorHAnsi"/>
                  <w:bCs/>
                  <w:noProof w:val="0"/>
                  <w:sz w:val="20"/>
                </w:rPr>
                <w:t>dis</w:t>
              </w:r>
            </w:ins>
            <w:proofErr w:type="gramEnd"/>
          </w:p>
        </w:tc>
        <w:tc>
          <w:tcPr>
            <w:tcW w:w="3370" w:type="dxa"/>
            <w:tcMar>
              <w:left w:w="28" w:type="dxa"/>
              <w:right w:w="28" w:type="dxa"/>
            </w:tcMar>
            <w:tcPrChange w:id="3820" w:author="WWAdmin" w:date="2014-03-10T11:51:00Z">
              <w:tcPr>
                <w:tcW w:w="5020" w:type="dxa"/>
                <w:gridSpan w:val="2"/>
                <w:tcMar>
                  <w:left w:w="28" w:type="dxa"/>
                  <w:right w:w="28" w:type="dxa"/>
                </w:tcMar>
              </w:tcPr>
            </w:tcPrChange>
          </w:tcPr>
          <w:p w14:paraId="03655AEC"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Identify correlated SNP pairs after projecting their correlations to distance between two points in a Euclidean space</w:t>
            </w:r>
          </w:p>
        </w:tc>
        <w:tc>
          <w:tcPr>
            <w:tcW w:w="2119" w:type="dxa"/>
            <w:tcMar>
              <w:left w:w="28" w:type="dxa"/>
              <w:right w:w="28" w:type="dxa"/>
            </w:tcMar>
            <w:tcPrChange w:id="3821" w:author="WWAdmin" w:date="2014-03-10T11:51:00Z">
              <w:tcPr>
                <w:tcW w:w="5121" w:type="dxa"/>
                <w:gridSpan w:val="2"/>
                <w:tcMar>
                  <w:left w:w="28" w:type="dxa"/>
                  <w:right w:w="28" w:type="dxa"/>
                </w:tcMar>
              </w:tcPr>
            </w:tcPrChange>
          </w:tcPr>
          <w:p w14:paraId="625DCC6D"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822"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823" w:author="WWAdmin" w:date="2014-03-11T10:32:00Z">
                  <w:rPr/>
                </w:rPrChange>
              </w:rPr>
              <w:instrText xml:space="preserve"> HYPERLINK "http://bix.ucsd.edu/projects/rapid" </w:instrText>
            </w:r>
            <w:r w:rsidRPr="00DA183D">
              <w:rPr>
                <w:rPrChange w:id="3824"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http://bix.ucsd.edu/projects/rapid</w:t>
            </w:r>
            <w:r w:rsidRPr="00DA183D">
              <w:rPr>
                <w:rStyle w:val="Hyperlink"/>
                <w:rFonts w:asciiTheme="majorHAnsi" w:hAnsiTheme="majorHAnsi"/>
                <w:bCs/>
                <w:noProof w:val="0"/>
                <w:sz w:val="20"/>
                <w:rPrChange w:id="3825" w:author="WWAdmin" w:date="2014-03-11T10:32:00Z">
                  <w:rPr>
                    <w:rStyle w:val="Hyperlink"/>
                    <w:rFonts w:asciiTheme="majorHAnsi" w:hAnsiTheme="majorHAnsi"/>
                    <w:bCs/>
                    <w:noProof w:val="0"/>
                    <w:sz w:val="20"/>
                  </w:rPr>
                </w:rPrChange>
              </w:rPr>
              <w:fldChar w:fldCharType="end"/>
            </w:r>
          </w:p>
        </w:tc>
      </w:tr>
      <w:tr w:rsidR="00F862CE" w:rsidRPr="00890F9C" w14:paraId="2FB340A8" w14:textId="77777777" w:rsidTr="00F862CE">
        <w:tc>
          <w:tcPr>
            <w:tcW w:w="1381" w:type="dxa"/>
            <w:tcMar>
              <w:left w:w="28" w:type="dxa"/>
              <w:right w:w="28" w:type="dxa"/>
            </w:tcMar>
            <w:tcPrChange w:id="3826" w:author="WWAdmin" w:date="2014-03-10T11:51:00Z">
              <w:tcPr>
                <w:tcW w:w="1526" w:type="dxa"/>
                <w:gridSpan w:val="2"/>
                <w:tcMar>
                  <w:left w:w="28" w:type="dxa"/>
                  <w:right w:w="28" w:type="dxa"/>
                </w:tcMar>
              </w:tcPr>
            </w:tcPrChange>
          </w:tcPr>
          <w:p w14:paraId="79B090D2"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TEAM</w:t>
            </w:r>
          </w:p>
        </w:tc>
        <w:tc>
          <w:tcPr>
            <w:tcW w:w="981" w:type="dxa"/>
            <w:tcMar>
              <w:left w:w="28" w:type="dxa"/>
              <w:right w:w="28" w:type="dxa"/>
            </w:tcMar>
            <w:tcPrChange w:id="3827" w:author="WWAdmin" w:date="2014-03-10T11:51:00Z">
              <w:tcPr>
                <w:tcW w:w="1134" w:type="dxa"/>
                <w:gridSpan w:val="2"/>
                <w:tcMar>
                  <w:left w:w="28" w:type="dxa"/>
                  <w:right w:w="28" w:type="dxa"/>
                </w:tcMar>
              </w:tcPr>
            </w:tcPrChange>
          </w:tcPr>
          <w:p w14:paraId="05B0C499" w14:textId="77777777" w:rsidR="00F862CE" w:rsidRPr="00DA183D" w:rsidRDefault="00F862CE" w:rsidP="005616B6">
            <w:pPr>
              <w:pStyle w:val="bodyindent"/>
              <w:ind w:firstLine="0"/>
              <w:rPr>
                <w:rFonts w:asciiTheme="majorHAnsi" w:hAnsiTheme="majorHAnsi"/>
                <w:bCs/>
                <w:noProof w:val="0"/>
                <w:sz w:val="20"/>
              </w:rPr>
            </w:pPr>
            <w:r w:rsidRPr="00DA183D">
              <w:rPr>
                <w:rFonts w:asciiTheme="majorHAnsi" w:hAnsiTheme="majorHAnsi"/>
                <w:bCs/>
                <w:noProof w:val="0"/>
                <w:sz w:val="20"/>
              </w:rPr>
              <w:t>Data mining</w:t>
            </w:r>
          </w:p>
        </w:tc>
        <w:tc>
          <w:tcPr>
            <w:tcW w:w="621" w:type="dxa"/>
            <w:tcPrChange w:id="3828" w:author="WWAdmin" w:date="2014-03-10T11:51:00Z">
              <w:tcPr>
                <w:tcW w:w="709" w:type="dxa"/>
                <w:gridSpan w:val="2"/>
              </w:tcPr>
            </w:tcPrChange>
          </w:tcPr>
          <w:p w14:paraId="6972E23E" w14:textId="77777777" w:rsidR="00F862CE" w:rsidRPr="00DA183D" w:rsidRDefault="002F479C" w:rsidP="005616B6">
            <w:pPr>
              <w:pStyle w:val="bodyindent"/>
              <w:ind w:firstLine="0"/>
              <w:jc w:val="left"/>
              <w:rPr>
                <w:ins w:id="3829" w:author="WWAdmin" w:date="2014-03-10T11:44:00Z"/>
                <w:rFonts w:asciiTheme="majorHAnsi" w:hAnsiTheme="majorHAnsi"/>
                <w:bCs/>
                <w:noProof w:val="0"/>
                <w:sz w:val="20"/>
              </w:rPr>
            </w:pPr>
            <w:proofErr w:type="gramStart"/>
            <w:ins w:id="3830" w:author="WWAdmin" w:date="2014-03-10T18:29:00Z">
              <w:r w:rsidRPr="00DA183D">
                <w:rPr>
                  <w:rFonts w:asciiTheme="majorHAnsi" w:hAnsiTheme="majorHAnsi"/>
                  <w:bCs/>
                  <w:noProof w:val="0"/>
                  <w:sz w:val="20"/>
                </w:rPr>
                <w:t>both</w:t>
              </w:r>
            </w:ins>
            <w:proofErr w:type="gramEnd"/>
          </w:p>
        </w:tc>
        <w:tc>
          <w:tcPr>
            <w:tcW w:w="3370" w:type="dxa"/>
            <w:tcMar>
              <w:left w:w="28" w:type="dxa"/>
              <w:right w:w="28" w:type="dxa"/>
            </w:tcMar>
            <w:tcPrChange w:id="3831" w:author="WWAdmin" w:date="2014-03-10T11:51:00Z">
              <w:tcPr>
                <w:tcW w:w="5020" w:type="dxa"/>
                <w:gridSpan w:val="2"/>
                <w:tcMar>
                  <w:left w:w="28" w:type="dxa"/>
                  <w:right w:w="28" w:type="dxa"/>
                </w:tcMar>
              </w:tcPr>
            </w:tcPrChange>
          </w:tcPr>
          <w:p w14:paraId="775E5B5B" w14:textId="77777777" w:rsidR="00F862CE" w:rsidRPr="00DA183D" w:rsidRDefault="00F862CE" w:rsidP="005616B6">
            <w:pPr>
              <w:pStyle w:val="bodyindent"/>
              <w:ind w:firstLine="0"/>
              <w:jc w:val="left"/>
              <w:rPr>
                <w:rFonts w:asciiTheme="majorHAnsi" w:hAnsiTheme="majorHAnsi"/>
                <w:bCs/>
                <w:noProof w:val="0"/>
                <w:sz w:val="20"/>
              </w:rPr>
            </w:pPr>
            <w:r w:rsidRPr="00DA183D">
              <w:rPr>
                <w:rFonts w:asciiTheme="majorHAnsi" w:hAnsiTheme="majorHAnsi"/>
                <w:bCs/>
                <w:noProof w:val="0"/>
                <w:sz w:val="20"/>
              </w:rPr>
              <w:t xml:space="preserve">Using Minimum Spanning Tree incrementally updates the contingency tables for </w:t>
            </w:r>
            <w:proofErr w:type="spellStart"/>
            <w:r w:rsidRPr="00DA183D">
              <w:rPr>
                <w:rFonts w:asciiTheme="majorHAnsi" w:hAnsiTheme="majorHAnsi"/>
                <w:bCs/>
                <w:noProof w:val="0"/>
                <w:sz w:val="20"/>
              </w:rPr>
              <w:t>epistatic</w:t>
            </w:r>
            <w:proofErr w:type="spellEnd"/>
            <w:r w:rsidRPr="00DA183D">
              <w:rPr>
                <w:rFonts w:asciiTheme="majorHAnsi" w:hAnsiTheme="majorHAnsi"/>
                <w:bCs/>
                <w:noProof w:val="0"/>
                <w:sz w:val="20"/>
              </w:rPr>
              <w:t xml:space="preserve"> tests without scanning all individuals</w:t>
            </w:r>
          </w:p>
        </w:tc>
        <w:tc>
          <w:tcPr>
            <w:tcW w:w="2119" w:type="dxa"/>
            <w:tcMar>
              <w:left w:w="28" w:type="dxa"/>
              <w:right w:w="28" w:type="dxa"/>
            </w:tcMar>
            <w:tcPrChange w:id="3832" w:author="WWAdmin" w:date="2014-03-10T11:51:00Z">
              <w:tcPr>
                <w:tcW w:w="5121" w:type="dxa"/>
                <w:gridSpan w:val="2"/>
                <w:tcMar>
                  <w:left w:w="28" w:type="dxa"/>
                  <w:right w:w="28" w:type="dxa"/>
                </w:tcMar>
              </w:tcPr>
            </w:tcPrChange>
          </w:tcPr>
          <w:p w14:paraId="79E3B568" w14:textId="77777777" w:rsidR="00F862CE" w:rsidRPr="00DA183D" w:rsidRDefault="00F862CE" w:rsidP="005616B6">
            <w:pPr>
              <w:pStyle w:val="bodyindent"/>
              <w:ind w:firstLine="0"/>
              <w:jc w:val="left"/>
              <w:rPr>
                <w:rFonts w:asciiTheme="majorHAnsi" w:hAnsiTheme="majorHAnsi"/>
                <w:bCs/>
                <w:noProof w:val="0"/>
                <w:sz w:val="20"/>
              </w:rPr>
            </w:pPr>
            <w:r w:rsidRPr="00DA183D">
              <w:rPr>
                <w:rPrChange w:id="3833" w:author="WWAdmin" w:date="2014-03-11T10:32:00Z">
                  <w:rPr>
                    <w:rStyle w:val="Hyperlink"/>
                    <w:rFonts w:asciiTheme="majorHAnsi" w:hAnsiTheme="majorHAnsi"/>
                    <w:bCs/>
                    <w:noProof w:val="0"/>
                    <w:sz w:val="20"/>
                  </w:rPr>
                </w:rPrChange>
              </w:rPr>
              <w:fldChar w:fldCharType="begin"/>
            </w:r>
            <w:r w:rsidRPr="00DA183D">
              <w:rPr>
                <w:rFonts w:asciiTheme="majorHAnsi" w:hAnsiTheme="majorHAnsi"/>
                <w:sz w:val="20"/>
                <w:rPrChange w:id="3834" w:author="WWAdmin" w:date="2014-03-11T10:32:00Z">
                  <w:rPr/>
                </w:rPrChange>
              </w:rPr>
              <w:instrText xml:space="preserve"> HYPERLINK "http://www.csbio.unc.edu/epistasis/" </w:instrText>
            </w:r>
            <w:r w:rsidRPr="00DA183D">
              <w:rPr>
                <w:rPrChange w:id="3835" w:author="WWAdmin" w:date="2014-03-11T10:32:00Z">
                  <w:rPr>
                    <w:rStyle w:val="Hyperlink"/>
                    <w:rFonts w:asciiTheme="majorHAnsi" w:hAnsiTheme="majorHAnsi"/>
                    <w:bCs/>
                    <w:noProof w:val="0"/>
                    <w:sz w:val="20"/>
                  </w:rPr>
                </w:rPrChange>
              </w:rPr>
              <w:fldChar w:fldCharType="separate"/>
            </w:r>
            <w:r w:rsidRPr="00DA183D">
              <w:rPr>
                <w:rStyle w:val="Hyperlink"/>
                <w:rFonts w:asciiTheme="majorHAnsi" w:hAnsiTheme="majorHAnsi"/>
                <w:bCs/>
                <w:noProof w:val="0"/>
                <w:sz w:val="20"/>
              </w:rPr>
              <w:t>http://www.csbio.unc.edu/epistasis/</w:t>
            </w:r>
            <w:r w:rsidRPr="00DA183D">
              <w:rPr>
                <w:rStyle w:val="Hyperlink"/>
                <w:rFonts w:asciiTheme="majorHAnsi" w:hAnsiTheme="majorHAnsi"/>
                <w:bCs/>
                <w:noProof w:val="0"/>
                <w:sz w:val="20"/>
                <w:rPrChange w:id="3836" w:author="WWAdmin" w:date="2014-03-11T10:32:00Z">
                  <w:rPr>
                    <w:rStyle w:val="Hyperlink"/>
                    <w:rFonts w:asciiTheme="majorHAnsi" w:hAnsiTheme="majorHAnsi"/>
                    <w:bCs/>
                    <w:noProof w:val="0"/>
                    <w:sz w:val="20"/>
                  </w:rPr>
                </w:rPrChange>
              </w:rPr>
              <w:fldChar w:fldCharType="end"/>
            </w:r>
          </w:p>
        </w:tc>
      </w:tr>
    </w:tbl>
    <w:p w14:paraId="0AC439D6" w14:textId="77777777" w:rsidR="00B73E1E" w:rsidRPr="00890F9C" w:rsidRDefault="00B73E1E" w:rsidP="00B73E1E">
      <w:pPr>
        <w:pStyle w:val="bodyindent"/>
        <w:ind w:firstLine="0"/>
        <w:rPr>
          <w:rFonts w:asciiTheme="majorHAnsi" w:hAnsiTheme="majorHAnsi"/>
          <w:bCs/>
          <w:noProof w:val="0"/>
          <w:sz w:val="20"/>
        </w:rPr>
      </w:pPr>
      <w:r w:rsidRPr="00890F9C">
        <w:rPr>
          <w:rFonts w:asciiTheme="majorHAnsi" w:hAnsiTheme="majorHAnsi"/>
          <w:bCs/>
          <w:noProof w:val="0"/>
          <w:sz w:val="20"/>
        </w:rPr>
        <w:t xml:space="preserve">*: </w:t>
      </w:r>
      <w:proofErr w:type="gramStart"/>
      <w:ins w:id="3837" w:author="WWAdmin" w:date="2014-03-10T18:31:00Z">
        <w:r w:rsidR="002F479C">
          <w:rPr>
            <w:rFonts w:asciiTheme="majorHAnsi" w:hAnsiTheme="majorHAnsi"/>
            <w:bCs/>
            <w:noProof w:val="0"/>
            <w:sz w:val="20"/>
          </w:rPr>
          <w:t>dis</w:t>
        </w:r>
        <w:proofErr w:type="gramEnd"/>
        <w:r w:rsidR="002F479C">
          <w:rPr>
            <w:rFonts w:asciiTheme="majorHAnsi" w:hAnsiTheme="majorHAnsi"/>
            <w:bCs/>
            <w:noProof w:val="0"/>
            <w:sz w:val="20"/>
          </w:rPr>
          <w:t>: disease trait</w:t>
        </w:r>
      </w:ins>
      <w:ins w:id="3838" w:author="WWAdmin" w:date="2014-03-10T18:32:00Z">
        <w:r w:rsidR="002F479C">
          <w:rPr>
            <w:rFonts w:asciiTheme="majorHAnsi" w:hAnsiTheme="majorHAnsi"/>
            <w:bCs/>
            <w:noProof w:val="0"/>
            <w:sz w:val="20"/>
          </w:rPr>
          <w:t>;</w:t>
        </w:r>
      </w:ins>
      <w:ins w:id="3839" w:author="WWAdmin" w:date="2014-03-10T18:31:00Z">
        <w:r w:rsidR="002F479C">
          <w:rPr>
            <w:rFonts w:asciiTheme="majorHAnsi" w:hAnsiTheme="majorHAnsi"/>
            <w:bCs/>
            <w:noProof w:val="0"/>
            <w:sz w:val="20"/>
          </w:rPr>
          <w:t xml:space="preserve"> </w:t>
        </w:r>
        <w:proofErr w:type="spellStart"/>
        <w:r w:rsidR="002F479C">
          <w:rPr>
            <w:rFonts w:asciiTheme="majorHAnsi" w:hAnsiTheme="majorHAnsi"/>
            <w:bCs/>
            <w:noProof w:val="0"/>
            <w:sz w:val="20"/>
          </w:rPr>
          <w:t>qt</w:t>
        </w:r>
        <w:proofErr w:type="spellEnd"/>
        <w:r w:rsidR="002F479C">
          <w:rPr>
            <w:rFonts w:asciiTheme="majorHAnsi" w:hAnsiTheme="majorHAnsi"/>
            <w:bCs/>
            <w:noProof w:val="0"/>
            <w:sz w:val="20"/>
          </w:rPr>
          <w:t>: quantitative trait</w:t>
        </w:r>
      </w:ins>
      <w:ins w:id="3840" w:author="WWAdmin" w:date="2014-03-10T18:32:00Z">
        <w:r w:rsidR="002F479C">
          <w:rPr>
            <w:rFonts w:asciiTheme="majorHAnsi" w:hAnsiTheme="majorHAnsi"/>
            <w:bCs/>
            <w:noProof w:val="0"/>
            <w:sz w:val="20"/>
          </w:rPr>
          <w:t>; both: applicable to either disease or quantitative traits</w:t>
        </w:r>
      </w:ins>
      <w:del w:id="3841" w:author="WWAdmin" w:date="2014-03-10T18:33:00Z">
        <w:r w:rsidRPr="00890F9C" w:rsidDel="002F479C">
          <w:rPr>
            <w:rFonts w:asciiTheme="majorHAnsi" w:hAnsiTheme="majorHAnsi"/>
            <w:bCs/>
            <w:noProof w:val="0"/>
            <w:sz w:val="20"/>
          </w:rPr>
          <w:delText>Only list a small proportion of recent developed tools</w:delText>
        </w:r>
      </w:del>
    </w:p>
    <w:p w14:paraId="24EB8130" w14:textId="77777777" w:rsidR="004470CF" w:rsidRDefault="004470CF" w:rsidP="00894474">
      <w:pPr>
        <w:pStyle w:val="Heading2"/>
        <w:rPr>
          <w:ins w:id="3842" w:author="Darren Burgess" w:date="2014-03-03T00:19:00Z"/>
        </w:rPr>
      </w:pPr>
    </w:p>
    <w:p w14:paraId="79C7DBFC" w14:textId="77777777" w:rsidR="004C6283" w:rsidRPr="004B0854" w:rsidRDefault="004C6283">
      <w:pPr>
        <w:rPr>
          <w:ins w:id="3843" w:author="Darren Burgess" w:date="2014-03-03T00:19:00Z"/>
        </w:rPr>
        <w:pPrChange w:id="3844" w:author="Darren Burgess" w:date="2014-03-03T00:19:00Z">
          <w:pPr>
            <w:pStyle w:val="Heading2"/>
          </w:pPr>
        </w:pPrChange>
      </w:pPr>
      <w:ins w:id="3845" w:author="Darren Burgess" w:date="2014-03-03T00:19:00Z">
        <w:r w:rsidRPr="00C80F51">
          <w:rPr>
            <w:b/>
            <w:rPrChange w:id="3846" w:author="Darren Burgess" w:date="2014-03-03T00:30:00Z">
              <w:rPr/>
            </w:rPrChange>
          </w:rPr>
          <w:t>[Additional ideas for display items (we can accommodate a maximum of 7)</w:t>
        </w:r>
      </w:ins>
    </w:p>
    <w:p w14:paraId="034F52AE" w14:textId="77777777" w:rsidR="004C6283" w:rsidRPr="004B0854" w:rsidRDefault="004C6283">
      <w:pPr>
        <w:rPr>
          <w:ins w:id="3847" w:author="Darren Burgess" w:date="2014-03-03T00:29:00Z"/>
        </w:rPr>
        <w:pPrChange w:id="3848" w:author="Darren Burgess" w:date="2014-03-03T00:19:00Z">
          <w:pPr>
            <w:pStyle w:val="Heading2"/>
          </w:pPr>
        </w:pPrChange>
      </w:pPr>
      <w:ins w:id="3849" w:author="Darren Burgess" w:date="2014-03-03T00:19:00Z">
        <w:r w:rsidRPr="00C80F51">
          <w:rPr>
            <w:b/>
            <w:rPrChange w:id="3850" w:author="Darren Burgess" w:date="2014-03-03T00:30:00Z">
              <w:rPr/>
            </w:rPrChange>
          </w:rPr>
          <w:t xml:space="preserve">- </w:t>
        </w:r>
        <w:proofErr w:type="gramStart"/>
        <w:r w:rsidRPr="00C80F51">
          <w:rPr>
            <w:b/>
            <w:rPrChange w:id="3851" w:author="Darren Burgess" w:date="2014-03-03T00:30:00Z">
              <w:rPr/>
            </w:rPrChange>
          </w:rPr>
          <w:t xml:space="preserve">A figure to more schematically </w:t>
        </w:r>
      </w:ins>
      <w:ins w:id="3852" w:author="Darren Burgess" w:date="2014-03-03T00:20:00Z">
        <w:r w:rsidRPr="00C80F51">
          <w:rPr>
            <w:b/>
            <w:rPrChange w:id="3853" w:author="Darren Burgess" w:date="2014-03-03T00:30:00Z">
              <w:rPr/>
            </w:rPrChange>
          </w:rPr>
          <w:t>illustrate</w:t>
        </w:r>
      </w:ins>
      <w:proofErr w:type="gramEnd"/>
      <w:ins w:id="3854" w:author="Darren Burgess" w:date="2014-03-03T00:19:00Z">
        <w:r w:rsidRPr="00C80F51">
          <w:rPr>
            <w:b/>
            <w:rPrChange w:id="3855" w:author="Darren Burgess" w:date="2014-03-03T00:30:00Z">
              <w:rPr/>
            </w:rPrChange>
          </w:rPr>
          <w:t xml:space="preserve"> </w:t>
        </w:r>
      </w:ins>
      <w:ins w:id="3856" w:author="Darren Burgess" w:date="2014-03-03T00:20:00Z">
        <w:r w:rsidRPr="00C80F51">
          <w:rPr>
            <w:b/>
            <w:rPrChange w:id="3857" w:author="Darren Burgess" w:date="2014-03-03T00:30:00Z">
              <w:rPr/>
            </w:rPrChange>
          </w:rPr>
          <w:t xml:space="preserve">the logic of the different types of epistasis detection method? E.g. this could be made of a few panels, one for each major method shown. Each panel could start with some schematic chromosomal loci with SNPs marked, and then </w:t>
        </w:r>
      </w:ins>
      <w:ins w:id="3858" w:author="Darren Burgess" w:date="2014-03-03T00:23:00Z">
        <w:r w:rsidRPr="00C80F51">
          <w:rPr>
            <w:b/>
            <w:rPrChange w:id="3859" w:author="Darren Burgess" w:date="2014-03-03T00:30:00Z">
              <w:rPr/>
            </w:rPrChange>
          </w:rPr>
          <w:t xml:space="preserve">diagrammatically show how the loci are </w:t>
        </w:r>
        <w:proofErr w:type="spellStart"/>
        <w:r w:rsidRPr="00C80F51">
          <w:rPr>
            <w:b/>
            <w:rPrChange w:id="3860" w:author="Darren Burgess" w:date="2014-03-03T00:30:00Z">
              <w:rPr/>
            </w:rPrChange>
          </w:rPr>
          <w:t>analysed</w:t>
        </w:r>
        <w:proofErr w:type="spellEnd"/>
        <w:r w:rsidRPr="00C80F51">
          <w:rPr>
            <w:b/>
            <w:rPrChange w:id="3861" w:author="Darren Burgess" w:date="2014-03-03T00:30:00Z">
              <w:rPr/>
            </w:rPrChange>
          </w:rPr>
          <w:t>. For example, regression methods would exhaustively compare all SNP pairs)</w:t>
        </w:r>
      </w:ins>
      <w:ins w:id="3862" w:author="Darren Burgess" w:date="2014-03-03T00:24:00Z">
        <w:r w:rsidRPr="00C80F51">
          <w:rPr>
            <w:b/>
            <w:rPrChange w:id="3863" w:author="Darren Burgess" w:date="2014-03-03T00:30:00Z">
              <w:rPr/>
            </w:rPrChange>
          </w:rPr>
          <w:t xml:space="preserve"> </w:t>
        </w:r>
      </w:ins>
      <w:ins w:id="3864" w:author="Darren Burgess" w:date="2014-03-03T00:23:00Z">
        <w:r w:rsidRPr="00C80F51">
          <w:rPr>
            <w:b/>
            <w:rPrChange w:id="3865" w:author="Darren Burgess" w:date="2014-03-03T00:30:00Z">
              <w:rPr/>
            </w:rPrChange>
          </w:rPr>
          <w:t xml:space="preserve">perhaps shown </w:t>
        </w:r>
      </w:ins>
      <w:ins w:id="3866" w:author="Darren Burgess" w:date="2014-03-03T00:24:00Z">
        <w:r w:rsidRPr="00C80F51">
          <w:rPr>
            <w:b/>
            <w:rPrChange w:id="3867" w:author="Darren Burgess" w:date="2014-03-03T00:30:00Z">
              <w:rPr/>
            </w:rPrChange>
          </w:rPr>
          <w:t xml:space="preserve">by a </w:t>
        </w:r>
      </w:ins>
      <w:ins w:id="3868" w:author="Darren Burgess" w:date="2014-03-03T00:29:00Z">
        <w:r w:rsidR="00C80F51" w:rsidRPr="00C80F51">
          <w:rPr>
            <w:b/>
            <w:rPrChange w:id="3869" w:author="Darren Burgess" w:date="2014-03-03T00:30:00Z">
              <w:rPr/>
            </w:rPrChange>
          </w:rPr>
          <w:t xml:space="preserve">dense </w:t>
        </w:r>
      </w:ins>
      <w:ins w:id="3870" w:author="Darren Burgess" w:date="2014-03-03T00:24:00Z">
        <w:r w:rsidRPr="00C80F51">
          <w:rPr>
            <w:b/>
            <w:rPrChange w:id="3871" w:author="Darren Burgess" w:date="2014-03-03T00:30:00Z">
              <w:rPr/>
            </w:rPrChange>
          </w:rPr>
          <w:t>web of connecting lines. Filtering methods</w:t>
        </w:r>
      </w:ins>
      <w:ins w:id="3872" w:author="Darren Burgess" w:date="2014-03-03T00:25:00Z">
        <w:r w:rsidRPr="00C80F51">
          <w:rPr>
            <w:b/>
            <w:rPrChange w:id="3873" w:author="Darren Burgess" w:date="2014-03-03T00:30:00Z">
              <w:rPr/>
            </w:rPrChange>
          </w:rPr>
          <w:t xml:space="preserve"> would only carry forwards a subset of SNPs for comparisons, and </w:t>
        </w:r>
      </w:ins>
      <w:ins w:id="3874" w:author="Darren Burgess" w:date="2014-03-03T00:26:00Z">
        <w:r w:rsidRPr="00C80F51">
          <w:rPr>
            <w:b/>
            <w:rPrChange w:id="3875" w:author="Darren Burgess" w:date="2014-03-03T00:30:00Z">
              <w:rPr/>
            </w:rPrChange>
          </w:rPr>
          <w:t xml:space="preserve">group-based methods could </w:t>
        </w:r>
        <w:proofErr w:type="spellStart"/>
        <w:r w:rsidRPr="00C80F51">
          <w:rPr>
            <w:b/>
            <w:rPrChange w:id="3876" w:author="Darren Burgess" w:date="2014-03-03T00:30:00Z">
              <w:rPr/>
            </w:rPrChange>
          </w:rPr>
          <w:t>colour</w:t>
        </w:r>
        <w:proofErr w:type="spellEnd"/>
        <w:r w:rsidRPr="00C80F51">
          <w:rPr>
            <w:b/>
            <w:rPrChange w:id="3877" w:author="Darren Burgess" w:date="2014-03-03T00:30:00Z">
              <w:rPr/>
            </w:rPrChange>
          </w:rPr>
          <w:t xml:space="preserve"> sets of SNPs in different </w:t>
        </w:r>
        <w:proofErr w:type="spellStart"/>
        <w:r w:rsidRPr="00C80F51">
          <w:rPr>
            <w:b/>
            <w:rPrChange w:id="3878" w:author="Darren Burgess" w:date="2014-03-03T00:30:00Z">
              <w:rPr/>
            </w:rPrChange>
          </w:rPr>
          <w:t>colours</w:t>
        </w:r>
        <w:proofErr w:type="spellEnd"/>
        <w:r w:rsidRPr="00C80F51">
          <w:rPr>
            <w:b/>
            <w:rPrChange w:id="3879" w:author="Darren Burgess" w:date="2014-03-03T00:30:00Z">
              <w:rPr/>
            </w:rPrChange>
          </w:rPr>
          <w:t xml:space="preserve"> for set-set comparison. </w:t>
        </w:r>
      </w:ins>
      <w:ins w:id="3880" w:author="Darren Burgess" w:date="2014-03-03T00:27:00Z">
        <w:r w:rsidR="00C80F51" w:rsidRPr="00C80F51">
          <w:rPr>
            <w:b/>
            <w:rPrChange w:id="3881" w:author="Darren Burgess" w:date="2014-03-03T00:30:00Z">
              <w:rPr/>
            </w:rPrChange>
          </w:rPr>
          <w:t>For the LD/haplotype/Bayesian/AI methods</w:t>
        </w:r>
      </w:ins>
      <w:ins w:id="3882" w:author="Darren Burgess" w:date="2014-03-03T00:28:00Z">
        <w:r w:rsidR="00C80F51" w:rsidRPr="00C80F51">
          <w:rPr>
            <w:b/>
            <w:rPrChange w:id="3883" w:author="Darren Burgess" w:date="2014-03-03T00:30:00Z">
              <w:rPr/>
            </w:rPrChange>
          </w:rPr>
          <w:t xml:space="preserve">, I’m not clear of the details, so these would be especially </w:t>
        </w:r>
      </w:ins>
      <w:ins w:id="3884" w:author="Darren Burgess" w:date="2014-03-03T00:29:00Z">
        <w:r w:rsidR="00C80F51" w:rsidRPr="00C80F51">
          <w:rPr>
            <w:b/>
            <w:rPrChange w:id="3885" w:author="Darren Burgess" w:date="2014-03-03T00:30:00Z">
              <w:rPr/>
            </w:rPrChange>
          </w:rPr>
          <w:t>enlightening to schematically illustrate.</w:t>
        </w:r>
      </w:ins>
    </w:p>
    <w:p w14:paraId="152381B4" w14:textId="77777777" w:rsidR="00C80F51" w:rsidRPr="004B0854" w:rsidRDefault="00C80F51">
      <w:pPr>
        <w:rPr>
          <w:ins w:id="3886" w:author="Darren Burgess" w:date="2014-03-03T00:29:00Z"/>
        </w:rPr>
        <w:pPrChange w:id="3887" w:author="Darren Burgess" w:date="2014-03-03T00:19:00Z">
          <w:pPr>
            <w:pStyle w:val="Heading2"/>
          </w:pPr>
        </w:pPrChange>
      </w:pPr>
      <w:ins w:id="3888" w:author="Darren Burgess" w:date="2014-03-03T00:29:00Z">
        <w:r w:rsidRPr="00C80F51">
          <w:rPr>
            <w:b/>
            <w:rPrChange w:id="3889" w:author="Darren Burgess" w:date="2014-03-03T00:30:00Z">
              <w:rPr/>
            </w:rPrChange>
          </w:rPr>
          <w:t xml:space="preserve">- A summary table of the </w:t>
        </w:r>
      </w:ins>
      <w:ins w:id="3890" w:author="Darren Burgess" w:date="2014-03-03T00:30:00Z">
        <w:r w:rsidRPr="00C80F51">
          <w:rPr>
            <w:b/>
            <w:rPrChange w:id="3891" w:author="Darren Burgess" w:date="2014-03-03T00:30:00Z">
              <w:rPr/>
            </w:rPrChange>
          </w:rPr>
          <w:t>results/</w:t>
        </w:r>
      </w:ins>
      <w:ins w:id="3892" w:author="Darren Burgess" w:date="2014-03-03T00:29:00Z">
        <w:r w:rsidRPr="00C80F51">
          <w:rPr>
            <w:b/>
            <w:rPrChange w:id="3893" w:author="Darren Burgess" w:date="2014-03-03T00:30:00Z">
              <w:rPr/>
            </w:rPrChange>
          </w:rPr>
          <w:t xml:space="preserve">evidence </w:t>
        </w:r>
      </w:ins>
      <w:ins w:id="3894" w:author="Darren Burgess" w:date="2014-03-03T00:30:00Z">
        <w:r w:rsidRPr="00C80F51">
          <w:rPr>
            <w:b/>
            <w:rPrChange w:id="3895" w:author="Darren Burgess" w:date="2014-03-03T00:30:00Z">
              <w:rPr/>
            </w:rPrChange>
          </w:rPr>
          <w:t xml:space="preserve">discussed in the </w:t>
        </w:r>
      </w:ins>
      <w:ins w:id="3896" w:author="Darren Burgess" w:date="2014-03-03T00:29:00Z">
        <w:r w:rsidRPr="00C80F51">
          <w:rPr>
            <w:b/>
            <w:rPrChange w:id="3897" w:author="Darren Burgess" w:date="2014-03-03T00:30:00Z">
              <w:rPr/>
            </w:rPrChange>
          </w:rPr>
          <w:t xml:space="preserve">in the </w:t>
        </w:r>
      </w:ins>
      <w:ins w:id="3898" w:author="Darren Burgess" w:date="2014-03-03T00:30:00Z">
        <w:r w:rsidRPr="00C80F51">
          <w:rPr>
            <w:b/>
            <w:rPrChange w:id="3899" w:author="Darren Burgess" w:date="2014-03-03T00:30:00Z">
              <w:rPr/>
            </w:rPrChange>
          </w:rPr>
          <w:t>“</w:t>
        </w:r>
        <w:r w:rsidRPr="00C80F51">
          <w:rPr>
            <w:b/>
            <w:noProof/>
            <w:rPrChange w:id="3900" w:author="Darren Burgess" w:date="2014-03-03T00:30:00Z">
              <w:rPr>
                <w:noProof/>
              </w:rPr>
            </w:rPrChange>
          </w:rPr>
          <w:t>Overview of empirical evidence”… section?]</w:t>
        </w:r>
      </w:ins>
    </w:p>
    <w:p w14:paraId="0E339B7B" w14:textId="77777777" w:rsidR="00C80F51" w:rsidRDefault="00C80F51">
      <w:pPr>
        <w:rPr>
          <w:ins w:id="3901" w:author="Darren Burgess" w:date="2014-03-03T00:19:00Z"/>
        </w:rPr>
        <w:pPrChange w:id="3902" w:author="Darren Burgess" w:date="2014-03-03T00:19:00Z">
          <w:pPr>
            <w:pStyle w:val="Heading2"/>
          </w:pPr>
        </w:pPrChange>
      </w:pPr>
    </w:p>
    <w:p w14:paraId="6CE073EE" w14:textId="77777777" w:rsidR="004C6283" w:rsidRPr="004C6283" w:rsidRDefault="004C6283">
      <w:pPr>
        <w:pPrChange w:id="3903" w:author="Darren Burgess" w:date="2014-03-03T00:19:00Z">
          <w:pPr>
            <w:pStyle w:val="Heading2"/>
          </w:pPr>
        </w:pPrChange>
      </w:pPr>
    </w:p>
    <w:p w14:paraId="79CC5EC7" w14:textId="77777777" w:rsidR="00DB5441" w:rsidRPr="00890F9C" w:rsidRDefault="00DB5441" w:rsidP="00894474">
      <w:pPr>
        <w:pStyle w:val="Heading2"/>
      </w:pPr>
      <w:bookmarkStart w:id="3904" w:name="_Toc256711640"/>
      <w:r w:rsidRPr="00890F9C">
        <w:t>Glossary</w:t>
      </w:r>
      <w:bookmarkEnd w:id="3904"/>
      <w:r w:rsidR="00EE5ED1" w:rsidRPr="00890F9C">
        <w:t xml:space="preserve"> </w:t>
      </w:r>
    </w:p>
    <w:p w14:paraId="305CF919" w14:textId="77777777" w:rsidR="00DB5441" w:rsidRPr="00890F9C" w:rsidRDefault="00DB5441" w:rsidP="00DB5441"/>
    <w:p w14:paraId="79CCF0D8" w14:textId="77777777" w:rsidR="00DB5441" w:rsidRPr="00890F9C" w:rsidRDefault="004D073D" w:rsidP="00DB5441">
      <w:r w:rsidRPr="00890F9C">
        <w:rPr>
          <w:b/>
        </w:rPr>
        <w:t>Complex trait</w:t>
      </w:r>
      <w:r w:rsidR="00E77EFF" w:rsidRPr="00890F9C">
        <w:t>: A trait where variation between individuals is controlled by several or many genes and different environmental effects, potentially with interactions between these different effects.</w:t>
      </w:r>
    </w:p>
    <w:p w14:paraId="46409A96" w14:textId="77777777" w:rsidR="00DF2DC4" w:rsidRDefault="00DF2DC4" w:rsidP="00DB5441">
      <w:pPr>
        <w:rPr>
          <w:ins w:id="3905" w:author="Gib Hemani" w:date="2014-03-17T21:22:00Z"/>
        </w:rPr>
      </w:pPr>
    </w:p>
    <w:p w14:paraId="542FBADB" w14:textId="43104062" w:rsidR="00AE1FC1" w:rsidRDefault="00AE1FC1" w:rsidP="00DB5441">
      <w:pPr>
        <w:rPr>
          <w:ins w:id="3906" w:author="Gib Hemani" w:date="2014-03-17T21:22:00Z"/>
        </w:rPr>
      </w:pPr>
      <w:ins w:id="3907" w:author="Gib Hemani" w:date="2014-03-17T21:22:00Z">
        <w:r>
          <w:t xml:space="preserve">Dominance variance: </w:t>
        </w:r>
      </w:ins>
    </w:p>
    <w:p w14:paraId="30BC4E2F" w14:textId="77777777" w:rsidR="00AE1FC1" w:rsidRDefault="00AE1FC1" w:rsidP="00DB5441">
      <w:pPr>
        <w:rPr>
          <w:ins w:id="3908" w:author="Gib Hemani" w:date="2014-03-17T21:22:00Z"/>
        </w:rPr>
      </w:pPr>
    </w:p>
    <w:p w14:paraId="6182D6BD" w14:textId="77777777" w:rsidR="00AE1FC1" w:rsidRPr="00890F9C" w:rsidRDefault="00AE1FC1" w:rsidP="00DB5441"/>
    <w:p w14:paraId="377739BE" w14:textId="77777777" w:rsidR="00DF2DC4" w:rsidRPr="00890F9C" w:rsidRDefault="00DF2DC4" w:rsidP="00DB5441">
      <w:r w:rsidRPr="00890F9C">
        <w:rPr>
          <w:b/>
        </w:rPr>
        <w:t>Genetic architecture</w:t>
      </w:r>
      <w:r w:rsidRPr="00890F9C">
        <w:t>: The complete description of the genetic factors influencing trait variation, such as number of genetic loci, their effects, allele frequencies actions and interactions.</w:t>
      </w:r>
    </w:p>
    <w:p w14:paraId="73EF1246" w14:textId="77777777" w:rsidR="00C20E66" w:rsidRPr="00890F9C" w:rsidRDefault="00C20E66" w:rsidP="00DB5441"/>
    <w:p w14:paraId="359D08FB" w14:textId="77777777" w:rsidR="00C20E66" w:rsidRPr="00890F9C" w:rsidRDefault="00C20E66" w:rsidP="00DB5441">
      <w:r w:rsidRPr="00890F9C">
        <w:rPr>
          <w:b/>
        </w:rPr>
        <w:t>Epistasis:</w:t>
      </w:r>
      <w:r w:rsidRPr="00890F9C">
        <w:t xml:space="preserve"> Statistical interactions between loci in </w:t>
      </w:r>
      <w:proofErr w:type="gramStart"/>
      <w:r w:rsidRPr="00890F9C">
        <w:t>their</w:t>
      </w:r>
      <w:proofErr w:type="gramEnd"/>
      <w:r w:rsidRPr="00890F9C">
        <w:t xml:space="preserve"> impact on a trait such that the impact of a particular single locus genotype depends on the genotype at other loci.</w:t>
      </w:r>
    </w:p>
    <w:p w14:paraId="646E6145" w14:textId="77777777" w:rsidR="00C20E66" w:rsidRPr="00890F9C" w:rsidRDefault="00C20E66" w:rsidP="00DB5441"/>
    <w:p w14:paraId="799676F8" w14:textId="77777777" w:rsidR="00C20E66" w:rsidRPr="00890F9C" w:rsidRDefault="004D073D" w:rsidP="00C20E66">
      <w:r w:rsidRPr="00890F9C">
        <w:rPr>
          <w:b/>
        </w:rPr>
        <w:t xml:space="preserve">Mutational target size: </w:t>
      </w:r>
      <w:r w:rsidR="00C20E66" w:rsidRPr="00890F9C">
        <w:t>Fraction of the genome in which new mutations potentially cause variation for a trait. For most complex traits this is large suggesting many loci can potentially influence trait variation.</w:t>
      </w:r>
    </w:p>
    <w:p w14:paraId="1C5EFF4F" w14:textId="77777777" w:rsidR="00C20E66" w:rsidRPr="00890F9C" w:rsidRDefault="00C20E66" w:rsidP="00DB5441"/>
    <w:p w14:paraId="03752CE1" w14:textId="77777777" w:rsidR="00C20E66" w:rsidRPr="00890F9C" w:rsidDel="00685144" w:rsidRDefault="00C20E66" w:rsidP="00DB5441">
      <w:pPr>
        <w:rPr>
          <w:del w:id="3909" w:author="WWAdmin" w:date="2014-03-05T10:46:00Z"/>
        </w:rPr>
      </w:pPr>
    </w:p>
    <w:p w14:paraId="41476989" w14:textId="77777777" w:rsidR="00C20E66" w:rsidRPr="00890F9C" w:rsidRDefault="004D073D" w:rsidP="00C20E66">
      <w:proofErr w:type="spellStart"/>
      <w:r w:rsidRPr="00890F9C">
        <w:rPr>
          <w:b/>
        </w:rPr>
        <w:t>Mendelian</w:t>
      </w:r>
      <w:proofErr w:type="spellEnd"/>
      <w:r w:rsidRPr="00890F9C">
        <w:rPr>
          <w:b/>
        </w:rPr>
        <w:t xml:space="preserve"> disease</w:t>
      </w:r>
      <w:r w:rsidR="00C20E66" w:rsidRPr="00890F9C">
        <w:t xml:space="preserve">: Where the disease state is completely or largely determined by variation at a single gen locus inherited in a </w:t>
      </w:r>
      <w:proofErr w:type="spellStart"/>
      <w:r w:rsidR="00C20E66" w:rsidRPr="00890F9C">
        <w:t>Mendelian</w:t>
      </w:r>
      <w:proofErr w:type="spellEnd"/>
      <w:r w:rsidR="00C20E66" w:rsidRPr="00890F9C">
        <w:t xml:space="preserve"> fashion.</w:t>
      </w:r>
    </w:p>
    <w:p w14:paraId="6BA896A4" w14:textId="77777777" w:rsidR="00C20E66" w:rsidRPr="00890F9C" w:rsidRDefault="00C20E66" w:rsidP="00DB5441"/>
    <w:p w14:paraId="3DA804AB" w14:textId="77777777" w:rsidR="00C20E66" w:rsidRPr="00890F9C" w:rsidDel="00874978" w:rsidRDefault="00C20E66" w:rsidP="00DB5441">
      <w:pPr>
        <w:rPr>
          <w:del w:id="3910" w:author="Gib Hemani" w:date="2014-03-17T19:22:00Z"/>
        </w:rPr>
      </w:pPr>
      <w:r w:rsidRPr="00890F9C">
        <w:rPr>
          <w:b/>
        </w:rPr>
        <w:t>Heritability</w:t>
      </w:r>
      <w:r w:rsidRPr="00890F9C">
        <w:t xml:space="preserve">: The proportion of the trait variation for a particular trait in a particular population and environment that is under genetic control. The </w:t>
      </w:r>
      <w:r w:rsidRPr="00890F9C">
        <w:rPr>
          <w:b/>
        </w:rPr>
        <w:t>narrow-sense heritability (h</w:t>
      </w:r>
      <w:r w:rsidRPr="00890F9C">
        <w:rPr>
          <w:b/>
          <w:vertAlign w:val="superscript"/>
        </w:rPr>
        <w:t>2</w:t>
      </w:r>
      <w:r w:rsidRPr="00890F9C">
        <w:rPr>
          <w:b/>
        </w:rPr>
        <w:t>)</w:t>
      </w:r>
      <w:r w:rsidRPr="00890F9C">
        <w:t xml:space="preserve"> refers to the proportion of variation due to the additive effects of genes whereas the </w:t>
      </w:r>
      <w:r w:rsidR="004D073D" w:rsidRPr="00890F9C">
        <w:rPr>
          <w:b/>
        </w:rPr>
        <w:t>broad-sense heritability (H</w:t>
      </w:r>
      <w:r w:rsidR="004D073D" w:rsidRPr="00890F9C">
        <w:rPr>
          <w:b/>
          <w:vertAlign w:val="superscript"/>
        </w:rPr>
        <w:t>2</w:t>
      </w:r>
      <w:r w:rsidR="004D073D" w:rsidRPr="00890F9C">
        <w:rPr>
          <w:b/>
        </w:rPr>
        <w:t>)</w:t>
      </w:r>
      <w:r w:rsidRPr="00890F9C">
        <w:t xml:space="preserve"> is the proportion due to all genetic effects.</w:t>
      </w:r>
    </w:p>
    <w:p w14:paraId="71C7EDF5" w14:textId="77777777" w:rsidR="00C20E66" w:rsidRPr="00890F9C" w:rsidRDefault="00C20E66" w:rsidP="00DB5441"/>
    <w:p w14:paraId="1E00C80B" w14:textId="77777777" w:rsidR="00DB5441" w:rsidRDefault="004D073D" w:rsidP="00DB5441">
      <w:pPr>
        <w:rPr>
          <w:ins w:id="3911" w:author="WWAdmin" w:date="2014-03-05T10:59:00Z"/>
        </w:rPr>
      </w:pPr>
      <w:del w:id="3912" w:author="WWAdmin" w:date="2014-03-05T10:59:00Z">
        <w:r w:rsidRPr="00890F9C" w:rsidDel="00CF55D4">
          <w:rPr>
            <w:b/>
          </w:rPr>
          <w:delText>Marginal effect:</w:delText>
        </w:r>
        <w:r w:rsidR="00DF2DC4" w:rsidRPr="00890F9C" w:rsidDel="00CF55D4">
          <w:delText xml:space="preserve"> </w:delText>
        </w:r>
      </w:del>
      <w:ins w:id="3913" w:author="Darren Burgess" w:date="2014-02-27T10:29:00Z">
        <w:del w:id="3914" w:author="WWAdmin" w:date="2014-03-05T10:59:00Z">
          <w:r w:rsidR="002D7917" w:rsidRPr="002D7917" w:rsidDel="00CF55D4">
            <w:rPr>
              <w:b/>
              <w:rPrChange w:id="3915" w:author="Darren Burgess" w:date="2014-02-27T10:29:00Z">
                <w:rPr/>
              </w:rPrChange>
            </w:rPr>
            <w:delText>[Au: also known as main effect?]</w:delText>
          </w:r>
          <w:r w:rsidR="002D7917" w:rsidDel="00CF55D4">
            <w:delText xml:space="preserve"> </w:delText>
          </w:r>
        </w:del>
      </w:ins>
      <w:del w:id="3916" w:author="WWAdmin" w:date="2014-03-05T10:59:00Z">
        <w:r w:rsidR="00DF2DC4" w:rsidRPr="00890F9C" w:rsidDel="00CF55D4">
          <w:delText>the average effect of a locus across all other loci and environmental effects</w:delText>
        </w:r>
      </w:del>
    </w:p>
    <w:p w14:paraId="1F07012D" w14:textId="77777777" w:rsidR="00CF55D4" w:rsidRPr="00CF55D4" w:rsidRDefault="00CF55D4" w:rsidP="00DB5441">
      <w:proofErr w:type="spellStart"/>
      <w:ins w:id="3917" w:author="WWAdmin" w:date="2014-03-05T10:59:00Z">
        <w:r w:rsidRPr="00CF55D4">
          <w:rPr>
            <w:b/>
            <w:rPrChange w:id="3918" w:author="WWAdmin" w:date="2014-03-05T11:00:00Z">
              <w:rPr/>
            </w:rPrChange>
          </w:rPr>
          <w:t>Bonferroni</w:t>
        </w:r>
        <w:proofErr w:type="spellEnd"/>
        <w:r w:rsidRPr="00CF55D4">
          <w:rPr>
            <w:b/>
            <w:rPrChange w:id="3919" w:author="WWAdmin" w:date="2014-03-05T11:00:00Z">
              <w:rPr/>
            </w:rPrChange>
          </w:rPr>
          <w:t xml:space="preserve"> correction:</w:t>
        </w:r>
      </w:ins>
      <w:ins w:id="3920" w:author="WWAdmin" w:date="2014-03-05T11:04:00Z">
        <w:r>
          <w:t xml:space="preserve"> </w:t>
        </w:r>
      </w:ins>
      <w:ins w:id="3921" w:author="WWAdmin" w:date="2014-03-05T11:13:00Z">
        <w:r w:rsidR="009561D0">
          <w:t>T</w:t>
        </w:r>
      </w:ins>
      <w:ins w:id="3922" w:author="WWAdmin" w:date="2014-03-05T11:04:00Z">
        <w:r>
          <w:t xml:space="preserve">he simplest and </w:t>
        </w:r>
      </w:ins>
      <w:ins w:id="3923" w:author="WWAdmin" w:date="2014-03-05T11:26:00Z">
        <w:r w:rsidR="00E616FA">
          <w:t xml:space="preserve">perhaps </w:t>
        </w:r>
      </w:ins>
      <w:ins w:id="3924" w:author="WWAdmin" w:date="2014-03-05T11:04:00Z">
        <w:r>
          <w:t xml:space="preserve">most conservative </w:t>
        </w:r>
      </w:ins>
      <w:ins w:id="3925" w:author="WWAdmin" w:date="2014-03-05T11:05:00Z">
        <w:r>
          <w:t xml:space="preserve">method to control family error rate </w:t>
        </w:r>
      </w:ins>
      <w:ins w:id="3926" w:author="WWAdmin" w:date="2014-03-05T11:11:00Z">
        <w:r w:rsidR="009561D0">
          <w:t>(</w:t>
        </w:r>
        <w:r w:rsidR="009561D0" w:rsidRPr="009561D0">
          <w:rPr>
            <w:rFonts w:hint="eastAsia"/>
            <w:i/>
            <w:rPrChange w:id="3927" w:author="WWAdmin" w:date="2014-03-05T11:13:00Z">
              <w:rPr>
                <w:rFonts w:hint="eastAsia"/>
              </w:rPr>
            </w:rPrChange>
          </w:rPr>
          <w:t>α</w:t>
        </w:r>
        <w:r w:rsidR="009561D0">
          <w:t xml:space="preserve">) </w:t>
        </w:r>
      </w:ins>
      <w:ins w:id="3928" w:author="WWAdmin" w:date="2014-03-05T11:05:00Z">
        <w:r>
          <w:t xml:space="preserve">by correcting </w:t>
        </w:r>
      </w:ins>
      <w:ins w:id="3929" w:author="WWAdmin" w:date="2014-03-05T11:06:00Z">
        <w:r>
          <w:t xml:space="preserve">for the number </w:t>
        </w:r>
      </w:ins>
      <w:ins w:id="3930" w:author="WWAdmin" w:date="2014-03-05T11:08:00Z">
        <w:r w:rsidR="009561D0">
          <w:t>(</w:t>
        </w:r>
        <w:r w:rsidR="009561D0" w:rsidRPr="009561D0">
          <w:rPr>
            <w:i/>
            <w:rPrChange w:id="3931" w:author="WWAdmin" w:date="2014-03-05T11:12:00Z">
              <w:rPr/>
            </w:rPrChange>
          </w:rPr>
          <w:t>n</w:t>
        </w:r>
        <w:r w:rsidR="009561D0">
          <w:t xml:space="preserve">) </w:t>
        </w:r>
      </w:ins>
      <w:ins w:id="3932" w:author="WWAdmin" w:date="2014-03-05T11:06:00Z">
        <w:r>
          <w:t>of independent hypothesis tests</w:t>
        </w:r>
      </w:ins>
      <w:ins w:id="3933" w:author="WWAdmin" w:date="2014-03-05T11:27:00Z">
        <w:r w:rsidR="00E616FA">
          <w:t xml:space="preserve"> when </w:t>
        </w:r>
        <w:r w:rsidR="00E616FA" w:rsidRPr="00E616FA">
          <w:rPr>
            <w:i/>
            <w:rPrChange w:id="3934" w:author="WWAdmin" w:date="2014-03-05T11:27:00Z">
              <w:rPr/>
            </w:rPrChange>
          </w:rPr>
          <w:t>n</w:t>
        </w:r>
        <w:r w:rsidR="00E616FA">
          <w:t xml:space="preserve"> is large</w:t>
        </w:r>
      </w:ins>
      <w:ins w:id="3935" w:author="WWAdmin" w:date="2014-03-05T11:09:00Z">
        <w:r w:rsidR="009561D0">
          <w:t xml:space="preserve">, i.e. </w:t>
        </w:r>
      </w:ins>
      <w:ins w:id="3936" w:author="WWAdmin" w:date="2014-03-05T11:11:00Z">
        <w:r w:rsidR="009561D0">
          <w:t xml:space="preserve">the corrected threshold </w:t>
        </w:r>
      </w:ins>
      <w:proofErr w:type="spellStart"/>
      <w:ins w:id="3937" w:author="WWAdmin" w:date="2014-03-05T11:09:00Z">
        <w:r w:rsidR="009561D0" w:rsidRPr="009561D0">
          <w:rPr>
            <w:i/>
            <w:rPrChange w:id="3938" w:author="WWAdmin" w:date="2014-03-05T11:12:00Z">
              <w:rPr/>
            </w:rPrChange>
          </w:rPr>
          <w:t>P</w:t>
        </w:r>
      </w:ins>
      <w:ins w:id="3939" w:author="WWAdmin" w:date="2014-03-05T11:11:00Z">
        <w:r w:rsidR="009561D0" w:rsidRPr="009561D0">
          <w:rPr>
            <w:i/>
            <w:vertAlign w:val="subscript"/>
            <w:rPrChange w:id="3940" w:author="WWAdmin" w:date="2014-03-05T11:12:00Z">
              <w:rPr/>
            </w:rPrChange>
          </w:rPr>
          <w:t>co</w:t>
        </w:r>
      </w:ins>
      <w:ins w:id="3941" w:author="WWAdmin" w:date="2014-03-05T11:12:00Z">
        <w:r w:rsidR="009561D0" w:rsidRPr="009561D0">
          <w:rPr>
            <w:i/>
            <w:vertAlign w:val="subscript"/>
            <w:rPrChange w:id="3942" w:author="WWAdmin" w:date="2014-03-05T11:12:00Z">
              <w:rPr/>
            </w:rPrChange>
          </w:rPr>
          <w:t>rrected</w:t>
        </w:r>
        <w:proofErr w:type="spellEnd"/>
        <w:r w:rsidR="009561D0">
          <w:t xml:space="preserve"> = </w:t>
        </w:r>
        <w:r w:rsidR="009561D0" w:rsidRPr="009561D0">
          <w:rPr>
            <w:rFonts w:hint="eastAsia"/>
            <w:i/>
            <w:rPrChange w:id="3943" w:author="WWAdmin" w:date="2014-03-05T11:12:00Z">
              <w:rPr>
                <w:rFonts w:hint="eastAsia"/>
              </w:rPr>
            </w:rPrChange>
          </w:rPr>
          <w:t>α</w:t>
        </w:r>
        <w:r w:rsidR="009561D0">
          <w:t>/</w:t>
        </w:r>
        <w:r w:rsidR="009561D0" w:rsidRPr="009561D0">
          <w:rPr>
            <w:i/>
            <w:rPrChange w:id="3944" w:author="WWAdmin" w:date="2014-03-05T11:12:00Z">
              <w:rPr/>
            </w:rPrChange>
          </w:rPr>
          <w:t>n</w:t>
        </w:r>
      </w:ins>
      <w:ins w:id="3945" w:author="WWAdmin" w:date="2014-03-05T11:27:00Z">
        <w:r w:rsidR="00E616FA">
          <w:rPr>
            <w:i/>
          </w:rPr>
          <w:t>.</w:t>
        </w:r>
      </w:ins>
    </w:p>
    <w:p w14:paraId="6AC4D125" w14:textId="77777777" w:rsidR="006D7F0D" w:rsidRPr="00890F9C" w:rsidRDefault="006D7F0D" w:rsidP="00DB5441"/>
    <w:p w14:paraId="1B986251" w14:textId="77777777" w:rsidR="006D7F0D" w:rsidRPr="00890F9C" w:rsidRDefault="004D073D" w:rsidP="00DB5441">
      <w:r w:rsidRPr="00890F9C">
        <w:rPr>
          <w:b/>
        </w:rPr>
        <w:t>Hypothesis free analysis:</w:t>
      </w:r>
      <w:r w:rsidR="006D7F0D" w:rsidRPr="00890F9C">
        <w:t xml:space="preserve"> No assumption is made about the loci involved in epistasis or their effects and so all possible pairs of SNPs are tested (an </w:t>
      </w:r>
      <w:r w:rsidR="006D7F0D" w:rsidRPr="00890F9C">
        <w:rPr>
          <w:b/>
        </w:rPr>
        <w:t>exhaustive search</w:t>
      </w:r>
      <w:r w:rsidR="006D7F0D" w:rsidRPr="00890F9C">
        <w:t xml:space="preserve">).  </w:t>
      </w:r>
      <w:r w:rsidRPr="00890F9C">
        <w:rPr>
          <w:b/>
        </w:rPr>
        <w:t>Hypothesis driven analysis</w:t>
      </w:r>
      <w:r w:rsidR="006D7F0D" w:rsidRPr="00890F9C">
        <w:t xml:space="preserve"> limits the combinations of loci tested according to some prior hypothesis (for example that only loci with a marginal effect should be tested or only those loci in a particular pathway). </w:t>
      </w:r>
    </w:p>
    <w:p w14:paraId="40008A3A" w14:textId="77777777" w:rsidR="00392ACB" w:rsidRDefault="00392ACB" w:rsidP="00DB5441">
      <w:pPr>
        <w:rPr>
          <w:ins w:id="3946" w:author="WWAdmin" w:date="2014-03-05T11:13:00Z"/>
        </w:rPr>
      </w:pPr>
    </w:p>
    <w:p w14:paraId="6FC3B3E0" w14:textId="77777777" w:rsidR="009561D0" w:rsidRDefault="009561D0" w:rsidP="00DB5441">
      <w:pPr>
        <w:rPr>
          <w:ins w:id="3947" w:author="WWAdmin" w:date="2014-03-05T14:52:00Z"/>
        </w:rPr>
      </w:pPr>
      <w:ins w:id="3948" w:author="WWAdmin" w:date="2014-03-05T11:13:00Z">
        <w:r w:rsidRPr="00094601">
          <w:rPr>
            <w:b/>
            <w:rPrChange w:id="3949" w:author="WWAdmin" w:date="2014-03-05T14:53:00Z">
              <w:rPr/>
            </w:rPrChange>
          </w:rPr>
          <w:t>Quantitative trait</w:t>
        </w:r>
      </w:ins>
      <w:ins w:id="3950" w:author="WWAdmin" w:date="2014-03-05T11:21:00Z">
        <w:r w:rsidR="00E616FA" w:rsidRPr="00094601">
          <w:rPr>
            <w:b/>
            <w:rPrChange w:id="3951" w:author="WWAdmin" w:date="2014-03-05T14:53:00Z">
              <w:rPr/>
            </w:rPrChange>
          </w:rPr>
          <w:t>s</w:t>
        </w:r>
      </w:ins>
      <w:ins w:id="3952" w:author="WWAdmin" w:date="2014-03-05T11:13:00Z">
        <w:r w:rsidRPr="00094601">
          <w:rPr>
            <w:b/>
            <w:rPrChange w:id="3953" w:author="WWAdmin" w:date="2014-03-05T14:53:00Z">
              <w:rPr/>
            </w:rPrChange>
          </w:rPr>
          <w:t>:</w:t>
        </w:r>
        <w:r>
          <w:t xml:space="preserve"> </w:t>
        </w:r>
      </w:ins>
      <w:ins w:id="3954" w:author="WWAdmin" w:date="2014-03-05T11:21:00Z">
        <w:r w:rsidR="00E616FA">
          <w:t xml:space="preserve">Phenotypes (e.g. </w:t>
        </w:r>
      </w:ins>
      <w:ins w:id="3955" w:author="WWAdmin" w:date="2014-03-05T11:22:00Z">
        <w:r w:rsidR="00E616FA">
          <w:t xml:space="preserve">height) vary continuously, in contrast to </w:t>
        </w:r>
      </w:ins>
      <w:ins w:id="3956" w:author="WWAdmin" w:date="2014-03-05T11:23:00Z">
        <w:r w:rsidR="00E616FA">
          <w:t xml:space="preserve">qualitative traits in which phenotypes are discrete </w:t>
        </w:r>
      </w:ins>
      <w:ins w:id="3957" w:author="WWAdmin" w:date="2014-03-05T11:24:00Z">
        <w:r w:rsidR="00E616FA">
          <w:t>(e.g. disease or healthy).</w:t>
        </w:r>
      </w:ins>
    </w:p>
    <w:p w14:paraId="41D88C4A" w14:textId="77777777" w:rsidR="00094601" w:rsidRDefault="00094601" w:rsidP="00DB5441">
      <w:pPr>
        <w:rPr>
          <w:ins w:id="3958" w:author="WWAdmin" w:date="2014-03-05T14:52:00Z"/>
        </w:rPr>
      </w:pPr>
    </w:p>
    <w:p w14:paraId="2B8ACCB9" w14:textId="77777777" w:rsidR="00094601" w:rsidRDefault="00094601" w:rsidP="00DB5441">
      <w:pPr>
        <w:rPr>
          <w:ins w:id="3959" w:author="WWAdmin" w:date="2014-03-05T11:14:00Z"/>
        </w:rPr>
      </w:pPr>
      <w:ins w:id="3960" w:author="WWAdmin" w:date="2014-03-05T14:53:00Z">
        <w:r w:rsidRPr="009B1615">
          <w:rPr>
            <w:b/>
            <w:rPrChange w:id="3961" w:author="WWAdmin" w:date="2014-03-05T15:47:00Z">
              <w:rPr/>
            </w:rPrChange>
          </w:rPr>
          <w:t>Saturated and reduced models:</w:t>
        </w:r>
        <w:r>
          <w:t xml:space="preserve"> </w:t>
        </w:r>
      </w:ins>
      <w:ins w:id="3962" w:author="WWAdmin" w:date="2014-03-05T15:32:00Z">
        <w:r w:rsidR="00AF3C05">
          <w:t xml:space="preserve">There are </w:t>
        </w:r>
      </w:ins>
      <w:ins w:id="3963" w:author="WWAdmin" w:date="2014-03-05T15:33:00Z">
        <w:r w:rsidR="00AF3C05">
          <w:t xml:space="preserve">nine joint genotypes </w:t>
        </w:r>
        <w:r w:rsidR="006E33EA">
          <w:t>f</w:t>
        </w:r>
      </w:ins>
      <w:ins w:id="3964" w:author="WWAdmin" w:date="2014-03-05T14:53:00Z">
        <w:r>
          <w:t xml:space="preserve">or a pair of SNPs </w:t>
        </w:r>
      </w:ins>
      <w:ins w:id="3965" w:author="WWAdmin" w:date="2014-03-05T15:13:00Z">
        <w:r w:rsidR="00157D39">
          <w:t xml:space="preserve">each </w:t>
        </w:r>
      </w:ins>
      <w:ins w:id="3966" w:author="WWAdmin" w:date="2014-03-05T14:53:00Z">
        <w:r>
          <w:t xml:space="preserve">with </w:t>
        </w:r>
      </w:ins>
      <w:ins w:id="3967" w:author="WWAdmin" w:date="2014-03-05T15:13:00Z">
        <w:r w:rsidR="00157D39">
          <w:t xml:space="preserve">three </w:t>
        </w:r>
      </w:ins>
      <w:ins w:id="3968" w:author="WWAdmin" w:date="2014-03-05T14:53:00Z">
        <w:r>
          <w:t xml:space="preserve">genotypes </w:t>
        </w:r>
      </w:ins>
      <w:ins w:id="3969" w:author="WWAdmin" w:date="2014-03-05T15:13:00Z">
        <w:r w:rsidR="00157D39">
          <w:t xml:space="preserve">(e.g. </w:t>
        </w:r>
      </w:ins>
      <w:ins w:id="3970" w:author="WWAdmin" w:date="2014-03-05T14:53:00Z">
        <w:r>
          <w:t xml:space="preserve">AA, </w:t>
        </w:r>
        <w:proofErr w:type="spellStart"/>
        <w:r>
          <w:t>Aa</w:t>
        </w:r>
        <w:proofErr w:type="spellEnd"/>
        <w:r>
          <w:t xml:space="preserve"> and </w:t>
        </w:r>
        <w:proofErr w:type="spellStart"/>
        <w:r>
          <w:t>aa</w:t>
        </w:r>
      </w:ins>
      <w:proofErr w:type="spellEnd"/>
      <w:ins w:id="3971" w:author="WWAdmin" w:date="2014-03-05T15:13:00Z">
        <w:r w:rsidR="00157D39">
          <w:t>)</w:t>
        </w:r>
      </w:ins>
      <w:ins w:id="3972" w:author="WWAdmin" w:date="2014-03-05T15:33:00Z">
        <w:r w:rsidR="006E33EA">
          <w:t>. These</w:t>
        </w:r>
      </w:ins>
      <w:ins w:id="3973" w:author="WWAdmin" w:date="2014-03-05T15:34:00Z">
        <w:r w:rsidR="006E33EA">
          <w:t xml:space="preserve"> </w:t>
        </w:r>
      </w:ins>
      <w:ins w:id="3974" w:author="WWAdmin" w:date="2014-03-05T15:24:00Z">
        <w:r w:rsidR="00AF3C05">
          <w:t xml:space="preserve">can be </w:t>
        </w:r>
        <w:proofErr w:type="spellStart"/>
        <w:r w:rsidR="00AF3C05">
          <w:t>modelled</w:t>
        </w:r>
        <w:proofErr w:type="spellEnd"/>
        <w:r w:rsidR="00AF3C05">
          <w:t xml:space="preserve"> </w:t>
        </w:r>
      </w:ins>
      <w:ins w:id="3975" w:author="WWAdmin" w:date="2014-03-05T15:37:00Z">
        <w:r w:rsidR="006E33EA">
          <w:t xml:space="preserve">in </w:t>
        </w:r>
      </w:ins>
      <w:ins w:id="3976" w:author="WWAdmin" w:date="2014-03-05T15:34:00Z">
        <w:r w:rsidR="006E33EA">
          <w:t>full</w:t>
        </w:r>
      </w:ins>
      <w:ins w:id="3977" w:author="WWAdmin" w:date="2014-03-05T15:37:00Z">
        <w:r w:rsidR="006E33EA">
          <w:t xml:space="preserve"> using</w:t>
        </w:r>
      </w:ins>
      <w:ins w:id="3978" w:author="WWAdmin" w:date="2014-03-05T15:34:00Z">
        <w:r w:rsidR="006E33EA">
          <w:t xml:space="preserve"> </w:t>
        </w:r>
      </w:ins>
      <w:ins w:id="3979" w:author="WWAdmin" w:date="2014-03-05T15:24:00Z">
        <w:r w:rsidR="00AF3C05">
          <w:t>nine parameter</w:t>
        </w:r>
      </w:ins>
      <w:ins w:id="3980" w:author="WWAdmin" w:date="2014-03-05T15:30:00Z">
        <w:r w:rsidR="006E33EA">
          <w:t xml:space="preserve">s: </w:t>
        </w:r>
      </w:ins>
      <w:ins w:id="3981" w:author="WWAdmin" w:date="2014-03-05T15:38:00Z">
        <w:r w:rsidR="006E33EA">
          <w:t xml:space="preserve">one </w:t>
        </w:r>
      </w:ins>
      <w:ins w:id="3982" w:author="WWAdmin" w:date="2014-03-05T15:39:00Z">
        <w:r w:rsidR="006E33EA">
          <w:t xml:space="preserve">as the baseline (e.g. </w:t>
        </w:r>
      </w:ins>
      <w:proofErr w:type="spellStart"/>
      <w:ins w:id="3983" w:author="WWAdmin" w:date="2014-03-05T15:40:00Z">
        <w:r w:rsidR="006E33EA">
          <w:t>aa</w:t>
        </w:r>
      </w:ins>
      <w:proofErr w:type="spellEnd"/>
      <w:ins w:id="3984" w:author="WWAdmin" w:date="2014-03-05T15:42:00Z">
        <w:r w:rsidR="006E33EA">
          <w:t>/</w:t>
        </w:r>
      </w:ins>
      <w:proofErr w:type="spellStart"/>
      <w:ins w:id="3985" w:author="WWAdmin" w:date="2014-03-05T15:40:00Z">
        <w:r w:rsidR="006E33EA">
          <w:t>aa</w:t>
        </w:r>
        <w:proofErr w:type="spellEnd"/>
        <w:r w:rsidR="006E33EA">
          <w:t xml:space="preserve">), </w:t>
        </w:r>
      </w:ins>
      <w:ins w:id="3986" w:author="WWAdmin" w:date="2014-03-05T15:30:00Z">
        <w:r w:rsidR="006E33EA">
          <w:t xml:space="preserve">two </w:t>
        </w:r>
      </w:ins>
      <w:ins w:id="3987" w:author="WWAdmin" w:date="2014-03-05T15:35:00Z">
        <w:r w:rsidR="006E33EA">
          <w:t>for each SNP</w:t>
        </w:r>
      </w:ins>
      <w:ins w:id="3988" w:author="WWAdmin" w:date="2014-03-05T15:41:00Z">
        <w:r w:rsidR="006E33EA">
          <w:t xml:space="preserve"> (e.g. </w:t>
        </w:r>
      </w:ins>
      <w:ins w:id="3989" w:author="WWAdmin" w:date="2014-03-05T15:42:00Z">
        <w:r w:rsidR="006E33EA">
          <w:t>AA/</w:t>
        </w:r>
        <w:proofErr w:type="spellStart"/>
        <w:r w:rsidR="006E33EA">
          <w:t>aa</w:t>
        </w:r>
        <w:proofErr w:type="spellEnd"/>
        <w:r w:rsidR="006E33EA">
          <w:t xml:space="preserve"> and </w:t>
        </w:r>
        <w:proofErr w:type="spellStart"/>
        <w:r w:rsidR="006E33EA">
          <w:t>Aa</w:t>
        </w:r>
        <w:proofErr w:type="spellEnd"/>
        <w:r w:rsidR="006E33EA">
          <w:t>/</w:t>
        </w:r>
        <w:proofErr w:type="spellStart"/>
        <w:r w:rsidR="006E33EA">
          <w:t>aa</w:t>
        </w:r>
        <w:proofErr w:type="spellEnd"/>
        <w:r w:rsidR="006E33EA">
          <w:t xml:space="preserve">) </w:t>
        </w:r>
      </w:ins>
      <w:ins w:id="3990" w:author="WWAdmin" w:date="2014-03-05T15:37:00Z">
        <w:r w:rsidR="006E33EA">
          <w:t>a</w:t>
        </w:r>
      </w:ins>
      <w:ins w:id="3991" w:author="WWAdmin" w:date="2014-03-05T15:41:00Z">
        <w:r w:rsidR="006E33EA">
          <w:t xml:space="preserve">nd four </w:t>
        </w:r>
      </w:ins>
      <w:ins w:id="3992" w:author="WWAdmin" w:date="2014-03-05T15:42:00Z">
        <w:r w:rsidR="006E33EA">
          <w:t>for</w:t>
        </w:r>
      </w:ins>
      <w:ins w:id="3993" w:author="WWAdmin" w:date="2014-03-05T15:43:00Z">
        <w:r w:rsidR="006E33EA">
          <w:t xml:space="preserve"> </w:t>
        </w:r>
      </w:ins>
      <w:ins w:id="3994" w:author="WWAdmin" w:date="2014-03-05T15:42:00Z">
        <w:r w:rsidR="006E33EA">
          <w:t>interaction</w:t>
        </w:r>
      </w:ins>
      <w:ins w:id="3995" w:author="WWAdmin" w:date="2014-03-05T15:43:00Z">
        <w:r w:rsidR="006E33EA">
          <w:t xml:space="preserve">s (e.g. </w:t>
        </w:r>
        <w:r w:rsidR="004F204B">
          <w:t>AA/</w:t>
        </w:r>
        <w:proofErr w:type="spellStart"/>
        <w:r w:rsidR="004F204B">
          <w:t>Aa</w:t>
        </w:r>
        <w:proofErr w:type="spellEnd"/>
        <w:r w:rsidR="004F204B">
          <w:t>, AA/AA</w:t>
        </w:r>
      </w:ins>
      <w:ins w:id="3996" w:author="WWAdmin" w:date="2014-03-05T15:44:00Z">
        <w:r w:rsidR="004F204B">
          <w:t xml:space="preserve">, </w:t>
        </w:r>
        <w:proofErr w:type="spellStart"/>
        <w:r w:rsidR="004F204B">
          <w:t>Aa</w:t>
        </w:r>
        <w:proofErr w:type="spellEnd"/>
        <w:r w:rsidR="004F204B">
          <w:t>/</w:t>
        </w:r>
        <w:proofErr w:type="spellStart"/>
        <w:r w:rsidR="004F204B">
          <w:t>Aa</w:t>
        </w:r>
        <w:proofErr w:type="spellEnd"/>
        <w:r w:rsidR="004F204B">
          <w:t xml:space="preserve">, </w:t>
        </w:r>
        <w:proofErr w:type="spellStart"/>
        <w:r w:rsidR="004F204B">
          <w:t>Aa</w:t>
        </w:r>
        <w:proofErr w:type="spellEnd"/>
        <w:r w:rsidR="004F204B">
          <w:t>/AA). The saturated model fits</w:t>
        </w:r>
      </w:ins>
      <w:ins w:id="3997" w:author="WWAdmin" w:date="2014-03-05T15:45:00Z">
        <w:r w:rsidR="004F204B">
          <w:t xml:space="preserve"> all the nine parameters, whereas the reduced </w:t>
        </w:r>
      </w:ins>
      <w:ins w:id="3998" w:author="WWAdmin" w:date="2014-03-05T15:46:00Z">
        <w:r w:rsidR="004F204B">
          <w:t xml:space="preserve">model </w:t>
        </w:r>
      </w:ins>
      <w:ins w:id="3999" w:author="WWAdmin" w:date="2014-03-05T15:45:00Z">
        <w:r w:rsidR="004F204B">
          <w:t xml:space="preserve">fits the </w:t>
        </w:r>
      </w:ins>
      <w:ins w:id="4000" w:author="WWAdmin" w:date="2014-03-08T12:25:00Z">
        <w:r w:rsidR="00EF5DC1">
          <w:t xml:space="preserve">first </w:t>
        </w:r>
      </w:ins>
      <w:ins w:id="4001" w:author="WWAdmin" w:date="2014-03-05T15:45:00Z">
        <w:r w:rsidR="004F204B">
          <w:t xml:space="preserve">five parameters and excludes the four </w:t>
        </w:r>
      </w:ins>
      <w:ins w:id="4002" w:author="WWAdmin" w:date="2014-03-05T15:46:00Z">
        <w:r w:rsidR="004F204B">
          <w:t>interaction parameters.</w:t>
        </w:r>
      </w:ins>
    </w:p>
    <w:p w14:paraId="06DCA6E2" w14:textId="77777777" w:rsidR="009561D0" w:rsidRPr="00890F9C" w:rsidRDefault="009561D0" w:rsidP="00DB5441"/>
    <w:p w14:paraId="59FADF20" w14:textId="77777777" w:rsidR="00392ACB" w:rsidRPr="00890F9C" w:rsidRDefault="00392ACB" w:rsidP="00DB5441">
      <w:r w:rsidRPr="00890F9C">
        <w:rPr>
          <w:b/>
        </w:rPr>
        <w:t>Hardy–Weinberg Equilibrium</w:t>
      </w:r>
      <w:r w:rsidRPr="00890F9C">
        <w:t xml:space="preserve">: A principle stating that allele and genotype frequencies of variants in a population will remain constant from one generation to the next in the absence of </w:t>
      </w:r>
      <w:r w:rsidR="00956FF9" w:rsidRPr="00890F9C">
        <w:t xml:space="preserve">evolutionary </w:t>
      </w:r>
      <w:r w:rsidRPr="00890F9C">
        <w:t>disturbing factors</w:t>
      </w:r>
      <w:r w:rsidR="00956FF9" w:rsidRPr="00890F9C">
        <w:t xml:space="preserve"> such as mutation and genetic drift.</w:t>
      </w:r>
    </w:p>
    <w:p w14:paraId="084EC338" w14:textId="77777777" w:rsidR="00956FF9" w:rsidRDefault="00956FF9" w:rsidP="00DB5441">
      <w:pPr>
        <w:rPr>
          <w:ins w:id="4003" w:author="WWAdmin" w:date="2014-03-05T10:53:00Z"/>
        </w:rPr>
      </w:pPr>
    </w:p>
    <w:p w14:paraId="50A3E0BB" w14:textId="77777777" w:rsidR="00B4112F" w:rsidRDefault="00B4112F" w:rsidP="00DB5441">
      <w:pPr>
        <w:rPr>
          <w:ins w:id="4004" w:author="WWAdmin" w:date="2014-03-05T10:53:00Z"/>
        </w:rPr>
      </w:pPr>
      <w:ins w:id="4005" w:author="WWAdmin" w:date="2014-03-05T10:53:00Z">
        <w:r w:rsidRPr="00CF55D4">
          <w:rPr>
            <w:b/>
            <w:rPrChange w:id="4006" w:author="WWAdmin" w:date="2014-03-05T11:00:00Z">
              <w:rPr/>
            </w:rPrChange>
          </w:rPr>
          <w:t>Marginal effect:</w:t>
        </w:r>
        <w:r>
          <w:t xml:space="preserve"> </w:t>
        </w:r>
      </w:ins>
      <w:ins w:id="4007" w:author="WWAdmin" w:date="2014-03-05T11:13:00Z">
        <w:r w:rsidR="009561D0">
          <w:t>T</w:t>
        </w:r>
      </w:ins>
      <w:ins w:id="4008" w:author="WWAdmin" w:date="2014-03-05T10:53:00Z">
        <w:r>
          <w:t>he average effect of a locus across all other loci and environmental effects</w:t>
        </w:r>
      </w:ins>
      <w:ins w:id="4009" w:author="WWAdmin" w:date="2014-03-08T15:24:00Z">
        <w:r w:rsidR="00003E4B">
          <w:t xml:space="preserve"> (</w:t>
        </w:r>
      </w:ins>
      <w:ins w:id="4010" w:author="WWAdmin" w:date="2014-03-05T10:55:00Z">
        <w:r>
          <w:t>also known as main effect</w:t>
        </w:r>
      </w:ins>
      <w:ins w:id="4011" w:author="WWAdmin" w:date="2014-03-08T15:25:00Z">
        <w:r w:rsidR="00003E4B">
          <w:t>)</w:t>
        </w:r>
      </w:ins>
      <w:ins w:id="4012" w:author="WWAdmin" w:date="2014-03-05T10:54:00Z">
        <w:r>
          <w:t>.</w:t>
        </w:r>
      </w:ins>
    </w:p>
    <w:p w14:paraId="39F15846" w14:textId="77777777" w:rsidR="00B4112F" w:rsidRPr="00890F9C" w:rsidRDefault="00B4112F" w:rsidP="00DB5441"/>
    <w:p w14:paraId="7AD4564F" w14:textId="77777777" w:rsidR="00956FF9" w:rsidRDefault="00956FF9" w:rsidP="00DB5441">
      <w:pPr>
        <w:rPr>
          <w:ins w:id="4013" w:author="WWAdmin" w:date="2014-03-05T15:47:00Z"/>
        </w:rPr>
      </w:pPr>
      <w:r w:rsidRPr="00890F9C">
        <w:rPr>
          <w:b/>
        </w:rPr>
        <w:t>Linkage disequilibrium</w:t>
      </w:r>
      <w:ins w:id="4014" w:author="WWAdmin" w:date="2014-03-08T12:26:00Z">
        <w:r w:rsidR="00EF5DC1">
          <w:rPr>
            <w:b/>
          </w:rPr>
          <w:t xml:space="preserve"> (LD)</w:t>
        </w:r>
      </w:ins>
      <w:r w:rsidRPr="00890F9C">
        <w:t>: The nonrandom association of alleles of two or more loci in a population</w:t>
      </w:r>
      <w:ins w:id="4015" w:author="WWAdmin" w:date="2014-03-05T16:14:00Z">
        <w:r w:rsidR="00AA5B9D">
          <w:t xml:space="preserve"> owing to limited recombination</w:t>
        </w:r>
      </w:ins>
      <w:r w:rsidRPr="00890F9C">
        <w:t>.</w:t>
      </w:r>
      <w:ins w:id="4016" w:author="WWAdmin" w:date="2014-03-05T16:12:00Z">
        <w:r w:rsidR="00AA5B9D">
          <w:t xml:space="preserve"> </w:t>
        </w:r>
      </w:ins>
      <w:ins w:id="4017" w:author="WWAdmin" w:date="2014-03-08T14:14:00Z">
        <w:r w:rsidR="00B36043">
          <w:t xml:space="preserve">LD is often used to measure the relationship </w:t>
        </w:r>
      </w:ins>
      <w:ins w:id="4018" w:author="WWAdmin" w:date="2014-03-08T14:16:00Z">
        <w:r w:rsidR="00FD7854">
          <w:t>of</w:t>
        </w:r>
      </w:ins>
      <w:ins w:id="4019" w:author="WWAdmin" w:date="2014-03-08T14:14:00Z">
        <w:r w:rsidR="00B36043">
          <w:t xml:space="preserve"> </w:t>
        </w:r>
      </w:ins>
      <w:ins w:id="4020" w:author="WWAdmin" w:date="2014-03-08T14:17:00Z">
        <w:r w:rsidR="00FD7854">
          <w:t xml:space="preserve">genetic </w:t>
        </w:r>
      </w:ins>
      <w:ins w:id="4021" w:author="WWAdmin" w:date="2014-03-08T14:14:00Z">
        <w:r w:rsidR="00B36043">
          <w:t xml:space="preserve">markers of the loci </w:t>
        </w:r>
      </w:ins>
      <w:ins w:id="4022" w:author="WWAdmin" w:date="2014-03-08T14:18:00Z">
        <w:r w:rsidR="00FD7854">
          <w:t xml:space="preserve">– a </w:t>
        </w:r>
      </w:ins>
      <w:ins w:id="4023" w:author="WWAdmin" w:date="2014-03-08T14:03:00Z">
        <w:r w:rsidR="0092788E">
          <w:t xml:space="preserve">high </w:t>
        </w:r>
      </w:ins>
      <w:ins w:id="4024" w:author="WWAdmin" w:date="2014-03-08T13:56:00Z">
        <w:r w:rsidR="0092788E">
          <w:t xml:space="preserve">LD </w:t>
        </w:r>
      </w:ins>
      <w:ins w:id="4025" w:author="WWAdmin" w:date="2014-03-08T14:03:00Z">
        <w:r w:rsidR="0092788E">
          <w:t xml:space="preserve">means the </w:t>
        </w:r>
      </w:ins>
      <w:ins w:id="4026" w:author="WWAdmin" w:date="2014-03-08T14:18:00Z">
        <w:r w:rsidR="00FD7854">
          <w:t>markers</w:t>
        </w:r>
      </w:ins>
      <w:ins w:id="4027" w:author="WWAdmin" w:date="2014-03-08T14:03:00Z">
        <w:r w:rsidR="0092788E">
          <w:t xml:space="preserve"> </w:t>
        </w:r>
      </w:ins>
      <w:ins w:id="4028" w:author="WWAdmin" w:date="2014-03-08T14:06:00Z">
        <w:r w:rsidR="0092788E">
          <w:t xml:space="preserve">are closely related (i.e. co-occurring) </w:t>
        </w:r>
      </w:ins>
      <w:ins w:id="4029" w:author="WWAdmin" w:date="2014-03-08T14:11:00Z">
        <w:r w:rsidR="00B36043">
          <w:t xml:space="preserve">so </w:t>
        </w:r>
      </w:ins>
      <w:ins w:id="4030" w:author="WWAdmin" w:date="2014-03-08T14:12:00Z">
        <w:r w:rsidR="00B36043">
          <w:t xml:space="preserve">one </w:t>
        </w:r>
      </w:ins>
      <w:ins w:id="4031" w:author="WWAdmin" w:date="2014-03-08T14:18:00Z">
        <w:r w:rsidR="00FD7854">
          <w:t>marker</w:t>
        </w:r>
      </w:ins>
      <w:ins w:id="4032" w:author="WWAdmin" w:date="2014-03-08T14:13:00Z">
        <w:r w:rsidR="00B36043">
          <w:t xml:space="preserve"> </w:t>
        </w:r>
      </w:ins>
      <w:ins w:id="4033" w:author="WWAdmin" w:date="2014-03-08T14:12:00Z">
        <w:r w:rsidR="00B36043">
          <w:t>can predict the other</w:t>
        </w:r>
      </w:ins>
      <w:ins w:id="4034" w:author="WWAdmin" w:date="2014-03-08T14:13:00Z">
        <w:r w:rsidR="00B36043">
          <w:t>(s).</w:t>
        </w:r>
      </w:ins>
      <w:ins w:id="4035" w:author="WWAdmin" w:date="2014-03-08T14:12:00Z">
        <w:r w:rsidR="00B36043">
          <w:t xml:space="preserve"> </w:t>
        </w:r>
      </w:ins>
      <w:ins w:id="4036" w:author="WWAdmin" w:date="2014-03-08T14:32:00Z">
        <w:r w:rsidR="007966C2">
          <w:t>M</w:t>
        </w:r>
      </w:ins>
      <w:ins w:id="4037" w:author="WWAdmin" w:date="2014-03-08T14:19:00Z">
        <w:r w:rsidR="00FD7854">
          <w:t>arker</w:t>
        </w:r>
      </w:ins>
      <w:ins w:id="4038" w:author="WWAdmin" w:date="2014-03-08T14:31:00Z">
        <w:r w:rsidR="007966C2">
          <w:t>s</w:t>
        </w:r>
      </w:ins>
      <w:ins w:id="4039" w:author="WWAdmin" w:date="2014-03-08T14:19:00Z">
        <w:r w:rsidR="00FD7854">
          <w:t xml:space="preserve"> </w:t>
        </w:r>
      </w:ins>
      <w:ins w:id="4040" w:author="WWAdmin" w:date="2014-03-08T14:32:00Z">
        <w:r w:rsidR="007966C2">
          <w:t xml:space="preserve">in high LD with </w:t>
        </w:r>
      </w:ins>
      <w:ins w:id="4041" w:author="WWAdmin" w:date="2014-03-08T14:31:00Z">
        <w:r w:rsidR="007966C2">
          <w:t xml:space="preserve">an </w:t>
        </w:r>
      </w:ins>
      <w:ins w:id="4042" w:author="WWAdmin" w:date="2014-03-08T13:56:00Z">
        <w:r w:rsidR="0092788E">
          <w:t xml:space="preserve">unobserved causal variant </w:t>
        </w:r>
      </w:ins>
      <w:ins w:id="4043" w:author="WWAdmin" w:date="2014-03-08T14:32:00Z">
        <w:r w:rsidR="007966C2">
          <w:t xml:space="preserve">can increase the power of </w:t>
        </w:r>
      </w:ins>
      <w:ins w:id="4044" w:author="WWAdmin" w:date="2014-03-08T14:34:00Z">
        <w:r w:rsidR="007966C2">
          <w:t xml:space="preserve">detection of </w:t>
        </w:r>
      </w:ins>
      <w:ins w:id="4045" w:author="WWAdmin" w:date="2014-03-08T14:32:00Z">
        <w:r w:rsidR="007966C2">
          <w:t xml:space="preserve">associations. </w:t>
        </w:r>
      </w:ins>
      <w:ins w:id="4046" w:author="WWAdmin" w:date="2014-03-08T14:33:00Z">
        <w:r w:rsidR="007966C2">
          <w:t xml:space="preserve">Several </w:t>
        </w:r>
      </w:ins>
      <w:ins w:id="4047" w:author="WWAdmin" w:date="2014-03-08T14:34:00Z">
        <w:r w:rsidR="007966C2">
          <w:t>methods</w:t>
        </w:r>
      </w:ins>
      <w:ins w:id="4048" w:author="WWAdmin" w:date="2014-03-08T14:33:00Z">
        <w:r w:rsidR="007966C2">
          <w:t xml:space="preserve"> can be used </w:t>
        </w:r>
      </w:ins>
      <w:ins w:id="4049" w:author="WWAdmin" w:date="2014-03-08T14:34:00Z">
        <w:r w:rsidR="007966C2">
          <w:t xml:space="preserve">to </w:t>
        </w:r>
      </w:ins>
      <w:ins w:id="4050" w:author="WWAdmin" w:date="2014-03-08T14:33:00Z">
        <w:r w:rsidR="007966C2">
          <w:t>calculate LD</w:t>
        </w:r>
      </w:ins>
      <w:ins w:id="4051" w:author="WWAdmin" w:date="2014-03-08T14:35:00Z">
        <w:r w:rsidR="007966C2">
          <w:t>, of which</w:t>
        </w:r>
      </w:ins>
      <w:ins w:id="4052" w:author="WWAdmin" w:date="2014-03-08T14:33:00Z">
        <w:r w:rsidR="007966C2">
          <w:t xml:space="preserve"> </w:t>
        </w:r>
      </w:ins>
      <w:ins w:id="4053" w:author="WWAdmin" w:date="2014-03-05T16:12:00Z">
        <w:r w:rsidR="00AA5B9D">
          <w:t xml:space="preserve">correlation </w:t>
        </w:r>
      </w:ins>
      <w:ins w:id="4054" w:author="WWAdmin" w:date="2014-03-08T14:35:00Z">
        <w:r w:rsidR="007966C2">
          <w:t>is the simplest and robust</w:t>
        </w:r>
      </w:ins>
      <w:ins w:id="4055" w:author="WWAdmin" w:date="2014-03-08T14:36:00Z">
        <w:r w:rsidR="007966C2">
          <w:t xml:space="preserve"> approach</w:t>
        </w:r>
      </w:ins>
      <w:ins w:id="4056" w:author="WWAdmin" w:date="2014-03-05T16:14:00Z">
        <w:r w:rsidR="00AA5B9D">
          <w:t>.</w:t>
        </w:r>
      </w:ins>
    </w:p>
    <w:p w14:paraId="3F000F95" w14:textId="77777777" w:rsidR="009B1615" w:rsidRDefault="009B1615" w:rsidP="00DB5441">
      <w:pPr>
        <w:rPr>
          <w:ins w:id="4057" w:author="WWAdmin" w:date="2014-03-05T15:47:00Z"/>
        </w:rPr>
      </w:pPr>
    </w:p>
    <w:p w14:paraId="00629CC7" w14:textId="77777777" w:rsidR="009B1615" w:rsidRDefault="009B1615" w:rsidP="00DB5441">
      <w:pPr>
        <w:rPr>
          <w:ins w:id="4058" w:author="WWAdmin" w:date="2014-03-08T12:29:00Z"/>
        </w:rPr>
      </w:pPr>
      <w:ins w:id="4059" w:author="WWAdmin" w:date="2014-03-05T15:47:00Z">
        <w:r w:rsidRPr="006A5D1B">
          <w:rPr>
            <w:b/>
            <w:rPrChange w:id="4060" w:author="WWAdmin" w:date="2014-03-05T16:28:00Z">
              <w:rPr/>
            </w:rPrChange>
          </w:rPr>
          <w:t>Causal variant:</w:t>
        </w:r>
        <w:r>
          <w:t xml:space="preserve"> </w:t>
        </w:r>
      </w:ins>
      <w:ins w:id="4061" w:author="WWAdmin" w:date="2014-03-05T16:01:00Z">
        <w:r w:rsidR="00A20015">
          <w:t xml:space="preserve">A genetic </w:t>
        </w:r>
      </w:ins>
      <w:ins w:id="4062" w:author="WWAdmin" w:date="2014-03-05T16:05:00Z">
        <w:r w:rsidR="00A20015">
          <w:t xml:space="preserve">variant </w:t>
        </w:r>
      </w:ins>
      <w:ins w:id="4063" w:author="WWAdmin" w:date="2014-03-05T16:26:00Z">
        <w:r w:rsidR="006A5D1B">
          <w:t xml:space="preserve">directly </w:t>
        </w:r>
      </w:ins>
      <w:ins w:id="4064" w:author="WWAdmin" w:date="2014-03-05T16:05:00Z">
        <w:r w:rsidR="00A20015">
          <w:t xml:space="preserve">modifies </w:t>
        </w:r>
      </w:ins>
      <w:ins w:id="4065" w:author="WWAdmin" w:date="2014-03-05T16:07:00Z">
        <w:r w:rsidR="00A20015">
          <w:t>a phenotype and</w:t>
        </w:r>
      </w:ins>
      <w:ins w:id="4066" w:author="WWAdmin" w:date="2014-03-05T16:28:00Z">
        <w:r w:rsidR="006A5D1B">
          <w:t>/or</w:t>
        </w:r>
      </w:ins>
      <w:ins w:id="4067" w:author="WWAdmin" w:date="2014-03-05T16:07:00Z">
        <w:r w:rsidR="00A20015">
          <w:t xml:space="preserve"> causes </w:t>
        </w:r>
      </w:ins>
      <w:ins w:id="4068" w:author="WWAdmin" w:date="2014-03-05T16:16:00Z">
        <w:r w:rsidR="00AA5B9D">
          <w:t xml:space="preserve">a </w:t>
        </w:r>
      </w:ins>
      <w:ins w:id="4069" w:author="WWAdmin" w:date="2014-03-05T16:28:00Z">
        <w:r w:rsidR="006A5D1B">
          <w:t xml:space="preserve">change of </w:t>
        </w:r>
      </w:ins>
      <w:ins w:id="4070" w:author="WWAdmin" w:date="2014-03-05T16:07:00Z">
        <w:r w:rsidR="00A20015">
          <w:t>disease risk.</w:t>
        </w:r>
      </w:ins>
      <w:ins w:id="4071" w:author="WWAdmin" w:date="2014-03-05T16:29:00Z">
        <w:r w:rsidR="000C73CA">
          <w:t xml:space="preserve"> </w:t>
        </w:r>
      </w:ins>
      <w:ins w:id="4072" w:author="WWAdmin" w:date="2014-03-05T16:41:00Z">
        <w:r w:rsidR="000033ED">
          <w:t>O</w:t>
        </w:r>
      </w:ins>
      <w:ins w:id="4073" w:author="WWAdmin" w:date="2014-03-05T16:38:00Z">
        <w:r w:rsidR="000033ED" w:rsidRPr="000033ED">
          <w:t>wing to the limited amount of variation interrogated by SNP genotyping microarrays, SNPs in GWASs typically merely tag the causal region rather than themselves being the causal variant</w:t>
        </w:r>
      </w:ins>
      <w:ins w:id="4074" w:author="WWAdmin" w:date="2014-03-05T16:43:00Z">
        <w:r w:rsidR="000033ED">
          <w:t>.</w:t>
        </w:r>
      </w:ins>
    </w:p>
    <w:p w14:paraId="62252302" w14:textId="77777777" w:rsidR="00EF5DC1" w:rsidRDefault="00EF5DC1" w:rsidP="00DB5441">
      <w:pPr>
        <w:rPr>
          <w:ins w:id="4075" w:author="WWAdmin" w:date="2014-03-08T12:29:00Z"/>
        </w:rPr>
      </w:pPr>
    </w:p>
    <w:p w14:paraId="45BCDDB8" w14:textId="77777777" w:rsidR="00EF5DC1" w:rsidRDefault="00EF5DC1" w:rsidP="004E1BF4">
      <w:pPr>
        <w:rPr>
          <w:ins w:id="4076" w:author="WWAdmin" w:date="2014-03-08T12:29:00Z"/>
        </w:rPr>
      </w:pPr>
      <w:ins w:id="4077" w:author="WWAdmin" w:date="2014-03-08T12:29:00Z">
        <w:r w:rsidRPr="00003E4B">
          <w:rPr>
            <w:b/>
            <w:rPrChange w:id="4078" w:author="WWAdmin" w:date="2014-03-08T15:20:00Z">
              <w:rPr/>
            </w:rPrChange>
          </w:rPr>
          <w:t>Haplotype</w:t>
        </w:r>
      </w:ins>
      <w:ins w:id="4079" w:author="WWAdmin" w:date="2014-03-08T14:37:00Z">
        <w:r w:rsidR="004E1BF4" w:rsidRPr="00003E4B">
          <w:rPr>
            <w:b/>
            <w:rPrChange w:id="4080" w:author="WWAdmin" w:date="2014-03-08T15:20:00Z">
              <w:rPr/>
            </w:rPrChange>
          </w:rPr>
          <w:t>:</w:t>
        </w:r>
        <w:r w:rsidR="004E1BF4">
          <w:t xml:space="preserve"> </w:t>
        </w:r>
      </w:ins>
      <w:ins w:id="4081" w:author="WWAdmin" w:date="2014-03-08T14:44:00Z">
        <w:r w:rsidR="004E1BF4">
          <w:t>A</w:t>
        </w:r>
      </w:ins>
      <w:ins w:id="4082" w:author="WWAdmin" w:date="2014-03-08T14:47:00Z">
        <w:r w:rsidR="004E1BF4">
          <w:t xml:space="preserve"> combination of a</w:t>
        </w:r>
      </w:ins>
      <w:ins w:id="4083" w:author="WWAdmin" w:date="2014-03-08T14:43:00Z">
        <w:r w:rsidR="004E1BF4">
          <w:t xml:space="preserve">lleles </w:t>
        </w:r>
      </w:ins>
      <w:ins w:id="4084" w:author="WWAdmin" w:date="2014-03-08T14:48:00Z">
        <w:r w:rsidR="00A854A6">
          <w:t xml:space="preserve">(DNA sequences) </w:t>
        </w:r>
      </w:ins>
      <w:ins w:id="4085" w:author="WWAdmin" w:date="2014-03-08T14:43:00Z">
        <w:r w:rsidR="004E1BF4">
          <w:t>inherited from a single parent</w:t>
        </w:r>
      </w:ins>
      <w:ins w:id="4086" w:author="WWAdmin" w:date="2014-03-08T14:48:00Z">
        <w:r w:rsidR="00A854A6">
          <w:t>.</w:t>
        </w:r>
      </w:ins>
      <w:ins w:id="4087" w:author="WWAdmin" w:date="2014-03-08T14:45:00Z">
        <w:r w:rsidR="004E1BF4">
          <w:t xml:space="preserve"> </w:t>
        </w:r>
      </w:ins>
      <w:ins w:id="4088" w:author="WWAdmin" w:date="2014-03-08T14:49:00Z">
        <w:r w:rsidR="00A854A6">
          <w:t xml:space="preserve">A haplotype can be within one locus or across </w:t>
        </w:r>
      </w:ins>
      <w:ins w:id="4089" w:author="WWAdmin" w:date="2014-03-08T14:50:00Z">
        <w:r w:rsidR="00A854A6">
          <w:t xml:space="preserve">multiple loci, </w:t>
        </w:r>
      </w:ins>
      <w:ins w:id="4090" w:author="WWAdmin" w:date="2014-03-08T14:45:00Z">
        <w:r w:rsidR="004E1BF4">
          <w:t xml:space="preserve">with or without </w:t>
        </w:r>
      </w:ins>
      <w:ins w:id="4091" w:author="WWAdmin" w:date="2014-03-08T14:46:00Z">
        <w:r w:rsidR="004E1BF4">
          <w:t>physical coupling on the DNA strand.</w:t>
        </w:r>
      </w:ins>
      <w:ins w:id="4092" w:author="WWAdmin" w:date="2014-03-08T15:11:00Z">
        <w:r w:rsidR="00B97251">
          <w:t xml:space="preserve"> </w:t>
        </w:r>
      </w:ins>
    </w:p>
    <w:p w14:paraId="7992A379" w14:textId="77777777" w:rsidR="00EF5DC1" w:rsidRDefault="00EF5DC1" w:rsidP="00DB5441">
      <w:pPr>
        <w:rPr>
          <w:ins w:id="4093" w:author="WWAdmin" w:date="2014-03-08T12:29:00Z"/>
        </w:rPr>
      </w:pPr>
    </w:p>
    <w:p w14:paraId="09964BAD" w14:textId="77777777" w:rsidR="00EF5DC1" w:rsidRDefault="00EF5DC1" w:rsidP="00DB5441">
      <w:pPr>
        <w:rPr>
          <w:ins w:id="4094" w:author="WWAdmin" w:date="2014-03-08T15:19:00Z"/>
        </w:rPr>
      </w:pPr>
      <w:ins w:id="4095" w:author="WWAdmin" w:date="2014-03-08T12:29:00Z">
        <w:r w:rsidRPr="00003E4B">
          <w:rPr>
            <w:b/>
            <w:rPrChange w:id="4096" w:author="WWAdmin" w:date="2014-03-08T15:20:00Z">
              <w:rPr/>
            </w:rPrChange>
          </w:rPr>
          <w:t>Linkage phase</w:t>
        </w:r>
      </w:ins>
      <w:ins w:id="4097" w:author="WWAdmin" w:date="2014-03-08T14:37:00Z">
        <w:r w:rsidR="004E1BF4" w:rsidRPr="00003E4B">
          <w:rPr>
            <w:b/>
            <w:rPrChange w:id="4098" w:author="WWAdmin" w:date="2014-03-08T15:20:00Z">
              <w:rPr/>
            </w:rPrChange>
          </w:rPr>
          <w:t>:</w:t>
        </w:r>
        <w:r w:rsidR="004E1BF4">
          <w:t xml:space="preserve"> </w:t>
        </w:r>
      </w:ins>
      <w:ins w:id="4099" w:author="WWAdmin" w:date="2014-03-08T15:24:00Z">
        <w:r w:rsidR="00003E4B">
          <w:t>T</w:t>
        </w:r>
      </w:ins>
      <w:ins w:id="4100" w:author="WWAdmin" w:date="2014-03-08T15:06:00Z">
        <w:r w:rsidR="004E7D28">
          <w:t xml:space="preserve">he </w:t>
        </w:r>
      </w:ins>
      <w:ins w:id="4101" w:author="WWAdmin" w:date="2014-03-08T15:08:00Z">
        <w:r w:rsidR="004E7D28">
          <w:t xml:space="preserve">information of </w:t>
        </w:r>
      </w:ins>
      <w:ins w:id="4102" w:author="WWAdmin" w:date="2014-03-08T15:06:00Z">
        <w:r w:rsidR="004E7D28">
          <w:t>combination</w:t>
        </w:r>
      </w:ins>
      <w:ins w:id="4103" w:author="WWAdmin" w:date="2014-03-08T15:09:00Z">
        <w:r w:rsidR="00B97251">
          <w:t>s</w:t>
        </w:r>
      </w:ins>
      <w:ins w:id="4104" w:author="WWAdmin" w:date="2014-03-08T15:06:00Z">
        <w:r w:rsidR="004E7D28">
          <w:t xml:space="preserve"> </w:t>
        </w:r>
      </w:ins>
      <w:ins w:id="4105" w:author="WWAdmin" w:date="2014-03-08T15:07:00Z">
        <w:r w:rsidR="004E7D28">
          <w:t xml:space="preserve">DNA alleles </w:t>
        </w:r>
      </w:ins>
      <w:ins w:id="4106" w:author="WWAdmin" w:date="2014-03-08T15:24:00Z">
        <w:r w:rsidR="00003E4B">
          <w:t xml:space="preserve">in a diploid individual </w:t>
        </w:r>
      </w:ins>
      <w:ins w:id="4107" w:author="WWAdmin" w:date="2014-03-08T15:07:00Z">
        <w:r w:rsidR="004E7D28">
          <w:t>inherited</w:t>
        </w:r>
      </w:ins>
      <w:ins w:id="4108" w:author="WWAdmin" w:date="2014-03-08T15:09:00Z">
        <w:r w:rsidR="00B97251">
          <w:t xml:space="preserve"> from the mother or father</w:t>
        </w:r>
      </w:ins>
      <w:ins w:id="4109" w:author="WWAdmin" w:date="2014-03-08T15:24:00Z">
        <w:r w:rsidR="00003E4B">
          <w:t xml:space="preserve"> (</w:t>
        </w:r>
      </w:ins>
      <w:ins w:id="4110" w:author="WWAdmin" w:date="2014-03-08T15:09:00Z">
        <w:r w:rsidR="00B97251">
          <w:t xml:space="preserve">also known as </w:t>
        </w:r>
        <w:proofErr w:type="spellStart"/>
        <w:r w:rsidR="00B97251">
          <w:t>gametic</w:t>
        </w:r>
        <w:proofErr w:type="spellEnd"/>
        <w:r w:rsidR="00B97251">
          <w:t xml:space="preserve"> phase</w:t>
        </w:r>
      </w:ins>
      <w:ins w:id="4111" w:author="WWAdmin" w:date="2014-03-08T15:24:00Z">
        <w:r w:rsidR="00003E4B">
          <w:t>)</w:t>
        </w:r>
      </w:ins>
      <w:ins w:id="4112" w:author="WWAdmin" w:date="2014-03-08T15:10:00Z">
        <w:r w:rsidR="00B97251">
          <w:t>.</w:t>
        </w:r>
      </w:ins>
    </w:p>
    <w:p w14:paraId="65E1E2EB" w14:textId="77777777" w:rsidR="00003E4B" w:rsidRDefault="00003E4B" w:rsidP="00DB5441">
      <w:pPr>
        <w:rPr>
          <w:ins w:id="4113" w:author="WWAdmin" w:date="2014-03-08T15:19:00Z"/>
        </w:rPr>
      </w:pPr>
    </w:p>
    <w:p w14:paraId="25CB3E9E" w14:textId="77777777" w:rsidR="00003E4B" w:rsidRPr="00890F9C" w:rsidRDefault="00003E4B" w:rsidP="00DB5441">
      <w:ins w:id="4114" w:author="WWAdmin" w:date="2014-03-08T15:19:00Z">
        <w:r w:rsidRPr="00003E4B">
          <w:rPr>
            <w:b/>
            <w:rPrChange w:id="4115" w:author="WWAdmin" w:date="2014-03-08T15:20:00Z">
              <w:rPr/>
            </w:rPrChange>
          </w:rPr>
          <w:t>Covariate:</w:t>
        </w:r>
        <w:r>
          <w:t xml:space="preserve"> </w:t>
        </w:r>
      </w:ins>
      <w:ins w:id="4116" w:author="WWAdmin" w:date="2014-03-08T15:25:00Z">
        <w:r w:rsidR="002B489D">
          <w:t>A</w:t>
        </w:r>
      </w:ins>
      <w:ins w:id="4117" w:author="WWAdmin" w:date="2014-03-08T15:23:00Z">
        <w:r w:rsidRPr="00003E4B">
          <w:t xml:space="preserve"> variable that </w:t>
        </w:r>
      </w:ins>
      <w:ins w:id="4118" w:author="WWAdmin" w:date="2014-03-08T15:27:00Z">
        <w:r w:rsidR="00A766BD">
          <w:t xml:space="preserve">may </w:t>
        </w:r>
      </w:ins>
      <w:ins w:id="4119" w:author="WWAdmin" w:date="2014-03-08T15:29:00Z">
        <w:r w:rsidR="00A766BD">
          <w:t xml:space="preserve">confound </w:t>
        </w:r>
      </w:ins>
      <w:ins w:id="4120" w:author="WWAdmin" w:date="2014-03-08T15:23:00Z">
        <w:r w:rsidRPr="00003E4B">
          <w:t xml:space="preserve">the outcome </w:t>
        </w:r>
      </w:ins>
      <w:ins w:id="4121" w:author="WWAdmin" w:date="2014-03-08T15:30:00Z">
        <w:r w:rsidR="00A766BD">
          <w:t xml:space="preserve">variable of a statistical model, e.g. age </w:t>
        </w:r>
      </w:ins>
      <w:ins w:id="4122" w:author="WWAdmin" w:date="2014-03-08T15:32:00Z">
        <w:r w:rsidR="00A766BD">
          <w:t xml:space="preserve">is a covariate of </w:t>
        </w:r>
      </w:ins>
      <w:ins w:id="4123" w:author="WWAdmin" w:date="2014-03-08T15:30:00Z">
        <w:r w:rsidR="00A766BD">
          <w:t xml:space="preserve">human </w:t>
        </w:r>
      </w:ins>
      <w:ins w:id="4124" w:author="WWAdmin" w:date="2014-03-08T15:32:00Z">
        <w:r w:rsidR="00A766BD">
          <w:t>height</w:t>
        </w:r>
      </w:ins>
      <w:ins w:id="4125" w:author="WWAdmin" w:date="2014-03-08T15:23:00Z">
        <w:r w:rsidRPr="00003E4B">
          <w:t>.</w:t>
        </w:r>
      </w:ins>
    </w:p>
    <w:p w14:paraId="012E06CC" w14:textId="77777777" w:rsidR="00561DFE" w:rsidRPr="00890F9C" w:rsidRDefault="00561DFE" w:rsidP="00DB5441"/>
    <w:p w14:paraId="5DC779F4" w14:textId="77777777" w:rsidR="00561DFE" w:rsidRDefault="00561DFE" w:rsidP="00DB5441">
      <w:pPr>
        <w:rPr>
          <w:ins w:id="4126" w:author="WWAdmin" w:date="2014-03-09T15:12:00Z"/>
        </w:rPr>
      </w:pPr>
      <w:r w:rsidRPr="00890F9C">
        <w:rPr>
          <w:b/>
        </w:rPr>
        <w:t>Bayes’ Theorem:</w:t>
      </w:r>
      <w:r w:rsidRPr="00890F9C">
        <w:t xml:space="preserve"> A probability theory by the Reverend Thomas Bayes to calculate conditional probabilities based on prior distributions of parameters in a model and the observed experimental data.</w:t>
      </w:r>
    </w:p>
    <w:p w14:paraId="489E682C" w14:textId="77777777" w:rsidR="00D55FA0" w:rsidRDefault="00D55FA0" w:rsidP="00DB5441">
      <w:pPr>
        <w:rPr>
          <w:ins w:id="4127" w:author="WWAdmin" w:date="2014-03-09T15:13:00Z"/>
        </w:rPr>
      </w:pPr>
    </w:p>
    <w:p w14:paraId="000F3FD2" w14:textId="77777777" w:rsidR="00D55FA0" w:rsidRDefault="00D55FA0" w:rsidP="00DB5441">
      <w:pPr>
        <w:rPr>
          <w:ins w:id="4128" w:author="WWAdmin" w:date="2014-03-09T15:28:00Z"/>
        </w:rPr>
      </w:pPr>
      <w:ins w:id="4129" w:author="WWAdmin" w:date="2014-03-09T15:13:00Z">
        <w:r w:rsidRPr="00D55FA0">
          <w:rPr>
            <w:b/>
            <w:rPrChange w:id="4130" w:author="WWAdmin" w:date="2014-03-09T15:13:00Z">
              <w:rPr/>
            </w:rPrChange>
          </w:rPr>
          <w:t>Variance heterogeneity:</w:t>
        </w:r>
        <w:r>
          <w:t xml:space="preserve"> </w:t>
        </w:r>
      </w:ins>
      <w:ins w:id="4131" w:author="WWAdmin" w:date="2014-03-09T15:24:00Z">
        <w:r w:rsidR="00FA28DE">
          <w:t>V</w:t>
        </w:r>
        <w:r w:rsidR="00FA28DE" w:rsidRPr="00FA28DE">
          <w:t xml:space="preserve">ariance of a quantitative trait </w:t>
        </w:r>
        <w:r w:rsidR="00FA28DE">
          <w:t xml:space="preserve">may </w:t>
        </w:r>
        <w:r w:rsidR="00FA28DE" w:rsidRPr="00FA28DE">
          <w:t xml:space="preserve">differ between the three possible genotypes of a </w:t>
        </w:r>
        <w:proofErr w:type="spellStart"/>
        <w:r w:rsidR="00FA28DE" w:rsidRPr="00FA28DE">
          <w:t>biallelic</w:t>
        </w:r>
        <w:proofErr w:type="spellEnd"/>
        <w:r w:rsidR="00FA28DE" w:rsidRPr="00FA28DE">
          <w:t xml:space="preserve"> SNP in the presence of genetic interactions</w:t>
        </w:r>
      </w:ins>
      <w:ins w:id="4132" w:author="WWAdmin" w:date="2014-03-09T15:26:00Z">
        <w:r w:rsidR="00FA28DE">
          <w:t xml:space="preserve">, which can therefore be used to screen </w:t>
        </w:r>
      </w:ins>
      <w:ins w:id="4133" w:author="WWAdmin" w:date="2014-03-09T15:27:00Z">
        <w:r w:rsidR="00CD1F5C">
          <w:t>for potential</w:t>
        </w:r>
        <w:r w:rsidR="00FA28DE">
          <w:t xml:space="preserve"> </w:t>
        </w:r>
      </w:ins>
      <w:ins w:id="4134" w:author="WWAdmin" w:date="2014-03-09T15:28:00Z">
        <w:r w:rsidR="00C26187">
          <w:t>interacting SNPs.</w:t>
        </w:r>
      </w:ins>
    </w:p>
    <w:p w14:paraId="64101AFA" w14:textId="77777777" w:rsidR="00CD1F5C" w:rsidRDefault="00CD1F5C" w:rsidP="00DB5441">
      <w:pPr>
        <w:rPr>
          <w:ins w:id="4135" w:author="WWAdmin" w:date="2014-03-09T15:28:00Z"/>
        </w:rPr>
      </w:pPr>
    </w:p>
    <w:p w14:paraId="58E7D1CC" w14:textId="77777777" w:rsidR="00CD1F5C" w:rsidRDefault="00CD1F5C" w:rsidP="00DB5441">
      <w:pPr>
        <w:rPr>
          <w:ins w:id="4136" w:author="WWAdmin" w:date="2014-03-09T15:28:00Z"/>
        </w:rPr>
      </w:pPr>
      <w:ins w:id="4137" w:author="WWAdmin" w:date="2014-03-09T15:28:00Z">
        <w:r w:rsidRPr="00CD1F5C">
          <w:rPr>
            <w:b/>
            <w:rPrChange w:id="4138" w:author="WWAdmin" w:date="2014-03-09T15:32:00Z">
              <w:rPr/>
            </w:rPrChange>
          </w:rPr>
          <w:t>Large P small N</w:t>
        </w:r>
      </w:ins>
      <w:ins w:id="4139" w:author="WWAdmin" w:date="2014-03-09T15:29:00Z">
        <w:r w:rsidRPr="00CD1F5C">
          <w:rPr>
            <w:b/>
            <w:rPrChange w:id="4140" w:author="WWAdmin" w:date="2014-03-09T15:32:00Z">
              <w:rPr/>
            </w:rPrChange>
          </w:rPr>
          <w:t xml:space="preserve"> problem</w:t>
        </w:r>
      </w:ins>
      <w:ins w:id="4141" w:author="WWAdmin" w:date="2014-03-09T15:28:00Z">
        <w:r w:rsidRPr="00CD1F5C">
          <w:rPr>
            <w:b/>
            <w:rPrChange w:id="4142" w:author="WWAdmin" w:date="2014-03-09T15:32:00Z">
              <w:rPr/>
            </w:rPrChange>
          </w:rPr>
          <w:t>:</w:t>
        </w:r>
      </w:ins>
      <w:ins w:id="4143" w:author="WWAdmin" w:date="2014-03-09T15:29:00Z">
        <w:r>
          <w:t xml:space="preserve"> </w:t>
        </w:r>
      </w:ins>
      <w:ins w:id="4144" w:author="WWAdmin" w:date="2014-03-09T15:30:00Z">
        <w:r>
          <w:t xml:space="preserve">A </w:t>
        </w:r>
      </w:ins>
      <w:ins w:id="4145" w:author="WWAdmin" w:date="2014-03-09T15:31:00Z">
        <w:r>
          <w:t>statistical challenge</w:t>
        </w:r>
      </w:ins>
      <w:ins w:id="4146" w:author="WWAdmin" w:date="2014-03-09T15:30:00Z">
        <w:r>
          <w:t xml:space="preserve"> </w:t>
        </w:r>
      </w:ins>
      <w:ins w:id="4147" w:author="WWAdmin" w:date="2014-03-09T15:31:00Z">
        <w:r>
          <w:t>to estimate a large number of parameters based on a small number of samples.</w:t>
        </w:r>
      </w:ins>
    </w:p>
    <w:p w14:paraId="50685294" w14:textId="77777777" w:rsidR="00CD1F5C" w:rsidRDefault="00CD1F5C" w:rsidP="00DB5441">
      <w:pPr>
        <w:rPr>
          <w:ins w:id="4148" w:author="WWAdmin" w:date="2014-03-09T15:29:00Z"/>
        </w:rPr>
      </w:pPr>
    </w:p>
    <w:p w14:paraId="4D34DEF1" w14:textId="77777777" w:rsidR="00CD1F5C" w:rsidRPr="00BD5AD4" w:rsidRDefault="00CD1F5C" w:rsidP="00CD1F5C">
      <w:pPr>
        <w:rPr>
          <w:ins w:id="4149" w:author="WWAdmin" w:date="2014-03-09T15:29:00Z"/>
        </w:rPr>
      </w:pPr>
      <w:ins w:id="4150" w:author="WWAdmin" w:date="2014-03-09T15:29:00Z">
        <w:r w:rsidRPr="00BD5AD4">
          <w:rPr>
            <w:b/>
            <w:rPrChange w:id="4151" w:author="WWAdmin" w:date="2014-03-09T22:32:00Z">
              <w:rPr/>
            </w:rPrChange>
          </w:rPr>
          <w:t>Multifactor Dimensionality Reduction</w:t>
        </w:r>
      </w:ins>
      <w:ins w:id="4152" w:author="WWAdmin" w:date="2014-03-09T15:32:00Z">
        <w:r w:rsidRPr="00BD5AD4">
          <w:rPr>
            <w:b/>
            <w:rPrChange w:id="4153" w:author="WWAdmin" w:date="2014-03-09T22:32:00Z">
              <w:rPr/>
            </w:rPrChange>
          </w:rPr>
          <w:t>:</w:t>
        </w:r>
      </w:ins>
      <w:ins w:id="4154" w:author="WWAdmin" w:date="2014-03-09T22:33:00Z">
        <w:r w:rsidR="00BD5AD4">
          <w:t xml:space="preserve"> A </w:t>
        </w:r>
      </w:ins>
      <w:ins w:id="4155" w:author="WWAdmin" w:date="2014-03-09T22:34:00Z">
        <w:r w:rsidR="00BD5AD4">
          <w:t>data mining</w:t>
        </w:r>
      </w:ins>
      <w:ins w:id="4156" w:author="WWAdmin" w:date="2014-03-09T22:33:00Z">
        <w:r w:rsidR="00BD5AD4">
          <w:t xml:space="preserve"> algorithm </w:t>
        </w:r>
      </w:ins>
      <w:ins w:id="4157" w:author="WWAdmin" w:date="2014-03-09T22:40:00Z">
        <w:r w:rsidR="00BD5AD4">
          <w:t xml:space="preserve">that can reduce </w:t>
        </w:r>
      </w:ins>
      <w:ins w:id="4158" w:author="WWAdmin" w:date="2014-03-09T22:44:00Z">
        <w:r w:rsidR="009B1534">
          <w:t xml:space="preserve">a high-dimensional multi-locus model </w:t>
        </w:r>
      </w:ins>
      <w:ins w:id="4159" w:author="WWAdmin" w:date="2014-03-09T22:45:00Z">
        <w:r w:rsidR="009B1534">
          <w:t xml:space="preserve">of </w:t>
        </w:r>
      </w:ins>
      <w:ins w:id="4160" w:author="WWAdmin" w:date="2014-03-09T22:41:00Z">
        <w:r w:rsidR="00BD5AD4">
          <w:t>multifactorial</w:t>
        </w:r>
      </w:ins>
      <w:ins w:id="4161" w:author="WWAdmin" w:date="2014-03-09T22:40:00Z">
        <w:r w:rsidR="00BD5AD4">
          <w:t xml:space="preserve"> </w:t>
        </w:r>
      </w:ins>
      <w:ins w:id="4162" w:author="WWAdmin" w:date="2014-03-09T22:42:00Z">
        <w:r w:rsidR="00BD5AD4">
          <w:t xml:space="preserve">classes </w:t>
        </w:r>
      </w:ins>
      <w:ins w:id="4163" w:author="WWAdmin" w:date="2014-03-09T22:41:00Z">
        <w:r w:rsidR="00BD5AD4">
          <w:t xml:space="preserve">(i.e. </w:t>
        </w:r>
      </w:ins>
      <w:ins w:id="4164" w:author="WWAdmin" w:date="2014-03-09T22:42:00Z">
        <w:r w:rsidR="00BD5AD4">
          <w:t xml:space="preserve">SNP </w:t>
        </w:r>
      </w:ins>
      <w:ins w:id="4165" w:author="WWAdmin" w:date="2014-03-09T22:41:00Z">
        <w:r w:rsidR="00BD5AD4">
          <w:t xml:space="preserve">genotype </w:t>
        </w:r>
      </w:ins>
      <w:ins w:id="4166" w:author="WWAdmin" w:date="2014-03-09T22:42:00Z">
        <w:r w:rsidR="00BD5AD4">
          <w:t xml:space="preserve">combinations) into </w:t>
        </w:r>
      </w:ins>
      <w:ins w:id="4167" w:author="WWAdmin" w:date="2014-03-09T22:45:00Z">
        <w:r w:rsidR="009B1534">
          <w:t xml:space="preserve">a one-dimensional model of </w:t>
        </w:r>
      </w:ins>
      <w:ins w:id="4168" w:author="WWAdmin" w:date="2014-03-09T22:49:00Z">
        <w:r w:rsidR="009B1534">
          <w:t xml:space="preserve">one variable of </w:t>
        </w:r>
      </w:ins>
      <w:ins w:id="4169" w:author="WWAdmin" w:date="2014-03-09T22:50:00Z">
        <w:r w:rsidR="009B1534">
          <w:t xml:space="preserve">either </w:t>
        </w:r>
      </w:ins>
      <w:ins w:id="4170" w:author="WWAdmin" w:date="2014-03-09T22:45:00Z">
        <w:r w:rsidR="009B1534">
          <w:t xml:space="preserve">high </w:t>
        </w:r>
      </w:ins>
      <w:ins w:id="4171" w:author="WWAdmin" w:date="2014-03-09T22:58:00Z">
        <w:r w:rsidR="00E14F69">
          <w:t xml:space="preserve">risk (potential interacting) </w:t>
        </w:r>
      </w:ins>
      <w:ins w:id="4172" w:author="WWAdmin" w:date="2014-03-09T22:50:00Z">
        <w:r w:rsidR="009B1534">
          <w:t>or</w:t>
        </w:r>
      </w:ins>
      <w:ins w:id="4173" w:author="WWAdmin" w:date="2014-03-09T22:45:00Z">
        <w:r w:rsidR="009B1534">
          <w:t xml:space="preserve"> low risk classes</w:t>
        </w:r>
      </w:ins>
      <w:ins w:id="4174" w:author="WWAdmin" w:date="2014-03-09T22:47:00Z">
        <w:r w:rsidR="009B1534">
          <w:t xml:space="preserve"> based on the ratio of cases and </w:t>
        </w:r>
      </w:ins>
      <w:ins w:id="4175" w:author="WWAdmin" w:date="2014-03-09T22:48:00Z">
        <w:r w:rsidR="009B1534">
          <w:t>controls</w:t>
        </w:r>
      </w:ins>
      <w:ins w:id="4176" w:author="WWAdmin" w:date="2014-03-09T22:47:00Z">
        <w:r w:rsidR="009B1534">
          <w:t xml:space="preserve"> </w:t>
        </w:r>
      </w:ins>
      <w:ins w:id="4177" w:author="WWAdmin" w:date="2014-03-09T22:48:00Z">
        <w:r w:rsidR="009B1534">
          <w:t>in each class.</w:t>
        </w:r>
      </w:ins>
      <w:ins w:id="4178" w:author="WWAdmin" w:date="2014-03-09T22:42:00Z">
        <w:r w:rsidR="009B1534">
          <w:t xml:space="preserve"> </w:t>
        </w:r>
      </w:ins>
      <w:ins w:id="4179" w:author="WWAdmin" w:date="2014-03-09T22:51:00Z">
        <w:r w:rsidR="009B1534">
          <w:t xml:space="preserve">The algorithm uses cross-validation </w:t>
        </w:r>
      </w:ins>
      <w:ins w:id="4180" w:author="WWAdmin" w:date="2014-03-09T22:55:00Z">
        <w:r w:rsidR="00E14F69">
          <w:t xml:space="preserve">iteratively </w:t>
        </w:r>
      </w:ins>
      <w:ins w:id="4181" w:author="WWAdmin" w:date="2014-03-09T22:53:00Z">
        <w:r w:rsidR="00E14F69">
          <w:t>to define the best classification</w:t>
        </w:r>
      </w:ins>
      <w:ins w:id="4182" w:author="WWAdmin" w:date="2014-03-09T22:57:00Z">
        <w:r w:rsidR="00E14F69">
          <w:t xml:space="preserve">. </w:t>
        </w:r>
      </w:ins>
    </w:p>
    <w:p w14:paraId="0059A1F7" w14:textId="77777777" w:rsidR="00CD1F5C" w:rsidRDefault="00CD1F5C" w:rsidP="00CD1F5C">
      <w:pPr>
        <w:rPr>
          <w:ins w:id="4183" w:author="WWAdmin" w:date="2014-03-09T15:29:00Z"/>
        </w:rPr>
      </w:pPr>
    </w:p>
    <w:p w14:paraId="09A72F1D" w14:textId="77777777" w:rsidR="00CD1F5C" w:rsidRDefault="00CD1F5C" w:rsidP="00514C18">
      <w:pPr>
        <w:rPr>
          <w:ins w:id="4184" w:author="WWAdmin" w:date="2014-03-09T15:29:00Z"/>
        </w:rPr>
      </w:pPr>
      <w:ins w:id="4185" w:author="WWAdmin" w:date="2014-03-09T15:29:00Z">
        <w:r w:rsidRPr="00E14F69">
          <w:rPr>
            <w:b/>
            <w:rPrChange w:id="4186" w:author="WWAdmin" w:date="2014-03-09T22:59:00Z">
              <w:rPr/>
            </w:rPrChange>
          </w:rPr>
          <w:t>Tree-based methods</w:t>
        </w:r>
      </w:ins>
      <w:ins w:id="4187" w:author="WWAdmin" w:date="2014-03-09T15:32:00Z">
        <w:r w:rsidRPr="00E14F69">
          <w:rPr>
            <w:b/>
            <w:rPrChange w:id="4188" w:author="WWAdmin" w:date="2014-03-09T22:59:00Z">
              <w:rPr/>
            </w:rPrChange>
          </w:rPr>
          <w:t>:</w:t>
        </w:r>
        <w:r>
          <w:t xml:space="preserve"> </w:t>
        </w:r>
      </w:ins>
      <w:ins w:id="4189" w:author="WWAdmin" w:date="2014-03-09T23:17:00Z">
        <w:r w:rsidR="00BB79B5">
          <w:t xml:space="preserve">Model-free or </w:t>
        </w:r>
        <w:r w:rsidR="00514C18">
          <w:t xml:space="preserve">non-parametric </w:t>
        </w:r>
      </w:ins>
      <w:ins w:id="4190" w:author="WWAdmin" w:date="2014-03-09T23:26:00Z">
        <w:r w:rsidR="00514C18">
          <w:t>machine learning</w:t>
        </w:r>
      </w:ins>
      <w:ins w:id="4191" w:author="WWAdmin" w:date="2014-03-09T23:17:00Z">
        <w:r w:rsidR="00BB79B5" w:rsidRPr="00BB79B5">
          <w:t xml:space="preserve"> approaches for conducting regression and classification analyses by recursive partitioning</w:t>
        </w:r>
        <w:r w:rsidR="00514C18">
          <w:t xml:space="preserve"> variables into tree structures. </w:t>
        </w:r>
      </w:ins>
      <w:ins w:id="4192" w:author="WWAdmin" w:date="2014-03-09T23:50:00Z">
        <w:r w:rsidR="00785B06">
          <w:t>Popular a</w:t>
        </w:r>
      </w:ins>
      <w:ins w:id="4193" w:author="WWAdmin" w:date="2014-03-09T23:22:00Z">
        <w:r w:rsidR="00514C18">
          <w:t>pplications in epistasis studies include random forest, random jungle</w:t>
        </w:r>
      </w:ins>
      <w:ins w:id="4194" w:author="WWAdmin" w:date="2014-03-09T23:24:00Z">
        <w:r w:rsidR="00514C18">
          <w:t xml:space="preserve">, </w:t>
        </w:r>
        <w:proofErr w:type="gramStart"/>
        <w:r w:rsidR="00514C18">
          <w:t>classification</w:t>
        </w:r>
        <w:proofErr w:type="gramEnd"/>
        <w:r w:rsidR="00514C18">
          <w:t xml:space="preserve"> and regression trees</w:t>
        </w:r>
      </w:ins>
      <w:ins w:id="4195" w:author="WWAdmin" w:date="2014-03-09T23:27:00Z">
        <w:r w:rsidR="00514C18">
          <w:t>.</w:t>
        </w:r>
      </w:ins>
    </w:p>
    <w:p w14:paraId="6DC72FB8" w14:textId="77777777" w:rsidR="00CD1F5C" w:rsidRDefault="00CD1F5C" w:rsidP="00CD1F5C">
      <w:pPr>
        <w:rPr>
          <w:ins w:id="4196" w:author="WWAdmin" w:date="2014-03-09T15:29:00Z"/>
        </w:rPr>
      </w:pPr>
    </w:p>
    <w:p w14:paraId="0D7E994D" w14:textId="77777777" w:rsidR="00CD1F5C" w:rsidRDefault="00CD1F5C" w:rsidP="00CD1F5C">
      <w:pPr>
        <w:rPr>
          <w:ins w:id="4197" w:author="WWAdmin" w:date="2014-03-09T15:29:00Z"/>
        </w:rPr>
      </w:pPr>
      <w:ins w:id="4198" w:author="WWAdmin" w:date="2014-03-09T15:29:00Z">
        <w:r w:rsidRPr="00E14F69">
          <w:rPr>
            <w:b/>
            <w:rPrChange w:id="4199" w:author="WWAdmin" w:date="2014-03-09T22:59:00Z">
              <w:rPr/>
            </w:rPrChange>
          </w:rPr>
          <w:t>Entropy-based methods</w:t>
        </w:r>
      </w:ins>
      <w:ins w:id="4200" w:author="WWAdmin" w:date="2014-03-09T15:32:00Z">
        <w:r w:rsidRPr="00E14F69">
          <w:rPr>
            <w:b/>
            <w:rPrChange w:id="4201" w:author="WWAdmin" w:date="2014-03-09T22:59:00Z">
              <w:rPr/>
            </w:rPrChange>
          </w:rPr>
          <w:t>:</w:t>
        </w:r>
        <w:r>
          <w:t xml:space="preserve"> </w:t>
        </w:r>
      </w:ins>
      <w:ins w:id="4202" w:author="WWAdmin" w:date="2014-03-09T23:32:00Z">
        <w:r w:rsidR="004E7875">
          <w:t xml:space="preserve">Entropy is a key measure </w:t>
        </w:r>
      </w:ins>
      <w:ins w:id="4203" w:author="WWAdmin" w:date="2014-03-09T23:33:00Z">
        <w:r w:rsidR="004E7875">
          <w:t xml:space="preserve">of </w:t>
        </w:r>
        <w:r w:rsidR="004E7875" w:rsidRPr="004E7875">
          <w:t xml:space="preserve">uncertainty associated with a random variable </w:t>
        </w:r>
      </w:ins>
      <w:ins w:id="4204" w:author="WWAdmin" w:date="2014-03-09T23:32:00Z">
        <w:r w:rsidR="004E7875">
          <w:t xml:space="preserve">in </w:t>
        </w:r>
      </w:ins>
      <w:ins w:id="4205" w:author="WWAdmin" w:date="2014-03-09T23:33:00Z">
        <w:r w:rsidR="004E7875" w:rsidRPr="004E7875">
          <w:t>information theory</w:t>
        </w:r>
        <w:r w:rsidR="004E7875">
          <w:t xml:space="preserve">. Entropy-based methods </w:t>
        </w:r>
      </w:ins>
      <w:ins w:id="4206" w:author="WWAdmin" w:date="2014-03-09T23:48:00Z">
        <w:r w:rsidR="00504D5B">
          <w:t xml:space="preserve">examine the information/entropy difference between different models with and without interactions </w:t>
        </w:r>
      </w:ins>
      <w:ins w:id="4207" w:author="WWAdmin" w:date="2014-03-09T23:49:00Z">
        <w:r w:rsidR="00785B06">
          <w:t xml:space="preserve">to detect </w:t>
        </w:r>
      </w:ins>
      <w:ins w:id="4208" w:author="WWAdmin" w:date="2014-03-09T23:33:00Z">
        <w:r w:rsidR="004E7875">
          <w:t>epistasis</w:t>
        </w:r>
      </w:ins>
      <w:ins w:id="4209" w:author="WWAdmin" w:date="2014-03-09T23:49:00Z">
        <w:r w:rsidR="00785B06">
          <w:t>.</w:t>
        </w:r>
      </w:ins>
    </w:p>
    <w:p w14:paraId="4CCBE614" w14:textId="77777777" w:rsidR="00CD1F5C" w:rsidRDefault="00CD1F5C" w:rsidP="00CD1F5C">
      <w:pPr>
        <w:rPr>
          <w:ins w:id="4210" w:author="WWAdmin" w:date="2014-03-09T15:29:00Z"/>
        </w:rPr>
      </w:pPr>
    </w:p>
    <w:p w14:paraId="45467591" w14:textId="77777777" w:rsidR="00CD1F5C" w:rsidRDefault="00CD1F5C" w:rsidP="00CD1F5C">
      <w:pPr>
        <w:rPr>
          <w:ins w:id="4211" w:author="WWAdmin" w:date="2014-03-09T15:29:00Z"/>
        </w:rPr>
      </w:pPr>
      <w:ins w:id="4212" w:author="WWAdmin" w:date="2014-03-09T15:29:00Z">
        <w:r w:rsidRPr="00E14F69">
          <w:rPr>
            <w:b/>
            <w:rPrChange w:id="4213" w:author="WWAdmin" w:date="2014-03-09T23:00:00Z">
              <w:rPr/>
            </w:rPrChange>
          </w:rPr>
          <w:t>Imputation</w:t>
        </w:r>
      </w:ins>
      <w:ins w:id="4214" w:author="WWAdmin" w:date="2014-03-09T15:32:00Z">
        <w:r w:rsidRPr="00E14F69">
          <w:rPr>
            <w:b/>
            <w:rPrChange w:id="4215" w:author="WWAdmin" w:date="2014-03-09T23:00:00Z">
              <w:rPr/>
            </w:rPrChange>
          </w:rPr>
          <w:t>:</w:t>
        </w:r>
        <w:r>
          <w:t xml:space="preserve"> </w:t>
        </w:r>
      </w:ins>
      <w:ins w:id="4216" w:author="WWAdmin" w:date="2014-03-09T23:04:00Z">
        <w:r w:rsidR="00E14F69" w:rsidRPr="00E14F69">
          <w:t xml:space="preserve">Statistical inference of unobserved </w:t>
        </w:r>
      </w:ins>
      <w:ins w:id="4217" w:author="WWAdmin" w:date="2014-03-09T23:05:00Z">
        <w:r w:rsidR="00E14F69">
          <w:t xml:space="preserve">SNP </w:t>
        </w:r>
      </w:ins>
      <w:ins w:id="4218" w:author="WWAdmin" w:date="2014-03-09T23:04:00Z">
        <w:r w:rsidR="00E14F69" w:rsidRPr="00E14F69">
          <w:t xml:space="preserve">genotypes based on </w:t>
        </w:r>
      </w:ins>
      <w:ins w:id="4219" w:author="WWAdmin" w:date="2014-03-09T23:05:00Z">
        <w:r w:rsidR="00E14F69">
          <w:t xml:space="preserve">a reference panel of </w:t>
        </w:r>
      </w:ins>
      <w:ins w:id="4220" w:author="WWAdmin" w:date="2014-03-09T23:04:00Z">
        <w:r w:rsidR="00E14F69" w:rsidRPr="00E14F69">
          <w:t>known haplotypes in a populatio</w:t>
        </w:r>
      </w:ins>
      <w:ins w:id="4221" w:author="WWAdmin" w:date="2014-03-09T23:05:00Z">
        <w:r w:rsidR="002807C6">
          <w:t xml:space="preserve">n (e.g. human 1000 </w:t>
        </w:r>
      </w:ins>
      <w:ins w:id="4222" w:author="WWAdmin" w:date="2014-03-09T23:06:00Z">
        <w:r w:rsidR="002807C6">
          <w:t>G</w:t>
        </w:r>
      </w:ins>
      <w:ins w:id="4223" w:author="WWAdmin" w:date="2014-03-09T23:05:00Z">
        <w:r w:rsidR="002807C6">
          <w:t>enome</w:t>
        </w:r>
      </w:ins>
      <w:ins w:id="4224" w:author="WWAdmin" w:date="2014-03-09T23:06:00Z">
        <w:r w:rsidR="002807C6">
          <w:t xml:space="preserve">s Project). </w:t>
        </w:r>
      </w:ins>
      <w:ins w:id="4225" w:author="WWAdmin" w:date="2014-03-09T23:07:00Z">
        <w:r w:rsidR="002807C6">
          <w:t xml:space="preserve">Imputation </w:t>
        </w:r>
      </w:ins>
      <w:ins w:id="4226" w:author="WWAdmin" w:date="2014-03-09T23:08:00Z">
        <w:r w:rsidR="002807C6">
          <w:t>can greatly narrow down the distance between SNPs and causal variant</w:t>
        </w:r>
      </w:ins>
      <w:ins w:id="4227" w:author="WWAdmin" w:date="2014-03-09T23:09:00Z">
        <w:r w:rsidR="002807C6">
          <w:t>s and thus increase the power of detection of associations.</w:t>
        </w:r>
      </w:ins>
    </w:p>
    <w:p w14:paraId="3B190F85" w14:textId="77777777" w:rsidR="00CD1F5C" w:rsidRDefault="00CD1F5C" w:rsidP="00CD1F5C">
      <w:pPr>
        <w:rPr>
          <w:ins w:id="4228" w:author="WWAdmin" w:date="2014-03-09T15:29:00Z"/>
        </w:rPr>
      </w:pPr>
    </w:p>
    <w:p w14:paraId="4B7544F8" w14:textId="77777777" w:rsidR="00CD1F5C" w:rsidRPr="00890F9C" w:rsidRDefault="00CD1F5C" w:rsidP="00DB5441">
      <w:ins w:id="4229" w:author="WWAdmin" w:date="2014-03-09T15:32:00Z">
        <w:r w:rsidRPr="00E14F69">
          <w:rPr>
            <w:b/>
            <w:rPrChange w:id="4230" w:author="WWAdmin" w:date="2014-03-09T23:00:00Z">
              <w:rPr/>
            </w:rPrChange>
          </w:rPr>
          <w:t>P</w:t>
        </w:r>
      </w:ins>
      <w:ins w:id="4231" w:author="WWAdmin" w:date="2014-03-09T15:29:00Z">
        <w:r w:rsidRPr="00E14F69">
          <w:rPr>
            <w:b/>
            <w:rPrChange w:id="4232" w:author="WWAdmin" w:date="2014-03-09T23:00:00Z">
              <w:rPr/>
            </w:rPrChange>
          </w:rPr>
          <w:t>leiotropic epistasis</w:t>
        </w:r>
      </w:ins>
      <w:ins w:id="4233" w:author="WWAdmin" w:date="2014-03-09T15:32:00Z">
        <w:r w:rsidRPr="00E14F69">
          <w:rPr>
            <w:b/>
            <w:rPrChange w:id="4234" w:author="WWAdmin" w:date="2014-03-09T23:00:00Z">
              <w:rPr/>
            </w:rPrChange>
          </w:rPr>
          <w:t>:</w:t>
        </w:r>
        <w:r>
          <w:t xml:space="preserve"> </w:t>
        </w:r>
      </w:ins>
      <w:ins w:id="4235" w:author="WWAdmin" w:date="2014-03-09T23:00:00Z">
        <w:r w:rsidR="00E14F69">
          <w:t xml:space="preserve">Statistical interaction signals </w:t>
        </w:r>
      </w:ins>
      <w:ins w:id="4236" w:author="WWAdmin" w:date="2014-03-09T23:01:00Z">
        <w:r w:rsidR="00E14F69">
          <w:t>shared</w:t>
        </w:r>
      </w:ins>
      <w:ins w:id="4237" w:author="WWAdmin" w:date="2014-03-09T23:00:00Z">
        <w:r w:rsidR="00E14F69">
          <w:t xml:space="preserve"> in multiple traits</w:t>
        </w:r>
      </w:ins>
      <w:ins w:id="4238" w:author="WWAdmin" w:date="2014-03-09T23:01:00Z">
        <w:r w:rsidR="00E14F69">
          <w:t>.</w:t>
        </w:r>
      </w:ins>
    </w:p>
    <w:p w14:paraId="6CE3CE42" w14:textId="77777777" w:rsidR="006D7F0D" w:rsidRPr="00890F9C" w:rsidRDefault="006D7F0D" w:rsidP="00DB5441"/>
    <w:p w14:paraId="7A6CB6F4" w14:textId="77777777" w:rsidR="00E6685E" w:rsidRPr="00890F9C" w:rsidRDefault="004D073D">
      <w:proofErr w:type="spellStart"/>
      <w:r w:rsidRPr="00890F9C">
        <w:rPr>
          <w:b/>
        </w:rPr>
        <w:t>Endophenotype</w:t>
      </w:r>
      <w:proofErr w:type="spellEnd"/>
      <w:r w:rsidRPr="00890F9C">
        <w:rPr>
          <w:b/>
        </w:rPr>
        <w:t>:</w:t>
      </w:r>
      <w:r w:rsidR="007C1704" w:rsidRPr="00890F9C">
        <w:rPr>
          <w:b/>
        </w:rPr>
        <w:t xml:space="preserve"> </w:t>
      </w:r>
      <w:r w:rsidRPr="00890F9C">
        <w:t>A heritable trait genetically correlated with a disease trait</w:t>
      </w:r>
      <w:r w:rsidR="007C1704" w:rsidRPr="00890F9C">
        <w:t>. Often a trait that be measured in all individuals whether diseased or not and which potentially provides a predictor of disease status.</w:t>
      </w:r>
    </w:p>
    <w:p w14:paraId="37B3ADF2" w14:textId="77777777" w:rsidR="007C1704" w:rsidRPr="00890F9C" w:rsidRDefault="007C1704">
      <w:pPr>
        <w:rPr>
          <w:b/>
        </w:rPr>
      </w:pPr>
    </w:p>
    <w:p w14:paraId="0324E7C5" w14:textId="77777777" w:rsidR="007C1704" w:rsidRPr="00890F9C" w:rsidRDefault="004D073D">
      <w:r w:rsidRPr="00890F9C">
        <w:rPr>
          <w:b/>
        </w:rPr>
        <w:t>Polygenic architecture:</w:t>
      </w:r>
      <w:r w:rsidR="007C1704" w:rsidRPr="00890F9C">
        <w:t xml:space="preserve"> A trait genetic architecture under which many genes of small effect contribute to trait variation.</w:t>
      </w:r>
    </w:p>
    <w:p w14:paraId="39DC35A7" w14:textId="77777777" w:rsidR="00232E65" w:rsidRPr="00890F9C" w:rsidRDefault="00232E65"/>
    <w:p w14:paraId="50030D47" w14:textId="77777777" w:rsidR="00232E65" w:rsidRPr="00890F9C" w:rsidRDefault="00232E65">
      <w:r w:rsidRPr="00890F9C">
        <w:rPr>
          <w:b/>
        </w:rPr>
        <w:t>Binary phenotype</w:t>
      </w:r>
      <w:r w:rsidRPr="00890F9C">
        <w:t xml:space="preserve">: Disease traits often have two major states, diseased or healthy. They may nonetheless be complex traits where transition to the disease state is influenced by an underlying </w:t>
      </w:r>
      <w:r w:rsidRPr="00890F9C">
        <w:rPr>
          <w:b/>
        </w:rPr>
        <w:t>liability</w:t>
      </w:r>
      <w:r w:rsidRPr="00890F9C">
        <w:t xml:space="preserve"> to disease that is controlled by many genetic loci and environmental effects. </w:t>
      </w:r>
    </w:p>
    <w:p w14:paraId="202143D2" w14:textId="77777777" w:rsidR="007C1704" w:rsidRPr="00890F9C" w:rsidRDefault="007C1704"/>
    <w:p w14:paraId="37339FC3" w14:textId="77777777" w:rsidR="00EA505B" w:rsidRPr="00890F9C" w:rsidRDefault="004D073D" w:rsidP="00047CE4">
      <w:pPr>
        <w:tabs>
          <w:tab w:val="left" w:pos="3516"/>
        </w:tabs>
        <w:rPr>
          <w:b/>
        </w:rPr>
      </w:pPr>
      <w:proofErr w:type="spellStart"/>
      <w:proofErr w:type="gramStart"/>
      <w:r w:rsidRPr="00890F9C">
        <w:rPr>
          <w:b/>
        </w:rPr>
        <w:t>eQTL</w:t>
      </w:r>
      <w:proofErr w:type="spellEnd"/>
      <w:proofErr w:type="gramEnd"/>
      <w:r w:rsidR="00232E65" w:rsidRPr="00890F9C">
        <w:rPr>
          <w:b/>
        </w:rPr>
        <w:t xml:space="preserve">: </w:t>
      </w:r>
      <w:r w:rsidR="00232E65" w:rsidRPr="00890F9C">
        <w:t>An expression quantitative trait locus controls variation in expression</w:t>
      </w:r>
      <w:r w:rsidR="007C1704" w:rsidRPr="00890F9C">
        <w:tab/>
      </w:r>
      <w:r w:rsidRPr="00890F9C">
        <w:t xml:space="preserve">of a particular gene. An </w:t>
      </w:r>
      <w:proofErr w:type="spellStart"/>
      <w:r w:rsidRPr="00890F9C">
        <w:t>eQTL</w:t>
      </w:r>
      <w:proofErr w:type="spellEnd"/>
      <w:r w:rsidRPr="00890F9C">
        <w:t xml:space="preserve"> may lie adjacent to the gene</w:t>
      </w:r>
      <w:r w:rsidR="00232E65" w:rsidRPr="00890F9C">
        <w:t xml:space="preserve"> </w:t>
      </w:r>
      <w:r w:rsidRPr="00890F9C">
        <w:t>being controlled (</w:t>
      </w:r>
      <w:proofErr w:type="spellStart"/>
      <w:r w:rsidRPr="00890F9C">
        <w:rPr>
          <w:i/>
        </w:rPr>
        <w:t>cis</w:t>
      </w:r>
      <w:proofErr w:type="spellEnd"/>
      <w:r w:rsidRPr="00890F9C">
        <w:rPr>
          <w:i/>
        </w:rPr>
        <w:t xml:space="preserve"> </w:t>
      </w:r>
      <w:r w:rsidRPr="00890F9C">
        <w:t>acting</w:t>
      </w:r>
      <w:r w:rsidR="00232E65" w:rsidRPr="00890F9C">
        <w:t xml:space="preserve"> control</w:t>
      </w:r>
      <w:r w:rsidRPr="00890F9C">
        <w:t>) or some distance away (</w:t>
      </w:r>
      <w:r w:rsidRPr="00890F9C">
        <w:rPr>
          <w:i/>
        </w:rPr>
        <w:t>trans</w:t>
      </w:r>
      <w:r w:rsidRPr="00890F9C">
        <w:t xml:space="preserve"> acting).</w:t>
      </w:r>
    </w:p>
    <w:p w14:paraId="5284D8D3" w14:textId="77777777" w:rsidR="005F0E2F" w:rsidRDefault="005F0E2F">
      <w:pPr>
        <w:rPr>
          <w:ins w:id="4239" w:author="Darren Burgess" w:date="2014-02-26T08:18:00Z"/>
        </w:rPr>
      </w:pPr>
    </w:p>
    <w:p w14:paraId="4D7F0073" w14:textId="77777777" w:rsidR="00843121" w:rsidDel="00305603" w:rsidRDefault="00843121" w:rsidP="00305603">
      <w:pPr>
        <w:rPr>
          <w:ins w:id="4240" w:author="Darren Burgess" w:date="2014-02-26T08:18:00Z"/>
          <w:del w:id="4241" w:author="WWAdmin" w:date="2014-03-05T16:43:00Z"/>
        </w:rPr>
      </w:pPr>
      <w:ins w:id="4242" w:author="Darren Burgess" w:date="2014-02-26T08:18:00Z">
        <w:del w:id="4243" w:author="WWAdmin" w:date="2014-03-05T16:43:00Z">
          <w:r w:rsidRPr="000A1F96" w:rsidDel="00305603">
            <w:rPr>
              <w:highlight w:val="cyan"/>
            </w:rPr>
            <w:delText>quantitative traits</w:delText>
          </w:r>
        </w:del>
      </w:ins>
    </w:p>
    <w:p w14:paraId="1C4127E7" w14:textId="77777777" w:rsidR="00843121" w:rsidDel="00305603" w:rsidRDefault="00843121">
      <w:pPr>
        <w:rPr>
          <w:ins w:id="4244" w:author="Darren Burgess" w:date="2014-02-26T08:28:00Z"/>
          <w:del w:id="4245" w:author="WWAdmin" w:date="2014-03-05T16:43:00Z"/>
        </w:rPr>
      </w:pPr>
    </w:p>
    <w:p w14:paraId="0AA48085" w14:textId="77777777" w:rsidR="002B55F5" w:rsidDel="00305603" w:rsidRDefault="002B55F5">
      <w:pPr>
        <w:rPr>
          <w:ins w:id="4246" w:author="Darren Burgess" w:date="2014-02-26T10:44:00Z"/>
          <w:del w:id="4247" w:author="WWAdmin" w:date="2014-03-05T16:43:00Z"/>
        </w:rPr>
      </w:pPr>
      <w:ins w:id="4248" w:author="Darren Burgess" w:date="2014-02-26T08:28:00Z">
        <w:del w:id="4249" w:author="WWAdmin" w:date="2014-03-05T16:43:00Z">
          <w:r w:rsidRPr="00890F9C" w:rsidDel="00305603">
            <w:delText>minor alleles</w:delText>
          </w:r>
        </w:del>
      </w:ins>
    </w:p>
    <w:p w14:paraId="63E31940" w14:textId="77777777" w:rsidR="002D432C" w:rsidDel="00305603" w:rsidRDefault="002D432C">
      <w:pPr>
        <w:rPr>
          <w:ins w:id="4250" w:author="Darren Burgess" w:date="2014-02-26T10:44:00Z"/>
          <w:del w:id="4251" w:author="WWAdmin" w:date="2014-03-05T16:43:00Z"/>
        </w:rPr>
      </w:pPr>
    </w:p>
    <w:p w14:paraId="1A4C892A" w14:textId="77777777" w:rsidR="002D432C" w:rsidDel="00305603" w:rsidRDefault="002D432C">
      <w:pPr>
        <w:rPr>
          <w:ins w:id="4252" w:author="Darren Burgess" w:date="2014-02-26T10:50:00Z"/>
          <w:del w:id="4253" w:author="WWAdmin" w:date="2014-03-05T16:43:00Z"/>
        </w:rPr>
      </w:pPr>
      <w:ins w:id="4254" w:author="Darren Burgess" w:date="2014-02-26T10:44:00Z">
        <w:del w:id="4255" w:author="WWAdmin" w:date="2014-03-05T16:43:00Z">
          <w:r w:rsidRPr="00890F9C" w:rsidDel="00305603">
            <w:delText>Bonferroni</w:delText>
          </w:r>
          <w:r w:rsidDel="00305603">
            <w:delText>-</w:delText>
          </w:r>
          <w:r w:rsidRPr="00890F9C" w:rsidDel="00305603">
            <w:delText>corrected threshold</w:delText>
          </w:r>
        </w:del>
      </w:ins>
    </w:p>
    <w:p w14:paraId="0536CCBB" w14:textId="77777777" w:rsidR="009809A1" w:rsidDel="00305603" w:rsidRDefault="009809A1">
      <w:pPr>
        <w:rPr>
          <w:ins w:id="4256" w:author="Darren Burgess" w:date="2014-02-26T10:50:00Z"/>
          <w:del w:id="4257" w:author="WWAdmin" w:date="2014-03-05T16:43:00Z"/>
        </w:rPr>
      </w:pPr>
    </w:p>
    <w:p w14:paraId="2258C574" w14:textId="77777777" w:rsidR="009809A1" w:rsidDel="00305603" w:rsidRDefault="009809A1">
      <w:pPr>
        <w:rPr>
          <w:ins w:id="4258" w:author="Darren Burgess" w:date="2014-02-26T11:17:00Z"/>
          <w:del w:id="4259" w:author="WWAdmin" w:date="2014-03-05T16:43:00Z"/>
          <w:b/>
        </w:rPr>
      </w:pPr>
      <w:ins w:id="4260" w:author="Darren Burgess" w:date="2014-02-26T10:50:00Z">
        <w:del w:id="4261" w:author="WWAdmin" w:date="2014-03-05T16:43:00Z">
          <w:r w:rsidRPr="00704AF8" w:rsidDel="00305603">
            <w:rPr>
              <w:highlight w:val="cyan"/>
            </w:rPr>
            <w:delText>causal variant</w:delText>
          </w:r>
          <w:r w:rsidDel="00305603">
            <w:delText xml:space="preserve"> </w:delText>
          </w:r>
          <w:r w:rsidRPr="009809A1" w:rsidDel="00305603">
            <w:rPr>
              <w:b/>
              <w:rPrChange w:id="4262" w:author="Darren Burgess" w:date="2014-02-26T10:51:00Z">
                <w:rPr/>
              </w:rPrChange>
            </w:rPr>
            <w:delText xml:space="preserve">[Au: glos term suggested both to define causal variant and to mention that </w:delText>
          </w:r>
        </w:del>
      </w:ins>
      <w:ins w:id="4263" w:author="Darren Burgess" w:date="2014-02-27T09:52:00Z">
        <w:del w:id="4264" w:author="WWAdmin" w:date="2014-03-05T16:43:00Z">
          <w:r w:rsidR="00595F5D" w:rsidDel="00305603">
            <w:rPr>
              <w:b/>
            </w:rPr>
            <w:delText xml:space="preserve">owing to the limited </w:delText>
          </w:r>
        </w:del>
      </w:ins>
      <w:ins w:id="4265" w:author="Darren Burgess" w:date="2014-02-27T09:54:00Z">
        <w:del w:id="4266" w:author="WWAdmin" w:date="2014-03-05T16:43:00Z">
          <w:r w:rsidR="00595F5D" w:rsidDel="00305603">
            <w:rPr>
              <w:b/>
            </w:rPr>
            <w:delText xml:space="preserve">amount of variation interrogated by SNP genotyping microarrays, </w:delText>
          </w:r>
        </w:del>
      </w:ins>
      <w:ins w:id="4267" w:author="Darren Burgess" w:date="2014-02-26T10:50:00Z">
        <w:del w:id="4268" w:author="WWAdmin" w:date="2014-03-05T16:43:00Z">
          <w:r w:rsidRPr="009809A1" w:rsidDel="00305603">
            <w:rPr>
              <w:b/>
              <w:rPrChange w:id="4269" w:author="Darren Burgess" w:date="2014-02-26T10:51:00Z">
                <w:rPr/>
              </w:rPrChange>
            </w:rPr>
            <w:delText xml:space="preserve">SNPs in GWASs </w:delText>
          </w:r>
        </w:del>
      </w:ins>
      <w:ins w:id="4270" w:author="Darren Burgess" w:date="2014-02-27T09:52:00Z">
        <w:del w:id="4271" w:author="WWAdmin" w:date="2014-03-05T16:43:00Z">
          <w:r w:rsidR="00595F5D" w:rsidDel="00305603">
            <w:rPr>
              <w:b/>
            </w:rPr>
            <w:delText xml:space="preserve">typically </w:delText>
          </w:r>
        </w:del>
      </w:ins>
      <w:ins w:id="4272" w:author="Darren Burgess" w:date="2014-02-26T10:50:00Z">
        <w:del w:id="4273" w:author="WWAdmin" w:date="2014-03-05T16:43:00Z">
          <w:r w:rsidRPr="009809A1" w:rsidDel="00305603">
            <w:rPr>
              <w:b/>
              <w:rPrChange w:id="4274" w:author="Darren Burgess" w:date="2014-02-26T10:51:00Z">
                <w:rPr/>
              </w:rPrChange>
            </w:rPr>
            <w:delText>merely tag the causal region rather than themselves being the causal variant</w:delText>
          </w:r>
        </w:del>
      </w:ins>
      <w:ins w:id="4275" w:author="Darren Burgess" w:date="2014-02-26T10:51:00Z">
        <w:del w:id="4276" w:author="WWAdmin" w:date="2014-03-05T16:43:00Z">
          <w:r w:rsidRPr="009809A1" w:rsidDel="00305603">
            <w:rPr>
              <w:b/>
              <w:rPrChange w:id="4277" w:author="Darren Burgess" w:date="2014-02-26T10:51:00Z">
                <w:rPr/>
              </w:rPrChange>
            </w:rPr>
            <w:delText xml:space="preserve"> – this isn’t explicitly mentioned in your article</w:delText>
          </w:r>
        </w:del>
      </w:ins>
      <w:ins w:id="4278" w:author="Darren Burgess" w:date="2014-02-27T08:30:00Z">
        <w:del w:id="4279" w:author="WWAdmin" w:date="2014-03-05T16:43:00Z">
          <w:r w:rsidR="00036D18" w:rsidDel="00305603">
            <w:rPr>
              <w:b/>
            </w:rPr>
            <w:delText>. (Also ‘tagged</w:delText>
          </w:r>
        </w:del>
      </w:ins>
      <w:ins w:id="4280" w:author="Darren Burgess" w:date="2014-02-27T08:31:00Z">
        <w:del w:id="4281" w:author="WWAdmin" w:date="2014-03-05T16:43:00Z">
          <w:r w:rsidR="00036D18" w:rsidDel="00305603">
            <w:rPr>
              <w:b/>
            </w:rPr>
            <w:delText>’ is used later in the manuscript without explanation, so this definition will help to clarify that too)</w:delText>
          </w:r>
        </w:del>
      </w:ins>
      <w:ins w:id="4282" w:author="Darren Burgess" w:date="2014-02-26T10:50:00Z">
        <w:del w:id="4283" w:author="WWAdmin" w:date="2014-03-05T16:43:00Z">
          <w:r w:rsidRPr="009809A1" w:rsidDel="00305603">
            <w:rPr>
              <w:b/>
              <w:rPrChange w:id="4284" w:author="Darren Burgess" w:date="2014-02-26T10:51:00Z">
                <w:rPr/>
              </w:rPrChange>
            </w:rPr>
            <w:delText>]</w:delText>
          </w:r>
        </w:del>
      </w:ins>
    </w:p>
    <w:p w14:paraId="429BAA5D" w14:textId="77777777" w:rsidR="00235592" w:rsidDel="00003E4B" w:rsidRDefault="00235592">
      <w:pPr>
        <w:rPr>
          <w:ins w:id="4285" w:author="Darren Burgess" w:date="2014-02-26T11:17:00Z"/>
          <w:del w:id="4286" w:author="WWAdmin" w:date="2014-03-08T15:20:00Z"/>
          <w:b/>
        </w:rPr>
      </w:pPr>
    </w:p>
    <w:p w14:paraId="68E3869A" w14:textId="77777777" w:rsidR="00235592" w:rsidDel="00003E4B" w:rsidRDefault="00235592">
      <w:pPr>
        <w:rPr>
          <w:ins w:id="4287" w:author="Darren Burgess" w:date="2014-02-26T11:53:00Z"/>
          <w:del w:id="4288" w:author="WWAdmin" w:date="2014-03-08T15:20:00Z"/>
        </w:rPr>
      </w:pPr>
      <w:ins w:id="4289" w:author="Darren Burgess" w:date="2014-02-26T11:18:00Z">
        <w:del w:id="4290" w:author="WWAdmin" w:date="2014-03-08T15:20:00Z">
          <w:r w:rsidRPr="00890F9C" w:rsidDel="00003E4B">
            <w:delText>haplotype</w:delText>
          </w:r>
        </w:del>
      </w:ins>
    </w:p>
    <w:p w14:paraId="7BAFB375" w14:textId="77777777" w:rsidR="00B33788" w:rsidDel="00003E4B" w:rsidRDefault="00B33788">
      <w:pPr>
        <w:rPr>
          <w:ins w:id="4291" w:author="Darren Burgess" w:date="2014-02-26T11:53:00Z"/>
          <w:del w:id="4292" w:author="WWAdmin" w:date="2014-03-08T15:20:00Z"/>
        </w:rPr>
      </w:pPr>
    </w:p>
    <w:p w14:paraId="1E8496D4" w14:textId="77777777" w:rsidR="00B33788" w:rsidDel="00003E4B" w:rsidRDefault="00B33788">
      <w:pPr>
        <w:rPr>
          <w:ins w:id="4293" w:author="Darren Burgess" w:date="2014-02-26T17:03:00Z"/>
          <w:del w:id="4294" w:author="WWAdmin" w:date="2014-03-08T15:20:00Z"/>
        </w:rPr>
      </w:pPr>
      <w:ins w:id="4295" w:author="Darren Burgess" w:date="2014-02-26T11:53:00Z">
        <w:del w:id="4296" w:author="WWAdmin" w:date="2014-03-08T15:20:00Z">
          <w:r w:rsidRPr="00890F9C" w:rsidDel="00003E4B">
            <w:delText>linkage phase</w:delText>
          </w:r>
          <w:r w:rsidDel="00003E4B">
            <w:delText xml:space="preserve"> </w:delText>
          </w:r>
        </w:del>
      </w:ins>
    </w:p>
    <w:p w14:paraId="5F9AF84A" w14:textId="77777777" w:rsidR="000E7CDA" w:rsidDel="00003E4B" w:rsidRDefault="000E7CDA">
      <w:pPr>
        <w:rPr>
          <w:ins w:id="4297" w:author="Darren Burgess" w:date="2014-02-26T17:03:00Z"/>
          <w:del w:id="4298" w:author="WWAdmin" w:date="2014-03-08T15:20:00Z"/>
        </w:rPr>
      </w:pPr>
    </w:p>
    <w:p w14:paraId="57340E57" w14:textId="77777777" w:rsidR="000E7CDA" w:rsidDel="00003E4B" w:rsidRDefault="000E7CDA">
      <w:pPr>
        <w:rPr>
          <w:ins w:id="4299" w:author="Darren Burgess" w:date="2014-02-26T17:03:00Z"/>
          <w:del w:id="4300" w:author="WWAdmin" w:date="2014-03-08T15:20:00Z"/>
        </w:rPr>
      </w:pPr>
      <w:ins w:id="4301" w:author="Darren Burgess" w:date="2014-02-26T17:03:00Z">
        <w:del w:id="4302" w:author="WWAdmin" w:date="2014-03-08T15:20:00Z">
          <w:r w:rsidRPr="00890F9C" w:rsidDel="00003E4B">
            <w:delText>covariates</w:delText>
          </w:r>
        </w:del>
      </w:ins>
    </w:p>
    <w:p w14:paraId="0317092F" w14:textId="77777777" w:rsidR="000E7CDA" w:rsidDel="00003E4B" w:rsidRDefault="000E7CDA">
      <w:pPr>
        <w:rPr>
          <w:ins w:id="4303" w:author="Darren Burgess" w:date="2014-02-26T17:12:00Z"/>
          <w:del w:id="4304" w:author="WWAdmin" w:date="2014-03-08T15:20:00Z"/>
        </w:rPr>
      </w:pPr>
    </w:p>
    <w:p w14:paraId="25C800EE" w14:textId="77777777" w:rsidR="00915CD1" w:rsidDel="009F59DA" w:rsidRDefault="00915CD1">
      <w:pPr>
        <w:rPr>
          <w:ins w:id="4305" w:author="Darren Burgess" w:date="2014-02-26T17:22:00Z"/>
          <w:del w:id="4306" w:author="WWAdmin" w:date="2014-03-09T23:10:00Z"/>
        </w:rPr>
      </w:pPr>
      <w:ins w:id="4307" w:author="Darren Burgess" w:date="2014-02-26T17:12:00Z">
        <w:del w:id="4308" w:author="WWAdmin" w:date="2014-03-09T23:10:00Z">
          <w:r w:rsidRPr="00890F9C" w:rsidDel="009F59DA">
            <w:delText>variance heterogeneity</w:delText>
          </w:r>
          <w:r w:rsidDel="009F59DA">
            <w:delText xml:space="preserve"> </w:delText>
          </w:r>
        </w:del>
      </w:ins>
    </w:p>
    <w:p w14:paraId="04D86E6D" w14:textId="77777777" w:rsidR="00915CD1" w:rsidDel="009F59DA" w:rsidRDefault="00915CD1">
      <w:pPr>
        <w:rPr>
          <w:ins w:id="4309" w:author="Darren Burgess" w:date="2014-02-26T17:22:00Z"/>
          <w:del w:id="4310" w:author="WWAdmin" w:date="2014-03-09T23:10:00Z"/>
        </w:rPr>
      </w:pPr>
    </w:p>
    <w:p w14:paraId="7E110C68" w14:textId="77777777" w:rsidR="00915CD1" w:rsidDel="009F59DA" w:rsidRDefault="00915CD1">
      <w:pPr>
        <w:rPr>
          <w:ins w:id="4311" w:author="Darren Burgess" w:date="2014-02-27T08:02:00Z"/>
          <w:del w:id="4312" w:author="WWAdmin" w:date="2014-03-09T23:10:00Z"/>
        </w:rPr>
      </w:pPr>
      <w:ins w:id="4313" w:author="Darren Burgess" w:date="2014-02-26T17:22:00Z">
        <w:del w:id="4314" w:author="WWAdmin" w:date="2014-03-09T23:10:00Z">
          <w:r w:rsidRPr="00890F9C" w:rsidDel="009F59DA">
            <w:delText>large P small N problem</w:delText>
          </w:r>
          <w:r w:rsidDel="009F59DA">
            <w:delText xml:space="preserve"> </w:delText>
          </w:r>
        </w:del>
      </w:ins>
    </w:p>
    <w:p w14:paraId="6F15F68D" w14:textId="77777777" w:rsidR="0060125F" w:rsidDel="009F59DA" w:rsidRDefault="0060125F">
      <w:pPr>
        <w:rPr>
          <w:ins w:id="4315" w:author="Darren Burgess" w:date="2014-02-27T08:02:00Z"/>
          <w:del w:id="4316" w:author="WWAdmin" w:date="2014-03-09T23:10:00Z"/>
        </w:rPr>
      </w:pPr>
    </w:p>
    <w:p w14:paraId="38A07A55" w14:textId="77777777" w:rsidR="0060125F" w:rsidDel="009F59DA" w:rsidRDefault="0060125F">
      <w:pPr>
        <w:rPr>
          <w:ins w:id="4317" w:author="Darren Burgess" w:date="2014-02-27T08:02:00Z"/>
          <w:del w:id="4318" w:author="WWAdmin" w:date="2014-03-09T23:10:00Z"/>
        </w:rPr>
      </w:pPr>
      <w:ins w:id="4319" w:author="Darren Burgess" w:date="2014-02-27T08:02:00Z">
        <w:del w:id="4320" w:author="WWAdmin" w:date="2014-03-09T23:10:00Z">
          <w:r w:rsidRPr="00890F9C" w:rsidDel="009F59DA">
            <w:delText>Multifactor Dimensionality Reduction</w:delText>
          </w:r>
        </w:del>
      </w:ins>
    </w:p>
    <w:p w14:paraId="7F81D323" w14:textId="77777777" w:rsidR="0060125F" w:rsidDel="009F59DA" w:rsidRDefault="0060125F">
      <w:pPr>
        <w:rPr>
          <w:ins w:id="4321" w:author="Darren Burgess" w:date="2014-02-27T08:02:00Z"/>
          <w:del w:id="4322" w:author="WWAdmin" w:date="2014-03-09T23:10:00Z"/>
        </w:rPr>
      </w:pPr>
    </w:p>
    <w:p w14:paraId="328DD1C3" w14:textId="77777777" w:rsidR="0060125F" w:rsidDel="009F59DA" w:rsidRDefault="0060125F">
      <w:pPr>
        <w:rPr>
          <w:ins w:id="4323" w:author="Darren Burgess" w:date="2014-02-27T08:02:00Z"/>
          <w:del w:id="4324" w:author="WWAdmin" w:date="2014-03-09T23:10:00Z"/>
        </w:rPr>
      </w:pPr>
      <w:ins w:id="4325" w:author="Darren Burgess" w:date="2014-02-27T08:02:00Z">
        <w:del w:id="4326" w:author="WWAdmin" w:date="2014-03-09T23:10:00Z">
          <w:r w:rsidDel="009F59DA">
            <w:delText>T</w:delText>
          </w:r>
          <w:r w:rsidRPr="00890F9C" w:rsidDel="009F59DA">
            <w:delText>ree-based</w:delText>
          </w:r>
          <w:r w:rsidDel="009F59DA">
            <w:delText xml:space="preserve"> methods</w:delText>
          </w:r>
        </w:del>
      </w:ins>
    </w:p>
    <w:p w14:paraId="05B4FCFC" w14:textId="77777777" w:rsidR="0060125F" w:rsidDel="009F59DA" w:rsidRDefault="0060125F">
      <w:pPr>
        <w:rPr>
          <w:ins w:id="4327" w:author="Darren Burgess" w:date="2014-02-27T08:02:00Z"/>
          <w:del w:id="4328" w:author="WWAdmin" w:date="2014-03-09T23:10:00Z"/>
        </w:rPr>
      </w:pPr>
    </w:p>
    <w:p w14:paraId="0B5A0C8B" w14:textId="77777777" w:rsidR="0060125F" w:rsidDel="009F59DA" w:rsidRDefault="0060125F">
      <w:pPr>
        <w:rPr>
          <w:ins w:id="4329" w:author="Darren Burgess" w:date="2014-02-27T08:02:00Z"/>
          <w:del w:id="4330" w:author="WWAdmin" w:date="2014-03-09T23:10:00Z"/>
        </w:rPr>
      </w:pPr>
      <w:ins w:id="4331" w:author="Darren Burgess" w:date="2014-02-27T08:02:00Z">
        <w:del w:id="4332" w:author="WWAdmin" w:date="2014-03-09T23:10:00Z">
          <w:r w:rsidDel="009F59DA">
            <w:delText>E</w:delText>
          </w:r>
          <w:r w:rsidRPr="00890F9C" w:rsidDel="009F59DA">
            <w:delText>ntropy-based</w:delText>
          </w:r>
          <w:r w:rsidDel="009F59DA">
            <w:delText xml:space="preserve"> methods</w:delText>
          </w:r>
        </w:del>
      </w:ins>
    </w:p>
    <w:p w14:paraId="189FDE6E" w14:textId="77777777" w:rsidR="0060125F" w:rsidDel="009F59DA" w:rsidRDefault="0060125F">
      <w:pPr>
        <w:rPr>
          <w:ins w:id="4333" w:author="Darren Burgess" w:date="2014-02-27T08:38:00Z"/>
          <w:del w:id="4334" w:author="WWAdmin" w:date="2014-03-09T23:10:00Z"/>
        </w:rPr>
      </w:pPr>
    </w:p>
    <w:p w14:paraId="4824E2B3" w14:textId="77777777" w:rsidR="00036D18" w:rsidDel="009F59DA" w:rsidRDefault="00046AA7">
      <w:pPr>
        <w:rPr>
          <w:ins w:id="4335" w:author="Darren Burgess" w:date="2014-02-27T09:36:00Z"/>
          <w:del w:id="4336" w:author="WWAdmin" w:date="2014-03-09T23:10:00Z"/>
        </w:rPr>
      </w:pPr>
      <w:ins w:id="4337" w:author="Darren Burgess" w:date="2014-02-27T08:38:00Z">
        <w:del w:id="4338" w:author="WWAdmin" w:date="2014-03-09T23:10:00Z">
          <w:r w:rsidRPr="00890F9C" w:rsidDel="009F59DA">
            <w:delText>I</w:delText>
          </w:r>
          <w:r w:rsidR="00036D18" w:rsidRPr="00890F9C" w:rsidDel="009F59DA">
            <w:delText>mputation</w:delText>
          </w:r>
        </w:del>
      </w:ins>
    </w:p>
    <w:p w14:paraId="4A19C478" w14:textId="77777777" w:rsidR="00046AA7" w:rsidDel="009F59DA" w:rsidRDefault="00046AA7">
      <w:pPr>
        <w:rPr>
          <w:ins w:id="4339" w:author="Darren Burgess" w:date="2014-02-27T09:36:00Z"/>
          <w:del w:id="4340" w:author="WWAdmin" w:date="2014-03-09T23:10:00Z"/>
        </w:rPr>
      </w:pPr>
    </w:p>
    <w:p w14:paraId="59930875" w14:textId="77777777" w:rsidR="00046AA7" w:rsidDel="009F59DA" w:rsidRDefault="00046AA7">
      <w:pPr>
        <w:rPr>
          <w:ins w:id="4341" w:author="Darren Burgess" w:date="2014-02-27T10:16:00Z"/>
          <w:del w:id="4342" w:author="WWAdmin" w:date="2014-03-09T23:10:00Z"/>
        </w:rPr>
      </w:pPr>
      <w:ins w:id="4343" w:author="Darren Burgess" w:date="2014-02-27T09:36:00Z">
        <w:del w:id="4344" w:author="WWAdmin" w:date="2014-03-09T23:10:00Z">
          <w:r w:rsidRPr="00890F9C" w:rsidDel="009F59DA">
            <w:delText>pleiotropic epistasis</w:delText>
          </w:r>
        </w:del>
      </w:ins>
    </w:p>
    <w:p w14:paraId="78B85AAD" w14:textId="77777777" w:rsidR="00622B86" w:rsidDel="009F59DA" w:rsidRDefault="00622B86">
      <w:pPr>
        <w:rPr>
          <w:ins w:id="4345" w:author="Darren Burgess" w:date="2014-02-27T10:16:00Z"/>
          <w:del w:id="4346" w:author="WWAdmin" w:date="2014-03-09T23:10:00Z"/>
        </w:rPr>
      </w:pPr>
    </w:p>
    <w:p w14:paraId="537B8772" w14:textId="77777777" w:rsidR="00622B86" w:rsidRDefault="00622B86">
      <w:pPr>
        <w:rPr>
          <w:ins w:id="4347" w:author="Darren Burgess" w:date="2014-02-27T14:03:00Z"/>
          <w:b/>
        </w:rPr>
      </w:pPr>
      <w:ins w:id="4348" w:author="Darren Burgess" w:date="2014-02-27T10:16:00Z">
        <w:r w:rsidRPr="00890F9C">
          <w:t xml:space="preserve">The </w:t>
        </w:r>
        <w:proofErr w:type="spellStart"/>
        <w:r w:rsidRPr="00890F9C">
          <w:t>Wel</w:t>
        </w:r>
        <w:r>
          <w:t>l</w:t>
        </w:r>
        <w:r w:rsidRPr="00890F9C">
          <w:t>come</w:t>
        </w:r>
        <w:proofErr w:type="spellEnd"/>
        <w:r w:rsidRPr="00890F9C">
          <w:t xml:space="preserve"> Trust Case</w:t>
        </w:r>
        <w:r>
          <w:t>–</w:t>
        </w:r>
        <w:r w:rsidRPr="00890F9C">
          <w:t>Control Consortium</w:t>
        </w:r>
        <w:r>
          <w:t xml:space="preserve"> </w:t>
        </w:r>
        <w:r w:rsidRPr="00622B86">
          <w:rPr>
            <w:b/>
            <w:rPrChange w:id="4349" w:author="Darren Burgess" w:date="2014-02-27T10:16:00Z">
              <w:rPr/>
            </w:rPrChange>
          </w:rPr>
          <w:t>[Au: please briefly mention the diseases being studied and</w:t>
        </w:r>
      </w:ins>
      <w:ins w:id="4350" w:author="Darren Burgess" w:date="2014-02-27T10:20:00Z">
        <w:r>
          <w:rPr>
            <w:b/>
          </w:rPr>
          <w:t xml:space="preserve"> an overview of</w:t>
        </w:r>
      </w:ins>
      <w:ins w:id="4351" w:author="Darren Burgess" w:date="2014-02-27T10:16:00Z">
        <w:r w:rsidRPr="00622B86">
          <w:rPr>
            <w:b/>
            <w:rPrChange w:id="4352" w:author="Darren Burgess" w:date="2014-02-27T10:16:00Z">
              <w:rPr/>
            </w:rPrChange>
          </w:rPr>
          <w:t xml:space="preserve"> the </w:t>
        </w:r>
        <w:proofErr w:type="gramStart"/>
        <w:r w:rsidRPr="00622B86">
          <w:rPr>
            <w:b/>
            <w:rPrChange w:id="4353" w:author="Darren Burgess" w:date="2014-02-27T10:16:00Z">
              <w:rPr/>
            </w:rPrChange>
          </w:rPr>
          <w:t>approach(</w:t>
        </w:r>
        <w:proofErr w:type="spellStart"/>
        <w:proofErr w:type="gramEnd"/>
        <w:r w:rsidRPr="00622B86">
          <w:rPr>
            <w:b/>
            <w:rPrChange w:id="4354" w:author="Darren Burgess" w:date="2014-02-27T10:16:00Z">
              <w:rPr/>
            </w:rPrChange>
          </w:rPr>
          <w:t>es</w:t>
        </w:r>
        <w:proofErr w:type="spellEnd"/>
        <w:r w:rsidRPr="00622B86">
          <w:rPr>
            <w:b/>
            <w:rPrChange w:id="4355" w:author="Darren Burgess" w:date="2014-02-27T10:16:00Z">
              <w:rPr/>
            </w:rPrChange>
          </w:rPr>
          <w:t>) involved]</w:t>
        </w:r>
      </w:ins>
    </w:p>
    <w:p w14:paraId="45081022" w14:textId="77777777" w:rsidR="00EE2F4F" w:rsidRDefault="00EE2F4F">
      <w:pPr>
        <w:rPr>
          <w:ins w:id="4356" w:author="Darren Burgess" w:date="2014-02-27T14:03:00Z"/>
          <w:b/>
        </w:rPr>
      </w:pPr>
    </w:p>
    <w:p w14:paraId="615FBB85" w14:textId="77777777" w:rsidR="00EE2F4F" w:rsidRDefault="00EE2F4F">
      <w:pPr>
        <w:rPr>
          <w:ins w:id="4357" w:author="Darren Burgess" w:date="2014-02-27T14:03:00Z"/>
        </w:rPr>
      </w:pPr>
      <w:proofErr w:type="gramStart"/>
      <w:ins w:id="4358" w:author="Darren Burgess" w:date="2014-02-27T14:03:00Z">
        <w:r w:rsidRPr="00890F9C">
          <w:rPr>
            <w:b/>
          </w:rPr>
          <w:t>observed</w:t>
        </w:r>
        <w:proofErr w:type="gramEnd"/>
        <w:r w:rsidRPr="00890F9C">
          <w:rPr>
            <w:b/>
          </w:rPr>
          <w:t xml:space="preserve"> scale</w:t>
        </w:r>
      </w:ins>
    </w:p>
    <w:p w14:paraId="30A9CEFC" w14:textId="77777777" w:rsidR="00EE2F4F" w:rsidRDefault="00EE2F4F">
      <w:pPr>
        <w:rPr>
          <w:ins w:id="4359" w:author="Darren Burgess" w:date="2014-02-27T14:03:00Z"/>
        </w:rPr>
      </w:pPr>
    </w:p>
    <w:p w14:paraId="7D766213" w14:textId="77777777" w:rsidR="00EE2F4F" w:rsidRDefault="00EE2F4F">
      <w:pPr>
        <w:rPr>
          <w:ins w:id="4360" w:author="Darren Burgess" w:date="2014-02-27T14:03:00Z"/>
          <w:b/>
        </w:rPr>
      </w:pPr>
      <w:proofErr w:type="gramStart"/>
      <w:ins w:id="4361" w:author="Darren Burgess" w:date="2014-02-27T14:03:00Z">
        <w:r w:rsidRPr="00890F9C">
          <w:rPr>
            <w:b/>
          </w:rPr>
          <w:t>liability</w:t>
        </w:r>
        <w:proofErr w:type="gramEnd"/>
        <w:r w:rsidRPr="00890F9C">
          <w:rPr>
            <w:b/>
          </w:rPr>
          <w:t xml:space="preserve"> scale</w:t>
        </w:r>
      </w:ins>
    </w:p>
    <w:p w14:paraId="419D6C83" w14:textId="77777777" w:rsidR="00EE2F4F" w:rsidRDefault="00EE2F4F">
      <w:pPr>
        <w:rPr>
          <w:ins w:id="4362" w:author="Darren Burgess" w:date="2014-03-03T00:07:00Z"/>
        </w:rPr>
      </w:pPr>
    </w:p>
    <w:p w14:paraId="4F58AFEF" w14:textId="77777777" w:rsidR="00B73E1E" w:rsidRDefault="00B73E1E">
      <w:pPr>
        <w:rPr>
          <w:ins w:id="4363" w:author="Darren Burgess" w:date="2014-03-03T00:07:00Z"/>
        </w:rPr>
      </w:pPr>
      <w:proofErr w:type="gramStart"/>
      <w:ins w:id="4364" w:author="Darren Burgess" w:date="2014-03-03T00:07:00Z">
        <w:r w:rsidRPr="00890F9C">
          <w:t>rank</w:t>
        </w:r>
        <w:proofErr w:type="gramEnd"/>
        <w:r w:rsidRPr="00890F9C">
          <w:t xml:space="preserve"> transformation</w:t>
        </w:r>
      </w:ins>
    </w:p>
    <w:p w14:paraId="18625591" w14:textId="77777777" w:rsidR="00B73E1E" w:rsidRPr="00890F9C" w:rsidRDefault="00B73E1E"/>
    <w:p w14:paraId="0F796B2E" w14:textId="77777777" w:rsidR="005F0E2F" w:rsidRPr="00890F9C" w:rsidRDefault="005F0E2F" w:rsidP="005F0E2F">
      <w:pPr>
        <w:pStyle w:val="Heading2"/>
      </w:pPr>
      <w:bookmarkStart w:id="4365" w:name="_Toc256711641"/>
      <w:r w:rsidRPr="00890F9C">
        <w:t>References</w:t>
      </w:r>
      <w:bookmarkEnd w:id="4365"/>
    </w:p>
    <w:p w14:paraId="40116C79" w14:textId="77777777" w:rsidR="005F0E2F" w:rsidRPr="00890F9C" w:rsidRDefault="005F0E2F"/>
    <w:p w14:paraId="28466D0B" w14:textId="75849897" w:rsidR="005C48AB" w:rsidRPr="005C48AB" w:rsidRDefault="004D073D">
      <w:pPr>
        <w:pStyle w:val="NormalWeb"/>
        <w:ind w:left="640" w:hanging="640"/>
        <w:divId w:val="2060669124"/>
        <w:rPr>
          <w:rFonts w:ascii="Cambria" w:hAnsi="Cambria"/>
          <w:noProof/>
          <w:sz w:val="24"/>
        </w:rPr>
      </w:pPr>
      <w:r w:rsidRPr="00890F9C">
        <w:rPr>
          <w:lang w:val="en-US"/>
        </w:rPr>
        <w:fldChar w:fldCharType="begin" w:fldLock="1"/>
      </w:r>
      <w:r w:rsidR="005F0E2F" w:rsidRPr="00890F9C">
        <w:rPr>
          <w:lang w:val="en-US"/>
        </w:rPr>
        <w:instrText xml:space="preserve">ADDIN Mendeley Bibliography CSL_BIBLIOGRAPHY </w:instrText>
      </w:r>
      <w:r w:rsidRPr="00890F9C">
        <w:rPr>
          <w:lang w:val="en-US"/>
        </w:rPr>
        <w:fldChar w:fldCharType="separate"/>
      </w:r>
      <w:r w:rsidR="005C48AB" w:rsidRPr="005C48AB">
        <w:rPr>
          <w:rFonts w:ascii="Cambria" w:hAnsi="Cambria"/>
          <w:noProof/>
          <w:sz w:val="24"/>
        </w:rPr>
        <w:t>1.</w:t>
      </w:r>
      <w:r w:rsidR="005C48AB" w:rsidRPr="005C48AB">
        <w:rPr>
          <w:rFonts w:ascii="Cambria" w:hAnsi="Cambria"/>
          <w:noProof/>
          <w:sz w:val="24"/>
        </w:rPr>
        <w:tab/>
        <w:t xml:space="preserve">Visscher, P. M., Hill, W. G. &amp; Wray, N. R. Heritability in the genomics era--concepts and misconceptions. </w:t>
      </w:r>
      <w:r w:rsidR="005C48AB" w:rsidRPr="005C48AB">
        <w:rPr>
          <w:rFonts w:ascii="Cambria" w:hAnsi="Cambria"/>
          <w:i/>
          <w:iCs/>
          <w:noProof/>
          <w:sz w:val="24"/>
        </w:rPr>
        <w:t>Nat. Rev. Genet.</w:t>
      </w:r>
      <w:r w:rsidR="005C48AB" w:rsidRPr="005C48AB">
        <w:rPr>
          <w:rFonts w:ascii="Cambria" w:hAnsi="Cambria"/>
          <w:noProof/>
          <w:sz w:val="24"/>
        </w:rPr>
        <w:t xml:space="preserve"> </w:t>
      </w:r>
      <w:r w:rsidR="005C48AB" w:rsidRPr="005C48AB">
        <w:rPr>
          <w:rFonts w:ascii="Cambria" w:hAnsi="Cambria"/>
          <w:b/>
          <w:bCs/>
          <w:noProof/>
          <w:sz w:val="24"/>
        </w:rPr>
        <w:t>9,</w:t>
      </w:r>
      <w:r w:rsidR="005C48AB" w:rsidRPr="005C48AB">
        <w:rPr>
          <w:rFonts w:ascii="Cambria" w:hAnsi="Cambria"/>
          <w:noProof/>
          <w:sz w:val="24"/>
        </w:rPr>
        <w:t xml:space="preserve"> 255–66 (2008).</w:t>
      </w:r>
    </w:p>
    <w:p w14:paraId="30D2145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w:t>
      </w:r>
      <w:r w:rsidRPr="005C48AB">
        <w:rPr>
          <w:rFonts w:ascii="Cambria" w:hAnsi="Cambria"/>
          <w:noProof/>
          <w:sz w:val="24"/>
        </w:rPr>
        <w:tab/>
        <w:t xml:space="preserve">Huang, Y., Wuchty, S. &amp; Przytycka, T. M. eQTL epistasis – challenges and computational approaches. </w:t>
      </w:r>
      <w:r w:rsidRPr="005C48AB">
        <w:rPr>
          <w:rFonts w:ascii="Cambria" w:hAnsi="Cambria"/>
          <w:i/>
          <w:iCs/>
          <w:noProof/>
          <w:sz w:val="24"/>
        </w:rPr>
        <w:t>Front. Genet.</w:t>
      </w:r>
      <w:r w:rsidRPr="005C48AB">
        <w:rPr>
          <w:rFonts w:ascii="Cambria" w:hAnsi="Cambria"/>
          <w:noProof/>
          <w:sz w:val="24"/>
        </w:rPr>
        <w:t xml:space="preserve"> </w:t>
      </w:r>
      <w:r w:rsidRPr="005C48AB">
        <w:rPr>
          <w:rFonts w:ascii="Cambria" w:hAnsi="Cambria"/>
          <w:b/>
          <w:bCs/>
          <w:noProof/>
          <w:sz w:val="24"/>
        </w:rPr>
        <w:t>4,</w:t>
      </w:r>
      <w:r w:rsidRPr="005C48AB">
        <w:rPr>
          <w:rFonts w:ascii="Cambria" w:hAnsi="Cambria"/>
          <w:noProof/>
          <w:sz w:val="24"/>
        </w:rPr>
        <w:t xml:space="preserve"> (2013).</w:t>
      </w:r>
    </w:p>
    <w:p w14:paraId="0663232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w:t>
      </w:r>
      <w:r w:rsidRPr="005C48AB">
        <w:rPr>
          <w:rFonts w:ascii="Cambria" w:hAnsi="Cambria"/>
          <w:noProof/>
          <w:sz w:val="24"/>
        </w:rPr>
        <w:tab/>
        <w:t xml:space="preserve">McKinney, B. A. &amp; Pajewski, N. M. Six degrees of epistasis: Statistical network models for GWAS. </w:t>
      </w:r>
      <w:r w:rsidRPr="005C48AB">
        <w:rPr>
          <w:rFonts w:ascii="Cambria" w:hAnsi="Cambria"/>
          <w:i/>
          <w:iCs/>
          <w:noProof/>
          <w:sz w:val="24"/>
        </w:rPr>
        <w:t>Front. Genet.</w:t>
      </w:r>
      <w:r w:rsidRPr="005C48AB">
        <w:rPr>
          <w:rFonts w:ascii="Cambria" w:hAnsi="Cambria"/>
          <w:noProof/>
          <w:sz w:val="24"/>
        </w:rPr>
        <w:t xml:space="preserve"> </w:t>
      </w:r>
      <w:r w:rsidRPr="005C48AB">
        <w:rPr>
          <w:rFonts w:ascii="Cambria" w:hAnsi="Cambria"/>
          <w:b/>
          <w:bCs/>
          <w:noProof/>
          <w:sz w:val="24"/>
        </w:rPr>
        <w:t>2,</w:t>
      </w:r>
      <w:r w:rsidRPr="005C48AB">
        <w:rPr>
          <w:rFonts w:ascii="Cambria" w:hAnsi="Cambria"/>
          <w:noProof/>
          <w:sz w:val="24"/>
        </w:rPr>
        <w:t xml:space="preserve"> 109 (2011).</w:t>
      </w:r>
    </w:p>
    <w:p w14:paraId="2449397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w:t>
      </w:r>
      <w:r w:rsidRPr="005C48AB">
        <w:rPr>
          <w:rFonts w:ascii="Cambria" w:hAnsi="Cambria"/>
          <w:noProof/>
          <w:sz w:val="24"/>
        </w:rPr>
        <w:tab/>
        <w:t xml:space="preserve">Pang, X. </w:t>
      </w:r>
      <w:r w:rsidRPr="005C48AB">
        <w:rPr>
          <w:rFonts w:ascii="Cambria" w:hAnsi="Cambria"/>
          <w:i/>
          <w:iCs/>
          <w:noProof/>
          <w:sz w:val="24"/>
        </w:rPr>
        <w:t>et al.</w:t>
      </w:r>
      <w:r w:rsidRPr="005C48AB">
        <w:rPr>
          <w:rFonts w:ascii="Cambria" w:hAnsi="Cambria"/>
          <w:noProof/>
          <w:sz w:val="24"/>
        </w:rPr>
        <w:t xml:space="preserve"> A statistical procedure to map high-order epistasis for complex traits. </w:t>
      </w:r>
      <w:r w:rsidRPr="005C48AB">
        <w:rPr>
          <w:rFonts w:ascii="Cambria" w:hAnsi="Cambria"/>
          <w:i/>
          <w:iCs/>
          <w:noProof/>
          <w:sz w:val="24"/>
        </w:rPr>
        <w:t>Br. Bioinform</w:t>
      </w:r>
      <w:r w:rsidRPr="005C48AB">
        <w:rPr>
          <w:rFonts w:ascii="Cambria" w:hAnsi="Cambria"/>
          <w:noProof/>
          <w:sz w:val="24"/>
        </w:rPr>
        <w:t xml:space="preserve"> (2012). doi:bbs027 [pii] 10.1093/bib/bbs027 [doi]</w:t>
      </w:r>
    </w:p>
    <w:p w14:paraId="282E1B9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w:t>
      </w:r>
      <w:r w:rsidRPr="005C48AB">
        <w:rPr>
          <w:rFonts w:ascii="Cambria" w:hAnsi="Cambria"/>
          <w:noProof/>
          <w:sz w:val="24"/>
        </w:rPr>
        <w:tab/>
        <w:t xml:space="preserve">Ritchie, M. D. Using Biological Knowledge to Uncover the Mystery in the Search for Epistasis in Genome-Wide Association Studies.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172–182 (2011).</w:t>
      </w:r>
    </w:p>
    <w:p w14:paraId="0BE6354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w:t>
      </w:r>
      <w:r w:rsidRPr="005C48AB">
        <w:rPr>
          <w:rFonts w:ascii="Cambria" w:hAnsi="Cambria"/>
          <w:noProof/>
          <w:sz w:val="24"/>
        </w:rPr>
        <w:tab/>
        <w:t xml:space="preserve">Steen, K. V. Travelling the world of gene-gene interactions. </w:t>
      </w:r>
      <w:r w:rsidRPr="005C48AB">
        <w:rPr>
          <w:rFonts w:ascii="Cambria" w:hAnsi="Cambria"/>
          <w:i/>
          <w:iCs/>
          <w:noProof/>
          <w:sz w:val="24"/>
        </w:rPr>
        <w:t>Br. Bioinform</w:t>
      </w:r>
      <w:r w:rsidRPr="005C48AB">
        <w:rPr>
          <w:rFonts w:ascii="Cambria" w:hAnsi="Cambria"/>
          <w:noProof/>
          <w:sz w:val="24"/>
        </w:rPr>
        <w:t xml:space="preserve"> </w:t>
      </w:r>
      <w:r w:rsidRPr="005C48AB">
        <w:rPr>
          <w:rFonts w:ascii="Cambria" w:hAnsi="Cambria"/>
          <w:b/>
          <w:bCs/>
          <w:noProof/>
          <w:sz w:val="24"/>
        </w:rPr>
        <w:t>13,</w:t>
      </w:r>
      <w:r w:rsidRPr="005C48AB">
        <w:rPr>
          <w:rFonts w:ascii="Cambria" w:hAnsi="Cambria"/>
          <w:noProof/>
          <w:sz w:val="24"/>
        </w:rPr>
        <w:t xml:space="preserve"> 1–19 (2012).</w:t>
      </w:r>
    </w:p>
    <w:p w14:paraId="19966CB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w:t>
      </w:r>
      <w:r w:rsidRPr="005C48AB">
        <w:rPr>
          <w:rFonts w:ascii="Cambria" w:hAnsi="Cambria"/>
          <w:noProof/>
          <w:sz w:val="24"/>
        </w:rPr>
        <w:tab/>
        <w:t xml:space="preserve">Zhang, Y., Jiang, B., Zhu, J. &amp; Liu, J. S. Bayesian Models for Detecting Epistatic Interactions from Genetic Data.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183–193 (2011).</w:t>
      </w:r>
    </w:p>
    <w:p w14:paraId="3AD64BE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w:t>
      </w:r>
      <w:r w:rsidRPr="005C48AB">
        <w:rPr>
          <w:rFonts w:ascii="Cambria" w:hAnsi="Cambria"/>
          <w:noProof/>
          <w:sz w:val="24"/>
        </w:rPr>
        <w:tab/>
        <w:t xml:space="preserve">Gyenesei, A. </w:t>
      </w:r>
      <w:r w:rsidRPr="005C48AB">
        <w:rPr>
          <w:rFonts w:ascii="Cambria" w:hAnsi="Cambria"/>
          <w:i/>
          <w:iCs/>
          <w:noProof/>
          <w:sz w:val="24"/>
        </w:rPr>
        <w:t>et al.</w:t>
      </w:r>
      <w:r w:rsidRPr="005C48AB">
        <w:rPr>
          <w:rFonts w:ascii="Cambria" w:hAnsi="Cambria"/>
          <w:noProof/>
          <w:sz w:val="24"/>
        </w:rPr>
        <w:t xml:space="preserve"> BiForce Toolbox: powerful high-throughput computational analysis of gene-gene interactions in genome-wide association studies. </w:t>
      </w:r>
      <w:r w:rsidRPr="005C48AB">
        <w:rPr>
          <w:rFonts w:ascii="Cambria" w:hAnsi="Cambria"/>
          <w:i/>
          <w:iCs/>
          <w:noProof/>
          <w:sz w:val="24"/>
        </w:rPr>
        <w:t>Nucleic Acids Res</w:t>
      </w:r>
      <w:r w:rsidRPr="005C48AB">
        <w:rPr>
          <w:rFonts w:ascii="Cambria" w:hAnsi="Cambria"/>
          <w:noProof/>
          <w:sz w:val="24"/>
        </w:rPr>
        <w:t xml:space="preserve"> </w:t>
      </w:r>
      <w:r w:rsidRPr="005C48AB">
        <w:rPr>
          <w:rFonts w:ascii="Cambria" w:hAnsi="Cambria"/>
          <w:b/>
          <w:bCs/>
          <w:noProof/>
          <w:sz w:val="24"/>
        </w:rPr>
        <w:t>40,</w:t>
      </w:r>
      <w:r w:rsidRPr="005C48AB">
        <w:rPr>
          <w:rFonts w:ascii="Cambria" w:hAnsi="Cambria"/>
          <w:noProof/>
          <w:sz w:val="24"/>
        </w:rPr>
        <w:t xml:space="preserve"> W628–32 (2012).</w:t>
      </w:r>
    </w:p>
    <w:p w14:paraId="4A29B99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w:t>
      </w:r>
      <w:r w:rsidRPr="005C48AB">
        <w:rPr>
          <w:rFonts w:ascii="Cambria" w:hAnsi="Cambria"/>
          <w:noProof/>
          <w:sz w:val="24"/>
        </w:rPr>
        <w:tab/>
        <w:t xml:space="preserve">Hemani, G., Theocharidis, A., Wei, W. &amp; Haley, C. EpiGPU: exhaustive pairwise epistasis scans parallelized on consumer level graphics cards.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27,</w:t>
      </w:r>
      <w:r w:rsidRPr="005C48AB">
        <w:rPr>
          <w:rFonts w:ascii="Cambria" w:hAnsi="Cambria"/>
          <w:noProof/>
          <w:sz w:val="24"/>
        </w:rPr>
        <w:t xml:space="preserve"> 1462–5 (2011).</w:t>
      </w:r>
    </w:p>
    <w:p w14:paraId="3DC1172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w:t>
      </w:r>
      <w:r w:rsidRPr="005C48AB">
        <w:rPr>
          <w:rFonts w:ascii="Cambria" w:hAnsi="Cambria"/>
          <w:noProof/>
          <w:sz w:val="24"/>
        </w:rPr>
        <w:tab/>
        <w:t xml:space="preserve">Liu, Y. </w:t>
      </w:r>
      <w:r w:rsidRPr="005C48AB">
        <w:rPr>
          <w:rFonts w:ascii="Cambria" w:hAnsi="Cambria"/>
          <w:i/>
          <w:iCs/>
          <w:noProof/>
          <w:sz w:val="24"/>
        </w:rPr>
        <w:t>et al.</w:t>
      </w:r>
      <w:r w:rsidRPr="005C48AB">
        <w:rPr>
          <w:rFonts w:ascii="Cambria" w:hAnsi="Cambria"/>
          <w:noProof/>
          <w:sz w:val="24"/>
        </w:rPr>
        <w:t xml:space="preserve"> Genome-wide interaction-based association analysis identified multiple new susceptibility Loci for common diseases.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7,</w:t>
      </w:r>
      <w:r w:rsidRPr="005C48AB">
        <w:rPr>
          <w:rFonts w:ascii="Cambria" w:hAnsi="Cambria"/>
          <w:noProof/>
          <w:sz w:val="24"/>
        </w:rPr>
        <w:t xml:space="preserve"> e1001338 (2011).</w:t>
      </w:r>
    </w:p>
    <w:p w14:paraId="33A198A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w:t>
      </w:r>
      <w:r w:rsidRPr="005C48AB">
        <w:rPr>
          <w:rFonts w:ascii="Cambria" w:hAnsi="Cambria"/>
          <w:noProof/>
          <w:sz w:val="24"/>
        </w:rPr>
        <w:tab/>
        <w:t>Schüpbach, T., Xenarios, I., Bergmann, S. &amp; Kapur, K. FastEpistasis</w:t>
      </w:r>
      <w:r w:rsidRPr="005C48AB">
        <w:rPr>
          <w:rFonts w:ascii="Cambria" w:hAnsi="Cambria" w:cs="Mongolian Baiti"/>
          <w:noProof/>
          <w:sz w:val="24"/>
        </w:rPr>
        <w:t> </w:t>
      </w:r>
      <w:r w:rsidRPr="005C48AB">
        <w:rPr>
          <w:rFonts w:ascii="Cambria" w:hAnsi="Cambria"/>
          <w:noProof/>
          <w:sz w:val="24"/>
        </w:rPr>
        <w:t xml:space="preserve">: a high performance computing solution for quantitative trait epistasis.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26,</w:t>
      </w:r>
      <w:r w:rsidRPr="005C48AB">
        <w:rPr>
          <w:rFonts w:ascii="Cambria" w:hAnsi="Cambria"/>
          <w:noProof/>
          <w:sz w:val="24"/>
        </w:rPr>
        <w:t xml:space="preserve"> 1468–1469 (2010).</w:t>
      </w:r>
    </w:p>
    <w:p w14:paraId="5969C03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w:t>
      </w:r>
      <w:r w:rsidRPr="005C48AB">
        <w:rPr>
          <w:rFonts w:ascii="Cambria" w:hAnsi="Cambria"/>
          <w:noProof/>
          <w:sz w:val="24"/>
        </w:rPr>
        <w:tab/>
        <w:t xml:space="preserve">Yung, L. S., Yang, C., Wan, X. &amp; Yu, W. GBOOST: a GPU-based tool for detecting gene-gene interactions in genome-wide case control studies.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27,</w:t>
      </w:r>
      <w:r w:rsidRPr="005C48AB">
        <w:rPr>
          <w:rFonts w:ascii="Cambria" w:hAnsi="Cambria"/>
          <w:noProof/>
          <w:sz w:val="24"/>
        </w:rPr>
        <w:t xml:space="preserve"> 1309–1310 (2011).</w:t>
      </w:r>
    </w:p>
    <w:p w14:paraId="4900DD3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w:t>
      </w:r>
      <w:r w:rsidRPr="005C48AB">
        <w:rPr>
          <w:rFonts w:ascii="Cambria" w:hAnsi="Cambria"/>
          <w:noProof/>
          <w:sz w:val="24"/>
        </w:rPr>
        <w:tab/>
        <w:t xml:space="preserve">Cordell, H. J. Detecting gene-gene interactions that underlie human diseases. </w:t>
      </w:r>
      <w:r w:rsidRPr="005C48AB">
        <w:rPr>
          <w:rFonts w:ascii="Cambria" w:hAnsi="Cambria"/>
          <w:i/>
          <w:iCs/>
          <w:noProof/>
          <w:sz w:val="24"/>
        </w:rPr>
        <w:t>Nat. Rev. Genet.</w:t>
      </w:r>
      <w:r w:rsidRPr="005C48AB">
        <w:rPr>
          <w:rFonts w:ascii="Cambria" w:hAnsi="Cambria"/>
          <w:noProof/>
          <w:sz w:val="24"/>
        </w:rPr>
        <w:t xml:space="preserve"> </w:t>
      </w:r>
      <w:r w:rsidRPr="005C48AB">
        <w:rPr>
          <w:rFonts w:ascii="Cambria" w:hAnsi="Cambria"/>
          <w:b/>
          <w:bCs/>
          <w:noProof/>
          <w:sz w:val="24"/>
        </w:rPr>
        <w:t>10,</w:t>
      </w:r>
      <w:r w:rsidRPr="005C48AB">
        <w:rPr>
          <w:rFonts w:ascii="Cambria" w:hAnsi="Cambria"/>
          <w:noProof/>
          <w:sz w:val="24"/>
        </w:rPr>
        <w:t xml:space="preserve"> 392–404 (2009).</w:t>
      </w:r>
    </w:p>
    <w:p w14:paraId="413481B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14.</w:t>
      </w:r>
      <w:r w:rsidRPr="005C48AB">
        <w:rPr>
          <w:rFonts w:ascii="Cambria" w:hAnsi="Cambria"/>
          <w:noProof/>
          <w:sz w:val="24"/>
        </w:rPr>
        <w:tab/>
        <w:t xml:space="preserve">Cordell, H. J. Epistasis: what it means, what it doesn’t mean, and statistical methods to detect it in humans. </w:t>
      </w:r>
      <w:r w:rsidRPr="005C48AB">
        <w:rPr>
          <w:rFonts w:ascii="Cambria" w:hAnsi="Cambria"/>
          <w:i/>
          <w:iCs/>
          <w:noProof/>
          <w:sz w:val="24"/>
        </w:rPr>
        <w:t>Hum. Mol. Genet.</w:t>
      </w:r>
      <w:r w:rsidRPr="005C48AB">
        <w:rPr>
          <w:rFonts w:ascii="Cambria" w:hAnsi="Cambria"/>
          <w:noProof/>
          <w:sz w:val="24"/>
        </w:rPr>
        <w:t xml:space="preserve"> </w:t>
      </w:r>
      <w:r w:rsidRPr="005C48AB">
        <w:rPr>
          <w:rFonts w:ascii="Cambria" w:hAnsi="Cambria"/>
          <w:b/>
          <w:bCs/>
          <w:noProof/>
          <w:sz w:val="24"/>
        </w:rPr>
        <w:t>11,</w:t>
      </w:r>
      <w:r w:rsidRPr="005C48AB">
        <w:rPr>
          <w:rFonts w:ascii="Cambria" w:hAnsi="Cambria"/>
          <w:noProof/>
          <w:sz w:val="24"/>
        </w:rPr>
        <w:t xml:space="preserve"> 2463–2468 (2002).</w:t>
      </w:r>
    </w:p>
    <w:p w14:paraId="16623749"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15.</w:t>
      </w:r>
      <w:r w:rsidRPr="005C48AB">
        <w:rPr>
          <w:rFonts w:ascii="Cambria" w:hAnsi="Cambria"/>
          <w:noProof/>
          <w:sz w:val="24"/>
        </w:rPr>
        <w:tab/>
        <w:t xml:space="preserve">Ueki, M. &amp; Cordell, H. J. Improved statistics for genome-wide interaction analysis.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e1002625 (2012).</w:t>
      </w:r>
    </w:p>
    <w:p w14:paraId="50EF962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16.</w:t>
      </w:r>
      <w:r w:rsidRPr="005C48AB">
        <w:rPr>
          <w:rFonts w:ascii="Cambria" w:hAnsi="Cambria"/>
          <w:noProof/>
          <w:sz w:val="24"/>
        </w:rPr>
        <w:tab/>
        <w:t xml:space="preserve">Kam-Thong, T. </w:t>
      </w:r>
      <w:r w:rsidRPr="005C48AB">
        <w:rPr>
          <w:rFonts w:ascii="Cambria" w:hAnsi="Cambria"/>
          <w:i/>
          <w:iCs/>
          <w:noProof/>
          <w:sz w:val="24"/>
        </w:rPr>
        <w:t>et al.</w:t>
      </w:r>
      <w:r w:rsidRPr="005C48AB">
        <w:rPr>
          <w:rFonts w:ascii="Cambria" w:hAnsi="Cambria"/>
          <w:noProof/>
          <w:sz w:val="24"/>
        </w:rPr>
        <w:t xml:space="preserve"> EPIBLASTER-fast exhaustive two-locus epistasis detection strategy using graphical processing units. </w:t>
      </w:r>
      <w:r w:rsidRPr="005C48AB">
        <w:rPr>
          <w:rFonts w:ascii="Cambria" w:hAnsi="Cambria"/>
          <w:i/>
          <w:iCs/>
          <w:noProof/>
          <w:sz w:val="24"/>
        </w:rPr>
        <w:t>Eur. J. Hum. Genet.</w:t>
      </w:r>
      <w:r w:rsidRPr="005C48AB">
        <w:rPr>
          <w:rFonts w:ascii="Cambria" w:hAnsi="Cambria"/>
          <w:noProof/>
          <w:sz w:val="24"/>
        </w:rPr>
        <w:t xml:space="preserve"> </w:t>
      </w:r>
      <w:r w:rsidRPr="005C48AB">
        <w:rPr>
          <w:rFonts w:ascii="Cambria" w:hAnsi="Cambria"/>
          <w:b/>
          <w:bCs/>
          <w:noProof/>
          <w:sz w:val="24"/>
        </w:rPr>
        <w:t>19,</w:t>
      </w:r>
      <w:r w:rsidRPr="005C48AB">
        <w:rPr>
          <w:rFonts w:ascii="Cambria" w:hAnsi="Cambria"/>
          <w:noProof/>
          <w:sz w:val="24"/>
        </w:rPr>
        <w:t xml:space="preserve"> 465–471 (2010).</w:t>
      </w:r>
    </w:p>
    <w:p w14:paraId="12603D92"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17.</w:t>
      </w:r>
      <w:r w:rsidRPr="005C48AB">
        <w:rPr>
          <w:rFonts w:ascii="Cambria" w:hAnsi="Cambria"/>
          <w:noProof/>
          <w:sz w:val="24"/>
        </w:rPr>
        <w:tab/>
        <w:t xml:space="preserve">Wang, Z., Wang, Y., Tan, K. L., Wong, L. &amp; Agrawal, D. eCEO: an efficient Cloud Epistasis cOmputing model in genome-wide association study.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27,</w:t>
      </w:r>
      <w:r w:rsidRPr="005C48AB">
        <w:rPr>
          <w:rFonts w:ascii="Cambria" w:hAnsi="Cambria"/>
          <w:noProof/>
          <w:sz w:val="24"/>
        </w:rPr>
        <w:t xml:space="preserve"> 1045–1051 (2011).</w:t>
      </w:r>
    </w:p>
    <w:p w14:paraId="1126D6F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18.</w:t>
      </w:r>
      <w:r w:rsidRPr="005C48AB">
        <w:rPr>
          <w:rFonts w:ascii="Cambria" w:hAnsi="Cambria"/>
          <w:noProof/>
          <w:sz w:val="24"/>
        </w:rPr>
        <w:tab/>
        <w:t xml:space="preserve">Prabhu, S. &amp; Pe’er, I. Ultrafast genome-wide scan for SNP-SNP interactions in common complex disease. </w:t>
      </w:r>
      <w:r w:rsidRPr="005C48AB">
        <w:rPr>
          <w:rFonts w:ascii="Cambria" w:hAnsi="Cambria"/>
          <w:i/>
          <w:iCs/>
          <w:noProof/>
          <w:sz w:val="24"/>
        </w:rPr>
        <w:t>Genome Res</w:t>
      </w:r>
      <w:r w:rsidRPr="005C48AB">
        <w:rPr>
          <w:rFonts w:ascii="Cambria" w:hAnsi="Cambria"/>
          <w:noProof/>
          <w:sz w:val="24"/>
        </w:rPr>
        <w:t xml:space="preserve"> </w:t>
      </w:r>
      <w:r w:rsidRPr="005C48AB">
        <w:rPr>
          <w:rFonts w:ascii="Cambria" w:hAnsi="Cambria"/>
          <w:b/>
          <w:bCs/>
          <w:noProof/>
          <w:sz w:val="24"/>
        </w:rPr>
        <w:t>22,</w:t>
      </w:r>
      <w:r w:rsidRPr="005C48AB">
        <w:rPr>
          <w:rFonts w:ascii="Cambria" w:hAnsi="Cambria"/>
          <w:noProof/>
          <w:sz w:val="24"/>
        </w:rPr>
        <w:t xml:space="preserve"> 2230–2240 (2012).</w:t>
      </w:r>
    </w:p>
    <w:p w14:paraId="1A1296A8"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19.</w:t>
      </w:r>
      <w:r w:rsidRPr="005C48AB">
        <w:rPr>
          <w:rFonts w:ascii="Cambria" w:hAnsi="Cambria"/>
          <w:noProof/>
          <w:sz w:val="24"/>
        </w:rPr>
        <w:tab/>
        <w:t xml:space="preserve">Wan, X. </w:t>
      </w:r>
      <w:r w:rsidRPr="005C48AB">
        <w:rPr>
          <w:rFonts w:ascii="Cambria" w:hAnsi="Cambria"/>
          <w:i/>
          <w:iCs/>
          <w:noProof/>
          <w:sz w:val="24"/>
        </w:rPr>
        <w:t>et al.</w:t>
      </w:r>
      <w:r w:rsidRPr="005C48AB">
        <w:rPr>
          <w:rFonts w:ascii="Cambria" w:hAnsi="Cambria"/>
          <w:noProof/>
          <w:sz w:val="24"/>
        </w:rPr>
        <w:t xml:space="preserve"> BOOST: A Fast Approach to Detecting Gene-Gene Interactions in Genome-wide Case-Control Studies. </w:t>
      </w:r>
      <w:r w:rsidRPr="005C48AB">
        <w:rPr>
          <w:rFonts w:ascii="Cambria" w:hAnsi="Cambria"/>
          <w:i/>
          <w:iCs/>
          <w:noProof/>
          <w:sz w:val="24"/>
        </w:rPr>
        <w:t>Am. J. Hum. Genet.</w:t>
      </w:r>
      <w:r w:rsidRPr="005C48AB">
        <w:rPr>
          <w:rFonts w:ascii="Cambria" w:hAnsi="Cambria"/>
          <w:noProof/>
          <w:sz w:val="24"/>
        </w:rPr>
        <w:t xml:space="preserve"> </w:t>
      </w:r>
      <w:r w:rsidRPr="005C48AB">
        <w:rPr>
          <w:rFonts w:ascii="Cambria" w:hAnsi="Cambria"/>
          <w:b/>
          <w:bCs/>
          <w:noProof/>
          <w:sz w:val="24"/>
        </w:rPr>
        <w:t>87,</w:t>
      </w:r>
      <w:r w:rsidRPr="005C48AB">
        <w:rPr>
          <w:rFonts w:ascii="Cambria" w:hAnsi="Cambria"/>
          <w:noProof/>
          <w:sz w:val="24"/>
        </w:rPr>
        <w:t xml:space="preserve"> 325–340 (2010).</w:t>
      </w:r>
    </w:p>
    <w:p w14:paraId="562A705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20.</w:t>
      </w:r>
      <w:r w:rsidRPr="005C48AB">
        <w:rPr>
          <w:rFonts w:ascii="Cambria" w:hAnsi="Cambria"/>
          <w:noProof/>
          <w:sz w:val="24"/>
        </w:rPr>
        <w:tab/>
        <w:t xml:space="preserve">Gyenesei, A., Moody, J., Semple, C. a M., Haley, C. S. &amp; Wei, W.-H. High-throughput analysis of epistasis in genome-wide association studies with BiForce.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28,</w:t>
      </w:r>
      <w:r w:rsidRPr="005C48AB">
        <w:rPr>
          <w:rFonts w:ascii="Cambria" w:hAnsi="Cambria"/>
          <w:noProof/>
          <w:sz w:val="24"/>
        </w:rPr>
        <w:t xml:space="preserve"> 1957–64 (2012).</w:t>
      </w:r>
    </w:p>
    <w:p w14:paraId="3524941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21.</w:t>
      </w:r>
      <w:r w:rsidRPr="005C48AB">
        <w:rPr>
          <w:rFonts w:ascii="Cambria" w:hAnsi="Cambria"/>
          <w:noProof/>
          <w:sz w:val="24"/>
        </w:rPr>
        <w:tab/>
        <w:t xml:space="preserve">Wei, W., Gyenesei, A., Semple, C. A. M. &amp; Haley, C. S. Properties of Local Interactions and Their Potential Value in Complementing Genome-Wide Association Studies.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e71203 (2013).</w:t>
      </w:r>
    </w:p>
    <w:p w14:paraId="57532CE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22.</w:t>
      </w:r>
      <w:r w:rsidRPr="005C48AB">
        <w:rPr>
          <w:rFonts w:ascii="Cambria" w:hAnsi="Cambria"/>
          <w:noProof/>
          <w:sz w:val="24"/>
        </w:rPr>
        <w:tab/>
        <w:t xml:space="preserve">Gauderman, W. J. Sample size requirements for association studies of gene-gene interaction. </w:t>
      </w:r>
      <w:r w:rsidRPr="005C48AB">
        <w:rPr>
          <w:rFonts w:ascii="Cambria" w:hAnsi="Cambria"/>
          <w:i/>
          <w:iCs/>
          <w:noProof/>
          <w:sz w:val="24"/>
        </w:rPr>
        <w:t>Am J Epidemiol</w:t>
      </w:r>
      <w:r w:rsidRPr="005C48AB">
        <w:rPr>
          <w:rFonts w:ascii="Cambria" w:hAnsi="Cambria"/>
          <w:noProof/>
          <w:sz w:val="24"/>
        </w:rPr>
        <w:t xml:space="preserve"> </w:t>
      </w:r>
      <w:r w:rsidRPr="005C48AB">
        <w:rPr>
          <w:rFonts w:ascii="Cambria" w:hAnsi="Cambria"/>
          <w:b/>
          <w:bCs/>
          <w:noProof/>
          <w:sz w:val="24"/>
        </w:rPr>
        <w:t>155,</w:t>
      </w:r>
      <w:r w:rsidRPr="005C48AB">
        <w:rPr>
          <w:rFonts w:ascii="Cambria" w:hAnsi="Cambria"/>
          <w:noProof/>
          <w:sz w:val="24"/>
        </w:rPr>
        <w:t xml:space="preserve"> 478–484 (2002).</w:t>
      </w:r>
    </w:p>
    <w:p w14:paraId="2CEF346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23.</w:t>
      </w:r>
      <w:r w:rsidRPr="005C48AB">
        <w:rPr>
          <w:rFonts w:ascii="Cambria" w:hAnsi="Cambria"/>
          <w:noProof/>
          <w:sz w:val="24"/>
        </w:rPr>
        <w:tab/>
        <w:t xml:space="preserve">Zuk, O., Hechter, E., Sunyaev, S. R. &amp; Lander, E. S. The mystery of missing heritability: Genetic interactions create phantom heritability. </w:t>
      </w:r>
      <w:r w:rsidRPr="005C48AB">
        <w:rPr>
          <w:rFonts w:ascii="Cambria" w:hAnsi="Cambria"/>
          <w:i/>
          <w:iCs/>
          <w:noProof/>
          <w:sz w:val="24"/>
        </w:rPr>
        <w:t>Proc Natl Acad Sci U S A</w:t>
      </w:r>
      <w:r w:rsidRPr="005C48AB">
        <w:rPr>
          <w:rFonts w:ascii="Cambria" w:hAnsi="Cambria"/>
          <w:noProof/>
          <w:sz w:val="24"/>
        </w:rPr>
        <w:t xml:space="preserve"> </w:t>
      </w:r>
      <w:r w:rsidRPr="005C48AB">
        <w:rPr>
          <w:rFonts w:ascii="Cambria" w:hAnsi="Cambria"/>
          <w:b/>
          <w:bCs/>
          <w:noProof/>
          <w:sz w:val="24"/>
        </w:rPr>
        <w:t>109,</w:t>
      </w:r>
      <w:r w:rsidRPr="005C48AB">
        <w:rPr>
          <w:rFonts w:ascii="Cambria" w:hAnsi="Cambria"/>
          <w:noProof/>
          <w:sz w:val="24"/>
        </w:rPr>
        <w:t xml:space="preserve"> 1193–1198 (2012).</w:t>
      </w:r>
    </w:p>
    <w:p w14:paraId="6FB9FEA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24.</w:t>
      </w:r>
      <w:r w:rsidRPr="005C48AB">
        <w:rPr>
          <w:rFonts w:ascii="Cambria" w:hAnsi="Cambria"/>
          <w:noProof/>
          <w:sz w:val="24"/>
        </w:rPr>
        <w:tab/>
        <w:t xml:space="preserve">Ma, L. </w:t>
      </w:r>
      <w:r w:rsidRPr="005C48AB">
        <w:rPr>
          <w:rFonts w:ascii="Cambria" w:hAnsi="Cambria"/>
          <w:i/>
          <w:iCs/>
          <w:noProof/>
          <w:sz w:val="24"/>
        </w:rPr>
        <w:t>et al.</w:t>
      </w:r>
      <w:r w:rsidRPr="005C48AB">
        <w:rPr>
          <w:rFonts w:ascii="Cambria" w:hAnsi="Cambria"/>
          <w:noProof/>
          <w:sz w:val="24"/>
        </w:rPr>
        <w:t xml:space="preserve"> Knowledge-driven analysis identifies a gene-gene interaction affecting high-density lipoprotein cholesterol levels in multi-ethnic populations.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e1002714 (2012).</w:t>
      </w:r>
    </w:p>
    <w:p w14:paraId="4D6B1F1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25.</w:t>
      </w:r>
      <w:r w:rsidRPr="005C48AB">
        <w:rPr>
          <w:rFonts w:ascii="Cambria" w:hAnsi="Cambria"/>
          <w:noProof/>
          <w:sz w:val="24"/>
        </w:rPr>
        <w:tab/>
        <w:t xml:space="preserve">Evans, D. M. </w:t>
      </w:r>
      <w:r w:rsidRPr="005C48AB">
        <w:rPr>
          <w:rFonts w:ascii="Cambria" w:hAnsi="Cambria"/>
          <w:i/>
          <w:iCs/>
          <w:noProof/>
          <w:sz w:val="24"/>
        </w:rPr>
        <w:t>et al.</w:t>
      </w:r>
      <w:r w:rsidRPr="005C48AB">
        <w:rPr>
          <w:rFonts w:ascii="Cambria" w:hAnsi="Cambria"/>
          <w:noProof/>
          <w:sz w:val="24"/>
        </w:rPr>
        <w:t xml:space="preserve"> Interaction between ERAP1 and HLA-B27 in ankylosing spondylitis implicates peptide handling in the mechanism for HLA-B27 in disease susceptibility.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43,</w:t>
      </w:r>
      <w:r w:rsidRPr="005C48AB">
        <w:rPr>
          <w:rFonts w:ascii="Cambria" w:hAnsi="Cambria"/>
          <w:noProof/>
          <w:sz w:val="24"/>
        </w:rPr>
        <w:t xml:space="preserve"> 761–767 (2011).</w:t>
      </w:r>
    </w:p>
    <w:p w14:paraId="219487B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26.</w:t>
      </w:r>
      <w:r w:rsidRPr="005C48AB">
        <w:rPr>
          <w:rFonts w:ascii="Cambria" w:hAnsi="Cambria"/>
          <w:noProof/>
          <w:sz w:val="24"/>
        </w:rPr>
        <w:tab/>
        <w:t xml:space="preserve">Strange, A. </w:t>
      </w:r>
      <w:r w:rsidRPr="005C48AB">
        <w:rPr>
          <w:rFonts w:ascii="Cambria" w:hAnsi="Cambria"/>
          <w:i/>
          <w:iCs/>
          <w:noProof/>
          <w:sz w:val="24"/>
        </w:rPr>
        <w:t>et al.</w:t>
      </w:r>
      <w:r w:rsidRPr="005C48AB">
        <w:rPr>
          <w:rFonts w:ascii="Cambria" w:hAnsi="Cambria"/>
          <w:noProof/>
          <w:sz w:val="24"/>
        </w:rPr>
        <w:t xml:space="preserve"> A genome-wide association study identifies new psoriasis susceptibility loci and an interaction between HLA-C and ERAP1.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42,</w:t>
      </w:r>
      <w:r w:rsidRPr="005C48AB">
        <w:rPr>
          <w:rFonts w:ascii="Cambria" w:hAnsi="Cambria"/>
          <w:noProof/>
          <w:sz w:val="24"/>
        </w:rPr>
        <w:t xml:space="preserve"> 985–90 (2010).</w:t>
      </w:r>
    </w:p>
    <w:p w14:paraId="5A26CFC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27.</w:t>
      </w:r>
      <w:r w:rsidRPr="005C48AB">
        <w:rPr>
          <w:rFonts w:ascii="Cambria" w:hAnsi="Cambria"/>
          <w:noProof/>
          <w:sz w:val="24"/>
        </w:rPr>
        <w:tab/>
        <w:t xml:space="preserve">Carlborg, O. &amp; Haley, C. S. Epistasis: too often neglected in complex trait studies? </w:t>
      </w:r>
      <w:r w:rsidRPr="005C48AB">
        <w:rPr>
          <w:rFonts w:ascii="Cambria" w:hAnsi="Cambria"/>
          <w:i/>
          <w:iCs/>
          <w:noProof/>
          <w:sz w:val="24"/>
        </w:rPr>
        <w:t>Nat Rev Genet</w:t>
      </w:r>
      <w:r w:rsidRPr="005C48AB">
        <w:rPr>
          <w:rFonts w:ascii="Cambria" w:hAnsi="Cambria"/>
          <w:noProof/>
          <w:sz w:val="24"/>
        </w:rPr>
        <w:t xml:space="preserve"> </w:t>
      </w:r>
      <w:r w:rsidRPr="005C48AB">
        <w:rPr>
          <w:rFonts w:ascii="Cambria" w:hAnsi="Cambria"/>
          <w:b/>
          <w:bCs/>
          <w:noProof/>
          <w:sz w:val="24"/>
        </w:rPr>
        <w:t>5,</w:t>
      </w:r>
      <w:r w:rsidRPr="005C48AB">
        <w:rPr>
          <w:rFonts w:ascii="Cambria" w:hAnsi="Cambria"/>
          <w:noProof/>
          <w:sz w:val="24"/>
        </w:rPr>
        <w:t xml:space="preserve"> 618–625 (2004).</w:t>
      </w:r>
    </w:p>
    <w:p w14:paraId="1DFD881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28.</w:t>
      </w:r>
      <w:r w:rsidRPr="005C48AB">
        <w:rPr>
          <w:rFonts w:ascii="Cambria" w:hAnsi="Cambria"/>
          <w:noProof/>
          <w:sz w:val="24"/>
        </w:rPr>
        <w:tab/>
        <w:t xml:space="preserve">Evans, D. M., Marchini, J., Morris, A. P. &amp; Cardon, L. R. Two-Stage Two-Locus Models in Genome-Wide Association.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2,</w:t>
      </w:r>
      <w:r w:rsidRPr="005C48AB">
        <w:rPr>
          <w:rFonts w:ascii="Cambria" w:hAnsi="Cambria"/>
          <w:noProof/>
          <w:sz w:val="24"/>
        </w:rPr>
        <w:t xml:space="preserve"> e157 (2006).</w:t>
      </w:r>
    </w:p>
    <w:p w14:paraId="2259C34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29.</w:t>
      </w:r>
      <w:r w:rsidRPr="005C48AB">
        <w:rPr>
          <w:rFonts w:ascii="Cambria" w:hAnsi="Cambria"/>
          <w:noProof/>
          <w:sz w:val="24"/>
        </w:rPr>
        <w:tab/>
        <w:t xml:space="preserve">Marchini, J., Donnelly, P. &amp; Cardon, L. R. Genome-wide strategies for detecting multiple loci that influence complex diseases.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37,</w:t>
      </w:r>
      <w:r w:rsidRPr="005C48AB">
        <w:rPr>
          <w:rFonts w:ascii="Cambria" w:hAnsi="Cambria"/>
          <w:noProof/>
          <w:sz w:val="24"/>
        </w:rPr>
        <w:t xml:space="preserve"> 413–417 (2005).</w:t>
      </w:r>
    </w:p>
    <w:p w14:paraId="68A6339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30.</w:t>
      </w:r>
      <w:r w:rsidRPr="005C48AB">
        <w:rPr>
          <w:rFonts w:ascii="Cambria" w:hAnsi="Cambria"/>
          <w:noProof/>
          <w:sz w:val="24"/>
        </w:rPr>
        <w:tab/>
        <w:t xml:space="preserve">Hoh, J. &amp; Ott, J. Mathematical multi-locus approaches to localizing complex human trait genes. </w:t>
      </w:r>
      <w:r w:rsidRPr="005C48AB">
        <w:rPr>
          <w:rFonts w:ascii="Cambria" w:hAnsi="Cambria"/>
          <w:i/>
          <w:iCs/>
          <w:noProof/>
          <w:sz w:val="24"/>
        </w:rPr>
        <w:t>Nat Rev Genet</w:t>
      </w:r>
      <w:r w:rsidRPr="005C48AB">
        <w:rPr>
          <w:rFonts w:ascii="Cambria" w:hAnsi="Cambria"/>
          <w:noProof/>
          <w:sz w:val="24"/>
        </w:rPr>
        <w:t xml:space="preserve"> </w:t>
      </w:r>
      <w:r w:rsidRPr="005C48AB">
        <w:rPr>
          <w:rFonts w:ascii="Cambria" w:hAnsi="Cambria"/>
          <w:b/>
          <w:bCs/>
          <w:noProof/>
          <w:sz w:val="24"/>
        </w:rPr>
        <w:t>4,</w:t>
      </w:r>
      <w:r w:rsidRPr="005C48AB">
        <w:rPr>
          <w:rFonts w:ascii="Cambria" w:hAnsi="Cambria"/>
          <w:noProof/>
          <w:sz w:val="24"/>
        </w:rPr>
        <w:t xml:space="preserve"> 701–709 (2003).</w:t>
      </w:r>
    </w:p>
    <w:p w14:paraId="4B171BA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31.</w:t>
      </w:r>
      <w:r w:rsidRPr="005C48AB">
        <w:rPr>
          <w:rFonts w:ascii="Cambria" w:hAnsi="Cambria"/>
          <w:noProof/>
          <w:sz w:val="24"/>
        </w:rPr>
        <w:tab/>
        <w:t xml:space="preserve">Zhao, J., Jin, L. &amp; Xiong, M. Test for interaction between two unlinked loci. </w:t>
      </w:r>
      <w:r w:rsidRPr="005C48AB">
        <w:rPr>
          <w:rFonts w:ascii="Cambria" w:hAnsi="Cambria"/>
          <w:i/>
          <w:iCs/>
          <w:noProof/>
          <w:sz w:val="24"/>
        </w:rPr>
        <w:t>Am J Hum Genet</w:t>
      </w:r>
      <w:r w:rsidRPr="005C48AB">
        <w:rPr>
          <w:rFonts w:ascii="Cambria" w:hAnsi="Cambria"/>
          <w:noProof/>
          <w:sz w:val="24"/>
        </w:rPr>
        <w:t xml:space="preserve"> </w:t>
      </w:r>
      <w:r w:rsidRPr="005C48AB">
        <w:rPr>
          <w:rFonts w:ascii="Cambria" w:hAnsi="Cambria"/>
          <w:b/>
          <w:bCs/>
          <w:noProof/>
          <w:sz w:val="24"/>
        </w:rPr>
        <w:t>79,</w:t>
      </w:r>
      <w:r w:rsidRPr="005C48AB">
        <w:rPr>
          <w:rFonts w:ascii="Cambria" w:hAnsi="Cambria"/>
          <w:noProof/>
          <w:sz w:val="24"/>
        </w:rPr>
        <w:t xml:space="preserve"> 831–845 (2006).</w:t>
      </w:r>
    </w:p>
    <w:p w14:paraId="508C94A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32.</w:t>
      </w:r>
      <w:r w:rsidRPr="005C48AB">
        <w:rPr>
          <w:rFonts w:ascii="Cambria" w:hAnsi="Cambria"/>
          <w:noProof/>
          <w:sz w:val="24"/>
        </w:rPr>
        <w:tab/>
        <w:t xml:space="preserve">Haig, D. Does heritability hide in epistasis between linked SNPs? </w:t>
      </w:r>
      <w:r w:rsidRPr="005C48AB">
        <w:rPr>
          <w:rFonts w:ascii="Cambria" w:hAnsi="Cambria"/>
          <w:i/>
          <w:iCs/>
          <w:noProof/>
          <w:sz w:val="24"/>
        </w:rPr>
        <w:t>Eur J Hum Genet</w:t>
      </w:r>
      <w:r w:rsidRPr="005C48AB">
        <w:rPr>
          <w:rFonts w:ascii="Cambria" w:hAnsi="Cambria"/>
          <w:noProof/>
          <w:sz w:val="24"/>
        </w:rPr>
        <w:t xml:space="preserve"> </w:t>
      </w:r>
      <w:r w:rsidRPr="005C48AB">
        <w:rPr>
          <w:rFonts w:ascii="Cambria" w:hAnsi="Cambria"/>
          <w:b/>
          <w:bCs/>
          <w:noProof/>
          <w:sz w:val="24"/>
        </w:rPr>
        <w:t>19,</w:t>
      </w:r>
      <w:r w:rsidRPr="005C48AB">
        <w:rPr>
          <w:rFonts w:ascii="Cambria" w:hAnsi="Cambria"/>
          <w:noProof/>
          <w:sz w:val="24"/>
        </w:rPr>
        <w:t xml:space="preserve"> 123 (2011).</w:t>
      </w:r>
    </w:p>
    <w:p w14:paraId="3C30CE3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33.</w:t>
      </w:r>
      <w:r w:rsidRPr="005C48AB">
        <w:rPr>
          <w:rFonts w:ascii="Cambria" w:hAnsi="Cambria"/>
          <w:noProof/>
          <w:sz w:val="24"/>
        </w:rPr>
        <w:tab/>
        <w:t xml:space="preserve">Wellek, S. &amp; Ziegler, A. A genotype-based approach to assessing the association between single nucleotide polymorphisms. </w:t>
      </w:r>
      <w:r w:rsidRPr="005C48AB">
        <w:rPr>
          <w:rFonts w:ascii="Cambria" w:hAnsi="Cambria"/>
          <w:i/>
          <w:iCs/>
          <w:noProof/>
          <w:sz w:val="24"/>
        </w:rPr>
        <w:t>Hum Hered</w:t>
      </w:r>
      <w:r w:rsidRPr="005C48AB">
        <w:rPr>
          <w:rFonts w:ascii="Cambria" w:hAnsi="Cambria"/>
          <w:noProof/>
          <w:sz w:val="24"/>
        </w:rPr>
        <w:t xml:space="preserve"> </w:t>
      </w:r>
      <w:r w:rsidRPr="005C48AB">
        <w:rPr>
          <w:rFonts w:ascii="Cambria" w:hAnsi="Cambria"/>
          <w:b/>
          <w:bCs/>
          <w:noProof/>
          <w:sz w:val="24"/>
        </w:rPr>
        <w:t>67,</w:t>
      </w:r>
      <w:r w:rsidRPr="005C48AB">
        <w:rPr>
          <w:rFonts w:ascii="Cambria" w:hAnsi="Cambria"/>
          <w:noProof/>
          <w:sz w:val="24"/>
        </w:rPr>
        <w:t xml:space="preserve"> 128–139 (2009).</w:t>
      </w:r>
    </w:p>
    <w:p w14:paraId="37633F1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34.</w:t>
      </w:r>
      <w:r w:rsidRPr="005C48AB">
        <w:rPr>
          <w:rFonts w:ascii="Cambria" w:hAnsi="Cambria"/>
          <w:noProof/>
          <w:sz w:val="24"/>
        </w:rPr>
        <w:tab/>
        <w:t xml:space="preserve">Yuan, Z. </w:t>
      </w:r>
      <w:r w:rsidRPr="005C48AB">
        <w:rPr>
          <w:rFonts w:ascii="Cambria" w:hAnsi="Cambria"/>
          <w:i/>
          <w:iCs/>
          <w:noProof/>
          <w:sz w:val="24"/>
        </w:rPr>
        <w:t>et al.</w:t>
      </w:r>
      <w:r w:rsidRPr="005C48AB">
        <w:rPr>
          <w:rFonts w:ascii="Cambria" w:hAnsi="Cambria"/>
          <w:noProof/>
          <w:sz w:val="24"/>
        </w:rPr>
        <w:t xml:space="preserve"> From Interaction to Co-Association -A Fisher r-To-z Transformation-Based Simple Statistic for Real World Genome-Wide Association Study.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e70774 (2013).</w:t>
      </w:r>
    </w:p>
    <w:p w14:paraId="7578108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35.</w:t>
      </w:r>
      <w:r w:rsidRPr="005C48AB">
        <w:rPr>
          <w:rFonts w:ascii="Cambria" w:hAnsi="Cambria"/>
          <w:noProof/>
          <w:sz w:val="24"/>
        </w:rPr>
        <w:tab/>
        <w:t xml:space="preserve">Zhang, Y. &amp; Liu, J. S. Bayesian inference of epistatic interactions in case-control studies.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39,</w:t>
      </w:r>
      <w:r w:rsidRPr="005C48AB">
        <w:rPr>
          <w:rFonts w:ascii="Cambria" w:hAnsi="Cambria"/>
          <w:noProof/>
          <w:sz w:val="24"/>
        </w:rPr>
        <w:t xml:space="preserve"> 1167–1173 (2007).</w:t>
      </w:r>
    </w:p>
    <w:p w14:paraId="1A1FB7B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36.</w:t>
      </w:r>
      <w:r w:rsidRPr="005C48AB">
        <w:rPr>
          <w:rFonts w:ascii="Cambria" w:hAnsi="Cambria"/>
          <w:noProof/>
          <w:sz w:val="24"/>
        </w:rPr>
        <w:tab/>
        <w:t xml:space="preserve">Tang, W., Wu, X., Jiang, R. &amp; Li, Y. Epistatic module detection for case-control studies: a Bayesian model with a Gibbs sampling strategy.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5,</w:t>
      </w:r>
      <w:r w:rsidRPr="005C48AB">
        <w:rPr>
          <w:rFonts w:ascii="Cambria" w:hAnsi="Cambria"/>
          <w:noProof/>
          <w:sz w:val="24"/>
        </w:rPr>
        <w:t xml:space="preserve"> e1000464 (2009).</w:t>
      </w:r>
    </w:p>
    <w:p w14:paraId="4DD857E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37.</w:t>
      </w:r>
      <w:r w:rsidRPr="005C48AB">
        <w:rPr>
          <w:rFonts w:ascii="Cambria" w:hAnsi="Cambria"/>
          <w:noProof/>
          <w:sz w:val="24"/>
        </w:rPr>
        <w:tab/>
        <w:t xml:space="preserve">Chen, G. K. &amp; Thomas, D. C. Using biological knowledge to discover higher order interactions in genetic association studies. </w:t>
      </w:r>
      <w:r w:rsidRPr="005C48AB">
        <w:rPr>
          <w:rFonts w:ascii="Cambria" w:hAnsi="Cambria"/>
          <w:i/>
          <w:iCs/>
          <w:noProof/>
          <w:sz w:val="24"/>
        </w:rPr>
        <w:t>Genet Epidemiol</w:t>
      </w:r>
      <w:r w:rsidRPr="005C48AB">
        <w:rPr>
          <w:rFonts w:ascii="Cambria" w:hAnsi="Cambria"/>
          <w:noProof/>
          <w:sz w:val="24"/>
        </w:rPr>
        <w:t xml:space="preserve"> </w:t>
      </w:r>
      <w:r w:rsidRPr="005C48AB">
        <w:rPr>
          <w:rFonts w:ascii="Cambria" w:hAnsi="Cambria"/>
          <w:b/>
          <w:bCs/>
          <w:noProof/>
          <w:sz w:val="24"/>
        </w:rPr>
        <w:t>34,</w:t>
      </w:r>
      <w:r w:rsidRPr="005C48AB">
        <w:rPr>
          <w:rFonts w:ascii="Cambria" w:hAnsi="Cambria"/>
          <w:noProof/>
          <w:sz w:val="24"/>
        </w:rPr>
        <w:t xml:space="preserve"> 863–878 (2010).</w:t>
      </w:r>
    </w:p>
    <w:p w14:paraId="7FB1F48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38.</w:t>
      </w:r>
      <w:r w:rsidRPr="005C48AB">
        <w:rPr>
          <w:rFonts w:ascii="Cambria" w:hAnsi="Cambria"/>
          <w:noProof/>
          <w:sz w:val="24"/>
        </w:rPr>
        <w:tab/>
        <w:t xml:space="preserve">Yi, N., Kaklamani, V. G. &amp; Pasche, B. Bayesian analysis of genetic interactions in case-control studies, with application to adiponectin genes and colorectal cancer risk.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90–104 (2011).</w:t>
      </w:r>
    </w:p>
    <w:p w14:paraId="68FE487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39.</w:t>
      </w:r>
      <w:r w:rsidRPr="005C48AB">
        <w:rPr>
          <w:rFonts w:ascii="Cambria" w:hAnsi="Cambria"/>
          <w:noProof/>
          <w:sz w:val="24"/>
        </w:rPr>
        <w:tab/>
        <w:t xml:space="preserve">Zhang, Y. A novel bayesian graphical model for genome-wide multi-SNP association mapping. </w:t>
      </w:r>
      <w:r w:rsidRPr="005C48AB">
        <w:rPr>
          <w:rFonts w:ascii="Cambria" w:hAnsi="Cambria"/>
          <w:i/>
          <w:iCs/>
          <w:noProof/>
          <w:sz w:val="24"/>
        </w:rPr>
        <w:t>Genet. Epidemiol.</w:t>
      </w:r>
      <w:r w:rsidRPr="005C48AB">
        <w:rPr>
          <w:rFonts w:ascii="Cambria" w:hAnsi="Cambria"/>
          <w:noProof/>
          <w:sz w:val="24"/>
        </w:rPr>
        <w:t xml:space="preserve"> </w:t>
      </w:r>
      <w:r w:rsidRPr="005C48AB">
        <w:rPr>
          <w:rFonts w:ascii="Cambria" w:hAnsi="Cambria"/>
          <w:b/>
          <w:bCs/>
          <w:noProof/>
          <w:sz w:val="24"/>
        </w:rPr>
        <w:t>36,</w:t>
      </w:r>
      <w:r w:rsidRPr="005C48AB">
        <w:rPr>
          <w:rFonts w:ascii="Cambria" w:hAnsi="Cambria"/>
          <w:noProof/>
          <w:sz w:val="24"/>
        </w:rPr>
        <w:t xml:space="preserve"> 36–47 (2012).</w:t>
      </w:r>
    </w:p>
    <w:p w14:paraId="7E2FC9D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40.</w:t>
      </w:r>
      <w:r w:rsidRPr="005C48AB">
        <w:rPr>
          <w:rFonts w:ascii="Cambria" w:hAnsi="Cambria"/>
          <w:noProof/>
          <w:sz w:val="24"/>
        </w:rPr>
        <w:tab/>
        <w:t xml:space="preserve">Li, J., Zhang, K. &amp; Yi, N. A Bayesian hierarchical model for detecting haplotype-haplotype and haplotype-environment interactions in genetic association studies. </w:t>
      </w:r>
      <w:r w:rsidRPr="005C48AB">
        <w:rPr>
          <w:rFonts w:ascii="Cambria" w:hAnsi="Cambria"/>
          <w:i/>
          <w:iCs/>
          <w:noProof/>
          <w:sz w:val="24"/>
        </w:rPr>
        <w:t>Hum Hered</w:t>
      </w:r>
      <w:r w:rsidRPr="005C48AB">
        <w:rPr>
          <w:rFonts w:ascii="Cambria" w:hAnsi="Cambria"/>
          <w:noProof/>
          <w:sz w:val="24"/>
        </w:rPr>
        <w:t xml:space="preserve"> </w:t>
      </w:r>
      <w:r w:rsidRPr="005C48AB">
        <w:rPr>
          <w:rFonts w:ascii="Cambria" w:hAnsi="Cambria"/>
          <w:b/>
          <w:bCs/>
          <w:noProof/>
          <w:sz w:val="24"/>
        </w:rPr>
        <w:t>71,</w:t>
      </w:r>
      <w:r w:rsidRPr="005C48AB">
        <w:rPr>
          <w:rFonts w:ascii="Cambria" w:hAnsi="Cambria"/>
          <w:noProof/>
          <w:sz w:val="24"/>
        </w:rPr>
        <w:t xml:space="preserve"> 148–160 (2011).</w:t>
      </w:r>
    </w:p>
    <w:p w14:paraId="0A5EFC3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41.</w:t>
      </w:r>
      <w:r w:rsidRPr="005C48AB">
        <w:rPr>
          <w:rFonts w:ascii="Cambria" w:hAnsi="Cambria"/>
          <w:noProof/>
          <w:sz w:val="24"/>
        </w:rPr>
        <w:tab/>
        <w:t xml:space="preserve">Ferreira, T. &amp; Marchini, J. Modeling interactions with known risk loci-a Bayesian model averaging approach.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1–9 (2011).</w:t>
      </w:r>
    </w:p>
    <w:p w14:paraId="78FDE1E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42.</w:t>
      </w:r>
      <w:r w:rsidRPr="005C48AB">
        <w:rPr>
          <w:rFonts w:ascii="Cambria" w:hAnsi="Cambria"/>
          <w:noProof/>
          <w:sz w:val="24"/>
        </w:rPr>
        <w:tab/>
        <w:t xml:space="preserve">Turner, S. D. </w:t>
      </w:r>
      <w:r w:rsidRPr="005C48AB">
        <w:rPr>
          <w:rFonts w:ascii="Cambria" w:hAnsi="Cambria"/>
          <w:i/>
          <w:iCs/>
          <w:noProof/>
          <w:sz w:val="24"/>
        </w:rPr>
        <w:t>et al.</w:t>
      </w:r>
      <w:r w:rsidRPr="005C48AB">
        <w:rPr>
          <w:rFonts w:ascii="Cambria" w:hAnsi="Cambria"/>
          <w:noProof/>
          <w:sz w:val="24"/>
        </w:rPr>
        <w:t xml:space="preserve"> Knowledge-driven multi-locus analysis reveals gene-gene interactions influencing HDL cholesterol level in two independent EMR-linked biobanks.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6,</w:t>
      </w:r>
      <w:r w:rsidRPr="005C48AB">
        <w:rPr>
          <w:rFonts w:ascii="Cambria" w:hAnsi="Cambria"/>
          <w:noProof/>
          <w:sz w:val="24"/>
        </w:rPr>
        <w:t xml:space="preserve"> e19586 (2011).</w:t>
      </w:r>
    </w:p>
    <w:p w14:paraId="3ED04FA8"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43.</w:t>
      </w:r>
      <w:r w:rsidRPr="005C48AB">
        <w:rPr>
          <w:rFonts w:ascii="Cambria" w:hAnsi="Cambria"/>
          <w:noProof/>
          <w:sz w:val="24"/>
        </w:rPr>
        <w:tab/>
        <w:t xml:space="preserve">Ackermann, M. &amp; Beyer, A. Systematic detection of epistatic interactions based on allele pair frequencies.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e1002463 (2012).</w:t>
      </w:r>
    </w:p>
    <w:p w14:paraId="588CB9D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44.</w:t>
      </w:r>
      <w:r w:rsidRPr="005C48AB">
        <w:rPr>
          <w:rFonts w:ascii="Cambria" w:hAnsi="Cambria"/>
          <w:noProof/>
          <w:sz w:val="24"/>
        </w:rPr>
        <w:tab/>
        <w:t xml:space="preserve">Xie, M., Li, J. &amp; Jiang, T. Detecting genome-wide epistases based on the clustering of relatively frequent items.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28,</w:t>
      </w:r>
      <w:r w:rsidRPr="005C48AB">
        <w:rPr>
          <w:rFonts w:ascii="Cambria" w:hAnsi="Cambria"/>
          <w:noProof/>
          <w:sz w:val="24"/>
        </w:rPr>
        <w:t xml:space="preserve"> 5–12 (2012).</w:t>
      </w:r>
    </w:p>
    <w:p w14:paraId="29C371A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45.</w:t>
      </w:r>
      <w:r w:rsidRPr="005C48AB">
        <w:rPr>
          <w:rFonts w:ascii="Cambria" w:hAnsi="Cambria"/>
          <w:noProof/>
          <w:sz w:val="24"/>
        </w:rPr>
        <w:tab/>
        <w:t xml:space="preserve">Zhang, X., Huang, S., Zou, F. &amp; Wang, W. TEAM: efficient two-locus epistasis tests in human genome-wide association study.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26,</w:t>
      </w:r>
      <w:r w:rsidRPr="005C48AB">
        <w:rPr>
          <w:rFonts w:ascii="Cambria" w:hAnsi="Cambria"/>
          <w:noProof/>
          <w:sz w:val="24"/>
        </w:rPr>
        <w:t xml:space="preserve"> i217–i227 (2010).</w:t>
      </w:r>
    </w:p>
    <w:p w14:paraId="49ED1FF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46.</w:t>
      </w:r>
      <w:r w:rsidRPr="005C48AB">
        <w:rPr>
          <w:rFonts w:ascii="Cambria" w:hAnsi="Cambria"/>
          <w:noProof/>
          <w:sz w:val="24"/>
        </w:rPr>
        <w:tab/>
        <w:t xml:space="preserve">Brinza, D., Schultz, M., Tesler, G. &amp; Bafna, V. RAPID detection of geneâ€“gene interactions in genome-wide association studies.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26,</w:t>
      </w:r>
      <w:r w:rsidRPr="005C48AB">
        <w:rPr>
          <w:rFonts w:ascii="Cambria" w:hAnsi="Cambria"/>
          <w:noProof/>
          <w:sz w:val="24"/>
        </w:rPr>
        <w:t xml:space="preserve"> 2856–2862 (2010).</w:t>
      </w:r>
    </w:p>
    <w:p w14:paraId="28F014F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47.</w:t>
      </w:r>
      <w:r w:rsidRPr="005C48AB">
        <w:rPr>
          <w:rFonts w:ascii="Cambria" w:hAnsi="Cambria"/>
          <w:noProof/>
          <w:sz w:val="24"/>
        </w:rPr>
        <w:tab/>
        <w:t xml:space="preserve">Ueki, M. &amp; Tamiya, G. Ultrahigh-dimensional variable selection method for whole-genome gene-gene interaction analysis. </w:t>
      </w:r>
      <w:r w:rsidRPr="005C48AB">
        <w:rPr>
          <w:rFonts w:ascii="Cambria" w:hAnsi="Cambria"/>
          <w:i/>
          <w:iCs/>
          <w:noProof/>
          <w:sz w:val="24"/>
        </w:rPr>
        <w:t>BMC Bioinformatics</w:t>
      </w:r>
      <w:r w:rsidRPr="005C48AB">
        <w:rPr>
          <w:rFonts w:ascii="Cambria" w:hAnsi="Cambria"/>
          <w:noProof/>
          <w:sz w:val="24"/>
        </w:rPr>
        <w:t xml:space="preserve"> </w:t>
      </w:r>
      <w:r w:rsidRPr="005C48AB">
        <w:rPr>
          <w:rFonts w:ascii="Cambria" w:hAnsi="Cambria"/>
          <w:b/>
          <w:bCs/>
          <w:noProof/>
          <w:sz w:val="24"/>
        </w:rPr>
        <w:t>13,</w:t>
      </w:r>
      <w:r w:rsidRPr="005C48AB">
        <w:rPr>
          <w:rFonts w:ascii="Cambria" w:hAnsi="Cambria"/>
          <w:noProof/>
          <w:sz w:val="24"/>
        </w:rPr>
        <w:t xml:space="preserve"> 72 (2012).</w:t>
      </w:r>
    </w:p>
    <w:p w14:paraId="1D60C6C2"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48.</w:t>
      </w:r>
      <w:r w:rsidRPr="005C48AB">
        <w:rPr>
          <w:rFonts w:ascii="Cambria" w:hAnsi="Cambria"/>
          <w:noProof/>
          <w:sz w:val="24"/>
        </w:rPr>
        <w:tab/>
        <w:t xml:space="preserve">Yang, C. </w:t>
      </w:r>
      <w:r w:rsidRPr="005C48AB">
        <w:rPr>
          <w:rFonts w:ascii="Cambria" w:hAnsi="Cambria"/>
          <w:i/>
          <w:iCs/>
          <w:noProof/>
          <w:sz w:val="24"/>
        </w:rPr>
        <w:t>et al.</w:t>
      </w:r>
      <w:r w:rsidRPr="005C48AB">
        <w:rPr>
          <w:rFonts w:ascii="Cambria" w:hAnsi="Cambria"/>
          <w:noProof/>
          <w:sz w:val="24"/>
        </w:rPr>
        <w:t xml:space="preserve"> SNPHarvester: a filtering-based approach for detecting epistatic interactions in genome-wide association studies.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25,</w:t>
      </w:r>
      <w:r w:rsidRPr="005C48AB">
        <w:rPr>
          <w:rFonts w:ascii="Cambria" w:hAnsi="Cambria"/>
          <w:noProof/>
          <w:sz w:val="24"/>
        </w:rPr>
        <w:t xml:space="preserve"> 504–511 (2009).</w:t>
      </w:r>
    </w:p>
    <w:p w14:paraId="24B5CC7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49.</w:t>
      </w:r>
      <w:r w:rsidRPr="005C48AB">
        <w:rPr>
          <w:rFonts w:ascii="Cambria" w:hAnsi="Cambria"/>
          <w:noProof/>
          <w:sz w:val="24"/>
        </w:rPr>
        <w:tab/>
        <w:t xml:space="preserve">Shen, X., Pettersson, M., Ronnegard, L. &amp; Carlborg, O. Inheritance beyond plain heritability: variance-controlling genes in Arabidopsis thaliana.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e1002839 (2012).</w:t>
      </w:r>
    </w:p>
    <w:p w14:paraId="6D715F0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50.</w:t>
      </w:r>
      <w:r w:rsidRPr="005C48AB">
        <w:rPr>
          <w:rFonts w:ascii="Cambria" w:hAnsi="Cambria"/>
          <w:noProof/>
          <w:sz w:val="24"/>
        </w:rPr>
        <w:tab/>
        <w:t xml:space="preserve">Ronnegard, L. &amp; Valdar, W. Recent developments in statistical methods for detecting genetic loci affecting phenotypic variability. </w:t>
      </w:r>
      <w:r w:rsidRPr="005C48AB">
        <w:rPr>
          <w:rFonts w:ascii="Cambria" w:hAnsi="Cambria"/>
          <w:i/>
          <w:iCs/>
          <w:noProof/>
          <w:sz w:val="24"/>
        </w:rPr>
        <w:t>BMC Genet</w:t>
      </w:r>
      <w:r w:rsidRPr="005C48AB">
        <w:rPr>
          <w:rFonts w:ascii="Cambria" w:hAnsi="Cambria"/>
          <w:noProof/>
          <w:sz w:val="24"/>
        </w:rPr>
        <w:t xml:space="preserve"> </w:t>
      </w:r>
      <w:r w:rsidRPr="005C48AB">
        <w:rPr>
          <w:rFonts w:ascii="Cambria" w:hAnsi="Cambria"/>
          <w:b/>
          <w:bCs/>
          <w:noProof/>
          <w:sz w:val="24"/>
        </w:rPr>
        <w:t>13,</w:t>
      </w:r>
      <w:r w:rsidRPr="005C48AB">
        <w:rPr>
          <w:rFonts w:ascii="Cambria" w:hAnsi="Cambria"/>
          <w:noProof/>
          <w:sz w:val="24"/>
        </w:rPr>
        <w:t xml:space="preserve"> 63 (2012).</w:t>
      </w:r>
    </w:p>
    <w:p w14:paraId="31573DB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51.</w:t>
      </w:r>
      <w:r w:rsidRPr="005C48AB">
        <w:rPr>
          <w:rFonts w:ascii="Cambria" w:hAnsi="Cambria"/>
          <w:noProof/>
          <w:sz w:val="24"/>
        </w:rPr>
        <w:tab/>
        <w:t xml:space="preserve">Fairfax, B. P. </w:t>
      </w:r>
      <w:r w:rsidRPr="005C48AB">
        <w:rPr>
          <w:rFonts w:ascii="Cambria" w:hAnsi="Cambria"/>
          <w:i/>
          <w:iCs/>
          <w:noProof/>
          <w:sz w:val="24"/>
        </w:rPr>
        <w:t>et al.</w:t>
      </w:r>
      <w:r w:rsidRPr="005C48AB">
        <w:rPr>
          <w:rFonts w:ascii="Cambria" w:hAnsi="Cambria"/>
          <w:noProof/>
          <w:sz w:val="24"/>
        </w:rPr>
        <w:t xml:space="preserve"> Genetics of gene expression in primary immune cells identifies cell type-specific master regulators and roles of HLA alleles.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44,</w:t>
      </w:r>
      <w:r w:rsidRPr="005C48AB">
        <w:rPr>
          <w:rFonts w:ascii="Cambria" w:hAnsi="Cambria"/>
          <w:noProof/>
          <w:sz w:val="24"/>
        </w:rPr>
        <w:t xml:space="preserve"> 502–510 (2012).</w:t>
      </w:r>
    </w:p>
    <w:p w14:paraId="7AE6D1AB"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52.</w:t>
      </w:r>
      <w:r w:rsidRPr="005C48AB">
        <w:rPr>
          <w:rFonts w:ascii="Cambria" w:hAnsi="Cambria"/>
          <w:noProof/>
          <w:sz w:val="24"/>
        </w:rPr>
        <w:tab/>
        <w:t xml:space="preserve">Trynka, G. </w:t>
      </w:r>
      <w:r w:rsidRPr="005C48AB">
        <w:rPr>
          <w:rFonts w:ascii="Cambria" w:hAnsi="Cambria"/>
          <w:i/>
          <w:iCs/>
          <w:noProof/>
          <w:sz w:val="24"/>
        </w:rPr>
        <w:t>et al.</w:t>
      </w:r>
      <w:r w:rsidRPr="005C48AB">
        <w:rPr>
          <w:rFonts w:ascii="Cambria" w:hAnsi="Cambria"/>
          <w:noProof/>
          <w:sz w:val="24"/>
        </w:rPr>
        <w:t xml:space="preserve"> Chromatin marks identify critical cell types for fine mapping complex trait variants.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45,</w:t>
      </w:r>
      <w:r w:rsidRPr="005C48AB">
        <w:rPr>
          <w:rFonts w:ascii="Cambria" w:hAnsi="Cambria"/>
          <w:noProof/>
          <w:sz w:val="24"/>
        </w:rPr>
        <w:t xml:space="preserve"> 124–130 (2013).</w:t>
      </w:r>
    </w:p>
    <w:p w14:paraId="04067E9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53.</w:t>
      </w:r>
      <w:r w:rsidRPr="005C48AB">
        <w:rPr>
          <w:rFonts w:ascii="Cambria" w:hAnsi="Cambria"/>
          <w:noProof/>
          <w:sz w:val="24"/>
        </w:rPr>
        <w:tab/>
        <w:t xml:space="preserve">Yang, C. </w:t>
      </w:r>
      <w:r w:rsidRPr="005C48AB">
        <w:rPr>
          <w:rFonts w:ascii="Cambria" w:hAnsi="Cambria"/>
          <w:i/>
          <w:iCs/>
          <w:noProof/>
          <w:sz w:val="24"/>
        </w:rPr>
        <w:t>et al.</w:t>
      </w:r>
      <w:r w:rsidRPr="005C48AB">
        <w:rPr>
          <w:rFonts w:ascii="Cambria" w:hAnsi="Cambria"/>
          <w:noProof/>
          <w:sz w:val="24"/>
        </w:rPr>
        <w:t xml:space="preserve"> The choice of null distributions for detecting gene-gene interactions in genome-wide association studies. </w:t>
      </w:r>
      <w:r w:rsidRPr="005C48AB">
        <w:rPr>
          <w:rFonts w:ascii="Cambria" w:hAnsi="Cambria"/>
          <w:i/>
          <w:iCs/>
          <w:noProof/>
          <w:sz w:val="24"/>
        </w:rPr>
        <w:t>BMC Bioinformatics</w:t>
      </w:r>
      <w:r w:rsidRPr="005C48AB">
        <w:rPr>
          <w:rFonts w:ascii="Cambria" w:hAnsi="Cambria"/>
          <w:noProof/>
          <w:sz w:val="24"/>
        </w:rPr>
        <w:t xml:space="preserve"> </w:t>
      </w:r>
      <w:r w:rsidRPr="005C48AB">
        <w:rPr>
          <w:rFonts w:ascii="Cambria" w:hAnsi="Cambria"/>
          <w:b/>
          <w:bCs/>
          <w:noProof/>
          <w:sz w:val="24"/>
        </w:rPr>
        <w:t>12 Suppl 1,</w:t>
      </w:r>
      <w:r w:rsidRPr="005C48AB">
        <w:rPr>
          <w:rFonts w:ascii="Cambria" w:hAnsi="Cambria"/>
          <w:noProof/>
          <w:sz w:val="24"/>
        </w:rPr>
        <w:t xml:space="preserve"> S26 (2011).</w:t>
      </w:r>
    </w:p>
    <w:p w14:paraId="0832347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54.</w:t>
      </w:r>
      <w:r w:rsidRPr="005C48AB">
        <w:rPr>
          <w:rFonts w:ascii="Cambria" w:hAnsi="Cambria"/>
          <w:noProof/>
          <w:sz w:val="24"/>
        </w:rPr>
        <w:tab/>
        <w:t xml:space="preserve">Fang, G. </w:t>
      </w:r>
      <w:r w:rsidRPr="005C48AB">
        <w:rPr>
          <w:rFonts w:ascii="Cambria" w:hAnsi="Cambria"/>
          <w:i/>
          <w:iCs/>
          <w:noProof/>
          <w:sz w:val="24"/>
        </w:rPr>
        <w:t>et al.</w:t>
      </w:r>
      <w:r w:rsidRPr="005C48AB">
        <w:rPr>
          <w:rFonts w:ascii="Cambria" w:hAnsi="Cambria"/>
          <w:noProof/>
          <w:sz w:val="24"/>
        </w:rPr>
        <w:t xml:space="preserve"> High-order SNP combinations associated with complex diseases: efficient discovery, statistical power and functional interactions.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7,</w:t>
      </w:r>
      <w:r w:rsidRPr="005C48AB">
        <w:rPr>
          <w:rFonts w:ascii="Cambria" w:hAnsi="Cambria"/>
          <w:noProof/>
          <w:sz w:val="24"/>
        </w:rPr>
        <w:t xml:space="preserve"> e33531 (2012).</w:t>
      </w:r>
    </w:p>
    <w:p w14:paraId="09130D5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55.</w:t>
      </w:r>
      <w:r w:rsidRPr="005C48AB">
        <w:rPr>
          <w:rFonts w:ascii="Cambria" w:hAnsi="Cambria"/>
          <w:noProof/>
          <w:sz w:val="24"/>
        </w:rPr>
        <w:tab/>
        <w:t xml:space="preserve">Culverhouse, R. C. A comparison of methods sensitive to interactions with small main effects. </w:t>
      </w:r>
      <w:r w:rsidRPr="005C48AB">
        <w:rPr>
          <w:rFonts w:ascii="Cambria" w:hAnsi="Cambria"/>
          <w:i/>
          <w:iCs/>
          <w:noProof/>
          <w:sz w:val="24"/>
        </w:rPr>
        <w:t>Genet Epidemiol</w:t>
      </w:r>
      <w:r w:rsidRPr="005C48AB">
        <w:rPr>
          <w:rFonts w:ascii="Cambria" w:hAnsi="Cambria"/>
          <w:noProof/>
          <w:sz w:val="24"/>
        </w:rPr>
        <w:t xml:space="preserve"> </w:t>
      </w:r>
      <w:r w:rsidRPr="005C48AB">
        <w:rPr>
          <w:rFonts w:ascii="Cambria" w:hAnsi="Cambria"/>
          <w:b/>
          <w:bCs/>
          <w:noProof/>
          <w:sz w:val="24"/>
        </w:rPr>
        <w:t>36,</w:t>
      </w:r>
      <w:r w:rsidRPr="005C48AB">
        <w:rPr>
          <w:rFonts w:ascii="Cambria" w:hAnsi="Cambria"/>
          <w:noProof/>
          <w:sz w:val="24"/>
        </w:rPr>
        <w:t xml:space="preserve"> 303–311 (2012).</w:t>
      </w:r>
    </w:p>
    <w:p w14:paraId="3AF2F20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56.</w:t>
      </w:r>
      <w:r w:rsidRPr="005C48AB">
        <w:rPr>
          <w:rFonts w:ascii="Cambria" w:hAnsi="Cambria"/>
          <w:noProof/>
          <w:sz w:val="24"/>
        </w:rPr>
        <w:tab/>
        <w:t xml:space="preserve">Molinaro, A. M. </w:t>
      </w:r>
      <w:r w:rsidRPr="005C48AB">
        <w:rPr>
          <w:rFonts w:ascii="Cambria" w:hAnsi="Cambria"/>
          <w:i/>
          <w:iCs/>
          <w:noProof/>
          <w:sz w:val="24"/>
        </w:rPr>
        <w:t>et al.</w:t>
      </w:r>
      <w:r w:rsidRPr="005C48AB">
        <w:rPr>
          <w:rFonts w:ascii="Cambria" w:hAnsi="Cambria"/>
          <w:noProof/>
          <w:sz w:val="24"/>
        </w:rPr>
        <w:t xml:space="preserve"> Power of data mining methods to detect genetic associations and interactions. </w:t>
      </w:r>
      <w:r w:rsidRPr="005C48AB">
        <w:rPr>
          <w:rFonts w:ascii="Cambria" w:hAnsi="Cambria"/>
          <w:i/>
          <w:iCs/>
          <w:noProof/>
          <w:sz w:val="24"/>
        </w:rPr>
        <w:t>Hum Hered</w:t>
      </w:r>
      <w:r w:rsidRPr="005C48AB">
        <w:rPr>
          <w:rFonts w:ascii="Cambria" w:hAnsi="Cambria"/>
          <w:noProof/>
          <w:sz w:val="24"/>
        </w:rPr>
        <w:t xml:space="preserve"> </w:t>
      </w:r>
      <w:r w:rsidRPr="005C48AB">
        <w:rPr>
          <w:rFonts w:ascii="Cambria" w:hAnsi="Cambria"/>
          <w:b/>
          <w:bCs/>
          <w:noProof/>
          <w:sz w:val="24"/>
        </w:rPr>
        <w:t>72,</w:t>
      </w:r>
      <w:r w:rsidRPr="005C48AB">
        <w:rPr>
          <w:rFonts w:ascii="Cambria" w:hAnsi="Cambria"/>
          <w:noProof/>
          <w:sz w:val="24"/>
        </w:rPr>
        <w:t xml:space="preserve"> 85–97 (2011).</w:t>
      </w:r>
    </w:p>
    <w:p w14:paraId="153CF92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57.</w:t>
      </w:r>
      <w:r w:rsidRPr="005C48AB">
        <w:rPr>
          <w:rFonts w:ascii="Cambria" w:hAnsi="Cambria"/>
          <w:noProof/>
          <w:sz w:val="24"/>
        </w:rPr>
        <w:tab/>
        <w:t xml:space="preserve">Zhu, Z. </w:t>
      </w:r>
      <w:r w:rsidRPr="005C48AB">
        <w:rPr>
          <w:rFonts w:ascii="Cambria" w:hAnsi="Cambria"/>
          <w:i/>
          <w:iCs/>
          <w:noProof/>
          <w:sz w:val="24"/>
        </w:rPr>
        <w:t>et al.</w:t>
      </w:r>
      <w:r w:rsidRPr="005C48AB">
        <w:rPr>
          <w:rFonts w:ascii="Cambria" w:hAnsi="Cambria"/>
          <w:noProof/>
          <w:sz w:val="24"/>
        </w:rPr>
        <w:t xml:space="preserve"> Development of GMDR-GPU for Gene-Gene Interaction Analysis and Its Application to WTCCC GWAS Data for Type 2 Diabetes.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e61943 (2013).</w:t>
      </w:r>
    </w:p>
    <w:p w14:paraId="5F2FF10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58.</w:t>
      </w:r>
      <w:r w:rsidRPr="005C48AB">
        <w:rPr>
          <w:rFonts w:ascii="Cambria" w:hAnsi="Cambria"/>
          <w:noProof/>
          <w:sz w:val="24"/>
        </w:rPr>
        <w:tab/>
        <w:t xml:space="preserve">Schwarz, D. F., König, I. R. &amp; Ziegler, A. On safari to Random Jungle: a fast implementation of Random Forests for high-dimensional data.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26,</w:t>
      </w:r>
      <w:r w:rsidRPr="005C48AB">
        <w:rPr>
          <w:rFonts w:ascii="Cambria" w:hAnsi="Cambria"/>
          <w:noProof/>
          <w:sz w:val="24"/>
        </w:rPr>
        <w:t xml:space="preserve"> 1752–8 (2010).</w:t>
      </w:r>
    </w:p>
    <w:p w14:paraId="4D3DECB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59.</w:t>
      </w:r>
      <w:r w:rsidRPr="005C48AB">
        <w:rPr>
          <w:rFonts w:ascii="Cambria" w:hAnsi="Cambria"/>
          <w:noProof/>
          <w:sz w:val="24"/>
        </w:rPr>
        <w:tab/>
        <w:t xml:space="preserve">Knights, J., Yang, J., Chanda, P., Zhang, A. &amp; Ramanathan, M. SYMPHONY, an information-theoretic method for gene-gene and gene-environment interaction analysis of disease syndromes. </w:t>
      </w:r>
      <w:r w:rsidRPr="005C48AB">
        <w:rPr>
          <w:rFonts w:ascii="Cambria" w:hAnsi="Cambria"/>
          <w:i/>
          <w:iCs/>
          <w:noProof/>
          <w:sz w:val="24"/>
        </w:rPr>
        <w:t>Heredity (Edinb).</w:t>
      </w:r>
      <w:r w:rsidRPr="005C48AB">
        <w:rPr>
          <w:rFonts w:ascii="Cambria" w:hAnsi="Cambria"/>
          <w:noProof/>
          <w:sz w:val="24"/>
        </w:rPr>
        <w:t xml:space="preserve"> </w:t>
      </w:r>
      <w:r w:rsidRPr="005C48AB">
        <w:rPr>
          <w:rFonts w:ascii="Cambria" w:hAnsi="Cambria"/>
          <w:b/>
          <w:bCs/>
          <w:noProof/>
          <w:sz w:val="24"/>
        </w:rPr>
        <w:t>110,</w:t>
      </w:r>
      <w:r w:rsidRPr="005C48AB">
        <w:rPr>
          <w:rFonts w:ascii="Cambria" w:hAnsi="Cambria"/>
          <w:noProof/>
          <w:sz w:val="24"/>
        </w:rPr>
        <w:t xml:space="preserve"> 548–559 (2013).</w:t>
      </w:r>
    </w:p>
    <w:p w14:paraId="5BAFD0A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60.</w:t>
      </w:r>
      <w:r w:rsidRPr="005C48AB">
        <w:rPr>
          <w:rFonts w:ascii="Cambria" w:hAnsi="Cambria"/>
          <w:noProof/>
          <w:sz w:val="24"/>
        </w:rPr>
        <w:tab/>
        <w:t xml:space="preserve">Shervais, S., Kramer, P. L., Westaway, S. K., Cox, N. J. &amp; Zwick, M. Reconstructability analysis as a tool for identifying gene-gene interactions in studies of human diseases. </w:t>
      </w:r>
      <w:r w:rsidRPr="005C48AB">
        <w:rPr>
          <w:rFonts w:ascii="Cambria" w:hAnsi="Cambria"/>
          <w:i/>
          <w:iCs/>
          <w:noProof/>
          <w:sz w:val="24"/>
        </w:rPr>
        <w:t>Stat Appl Genet Mol Biol</w:t>
      </w:r>
      <w:r w:rsidRPr="005C48AB">
        <w:rPr>
          <w:rFonts w:ascii="Cambria" w:hAnsi="Cambria"/>
          <w:noProof/>
          <w:sz w:val="24"/>
        </w:rPr>
        <w:t xml:space="preserve"> </w:t>
      </w:r>
      <w:r w:rsidRPr="005C48AB">
        <w:rPr>
          <w:rFonts w:ascii="Cambria" w:hAnsi="Cambria"/>
          <w:b/>
          <w:bCs/>
          <w:noProof/>
          <w:sz w:val="24"/>
        </w:rPr>
        <w:t>9,</w:t>
      </w:r>
      <w:r w:rsidRPr="005C48AB">
        <w:rPr>
          <w:rFonts w:ascii="Cambria" w:hAnsi="Cambria"/>
          <w:noProof/>
          <w:sz w:val="24"/>
        </w:rPr>
        <w:t xml:space="preserve"> Article18 (2010).</w:t>
      </w:r>
    </w:p>
    <w:p w14:paraId="02E5314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61.</w:t>
      </w:r>
      <w:r w:rsidRPr="005C48AB">
        <w:rPr>
          <w:rFonts w:ascii="Cambria" w:hAnsi="Cambria"/>
          <w:noProof/>
          <w:sz w:val="24"/>
        </w:rPr>
        <w:tab/>
        <w:t xml:space="preserve">Zwick, M. Reconstructability Analysis of Epistasis.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157–171 (2011).</w:t>
      </w:r>
    </w:p>
    <w:p w14:paraId="2DA1102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62.</w:t>
      </w:r>
      <w:r w:rsidRPr="005C48AB">
        <w:rPr>
          <w:rFonts w:ascii="Cambria" w:hAnsi="Cambria"/>
          <w:noProof/>
          <w:sz w:val="24"/>
        </w:rPr>
        <w:tab/>
        <w:t xml:space="preserve">Lishout, F. V </w:t>
      </w:r>
      <w:r w:rsidRPr="005C48AB">
        <w:rPr>
          <w:rFonts w:ascii="Cambria" w:hAnsi="Cambria"/>
          <w:i/>
          <w:iCs/>
          <w:noProof/>
          <w:sz w:val="24"/>
        </w:rPr>
        <w:t>et al.</w:t>
      </w:r>
      <w:r w:rsidRPr="005C48AB">
        <w:rPr>
          <w:rFonts w:ascii="Cambria" w:hAnsi="Cambria"/>
          <w:noProof/>
          <w:sz w:val="24"/>
        </w:rPr>
        <w:t xml:space="preserve"> An efficient algorithm to perform multiple testing in epistasis screening. </w:t>
      </w:r>
      <w:r w:rsidRPr="005C48AB">
        <w:rPr>
          <w:rFonts w:ascii="Cambria" w:hAnsi="Cambria"/>
          <w:i/>
          <w:iCs/>
          <w:noProof/>
          <w:sz w:val="24"/>
        </w:rPr>
        <w:t>BMC Bioinformatics</w:t>
      </w:r>
      <w:r w:rsidRPr="005C48AB">
        <w:rPr>
          <w:rFonts w:ascii="Cambria" w:hAnsi="Cambria"/>
          <w:noProof/>
          <w:sz w:val="24"/>
        </w:rPr>
        <w:t xml:space="preserve"> </w:t>
      </w:r>
      <w:r w:rsidRPr="005C48AB">
        <w:rPr>
          <w:rFonts w:ascii="Cambria" w:hAnsi="Cambria"/>
          <w:b/>
          <w:bCs/>
          <w:noProof/>
          <w:sz w:val="24"/>
        </w:rPr>
        <w:t>14,</w:t>
      </w:r>
      <w:r w:rsidRPr="005C48AB">
        <w:rPr>
          <w:rFonts w:ascii="Cambria" w:hAnsi="Cambria"/>
          <w:noProof/>
          <w:sz w:val="24"/>
        </w:rPr>
        <w:t xml:space="preserve"> 138 (2013).</w:t>
      </w:r>
    </w:p>
    <w:p w14:paraId="16F525A0"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63.</w:t>
      </w:r>
      <w:r w:rsidRPr="005C48AB">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5C48AB">
        <w:rPr>
          <w:rFonts w:ascii="Cambria" w:hAnsi="Cambria"/>
          <w:i/>
          <w:iCs/>
          <w:noProof/>
          <w:sz w:val="24"/>
        </w:rPr>
        <w:t>Eur J Hum Genet</w:t>
      </w:r>
      <w:r w:rsidRPr="005C48AB">
        <w:rPr>
          <w:rFonts w:ascii="Cambria" w:hAnsi="Cambria"/>
          <w:noProof/>
          <w:sz w:val="24"/>
        </w:rPr>
        <w:t xml:space="preserve"> </w:t>
      </w:r>
      <w:r w:rsidRPr="005C48AB">
        <w:rPr>
          <w:rFonts w:ascii="Cambria" w:hAnsi="Cambria"/>
          <w:b/>
          <w:bCs/>
          <w:noProof/>
          <w:sz w:val="24"/>
        </w:rPr>
        <w:t>19,</w:t>
      </w:r>
      <w:r w:rsidRPr="005C48AB">
        <w:rPr>
          <w:rFonts w:ascii="Cambria" w:hAnsi="Cambria"/>
          <w:noProof/>
          <w:sz w:val="24"/>
        </w:rPr>
        <w:t xml:space="preserve"> 696–703 (2011).</w:t>
      </w:r>
    </w:p>
    <w:p w14:paraId="55B12ED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64.</w:t>
      </w:r>
      <w:r w:rsidRPr="005C48AB">
        <w:rPr>
          <w:rFonts w:ascii="Cambria" w:hAnsi="Cambria"/>
          <w:noProof/>
          <w:sz w:val="24"/>
        </w:rPr>
        <w:tab/>
        <w:t xml:space="preserve">Gui, J. </w:t>
      </w:r>
      <w:r w:rsidRPr="005C48AB">
        <w:rPr>
          <w:rFonts w:ascii="Cambria" w:hAnsi="Cambria"/>
          <w:i/>
          <w:iCs/>
          <w:noProof/>
          <w:sz w:val="24"/>
        </w:rPr>
        <w:t>et al.</w:t>
      </w:r>
      <w:r w:rsidRPr="005C48AB">
        <w:rPr>
          <w:rFonts w:ascii="Cambria" w:hAnsi="Cambria"/>
          <w:noProof/>
          <w:sz w:val="24"/>
        </w:rPr>
        <w:t xml:space="preserve"> A novel survival multifactor dimensionality reduction method for detecting gene-gene interactions with application to bladder cancer prognosis. </w:t>
      </w:r>
      <w:r w:rsidRPr="005C48AB">
        <w:rPr>
          <w:rFonts w:ascii="Cambria" w:hAnsi="Cambria"/>
          <w:i/>
          <w:iCs/>
          <w:noProof/>
          <w:sz w:val="24"/>
        </w:rPr>
        <w:t>Hum Genet</w:t>
      </w:r>
      <w:r w:rsidRPr="005C48AB">
        <w:rPr>
          <w:rFonts w:ascii="Cambria" w:hAnsi="Cambria"/>
          <w:noProof/>
          <w:sz w:val="24"/>
        </w:rPr>
        <w:t xml:space="preserve"> </w:t>
      </w:r>
      <w:r w:rsidRPr="005C48AB">
        <w:rPr>
          <w:rFonts w:ascii="Cambria" w:hAnsi="Cambria"/>
          <w:b/>
          <w:bCs/>
          <w:noProof/>
          <w:sz w:val="24"/>
        </w:rPr>
        <w:t>129,</w:t>
      </w:r>
      <w:r w:rsidRPr="005C48AB">
        <w:rPr>
          <w:rFonts w:ascii="Cambria" w:hAnsi="Cambria"/>
          <w:noProof/>
          <w:sz w:val="24"/>
        </w:rPr>
        <w:t xml:space="preserve"> 101–110 (2011).</w:t>
      </w:r>
    </w:p>
    <w:p w14:paraId="095F8F8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65.</w:t>
      </w:r>
      <w:r w:rsidRPr="005C48AB">
        <w:rPr>
          <w:rFonts w:ascii="Cambria" w:hAnsi="Cambria"/>
          <w:noProof/>
          <w:sz w:val="24"/>
        </w:rPr>
        <w:tab/>
        <w:t xml:space="preserve">Lee, S., Kwon, M. S., Oh, J. M. &amp; Park, T. Gene-gene interaction analysis for the survival phenotype based on the Cox model.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28,</w:t>
      </w:r>
      <w:r w:rsidRPr="005C48AB">
        <w:rPr>
          <w:rFonts w:ascii="Cambria" w:hAnsi="Cambria"/>
          <w:noProof/>
          <w:sz w:val="24"/>
        </w:rPr>
        <w:t xml:space="preserve"> i582–i588 (2012).</w:t>
      </w:r>
    </w:p>
    <w:p w14:paraId="32130810"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66.</w:t>
      </w:r>
      <w:r w:rsidRPr="005C48AB">
        <w:rPr>
          <w:rFonts w:ascii="Cambria" w:hAnsi="Cambria"/>
          <w:noProof/>
          <w:sz w:val="24"/>
        </w:rPr>
        <w:tab/>
        <w:t xml:space="preserve">Yoshida, M. &amp; Koike, A. SNPInterForest: a new method for detecting epistatic interactions. </w:t>
      </w:r>
      <w:r w:rsidRPr="005C48AB">
        <w:rPr>
          <w:rFonts w:ascii="Cambria" w:hAnsi="Cambria"/>
          <w:i/>
          <w:iCs/>
          <w:noProof/>
          <w:sz w:val="24"/>
        </w:rPr>
        <w:t>BMC Bioinformatics</w:t>
      </w:r>
      <w:r w:rsidRPr="005C48AB">
        <w:rPr>
          <w:rFonts w:ascii="Cambria" w:hAnsi="Cambria"/>
          <w:noProof/>
          <w:sz w:val="24"/>
        </w:rPr>
        <w:t xml:space="preserve"> </w:t>
      </w:r>
      <w:r w:rsidRPr="005C48AB">
        <w:rPr>
          <w:rFonts w:ascii="Cambria" w:hAnsi="Cambria"/>
          <w:b/>
          <w:bCs/>
          <w:noProof/>
          <w:sz w:val="24"/>
        </w:rPr>
        <w:t>12,</w:t>
      </w:r>
      <w:r w:rsidRPr="005C48AB">
        <w:rPr>
          <w:rFonts w:ascii="Cambria" w:hAnsi="Cambria"/>
          <w:noProof/>
          <w:sz w:val="24"/>
        </w:rPr>
        <w:t xml:space="preserve"> 469 (2011).</w:t>
      </w:r>
    </w:p>
    <w:p w14:paraId="1F29209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67.</w:t>
      </w:r>
      <w:r w:rsidRPr="005C48AB">
        <w:rPr>
          <w:rFonts w:ascii="Cambria" w:hAnsi="Cambria"/>
          <w:noProof/>
          <w:sz w:val="24"/>
        </w:rPr>
        <w:tab/>
        <w:t xml:space="preserve">Li, J., Horstman, B. &amp; Chen, Y. Detecting epistatic effects in association studies at a genomic level based on an ensemble approach.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27,</w:t>
      </w:r>
      <w:r w:rsidRPr="005C48AB">
        <w:rPr>
          <w:rFonts w:ascii="Cambria" w:hAnsi="Cambria"/>
          <w:noProof/>
          <w:sz w:val="24"/>
        </w:rPr>
        <w:t xml:space="preserve"> i222–9 (2011).</w:t>
      </w:r>
    </w:p>
    <w:p w14:paraId="07D4CF80"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68.</w:t>
      </w:r>
      <w:r w:rsidRPr="005C48AB">
        <w:rPr>
          <w:rFonts w:ascii="Cambria" w:hAnsi="Cambria"/>
          <w:noProof/>
          <w:sz w:val="24"/>
        </w:rPr>
        <w:tab/>
        <w:t xml:space="preserve">Motsinger-Reif, A. A., Fanelli, T. J., Davis, A. C. &amp; Ritchie, M. D. Power of grammatical evolution neural networks to detect gene-gene interactions in the presence of error. </w:t>
      </w:r>
      <w:r w:rsidRPr="005C48AB">
        <w:rPr>
          <w:rFonts w:ascii="Cambria" w:hAnsi="Cambria"/>
          <w:i/>
          <w:iCs/>
          <w:noProof/>
          <w:sz w:val="24"/>
        </w:rPr>
        <w:t>BMC Res Notes</w:t>
      </w:r>
      <w:r w:rsidRPr="005C48AB">
        <w:rPr>
          <w:rFonts w:ascii="Cambria" w:hAnsi="Cambria"/>
          <w:noProof/>
          <w:sz w:val="24"/>
        </w:rPr>
        <w:t xml:space="preserve"> </w:t>
      </w:r>
      <w:r w:rsidRPr="005C48AB">
        <w:rPr>
          <w:rFonts w:ascii="Cambria" w:hAnsi="Cambria"/>
          <w:b/>
          <w:bCs/>
          <w:noProof/>
          <w:sz w:val="24"/>
        </w:rPr>
        <w:t>1,</w:t>
      </w:r>
      <w:r w:rsidRPr="005C48AB">
        <w:rPr>
          <w:rFonts w:ascii="Cambria" w:hAnsi="Cambria"/>
          <w:noProof/>
          <w:sz w:val="24"/>
        </w:rPr>
        <w:t xml:space="preserve"> 65 (2008).</w:t>
      </w:r>
    </w:p>
    <w:p w14:paraId="0A29184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69.</w:t>
      </w:r>
      <w:r w:rsidRPr="005C48AB">
        <w:rPr>
          <w:rFonts w:ascii="Cambria" w:hAnsi="Cambria"/>
          <w:noProof/>
          <w:sz w:val="24"/>
        </w:rPr>
        <w:tab/>
        <w:t xml:space="preserve">De Lobel, L. </w:t>
      </w:r>
      <w:r w:rsidRPr="005C48AB">
        <w:rPr>
          <w:rFonts w:ascii="Cambria" w:hAnsi="Cambria"/>
          <w:i/>
          <w:iCs/>
          <w:noProof/>
          <w:sz w:val="24"/>
        </w:rPr>
        <w:t>et al.</w:t>
      </w:r>
      <w:r w:rsidRPr="005C48AB">
        <w:rPr>
          <w:rFonts w:ascii="Cambria" w:hAnsi="Cambria"/>
          <w:noProof/>
          <w:sz w:val="24"/>
        </w:rPr>
        <w:t xml:space="preserve"> A screening methodology based on Random Forests to improve the detection of gene-gene interactions. </w:t>
      </w:r>
      <w:r w:rsidRPr="005C48AB">
        <w:rPr>
          <w:rFonts w:ascii="Cambria" w:hAnsi="Cambria"/>
          <w:i/>
          <w:iCs/>
          <w:noProof/>
          <w:sz w:val="24"/>
        </w:rPr>
        <w:t>Eur J Hum Genet</w:t>
      </w:r>
      <w:r w:rsidRPr="005C48AB">
        <w:rPr>
          <w:rFonts w:ascii="Cambria" w:hAnsi="Cambria"/>
          <w:noProof/>
          <w:sz w:val="24"/>
        </w:rPr>
        <w:t xml:space="preserve"> </w:t>
      </w:r>
      <w:r w:rsidRPr="005C48AB">
        <w:rPr>
          <w:rFonts w:ascii="Cambria" w:hAnsi="Cambria"/>
          <w:b/>
          <w:bCs/>
          <w:noProof/>
          <w:sz w:val="24"/>
        </w:rPr>
        <w:t>18,</w:t>
      </w:r>
      <w:r w:rsidRPr="005C48AB">
        <w:rPr>
          <w:rFonts w:ascii="Cambria" w:hAnsi="Cambria"/>
          <w:noProof/>
          <w:sz w:val="24"/>
        </w:rPr>
        <w:t xml:space="preserve"> 1127–1132 (2010).</w:t>
      </w:r>
    </w:p>
    <w:p w14:paraId="659506CD"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70.</w:t>
      </w:r>
      <w:r w:rsidRPr="005C48AB">
        <w:rPr>
          <w:rFonts w:ascii="Cambria" w:hAnsi="Cambria"/>
          <w:noProof/>
          <w:sz w:val="24"/>
        </w:rPr>
        <w:tab/>
        <w:t xml:space="preserve">Lin, H. Y. </w:t>
      </w:r>
      <w:r w:rsidRPr="005C48AB">
        <w:rPr>
          <w:rFonts w:ascii="Cambria" w:hAnsi="Cambria"/>
          <w:i/>
          <w:iCs/>
          <w:noProof/>
          <w:sz w:val="24"/>
        </w:rPr>
        <w:t>et al.</w:t>
      </w:r>
      <w:r w:rsidRPr="005C48AB">
        <w:rPr>
          <w:rFonts w:ascii="Cambria" w:hAnsi="Cambria"/>
          <w:noProof/>
          <w:sz w:val="24"/>
        </w:rPr>
        <w:t xml:space="preserve"> TRM: a powerful two-stage machine learning approach for identifying SNP-SNP interactions.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76,</w:t>
      </w:r>
      <w:r w:rsidRPr="005C48AB">
        <w:rPr>
          <w:rFonts w:ascii="Cambria" w:hAnsi="Cambria"/>
          <w:noProof/>
          <w:sz w:val="24"/>
        </w:rPr>
        <w:t xml:space="preserve"> 53–62 (2012).</w:t>
      </w:r>
    </w:p>
    <w:p w14:paraId="2132CA5B"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71.</w:t>
      </w:r>
      <w:r w:rsidRPr="005C48AB">
        <w:rPr>
          <w:rFonts w:ascii="Cambria" w:hAnsi="Cambria"/>
          <w:noProof/>
          <w:sz w:val="24"/>
        </w:rPr>
        <w:tab/>
        <w:t xml:space="preserve">Wang, Y., Liu, X., Robbins, K. &amp; Rekaya, R. AntEpiSeeker: detecting epistatic interactions for case-control studies using a two-stage ant colony optimization algorithm. </w:t>
      </w:r>
      <w:r w:rsidRPr="005C48AB">
        <w:rPr>
          <w:rFonts w:ascii="Cambria" w:hAnsi="Cambria"/>
          <w:i/>
          <w:iCs/>
          <w:noProof/>
          <w:sz w:val="24"/>
        </w:rPr>
        <w:t>BMC Res Notes</w:t>
      </w:r>
      <w:r w:rsidRPr="005C48AB">
        <w:rPr>
          <w:rFonts w:ascii="Cambria" w:hAnsi="Cambria"/>
          <w:noProof/>
          <w:sz w:val="24"/>
        </w:rPr>
        <w:t xml:space="preserve"> </w:t>
      </w:r>
      <w:r w:rsidRPr="005C48AB">
        <w:rPr>
          <w:rFonts w:ascii="Cambria" w:hAnsi="Cambria"/>
          <w:b/>
          <w:bCs/>
          <w:noProof/>
          <w:sz w:val="24"/>
        </w:rPr>
        <w:t>3,</w:t>
      </w:r>
      <w:r w:rsidRPr="005C48AB">
        <w:rPr>
          <w:rFonts w:ascii="Cambria" w:hAnsi="Cambria"/>
          <w:noProof/>
          <w:sz w:val="24"/>
        </w:rPr>
        <w:t xml:space="preserve"> 117 (2010).</w:t>
      </w:r>
    </w:p>
    <w:p w14:paraId="3489BD68"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72.</w:t>
      </w:r>
      <w:r w:rsidRPr="005C48AB">
        <w:rPr>
          <w:rFonts w:ascii="Cambria" w:hAnsi="Cambria"/>
          <w:noProof/>
          <w:sz w:val="24"/>
        </w:rPr>
        <w:tab/>
        <w:t xml:space="preserve">Hu, T. </w:t>
      </w:r>
      <w:r w:rsidRPr="005C48AB">
        <w:rPr>
          <w:rFonts w:ascii="Cambria" w:hAnsi="Cambria"/>
          <w:i/>
          <w:iCs/>
          <w:noProof/>
          <w:sz w:val="24"/>
        </w:rPr>
        <w:t>et al.</w:t>
      </w:r>
      <w:r w:rsidRPr="005C48AB">
        <w:rPr>
          <w:rFonts w:ascii="Cambria" w:hAnsi="Cambria"/>
          <w:noProof/>
          <w:sz w:val="24"/>
        </w:rPr>
        <w:t xml:space="preserve"> An information-gain approach to detecting three-way epistatic interactions in genetic association studies. </w:t>
      </w:r>
      <w:r w:rsidRPr="005C48AB">
        <w:rPr>
          <w:rFonts w:ascii="Cambria" w:hAnsi="Cambria"/>
          <w:i/>
          <w:iCs/>
          <w:noProof/>
          <w:sz w:val="24"/>
        </w:rPr>
        <w:t>J Am Med Inf. Assoc</w:t>
      </w:r>
      <w:r w:rsidRPr="005C48AB">
        <w:rPr>
          <w:rFonts w:ascii="Cambria" w:hAnsi="Cambria"/>
          <w:noProof/>
          <w:sz w:val="24"/>
        </w:rPr>
        <w:t xml:space="preserve"> (2013). doi:amiajnl-2012-001525 [pii] 10.1136/amiajnl-2012-001525 [doi]</w:t>
      </w:r>
    </w:p>
    <w:p w14:paraId="2334090A"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73.</w:t>
      </w:r>
      <w:r w:rsidRPr="005C48AB">
        <w:rPr>
          <w:rFonts w:ascii="Cambria" w:hAnsi="Cambria"/>
          <w:noProof/>
          <w:sz w:val="24"/>
        </w:rPr>
        <w:tab/>
        <w:t xml:space="preserve">Ma, L., Clark, A. G. &amp; Keinan, A. Gene-based testing of interactions in association studies of quantitative traits.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9,</w:t>
      </w:r>
      <w:r w:rsidRPr="005C48AB">
        <w:rPr>
          <w:rFonts w:ascii="Cambria" w:hAnsi="Cambria"/>
          <w:noProof/>
          <w:sz w:val="24"/>
        </w:rPr>
        <w:t xml:space="preserve"> e1003321 (2013).</w:t>
      </w:r>
    </w:p>
    <w:p w14:paraId="1E4B785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74.</w:t>
      </w:r>
      <w:r w:rsidRPr="005C48AB">
        <w:rPr>
          <w:rFonts w:ascii="Cambria" w:hAnsi="Cambria"/>
          <w:noProof/>
          <w:sz w:val="24"/>
        </w:rPr>
        <w:tab/>
        <w:t xml:space="preserve">Oh, S. </w:t>
      </w:r>
      <w:r w:rsidRPr="005C48AB">
        <w:rPr>
          <w:rFonts w:ascii="Cambria" w:hAnsi="Cambria"/>
          <w:i/>
          <w:iCs/>
          <w:noProof/>
          <w:sz w:val="24"/>
        </w:rPr>
        <w:t>et al.</w:t>
      </w:r>
      <w:r w:rsidRPr="005C48AB">
        <w:rPr>
          <w:rFonts w:ascii="Cambria" w:hAnsi="Cambria"/>
          <w:noProof/>
          <w:sz w:val="24"/>
        </w:rPr>
        <w:t xml:space="preserve"> A novel method to identify high order gene-gene interactions in genome-wide association studies: gene-based MDR. </w:t>
      </w:r>
      <w:r w:rsidRPr="005C48AB">
        <w:rPr>
          <w:rFonts w:ascii="Cambria" w:hAnsi="Cambria"/>
          <w:i/>
          <w:iCs/>
          <w:noProof/>
          <w:sz w:val="24"/>
        </w:rPr>
        <w:t>BMC Bioinformatics</w:t>
      </w:r>
      <w:r w:rsidRPr="005C48AB">
        <w:rPr>
          <w:rFonts w:ascii="Cambria" w:hAnsi="Cambria"/>
          <w:noProof/>
          <w:sz w:val="24"/>
        </w:rPr>
        <w:t xml:space="preserve"> </w:t>
      </w:r>
      <w:r w:rsidRPr="005C48AB">
        <w:rPr>
          <w:rFonts w:ascii="Cambria" w:hAnsi="Cambria"/>
          <w:b/>
          <w:bCs/>
          <w:noProof/>
          <w:sz w:val="24"/>
        </w:rPr>
        <w:t>13 Suppl 9,</w:t>
      </w:r>
      <w:r w:rsidRPr="005C48AB">
        <w:rPr>
          <w:rFonts w:ascii="Cambria" w:hAnsi="Cambria"/>
          <w:noProof/>
          <w:sz w:val="24"/>
        </w:rPr>
        <w:t xml:space="preserve"> S5 (2012).</w:t>
      </w:r>
    </w:p>
    <w:p w14:paraId="50543B7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75.</w:t>
      </w:r>
      <w:r w:rsidRPr="005C48AB">
        <w:rPr>
          <w:rFonts w:ascii="Cambria" w:hAnsi="Cambria"/>
          <w:noProof/>
          <w:sz w:val="24"/>
        </w:rPr>
        <w:tab/>
        <w:t xml:space="preserve">Wu, M. C. </w:t>
      </w:r>
      <w:r w:rsidRPr="005C48AB">
        <w:rPr>
          <w:rFonts w:ascii="Cambria" w:hAnsi="Cambria"/>
          <w:i/>
          <w:iCs/>
          <w:noProof/>
          <w:sz w:val="24"/>
        </w:rPr>
        <w:t>et al.</w:t>
      </w:r>
      <w:r w:rsidRPr="005C48AB">
        <w:rPr>
          <w:rFonts w:ascii="Cambria" w:hAnsi="Cambria"/>
          <w:noProof/>
          <w:sz w:val="24"/>
        </w:rPr>
        <w:t xml:space="preserve"> Powerful SNP-set analysis for case-control genome-wide association studies. </w:t>
      </w:r>
      <w:r w:rsidRPr="005C48AB">
        <w:rPr>
          <w:rFonts w:ascii="Cambria" w:hAnsi="Cambria"/>
          <w:i/>
          <w:iCs/>
          <w:noProof/>
          <w:sz w:val="24"/>
        </w:rPr>
        <w:t>Am J Hum Genet</w:t>
      </w:r>
      <w:r w:rsidRPr="005C48AB">
        <w:rPr>
          <w:rFonts w:ascii="Cambria" w:hAnsi="Cambria"/>
          <w:noProof/>
          <w:sz w:val="24"/>
        </w:rPr>
        <w:t xml:space="preserve"> </w:t>
      </w:r>
      <w:r w:rsidRPr="005C48AB">
        <w:rPr>
          <w:rFonts w:ascii="Cambria" w:hAnsi="Cambria"/>
          <w:b/>
          <w:bCs/>
          <w:noProof/>
          <w:sz w:val="24"/>
        </w:rPr>
        <w:t>86,</w:t>
      </w:r>
      <w:r w:rsidRPr="005C48AB">
        <w:rPr>
          <w:rFonts w:ascii="Cambria" w:hAnsi="Cambria"/>
          <w:noProof/>
          <w:sz w:val="24"/>
        </w:rPr>
        <w:t xml:space="preserve"> 929–942 (2010).</w:t>
      </w:r>
    </w:p>
    <w:p w14:paraId="4A79C488"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76.</w:t>
      </w:r>
      <w:r w:rsidRPr="005C48AB">
        <w:rPr>
          <w:rFonts w:ascii="Cambria" w:hAnsi="Cambria"/>
          <w:noProof/>
          <w:sz w:val="24"/>
        </w:rPr>
        <w:tab/>
        <w:t xml:space="preserve">Wu, C. &amp; Cui, Y. Boosting signals in gene-based association studies via efficient SNP selection. </w:t>
      </w:r>
      <w:r w:rsidRPr="005C48AB">
        <w:rPr>
          <w:rFonts w:ascii="Cambria" w:hAnsi="Cambria"/>
          <w:i/>
          <w:iCs/>
          <w:noProof/>
          <w:sz w:val="24"/>
        </w:rPr>
        <w:t>Br. Bioinform</w:t>
      </w:r>
      <w:r w:rsidRPr="005C48AB">
        <w:rPr>
          <w:rFonts w:ascii="Cambria" w:hAnsi="Cambria"/>
          <w:noProof/>
          <w:sz w:val="24"/>
        </w:rPr>
        <w:t xml:space="preserve"> (2013). doi:bbs087 [pii] 10.1093/bib/bbs087 [doi]</w:t>
      </w:r>
    </w:p>
    <w:p w14:paraId="3C7564C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77.</w:t>
      </w:r>
      <w:r w:rsidRPr="005C48AB">
        <w:rPr>
          <w:rFonts w:ascii="Cambria" w:hAnsi="Cambria"/>
          <w:noProof/>
          <w:sz w:val="24"/>
        </w:rPr>
        <w:tab/>
        <w:t xml:space="preserve">He, S. &amp; Wu, Z. Gene-based Higher Criticism methods for large-scale exonic single-nucleotide polymorphism data. </w:t>
      </w:r>
      <w:r w:rsidRPr="005C48AB">
        <w:rPr>
          <w:rFonts w:ascii="Cambria" w:hAnsi="Cambria"/>
          <w:i/>
          <w:iCs/>
          <w:noProof/>
          <w:sz w:val="24"/>
        </w:rPr>
        <w:t>BMC Proc</w:t>
      </w:r>
      <w:r w:rsidRPr="005C48AB">
        <w:rPr>
          <w:rFonts w:ascii="Cambria" w:hAnsi="Cambria"/>
          <w:noProof/>
          <w:sz w:val="24"/>
        </w:rPr>
        <w:t xml:space="preserve"> </w:t>
      </w:r>
      <w:r w:rsidRPr="005C48AB">
        <w:rPr>
          <w:rFonts w:ascii="Cambria" w:hAnsi="Cambria"/>
          <w:b/>
          <w:bCs/>
          <w:noProof/>
          <w:sz w:val="24"/>
        </w:rPr>
        <w:t>5 Suppl 9,</w:t>
      </w:r>
      <w:r w:rsidRPr="005C48AB">
        <w:rPr>
          <w:rFonts w:ascii="Cambria" w:hAnsi="Cambria"/>
          <w:noProof/>
          <w:sz w:val="24"/>
        </w:rPr>
        <w:t xml:space="preserve"> S65 (2011).</w:t>
      </w:r>
    </w:p>
    <w:p w14:paraId="7EA727A9"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78.</w:t>
      </w:r>
      <w:r w:rsidRPr="005C48AB">
        <w:rPr>
          <w:rFonts w:ascii="Cambria" w:hAnsi="Cambria"/>
          <w:noProof/>
          <w:sz w:val="24"/>
        </w:rPr>
        <w:tab/>
        <w:t xml:space="preserve">Rajapakse, I., Perlman, M. D., Martin, P. J., Hansen, J. A. &amp; Kooperberg, C. Multivariate detection of gene-gene interactions. </w:t>
      </w:r>
      <w:r w:rsidRPr="005C48AB">
        <w:rPr>
          <w:rFonts w:ascii="Cambria" w:hAnsi="Cambria"/>
          <w:i/>
          <w:iCs/>
          <w:noProof/>
          <w:sz w:val="24"/>
        </w:rPr>
        <w:t>Genet Epidemiol</w:t>
      </w:r>
      <w:r w:rsidRPr="005C48AB">
        <w:rPr>
          <w:rFonts w:ascii="Cambria" w:hAnsi="Cambria"/>
          <w:noProof/>
          <w:sz w:val="24"/>
        </w:rPr>
        <w:t xml:space="preserve"> </w:t>
      </w:r>
      <w:r w:rsidRPr="005C48AB">
        <w:rPr>
          <w:rFonts w:ascii="Cambria" w:hAnsi="Cambria"/>
          <w:b/>
          <w:bCs/>
          <w:noProof/>
          <w:sz w:val="24"/>
        </w:rPr>
        <w:t>36,</w:t>
      </w:r>
      <w:r w:rsidRPr="005C48AB">
        <w:rPr>
          <w:rFonts w:ascii="Cambria" w:hAnsi="Cambria"/>
          <w:noProof/>
          <w:sz w:val="24"/>
        </w:rPr>
        <w:t xml:space="preserve"> 622–630 (2012).</w:t>
      </w:r>
    </w:p>
    <w:p w14:paraId="6DA97FA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79.</w:t>
      </w:r>
      <w:r w:rsidRPr="005C48AB">
        <w:rPr>
          <w:rFonts w:ascii="Cambria" w:hAnsi="Cambria"/>
          <w:noProof/>
          <w:sz w:val="24"/>
        </w:rPr>
        <w:tab/>
        <w:t xml:space="preserve">Zhang, X. </w:t>
      </w:r>
      <w:r w:rsidRPr="005C48AB">
        <w:rPr>
          <w:rFonts w:ascii="Cambria" w:hAnsi="Cambria"/>
          <w:i/>
          <w:iCs/>
          <w:noProof/>
          <w:sz w:val="24"/>
        </w:rPr>
        <w:t>et al.</w:t>
      </w:r>
      <w:r w:rsidRPr="005C48AB">
        <w:rPr>
          <w:rFonts w:ascii="Cambria" w:hAnsi="Cambria"/>
          <w:noProof/>
          <w:sz w:val="24"/>
        </w:rPr>
        <w:t xml:space="preserve"> A PLSPM-based test statistic for detecting gene-gene co-association in genome-wide association study with case-control design.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e62129 (2013).</w:t>
      </w:r>
    </w:p>
    <w:p w14:paraId="1A92C38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80.</w:t>
      </w:r>
      <w:r w:rsidRPr="005C48AB">
        <w:rPr>
          <w:rFonts w:ascii="Cambria" w:hAnsi="Cambria"/>
          <w:noProof/>
          <w:sz w:val="24"/>
        </w:rPr>
        <w:tab/>
        <w:t xml:space="preserve">Davis, N. A., Crowe  Jr., J. E., Pajewski, N. M. &amp; McKinney, B. A. Surfing a genetic association interaction network to identify modulators of antibody response to smallpox vaccine. </w:t>
      </w:r>
      <w:r w:rsidRPr="005C48AB">
        <w:rPr>
          <w:rFonts w:ascii="Cambria" w:hAnsi="Cambria"/>
          <w:i/>
          <w:iCs/>
          <w:noProof/>
          <w:sz w:val="24"/>
        </w:rPr>
        <w:t>Genes Immun</w:t>
      </w:r>
      <w:r w:rsidRPr="005C48AB">
        <w:rPr>
          <w:rFonts w:ascii="Cambria" w:hAnsi="Cambria"/>
          <w:noProof/>
          <w:sz w:val="24"/>
        </w:rPr>
        <w:t xml:space="preserve"> </w:t>
      </w:r>
      <w:r w:rsidRPr="005C48AB">
        <w:rPr>
          <w:rFonts w:ascii="Cambria" w:hAnsi="Cambria"/>
          <w:b/>
          <w:bCs/>
          <w:noProof/>
          <w:sz w:val="24"/>
        </w:rPr>
        <w:t>11,</w:t>
      </w:r>
      <w:r w:rsidRPr="005C48AB">
        <w:rPr>
          <w:rFonts w:ascii="Cambria" w:hAnsi="Cambria"/>
          <w:noProof/>
          <w:sz w:val="24"/>
        </w:rPr>
        <w:t xml:space="preserve"> 630–636 (2010).</w:t>
      </w:r>
    </w:p>
    <w:p w14:paraId="0B63926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81.</w:t>
      </w:r>
      <w:r w:rsidRPr="005C48AB">
        <w:rPr>
          <w:rFonts w:ascii="Cambria" w:hAnsi="Cambria"/>
          <w:noProof/>
          <w:sz w:val="24"/>
        </w:rPr>
        <w:tab/>
        <w:t xml:space="preserve">Carter, G. W., Hays, M., Sherman, A. &amp; Galitski, T. Use of pleiotropy to model genetic interactions in a population.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e1003010 (2012).</w:t>
      </w:r>
    </w:p>
    <w:p w14:paraId="05F4E93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82.</w:t>
      </w:r>
      <w:r w:rsidRPr="005C48AB">
        <w:rPr>
          <w:rFonts w:ascii="Cambria" w:hAnsi="Cambria"/>
          <w:noProof/>
          <w:sz w:val="24"/>
        </w:rPr>
        <w:tab/>
        <w:t xml:space="preserve">Snitkin, E. S. &amp; Segre, D. Epistatic interaction maps relative to multiple metabolic phenotypes.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7,</w:t>
      </w:r>
      <w:r w:rsidRPr="005C48AB">
        <w:rPr>
          <w:rFonts w:ascii="Cambria" w:hAnsi="Cambria"/>
          <w:noProof/>
          <w:sz w:val="24"/>
        </w:rPr>
        <w:t xml:space="preserve"> e1001294 (2011).</w:t>
      </w:r>
    </w:p>
    <w:p w14:paraId="1FA2B9D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83.</w:t>
      </w:r>
      <w:r w:rsidRPr="005C48AB">
        <w:rPr>
          <w:rFonts w:ascii="Cambria" w:hAnsi="Cambria"/>
          <w:noProof/>
          <w:sz w:val="24"/>
        </w:rPr>
        <w:tab/>
        <w:t xml:space="preserve">Li, F. </w:t>
      </w:r>
      <w:r w:rsidRPr="005C48AB">
        <w:rPr>
          <w:rFonts w:ascii="Cambria" w:hAnsi="Cambria"/>
          <w:i/>
          <w:iCs/>
          <w:noProof/>
          <w:sz w:val="24"/>
        </w:rPr>
        <w:t>et al.</w:t>
      </w:r>
      <w:r w:rsidRPr="005C48AB">
        <w:rPr>
          <w:rFonts w:ascii="Cambria" w:hAnsi="Cambria"/>
          <w:noProof/>
          <w:sz w:val="24"/>
        </w:rPr>
        <w:t xml:space="preserve"> A powerful latent variable method for detecting and characterizing gene-based gene-gene interaction on multiple quantitative traits. </w:t>
      </w:r>
      <w:r w:rsidRPr="005C48AB">
        <w:rPr>
          <w:rFonts w:ascii="Cambria" w:hAnsi="Cambria"/>
          <w:i/>
          <w:iCs/>
          <w:noProof/>
          <w:sz w:val="24"/>
        </w:rPr>
        <w:t>BMC Genet</w:t>
      </w:r>
      <w:r w:rsidRPr="005C48AB">
        <w:rPr>
          <w:rFonts w:ascii="Cambria" w:hAnsi="Cambria"/>
          <w:noProof/>
          <w:sz w:val="24"/>
        </w:rPr>
        <w:t xml:space="preserve"> </w:t>
      </w:r>
      <w:r w:rsidRPr="005C48AB">
        <w:rPr>
          <w:rFonts w:ascii="Cambria" w:hAnsi="Cambria"/>
          <w:b/>
          <w:bCs/>
          <w:noProof/>
          <w:sz w:val="24"/>
        </w:rPr>
        <w:t>14,</w:t>
      </w:r>
      <w:r w:rsidRPr="005C48AB">
        <w:rPr>
          <w:rFonts w:ascii="Cambria" w:hAnsi="Cambria"/>
          <w:noProof/>
          <w:sz w:val="24"/>
        </w:rPr>
        <w:t xml:space="preserve"> 89 (2013).</w:t>
      </w:r>
    </w:p>
    <w:p w14:paraId="40C154E9"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84.</w:t>
      </w:r>
      <w:r w:rsidRPr="005C48AB">
        <w:rPr>
          <w:rFonts w:ascii="Cambria" w:hAnsi="Cambria"/>
          <w:noProof/>
          <w:sz w:val="24"/>
        </w:rPr>
        <w:tab/>
        <w:t xml:space="preserve">Lehner, B. Molecular mechanisms of epistasis within and between genes. </w:t>
      </w:r>
      <w:r w:rsidRPr="005C48AB">
        <w:rPr>
          <w:rFonts w:ascii="Cambria" w:hAnsi="Cambria"/>
          <w:i/>
          <w:iCs/>
          <w:noProof/>
          <w:sz w:val="24"/>
        </w:rPr>
        <w:t>Trends Genet.</w:t>
      </w:r>
      <w:r w:rsidRPr="005C48AB">
        <w:rPr>
          <w:rFonts w:ascii="Cambria" w:hAnsi="Cambria"/>
          <w:noProof/>
          <w:sz w:val="24"/>
        </w:rPr>
        <w:t xml:space="preserve"> </w:t>
      </w:r>
      <w:r w:rsidRPr="005C48AB">
        <w:rPr>
          <w:rFonts w:ascii="Cambria" w:hAnsi="Cambria"/>
          <w:b/>
          <w:bCs/>
          <w:noProof/>
          <w:sz w:val="24"/>
        </w:rPr>
        <w:t>27,</w:t>
      </w:r>
      <w:r w:rsidRPr="005C48AB">
        <w:rPr>
          <w:rFonts w:ascii="Cambria" w:hAnsi="Cambria"/>
          <w:noProof/>
          <w:sz w:val="24"/>
        </w:rPr>
        <w:t xml:space="preserve"> 323–331 (2011).</w:t>
      </w:r>
    </w:p>
    <w:p w14:paraId="53E351A0"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85.</w:t>
      </w:r>
      <w:r w:rsidRPr="005C48AB">
        <w:rPr>
          <w:rFonts w:ascii="Cambria" w:hAnsi="Cambria"/>
          <w:noProof/>
          <w:sz w:val="24"/>
        </w:rPr>
        <w:tab/>
        <w:t xml:space="preserve">Becker, J., Wendland, J. R., Haenisch, B., Nöthen, M. M. &amp; Schumacher, J. A systematic eQTL study of cis-trans epistasis in 210 HapMap individuals. </w:t>
      </w:r>
      <w:r w:rsidRPr="005C48AB">
        <w:rPr>
          <w:rFonts w:ascii="Cambria" w:hAnsi="Cambria"/>
          <w:i/>
          <w:iCs/>
          <w:noProof/>
          <w:sz w:val="24"/>
        </w:rPr>
        <w:t>Eur. J. Hum. Genet.</w:t>
      </w:r>
      <w:r w:rsidRPr="005C48AB">
        <w:rPr>
          <w:rFonts w:ascii="Cambria" w:hAnsi="Cambria"/>
          <w:noProof/>
          <w:sz w:val="24"/>
        </w:rPr>
        <w:t xml:space="preserve"> 97–101 (2011). doi:10.1038/ejhg.2011.156</w:t>
      </w:r>
    </w:p>
    <w:p w14:paraId="52BF3EF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86.</w:t>
      </w:r>
      <w:r w:rsidRPr="005C48AB">
        <w:rPr>
          <w:rFonts w:ascii="Cambria" w:hAnsi="Cambria"/>
          <w:noProof/>
          <w:sz w:val="24"/>
        </w:rPr>
        <w:tab/>
        <w:t xml:space="preserve">Lee, S. &amp; Xing, E. P. Leveraging input and output structures for joint mapping of epistatic and marginal eQTLs. </w:t>
      </w:r>
      <w:r w:rsidRPr="005C48AB">
        <w:rPr>
          <w:rFonts w:ascii="Cambria" w:hAnsi="Cambria"/>
          <w:i/>
          <w:iCs/>
          <w:noProof/>
          <w:sz w:val="24"/>
        </w:rPr>
        <w:t>Bioinformatics</w:t>
      </w:r>
      <w:r w:rsidRPr="005C48AB">
        <w:rPr>
          <w:rFonts w:ascii="Cambria" w:hAnsi="Cambria"/>
          <w:noProof/>
          <w:sz w:val="24"/>
        </w:rPr>
        <w:t xml:space="preserve"> </w:t>
      </w:r>
      <w:r w:rsidRPr="005C48AB">
        <w:rPr>
          <w:rFonts w:ascii="Cambria" w:hAnsi="Cambria"/>
          <w:b/>
          <w:bCs/>
          <w:noProof/>
          <w:sz w:val="24"/>
        </w:rPr>
        <w:t>28,</w:t>
      </w:r>
      <w:r w:rsidRPr="005C48AB">
        <w:rPr>
          <w:rFonts w:ascii="Cambria" w:hAnsi="Cambria"/>
          <w:noProof/>
          <w:sz w:val="24"/>
        </w:rPr>
        <w:t xml:space="preserve"> i137–46 (2012).</w:t>
      </w:r>
    </w:p>
    <w:p w14:paraId="0DDE78E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87.</w:t>
      </w:r>
      <w:r w:rsidRPr="005C48AB">
        <w:rPr>
          <w:rFonts w:ascii="Cambria" w:hAnsi="Cambria"/>
          <w:noProof/>
          <w:sz w:val="24"/>
        </w:rPr>
        <w:tab/>
        <w:t xml:space="preserve">Holzinger, E. R. </w:t>
      </w:r>
      <w:r w:rsidRPr="005C48AB">
        <w:rPr>
          <w:rFonts w:ascii="Cambria" w:hAnsi="Cambria"/>
          <w:i/>
          <w:iCs/>
          <w:noProof/>
          <w:sz w:val="24"/>
        </w:rPr>
        <w:t>et al.</w:t>
      </w:r>
      <w:r w:rsidRPr="005C48AB">
        <w:rPr>
          <w:rFonts w:ascii="Cambria" w:hAnsi="Cambria"/>
          <w:noProof/>
          <w:sz w:val="24"/>
        </w:rPr>
        <w:t xml:space="preserve"> Initialization Parameter Sweep in ATHENA: Optimizing Neural Networks for Detecting Gene-Gene Interactions in the Presence of Small Main Effects. </w:t>
      </w:r>
      <w:r w:rsidRPr="005C48AB">
        <w:rPr>
          <w:rFonts w:ascii="Cambria" w:hAnsi="Cambria"/>
          <w:i/>
          <w:iCs/>
          <w:noProof/>
          <w:sz w:val="24"/>
        </w:rPr>
        <w:t>Genet Evol Comput Conf</w:t>
      </w:r>
      <w:r w:rsidRPr="005C48AB">
        <w:rPr>
          <w:rFonts w:ascii="Cambria" w:hAnsi="Cambria"/>
          <w:noProof/>
          <w:sz w:val="24"/>
        </w:rPr>
        <w:t xml:space="preserve"> </w:t>
      </w:r>
      <w:r w:rsidRPr="005C48AB">
        <w:rPr>
          <w:rFonts w:ascii="Cambria" w:hAnsi="Cambria"/>
          <w:b/>
          <w:bCs/>
          <w:noProof/>
          <w:sz w:val="24"/>
        </w:rPr>
        <w:t>12,</w:t>
      </w:r>
      <w:r w:rsidRPr="005C48AB">
        <w:rPr>
          <w:rFonts w:ascii="Cambria" w:hAnsi="Cambria"/>
          <w:noProof/>
          <w:sz w:val="24"/>
        </w:rPr>
        <w:t xml:space="preserve"> 203–210 (2010).</w:t>
      </w:r>
    </w:p>
    <w:p w14:paraId="2AD0BEC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88.</w:t>
      </w:r>
      <w:r w:rsidRPr="005C48AB">
        <w:rPr>
          <w:rFonts w:ascii="Cambria" w:hAnsi="Cambria"/>
          <w:noProof/>
          <w:sz w:val="24"/>
        </w:rPr>
        <w:tab/>
        <w:t xml:space="preserve">Chen, C. C. </w:t>
      </w:r>
      <w:r w:rsidRPr="005C48AB">
        <w:rPr>
          <w:rFonts w:ascii="Cambria" w:hAnsi="Cambria"/>
          <w:i/>
          <w:iCs/>
          <w:noProof/>
          <w:sz w:val="24"/>
        </w:rPr>
        <w:t>et al.</w:t>
      </w:r>
      <w:r w:rsidRPr="005C48AB">
        <w:rPr>
          <w:rFonts w:ascii="Cambria" w:hAnsi="Cambria"/>
          <w:noProof/>
          <w:sz w:val="24"/>
        </w:rPr>
        <w:t xml:space="preserve"> Methods for identifying SNP interactions: a review on variations of Logic Regression, Random Forest and Bayesian logistic regression. </w:t>
      </w:r>
      <w:r w:rsidRPr="005C48AB">
        <w:rPr>
          <w:rFonts w:ascii="Cambria" w:hAnsi="Cambria"/>
          <w:i/>
          <w:iCs/>
          <w:noProof/>
          <w:sz w:val="24"/>
        </w:rPr>
        <w:t>IEEE/ACM Trans Comput Biol Bioinform</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1580–1591 (2011).</w:t>
      </w:r>
    </w:p>
    <w:p w14:paraId="253302F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89.</w:t>
      </w:r>
      <w:r w:rsidRPr="005C48AB">
        <w:rPr>
          <w:rFonts w:ascii="Cambria" w:hAnsi="Cambria"/>
          <w:noProof/>
          <w:sz w:val="24"/>
        </w:rPr>
        <w:tab/>
        <w:t xml:space="preserve">Garcia-Magarinos, M., Lopez-de-Ullibarri, I., Cao, R. &amp; Salas, A. Evaluating the ability of tree-based methods and logistic regression for the detection of SNP-SNP interaction.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73,</w:t>
      </w:r>
      <w:r w:rsidRPr="005C48AB">
        <w:rPr>
          <w:rFonts w:ascii="Cambria" w:hAnsi="Cambria"/>
          <w:noProof/>
          <w:sz w:val="24"/>
        </w:rPr>
        <w:t xml:space="preserve"> 360–369 (2009).</w:t>
      </w:r>
    </w:p>
    <w:p w14:paraId="3105026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90.</w:t>
      </w:r>
      <w:r w:rsidRPr="005C48AB">
        <w:rPr>
          <w:rFonts w:ascii="Cambria" w:hAnsi="Cambria"/>
          <w:noProof/>
          <w:sz w:val="24"/>
        </w:rPr>
        <w:tab/>
        <w:t xml:space="preserve">Kapur, K., Schupbach, T., Xenarios, I., Kutalik, Z. &amp; Bergmann, S. Comparison of strategies to detect epistasis from eQTL data.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6,</w:t>
      </w:r>
      <w:r w:rsidRPr="005C48AB">
        <w:rPr>
          <w:rFonts w:ascii="Cambria" w:hAnsi="Cambria"/>
          <w:noProof/>
          <w:sz w:val="24"/>
        </w:rPr>
        <w:t xml:space="preserve"> e28415 (2011).</w:t>
      </w:r>
    </w:p>
    <w:p w14:paraId="28396F3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91.</w:t>
      </w:r>
      <w:r w:rsidRPr="005C48AB">
        <w:rPr>
          <w:rFonts w:ascii="Cambria" w:hAnsi="Cambria"/>
          <w:noProof/>
          <w:sz w:val="24"/>
        </w:rPr>
        <w:tab/>
        <w:t xml:space="preserve">Shang, J. </w:t>
      </w:r>
      <w:r w:rsidRPr="005C48AB">
        <w:rPr>
          <w:rFonts w:ascii="Cambria" w:hAnsi="Cambria"/>
          <w:i/>
          <w:iCs/>
          <w:noProof/>
          <w:sz w:val="24"/>
        </w:rPr>
        <w:t>et al.</w:t>
      </w:r>
      <w:r w:rsidRPr="005C48AB">
        <w:rPr>
          <w:rFonts w:ascii="Cambria" w:hAnsi="Cambria"/>
          <w:noProof/>
          <w:sz w:val="24"/>
        </w:rPr>
        <w:t xml:space="preserve"> Performance analysis of novel methods for detecting epistasis. </w:t>
      </w:r>
      <w:r w:rsidRPr="005C48AB">
        <w:rPr>
          <w:rFonts w:ascii="Cambria" w:hAnsi="Cambria"/>
          <w:i/>
          <w:iCs/>
          <w:noProof/>
          <w:sz w:val="24"/>
        </w:rPr>
        <w:t>BMC Bioinformatics</w:t>
      </w:r>
      <w:r w:rsidRPr="005C48AB">
        <w:rPr>
          <w:rFonts w:ascii="Cambria" w:hAnsi="Cambria"/>
          <w:noProof/>
          <w:sz w:val="24"/>
        </w:rPr>
        <w:t xml:space="preserve"> </w:t>
      </w:r>
      <w:r w:rsidRPr="005C48AB">
        <w:rPr>
          <w:rFonts w:ascii="Cambria" w:hAnsi="Cambria"/>
          <w:b/>
          <w:bCs/>
          <w:noProof/>
          <w:sz w:val="24"/>
        </w:rPr>
        <w:t>12,</w:t>
      </w:r>
      <w:r w:rsidRPr="005C48AB">
        <w:rPr>
          <w:rFonts w:ascii="Cambria" w:hAnsi="Cambria"/>
          <w:noProof/>
          <w:sz w:val="24"/>
        </w:rPr>
        <w:t xml:space="preserve"> 475 (2011).</w:t>
      </w:r>
    </w:p>
    <w:p w14:paraId="3E6BCC32"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92.</w:t>
      </w:r>
      <w:r w:rsidRPr="005C48AB">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5C48AB">
        <w:rPr>
          <w:rFonts w:ascii="Cambria" w:hAnsi="Cambria"/>
          <w:i/>
          <w:iCs/>
          <w:noProof/>
          <w:sz w:val="24"/>
        </w:rPr>
        <w:t>Stat Appl Genet Mol Biol</w:t>
      </w:r>
      <w:r w:rsidRPr="005C48AB">
        <w:rPr>
          <w:rFonts w:ascii="Cambria" w:hAnsi="Cambria"/>
          <w:noProof/>
          <w:sz w:val="24"/>
        </w:rPr>
        <w:t xml:space="preserve"> </w:t>
      </w:r>
      <w:r w:rsidRPr="005C48AB">
        <w:rPr>
          <w:rFonts w:ascii="Cambria" w:hAnsi="Cambria"/>
          <w:b/>
          <w:bCs/>
          <w:noProof/>
          <w:sz w:val="24"/>
        </w:rPr>
        <w:t>10,</w:t>
      </w:r>
      <w:r w:rsidRPr="005C48AB">
        <w:rPr>
          <w:rFonts w:ascii="Cambria" w:hAnsi="Cambria"/>
          <w:noProof/>
          <w:sz w:val="24"/>
        </w:rPr>
        <w:t xml:space="preserve"> Article 4 (2011).</w:t>
      </w:r>
    </w:p>
    <w:p w14:paraId="48857DB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93.</w:t>
      </w:r>
      <w:r w:rsidRPr="005C48AB">
        <w:rPr>
          <w:rFonts w:ascii="Cambria" w:hAnsi="Cambria"/>
          <w:noProof/>
          <w:sz w:val="24"/>
        </w:rPr>
        <w:tab/>
        <w:t xml:space="preserve">An, P. </w:t>
      </w:r>
      <w:r w:rsidRPr="005C48AB">
        <w:rPr>
          <w:rFonts w:ascii="Cambria" w:hAnsi="Cambria"/>
          <w:i/>
          <w:iCs/>
          <w:noProof/>
          <w:sz w:val="24"/>
        </w:rPr>
        <w:t>et al.</w:t>
      </w:r>
      <w:r w:rsidRPr="005C48AB">
        <w:rPr>
          <w:rFonts w:ascii="Cambria" w:hAnsi="Cambria"/>
          <w:noProof/>
          <w:sz w:val="24"/>
        </w:rPr>
        <w:t xml:space="preserve"> The challenge of detecting epistasis (G x G interactions): Genetic Analysis Workshop 16. </w:t>
      </w:r>
      <w:r w:rsidRPr="005C48AB">
        <w:rPr>
          <w:rFonts w:ascii="Cambria" w:hAnsi="Cambria"/>
          <w:i/>
          <w:iCs/>
          <w:noProof/>
          <w:sz w:val="24"/>
        </w:rPr>
        <w:t>Genet Epidemiol</w:t>
      </w:r>
      <w:r w:rsidRPr="005C48AB">
        <w:rPr>
          <w:rFonts w:ascii="Cambria" w:hAnsi="Cambria"/>
          <w:noProof/>
          <w:sz w:val="24"/>
        </w:rPr>
        <w:t xml:space="preserve"> </w:t>
      </w:r>
      <w:r w:rsidRPr="005C48AB">
        <w:rPr>
          <w:rFonts w:ascii="Cambria" w:hAnsi="Cambria"/>
          <w:b/>
          <w:bCs/>
          <w:noProof/>
          <w:sz w:val="24"/>
        </w:rPr>
        <w:t>33 Suppl 1,</w:t>
      </w:r>
      <w:r w:rsidRPr="005C48AB">
        <w:rPr>
          <w:rFonts w:ascii="Cambria" w:hAnsi="Cambria"/>
          <w:noProof/>
          <w:sz w:val="24"/>
        </w:rPr>
        <w:t xml:space="preserve"> S58–67 (2009).</w:t>
      </w:r>
    </w:p>
    <w:p w14:paraId="4435CB39"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94.</w:t>
      </w:r>
      <w:r w:rsidRPr="005C48AB">
        <w:rPr>
          <w:rFonts w:ascii="Cambria" w:hAnsi="Cambria"/>
          <w:noProof/>
          <w:sz w:val="24"/>
        </w:rPr>
        <w:tab/>
        <w:t xml:space="preserve">Lippert, C. </w:t>
      </w:r>
      <w:r w:rsidRPr="005C48AB">
        <w:rPr>
          <w:rFonts w:ascii="Cambria" w:hAnsi="Cambria"/>
          <w:i/>
          <w:iCs/>
          <w:noProof/>
          <w:sz w:val="24"/>
        </w:rPr>
        <w:t>et al.</w:t>
      </w:r>
      <w:r w:rsidRPr="005C48AB">
        <w:rPr>
          <w:rFonts w:ascii="Cambria" w:hAnsi="Cambria"/>
          <w:noProof/>
          <w:sz w:val="24"/>
        </w:rPr>
        <w:t xml:space="preserve"> An exhaustive epistatic SNP association analysis on expanded Wellcome Trust data. </w:t>
      </w:r>
      <w:r w:rsidRPr="005C48AB">
        <w:rPr>
          <w:rFonts w:ascii="Cambria" w:hAnsi="Cambria"/>
          <w:i/>
          <w:iCs/>
          <w:noProof/>
          <w:sz w:val="24"/>
        </w:rPr>
        <w:t>Sci. Rep.</w:t>
      </w:r>
      <w:r w:rsidRPr="005C48AB">
        <w:rPr>
          <w:rFonts w:ascii="Cambria" w:hAnsi="Cambria"/>
          <w:noProof/>
          <w:sz w:val="24"/>
        </w:rPr>
        <w:t xml:space="preserve"> </w:t>
      </w:r>
      <w:r w:rsidRPr="005C48AB">
        <w:rPr>
          <w:rFonts w:ascii="Cambria" w:hAnsi="Cambria"/>
          <w:b/>
          <w:bCs/>
          <w:noProof/>
          <w:sz w:val="24"/>
        </w:rPr>
        <w:t>3,</w:t>
      </w:r>
      <w:r w:rsidRPr="005C48AB">
        <w:rPr>
          <w:rFonts w:ascii="Cambria" w:hAnsi="Cambria"/>
          <w:noProof/>
          <w:sz w:val="24"/>
        </w:rPr>
        <w:t xml:space="preserve"> 1099 (2013).</w:t>
      </w:r>
    </w:p>
    <w:p w14:paraId="5EC22472"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95.</w:t>
      </w:r>
      <w:r w:rsidRPr="005C48AB">
        <w:rPr>
          <w:rFonts w:ascii="Cambria" w:hAnsi="Cambria"/>
          <w:noProof/>
          <w:sz w:val="24"/>
        </w:rPr>
        <w:tab/>
        <w:t xml:space="preserve">Schadt, E. </w:t>
      </w:r>
      <w:r w:rsidRPr="005C48AB">
        <w:rPr>
          <w:rFonts w:ascii="Cambria" w:hAnsi="Cambria"/>
          <w:i/>
          <w:iCs/>
          <w:noProof/>
          <w:sz w:val="24"/>
        </w:rPr>
        <w:t>et al.</w:t>
      </w:r>
      <w:r w:rsidRPr="005C48AB">
        <w:rPr>
          <w:rFonts w:ascii="Cambria" w:hAnsi="Cambria"/>
          <w:noProof/>
          <w:sz w:val="24"/>
        </w:rPr>
        <w:t xml:space="preserve"> Genetics of gene expression surveyed in maize, mouse and man. </w:t>
      </w:r>
      <w:r w:rsidRPr="005C48AB">
        <w:rPr>
          <w:rFonts w:ascii="Cambria" w:hAnsi="Cambria"/>
          <w:i/>
          <w:iCs/>
          <w:noProof/>
          <w:sz w:val="24"/>
        </w:rPr>
        <w:t>Nature</w:t>
      </w:r>
      <w:r w:rsidRPr="005C48AB">
        <w:rPr>
          <w:rFonts w:ascii="Cambria" w:hAnsi="Cambria"/>
          <w:noProof/>
          <w:sz w:val="24"/>
        </w:rPr>
        <w:t xml:space="preserve"> </w:t>
      </w:r>
      <w:r w:rsidRPr="005C48AB">
        <w:rPr>
          <w:rFonts w:ascii="Cambria" w:hAnsi="Cambria"/>
          <w:b/>
          <w:bCs/>
          <w:noProof/>
          <w:sz w:val="24"/>
        </w:rPr>
        <w:t>422,</w:t>
      </w:r>
      <w:r w:rsidRPr="005C48AB">
        <w:rPr>
          <w:rFonts w:ascii="Cambria" w:hAnsi="Cambria"/>
          <w:noProof/>
          <w:sz w:val="24"/>
        </w:rPr>
        <w:t xml:space="preserve"> 297–302 (2003).</w:t>
      </w:r>
    </w:p>
    <w:p w14:paraId="58FD01FA"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96.</w:t>
      </w:r>
      <w:r w:rsidRPr="005C48AB">
        <w:rPr>
          <w:rFonts w:ascii="Cambria" w:hAnsi="Cambria"/>
          <w:noProof/>
          <w:sz w:val="24"/>
        </w:rPr>
        <w:tab/>
        <w:t xml:space="preserve">Powell, J. E. </w:t>
      </w:r>
      <w:r w:rsidRPr="005C48AB">
        <w:rPr>
          <w:rFonts w:ascii="Cambria" w:hAnsi="Cambria"/>
          <w:i/>
          <w:iCs/>
          <w:noProof/>
          <w:sz w:val="24"/>
        </w:rPr>
        <w:t>et al.</w:t>
      </w:r>
      <w:r w:rsidRPr="005C48AB">
        <w:rPr>
          <w:rFonts w:ascii="Cambria" w:hAnsi="Cambria"/>
          <w:noProof/>
          <w:sz w:val="24"/>
        </w:rPr>
        <w:t xml:space="preserve"> The Brisbane Systems Genetics Study: genetical genomics meets complex trait genetics.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7,</w:t>
      </w:r>
      <w:r w:rsidRPr="005C48AB">
        <w:rPr>
          <w:rFonts w:ascii="Cambria" w:hAnsi="Cambria"/>
          <w:noProof/>
          <w:sz w:val="24"/>
        </w:rPr>
        <w:t xml:space="preserve"> e35430 (2012).</w:t>
      </w:r>
    </w:p>
    <w:p w14:paraId="7D41C87B"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97.</w:t>
      </w:r>
      <w:r w:rsidRPr="005C48AB">
        <w:rPr>
          <w:rFonts w:ascii="Cambria" w:hAnsi="Cambria"/>
          <w:noProof/>
          <w:sz w:val="24"/>
        </w:rPr>
        <w:tab/>
        <w:t xml:space="preserve">Hemani, G. &amp; et al. Detection and replication of epistasis influencing transcription in humans. </w:t>
      </w:r>
      <w:r w:rsidRPr="005C48AB">
        <w:rPr>
          <w:rFonts w:ascii="Cambria" w:hAnsi="Cambria"/>
          <w:i/>
          <w:iCs/>
          <w:noProof/>
          <w:sz w:val="24"/>
        </w:rPr>
        <w:t>Nature</w:t>
      </w:r>
    </w:p>
    <w:p w14:paraId="5FB50FC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98.</w:t>
      </w:r>
      <w:r w:rsidRPr="005C48AB">
        <w:rPr>
          <w:rFonts w:ascii="Cambria" w:hAnsi="Cambria"/>
          <w:noProof/>
          <w:sz w:val="24"/>
        </w:rPr>
        <w:tab/>
        <w:t xml:space="preserve">Combarros, O., Cortina-Borja, M., Smith, A. D. &amp; Lehmann, D. J. Epistasis in sporadic Alzheimer’s disease. </w:t>
      </w:r>
      <w:r w:rsidRPr="005C48AB">
        <w:rPr>
          <w:rFonts w:ascii="Cambria" w:hAnsi="Cambria"/>
          <w:i/>
          <w:iCs/>
          <w:noProof/>
          <w:sz w:val="24"/>
        </w:rPr>
        <w:t>Neurobiol. Aging</w:t>
      </w:r>
      <w:r w:rsidRPr="005C48AB">
        <w:rPr>
          <w:rFonts w:ascii="Cambria" w:hAnsi="Cambria"/>
          <w:noProof/>
          <w:sz w:val="24"/>
        </w:rPr>
        <w:t xml:space="preserve"> </w:t>
      </w:r>
      <w:r w:rsidRPr="005C48AB">
        <w:rPr>
          <w:rFonts w:ascii="Cambria" w:hAnsi="Cambria"/>
          <w:b/>
          <w:bCs/>
          <w:noProof/>
          <w:sz w:val="24"/>
        </w:rPr>
        <w:t>In Press, ,</w:t>
      </w:r>
    </w:p>
    <w:p w14:paraId="402AC06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99.</w:t>
      </w:r>
      <w:r w:rsidRPr="005C48AB">
        <w:rPr>
          <w:rFonts w:ascii="Cambria" w:hAnsi="Cambria"/>
          <w:noProof/>
          <w:sz w:val="24"/>
        </w:rPr>
        <w:tab/>
        <w:t xml:space="preserve">Kolsch, H. </w:t>
      </w:r>
      <w:r w:rsidRPr="005C48AB">
        <w:rPr>
          <w:rFonts w:ascii="Cambria" w:hAnsi="Cambria"/>
          <w:i/>
          <w:iCs/>
          <w:noProof/>
          <w:sz w:val="24"/>
        </w:rPr>
        <w:t>et al.</w:t>
      </w:r>
      <w:r w:rsidRPr="005C48AB">
        <w:rPr>
          <w:rFonts w:ascii="Cambria" w:hAnsi="Cambria"/>
          <w:noProof/>
          <w:sz w:val="24"/>
        </w:rPr>
        <w:t xml:space="preserve"> Interaction of insulin and PPAR-alpha genes in Alzheimer’s disease: the Epistasis Project. </w:t>
      </w:r>
      <w:r w:rsidRPr="005C48AB">
        <w:rPr>
          <w:rFonts w:ascii="Cambria" w:hAnsi="Cambria"/>
          <w:i/>
          <w:iCs/>
          <w:noProof/>
          <w:sz w:val="24"/>
        </w:rPr>
        <w:t>J Neural Transm</w:t>
      </w:r>
      <w:r w:rsidRPr="005C48AB">
        <w:rPr>
          <w:rFonts w:ascii="Cambria" w:hAnsi="Cambria"/>
          <w:noProof/>
          <w:sz w:val="24"/>
        </w:rPr>
        <w:t xml:space="preserve"> </w:t>
      </w:r>
      <w:r w:rsidRPr="005C48AB">
        <w:rPr>
          <w:rFonts w:ascii="Cambria" w:hAnsi="Cambria"/>
          <w:b/>
          <w:bCs/>
          <w:noProof/>
          <w:sz w:val="24"/>
        </w:rPr>
        <w:t>119,</w:t>
      </w:r>
      <w:r w:rsidRPr="005C48AB">
        <w:rPr>
          <w:rFonts w:ascii="Cambria" w:hAnsi="Cambria"/>
          <w:noProof/>
          <w:sz w:val="24"/>
        </w:rPr>
        <w:t xml:space="preserve"> 473–479 (2012).</w:t>
      </w:r>
    </w:p>
    <w:p w14:paraId="4324D07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100.</w:t>
      </w:r>
      <w:r w:rsidRPr="005C48AB">
        <w:rPr>
          <w:rFonts w:ascii="Cambria" w:hAnsi="Cambria"/>
          <w:noProof/>
          <w:sz w:val="24"/>
        </w:rPr>
        <w:tab/>
        <w:t xml:space="preserve">Bullock, J. M. </w:t>
      </w:r>
      <w:r w:rsidRPr="005C48AB">
        <w:rPr>
          <w:rFonts w:ascii="Cambria" w:hAnsi="Cambria"/>
          <w:i/>
          <w:iCs/>
          <w:noProof/>
          <w:sz w:val="24"/>
        </w:rPr>
        <w:t>et al.</w:t>
      </w:r>
      <w:r w:rsidRPr="005C48AB">
        <w:rPr>
          <w:rFonts w:ascii="Cambria" w:hAnsi="Cambria"/>
          <w:noProof/>
          <w:sz w:val="24"/>
        </w:rPr>
        <w:t xml:space="preserve"> Discovery by the Epistasis Project of an epistatic interaction between the GSTM3 gene and the HHEX/IDE/KIF11 locus in the risk of Alzheimer’s disease. </w:t>
      </w:r>
      <w:r w:rsidRPr="005C48AB">
        <w:rPr>
          <w:rFonts w:ascii="Cambria" w:hAnsi="Cambria"/>
          <w:i/>
          <w:iCs/>
          <w:noProof/>
          <w:sz w:val="24"/>
        </w:rPr>
        <w:t>Neurobiol Aging</w:t>
      </w:r>
      <w:r w:rsidRPr="005C48AB">
        <w:rPr>
          <w:rFonts w:ascii="Cambria" w:hAnsi="Cambria"/>
          <w:noProof/>
          <w:sz w:val="24"/>
        </w:rPr>
        <w:t xml:space="preserve"> </w:t>
      </w:r>
      <w:r w:rsidRPr="005C48AB">
        <w:rPr>
          <w:rFonts w:ascii="Cambria" w:hAnsi="Cambria"/>
          <w:b/>
          <w:bCs/>
          <w:noProof/>
          <w:sz w:val="24"/>
        </w:rPr>
        <w:t>34,</w:t>
      </w:r>
      <w:r w:rsidRPr="005C48AB">
        <w:rPr>
          <w:rFonts w:ascii="Cambria" w:hAnsi="Cambria"/>
          <w:noProof/>
          <w:sz w:val="24"/>
        </w:rPr>
        <w:t xml:space="preserve"> 1309 e1–7 (2013).</w:t>
      </w:r>
    </w:p>
    <w:p w14:paraId="765F42C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101.</w:t>
      </w:r>
      <w:r w:rsidRPr="005C48AB">
        <w:rPr>
          <w:rFonts w:ascii="Cambria" w:hAnsi="Cambria"/>
          <w:noProof/>
          <w:sz w:val="24"/>
        </w:rPr>
        <w:tab/>
        <w:t xml:space="preserve">Combarros, O. </w:t>
      </w:r>
      <w:r w:rsidRPr="005C48AB">
        <w:rPr>
          <w:rFonts w:ascii="Cambria" w:hAnsi="Cambria"/>
          <w:i/>
          <w:iCs/>
          <w:noProof/>
          <w:sz w:val="24"/>
        </w:rPr>
        <w:t>et al.</w:t>
      </w:r>
      <w:r w:rsidRPr="005C48AB">
        <w:rPr>
          <w:rFonts w:ascii="Cambria" w:hAnsi="Cambria"/>
          <w:noProof/>
          <w:sz w:val="24"/>
        </w:rPr>
        <w:t xml:space="preserve"> The dopamine beta-hydroxylase -1021C/T polymorphism is associated with the risk of Alzheimer’s disease in the Epistasis Project. </w:t>
      </w:r>
      <w:r w:rsidRPr="005C48AB">
        <w:rPr>
          <w:rFonts w:ascii="Cambria" w:hAnsi="Cambria"/>
          <w:i/>
          <w:iCs/>
          <w:noProof/>
          <w:sz w:val="24"/>
        </w:rPr>
        <w:t>BMC Med Genet</w:t>
      </w:r>
      <w:r w:rsidRPr="005C48AB">
        <w:rPr>
          <w:rFonts w:ascii="Cambria" w:hAnsi="Cambria"/>
          <w:noProof/>
          <w:sz w:val="24"/>
        </w:rPr>
        <w:t xml:space="preserve"> </w:t>
      </w:r>
      <w:r w:rsidRPr="005C48AB">
        <w:rPr>
          <w:rFonts w:ascii="Cambria" w:hAnsi="Cambria"/>
          <w:b/>
          <w:bCs/>
          <w:noProof/>
          <w:sz w:val="24"/>
        </w:rPr>
        <w:t>11,</w:t>
      </w:r>
      <w:r w:rsidRPr="005C48AB">
        <w:rPr>
          <w:rFonts w:ascii="Cambria" w:hAnsi="Cambria"/>
          <w:noProof/>
          <w:sz w:val="24"/>
        </w:rPr>
        <w:t xml:space="preserve"> 162 (2010).</w:t>
      </w:r>
    </w:p>
    <w:p w14:paraId="3F9166F8"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102.</w:t>
      </w:r>
      <w:r w:rsidRPr="005C48AB">
        <w:rPr>
          <w:rFonts w:ascii="Cambria" w:hAnsi="Cambria"/>
          <w:noProof/>
          <w:sz w:val="24"/>
        </w:rPr>
        <w:tab/>
        <w:t xml:space="preserve">Combarros, O. </w:t>
      </w:r>
      <w:r w:rsidRPr="005C48AB">
        <w:rPr>
          <w:rFonts w:ascii="Cambria" w:hAnsi="Cambria"/>
          <w:i/>
          <w:iCs/>
          <w:noProof/>
          <w:sz w:val="24"/>
        </w:rPr>
        <w:t>et al.</w:t>
      </w:r>
      <w:r w:rsidRPr="005C48AB">
        <w:rPr>
          <w:rFonts w:ascii="Cambria" w:hAnsi="Cambria"/>
          <w:noProof/>
          <w:sz w:val="24"/>
        </w:rPr>
        <w:t xml:space="preserve"> Replication by the Epistasis Project of the interaction between the genes for IL-6 and IL-10 in the risk of Alzheimer’s disease. </w:t>
      </w:r>
      <w:r w:rsidRPr="005C48AB">
        <w:rPr>
          <w:rFonts w:ascii="Cambria" w:hAnsi="Cambria"/>
          <w:i/>
          <w:iCs/>
          <w:noProof/>
          <w:sz w:val="24"/>
        </w:rPr>
        <w:t>J. Neuroinflammation</w:t>
      </w:r>
      <w:r w:rsidRPr="005C48AB">
        <w:rPr>
          <w:rFonts w:ascii="Cambria" w:hAnsi="Cambria"/>
          <w:noProof/>
          <w:sz w:val="24"/>
        </w:rPr>
        <w:t xml:space="preserve"> </w:t>
      </w:r>
      <w:r w:rsidRPr="005C48AB">
        <w:rPr>
          <w:rFonts w:ascii="Cambria" w:hAnsi="Cambria"/>
          <w:b/>
          <w:bCs/>
          <w:noProof/>
          <w:sz w:val="24"/>
        </w:rPr>
        <w:t>6,</w:t>
      </w:r>
      <w:r w:rsidRPr="005C48AB">
        <w:rPr>
          <w:rFonts w:ascii="Cambria" w:hAnsi="Cambria"/>
          <w:noProof/>
          <w:sz w:val="24"/>
        </w:rPr>
        <w:t xml:space="preserve"> 22 (2009).</w:t>
      </w:r>
    </w:p>
    <w:p w14:paraId="4828050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103.</w:t>
      </w:r>
      <w:r w:rsidRPr="005C48AB">
        <w:rPr>
          <w:rFonts w:ascii="Cambria" w:hAnsi="Cambria"/>
          <w:noProof/>
          <w:sz w:val="24"/>
        </w:rPr>
        <w:tab/>
        <w:t xml:space="preserve">Rhinn, H. </w:t>
      </w:r>
      <w:r w:rsidRPr="005C48AB">
        <w:rPr>
          <w:rFonts w:ascii="Cambria" w:hAnsi="Cambria"/>
          <w:i/>
          <w:iCs/>
          <w:noProof/>
          <w:sz w:val="24"/>
        </w:rPr>
        <w:t>et al.</w:t>
      </w:r>
      <w:r w:rsidRPr="005C48AB">
        <w:rPr>
          <w:rFonts w:ascii="Cambria" w:hAnsi="Cambria"/>
          <w:noProof/>
          <w:sz w:val="24"/>
        </w:rPr>
        <w:t xml:space="preserve"> Integrative genomics identifies APOE ε4 effectors in Alzheimer’s disease. </w:t>
      </w:r>
      <w:r w:rsidRPr="005C48AB">
        <w:rPr>
          <w:rFonts w:ascii="Cambria" w:hAnsi="Cambria"/>
          <w:i/>
          <w:iCs/>
          <w:noProof/>
          <w:sz w:val="24"/>
        </w:rPr>
        <w:t>Nature</w:t>
      </w:r>
      <w:r w:rsidRPr="005C48AB">
        <w:rPr>
          <w:rFonts w:ascii="Cambria" w:hAnsi="Cambria"/>
          <w:noProof/>
          <w:sz w:val="24"/>
        </w:rPr>
        <w:t xml:space="preserve"> </w:t>
      </w:r>
      <w:r w:rsidRPr="005C48AB">
        <w:rPr>
          <w:rFonts w:ascii="Cambria" w:hAnsi="Cambria"/>
          <w:b/>
          <w:bCs/>
          <w:noProof/>
          <w:sz w:val="24"/>
        </w:rPr>
        <w:t>500,</w:t>
      </w:r>
      <w:r w:rsidRPr="005C48AB">
        <w:rPr>
          <w:rFonts w:ascii="Cambria" w:hAnsi="Cambria"/>
          <w:noProof/>
          <w:sz w:val="24"/>
        </w:rPr>
        <w:t xml:space="preserve"> 45–50 (2013).</w:t>
      </w:r>
    </w:p>
    <w:p w14:paraId="425665B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104.</w:t>
      </w:r>
      <w:r w:rsidRPr="005C48AB">
        <w:rPr>
          <w:rFonts w:ascii="Cambria" w:hAnsi="Cambria"/>
          <w:noProof/>
          <w:sz w:val="24"/>
        </w:rPr>
        <w:tab/>
        <w:t xml:space="preserve">Gregersen, J. W. </w:t>
      </w:r>
      <w:r w:rsidRPr="005C48AB">
        <w:rPr>
          <w:rFonts w:ascii="Cambria" w:hAnsi="Cambria"/>
          <w:i/>
          <w:iCs/>
          <w:noProof/>
          <w:sz w:val="24"/>
        </w:rPr>
        <w:t>et al.</w:t>
      </w:r>
      <w:r w:rsidRPr="005C48AB">
        <w:rPr>
          <w:rFonts w:ascii="Cambria" w:hAnsi="Cambria"/>
          <w:noProof/>
          <w:sz w:val="24"/>
        </w:rPr>
        <w:t xml:space="preserve"> Functional epistasis on a common MHC haplotype associated with multiple sclerosis. </w:t>
      </w:r>
      <w:r w:rsidRPr="005C48AB">
        <w:rPr>
          <w:rFonts w:ascii="Cambria" w:hAnsi="Cambria"/>
          <w:i/>
          <w:iCs/>
          <w:noProof/>
          <w:sz w:val="24"/>
        </w:rPr>
        <w:t>Nature</w:t>
      </w:r>
      <w:r w:rsidRPr="005C48AB">
        <w:rPr>
          <w:rFonts w:ascii="Cambria" w:hAnsi="Cambria"/>
          <w:noProof/>
          <w:sz w:val="24"/>
        </w:rPr>
        <w:t xml:space="preserve"> </w:t>
      </w:r>
      <w:r w:rsidRPr="005C48AB">
        <w:rPr>
          <w:rFonts w:ascii="Cambria" w:hAnsi="Cambria"/>
          <w:b/>
          <w:bCs/>
          <w:noProof/>
          <w:sz w:val="24"/>
        </w:rPr>
        <w:t>443,</w:t>
      </w:r>
      <w:r w:rsidRPr="005C48AB">
        <w:rPr>
          <w:rFonts w:ascii="Cambria" w:hAnsi="Cambria"/>
          <w:noProof/>
          <w:sz w:val="24"/>
        </w:rPr>
        <w:t xml:space="preserve"> 574–577 (2006).</w:t>
      </w:r>
    </w:p>
    <w:p w14:paraId="0789EF5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105.</w:t>
      </w:r>
      <w:r w:rsidRPr="005C48AB">
        <w:rPr>
          <w:rFonts w:ascii="Cambria" w:hAnsi="Cambria"/>
          <w:noProof/>
          <w:sz w:val="24"/>
        </w:rPr>
        <w:tab/>
        <w:t xml:space="preserve">Lincoln, M. R. </w:t>
      </w:r>
      <w:r w:rsidRPr="005C48AB">
        <w:rPr>
          <w:rFonts w:ascii="Cambria" w:hAnsi="Cambria"/>
          <w:i/>
          <w:iCs/>
          <w:noProof/>
          <w:sz w:val="24"/>
        </w:rPr>
        <w:t>et al.</w:t>
      </w:r>
      <w:r w:rsidRPr="005C48AB">
        <w:rPr>
          <w:rFonts w:ascii="Cambria" w:hAnsi="Cambria"/>
          <w:noProof/>
          <w:sz w:val="24"/>
        </w:rPr>
        <w:t xml:space="preserve"> Epistasis among HLA-DRB1, HLA-DQA1, and HLA-DQB1 loci determines multiple sclerosis susceptibility. </w:t>
      </w:r>
      <w:r w:rsidRPr="005C48AB">
        <w:rPr>
          <w:rFonts w:ascii="Cambria" w:hAnsi="Cambria"/>
          <w:i/>
          <w:iCs/>
          <w:noProof/>
          <w:sz w:val="24"/>
        </w:rPr>
        <w:t>Proc. Natl. Acad. Sci.</w:t>
      </w:r>
      <w:r w:rsidRPr="005C48AB">
        <w:rPr>
          <w:rFonts w:ascii="Cambria" w:hAnsi="Cambria"/>
          <w:noProof/>
          <w:sz w:val="24"/>
        </w:rPr>
        <w:t xml:space="preserve"> </w:t>
      </w:r>
      <w:r w:rsidRPr="005C48AB">
        <w:rPr>
          <w:rFonts w:ascii="Cambria" w:hAnsi="Cambria"/>
          <w:b/>
          <w:bCs/>
          <w:noProof/>
          <w:sz w:val="24"/>
        </w:rPr>
        <w:t>106,</w:t>
      </w:r>
      <w:r w:rsidRPr="005C48AB">
        <w:rPr>
          <w:rFonts w:ascii="Cambria" w:hAnsi="Cambria"/>
          <w:noProof/>
          <w:sz w:val="24"/>
        </w:rPr>
        <w:t xml:space="preserve"> 7542–7547 (2009).</w:t>
      </w:r>
    </w:p>
    <w:p w14:paraId="51AF6A6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106.</w:t>
      </w:r>
      <w:r w:rsidRPr="005C48AB">
        <w:rPr>
          <w:rFonts w:ascii="Cambria" w:hAnsi="Cambria"/>
          <w:noProof/>
          <w:sz w:val="24"/>
        </w:rPr>
        <w:tab/>
        <w:t xml:space="preserve">Dempster, E. R. &amp; Lerner, I. M. Heritability of Threshold Characters. </w:t>
      </w:r>
      <w:r w:rsidRPr="005C48AB">
        <w:rPr>
          <w:rFonts w:ascii="Cambria" w:hAnsi="Cambria"/>
          <w:i/>
          <w:iCs/>
          <w:noProof/>
          <w:sz w:val="24"/>
        </w:rPr>
        <w:t>Genetics</w:t>
      </w:r>
      <w:r w:rsidRPr="005C48AB">
        <w:rPr>
          <w:rFonts w:ascii="Cambria" w:hAnsi="Cambria"/>
          <w:noProof/>
          <w:sz w:val="24"/>
        </w:rPr>
        <w:t xml:space="preserve"> </w:t>
      </w:r>
      <w:r w:rsidRPr="005C48AB">
        <w:rPr>
          <w:rFonts w:ascii="Cambria" w:hAnsi="Cambria"/>
          <w:b/>
          <w:bCs/>
          <w:noProof/>
          <w:sz w:val="24"/>
        </w:rPr>
        <w:t>35,</w:t>
      </w:r>
      <w:r w:rsidRPr="005C48AB">
        <w:rPr>
          <w:rFonts w:ascii="Cambria" w:hAnsi="Cambria"/>
          <w:noProof/>
          <w:sz w:val="24"/>
        </w:rPr>
        <w:t xml:space="preserve"> 212–36 (1950).</w:t>
      </w:r>
    </w:p>
    <w:p w14:paraId="5191685A"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107.</w:t>
      </w:r>
      <w:r w:rsidRPr="005C48AB">
        <w:rPr>
          <w:rFonts w:ascii="Cambria" w:hAnsi="Cambria"/>
          <w:noProof/>
          <w:sz w:val="24"/>
        </w:rPr>
        <w:tab/>
        <w:t xml:space="preserve">Subirana, I. </w:t>
      </w:r>
      <w:r w:rsidRPr="005C48AB">
        <w:rPr>
          <w:rFonts w:ascii="Cambria" w:hAnsi="Cambria"/>
          <w:i/>
          <w:iCs/>
          <w:noProof/>
          <w:sz w:val="24"/>
        </w:rPr>
        <w:t>et al.</w:t>
      </w:r>
      <w:r w:rsidRPr="005C48AB">
        <w:rPr>
          <w:rFonts w:ascii="Cambria" w:hAnsi="Cambria"/>
          <w:noProof/>
          <w:sz w:val="24"/>
        </w:rPr>
        <w:t xml:space="preserve"> Hypothesis-Based Analysis of Gene-Gene Interactions and Risk of Myocardial Infarction.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7,</w:t>
      </w:r>
      <w:r w:rsidRPr="005C48AB">
        <w:rPr>
          <w:rFonts w:ascii="Cambria" w:hAnsi="Cambria"/>
          <w:noProof/>
          <w:sz w:val="24"/>
        </w:rPr>
        <w:t xml:space="preserve"> (2012).</w:t>
      </w:r>
    </w:p>
    <w:p w14:paraId="525D1F5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108.</w:t>
      </w:r>
      <w:r w:rsidRPr="005C48AB">
        <w:rPr>
          <w:rFonts w:ascii="Cambria" w:hAnsi="Cambria"/>
          <w:noProof/>
          <w:sz w:val="24"/>
        </w:rPr>
        <w:tab/>
        <w:t xml:space="preserve">Bell, J. T. </w:t>
      </w:r>
      <w:r w:rsidRPr="005C48AB">
        <w:rPr>
          <w:rFonts w:ascii="Cambria" w:hAnsi="Cambria"/>
          <w:i/>
          <w:iCs/>
          <w:noProof/>
          <w:sz w:val="24"/>
        </w:rPr>
        <w:t>et al.</w:t>
      </w:r>
      <w:r w:rsidRPr="005C48AB">
        <w:rPr>
          <w:rFonts w:ascii="Cambria" w:hAnsi="Cambria"/>
          <w:noProof/>
          <w:sz w:val="24"/>
        </w:rPr>
        <w:t xml:space="preserve"> Genome-Wide Association Scan Allowing for Epistasis in Type 2 Diabetes.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10–19 (2011).</w:t>
      </w:r>
    </w:p>
    <w:p w14:paraId="5988DE0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109.</w:t>
      </w:r>
      <w:r w:rsidRPr="005C48AB">
        <w:rPr>
          <w:rFonts w:ascii="Cambria" w:hAnsi="Cambria"/>
          <w:noProof/>
          <w:sz w:val="24"/>
        </w:rPr>
        <w:tab/>
        <w:t xml:space="preserve">Wei, W. H. </w:t>
      </w:r>
      <w:r w:rsidRPr="005C48AB">
        <w:rPr>
          <w:rFonts w:ascii="Cambria" w:hAnsi="Cambria"/>
          <w:i/>
          <w:iCs/>
          <w:noProof/>
          <w:sz w:val="24"/>
        </w:rPr>
        <w:t>et al.</w:t>
      </w:r>
      <w:r w:rsidRPr="005C48AB">
        <w:rPr>
          <w:rFonts w:ascii="Cambria" w:hAnsi="Cambria"/>
          <w:noProof/>
          <w:sz w:val="24"/>
        </w:rPr>
        <w:t xml:space="preserve"> Genome-wide analysis of epistasis in body mass index using multiple human populations. </w:t>
      </w:r>
      <w:r w:rsidRPr="005C48AB">
        <w:rPr>
          <w:rFonts w:ascii="Cambria" w:hAnsi="Cambria"/>
          <w:i/>
          <w:iCs/>
          <w:noProof/>
          <w:sz w:val="24"/>
        </w:rPr>
        <w:t>Eur J Hum Genet</w:t>
      </w:r>
      <w:r w:rsidRPr="005C48AB">
        <w:rPr>
          <w:rFonts w:ascii="Cambria" w:hAnsi="Cambria"/>
          <w:noProof/>
          <w:sz w:val="24"/>
        </w:rPr>
        <w:t xml:space="preserve"> </w:t>
      </w:r>
      <w:r w:rsidRPr="005C48AB">
        <w:rPr>
          <w:rFonts w:ascii="Cambria" w:hAnsi="Cambria"/>
          <w:b/>
          <w:bCs/>
          <w:noProof/>
          <w:sz w:val="24"/>
        </w:rPr>
        <w:t>20,</w:t>
      </w:r>
      <w:r w:rsidRPr="005C48AB">
        <w:rPr>
          <w:rFonts w:ascii="Cambria" w:hAnsi="Cambria"/>
          <w:noProof/>
          <w:sz w:val="24"/>
        </w:rPr>
        <w:t xml:space="preserve"> 857–862 (2012).</w:t>
      </w:r>
    </w:p>
    <w:p w14:paraId="72BA383C"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110.</w:t>
      </w:r>
      <w:r w:rsidRPr="005C48AB">
        <w:rPr>
          <w:rFonts w:ascii="Cambria" w:hAnsi="Cambria"/>
          <w:noProof/>
          <w:sz w:val="24"/>
        </w:rPr>
        <w:tab/>
        <w:t xml:space="preserve">Wei, W. </w:t>
      </w:r>
      <w:r w:rsidRPr="005C48AB">
        <w:rPr>
          <w:rFonts w:ascii="Cambria" w:hAnsi="Cambria"/>
          <w:i/>
          <w:iCs/>
          <w:noProof/>
          <w:sz w:val="24"/>
        </w:rPr>
        <w:t>et al.</w:t>
      </w:r>
      <w:r w:rsidRPr="005C48AB">
        <w:rPr>
          <w:rFonts w:ascii="Cambria" w:hAnsi="Cambria"/>
          <w:noProof/>
          <w:sz w:val="24"/>
        </w:rPr>
        <w:t xml:space="preserve"> Characterisation of genome-wide association epistasis signals for serum uric acid in human population isolates.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6,</w:t>
      </w:r>
      <w:r w:rsidRPr="005C48AB">
        <w:rPr>
          <w:rFonts w:ascii="Cambria" w:hAnsi="Cambria"/>
          <w:noProof/>
          <w:sz w:val="24"/>
        </w:rPr>
        <w:t xml:space="preserve"> e23836 (2011).</w:t>
      </w:r>
    </w:p>
    <w:p w14:paraId="6D0C4E8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111.</w:t>
      </w:r>
      <w:r w:rsidRPr="005C48AB">
        <w:rPr>
          <w:rFonts w:ascii="Cambria" w:hAnsi="Cambria"/>
          <w:noProof/>
          <w:sz w:val="24"/>
        </w:rPr>
        <w:tab/>
        <w:t xml:space="preserve">Visscher, P. M., Brown, M. a, McCarthy, M. I. &amp; Yang, J. Five years of GWAS discovery. </w:t>
      </w:r>
      <w:r w:rsidRPr="005C48AB">
        <w:rPr>
          <w:rFonts w:ascii="Cambria" w:hAnsi="Cambria"/>
          <w:i/>
          <w:iCs/>
          <w:noProof/>
          <w:sz w:val="24"/>
        </w:rPr>
        <w:t>Am. J. Hum. Genet.</w:t>
      </w:r>
      <w:r w:rsidRPr="005C48AB">
        <w:rPr>
          <w:rFonts w:ascii="Cambria" w:hAnsi="Cambria"/>
          <w:noProof/>
          <w:sz w:val="24"/>
        </w:rPr>
        <w:t xml:space="preserve"> </w:t>
      </w:r>
      <w:r w:rsidRPr="005C48AB">
        <w:rPr>
          <w:rFonts w:ascii="Cambria" w:hAnsi="Cambria"/>
          <w:b/>
          <w:bCs/>
          <w:noProof/>
          <w:sz w:val="24"/>
        </w:rPr>
        <w:t>90,</w:t>
      </w:r>
      <w:r w:rsidRPr="005C48AB">
        <w:rPr>
          <w:rFonts w:ascii="Cambria" w:hAnsi="Cambria"/>
          <w:noProof/>
          <w:sz w:val="24"/>
        </w:rPr>
        <w:t xml:space="preserve"> 7–24 (2012).</w:t>
      </w:r>
    </w:p>
    <w:p w14:paraId="0C2C9CA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112.</w:t>
      </w:r>
      <w:r w:rsidRPr="005C48AB">
        <w:rPr>
          <w:rFonts w:ascii="Cambria" w:hAnsi="Cambria"/>
          <w:noProof/>
          <w:sz w:val="24"/>
        </w:rPr>
        <w:tab/>
        <w:t xml:space="preserve">Mackay, T. F. C. Epistasis and quantitative traits: Using model organisms to study gene-gene interactions. </w:t>
      </w:r>
      <w:r w:rsidRPr="005C48AB">
        <w:rPr>
          <w:rFonts w:ascii="Cambria" w:hAnsi="Cambria"/>
          <w:i/>
          <w:iCs/>
          <w:noProof/>
          <w:sz w:val="24"/>
        </w:rPr>
        <w:t>Nat. Rev. Genet.</w:t>
      </w:r>
    </w:p>
    <w:p w14:paraId="268395C1"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113.</w:t>
      </w:r>
      <w:r w:rsidRPr="005C48AB">
        <w:rPr>
          <w:rFonts w:ascii="Cambria" w:hAnsi="Cambria"/>
          <w:noProof/>
          <w:sz w:val="24"/>
        </w:rPr>
        <w:tab/>
        <w:t xml:space="preserve">Hemani, G., Knott, S. &amp; Haley, C. An Evolutionary Perspective on Epistasis and the Missing Heritability.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9,</w:t>
      </w:r>
      <w:r w:rsidRPr="005C48AB">
        <w:rPr>
          <w:rFonts w:ascii="Cambria" w:hAnsi="Cambria"/>
          <w:noProof/>
          <w:sz w:val="24"/>
        </w:rPr>
        <w:t xml:space="preserve"> e1003295 (2013).</w:t>
      </w:r>
    </w:p>
    <w:p w14:paraId="2114DF16"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114.</w:t>
      </w:r>
      <w:r w:rsidRPr="005C48AB">
        <w:rPr>
          <w:rFonts w:ascii="Cambria" w:hAnsi="Cambria"/>
          <w:noProof/>
          <w:sz w:val="24"/>
        </w:rPr>
        <w:tab/>
        <w:t xml:space="preserve">Houle, D., Pélabon, C., Wagner, G. &amp; Hansen, T. Measurement and meaning in biology. </w:t>
      </w:r>
      <w:r w:rsidRPr="005C48AB">
        <w:rPr>
          <w:rFonts w:ascii="Cambria" w:hAnsi="Cambria"/>
          <w:i/>
          <w:iCs/>
          <w:noProof/>
          <w:sz w:val="24"/>
        </w:rPr>
        <w:t>Q. Rev. Biol.</w:t>
      </w:r>
      <w:r w:rsidRPr="005C48AB">
        <w:rPr>
          <w:rFonts w:ascii="Cambria" w:hAnsi="Cambria"/>
          <w:noProof/>
          <w:sz w:val="24"/>
        </w:rPr>
        <w:t xml:space="preserve"> </w:t>
      </w:r>
      <w:r w:rsidRPr="005C48AB">
        <w:rPr>
          <w:rFonts w:ascii="Cambria" w:hAnsi="Cambria"/>
          <w:b/>
          <w:bCs/>
          <w:noProof/>
          <w:sz w:val="24"/>
        </w:rPr>
        <w:t>86,</w:t>
      </w:r>
      <w:r w:rsidRPr="005C48AB">
        <w:rPr>
          <w:rFonts w:ascii="Cambria" w:hAnsi="Cambria"/>
          <w:noProof/>
          <w:sz w:val="24"/>
        </w:rPr>
        <w:t xml:space="preserve"> 3–34 (2011).</w:t>
      </w:r>
    </w:p>
    <w:p w14:paraId="38BF1DE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115.</w:t>
      </w:r>
      <w:r w:rsidRPr="005C48AB">
        <w:rPr>
          <w:rFonts w:ascii="Cambria" w:hAnsi="Cambria"/>
          <w:noProof/>
          <w:sz w:val="24"/>
        </w:rPr>
        <w:tab/>
        <w:t xml:space="preserve">Verhoeven, K. J. F., Casella, G. &amp; McIntyre, L. M. Epistasis: obstacle or advantage for mapping complex traits?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5,</w:t>
      </w:r>
      <w:r w:rsidRPr="005C48AB">
        <w:rPr>
          <w:rFonts w:ascii="Cambria" w:hAnsi="Cambria"/>
          <w:noProof/>
          <w:sz w:val="24"/>
        </w:rPr>
        <w:t xml:space="preserve"> e12264 (2010).</w:t>
      </w:r>
    </w:p>
    <w:p w14:paraId="16EA97E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116.</w:t>
      </w:r>
      <w:r w:rsidRPr="005C48AB">
        <w:rPr>
          <w:rFonts w:ascii="Cambria" w:hAnsi="Cambria"/>
          <w:noProof/>
          <w:sz w:val="24"/>
        </w:rPr>
        <w:tab/>
        <w:t xml:space="preserve">Hill, W. G., Goddard, M. E. &amp; Visscher, P. M. Data and Theory Point to Mainly Additive Genetic Variance for Complex Traits.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4,</w:t>
      </w:r>
      <w:r w:rsidRPr="005C48AB">
        <w:rPr>
          <w:rFonts w:ascii="Cambria" w:hAnsi="Cambria"/>
          <w:noProof/>
          <w:sz w:val="24"/>
        </w:rPr>
        <w:t xml:space="preserve"> (2008).</w:t>
      </w:r>
    </w:p>
    <w:p w14:paraId="40D3791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117.</w:t>
      </w:r>
      <w:r w:rsidRPr="005C48AB">
        <w:rPr>
          <w:rFonts w:ascii="Cambria" w:hAnsi="Cambria"/>
          <w:noProof/>
          <w:sz w:val="24"/>
        </w:rPr>
        <w:tab/>
        <w:t xml:space="preserve">Gjuvsland, a B., Vik, J. O., Woolliams, J. a &amp; Omholt, S. W. Order-preserving principles underlying genotype-phenotype maps ensure high additive proportions of genetic variance. </w:t>
      </w:r>
      <w:r w:rsidRPr="005C48AB">
        <w:rPr>
          <w:rFonts w:ascii="Cambria" w:hAnsi="Cambria"/>
          <w:i/>
          <w:iCs/>
          <w:noProof/>
          <w:sz w:val="24"/>
        </w:rPr>
        <w:t>J. Evol. Biol.</w:t>
      </w:r>
      <w:r w:rsidRPr="005C48AB">
        <w:rPr>
          <w:rFonts w:ascii="Cambria" w:hAnsi="Cambria"/>
          <w:noProof/>
          <w:sz w:val="24"/>
        </w:rPr>
        <w:t xml:space="preserve"> </w:t>
      </w:r>
      <w:r w:rsidRPr="005C48AB">
        <w:rPr>
          <w:rFonts w:ascii="Cambria" w:hAnsi="Cambria"/>
          <w:b/>
          <w:bCs/>
          <w:noProof/>
          <w:sz w:val="24"/>
        </w:rPr>
        <w:t>24,</w:t>
      </w:r>
      <w:r w:rsidRPr="005C48AB">
        <w:rPr>
          <w:rFonts w:ascii="Cambria" w:hAnsi="Cambria"/>
          <w:noProof/>
          <w:sz w:val="24"/>
        </w:rPr>
        <w:t xml:space="preserve"> 2269–79 (2011).</w:t>
      </w:r>
    </w:p>
    <w:p w14:paraId="0BD8B229"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118.</w:t>
      </w:r>
      <w:r w:rsidRPr="005C48AB">
        <w:rPr>
          <w:rFonts w:ascii="Cambria" w:hAnsi="Cambria"/>
          <w:noProof/>
          <w:sz w:val="24"/>
        </w:rPr>
        <w:tab/>
        <w:t xml:space="preserve">Falconer, D. S. &amp; Mackay, T. F. C. </w:t>
      </w:r>
      <w:r w:rsidRPr="005C48AB">
        <w:rPr>
          <w:rFonts w:ascii="Cambria" w:hAnsi="Cambria"/>
          <w:i/>
          <w:iCs/>
          <w:noProof/>
          <w:sz w:val="24"/>
        </w:rPr>
        <w:t>Introduction to quantitative genetics</w:t>
      </w:r>
      <w:r w:rsidRPr="005C48AB">
        <w:rPr>
          <w:rFonts w:ascii="Cambria" w:hAnsi="Cambria"/>
          <w:noProof/>
          <w:sz w:val="24"/>
        </w:rPr>
        <w:t>. (Longman, 1996).</w:t>
      </w:r>
    </w:p>
    <w:p w14:paraId="133783B9"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119.</w:t>
      </w:r>
      <w:r w:rsidRPr="005C48AB">
        <w:rPr>
          <w:rFonts w:ascii="Cambria" w:hAnsi="Cambria"/>
          <w:noProof/>
          <w:sz w:val="24"/>
        </w:rPr>
        <w:tab/>
        <w:t xml:space="preserve">Stringer, S., Derks, E., Kahn, R., Hill, W. &amp; Wray, N. Assumptions and Properties of Limiting Pathway Models for Analysis of Epistasis in Complex Traits.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8,</w:t>
      </w:r>
      <w:r w:rsidRPr="005C48AB">
        <w:rPr>
          <w:rFonts w:ascii="Cambria" w:hAnsi="Cambria"/>
          <w:noProof/>
          <w:sz w:val="24"/>
        </w:rPr>
        <w:t xml:space="preserve"> 1–9 (2013).</w:t>
      </w:r>
    </w:p>
    <w:p w14:paraId="53C505DB"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120.</w:t>
      </w:r>
      <w:r w:rsidRPr="005C48AB">
        <w:rPr>
          <w:rFonts w:ascii="Cambria" w:hAnsi="Cambria"/>
          <w:noProof/>
          <w:sz w:val="24"/>
        </w:rPr>
        <w:tab/>
        <w:t xml:space="preserve">Evans, D. M., Gillespie, N. a &amp; Martin, N. G. Biometrical genetics. </w:t>
      </w:r>
      <w:r w:rsidRPr="005C48AB">
        <w:rPr>
          <w:rFonts w:ascii="Cambria" w:hAnsi="Cambria"/>
          <w:i/>
          <w:iCs/>
          <w:noProof/>
          <w:sz w:val="24"/>
        </w:rPr>
        <w:t>Biol. Psychol.</w:t>
      </w:r>
      <w:r w:rsidRPr="005C48AB">
        <w:rPr>
          <w:rFonts w:ascii="Cambria" w:hAnsi="Cambria"/>
          <w:noProof/>
          <w:sz w:val="24"/>
        </w:rPr>
        <w:t xml:space="preserve"> </w:t>
      </w:r>
      <w:r w:rsidRPr="005C48AB">
        <w:rPr>
          <w:rFonts w:ascii="Cambria" w:hAnsi="Cambria"/>
          <w:b/>
          <w:bCs/>
          <w:noProof/>
          <w:sz w:val="24"/>
        </w:rPr>
        <w:t>61,</w:t>
      </w:r>
      <w:r w:rsidRPr="005C48AB">
        <w:rPr>
          <w:rFonts w:ascii="Cambria" w:hAnsi="Cambria"/>
          <w:noProof/>
          <w:sz w:val="24"/>
        </w:rPr>
        <w:t xml:space="preserve"> 33–51 (2002).</w:t>
      </w:r>
    </w:p>
    <w:p w14:paraId="487E7E7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121.</w:t>
      </w:r>
      <w:r w:rsidRPr="005C48AB">
        <w:rPr>
          <w:rFonts w:ascii="Cambria" w:hAnsi="Cambria"/>
          <w:noProof/>
          <w:sz w:val="24"/>
        </w:rPr>
        <w:tab/>
        <w:t xml:space="preserve">Silventoinen, K. </w:t>
      </w:r>
      <w:r w:rsidRPr="005C48AB">
        <w:rPr>
          <w:rFonts w:ascii="Cambria" w:hAnsi="Cambria"/>
          <w:i/>
          <w:iCs/>
          <w:noProof/>
          <w:sz w:val="24"/>
        </w:rPr>
        <w:t>et al.</w:t>
      </w:r>
      <w:r w:rsidRPr="005C48AB">
        <w:rPr>
          <w:rFonts w:ascii="Cambria" w:hAnsi="Cambria"/>
          <w:noProof/>
          <w:sz w:val="24"/>
        </w:rPr>
        <w:t xml:space="preserve"> Heritability of adult body height: a comparative study of twin cohorts in eight countries. </w:t>
      </w:r>
      <w:r w:rsidRPr="005C48AB">
        <w:rPr>
          <w:rFonts w:ascii="Cambria" w:hAnsi="Cambria"/>
          <w:i/>
          <w:iCs/>
          <w:noProof/>
          <w:sz w:val="24"/>
        </w:rPr>
        <w:t>Twin Res.</w:t>
      </w:r>
      <w:r w:rsidRPr="005C48AB">
        <w:rPr>
          <w:rFonts w:ascii="Cambria" w:hAnsi="Cambria"/>
          <w:noProof/>
          <w:sz w:val="24"/>
        </w:rPr>
        <w:t xml:space="preserve"> </w:t>
      </w:r>
      <w:r w:rsidRPr="005C48AB">
        <w:rPr>
          <w:rFonts w:ascii="Cambria" w:hAnsi="Cambria"/>
          <w:b/>
          <w:bCs/>
          <w:noProof/>
          <w:sz w:val="24"/>
        </w:rPr>
        <w:t>6,</w:t>
      </w:r>
      <w:r w:rsidRPr="005C48AB">
        <w:rPr>
          <w:rFonts w:ascii="Cambria" w:hAnsi="Cambria"/>
          <w:noProof/>
          <w:sz w:val="24"/>
        </w:rPr>
        <w:t xml:space="preserve"> 399–408 (2003).</w:t>
      </w:r>
    </w:p>
    <w:p w14:paraId="37C7A31B"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122.</w:t>
      </w:r>
      <w:r w:rsidRPr="005C48AB">
        <w:rPr>
          <w:rFonts w:ascii="Cambria" w:hAnsi="Cambria"/>
          <w:noProof/>
          <w:sz w:val="24"/>
        </w:rPr>
        <w:tab/>
        <w:t xml:space="preserve">Elks, C. E. </w:t>
      </w:r>
      <w:r w:rsidRPr="005C48AB">
        <w:rPr>
          <w:rFonts w:ascii="Cambria" w:hAnsi="Cambria"/>
          <w:i/>
          <w:iCs/>
          <w:noProof/>
          <w:sz w:val="24"/>
        </w:rPr>
        <w:t>et al.</w:t>
      </w:r>
      <w:r w:rsidRPr="005C48AB">
        <w:rPr>
          <w:rFonts w:ascii="Cambria" w:hAnsi="Cambria"/>
          <w:noProof/>
          <w:sz w:val="24"/>
        </w:rPr>
        <w:t xml:space="preserve"> Variability in the heritability of body mass index: a systematic review and meta-regression. </w:t>
      </w:r>
      <w:r w:rsidRPr="005C48AB">
        <w:rPr>
          <w:rFonts w:ascii="Cambria" w:hAnsi="Cambria"/>
          <w:i/>
          <w:iCs/>
          <w:noProof/>
          <w:sz w:val="24"/>
        </w:rPr>
        <w:t>Front. Endocrinol. (Lausanne).</w:t>
      </w:r>
      <w:r w:rsidRPr="005C48AB">
        <w:rPr>
          <w:rFonts w:ascii="Cambria" w:hAnsi="Cambria"/>
          <w:noProof/>
          <w:sz w:val="24"/>
        </w:rPr>
        <w:t xml:space="preserve"> </w:t>
      </w:r>
      <w:r w:rsidRPr="005C48AB">
        <w:rPr>
          <w:rFonts w:ascii="Cambria" w:hAnsi="Cambria"/>
          <w:b/>
          <w:bCs/>
          <w:noProof/>
          <w:sz w:val="24"/>
        </w:rPr>
        <w:t>3,</w:t>
      </w:r>
      <w:r w:rsidRPr="005C48AB">
        <w:rPr>
          <w:rFonts w:ascii="Cambria" w:hAnsi="Cambria"/>
          <w:noProof/>
          <w:sz w:val="24"/>
        </w:rPr>
        <w:t xml:space="preserve"> 29 (2012).</w:t>
      </w:r>
    </w:p>
    <w:p w14:paraId="00C91BE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123.</w:t>
      </w:r>
      <w:r w:rsidRPr="005C48AB">
        <w:rPr>
          <w:rFonts w:ascii="Cambria" w:hAnsi="Cambria"/>
          <w:noProof/>
          <w:sz w:val="24"/>
        </w:rPr>
        <w:tab/>
        <w:t xml:space="preserve">Hu, X. </w:t>
      </w:r>
      <w:r w:rsidRPr="005C48AB">
        <w:rPr>
          <w:rFonts w:ascii="Cambria" w:hAnsi="Cambria"/>
          <w:i/>
          <w:iCs/>
          <w:noProof/>
          <w:sz w:val="24"/>
        </w:rPr>
        <w:t>et al.</w:t>
      </w:r>
      <w:r w:rsidRPr="005C48AB">
        <w:rPr>
          <w:rFonts w:ascii="Cambria" w:hAnsi="Cambria"/>
          <w:noProof/>
          <w:sz w:val="24"/>
        </w:rPr>
        <w:t xml:space="preserve"> Integrating autoimmune risk loci with gene-expression data identifies specific pathogenic immune cell subsets. </w:t>
      </w:r>
      <w:r w:rsidRPr="005C48AB">
        <w:rPr>
          <w:rFonts w:ascii="Cambria" w:hAnsi="Cambria"/>
          <w:i/>
          <w:iCs/>
          <w:noProof/>
          <w:sz w:val="24"/>
        </w:rPr>
        <w:t>Am J Hum Genet</w:t>
      </w:r>
      <w:r w:rsidRPr="005C48AB">
        <w:rPr>
          <w:rFonts w:ascii="Cambria" w:hAnsi="Cambria"/>
          <w:noProof/>
          <w:sz w:val="24"/>
        </w:rPr>
        <w:t xml:space="preserve"> </w:t>
      </w:r>
      <w:r w:rsidRPr="005C48AB">
        <w:rPr>
          <w:rFonts w:ascii="Cambria" w:hAnsi="Cambria"/>
          <w:b/>
          <w:bCs/>
          <w:noProof/>
          <w:sz w:val="24"/>
        </w:rPr>
        <w:t>89,</w:t>
      </w:r>
      <w:r w:rsidRPr="005C48AB">
        <w:rPr>
          <w:rFonts w:ascii="Cambria" w:hAnsi="Cambria"/>
          <w:noProof/>
          <w:sz w:val="24"/>
        </w:rPr>
        <w:t xml:space="preserve"> 496–506 (2011).</w:t>
      </w:r>
    </w:p>
    <w:p w14:paraId="3E401F4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124.</w:t>
      </w:r>
      <w:r w:rsidRPr="005C48AB">
        <w:rPr>
          <w:rFonts w:ascii="Cambria" w:hAnsi="Cambria"/>
          <w:noProof/>
          <w:sz w:val="24"/>
        </w:rPr>
        <w:tab/>
        <w:t xml:space="preserve">Wray, N. R., Yang, J., Goddard, M. E. &amp; Visscher, P. M. The Genetic Interpretation of Area under the ROC Curve in Genomic Profiling.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6,</w:t>
      </w:r>
      <w:r w:rsidRPr="005C48AB">
        <w:rPr>
          <w:rFonts w:ascii="Cambria" w:hAnsi="Cambria"/>
          <w:noProof/>
          <w:sz w:val="24"/>
        </w:rPr>
        <w:t xml:space="preserve"> e1000864 (2010).</w:t>
      </w:r>
    </w:p>
    <w:p w14:paraId="3CFC764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125.</w:t>
      </w:r>
      <w:r w:rsidRPr="005C48AB">
        <w:rPr>
          <w:rFonts w:ascii="Cambria" w:hAnsi="Cambria"/>
          <w:noProof/>
          <w:sz w:val="24"/>
        </w:rPr>
        <w:tab/>
        <w:t xml:space="preserve">Daetwyler, H. D., Villanueva, B. &amp; Woolliams, J. a. Accuracy of predicting the genetic risk of disease using a genome-wide approach. </w:t>
      </w:r>
      <w:r w:rsidRPr="005C48AB">
        <w:rPr>
          <w:rFonts w:ascii="Cambria" w:hAnsi="Cambria"/>
          <w:i/>
          <w:iCs/>
          <w:noProof/>
          <w:sz w:val="24"/>
        </w:rPr>
        <w:t>PLoS One</w:t>
      </w:r>
      <w:r w:rsidRPr="005C48AB">
        <w:rPr>
          <w:rFonts w:ascii="Cambria" w:hAnsi="Cambria"/>
          <w:noProof/>
          <w:sz w:val="24"/>
        </w:rPr>
        <w:t xml:space="preserve"> </w:t>
      </w:r>
      <w:r w:rsidRPr="005C48AB">
        <w:rPr>
          <w:rFonts w:ascii="Cambria" w:hAnsi="Cambria"/>
          <w:b/>
          <w:bCs/>
          <w:noProof/>
          <w:sz w:val="24"/>
        </w:rPr>
        <w:t>3,</w:t>
      </w:r>
      <w:r w:rsidRPr="005C48AB">
        <w:rPr>
          <w:rFonts w:ascii="Cambria" w:hAnsi="Cambria"/>
          <w:noProof/>
          <w:sz w:val="24"/>
        </w:rPr>
        <w:t xml:space="preserve"> e3395 (2008).</w:t>
      </w:r>
    </w:p>
    <w:p w14:paraId="3C536447"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126.</w:t>
      </w:r>
      <w:r w:rsidRPr="005C48AB">
        <w:rPr>
          <w:rFonts w:ascii="Cambria" w:hAnsi="Cambria"/>
          <w:noProof/>
          <w:sz w:val="24"/>
        </w:rPr>
        <w:tab/>
        <w:t xml:space="preserve">Quon, G., Lippert, C., Heckerman, D. &amp; Listgarten, J. Patterns of methylation heritability in a genome-wide analysis of four brain regions. </w:t>
      </w:r>
      <w:r w:rsidRPr="005C48AB">
        <w:rPr>
          <w:rFonts w:ascii="Cambria" w:hAnsi="Cambria"/>
          <w:i/>
          <w:iCs/>
          <w:noProof/>
          <w:sz w:val="24"/>
        </w:rPr>
        <w:t>Nucleic Acids Res.</w:t>
      </w:r>
      <w:r w:rsidRPr="005C48AB">
        <w:rPr>
          <w:rFonts w:ascii="Cambria" w:hAnsi="Cambria"/>
          <w:noProof/>
          <w:sz w:val="24"/>
        </w:rPr>
        <w:t xml:space="preserve"> </w:t>
      </w:r>
      <w:r w:rsidRPr="005C48AB">
        <w:rPr>
          <w:rFonts w:ascii="Cambria" w:hAnsi="Cambria"/>
          <w:b/>
          <w:bCs/>
          <w:noProof/>
          <w:sz w:val="24"/>
        </w:rPr>
        <w:t>41,</w:t>
      </w:r>
      <w:r w:rsidRPr="005C48AB">
        <w:rPr>
          <w:rFonts w:ascii="Cambria" w:hAnsi="Cambria"/>
          <w:noProof/>
          <w:sz w:val="24"/>
        </w:rPr>
        <w:t xml:space="preserve"> 2095–104 (2013).</w:t>
      </w:r>
    </w:p>
    <w:p w14:paraId="663ADEB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127.</w:t>
      </w:r>
      <w:r w:rsidRPr="005C48AB">
        <w:rPr>
          <w:rFonts w:ascii="Cambria" w:hAnsi="Cambria"/>
          <w:noProof/>
          <w:sz w:val="24"/>
        </w:rPr>
        <w:tab/>
        <w:t xml:space="preserve">Gervin, K. </w:t>
      </w:r>
      <w:r w:rsidRPr="005C48AB">
        <w:rPr>
          <w:rFonts w:ascii="Cambria" w:hAnsi="Cambria"/>
          <w:i/>
          <w:iCs/>
          <w:noProof/>
          <w:sz w:val="24"/>
        </w:rPr>
        <w:t>et al.</w:t>
      </w:r>
      <w:r w:rsidRPr="005C48AB">
        <w:rPr>
          <w:rFonts w:ascii="Cambria" w:hAnsi="Cambria"/>
          <w:noProof/>
          <w:sz w:val="24"/>
        </w:rPr>
        <w:t xml:space="preserve"> Extensive variation and low heritability of DNA methylation identified in a twin study. </w:t>
      </w:r>
      <w:r w:rsidRPr="005C48AB">
        <w:rPr>
          <w:rFonts w:ascii="Cambria" w:hAnsi="Cambria"/>
          <w:i/>
          <w:iCs/>
          <w:noProof/>
          <w:sz w:val="24"/>
        </w:rPr>
        <w:t>Genome Res.</w:t>
      </w:r>
      <w:r w:rsidRPr="005C48AB">
        <w:rPr>
          <w:rFonts w:ascii="Cambria" w:hAnsi="Cambria"/>
          <w:noProof/>
          <w:sz w:val="24"/>
        </w:rPr>
        <w:t xml:space="preserve"> </w:t>
      </w:r>
      <w:r w:rsidRPr="005C48AB">
        <w:rPr>
          <w:rFonts w:ascii="Cambria" w:hAnsi="Cambria"/>
          <w:b/>
          <w:bCs/>
          <w:noProof/>
          <w:sz w:val="24"/>
        </w:rPr>
        <w:t>21,</w:t>
      </w:r>
      <w:r w:rsidRPr="005C48AB">
        <w:rPr>
          <w:rFonts w:ascii="Cambria" w:hAnsi="Cambria"/>
          <w:noProof/>
          <w:sz w:val="24"/>
        </w:rPr>
        <w:t xml:space="preserve"> 1813–21 (2011).</w:t>
      </w:r>
    </w:p>
    <w:p w14:paraId="7B800EE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128.</w:t>
      </w:r>
      <w:r w:rsidRPr="005C48AB">
        <w:rPr>
          <w:rFonts w:ascii="Cambria" w:hAnsi="Cambria"/>
          <w:noProof/>
          <w:sz w:val="24"/>
        </w:rPr>
        <w:tab/>
        <w:t xml:space="preserve">Purcell, S. M. </w:t>
      </w:r>
      <w:r w:rsidRPr="005C48AB">
        <w:rPr>
          <w:rFonts w:ascii="Cambria" w:hAnsi="Cambria"/>
          <w:i/>
          <w:iCs/>
          <w:noProof/>
          <w:sz w:val="24"/>
        </w:rPr>
        <w:t>et al.</w:t>
      </w:r>
      <w:r w:rsidRPr="005C48AB">
        <w:rPr>
          <w:rFonts w:ascii="Cambria" w:hAnsi="Cambria"/>
          <w:noProof/>
          <w:sz w:val="24"/>
        </w:rPr>
        <w:t xml:space="preserve"> Common polygenic variation contributes to risk of schizophrenia and bipolar disorder. </w:t>
      </w:r>
      <w:r w:rsidRPr="005C48AB">
        <w:rPr>
          <w:rFonts w:ascii="Cambria" w:hAnsi="Cambria"/>
          <w:i/>
          <w:iCs/>
          <w:noProof/>
          <w:sz w:val="24"/>
        </w:rPr>
        <w:t>Nature</w:t>
      </w:r>
      <w:r w:rsidRPr="005C48AB">
        <w:rPr>
          <w:rFonts w:ascii="Cambria" w:hAnsi="Cambria"/>
          <w:noProof/>
          <w:sz w:val="24"/>
        </w:rPr>
        <w:t xml:space="preserve"> </w:t>
      </w:r>
      <w:r w:rsidRPr="005C48AB">
        <w:rPr>
          <w:rFonts w:ascii="Cambria" w:hAnsi="Cambria"/>
          <w:b/>
          <w:bCs/>
          <w:noProof/>
          <w:sz w:val="24"/>
        </w:rPr>
        <w:t>460,</w:t>
      </w:r>
      <w:r w:rsidRPr="005C48AB">
        <w:rPr>
          <w:rFonts w:ascii="Cambria" w:hAnsi="Cambria"/>
          <w:noProof/>
          <w:sz w:val="24"/>
        </w:rPr>
        <w:t xml:space="preserve"> 748–752 (2009).</w:t>
      </w:r>
    </w:p>
    <w:p w14:paraId="7AC821E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129.</w:t>
      </w:r>
      <w:r w:rsidRPr="005C48AB">
        <w:rPr>
          <w:rFonts w:ascii="Cambria" w:hAnsi="Cambria"/>
          <w:noProof/>
          <w:sz w:val="24"/>
        </w:rPr>
        <w:tab/>
        <w:t xml:space="preserve">Wray, N. R. </w:t>
      </w:r>
      <w:r w:rsidRPr="005C48AB">
        <w:rPr>
          <w:rFonts w:ascii="Cambria" w:hAnsi="Cambria"/>
          <w:i/>
          <w:iCs/>
          <w:noProof/>
          <w:sz w:val="24"/>
        </w:rPr>
        <w:t>et al.</w:t>
      </w:r>
      <w:r w:rsidRPr="005C48AB">
        <w:rPr>
          <w:rFonts w:ascii="Cambria" w:hAnsi="Cambria"/>
          <w:noProof/>
          <w:sz w:val="24"/>
        </w:rPr>
        <w:t xml:space="preserve"> Pitfalls of predicting complex traits from SNPs. </w:t>
      </w:r>
      <w:r w:rsidRPr="005C48AB">
        <w:rPr>
          <w:rFonts w:ascii="Cambria" w:hAnsi="Cambria"/>
          <w:i/>
          <w:iCs/>
          <w:noProof/>
          <w:sz w:val="24"/>
        </w:rPr>
        <w:t>Nat Rev Genet</w:t>
      </w:r>
      <w:r w:rsidRPr="005C48AB">
        <w:rPr>
          <w:rFonts w:ascii="Cambria" w:hAnsi="Cambria"/>
          <w:noProof/>
          <w:sz w:val="24"/>
        </w:rPr>
        <w:t xml:space="preserve"> </w:t>
      </w:r>
      <w:r w:rsidRPr="005C48AB">
        <w:rPr>
          <w:rFonts w:ascii="Cambria" w:hAnsi="Cambria"/>
          <w:b/>
          <w:bCs/>
          <w:noProof/>
          <w:sz w:val="24"/>
        </w:rPr>
        <w:t>14,</w:t>
      </w:r>
      <w:r w:rsidRPr="005C48AB">
        <w:rPr>
          <w:rFonts w:ascii="Cambria" w:hAnsi="Cambria"/>
          <w:noProof/>
          <w:sz w:val="24"/>
        </w:rPr>
        <w:t xml:space="preserve"> 507–515 (2013).</w:t>
      </w:r>
    </w:p>
    <w:p w14:paraId="6ACAB73F"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130.</w:t>
      </w:r>
      <w:r w:rsidRPr="005C48AB">
        <w:rPr>
          <w:rFonts w:ascii="Cambria" w:hAnsi="Cambria"/>
          <w:noProof/>
          <w:sz w:val="24"/>
        </w:rPr>
        <w:tab/>
        <w:t xml:space="preserve">Zhou, X., Carbonetto, P. &amp; Stephens, M. Polygenic modeling with bayesian sparse linear mixed models. </w:t>
      </w:r>
      <w:r w:rsidRPr="005C48AB">
        <w:rPr>
          <w:rFonts w:ascii="Cambria" w:hAnsi="Cambria"/>
          <w:i/>
          <w:iCs/>
          <w:noProof/>
          <w:sz w:val="24"/>
        </w:rPr>
        <w:t>PLoS Genet.</w:t>
      </w:r>
      <w:r w:rsidRPr="005C48AB">
        <w:rPr>
          <w:rFonts w:ascii="Cambria" w:hAnsi="Cambria"/>
          <w:noProof/>
          <w:sz w:val="24"/>
        </w:rPr>
        <w:t xml:space="preserve"> </w:t>
      </w:r>
      <w:r w:rsidRPr="005C48AB">
        <w:rPr>
          <w:rFonts w:ascii="Cambria" w:hAnsi="Cambria"/>
          <w:b/>
          <w:bCs/>
          <w:noProof/>
          <w:sz w:val="24"/>
        </w:rPr>
        <w:t>9,</w:t>
      </w:r>
      <w:r w:rsidRPr="005C48AB">
        <w:rPr>
          <w:rFonts w:ascii="Cambria" w:hAnsi="Cambria"/>
          <w:noProof/>
          <w:sz w:val="24"/>
        </w:rPr>
        <w:t xml:space="preserve"> e1003264 (2013).</w:t>
      </w:r>
    </w:p>
    <w:p w14:paraId="7DE4DB9A"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131.</w:t>
      </w:r>
      <w:r w:rsidRPr="005C48AB">
        <w:rPr>
          <w:rFonts w:ascii="Cambria" w:hAnsi="Cambria"/>
          <w:noProof/>
          <w:sz w:val="24"/>
        </w:rPr>
        <w:tab/>
        <w:t xml:space="preserve">Becker, T., Herold, C., Meesters, C., Mattheisen, M. &amp; Baur, M. P. Significance Levels in Genome-Wide Interaction Analysis (GWIA). </w:t>
      </w:r>
      <w:r w:rsidRPr="005C48AB">
        <w:rPr>
          <w:rFonts w:ascii="Cambria" w:hAnsi="Cambria"/>
          <w:i/>
          <w:iCs/>
          <w:noProof/>
          <w:sz w:val="24"/>
        </w:rPr>
        <w:t>Ann. Hum. Genet.</w:t>
      </w:r>
      <w:r w:rsidRPr="005C48AB">
        <w:rPr>
          <w:rFonts w:ascii="Cambria" w:hAnsi="Cambria"/>
          <w:noProof/>
          <w:sz w:val="24"/>
        </w:rPr>
        <w:t xml:space="preserve"> </w:t>
      </w:r>
      <w:r w:rsidRPr="005C48AB">
        <w:rPr>
          <w:rFonts w:ascii="Cambria" w:hAnsi="Cambria"/>
          <w:b/>
          <w:bCs/>
          <w:noProof/>
          <w:sz w:val="24"/>
        </w:rPr>
        <w:t>75,</w:t>
      </w:r>
      <w:r w:rsidRPr="005C48AB">
        <w:rPr>
          <w:rFonts w:ascii="Cambria" w:hAnsi="Cambria"/>
          <w:noProof/>
          <w:sz w:val="24"/>
        </w:rPr>
        <w:t xml:space="preserve"> 29–35 (2011).</w:t>
      </w:r>
    </w:p>
    <w:p w14:paraId="4FC99C8E"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132.</w:t>
      </w:r>
      <w:r w:rsidRPr="005C48AB">
        <w:rPr>
          <w:rFonts w:ascii="Cambria" w:hAnsi="Cambria"/>
          <w:noProof/>
          <w:sz w:val="24"/>
        </w:rPr>
        <w:tab/>
        <w:t xml:space="preserve">Carlborg, O., Jacobsson, L., Ahgren, P., Siegel, P. &amp; Andersson, L. Epistasis and the release of genetic variation during long-term selection. </w:t>
      </w:r>
      <w:r w:rsidRPr="005C48AB">
        <w:rPr>
          <w:rFonts w:ascii="Cambria" w:hAnsi="Cambria"/>
          <w:i/>
          <w:iCs/>
          <w:noProof/>
          <w:sz w:val="24"/>
        </w:rPr>
        <w:t>Nat. Genet.</w:t>
      </w:r>
      <w:r w:rsidRPr="005C48AB">
        <w:rPr>
          <w:rFonts w:ascii="Cambria" w:hAnsi="Cambria"/>
          <w:noProof/>
          <w:sz w:val="24"/>
        </w:rPr>
        <w:t xml:space="preserve"> </w:t>
      </w:r>
      <w:r w:rsidRPr="005C48AB">
        <w:rPr>
          <w:rFonts w:ascii="Cambria" w:hAnsi="Cambria"/>
          <w:b/>
          <w:bCs/>
          <w:noProof/>
          <w:sz w:val="24"/>
        </w:rPr>
        <w:t>38,</w:t>
      </w:r>
      <w:r w:rsidRPr="005C48AB">
        <w:rPr>
          <w:rFonts w:ascii="Cambria" w:hAnsi="Cambria"/>
          <w:noProof/>
          <w:sz w:val="24"/>
        </w:rPr>
        <w:t xml:space="preserve"> 418–420 (2006).</w:t>
      </w:r>
    </w:p>
    <w:p w14:paraId="0487C5F0"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133.</w:t>
      </w:r>
      <w:r w:rsidRPr="005C48AB">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5C48AB">
        <w:rPr>
          <w:rFonts w:ascii="Cambria" w:hAnsi="Cambria"/>
          <w:i/>
          <w:iCs/>
          <w:noProof/>
          <w:sz w:val="24"/>
        </w:rPr>
        <w:t>Genet. Res. (Camb).</w:t>
      </w:r>
      <w:r w:rsidRPr="005C48AB">
        <w:rPr>
          <w:rFonts w:ascii="Cambria" w:hAnsi="Cambria"/>
          <w:noProof/>
          <w:sz w:val="24"/>
        </w:rPr>
        <w:t xml:space="preserve"> </w:t>
      </w:r>
      <w:r w:rsidRPr="005C48AB">
        <w:rPr>
          <w:rFonts w:ascii="Cambria" w:hAnsi="Cambria"/>
          <w:b/>
          <w:bCs/>
          <w:noProof/>
          <w:sz w:val="24"/>
        </w:rPr>
        <w:t>94,</w:t>
      </w:r>
      <w:r w:rsidRPr="005C48AB">
        <w:rPr>
          <w:rFonts w:ascii="Cambria" w:hAnsi="Cambria"/>
          <w:noProof/>
          <w:sz w:val="24"/>
        </w:rPr>
        <w:t xml:space="preserve"> 255–66 (2012).</w:t>
      </w:r>
    </w:p>
    <w:p w14:paraId="67C12D3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134.</w:t>
      </w:r>
      <w:r w:rsidRPr="005C48AB">
        <w:rPr>
          <w:rFonts w:ascii="Cambria" w:hAnsi="Cambria"/>
          <w:noProof/>
          <w:sz w:val="24"/>
        </w:rPr>
        <w:tab/>
        <w:t xml:space="preserve">Wang, D. </w:t>
      </w:r>
      <w:r w:rsidRPr="005C48AB">
        <w:rPr>
          <w:rFonts w:ascii="Cambria" w:hAnsi="Cambria"/>
          <w:i/>
          <w:iCs/>
          <w:noProof/>
          <w:sz w:val="24"/>
        </w:rPr>
        <w:t>et al.</w:t>
      </w:r>
      <w:r w:rsidRPr="005C48AB">
        <w:rPr>
          <w:rFonts w:ascii="Cambria" w:hAnsi="Cambria"/>
          <w:noProof/>
          <w:sz w:val="24"/>
        </w:rPr>
        <w:t xml:space="preserve"> Prediction of genetic values of quantitative traits with epistatic effects in plant breeding populations. </w:t>
      </w:r>
      <w:r w:rsidRPr="005C48AB">
        <w:rPr>
          <w:rFonts w:ascii="Cambria" w:hAnsi="Cambria"/>
          <w:i/>
          <w:iCs/>
          <w:noProof/>
          <w:sz w:val="24"/>
        </w:rPr>
        <w:t>Heredity (Edinb).</w:t>
      </w:r>
      <w:r w:rsidRPr="005C48AB">
        <w:rPr>
          <w:rFonts w:ascii="Cambria" w:hAnsi="Cambria"/>
          <w:noProof/>
          <w:sz w:val="24"/>
        </w:rPr>
        <w:t xml:space="preserve"> </w:t>
      </w:r>
      <w:r w:rsidRPr="005C48AB">
        <w:rPr>
          <w:rFonts w:ascii="Cambria" w:hAnsi="Cambria"/>
          <w:b/>
          <w:bCs/>
          <w:noProof/>
          <w:sz w:val="24"/>
        </w:rPr>
        <w:t>109,</w:t>
      </w:r>
      <w:r w:rsidRPr="005C48AB">
        <w:rPr>
          <w:rFonts w:ascii="Cambria" w:hAnsi="Cambria"/>
          <w:noProof/>
          <w:sz w:val="24"/>
        </w:rPr>
        <w:t xml:space="preserve"> 313–9 (2012).</w:t>
      </w:r>
    </w:p>
    <w:p w14:paraId="78EFF363"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135.</w:t>
      </w:r>
      <w:r w:rsidRPr="005C48AB">
        <w:rPr>
          <w:rFonts w:ascii="Cambria" w:hAnsi="Cambria"/>
          <w:noProof/>
          <w:sz w:val="24"/>
        </w:rPr>
        <w:tab/>
        <w:t xml:space="preserve">Dudley, J. W. &amp; Johnson, G. R. Epistatic Models Improve Prediction of Performance in Corn. </w:t>
      </w:r>
      <w:r w:rsidRPr="005C48AB">
        <w:rPr>
          <w:rFonts w:ascii="Cambria" w:hAnsi="Cambria"/>
          <w:i/>
          <w:iCs/>
          <w:noProof/>
          <w:sz w:val="24"/>
        </w:rPr>
        <w:t>Crop Sci.</w:t>
      </w:r>
      <w:r w:rsidRPr="005C48AB">
        <w:rPr>
          <w:rFonts w:ascii="Cambria" w:hAnsi="Cambria"/>
          <w:noProof/>
          <w:sz w:val="24"/>
        </w:rPr>
        <w:t xml:space="preserve"> </w:t>
      </w:r>
      <w:r w:rsidRPr="005C48AB">
        <w:rPr>
          <w:rFonts w:ascii="Cambria" w:hAnsi="Cambria"/>
          <w:b/>
          <w:bCs/>
          <w:noProof/>
          <w:sz w:val="24"/>
        </w:rPr>
        <w:t>49,</w:t>
      </w:r>
      <w:r w:rsidRPr="005C48AB">
        <w:rPr>
          <w:rFonts w:ascii="Cambria" w:hAnsi="Cambria"/>
          <w:noProof/>
          <w:sz w:val="24"/>
        </w:rPr>
        <w:t xml:space="preserve"> 763 (2009).</w:t>
      </w:r>
    </w:p>
    <w:p w14:paraId="28591274"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136.</w:t>
      </w:r>
      <w:r w:rsidRPr="005C48AB">
        <w:rPr>
          <w:rFonts w:ascii="Cambria" w:hAnsi="Cambria"/>
          <w:noProof/>
          <w:sz w:val="24"/>
        </w:rPr>
        <w:tab/>
        <w:t xml:space="preserve">Hu, Z. </w:t>
      </w:r>
      <w:r w:rsidRPr="005C48AB">
        <w:rPr>
          <w:rFonts w:ascii="Cambria" w:hAnsi="Cambria"/>
          <w:i/>
          <w:iCs/>
          <w:noProof/>
          <w:sz w:val="24"/>
        </w:rPr>
        <w:t>et al.</w:t>
      </w:r>
      <w:r w:rsidRPr="005C48AB">
        <w:rPr>
          <w:rFonts w:ascii="Cambria" w:hAnsi="Cambria"/>
          <w:noProof/>
          <w:sz w:val="24"/>
        </w:rPr>
        <w:t xml:space="preserve"> Genomic value prediction for quantitative traits under the epistatic model. </w:t>
      </w:r>
      <w:r w:rsidRPr="005C48AB">
        <w:rPr>
          <w:rFonts w:ascii="Cambria" w:hAnsi="Cambria"/>
          <w:i/>
          <w:iCs/>
          <w:noProof/>
          <w:sz w:val="24"/>
        </w:rPr>
        <w:t>BMC Genet.</w:t>
      </w:r>
      <w:r w:rsidRPr="005C48AB">
        <w:rPr>
          <w:rFonts w:ascii="Cambria" w:hAnsi="Cambria"/>
          <w:noProof/>
          <w:sz w:val="24"/>
        </w:rPr>
        <w:t xml:space="preserve"> </w:t>
      </w:r>
      <w:r w:rsidRPr="005C48AB">
        <w:rPr>
          <w:rFonts w:ascii="Cambria" w:hAnsi="Cambria"/>
          <w:b/>
          <w:bCs/>
          <w:noProof/>
          <w:sz w:val="24"/>
        </w:rPr>
        <w:t>12,</w:t>
      </w:r>
      <w:r w:rsidRPr="005C48AB">
        <w:rPr>
          <w:rFonts w:ascii="Cambria" w:hAnsi="Cambria"/>
          <w:noProof/>
          <w:sz w:val="24"/>
        </w:rPr>
        <w:t xml:space="preserve"> 15 (2011).</w:t>
      </w:r>
    </w:p>
    <w:p w14:paraId="7C25BEC8"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137.</w:t>
      </w:r>
      <w:r w:rsidRPr="005C48AB">
        <w:rPr>
          <w:rFonts w:ascii="Cambria" w:hAnsi="Cambria"/>
          <w:noProof/>
          <w:sz w:val="24"/>
        </w:rPr>
        <w:tab/>
        <w:t xml:space="preserve">González-Camacho, J. M. </w:t>
      </w:r>
      <w:r w:rsidRPr="005C48AB">
        <w:rPr>
          <w:rFonts w:ascii="Cambria" w:hAnsi="Cambria"/>
          <w:i/>
          <w:iCs/>
          <w:noProof/>
          <w:sz w:val="24"/>
        </w:rPr>
        <w:t>et al.</w:t>
      </w:r>
      <w:r w:rsidRPr="005C48AB">
        <w:rPr>
          <w:rFonts w:ascii="Cambria" w:hAnsi="Cambria"/>
          <w:noProof/>
          <w:sz w:val="24"/>
        </w:rPr>
        <w:t xml:space="preserve"> Genome-enabled prediction of genetic values using radial basis function neural networks. </w:t>
      </w:r>
      <w:r w:rsidRPr="005C48AB">
        <w:rPr>
          <w:rFonts w:ascii="Cambria" w:hAnsi="Cambria"/>
          <w:i/>
          <w:iCs/>
          <w:noProof/>
          <w:sz w:val="24"/>
        </w:rPr>
        <w:t>Theor. Appl. Genet.</w:t>
      </w:r>
      <w:r w:rsidRPr="005C48AB">
        <w:rPr>
          <w:rFonts w:ascii="Cambria" w:hAnsi="Cambria"/>
          <w:noProof/>
          <w:sz w:val="24"/>
        </w:rPr>
        <w:t xml:space="preserve"> (2012). doi:10.1007/s00122-012-1868-9</w:t>
      </w:r>
    </w:p>
    <w:p w14:paraId="4F150C45" w14:textId="77777777" w:rsidR="005C48AB" w:rsidRPr="005C48AB" w:rsidRDefault="005C48AB">
      <w:pPr>
        <w:pStyle w:val="NormalWeb"/>
        <w:ind w:left="640" w:hanging="640"/>
        <w:divId w:val="2060669124"/>
        <w:rPr>
          <w:rFonts w:ascii="Cambria" w:hAnsi="Cambria"/>
          <w:noProof/>
          <w:sz w:val="24"/>
        </w:rPr>
      </w:pPr>
      <w:r w:rsidRPr="005C48AB">
        <w:rPr>
          <w:rFonts w:ascii="Cambria" w:hAnsi="Cambria"/>
          <w:noProof/>
          <w:sz w:val="24"/>
        </w:rPr>
        <w:t>138.</w:t>
      </w:r>
      <w:r w:rsidRPr="005C48AB">
        <w:rPr>
          <w:rFonts w:ascii="Cambria" w:hAnsi="Cambria"/>
          <w:noProof/>
          <w:sz w:val="24"/>
        </w:rPr>
        <w:tab/>
        <w:t xml:space="preserve">Buckler, E. S. </w:t>
      </w:r>
      <w:r w:rsidRPr="005C48AB">
        <w:rPr>
          <w:rFonts w:ascii="Cambria" w:hAnsi="Cambria"/>
          <w:i/>
          <w:iCs/>
          <w:noProof/>
          <w:sz w:val="24"/>
        </w:rPr>
        <w:t>et al.</w:t>
      </w:r>
      <w:r w:rsidRPr="005C48AB">
        <w:rPr>
          <w:rFonts w:ascii="Cambria" w:hAnsi="Cambria"/>
          <w:noProof/>
          <w:sz w:val="24"/>
        </w:rPr>
        <w:t xml:space="preserve"> The genetic architecture of maize flowering time. </w:t>
      </w:r>
      <w:r w:rsidRPr="005C48AB">
        <w:rPr>
          <w:rFonts w:ascii="Cambria" w:hAnsi="Cambria"/>
          <w:i/>
          <w:iCs/>
          <w:noProof/>
          <w:sz w:val="24"/>
        </w:rPr>
        <w:t>Science</w:t>
      </w:r>
      <w:r w:rsidRPr="005C48AB">
        <w:rPr>
          <w:rFonts w:ascii="Cambria" w:hAnsi="Cambria"/>
          <w:noProof/>
          <w:sz w:val="24"/>
        </w:rPr>
        <w:t xml:space="preserve"> </w:t>
      </w:r>
      <w:r w:rsidRPr="005C48AB">
        <w:rPr>
          <w:rFonts w:ascii="Cambria" w:hAnsi="Cambria"/>
          <w:b/>
          <w:bCs/>
          <w:noProof/>
          <w:sz w:val="24"/>
        </w:rPr>
        <w:t>325,</w:t>
      </w:r>
      <w:r w:rsidRPr="005C48AB">
        <w:rPr>
          <w:rFonts w:ascii="Cambria" w:hAnsi="Cambria"/>
          <w:noProof/>
          <w:sz w:val="24"/>
        </w:rPr>
        <w:t xml:space="preserve"> 714–8 (2009). </w:t>
      </w:r>
    </w:p>
    <w:p w14:paraId="354B62D4" w14:textId="133B3CC7" w:rsidR="005F0E2F" w:rsidRPr="00890F9C" w:rsidRDefault="004D073D" w:rsidP="005C48AB">
      <w:pPr>
        <w:pStyle w:val="NormalWeb"/>
        <w:ind w:left="640" w:hanging="640"/>
        <w:divId w:val="283774929"/>
        <w:rPr>
          <w:lang w:val="en-US"/>
        </w:rPr>
      </w:pPr>
      <w:r w:rsidRPr="00890F9C">
        <w:rPr>
          <w:lang w:val="en-US"/>
        </w:rPr>
        <w:fldChar w:fldCharType="end"/>
      </w:r>
    </w:p>
    <w:sectPr w:rsidR="005F0E2F" w:rsidRPr="00890F9C" w:rsidSect="000A4650">
      <w:footerReference w:type="default" r:id="rId1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rren Burgess" w:date="2014-03-09T22:01:00Z" w:initials="DJB">
    <w:p w14:paraId="09338555" w14:textId="77777777" w:rsidR="00AE1FC1" w:rsidRDefault="00AE1FC1">
      <w:pPr>
        <w:pStyle w:val="CommentText"/>
      </w:pPr>
      <w:r>
        <w:rPr>
          <w:rStyle w:val="CommentReference"/>
        </w:rPr>
        <w:annotationRef/>
      </w:r>
      <w:r>
        <w:t>6437 words, 2B, 1F, 1T, 164 refs</w:t>
      </w:r>
    </w:p>
  </w:comment>
  <w:comment w:id="641" w:author="WWAdmin" w:date="2014-03-09T22:01:00Z" w:initials="W">
    <w:p w14:paraId="188EBC7D" w14:textId="77777777" w:rsidR="00AE1FC1" w:rsidRDefault="00AE1FC1">
      <w:pPr>
        <w:pStyle w:val="CommentText"/>
      </w:pPr>
      <w:r>
        <w:rPr>
          <w:rStyle w:val="CommentReference"/>
        </w:rPr>
        <w:annotationRef/>
      </w:r>
      <w:r>
        <w:t>That may need to be covered briefly in Introduction as well</w:t>
      </w:r>
    </w:p>
  </w:comment>
  <w:comment w:id="998" w:author="WWAdmin" w:date="2014-03-09T22:01:00Z" w:initials="W">
    <w:p w14:paraId="36E1BA23" w14:textId="77777777" w:rsidR="00AE1FC1" w:rsidRDefault="00AE1FC1">
      <w:pPr>
        <w:pStyle w:val="CommentText"/>
      </w:pPr>
      <w:r>
        <w:rPr>
          <w:rStyle w:val="CommentReference"/>
        </w:rPr>
        <w:annotationRef/>
      </w:r>
      <w:r>
        <w:t xml:space="preserve">Gib please insert the reference 15 (i.e. Ueki and Cordell 2012) and Hu et al. Genet </w:t>
      </w:r>
      <w:proofErr w:type="spellStart"/>
      <w:r>
        <w:t>Epid</w:t>
      </w:r>
      <w:proofErr w:type="spellEnd"/>
      <w:r>
        <w:t xml:space="preserve"> 2014 38(2): 123-34</w:t>
      </w:r>
    </w:p>
  </w:comment>
  <w:comment w:id="1329" w:author="WWAdmin" w:date="2014-03-09T22:01:00Z" w:initials="W">
    <w:p w14:paraId="0CAEA96F" w14:textId="77777777" w:rsidR="00AE1FC1" w:rsidRDefault="00AE1FC1">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379" w:author="WWAdmin" w:date="2014-03-09T22:01:00Z" w:initials="W">
    <w:p w14:paraId="23A6BD33" w14:textId="77777777" w:rsidR="00AE1FC1" w:rsidRDefault="00AE1FC1">
      <w:pPr>
        <w:pStyle w:val="CommentText"/>
      </w:pPr>
      <w:r>
        <w:rPr>
          <w:rStyle w:val="CommentReference"/>
        </w:rPr>
        <w:annotationRef/>
      </w:r>
      <w:r>
        <w:t xml:space="preserve">Gib please insert Hu et al. Genet </w:t>
      </w:r>
      <w:proofErr w:type="spellStart"/>
      <w:r>
        <w:t>Epid</w:t>
      </w:r>
      <w:proofErr w:type="spellEnd"/>
      <w:r>
        <w:t xml:space="preserve"> 2014 38(2): 123-34</w:t>
      </w:r>
    </w:p>
  </w:comment>
  <w:comment w:id="1648" w:author="WWAdmin" w:date="2014-03-09T22:01:00Z" w:initials="W">
    <w:p w14:paraId="4EB51801" w14:textId="77777777" w:rsidR="00AE1FC1" w:rsidRDefault="00AE1FC1">
      <w:pPr>
        <w:pStyle w:val="CommentText"/>
      </w:pPr>
      <w:r>
        <w:rPr>
          <w:rStyle w:val="CommentReference"/>
        </w:rPr>
        <w:annotationRef/>
      </w:r>
      <w:r>
        <w:t>This is difficult but not very important</w:t>
      </w:r>
    </w:p>
  </w:comment>
  <w:comment w:id="1904" w:author="WWAdmin" w:date="2014-03-09T22:01:00Z" w:initials="W">
    <w:p w14:paraId="1466CD56" w14:textId="77777777" w:rsidR="00AE1FC1" w:rsidRDefault="00AE1FC1">
      <w:pPr>
        <w:pStyle w:val="CommentText"/>
      </w:pPr>
      <w:r>
        <w:rPr>
          <w:rStyle w:val="CommentReference"/>
        </w:rPr>
        <w:annotationRef/>
      </w:r>
      <w:r>
        <w:t xml:space="preserve">Gib please insert the reference 7 (i.e. Zhang et al. </w:t>
      </w:r>
      <w:r w:rsidRPr="003C3827">
        <w:t>Annals of Human Genetics 75, 183-193 (2011)</w:t>
      </w:r>
      <w:r>
        <w:t>) and a new reference [</w:t>
      </w:r>
      <w:r w:rsidRPr="003C3827">
        <w:t xml:space="preserve">Zhang et al. A Bayesian partition method for detecting pleiotropic and </w:t>
      </w:r>
      <w:proofErr w:type="spellStart"/>
      <w:r w:rsidRPr="003C3827">
        <w:t>epistatic</w:t>
      </w:r>
      <w:proofErr w:type="spellEnd"/>
      <w:r w:rsidRPr="003C3827">
        <w:t xml:space="preserve"> </w:t>
      </w:r>
      <w:proofErr w:type="spellStart"/>
      <w:r w:rsidRPr="003C3827">
        <w:t>eQTL</w:t>
      </w:r>
      <w:proofErr w:type="spellEnd"/>
      <w:r w:rsidRPr="003C3827">
        <w:t xml:space="preserve"> modules. </w:t>
      </w:r>
      <w:proofErr w:type="spellStart"/>
      <w:r w:rsidRPr="003C3827">
        <w:t>PLoS</w:t>
      </w:r>
      <w:proofErr w:type="spellEnd"/>
      <w:r w:rsidRPr="003C3827">
        <w:t xml:space="preserve"> </w:t>
      </w:r>
      <w:proofErr w:type="spellStart"/>
      <w:r w:rsidRPr="003C3827">
        <w:t>Comput</w:t>
      </w:r>
      <w:proofErr w:type="spellEnd"/>
      <w:r w:rsidRPr="003C3827">
        <w:t xml:space="preserve"> </w:t>
      </w:r>
      <w:proofErr w:type="spellStart"/>
      <w:r w:rsidRPr="003C3827">
        <w:t>Biol</w:t>
      </w:r>
      <w:proofErr w:type="spellEnd"/>
      <w:r w:rsidRPr="003C3827">
        <w:t xml:space="preserve"> 6, e1000642 (2010).</w:t>
      </w:r>
      <w:r>
        <w:t>]</w:t>
      </w:r>
    </w:p>
  </w:comment>
  <w:comment w:id="1907" w:author="WWAdmin" w:date="2014-03-09T22:01:00Z" w:initials="W">
    <w:p w14:paraId="46E01018" w14:textId="77777777" w:rsidR="00AE1FC1" w:rsidRDefault="00AE1FC1">
      <w:pPr>
        <w:pStyle w:val="CommentText"/>
      </w:pPr>
      <w:r>
        <w:rPr>
          <w:rStyle w:val="CommentReference"/>
        </w:rPr>
        <w:annotationRef/>
      </w:r>
      <w:r>
        <w:t>Seems better to cover this in the Introduction.  I will briefly mention it in Supplementary information box S1 as well.</w:t>
      </w:r>
    </w:p>
  </w:comment>
  <w:comment w:id="1979" w:author="WWAdmin" w:date="2014-03-09T22:01:00Z" w:initials="W">
    <w:p w14:paraId="1CD636DF" w14:textId="77777777" w:rsidR="00AE1FC1" w:rsidRDefault="00AE1FC1">
      <w:pPr>
        <w:pStyle w:val="CommentText"/>
      </w:pPr>
      <w:r>
        <w:rPr>
          <w:rStyle w:val="CommentReference"/>
        </w:rPr>
        <w:annotationRef/>
      </w:r>
      <w:r>
        <w:t>Gib please insert [Wise et al. “</w:t>
      </w:r>
      <w:proofErr w:type="spellStart"/>
      <w:r w:rsidRPr="00171362">
        <w:t>eXclusion</w:t>
      </w:r>
      <w:proofErr w:type="spellEnd"/>
      <w:r w:rsidRPr="00171362">
        <w:t>: Toward Integrating the X Chromosome in Ge</w:t>
      </w:r>
      <w:r>
        <w:t>nome-wide Association Analyses”, AJHG</w:t>
      </w:r>
      <w:r w:rsidRPr="00171362">
        <w:t xml:space="preserve"> 92, 643-647 (2013)</w:t>
      </w:r>
      <w:r>
        <w:t>”</w:t>
      </w:r>
    </w:p>
  </w:comment>
  <w:comment w:id="3320" w:author="WWAdmin" w:date="2014-03-09T22:06:00Z" w:initials="W">
    <w:p w14:paraId="6103CDCB" w14:textId="77777777" w:rsidR="00AE1FC1" w:rsidRDefault="00AE1FC1">
      <w:pPr>
        <w:pStyle w:val="CommentText"/>
      </w:pPr>
      <w:r>
        <w:rPr>
          <w:rStyle w:val="CommentReference"/>
        </w:rPr>
        <w:annotationRef/>
      </w:r>
      <w:r>
        <w:t>Is this the ideal normalization method? Otherwise perhaps just remove.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06422" w14:textId="77777777" w:rsidR="00AE1FC1" w:rsidRDefault="00AE1FC1" w:rsidP="003D4CE6">
      <w:r>
        <w:separator/>
      </w:r>
    </w:p>
  </w:endnote>
  <w:endnote w:type="continuationSeparator" w:id="0">
    <w:p w14:paraId="3EB62256" w14:textId="77777777" w:rsidR="00AE1FC1" w:rsidRDefault="00AE1FC1"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Mongolian Baiti">
    <w:panose1 w:val="03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57A95144" w14:textId="77777777" w:rsidR="00AE1FC1" w:rsidRDefault="00AE1FC1">
        <w:pPr>
          <w:pStyle w:val="Footer"/>
          <w:jc w:val="center"/>
        </w:pPr>
        <w:r>
          <w:fldChar w:fldCharType="begin"/>
        </w:r>
        <w:r w:rsidRPr="003D4CE6">
          <w:instrText xml:space="preserve"> PAGE   \* MERGEFORMAT </w:instrText>
        </w:r>
        <w:r>
          <w:fldChar w:fldCharType="separate"/>
        </w:r>
        <w:r w:rsidR="005C48AB">
          <w:rPr>
            <w:noProof/>
          </w:rPr>
          <w:t>1</w:t>
        </w:r>
        <w:r>
          <w:rPr>
            <w:noProof/>
          </w:rPr>
          <w:fldChar w:fldCharType="end"/>
        </w:r>
      </w:p>
    </w:sdtContent>
  </w:sdt>
  <w:p w14:paraId="159F7CA4" w14:textId="77777777" w:rsidR="00AE1FC1" w:rsidRDefault="00AE1F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B860C3" w14:textId="77777777" w:rsidR="00AE1FC1" w:rsidRDefault="00AE1FC1" w:rsidP="003D4CE6">
      <w:r>
        <w:separator/>
      </w:r>
    </w:p>
  </w:footnote>
  <w:footnote w:type="continuationSeparator" w:id="0">
    <w:p w14:paraId="5679D1FC" w14:textId="77777777" w:rsidR="00AE1FC1" w:rsidRDefault="00AE1FC1"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33ED"/>
    <w:rsid w:val="00003E4B"/>
    <w:rsid w:val="000040B2"/>
    <w:rsid w:val="00006D57"/>
    <w:rsid w:val="00010C4A"/>
    <w:rsid w:val="0001262B"/>
    <w:rsid w:val="0001352C"/>
    <w:rsid w:val="0002070A"/>
    <w:rsid w:val="00025FB1"/>
    <w:rsid w:val="00034E34"/>
    <w:rsid w:val="00036D18"/>
    <w:rsid w:val="00040AD5"/>
    <w:rsid w:val="0004117E"/>
    <w:rsid w:val="000429D1"/>
    <w:rsid w:val="000458D9"/>
    <w:rsid w:val="00046AA7"/>
    <w:rsid w:val="00047CE4"/>
    <w:rsid w:val="00057688"/>
    <w:rsid w:val="00062334"/>
    <w:rsid w:val="00063B21"/>
    <w:rsid w:val="00064679"/>
    <w:rsid w:val="00073242"/>
    <w:rsid w:val="000762B0"/>
    <w:rsid w:val="000833A8"/>
    <w:rsid w:val="000919EA"/>
    <w:rsid w:val="00094601"/>
    <w:rsid w:val="000949EE"/>
    <w:rsid w:val="000969B4"/>
    <w:rsid w:val="000A4650"/>
    <w:rsid w:val="000A53A2"/>
    <w:rsid w:val="000A76BD"/>
    <w:rsid w:val="000B1E2C"/>
    <w:rsid w:val="000C4398"/>
    <w:rsid w:val="000C557A"/>
    <w:rsid w:val="000C73CA"/>
    <w:rsid w:val="000D16DD"/>
    <w:rsid w:val="000E082D"/>
    <w:rsid w:val="000E2F36"/>
    <w:rsid w:val="000E7CDA"/>
    <w:rsid w:val="000F04C4"/>
    <w:rsid w:val="000F3061"/>
    <w:rsid w:val="00100E74"/>
    <w:rsid w:val="00113BE5"/>
    <w:rsid w:val="00115C0F"/>
    <w:rsid w:val="00116E10"/>
    <w:rsid w:val="00123E9C"/>
    <w:rsid w:val="00125ED8"/>
    <w:rsid w:val="001263D3"/>
    <w:rsid w:val="00126CFE"/>
    <w:rsid w:val="00131A4B"/>
    <w:rsid w:val="00140F5F"/>
    <w:rsid w:val="00141FF8"/>
    <w:rsid w:val="00147B5F"/>
    <w:rsid w:val="00152EF7"/>
    <w:rsid w:val="001548F0"/>
    <w:rsid w:val="00157D39"/>
    <w:rsid w:val="00164009"/>
    <w:rsid w:val="00164D17"/>
    <w:rsid w:val="00171362"/>
    <w:rsid w:val="001732DD"/>
    <w:rsid w:val="00176A74"/>
    <w:rsid w:val="0018408C"/>
    <w:rsid w:val="0018420F"/>
    <w:rsid w:val="00184751"/>
    <w:rsid w:val="001905B5"/>
    <w:rsid w:val="001963F9"/>
    <w:rsid w:val="00196F1A"/>
    <w:rsid w:val="0019739A"/>
    <w:rsid w:val="001A6E24"/>
    <w:rsid w:val="001B02F2"/>
    <w:rsid w:val="001B53BC"/>
    <w:rsid w:val="001B5BFD"/>
    <w:rsid w:val="001B7BA8"/>
    <w:rsid w:val="001C078A"/>
    <w:rsid w:val="001C1CB7"/>
    <w:rsid w:val="001C27C5"/>
    <w:rsid w:val="001D1E90"/>
    <w:rsid w:val="001D2804"/>
    <w:rsid w:val="001D2FB3"/>
    <w:rsid w:val="001D40E0"/>
    <w:rsid w:val="001E05D5"/>
    <w:rsid w:val="001E144C"/>
    <w:rsid w:val="001E3446"/>
    <w:rsid w:val="001E44F9"/>
    <w:rsid w:val="001F2B34"/>
    <w:rsid w:val="001F3F6F"/>
    <w:rsid w:val="001F5C9E"/>
    <w:rsid w:val="0020630C"/>
    <w:rsid w:val="002065A9"/>
    <w:rsid w:val="00206D07"/>
    <w:rsid w:val="00207BF6"/>
    <w:rsid w:val="00210FFB"/>
    <w:rsid w:val="002150F1"/>
    <w:rsid w:val="0022063C"/>
    <w:rsid w:val="00222A0C"/>
    <w:rsid w:val="00226CA5"/>
    <w:rsid w:val="00232E65"/>
    <w:rsid w:val="002330CC"/>
    <w:rsid w:val="0023332E"/>
    <w:rsid w:val="002343C7"/>
    <w:rsid w:val="0023481E"/>
    <w:rsid w:val="00235592"/>
    <w:rsid w:val="00235BDE"/>
    <w:rsid w:val="00241701"/>
    <w:rsid w:val="00244B52"/>
    <w:rsid w:val="002450CF"/>
    <w:rsid w:val="00246538"/>
    <w:rsid w:val="00246851"/>
    <w:rsid w:val="00253FCF"/>
    <w:rsid w:val="002545FF"/>
    <w:rsid w:val="002565D5"/>
    <w:rsid w:val="00264002"/>
    <w:rsid w:val="0026553E"/>
    <w:rsid w:val="00265DDF"/>
    <w:rsid w:val="00267FCA"/>
    <w:rsid w:val="00271461"/>
    <w:rsid w:val="00273440"/>
    <w:rsid w:val="002807C6"/>
    <w:rsid w:val="00287769"/>
    <w:rsid w:val="00290D53"/>
    <w:rsid w:val="00292CD0"/>
    <w:rsid w:val="00292EDD"/>
    <w:rsid w:val="002A07D0"/>
    <w:rsid w:val="002A4330"/>
    <w:rsid w:val="002A5B1E"/>
    <w:rsid w:val="002B4056"/>
    <w:rsid w:val="002B427A"/>
    <w:rsid w:val="002B428B"/>
    <w:rsid w:val="002B489D"/>
    <w:rsid w:val="002B55F5"/>
    <w:rsid w:val="002D001C"/>
    <w:rsid w:val="002D0573"/>
    <w:rsid w:val="002D20A9"/>
    <w:rsid w:val="002D432C"/>
    <w:rsid w:val="002D481D"/>
    <w:rsid w:val="002D7917"/>
    <w:rsid w:val="002E6926"/>
    <w:rsid w:val="002F479C"/>
    <w:rsid w:val="002F5827"/>
    <w:rsid w:val="002F7C96"/>
    <w:rsid w:val="0030167C"/>
    <w:rsid w:val="00301FFB"/>
    <w:rsid w:val="00305603"/>
    <w:rsid w:val="003074DB"/>
    <w:rsid w:val="0032398A"/>
    <w:rsid w:val="003408C0"/>
    <w:rsid w:val="003409E3"/>
    <w:rsid w:val="00342637"/>
    <w:rsid w:val="00346E84"/>
    <w:rsid w:val="00352C4B"/>
    <w:rsid w:val="00362320"/>
    <w:rsid w:val="003645E5"/>
    <w:rsid w:val="003657D7"/>
    <w:rsid w:val="003709DC"/>
    <w:rsid w:val="003749F7"/>
    <w:rsid w:val="00376DE1"/>
    <w:rsid w:val="00376EDB"/>
    <w:rsid w:val="00376FFC"/>
    <w:rsid w:val="0038293E"/>
    <w:rsid w:val="00383AFB"/>
    <w:rsid w:val="00385CEB"/>
    <w:rsid w:val="00386EBA"/>
    <w:rsid w:val="00392250"/>
    <w:rsid w:val="00392ACB"/>
    <w:rsid w:val="003A0B12"/>
    <w:rsid w:val="003A7693"/>
    <w:rsid w:val="003B2D3F"/>
    <w:rsid w:val="003C015E"/>
    <w:rsid w:val="003C0DC8"/>
    <w:rsid w:val="003C3192"/>
    <w:rsid w:val="003C3827"/>
    <w:rsid w:val="003C5C29"/>
    <w:rsid w:val="003C645C"/>
    <w:rsid w:val="003C6B1F"/>
    <w:rsid w:val="003D35FF"/>
    <w:rsid w:val="003D3F14"/>
    <w:rsid w:val="003D4851"/>
    <w:rsid w:val="003D4C3E"/>
    <w:rsid w:val="003D4CE6"/>
    <w:rsid w:val="003E2684"/>
    <w:rsid w:val="003F09BD"/>
    <w:rsid w:val="003F23E0"/>
    <w:rsid w:val="003F311E"/>
    <w:rsid w:val="003F34F4"/>
    <w:rsid w:val="003F6F22"/>
    <w:rsid w:val="00401EC2"/>
    <w:rsid w:val="00406A0E"/>
    <w:rsid w:val="00411257"/>
    <w:rsid w:val="0041266B"/>
    <w:rsid w:val="0041283E"/>
    <w:rsid w:val="0041761D"/>
    <w:rsid w:val="00421503"/>
    <w:rsid w:val="004234FE"/>
    <w:rsid w:val="004270AF"/>
    <w:rsid w:val="00432182"/>
    <w:rsid w:val="00432AB6"/>
    <w:rsid w:val="00433DAA"/>
    <w:rsid w:val="004362CB"/>
    <w:rsid w:val="0043684A"/>
    <w:rsid w:val="004369DE"/>
    <w:rsid w:val="00445026"/>
    <w:rsid w:val="004461ED"/>
    <w:rsid w:val="00446590"/>
    <w:rsid w:val="004470CF"/>
    <w:rsid w:val="004542F0"/>
    <w:rsid w:val="004553BE"/>
    <w:rsid w:val="00456AF8"/>
    <w:rsid w:val="0047038C"/>
    <w:rsid w:val="0047338A"/>
    <w:rsid w:val="00473FA2"/>
    <w:rsid w:val="004822FF"/>
    <w:rsid w:val="004842DC"/>
    <w:rsid w:val="004845C3"/>
    <w:rsid w:val="0048723E"/>
    <w:rsid w:val="00491AFE"/>
    <w:rsid w:val="00494E92"/>
    <w:rsid w:val="004A02F5"/>
    <w:rsid w:val="004A0CCA"/>
    <w:rsid w:val="004A156A"/>
    <w:rsid w:val="004A7352"/>
    <w:rsid w:val="004B0854"/>
    <w:rsid w:val="004B3B17"/>
    <w:rsid w:val="004B55A7"/>
    <w:rsid w:val="004B5A6F"/>
    <w:rsid w:val="004B689C"/>
    <w:rsid w:val="004C066D"/>
    <w:rsid w:val="004C1EA2"/>
    <w:rsid w:val="004C6283"/>
    <w:rsid w:val="004C6BFC"/>
    <w:rsid w:val="004D073D"/>
    <w:rsid w:val="004D61D5"/>
    <w:rsid w:val="004D6DE2"/>
    <w:rsid w:val="004E054F"/>
    <w:rsid w:val="004E1BF4"/>
    <w:rsid w:val="004E1D34"/>
    <w:rsid w:val="004E67C9"/>
    <w:rsid w:val="004E7875"/>
    <w:rsid w:val="004E7D28"/>
    <w:rsid w:val="004F0505"/>
    <w:rsid w:val="004F204B"/>
    <w:rsid w:val="004F3D2F"/>
    <w:rsid w:val="004F6E42"/>
    <w:rsid w:val="00501945"/>
    <w:rsid w:val="00504D5B"/>
    <w:rsid w:val="00514C18"/>
    <w:rsid w:val="00524626"/>
    <w:rsid w:val="005274E1"/>
    <w:rsid w:val="005307E3"/>
    <w:rsid w:val="005313C8"/>
    <w:rsid w:val="0053198D"/>
    <w:rsid w:val="00531ED9"/>
    <w:rsid w:val="0053274F"/>
    <w:rsid w:val="00533DA5"/>
    <w:rsid w:val="00551016"/>
    <w:rsid w:val="00552073"/>
    <w:rsid w:val="00554E91"/>
    <w:rsid w:val="00560DD9"/>
    <w:rsid w:val="005616B6"/>
    <w:rsid w:val="00561DFE"/>
    <w:rsid w:val="005622CB"/>
    <w:rsid w:val="00570AEB"/>
    <w:rsid w:val="0057342A"/>
    <w:rsid w:val="00573D3E"/>
    <w:rsid w:val="00576A41"/>
    <w:rsid w:val="005800D7"/>
    <w:rsid w:val="005807E6"/>
    <w:rsid w:val="00580BFB"/>
    <w:rsid w:val="00581B7D"/>
    <w:rsid w:val="0058428F"/>
    <w:rsid w:val="00585176"/>
    <w:rsid w:val="005874F4"/>
    <w:rsid w:val="005925FA"/>
    <w:rsid w:val="00595F5D"/>
    <w:rsid w:val="005A62FD"/>
    <w:rsid w:val="005C1EBA"/>
    <w:rsid w:val="005C3C69"/>
    <w:rsid w:val="005C48AB"/>
    <w:rsid w:val="005C7EAE"/>
    <w:rsid w:val="005D2A7F"/>
    <w:rsid w:val="005D760C"/>
    <w:rsid w:val="005E097A"/>
    <w:rsid w:val="005E14B4"/>
    <w:rsid w:val="005E31E8"/>
    <w:rsid w:val="005F06D1"/>
    <w:rsid w:val="005F0E2F"/>
    <w:rsid w:val="005F29C0"/>
    <w:rsid w:val="005F2DF4"/>
    <w:rsid w:val="005F6B2C"/>
    <w:rsid w:val="0060125F"/>
    <w:rsid w:val="00603BE7"/>
    <w:rsid w:val="00604275"/>
    <w:rsid w:val="00604D54"/>
    <w:rsid w:val="00605E09"/>
    <w:rsid w:val="0060638D"/>
    <w:rsid w:val="00607A3F"/>
    <w:rsid w:val="00612B33"/>
    <w:rsid w:val="00614E94"/>
    <w:rsid w:val="0062180E"/>
    <w:rsid w:val="00622B86"/>
    <w:rsid w:val="006236CA"/>
    <w:rsid w:val="00625071"/>
    <w:rsid w:val="00631D8D"/>
    <w:rsid w:val="006456E1"/>
    <w:rsid w:val="00651585"/>
    <w:rsid w:val="006547D0"/>
    <w:rsid w:val="0066519C"/>
    <w:rsid w:val="00670342"/>
    <w:rsid w:val="006716B9"/>
    <w:rsid w:val="00671CFD"/>
    <w:rsid w:val="00674823"/>
    <w:rsid w:val="006833BC"/>
    <w:rsid w:val="00683B0B"/>
    <w:rsid w:val="00685144"/>
    <w:rsid w:val="006911B3"/>
    <w:rsid w:val="00691C3F"/>
    <w:rsid w:val="006935DE"/>
    <w:rsid w:val="00693D8A"/>
    <w:rsid w:val="00697506"/>
    <w:rsid w:val="0069758D"/>
    <w:rsid w:val="00697CFC"/>
    <w:rsid w:val="006A46D8"/>
    <w:rsid w:val="006A5D1B"/>
    <w:rsid w:val="006B24F9"/>
    <w:rsid w:val="006B33F7"/>
    <w:rsid w:val="006B5703"/>
    <w:rsid w:val="006C17F7"/>
    <w:rsid w:val="006C3C92"/>
    <w:rsid w:val="006C44C9"/>
    <w:rsid w:val="006C4E90"/>
    <w:rsid w:val="006C592F"/>
    <w:rsid w:val="006C78E7"/>
    <w:rsid w:val="006D3067"/>
    <w:rsid w:val="006D7C9F"/>
    <w:rsid w:val="006D7F0D"/>
    <w:rsid w:val="006E33EA"/>
    <w:rsid w:val="006E53E5"/>
    <w:rsid w:val="006E7247"/>
    <w:rsid w:val="006E732B"/>
    <w:rsid w:val="006F04BE"/>
    <w:rsid w:val="006F0825"/>
    <w:rsid w:val="006F44CC"/>
    <w:rsid w:val="006F45FF"/>
    <w:rsid w:val="007025C2"/>
    <w:rsid w:val="007103AB"/>
    <w:rsid w:val="0071211A"/>
    <w:rsid w:val="00714103"/>
    <w:rsid w:val="007147F5"/>
    <w:rsid w:val="0071694C"/>
    <w:rsid w:val="00717FA7"/>
    <w:rsid w:val="00722251"/>
    <w:rsid w:val="00723599"/>
    <w:rsid w:val="00723801"/>
    <w:rsid w:val="007238C0"/>
    <w:rsid w:val="00727629"/>
    <w:rsid w:val="007304F4"/>
    <w:rsid w:val="007340E8"/>
    <w:rsid w:val="007361F2"/>
    <w:rsid w:val="00745629"/>
    <w:rsid w:val="00746DF8"/>
    <w:rsid w:val="00757829"/>
    <w:rsid w:val="00767261"/>
    <w:rsid w:val="007731A4"/>
    <w:rsid w:val="007853DF"/>
    <w:rsid w:val="00785B06"/>
    <w:rsid w:val="007941BC"/>
    <w:rsid w:val="00795E72"/>
    <w:rsid w:val="007966C2"/>
    <w:rsid w:val="00796F56"/>
    <w:rsid w:val="007A1BC9"/>
    <w:rsid w:val="007A5719"/>
    <w:rsid w:val="007A7808"/>
    <w:rsid w:val="007B09FE"/>
    <w:rsid w:val="007B52CF"/>
    <w:rsid w:val="007B7E2F"/>
    <w:rsid w:val="007C043F"/>
    <w:rsid w:val="007C07F0"/>
    <w:rsid w:val="007C1704"/>
    <w:rsid w:val="007C1B0F"/>
    <w:rsid w:val="007D3D8C"/>
    <w:rsid w:val="007E0831"/>
    <w:rsid w:val="007E3B56"/>
    <w:rsid w:val="007E4A56"/>
    <w:rsid w:val="007E7D62"/>
    <w:rsid w:val="007F29C8"/>
    <w:rsid w:val="007F3F05"/>
    <w:rsid w:val="007F561C"/>
    <w:rsid w:val="007F7B89"/>
    <w:rsid w:val="0080211C"/>
    <w:rsid w:val="00802C87"/>
    <w:rsid w:val="008031A1"/>
    <w:rsid w:val="00804D46"/>
    <w:rsid w:val="0080670E"/>
    <w:rsid w:val="008079FC"/>
    <w:rsid w:val="00813BAE"/>
    <w:rsid w:val="008210D4"/>
    <w:rsid w:val="00825D6A"/>
    <w:rsid w:val="00833B6E"/>
    <w:rsid w:val="00835108"/>
    <w:rsid w:val="00835AB4"/>
    <w:rsid w:val="00836BD7"/>
    <w:rsid w:val="00843121"/>
    <w:rsid w:val="00844829"/>
    <w:rsid w:val="00845497"/>
    <w:rsid w:val="00845C7C"/>
    <w:rsid w:val="008532AE"/>
    <w:rsid w:val="0085713A"/>
    <w:rsid w:val="00861036"/>
    <w:rsid w:val="0086446D"/>
    <w:rsid w:val="0087271A"/>
    <w:rsid w:val="008727DF"/>
    <w:rsid w:val="00874306"/>
    <w:rsid w:val="00874978"/>
    <w:rsid w:val="00883C53"/>
    <w:rsid w:val="00886CCB"/>
    <w:rsid w:val="0089033D"/>
    <w:rsid w:val="008903CE"/>
    <w:rsid w:val="00890F9C"/>
    <w:rsid w:val="00894474"/>
    <w:rsid w:val="0089598B"/>
    <w:rsid w:val="008A14B3"/>
    <w:rsid w:val="008A1625"/>
    <w:rsid w:val="008A4225"/>
    <w:rsid w:val="008B1E1C"/>
    <w:rsid w:val="008C121B"/>
    <w:rsid w:val="008C2102"/>
    <w:rsid w:val="008C4C51"/>
    <w:rsid w:val="008D2065"/>
    <w:rsid w:val="008D5599"/>
    <w:rsid w:val="008D5C84"/>
    <w:rsid w:val="008E158D"/>
    <w:rsid w:val="008E3D83"/>
    <w:rsid w:val="008F4DAE"/>
    <w:rsid w:val="008F58BC"/>
    <w:rsid w:val="008F662D"/>
    <w:rsid w:val="00900287"/>
    <w:rsid w:val="009041DF"/>
    <w:rsid w:val="00904432"/>
    <w:rsid w:val="00915CD1"/>
    <w:rsid w:val="00916B3B"/>
    <w:rsid w:val="00924116"/>
    <w:rsid w:val="009251FC"/>
    <w:rsid w:val="0092788E"/>
    <w:rsid w:val="00930A9C"/>
    <w:rsid w:val="0093274B"/>
    <w:rsid w:val="00934CAB"/>
    <w:rsid w:val="00937224"/>
    <w:rsid w:val="009561D0"/>
    <w:rsid w:val="00956FF9"/>
    <w:rsid w:val="00961ADA"/>
    <w:rsid w:val="00971F79"/>
    <w:rsid w:val="00972FD0"/>
    <w:rsid w:val="00974E77"/>
    <w:rsid w:val="009807E6"/>
    <w:rsid w:val="009809A1"/>
    <w:rsid w:val="00982DCD"/>
    <w:rsid w:val="00987A5D"/>
    <w:rsid w:val="009A1AAC"/>
    <w:rsid w:val="009A31FB"/>
    <w:rsid w:val="009A32AA"/>
    <w:rsid w:val="009B1534"/>
    <w:rsid w:val="009B1615"/>
    <w:rsid w:val="009C19EB"/>
    <w:rsid w:val="009C2A2A"/>
    <w:rsid w:val="009C71A6"/>
    <w:rsid w:val="009D0A85"/>
    <w:rsid w:val="009D14BF"/>
    <w:rsid w:val="009D308D"/>
    <w:rsid w:val="009D7D2C"/>
    <w:rsid w:val="009E00D5"/>
    <w:rsid w:val="009E0F78"/>
    <w:rsid w:val="009E62A7"/>
    <w:rsid w:val="009E6779"/>
    <w:rsid w:val="009F59DA"/>
    <w:rsid w:val="009F7282"/>
    <w:rsid w:val="00A00065"/>
    <w:rsid w:val="00A0259B"/>
    <w:rsid w:val="00A04447"/>
    <w:rsid w:val="00A06791"/>
    <w:rsid w:val="00A20015"/>
    <w:rsid w:val="00A21605"/>
    <w:rsid w:val="00A25BF5"/>
    <w:rsid w:val="00A26A80"/>
    <w:rsid w:val="00A471D8"/>
    <w:rsid w:val="00A50C05"/>
    <w:rsid w:val="00A61222"/>
    <w:rsid w:val="00A663BF"/>
    <w:rsid w:val="00A70065"/>
    <w:rsid w:val="00A720A1"/>
    <w:rsid w:val="00A751C2"/>
    <w:rsid w:val="00A76474"/>
    <w:rsid w:val="00A766BD"/>
    <w:rsid w:val="00A82127"/>
    <w:rsid w:val="00A834EC"/>
    <w:rsid w:val="00A854A6"/>
    <w:rsid w:val="00A87BDC"/>
    <w:rsid w:val="00A91A05"/>
    <w:rsid w:val="00AA07BA"/>
    <w:rsid w:val="00AA462F"/>
    <w:rsid w:val="00AA5B9D"/>
    <w:rsid w:val="00AA5D74"/>
    <w:rsid w:val="00AB352B"/>
    <w:rsid w:val="00AB3532"/>
    <w:rsid w:val="00AB4678"/>
    <w:rsid w:val="00AB79AF"/>
    <w:rsid w:val="00AC012F"/>
    <w:rsid w:val="00AC1B23"/>
    <w:rsid w:val="00AC27A7"/>
    <w:rsid w:val="00AC5E43"/>
    <w:rsid w:val="00AC5FC6"/>
    <w:rsid w:val="00AC7FC2"/>
    <w:rsid w:val="00AD1426"/>
    <w:rsid w:val="00AD2FC8"/>
    <w:rsid w:val="00AD6F8B"/>
    <w:rsid w:val="00AE1A5C"/>
    <w:rsid w:val="00AE1FC1"/>
    <w:rsid w:val="00AE237F"/>
    <w:rsid w:val="00AE28D2"/>
    <w:rsid w:val="00AE2A66"/>
    <w:rsid w:val="00AE6A71"/>
    <w:rsid w:val="00AF3973"/>
    <w:rsid w:val="00AF3B3B"/>
    <w:rsid w:val="00AF3C05"/>
    <w:rsid w:val="00AF719A"/>
    <w:rsid w:val="00B0404A"/>
    <w:rsid w:val="00B04B9A"/>
    <w:rsid w:val="00B054AA"/>
    <w:rsid w:val="00B05E21"/>
    <w:rsid w:val="00B23835"/>
    <w:rsid w:val="00B255B5"/>
    <w:rsid w:val="00B30225"/>
    <w:rsid w:val="00B324E0"/>
    <w:rsid w:val="00B33788"/>
    <w:rsid w:val="00B36043"/>
    <w:rsid w:val="00B362A2"/>
    <w:rsid w:val="00B36A95"/>
    <w:rsid w:val="00B40835"/>
    <w:rsid w:val="00B4112F"/>
    <w:rsid w:val="00B51D06"/>
    <w:rsid w:val="00B619E0"/>
    <w:rsid w:val="00B64A3E"/>
    <w:rsid w:val="00B651FE"/>
    <w:rsid w:val="00B66C23"/>
    <w:rsid w:val="00B71CD9"/>
    <w:rsid w:val="00B73E1E"/>
    <w:rsid w:val="00B7465A"/>
    <w:rsid w:val="00B754CD"/>
    <w:rsid w:val="00B75C28"/>
    <w:rsid w:val="00B80D15"/>
    <w:rsid w:val="00B812C7"/>
    <w:rsid w:val="00B823C0"/>
    <w:rsid w:val="00B839FF"/>
    <w:rsid w:val="00B85558"/>
    <w:rsid w:val="00B864FB"/>
    <w:rsid w:val="00B87FE3"/>
    <w:rsid w:val="00B93A74"/>
    <w:rsid w:val="00B95E93"/>
    <w:rsid w:val="00B96F82"/>
    <w:rsid w:val="00B97251"/>
    <w:rsid w:val="00BA0C66"/>
    <w:rsid w:val="00BA123C"/>
    <w:rsid w:val="00BB158B"/>
    <w:rsid w:val="00BB3CF2"/>
    <w:rsid w:val="00BB48ED"/>
    <w:rsid w:val="00BB4E1A"/>
    <w:rsid w:val="00BB79B5"/>
    <w:rsid w:val="00BC2F4B"/>
    <w:rsid w:val="00BC3FA4"/>
    <w:rsid w:val="00BC51BD"/>
    <w:rsid w:val="00BC7E67"/>
    <w:rsid w:val="00BC7F6F"/>
    <w:rsid w:val="00BD1106"/>
    <w:rsid w:val="00BD5AD4"/>
    <w:rsid w:val="00BD7015"/>
    <w:rsid w:val="00BE000D"/>
    <w:rsid w:val="00BE0345"/>
    <w:rsid w:val="00BF2372"/>
    <w:rsid w:val="00BF2C73"/>
    <w:rsid w:val="00BF5801"/>
    <w:rsid w:val="00C01BA3"/>
    <w:rsid w:val="00C01E5B"/>
    <w:rsid w:val="00C06391"/>
    <w:rsid w:val="00C135E3"/>
    <w:rsid w:val="00C20E66"/>
    <w:rsid w:val="00C21038"/>
    <w:rsid w:val="00C24DA7"/>
    <w:rsid w:val="00C26187"/>
    <w:rsid w:val="00C3297F"/>
    <w:rsid w:val="00C35F4A"/>
    <w:rsid w:val="00C361A7"/>
    <w:rsid w:val="00C4057C"/>
    <w:rsid w:val="00C411C3"/>
    <w:rsid w:val="00C50B28"/>
    <w:rsid w:val="00C5363E"/>
    <w:rsid w:val="00C604D6"/>
    <w:rsid w:val="00C634A5"/>
    <w:rsid w:val="00C651DF"/>
    <w:rsid w:val="00C66A4D"/>
    <w:rsid w:val="00C67C70"/>
    <w:rsid w:val="00C71934"/>
    <w:rsid w:val="00C727E9"/>
    <w:rsid w:val="00C74D54"/>
    <w:rsid w:val="00C75170"/>
    <w:rsid w:val="00C80F51"/>
    <w:rsid w:val="00C81B32"/>
    <w:rsid w:val="00C93790"/>
    <w:rsid w:val="00C9386C"/>
    <w:rsid w:val="00C940E8"/>
    <w:rsid w:val="00C94B53"/>
    <w:rsid w:val="00C96263"/>
    <w:rsid w:val="00C97C54"/>
    <w:rsid w:val="00CA1BF8"/>
    <w:rsid w:val="00CA39FE"/>
    <w:rsid w:val="00CA498E"/>
    <w:rsid w:val="00CA7BC3"/>
    <w:rsid w:val="00CB21AF"/>
    <w:rsid w:val="00CB36FF"/>
    <w:rsid w:val="00CC78E1"/>
    <w:rsid w:val="00CD083F"/>
    <w:rsid w:val="00CD1DAF"/>
    <w:rsid w:val="00CD1F5C"/>
    <w:rsid w:val="00CD7240"/>
    <w:rsid w:val="00CE0A65"/>
    <w:rsid w:val="00CE6A88"/>
    <w:rsid w:val="00CE7CE6"/>
    <w:rsid w:val="00CF2C0C"/>
    <w:rsid w:val="00CF55D4"/>
    <w:rsid w:val="00D051F0"/>
    <w:rsid w:val="00D05224"/>
    <w:rsid w:val="00D15443"/>
    <w:rsid w:val="00D155DC"/>
    <w:rsid w:val="00D1666E"/>
    <w:rsid w:val="00D252C0"/>
    <w:rsid w:val="00D26090"/>
    <w:rsid w:val="00D3659D"/>
    <w:rsid w:val="00D4034C"/>
    <w:rsid w:val="00D44982"/>
    <w:rsid w:val="00D51C4B"/>
    <w:rsid w:val="00D52912"/>
    <w:rsid w:val="00D542C5"/>
    <w:rsid w:val="00D55FA0"/>
    <w:rsid w:val="00D5600C"/>
    <w:rsid w:val="00D61686"/>
    <w:rsid w:val="00D6181A"/>
    <w:rsid w:val="00D6573E"/>
    <w:rsid w:val="00D679A1"/>
    <w:rsid w:val="00D70492"/>
    <w:rsid w:val="00D70D6B"/>
    <w:rsid w:val="00D719EF"/>
    <w:rsid w:val="00D749C1"/>
    <w:rsid w:val="00D76F30"/>
    <w:rsid w:val="00D805F5"/>
    <w:rsid w:val="00D82906"/>
    <w:rsid w:val="00D843FB"/>
    <w:rsid w:val="00D84B37"/>
    <w:rsid w:val="00D949F9"/>
    <w:rsid w:val="00D95BF8"/>
    <w:rsid w:val="00D964E7"/>
    <w:rsid w:val="00D978E3"/>
    <w:rsid w:val="00D97EC7"/>
    <w:rsid w:val="00DA183D"/>
    <w:rsid w:val="00DB16E3"/>
    <w:rsid w:val="00DB3D53"/>
    <w:rsid w:val="00DB532A"/>
    <w:rsid w:val="00DB5441"/>
    <w:rsid w:val="00DB591C"/>
    <w:rsid w:val="00DC1027"/>
    <w:rsid w:val="00DC228A"/>
    <w:rsid w:val="00DD098D"/>
    <w:rsid w:val="00DD0CCD"/>
    <w:rsid w:val="00DD1307"/>
    <w:rsid w:val="00DD25BE"/>
    <w:rsid w:val="00DD3347"/>
    <w:rsid w:val="00DD6648"/>
    <w:rsid w:val="00DD73EC"/>
    <w:rsid w:val="00DE1E9D"/>
    <w:rsid w:val="00DE2A77"/>
    <w:rsid w:val="00DE4406"/>
    <w:rsid w:val="00DE5603"/>
    <w:rsid w:val="00DE64AE"/>
    <w:rsid w:val="00DE74DC"/>
    <w:rsid w:val="00DF056F"/>
    <w:rsid w:val="00DF2DC4"/>
    <w:rsid w:val="00E03666"/>
    <w:rsid w:val="00E14178"/>
    <w:rsid w:val="00E14477"/>
    <w:rsid w:val="00E14D9F"/>
    <w:rsid w:val="00E14F69"/>
    <w:rsid w:val="00E15DF5"/>
    <w:rsid w:val="00E20D94"/>
    <w:rsid w:val="00E267D5"/>
    <w:rsid w:val="00E3125B"/>
    <w:rsid w:val="00E327B2"/>
    <w:rsid w:val="00E44449"/>
    <w:rsid w:val="00E46A48"/>
    <w:rsid w:val="00E548EE"/>
    <w:rsid w:val="00E616FA"/>
    <w:rsid w:val="00E627CF"/>
    <w:rsid w:val="00E636FE"/>
    <w:rsid w:val="00E6685E"/>
    <w:rsid w:val="00E67A99"/>
    <w:rsid w:val="00E73431"/>
    <w:rsid w:val="00E74F60"/>
    <w:rsid w:val="00E760C2"/>
    <w:rsid w:val="00E77EFF"/>
    <w:rsid w:val="00E81562"/>
    <w:rsid w:val="00E871DC"/>
    <w:rsid w:val="00E90ED2"/>
    <w:rsid w:val="00E91A73"/>
    <w:rsid w:val="00E9674C"/>
    <w:rsid w:val="00EA1F3A"/>
    <w:rsid w:val="00EA2CE1"/>
    <w:rsid w:val="00EA505B"/>
    <w:rsid w:val="00EB0DDD"/>
    <w:rsid w:val="00EB102C"/>
    <w:rsid w:val="00EB7062"/>
    <w:rsid w:val="00EC6340"/>
    <w:rsid w:val="00ED561D"/>
    <w:rsid w:val="00EE2F4F"/>
    <w:rsid w:val="00EE31B6"/>
    <w:rsid w:val="00EE36DF"/>
    <w:rsid w:val="00EE5ED1"/>
    <w:rsid w:val="00EE77A2"/>
    <w:rsid w:val="00EF02FE"/>
    <w:rsid w:val="00EF054F"/>
    <w:rsid w:val="00EF11E5"/>
    <w:rsid w:val="00EF3B3D"/>
    <w:rsid w:val="00EF4D8A"/>
    <w:rsid w:val="00EF5DC1"/>
    <w:rsid w:val="00F0011C"/>
    <w:rsid w:val="00F01428"/>
    <w:rsid w:val="00F0731A"/>
    <w:rsid w:val="00F151ED"/>
    <w:rsid w:val="00F1732A"/>
    <w:rsid w:val="00F22FDF"/>
    <w:rsid w:val="00F27F5F"/>
    <w:rsid w:val="00F30758"/>
    <w:rsid w:val="00F309D0"/>
    <w:rsid w:val="00F321F1"/>
    <w:rsid w:val="00F33A6C"/>
    <w:rsid w:val="00F36CD6"/>
    <w:rsid w:val="00F37DF2"/>
    <w:rsid w:val="00F50DB7"/>
    <w:rsid w:val="00F51BF9"/>
    <w:rsid w:val="00F51F30"/>
    <w:rsid w:val="00F55504"/>
    <w:rsid w:val="00F7347D"/>
    <w:rsid w:val="00F77140"/>
    <w:rsid w:val="00F77EC4"/>
    <w:rsid w:val="00F862CE"/>
    <w:rsid w:val="00F916FA"/>
    <w:rsid w:val="00F92310"/>
    <w:rsid w:val="00F949DB"/>
    <w:rsid w:val="00FA018B"/>
    <w:rsid w:val="00FA12C7"/>
    <w:rsid w:val="00FA28DE"/>
    <w:rsid w:val="00FB726E"/>
    <w:rsid w:val="00FC0E5C"/>
    <w:rsid w:val="00FC2C73"/>
    <w:rsid w:val="00FC5DCA"/>
    <w:rsid w:val="00FD5699"/>
    <w:rsid w:val="00FD7854"/>
    <w:rsid w:val="00FE3F75"/>
    <w:rsid w:val="00FE4A8F"/>
    <w:rsid w:val="00FE5098"/>
    <w:rsid w:val="00FE7D80"/>
    <w:rsid w:val="00FF09B0"/>
    <w:rsid w:val="00FF261F"/>
    <w:rsid w:val="00FF269E"/>
    <w:rsid w:val="00FF4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F4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unhideWhenUsed/>
    <w:rsid w:val="00EA1F3A"/>
    <w:rPr>
      <w:sz w:val="20"/>
      <w:szCs w:val="20"/>
    </w:rPr>
  </w:style>
  <w:style w:type="character" w:customStyle="1" w:styleId="CommentTextChar">
    <w:name w:val="Comment Text Char"/>
    <w:basedOn w:val="DefaultParagraphFont"/>
    <w:link w:val="CommentText"/>
    <w:uiPriority w:val="99"/>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 w:type="character" w:styleId="FollowedHyperlink">
    <w:name w:val="FollowedHyperlink"/>
    <w:basedOn w:val="DefaultParagraphFont"/>
    <w:uiPriority w:val="99"/>
    <w:semiHidden/>
    <w:unhideWhenUsed/>
    <w:rsid w:val="003922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611">
      <w:bodyDiv w:val="1"/>
      <w:marLeft w:val="0"/>
      <w:marRight w:val="0"/>
      <w:marTop w:val="0"/>
      <w:marBottom w:val="0"/>
      <w:divBdr>
        <w:top w:val="none" w:sz="0" w:space="0" w:color="auto"/>
        <w:left w:val="none" w:sz="0" w:space="0" w:color="auto"/>
        <w:bottom w:val="none" w:sz="0" w:space="0" w:color="auto"/>
        <w:right w:val="none" w:sz="0" w:space="0" w:color="auto"/>
      </w:divBdr>
      <w:divsChild>
        <w:div w:id="867529943">
          <w:marLeft w:val="0"/>
          <w:marRight w:val="1"/>
          <w:marTop w:val="0"/>
          <w:marBottom w:val="0"/>
          <w:divBdr>
            <w:top w:val="none" w:sz="0" w:space="0" w:color="auto"/>
            <w:left w:val="none" w:sz="0" w:space="0" w:color="auto"/>
            <w:bottom w:val="none" w:sz="0" w:space="0" w:color="auto"/>
            <w:right w:val="none" w:sz="0" w:space="0" w:color="auto"/>
          </w:divBdr>
          <w:divsChild>
            <w:div w:id="1639414814">
              <w:marLeft w:val="0"/>
              <w:marRight w:val="0"/>
              <w:marTop w:val="0"/>
              <w:marBottom w:val="0"/>
              <w:divBdr>
                <w:top w:val="none" w:sz="0" w:space="0" w:color="auto"/>
                <w:left w:val="none" w:sz="0" w:space="0" w:color="auto"/>
                <w:bottom w:val="none" w:sz="0" w:space="0" w:color="auto"/>
                <w:right w:val="none" w:sz="0" w:space="0" w:color="auto"/>
              </w:divBdr>
              <w:divsChild>
                <w:div w:id="1789161169">
                  <w:marLeft w:val="0"/>
                  <w:marRight w:val="1"/>
                  <w:marTop w:val="0"/>
                  <w:marBottom w:val="0"/>
                  <w:divBdr>
                    <w:top w:val="none" w:sz="0" w:space="0" w:color="auto"/>
                    <w:left w:val="none" w:sz="0" w:space="0" w:color="auto"/>
                    <w:bottom w:val="none" w:sz="0" w:space="0" w:color="auto"/>
                    <w:right w:val="none" w:sz="0" w:space="0" w:color="auto"/>
                  </w:divBdr>
                  <w:divsChild>
                    <w:div w:id="2106801165">
                      <w:marLeft w:val="0"/>
                      <w:marRight w:val="0"/>
                      <w:marTop w:val="0"/>
                      <w:marBottom w:val="0"/>
                      <w:divBdr>
                        <w:top w:val="none" w:sz="0" w:space="0" w:color="auto"/>
                        <w:left w:val="none" w:sz="0" w:space="0" w:color="auto"/>
                        <w:bottom w:val="none" w:sz="0" w:space="0" w:color="auto"/>
                        <w:right w:val="none" w:sz="0" w:space="0" w:color="auto"/>
                      </w:divBdr>
                      <w:divsChild>
                        <w:div w:id="199246903">
                          <w:marLeft w:val="0"/>
                          <w:marRight w:val="0"/>
                          <w:marTop w:val="0"/>
                          <w:marBottom w:val="0"/>
                          <w:divBdr>
                            <w:top w:val="none" w:sz="0" w:space="0" w:color="auto"/>
                            <w:left w:val="none" w:sz="0" w:space="0" w:color="auto"/>
                            <w:bottom w:val="none" w:sz="0" w:space="0" w:color="auto"/>
                            <w:right w:val="none" w:sz="0" w:space="0" w:color="auto"/>
                          </w:divBdr>
                          <w:divsChild>
                            <w:div w:id="947347396">
                              <w:marLeft w:val="0"/>
                              <w:marRight w:val="0"/>
                              <w:marTop w:val="120"/>
                              <w:marBottom w:val="360"/>
                              <w:divBdr>
                                <w:top w:val="none" w:sz="0" w:space="0" w:color="auto"/>
                                <w:left w:val="none" w:sz="0" w:space="0" w:color="auto"/>
                                <w:bottom w:val="none" w:sz="0" w:space="0" w:color="auto"/>
                                <w:right w:val="none" w:sz="0" w:space="0" w:color="auto"/>
                              </w:divBdr>
                              <w:divsChild>
                                <w:div w:id="1816406894">
                                  <w:marLeft w:val="420"/>
                                  <w:marRight w:val="0"/>
                                  <w:marTop w:val="0"/>
                                  <w:marBottom w:val="0"/>
                                  <w:divBdr>
                                    <w:top w:val="none" w:sz="0" w:space="0" w:color="auto"/>
                                    <w:left w:val="none" w:sz="0" w:space="0" w:color="auto"/>
                                    <w:bottom w:val="none" w:sz="0" w:space="0" w:color="auto"/>
                                    <w:right w:val="none" w:sz="0" w:space="0" w:color="auto"/>
                                  </w:divBdr>
                                  <w:divsChild>
                                    <w:div w:id="113915260">
                                      <w:marLeft w:val="0"/>
                                      <w:marRight w:val="0"/>
                                      <w:marTop w:val="0"/>
                                      <w:marBottom w:val="0"/>
                                      <w:divBdr>
                                        <w:top w:val="none" w:sz="0" w:space="0" w:color="auto"/>
                                        <w:left w:val="none" w:sz="0" w:space="0" w:color="auto"/>
                                        <w:bottom w:val="none" w:sz="0" w:space="0" w:color="auto"/>
                                        <w:right w:val="none" w:sz="0" w:space="0" w:color="auto"/>
                                      </w:divBdr>
                                      <w:divsChild>
                                        <w:div w:id="1881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sChild>
                                                                                                                                                                                                                                                                                                                                                                                                        <w:div w:id="206066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8243736">
      <w:bodyDiv w:val="1"/>
      <w:marLeft w:val="0"/>
      <w:marRight w:val="0"/>
      <w:marTop w:val="0"/>
      <w:marBottom w:val="0"/>
      <w:divBdr>
        <w:top w:val="none" w:sz="0" w:space="0" w:color="auto"/>
        <w:left w:val="none" w:sz="0" w:space="0" w:color="auto"/>
        <w:bottom w:val="none" w:sz="0" w:space="0" w:color="auto"/>
        <w:right w:val="none" w:sz="0" w:space="0" w:color="auto"/>
      </w:divBdr>
    </w:div>
    <w:div w:id="677579304">
      <w:bodyDiv w:val="1"/>
      <w:marLeft w:val="0"/>
      <w:marRight w:val="0"/>
      <w:marTop w:val="0"/>
      <w:marBottom w:val="0"/>
      <w:divBdr>
        <w:top w:val="none" w:sz="0" w:space="0" w:color="auto"/>
        <w:left w:val="none" w:sz="0" w:space="0" w:color="auto"/>
        <w:bottom w:val="none" w:sz="0" w:space="0" w:color="auto"/>
        <w:right w:val="none" w:sz="0" w:space="0" w:color="auto"/>
      </w:divBdr>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052116718">
      <w:bodyDiv w:val="1"/>
      <w:marLeft w:val="0"/>
      <w:marRight w:val="0"/>
      <w:marTop w:val="0"/>
      <w:marBottom w:val="0"/>
      <w:divBdr>
        <w:top w:val="none" w:sz="0" w:space="0" w:color="auto"/>
        <w:left w:val="none" w:sz="0" w:space="0" w:color="auto"/>
        <w:bottom w:val="none" w:sz="0" w:space="0" w:color="auto"/>
        <w:right w:val="none" w:sz="0" w:space="0" w:color="auto"/>
      </w:divBdr>
    </w:div>
    <w:div w:id="1160540462">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 w:id="1394965592">
      <w:bodyDiv w:val="1"/>
      <w:marLeft w:val="0"/>
      <w:marRight w:val="0"/>
      <w:marTop w:val="0"/>
      <w:marBottom w:val="0"/>
      <w:divBdr>
        <w:top w:val="none" w:sz="0" w:space="0" w:color="auto"/>
        <w:left w:val="none" w:sz="0" w:space="0" w:color="auto"/>
        <w:bottom w:val="none" w:sz="0" w:space="0" w:color="auto"/>
        <w:right w:val="none" w:sz="0" w:space="0" w:color="auto"/>
      </w:divBdr>
    </w:div>
    <w:div w:id="157944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84F11-8059-0646-A874-98674C0C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34</Pages>
  <Words>156702</Words>
  <Characters>893204</Characters>
  <Application>Microsoft Macintosh Word</Application>
  <DocSecurity>0</DocSecurity>
  <Lines>7443</Lines>
  <Paragraphs>2095</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1047811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Gib Hemani</cp:lastModifiedBy>
  <cp:revision>92</cp:revision>
  <dcterms:created xsi:type="dcterms:W3CDTF">2014-03-03T00:38:00Z</dcterms:created>
  <dcterms:modified xsi:type="dcterms:W3CDTF">2014-03-17T21:46:00Z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explodecomputer@gmail.com@www.mendeley.com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