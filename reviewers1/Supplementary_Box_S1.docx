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16E0425" w14:textId="77777777" w:rsidR="00153028" w:rsidRPr="007751EF" w:rsidRDefault="00D227C6" w:rsidP="00D227C6">
      <w:pPr>
        <w:spacing w:after="0"/>
        <w:rPr>
          <w:b/>
          <w:sz w:val="28"/>
          <w:szCs w:val="28"/>
        </w:rPr>
      </w:pPr>
      <w:r w:rsidRPr="007751EF">
        <w:rPr>
          <w:b/>
          <w:sz w:val="28"/>
          <w:szCs w:val="28"/>
        </w:rPr>
        <w:t xml:space="preserve">Supplementary Box </w:t>
      </w:r>
      <w:r w:rsidR="00252B56" w:rsidRPr="007751EF">
        <w:rPr>
          <w:b/>
          <w:sz w:val="28"/>
          <w:szCs w:val="28"/>
        </w:rPr>
        <w:t>S</w:t>
      </w:r>
      <w:r w:rsidRPr="007751EF">
        <w:rPr>
          <w:b/>
          <w:sz w:val="28"/>
          <w:szCs w:val="28"/>
        </w:rPr>
        <w:t xml:space="preserve">1: </w:t>
      </w:r>
      <w:r w:rsidR="005B0403">
        <w:rPr>
          <w:b/>
          <w:sz w:val="28"/>
          <w:szCs w:val="28"/>
        </w:rPr>
        <w:t xml:space="preserve">Rationale of </w:t>
      </w:r>
      <w:r w:rsidR="005E7696">
        <w:rPr>
          <w:b/>
          <w:sz w:val="28"/>
          <w:szCs w:val="28"/>
        </w:rPr>
        <w:t>f</w:t>
      </w:r>
      <w:r w:rsidR="005E7696" w:rsidRPr="007751EF">
        <w:rPr>
          <w:b/>
          <w:sz w:val="28"/>
          <w:szCs w:val="28"/>
        </w:rPr>
        <w:t>requentist</w:t>
      </w:r>
      <w:r w:rsidR="005E7696">
        <w:rPr>
          <w:b/>
          <w:sz w:val="28"/>
          <w:szCs w:val="28"/>
        </w:rPr>
        <w:t xml:space="preserve"> methods </w:t>
      </w:r>
      <w:r w:rsidR="005B0403">
        <w:rPr>
          <w:b/>
          <w:sz w:val="28"/>
          <w:szCs w:val="28"/>
        </w:rPr>
        <w:t>for</w:t>
      </w:r>
      <w:r w:rsidRPr="007751EF">
        <w:rPr>
          <w:b/>
          <w:sz w:val="28"/>
          <w:szCs w:val="28"/>
        </w:rPr>
        <w:t xml:space="preserve"> </w:t>
      </w:r>
      <w:r w:rsidR="00635B33">
        <w:rPr>
          <w:b/>
          <w:sz w:val="28"/>
          <w:szCs w:val="28"/>
        </w:rPr>
        <w:t>test</w:t>
      </w:r>
      <w:r w:rsidR="005B0403">
        <w:rPr>
          <w:b/>
          <w:sz w:val="28"/>
          <w:szCs w:val="28"/>
        </w:rPr>
        <w:t xml:space="preserve">ing </w:t>
      </w:r>
      <w:r w:rsidR="008F5E5A" w:rsidRPr="007751EF">
        <w:rPr>
          <w:b/>
          <w:sz w:val="28"/>
          <w:szCs w:val="28"/>
        </w:rPr>
        <w:t>statistical interaction</w:t>
      </w:r>
      <w:r w:rsidR="005B0403">
        <w:rPr>
          <w:b/>
          <w:sz w:val="28"/>
          <w:szCs w:val="28"/>
        </w:rPr>
        <w:t>s</w:t>
      </w:r>
    </w:p>
    <w:p w14:paraId="34A1D490" w14:textId="77777777" w:rsidR="00D227C6" w:rsidRDefault="00D227C6" w:rsidP="00D227C6">
      <w:pPr>
        <w:spacing w:after="0"/>
        <w:rPr>
          <w:sz w:val="24"/>
          <w:szCs w:val="24"/>
        </w:rPr>
      </w:pPr>
    </w:p>
    <w:p w14:paraId="3F6458FA" w14:textId="77777777" w:rsidR="005B0403" w:rsidRPr="005B0403" w:rsidRDefault="005B0403" w:rsidP="006A5DB4">
      <w:pPr>
        <w:spacing w:after="0"/>
        <w:rPr>
          <w:b/>
          <w:sz w:val="24"/>
          <w:szCs w:val="24"/>
        </w:rPr>
      </w:pPr>
      <w:r w:rsidRPr="005B0403">
        <w:rPr>
          <w:b/>
          <w:sz w:val="24"/>
          <w:szCs w:val="24"/>
        </w:rPr>
        <w:t>Fisher’s definition</w:t>
      </w:r>
    </w:p>
    <w:p w14:paraId="07B63F4C" w14:textId="1C0DD3A3" w:rsidR="006A5DB4" w:rsidRDefault="006A5DB4" w:rsidP="002C5300">
      <w:pPr>
        <w:spacing w:after="0"/>
        <w:rPr>
          <w:sz w:val="24"/>
          <w:szCs w:val="24"/>
        </w:rPr>
      </w:pPr>
      <w:r>
        <w:rPr>
          <w:sz w:val="24"/>
          <w:szCs w:val="24"/>
        </w:rPr>
        <w:t xml:space="preserve">In 1918, </w:t>
      </w:r>
      <w:r w:rsidR="008F5E5A">
        <w:rPr>
          <w:sz w:val="24"/>
          <w:szCs w:val="24"/>
        </w:rPr>
        <w:t>Fisher</w:t>
      </w:r>
      <w:r>
        <w:rPr>
          <w:sz w:val="24"/>
          <w:szCs w:val="24"/>
        </w:rPr>
        <w:t xml:space="preserve"> defined epistasis as </w:t>
      </w:r>
      <w:r w:rsidR="00BE27E7">
        <w:rPr>
          <w:sz w:val="24"/>
          <w:szCs w:val="24"/>
        </w:rPr>
        <w:t xml:space="preserve">a </w:t>
      </w:r>
      <w:r w:rsidR="00BE27E7" w:rsidRPr="00BE27E7">
        <w:rPr>
          <w:sz w:val="24"/>
          <w:szCs w:val="24"/>
        </w:rPr>
        <w:t>deviation from the addition of superimposed effects may occur between genes at different loci</w:t>
      </w:r>
      <w:hyperlink w:anchor="_ENREF_1" w:tooltip="Fisher, 1918 #1100" w:history="1">
        <w:r w:rsidR="00DC1A08">
          <w:rPr>
            <w:sz w:val="24"/>
            <w:szCs w:val="24"/>
          </w:rPr>
          <w:fldChar w:fldCharType="begin"/>
        </w:r>
        <w:r w:rsidR="00DC1A08">
          <w:rPr>
            <w:sz w:val="24"/>
            <w:szCs w:val="24"/>
          </w:rPr>
          <w:instrText xml:space="preserve"> ADDIN EN.CITE &lt;EndNote&gt;&lt;Cite&gt;&lt;Author&gt;Fisher&lt;/Author&gt;&lt;Year&gt;1918&lt;/Year&gt;&lt;RecNum&gt;1100&lt;/RecNum&gt;&lt;DisplayText&gt;&lt;style face="superscript"&gt;1&lt;/style&gt;&lt;/DisplayText&gt;&lt;record&gt;&lt;rec-number&gt;1100&lt;/rec-number&gt;&lt;foreign-keys&gt;&lt;key app="EN" db-id="xwdx05xfpvwr2lezad9x2fwl5vzx5wwvz5fr"&gt;1100&lt;/key&gt;&lt;/foreign-keys&gt;&lt;ref-type name="Journal Article"&gt;17&lt;/ref-type&gt;&lt;contributors&gt;&lt;authors&gt;&lt;author&gt;Fisher, R.&lt;/author&gt;&lt;/authors&gt;&lt;/contributors&gt;&lt;titles&gt;&lt;title&gt;The correlation between relatives on the supposition of Mendelian inheritance&lt;/title&gt;&lt;secondary-title&gt;Trans R Soc Edinb&lt;/secondary-title&gt;&lt;/titles&gt;&lt;periodical&gt;&lt;full-title&gt;Trans R Soc Edinb&lt;/full-title&gt;&lt;/periodical&gt;&lt;pages&gt;399-433&lt;/pages&gt;&lt;volume&gt;52&lt;/volume&gt;&lt;dates&gt;&lt;year&gt;1918&lt;/year&gt;&lt;/dates&gt;&lt;urls&gt;&lt;/urls&gt;&lt;/record&gt;&lt;/Cite&gt;&lt;/EndNote&gt;</w:instrText>
        </w:r>
        <w:r w:rsidR="00DC1A08">
          <w:rPr>
            <w:sz w:val="24"/>
            <w:szCs w:val="24"/>
          </w:rPr>
          <w:fldChar w:fldCharType="separate"/>
        </w:r>
        <w:r w:rsidR="00DC1A08" w:rsidRPr="006A5DB4">
          <w:rPr>
            <w:noProof/>
            <w:sz w:val="24"/>
            <w:szCs w:val="24"/>
            <w:vertAlign w:val="superscript"/>
          </w:rPr>
          <w:t>1</w:t>
        </w:r>
        <w:r w:rsidR="00DC1A08">
          <w:rPr>
            <w:sz w:val="24"/>
            <w:szCs w:val="24"/>
          </w:rPr>
          <w:fldChar w:fldCharType="end"/>
        </w:r>
      </w:hyperlink>
      <w:r w:rsidR="00BE27E7">
        <w:rPr>
          <w:sz w:val="24"/>
          <w:szCs w:val="24"/>
        </w:rPr>
        <w:t>.</w:t>
      </w:r>
      <w:r w:rsidR="002C5300">
        <w:rPr>
          <w:sz w:val="24"/>
          <w:szCs w:val="24"/>
        </w:rPr>
        <w:t xml:space="preserve"> This is often referred to as ‘statistical epistasis’ to differ</w:t>
      </w:r>
      <w:ins w:id="0" w:author="Gib Hemani" w:date="2014-06-26T23:12:00Z">
        <w:r w:rsidR="00EF1DC6">
          <w:rPr>
            <w:sz w:val="24"/>
            <w:szCs w:val="24"/>
          </w:rPr>
          <w:t xml:space="preserve"> from</w:t>
        </w:r>
      </w:ins>
      <w:bookmarkStart w:id="1" w:name="_GoBack"/>
      <w:bookmarkEnd w:id="1"/>
      <w:r w:rsidR="002C5300">
        <w:rPr>
          <w:sz w:val="24"/>
          <w:szCs w:val="24"/>
        </w:rPr>
        <w:t xml:space="preserve"> </w:t>
      </w:r>
      <w:r w:rsidR="00541960">
        <w:rPr>
          <w:sz w:val="24"/>
          <w:szCs w:val="24"/>
        </w:rPr>
        <w:t>the so called ‘biological epistasis’ first used in 1909 by Bateson</w:t>
      </w:r>
      <w:hyperlink w:anchor="_ENREF_2" w:tooltip="Bateson, 1909 #1101" w:history="1">
        <w:r w:rsidR="00DC1A08">
          <w:rPr>
            <w:sz w:val="24"/>
            <w:szCs w:val="24"/>
          </w:rPr>
          <w:fldChar w:fldCharType="begin"/>
        </w:r>
        <w:r w:rsidR="00DC1A08">
          <w:rPr>
            <w:sz w:val="24"/>
            <w:szCs w:val="24"/>
          </w:rPr>
          <w:instrText xml:space="preserve"> ADDIN EN.CITE &lt;EndNote&gt;&lt;Cite&gt;&lt;Author&gt;Bateson&lt;/Author&gt;&lt;Year&gt;1909&lt;/Year&gt;&lt;RecNum&gt;1101&lt;/RecNum&gt;&lt;DisplayText&gt;&lt;style face="superscript"&gt;2&lt;/style&gt;&lt;/DisplayText&gt;&lt;record&gt;&lt;rec-number&gt;1101&lt;/rec-number&gt;&lt;foreign-keys&gt;&lt;key app="EN" db-id="xwdx05xfpvwr2lezad9x2fwl5vzx5wwvz5fr"&gt;1101&lt;/key&gt;&lt;/foreign-keys&gt;&lt;ref-type name="Book"&gt;6&lt;/ref-type&gt;&lt;contributors&gt;&lt;authors&gt;&lt;author&gt;Bateson, W.&lt;/author&gt;&lt;/authors&gt;&lt;/contributors&gt;&lt;titles&gt;&lt;title&gt;Mendel’s Principles of Heredity&lt;/title&gt;&lt;secondary-title&gt;Mendel’s Principles of Heredity&lt;/secondary-title&gt;&lt;/titles&gt;&lt;dates&gt;&lt;year&gt;1909&lt;/year&gt;&lt;/dates&gt;&lt;publisher&gt;Cambridge Univ. Press, Cambridge&lt;/publisher&gt;&lt;urls&gt;&lt;/urls&gt;&lt;/record&gt;&lt;/Cite&gt;&lt;/EndNote&gt;</w:instrText>
        </w:r>
        <w:r w:rsidR="00DC1A08">
          <w:rPr>
            <w:sz w:val="24"/>
            <w:szCs w:val="24"/>
          </w:rPr>
          <w:fldChar w:fldCharType="separate"/>
        </w:r>
        <w:r w:rsidR="00DC1A08" w:rsidRPr="00541960">
          <w:rPr>
            <w:noProof/>
            <w:sz w:val="24"/>
            <w:szCs w:val="24"/>
            <w:vertAlign w:val="superscript"/>
          </w:rPr>
          <w:t>2</w:t>
        </w:r>
        <w:r w:rsidR="00DC1A08">
          <w:rPr>
            <w:sz w:val="24"/>
            <w:szCs w:val="24"/>
          </w:rPr>
          <w:fldChar w:fldCharType="end"/>
        </w:r>
      </w:hyperlink>
      <w:r w:rsidR="002C5300">
        <w:rPr>
          <w:sz w:val="24"/>
          <w:szCs w:val="24"/>
        </w:rPr>
        <w:t xml:space="preserve"> describing a masking effect whereby </w:t>
      </w:r>
      <w:r w:rsidR="002C5300" w:rsidRPr="002C5300">
        <w:rPr>
          <w:sz w:val="24"/>
          <w:szCs w:val="24"/>
        </w:rPr>
        <w:t>a variant or allele at one</w:t>
      </w:r>
      <w:r w:rsidR="002C5300">
        <w:rPr>
          <w:sz w:val="24"/>
          <w:szCs w:val="24"/>
        </w:rPr>
        <w:t xml:space="preserve"> </w:t>
      </w:r>
      <w:r w:rsidR="002C5300" w:rsidRPr="002C5300">
        <w:rPr>
          <w:sz w:val="24"/>
          <w:szCs w:val="24"/>
        </w:rPr>
        <w:t>locus prevents</w:t>
      </w:r>
      <w:r w:rsidR="002C5300">
        <w:rPr>
          <w:sz w:val="24"/>
          <w:szCs w:val="24"/>
        </w:rPr>
        <w:t xml:space="preserve"> </w:t>
      </w:r>
      <w:r w:rsidR="002C5300" w:rsidRPr="002C5300">
        <w:rPr>
          <w:sz w:val="24"/>
          <w:szCs w:val="24"/>
        </w:rPr>
        <w:t>the variant at another locus from manifesting its effect</w:t>
      </w:r>
      <w:hyperlink w:anchor="_ENREF_3" w:tooltip="Cordell, 2002 #77" w:history="1">
        <w:r w:rsidR="00DC1A08">
          <w:rPr>
            <w:sz w:val="24"/>
            <w:szCs w:val="24"/>
          </w:rPr>
          <w:fldChar w:fldCharType="begin"/>
        </w:r>
        <w:r w:rsidR="00DC1A08">
          <w:rPr>
            <w:sz w:val="24"/>
            <w:szCs w:val="24"/>
          </w:rPr>
          <w:instrText xml:space="preserve"> ADDIN EN.CITE &lt;EndNote&gt;&lt;Cite&gt;&lt;Author&gt;Cordell&lt;/Author&gt;&lt;Year&gt;2002&lt;/Year&gt;&lt;RecNum&gt;77&lt;/RecNum&gt;&lt;DisplayText&gt;&lt;style face="superscript"&gt;3&lt;/style&gt;&lt;/DisplayText&gt;&lt;record&gt;&lt;rec-number&gt;77&lt;/rec-number&gt;&lt;foreign-keys&gt;&lt;key app="EN" db-id="xwdx05xfpvwr2lezad9x2fwl5vzx5wwvz5fr"&gt;77&lt;/key&gt;&lt;/foreign-keys&gt;&lt;ref-type name="Journal Article"&gt;17&lt;/ref-type&gt;&lt;contributors&gt;&lt;authors&gt;&lt;author&gt;Cordell, H. J.&lt;/author&gt;&lt;/authors&gt;&lt;/contributors&gt;&lt;auth-address&gt;University of Cambridge, Department of Medical Genetics, JDRF/WT Diabetes and Inflammation Laboratory, Cambridge Institute for Medical Research, Addenbrooke&amp;apos;s Hospital, Cambridge, CB2 2XY, UK. heather.cordell@cimr.cam.ac.uk&lt;/auth-address&gt;&lt;titles&gt;&lt;title&gt;Epistasis: what it means, what it doesn&amp;apos;t mean, and statistical methods to detect it in humans&lt;/title&gt;&lt;secondary-title&gt;Hum Mol Genet&lt;/secondary-title&gt;&lt;/titles&gt;&lt;pages&gt;2463-8&lt;/pages&gt;&lt;volume&gt;11&lt;/volume&gt;&lt;number&gt;20&lt;/number&gt;&lt;edition&gt;2002/09/28&lt;/edition&gt;&lt;keywords&gt;&lt;keyword&gt;Data Interpretation, Statistical&lt;/keyword&gt;&lt;keyword&gt;Epistasis, Genetic&lt;/keyword&gt;&lt;keyword&gt;Humans&lt;/keyword&gt;&lt;/keywords&gt;&lt;dates&gt;&lt;year&gt;2002&lt;/year&gt;&lt;pub-dates&gt;&lt;date&gt;Oct 1&lt;/date&gt;&lt;/pub-dates&gt;&lt;/dates&gt;&lt;isbn&gt;0964-6906 (Print)&amp;#xD;0964-6906 (Linking)&lt;/isbn&gt;&lt;accession-num&gt;12351582&lt;/accession-num&gt;&lt;urls&gt;&lt;/urls&gt;&lt;remote-database-provider&gt;Nlm&lt;/remote-database-provider&gt;&lt;language&gt;eng&lt;/language&gt;&lt;/record&gt;&lt;/Cite&gt;&lt;/EndNote&gt;</w:instrText>
        </w:r>
        <w:r w:rsidR="00DC1A08">
          <w:rPr>
            <w:sz w:val="24"/>
            <w:szCs w:val="24"/>
          </w:rPr>
          <w:fldChar w:fldCharType="separate"/>
        </w:r>
        <w:r w:rsidR="00DC1A08" w:rsidRPr="002C5300">
          <w:rPr>
            <w:noProof/>
            <w:sz w:val="24"/>
            <w:szCs w:val="24"/>
            <w:vertAlign w:val="superscript"/>
          </w:rPr>
          <w:t>3</w:t>
        </w:r>
        <w:r w:rsidR="00DC1A08">
          <w:rPr>
            <w:sz w:val="24"/>
            <w:szCs w:val="24"/>
          </w:rPr>
          <w:fldChar w:fldCharType="end"/>
        </w:r>
      </w:hyperlink>
      <w:r w:rsidR="002C5300">
        <w:rPr>
          <w:sz w:val="24"/>
          <w:szCs w:val="24"/>
        </w:rPr>
        <w:t xml:space="preserve">. Fisher’s definition </w:t>
      </w:r>
      <w:r w:rsidR="00524ECB">
        <w:rPr>
          <w:sz w:val="24"/>
          <w:szCs w:val="24"/>
        </w:rPr>
        <w:t>open</w:t>
      </w:r>
      <w:r w:rsidR="00741FD8">
        <w:rPr>
          <w:sz w:val="24"/>
          <w:szCs w:val="24"/>
        </w:rPr>
        <w:t xml:space="preserve">ed </w:t>
      </w:r>
      <w:r w:rsidR="002C5300">
        <w:rPr>
          <w:sz w:val="24"/>
          <w:szCs w:val="24"/>
        </w:rPr>
        <w:t xml:space="preserve">up a </w:t>
      </w:r>
      <w:r w:rsidR="00741FD8">
        <w:rPr>
          <w:sz w:val="24"/>
          <w:szCs w:val="24"/>
        </w:rPr>
        <w:t>whole new</w:t>
      </w:r>
      <w:r w:rsidR="00524ECB">
        <w:rPr>
          <w:sz w:val="24"/>
          <w:szCs w:val="24"/>
        </w:rPr>
        <w:t xml:space="preserve"> avenue </w:t>
      </w:r>
      <w:r w:rsidR="00741FD8">
        <w:rPr>
          <w:sz w:val="24"/>
          <w:szCs w:val="24"/>
        </w:rPr>
        <w:t>for</w:t>
      </w:r>
      <w:r w:rsidR="00524ECB">
        <w:rPr>
          <w:sz w:val="24"/>
          <w:szCs w:val="24"/>
        </w:rPr>
        <w:t xml:space="preserve"> using mathematical models to detect epistasis in complex traits</w:t>
      </w:r>
      <w:r w:rsidR="00741FD8">
        <w:rPr>
          <w:sz w:val="24"/>
          <w:szCs w:val="24"/>
        </w:rPr>
        <w:t xml:space="preserve"> at the population level</w:t>
      </w:r>
      <w:r w:rsidR="0064326A">
        <w:rPr>
          <w:sz w:val="24"/>
          <w:szCs w:val="24"/>
        </w:rPr>
        <w:t>,</w:t>
      </w:r>
      <w:r w:rsidR="00D176D5">
        <w:rPr>
          <w:sz w:val="24"/>
          <w:szCs w:val="24"/>
        </w:rPr>
        <w:t xml:space="preserve"> </w:t>
      </w:r>
      <w:r w:rsidR="00741FD8">
        <w:rPr>
          <w:sz w:val="24"/>
          <w:szCs w:val="24"/>
        </w:rPr>
        <w:t xml:space="preserve">which </w:t>
      </w:r>
      <w:r w:rsidR="0064326A">
        <w:rPr>
          <w:sz w:val="24"/>
          <w:szCs w:val="24"/>
        </w:rPr>
        <w:t>may</w:t>
      </w:r>
      <w:r w:rsidR="00741FD8">
        <w:rPr>
          <w:sz w:val="24"/>
          <w:szCs w:val="24"/>
        </w:rPr>
        <w:t>/may</w:t>
      </w:r>
      <w:r w:rsidR="00D176D5">
        <w:rPr>
          <w:sz w:val="24"/>
          <w:szCs w:val="24"/>
        </w:rPr>
        <w:t xml:space="preserve"> not </w:t>
      </w:r>
      <w:r w:rsidR="0064326A">
        <w:rPr>
          <w:sz w:val="24"/>
          <w:szCs w:val="24"/>
        </w:rPr>
        <w:t xml:space="preserve">correspond to </w:t>
      </w:r>
      <w:r w:rsidR="00D176D5">
        <w:rPr>
          <w:sz w:val="24"/>
          <w:szCs w:val="24"/>
        </w:rPr>
        <w:t xml:space="preserve">biological </w:t>
      </w:r>
      <w:r w:rsidR="0064326A">
        <w:rPr>
          <w:sz w:val="24"/>
          <w:szCs w:val="24"/>
        </w:rPr>
        <w:t>consequences</w:t>
      </w:r>
      <w:hyperlink w:anchor="_ENREF_3" w:tooltip="Cordell, 2002 #77" w:history="1">
        <w:r w:rsidR="00DC1A08">
          <w:rPr>
            <w:sz w:val="24"/>
            <w:szCs w:val="24"/>
          </w:rPr>
          <w:fldChar w:fldCharType="begin"/>
        </w:r>
        <w:r w:rsidR="00DC1A08">
          <w:rPr>
            <w:sz w:val="24"/>
            <w:szCs w:val="24"/>
          </w:rPr>
          <w:instrText xml:space="preserve"> ADDIN EN.CITE &lt;EndNote&gt;&lt;Cite&gt;&lt;Author&gt;Cordell&lt;/Author&gt;&lt;Year&gt;2002&lt;/Year&gt;&lt;RecNum&gt;77&lt;/RecNum&gt;&lt;DisplayText&gt;&lt;style face="superscript"&gt;3&lt;/style&gt;&lt;/DisplayText&gt;&lt;record&gt;&lt;rec-number&gt;77&lt;/rec-number&gt;&lt;foreign-keys&gt;&lt;key app="EN" db-id="xwdx05xfpvwr2lezad9x2fwl5vzx5wwvz5fr"&gt;77&lt;/key&gt;&lt;/foreign-keys&gt;&lt;ref-type name="Journal Article"&gt;17&lt;/ref-type&gt;&lt;contributors&gt;&lt;authors&gt;&lt;author&gt;Cordell, H. J.&lt;/author&gt;&lt;/authors&gt;&lt;/contributors&gt;&lt;auth-address&gt;University of Cambridge, Department of Medical Genetics, JDRF/WT Diabetes and Inflammation Laboratory, Cambridge Institute for Medical Research, Addenbrooke&amp;apos;s Hospital, Cambridge, CB2 2XY, UK. heather.cordell@cimr.cam.ac.uk&lt;/auth-address&gt;&lt;titles&gt;&lt;title&gt;Epistasis: what it means, what it doesn&amp;apos;t mean, and statistical methods to detect it in humans&lt;/title&gt;&lt;secondary-title&gt;Hum Mol Genet&lt;/secondary-title&gt;&lt;/titles&gt;&lt;pages&gt;2463-8&lt;/pages&gt;&lt;volume&gt;11&lt;/volume&gt;&lt;number&gt;20&lt;/number&gt;&lt;edition&gt;2002/09/28&lt;/edition&gt;&lt;keywords&gt;&lt;keyword&gt;Data Interpretation, Statistical&lt;/keyword&gt;&lt;keyword&gt;Epistasis, Genetic&lt;/keyword&gt;&lt;keyword&gt;Humans&lt;/keyword&gt;&lt;/keywords&gt;&lt;dates&gt;&lt;year&gt;2002&lt;/year&gt;&lt;pub-dates&gt;&lt;date&gt;Oct 1&lt;/date&gt;&lt;/pub-dates&gt;&lt;/dates&gt;&lt;isbn&gt;0964-6906 (Print)&amp;#xD;0964-6906 (Linking)&lt;/isbn&gt;&lt;accession-num&gt;12351582&lt;/accession-num&gt;&lt;urls&gt;&lt;/urls&gt;&lt;remote-database-provider&gt;Nlm&lt;/remote-database-provider&gt;&lt;language&gt;eng&lt;/language&gt;&lt;/record&gt;&lt;/Cite&gt;&lt;/EndNote&gt;</w:instrText>
        </w:r>
        <w:r w:rsidR="00DC1A08">
          <w:rPr>
            <w:sz w:val="24"/>
            <w:szCs w:val="24"/>
          </w:rPr>
          <w:fldChar w:fldCharType="separate"/>
        </w:r>
        <w:r w:rsidR="00DC1A08" w:rsidRPr="00541960">
          <w:rPr>
            <w:noProof/>
            <w:sz w:val="24"/>
            <w:szCs w:val="24"/>
            <w:vertAlign w:val="superscript"/>
          </w:rPr>
          <w:t>3</w:t>
        </w:r>
        <w:r w:rsidR="00DC1A08">
          <w:rPr>
            <w:sz w:val="24"/>
            <w:szCs w:val="24"/>
          </w:rPr>
          <w:fldChar w:fldCharType="end"/>
        </w:r>
      </w:hyperlink>
      <w:r w:rsidR="00524ECB">
        <w:rPr>
          <w:sz w:val="24"/>
          <w:szCs w:val="24"/>
        </w:rPr>
        <w:t xml:space="preserve">. </w:t>
      </w:r>
      <w:r w:rsidR="0064326A">
        <w:rPr>
          <w:sz w:val="24"/>
          <w:szCs w:val="24"/>
        </w:rPr>
        <w:t>Mathematically, Fisher’s de</w:t>
      </w:r>
      <w:r w:rsidR="00616658">
        <w:rPr>
          <w:sz w:val="24"/>
          <w:szCs w:val="24"/>
        </w:rPr>
        <w:t xml:space="preserve">finition can be represented </w:t>
      </w:r>
      <w:r w:rsidR="003F6A1C">
        <w:rPr>
          <w:sz w:val="24"/>
          <w:szCs w:val="24"/>
        </w:rPr>
        <w:t xml:space="preserve">for two diallelic loci </w:t>
      </w:r>
      <w:r w:rsidR="0038610F" w:rsidRPr="0038610F">
        <w:rPr>
          <w:sz w:val="24"/>
          <w:szCs w:val="24"/>
        </w:rPr>
        <w:t>B</w:t>
      </w:r>
      <w:r w:rsidR="003F6A1C">
        <w:rPr>
          <w:sz w:val="24"/>
          <w:szCs w:val="24"/>
        </w:rPr>
        <w:t xml:space="preserve"> (</w:t>
      </w:r>
      <w:r w:rsidR="0038610F">
        <w:rPr>
          <w:sz w:val="24"/>
          <w:szCs w:val="24"/>
        </w:rPr>
        <w:t xml:space="preserve">with alleles </w:t>
      </w:r>
      <w:r w:rsidR="003F6A1C" w:rsidRPr="00013DB3">
        <w:rPr>
          <w:i/>
          <w:sz w:val="24"/>
          <w:szCs w:val="24"/>
        </w:rPr>
        <w:t>b</w:t>
      </w:r>
      <w:r w:rsidR="003F6A1C">
        <w:rPr>
          <w:sz w:val="24"/>
          <w:szCs w:val="24"/>
        </w:rPr>
        <w:t xml:space="preserve"> and </w:t>
      </w:r>
      <w:r w:rsidR="003F6A1C" w:rsidRPr="00013DB3">
        <w:rPr>
          <w:i/>
          <w:sz w:val="24"/>
          <w:szCs w:val="24"/>
        </w:rPr>
        <w:t>B</w:t>
      </w:r>
      <w:r w:rsidR="003F6A1C">
        <w:rPr>
          <w:sz w:val="24"/>
          <w:szCs w:val="24"/>
        </w:rPr>
        <w:t xml:space="preserve">) and </w:t>
      </w:r>
      <w:r w:rsidR="0038610F">
        <w:rPr>
          <w:sz w:val="24"/>
          <w:szCs w:val="24"/>
        </w:rPr>
        <w:t>C</w:t>
      </w:r>
      <w:r w:rsidR="003F6A1C">
        <w:rPr>
          <w:sz w:val="24"/>
          <w:szCs w:val="24"/>
        </w:rPr>
        <w:t xml:space="preserve"> (</w:t>
      </w:r>
      <w:r w:rsidR="0038610F">
        <w:rPr>
          <w:sz w:val="24"/>
          <w:szCs w:val="24"/>
        </w:rPr>
        <w:t xml:space="preserve">with alleles </w:t>
      </w:r>
      <w:r w:rsidR="003F6A1C" w:rsidRPr="00013DB3">
        <w:rPr>
          <w:i/>
          <w:sz w:val="24"/>
          <w:szCs w:val="24"/>
        </w:rPr>
        <w:t>c</w:t>
      </w:r>
      <w:r w:rsidR="003F6A1C">
        <w:rPr>
          <w:sz w:val="24"/>
          <w:szCs w:val="24"/>
        </w:rPr>
        <w:t xml:space="preserve"> and </w:t>
      </w:r>
      <w:r w:rsidR="003F6A1C" w:rsidRPr="00013DB3">
        <w:rPr>
          <w:i/>
          <w:sz w:val="24"/>
          <w:szCs w:val="24"/>
        </w:rPr>
        <w:t>C</w:t>
      </w:r>
      <w:r w:rsidR="003F6A1C">
        <w:rPr>
          <w:sz w:val="24"/>
          <w:szCs w:val="24"/>
        </w:rPr>
        <w:t>)</w:t>
      </w:r>
      <w:r w:rsidR="0038610F">
        <w:rPr>
          <w:sz w:val="24"/>
          <w:szCs w:val="24"/>
        </w:rPr>
        <w:t xml:space="preserve"> </w:t>
      </w:r>
      <w:r w:rsidR="00A14C71">
        <w:rPr>
          <w:sz w:val="24"/>
          <w:szCs w:val="24"/>
        </w:rPr>
        <w:t>by</w:t>
      </w:r>
      <w:r w:rsidR="0064326A">
        <w:rPr>
          <w:sz w:val="24"/>
          <w:szCs w:val="24"/>
        </w:rPr>
        <w:t xml:space="preserve"> a linear model</w:t>
      </w:r>
      <w:r w:rsidR="00013DB3">
        <w:rPr>
          <w:sz w:val="24"/>
          <w:szCs w:val="24"/>
        </w:rPr>
        <w:fldChar w:fldCharType="begin">
          <w:fldData xml:space="preserve">PEVuZE5vdGU+PENpdGU+PEF1dGhvcj5Db3JkZWxsPC9BdXRob3I+PFllYXI+MjAwMjwvWWVhcj48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</w:fldData>
        </w:fldChar>
      </w:r>
      <w:r w:rsidR="00541960">
        <w:rPr>
          <w:sz w:val="24"/>
          <w:szCs w:val="24"/>
        </w:rPr>
        <w:instrText xml:space="preserve"> ADDIN EN.CITE </w:instrText>
      </w:r>
      <w:r w:rsidR="00541960">
        <w:rPr>
          <w:sz w:val="24"/>
          <w:szCs w:val="24"/>
        </w:rPr>
        <w:fldChar w:fldCharType="begin">
          <w:fldData xml:space="preserve">PEVuZE5vdGU+PENpdGU+PEF1dGhvcj5Db3JkZWxsPC9BdXRob3I+PFllYXI+MjAwMjwvWWVhcj48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</w:fldData>
        </w:fldChar>
      </w:r>
      <w:r w:rsidR="00541960">
        <w:rPr>
          <w:sz w:val="24"/>
          <w:szCs w:val="24"/>
        </w:rPr>
        <w:instrText xml:space="preserve"> ADDIN EN.CITE.DATA </w:instrText>
      </w:r>
      <w:r w:rsidR="00541960">
        <w:rPr>
          <w:sz w:val="24"/>
          <w:szCs w:val="24"/>
        </w:rPr>
      </w:r>
      <w:r w:rsidR="00541960">
        <w:rPr>
          <w:sz w:val="24"/>
          <w:szCs w:val="24"/>
        </w:rPr>
        <w:fldChar w:fldCharType="end"/>
      </w:r>
      <w:r w:rsidR="00013DB3">
        <w:rPr>
          <w:sz w:val="24"/>
          <w:szCs w:val="24"/>
        </w:rPr>
      </w:r>
      <w:r w:rsidR="00013DB3">
        <w:rPr>
          <w:sz w:val="24"/>
          <w:szCs w:val="24"/>
        </w:rPr>
        <w:fldChar w:fldCharType="separate"/>
      </w:r>
      <w:hyperlink w:anchor="_ENREF_3" w:tooltip="Cordell, 2002 #77" w:history="1">
        <w:r w:rsidR="00DC1A08" w:rsidRPr="00541960">
          <w:rPr>
            <w:noProof/>
            <w:sz w:val="24"/>
            <w:szCs w:val="24"/>
            <w:vertAlign w:val="superscript"/>
          </w:rPr>
          <w:t>3</w:t>
        </w:r>
      </w:hyperlink>
      <w:r w:rsidR="00541960" w:rsidRPr="00541960">
        <w:rPr>
          <w:noProof/>
          <w:sz w:val="24"/>
          <w:szCs w:val="24"/>
          <w:vertAlign w:val="superscript"/>
        </w:rPr>
        <w:t xml:space="preserve">, </w:t>
      </w:r>
      <w:hyperlink w:anchor="_ENREF_4" w:tooltip="Cockerham, 1996 #1139" w:history="1">
        <w:r w:rsidR="00DC1A08" w:rsidRPr="00541960">
          <w:rPr>
            <w:noProof/>
            <w:sz w:val="24"/>
            <w:szCs w:val="24"/>
            <w:vertAlign w:val="superscript"/>
          </w:rPr>
          <w:t>4</w:t>
        </w:r>
      </w:hyperlink>
      <w:r w:rsidR="00013DB3">
        <w:rPr>
          <w:sz w:val="24"/>
          <w:szCs w:val="24"/>
        </w:rPr>
        <w:fldChar w:fldCharType="end"/>
      </w:r>
      <w:r w:rsidR="00236B1C">
        <w:rPr>
          <w:sz w:val="24"/>
          <w:szCs w:val="24"/>
        </w:rPr>
        <w:t>:</w:t>
      </w:r>
    </w:p>
    <w:p w14:paraId="75A6FD3B" w14:textId="77777777" w:rsidR="006A5DB4" w:rsidRDefault="00EF1DC6" w:rsidP="00616658">
      <w:pPr>
        <w:spacing w:after="0"/>
        <w:ind w:left="284"/>
        <w:rPr>
          <w:sz w:val="24"/>
          <w:szCs w:val="24"/>
        </w:rPr>
      </w:pPr>
      <w:r>
        <w:rPr>
          <w:noProof/>
          <w:sz w:val="24"/>
          <w:szCs w:val="24"/>
        </w:rPr>
        <w:pict w14:anchorId="6B3627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5.3pt;margin-top:1.25pt;width:386.4pt;height:14.45pt;z-index:-251658240">
            <v:imagedata r:id="rId5" o:title=""/>
          </v:shape>
          <o:OLEObject Type="Embed" ProgID="Equation.3" ShapeID="_x0000_s1026" DrawAspect="Content" ObjectID="_1339185507" r:id="rId6"/>
        </w:pict>
      </w:r>
      <w:r w:rsidR="0036346D">
        <w:rPr>
          <w:sz w:val="24"/>
          <w:szCs w:val="24"/>
        </w:rPr>
        <w:t>(M1)</w:t>
      </w:r>
    </w:p>
    <w:p w14:paraId="224DAA3C" w14:textId="77777777" w:rsidR="006A5DB4" w:rsidRDefault="00A14C71" w:rsidP="00013DB3">
      <w:pPr>
        <w:spacing w:after="0"/>
        <w:ind w:firstLine="284"/>
        <w:rPr>
          <w:sz w:val="24"/>
          <w:szCs w:val="24"/>
        </w:rPr>
      </w:pPr>
      <w:r>
        <w:rPr>
          <w:sz w:val="24"/>
          <w:szCs w:val="24"/>
        </w:rPr>
        <w:t xml:space="preserve">where </w:t>
      </w:r>
      <w:r w:rsidRPr="00D603C3">
        <w:rPr>
          <w:rFonts w:ascii="Times New Roman" w:hAnsi="Times New Roman" w:cs="Times New Roman"/>
          <w:i/>
          <w:sz w:val="24"/>
          <w:szCs w:val="24"/>
        </w:rPr>
        <w:t>y</w:t>
      </w:r>
      <w:r w:rsidRPr="00A14C71">
        <w:rPr>
          <w:sz w:val="24"/>
          <w:szCs w:val="24"/>
        </w:rPr>
        <w:t xml:space="preserve"> is a quantitative phenotype;</w:t>
      </w:r>
      <w:r w:rsidR="00AB1F63">
        <w:rPr>
          <w:sz w:val="24"/>
          <w:szCs w:val="24"/>
        </w:rPr>
        <w:t xml:space="preserve"> </w:t>
      </w:r>
      <w:r w:rsidR="00AB1F63" w:rsidRPr="00D603C3">
        <w:rPr>
          <w:rFonts w:ascii="Times New Roman" w:hAnsi="Times New Roman" w:cs="Times New Roman"/>
          <w:i/>
          <w:sz w:val="24"/>
          <w:szCs w:val="24"/>
        </w:rPr>
        <w:t>µ</w:t>
      </w:r>
      <w:r w:rsidR="00AB1F63">
        <w:rPr>
          <w:sz w:val="24"/>
          <w:szCs w:val="24"/>
        </w:rPr>
        <w:t>,</w:t>
      </w:r>
      <w:r w:rsidR="0038610F">
        <w:rPr>
          <w:sz w:val="24"/>
          <w:szCs w:val="24"/>
        </w:rPr>
        <w:t xml:space="preserve"> </w:t>
      </w:r>
      <w:r w:rsidR="00D603C3">
        <w:rPr>
          <w:rFonts w:ascii="Times New Roman" w:hAnsi="Times New Roman" w:cs="Times New Roman"/>
          <w:i/>
          <w:sz w:val="24"/>
          <w:szCs w:val="24"/>
        </w:rPr>
        <w:t>a</w:t>
      </w:r>
      <w:r w:rsidR="00AB1F63">
        <w:rPr>
          <w:rFonts w:ascii="Times New Roman" w:hAnsi="Times New Roman" w:cs="Times New Roman"/>
          <w:i/>
          <w:sz w:val="24"/>
          <w:szCs w:val="24"/>
          <w:vertAlign w:val="subscript"/>
        </w:rPr>
        <w:t>B</w:t>
      </w:r>
      <w:r w:rsidRPr="00A14C71">
        <w:rPr>
          <w:sz w:val="24"/>
          <w:szCs w:val="24"/>
        </w:rPr>
        <w:t xml:space="preserve">, </w:t>
      </w:r>
      <w:r w:rsidR="00D603C3">
        <w:rPr>
          <w:rFonts w:ascii="Times New Roman" w:hAnsi="Times New Roman" w:cs="Times New Roman"/>
          <w:i/>
          <w:sz w:val="24"/>
          <w:szCs w:val="24"/>
        </w:rPr>
        <w:t>d</w:t>
      </w:r>
      <w:r w:rsidR="00AB1F63">
        <w:rPr>
          <w:rFonts w:ascii="Times New Roman" w:hAnsi="Times New Roman" w:cs="Times New Roman"/>
          <w:i/>
          <w:sz w:val="24"/>
          <w:szCs w:val="24"/>
          <w:vertAlign w:val="subscript"/>
        </w:rPr>
        <w:t>B</w:t>
      </w:r>
      <w:r w:rsidRPr="00A14C71">
        <w:rPr>
          <w:sz w:val="24"/>
          <w:szCs w:val="24"/>
        </w:rPr>
        <w:t xml:space="preserve">, </w:t>
      </w:r>
      <w:r w:rsidR="00D603C3">
        <w:rPr>
          <w:rFonts w:ascii="Times New Roman" w:hAnsi="Times New Roman" w:cs="Times New Roman"/>
          <w:i/>
          <w:sz w:val="24"/>
          <w:szCs w:val="24"/>
        </w:rPr>
        <w:t>a</w:t>
      </w:r>
      <w:r w:rsidR="00AB1F63">
        <w:rPr>
          <w:rFonts w:ascii="Times New Roman" w:hAnsi="Times New Roman" w:cs="Times New Roman"/>
          <w:i/>
          <w:sz w:val="24"/>
          <w:szCs w:val="24"/>
          <w:vertAlign w:val="subscript"/>
        </w:rPr>
        <w:t>C</w:t>
      </w:r>
      <w:r w:rsidRPr="00A14C71">
        <w:rPr>
          <w:sz w:val="24"/>
          <w:szCs w:val="24"/>
        </w:rPr>
        <w:t xml:space="preserve">, </w:t>
      </w:r>
      <w:r w:rsidR="00D603C3">
        <w:rPr>
          <w:rFonts w:ascii="Times New Roman" w:hAnsi="Times New Roman" w:cs="Times New Roman"/>
          <w:i/>
          <w:sz w:val="24"/>
          <w:szCs w:val="24"/>
        </w:rPr>
        <w:t>d</w:t>
      </w:r>
      <w:r w:rsidR="00AB1F63">
        <w:rPr>
          <w:rFonts w:ascii="Times New Roman" w:hAnsi="Times New Roman" w:cs="Times New Roman"/>
          <w:i/>
          <w:sz w:val="24"/>
          <w:szCs w:val="24"/>
          <w:vertAlign w:val="subscript"/>
        </w:rPr>
        <w:t>C</w:t>
      </w:r>
      <w:r w:rsidRPr="00A14C71">
        <w:rPr>
          <w:sz w:val="24"/>
          <w:szCs w:val="24"/>
        </w:rPr>
        <w:t xml:space="preserve">, </w:t>
      </w:r>
      <w:r w:rsidR="00D603C3" w:rsidRPr="00D603C3">
        <w:rPr>
          <w:rFonts w:ascii="Times New Roman" w:hAnsi="Times New Roman" w:cs="Times New Roman"/>
          <w:i/>
          <w:sz w:val="24"/>
          <w:szCs w:val="24"/>
        </w:rPr>
        <w:t>i</w:t>
      </w:r>
      <w:r w:rsidR="00D603C3" w:rsidRPr="00D603C3">
        <w:rPr>
          <w:rFonts w:ascii="Times New Roman" w:hAnsi="Times New Roman" w:cs="Times New Roman"/>
          <w:i/>
          <w:sz w:val="24"/>
          <w:szCs w:val="24"/>
          <w:vertAlign w:val="subscript"/>
        </w:rPr>
        <w:t>aa</w:t>
      </w:r>
      <w:r w:rsidR="00D603C3" w:rsidRPr="00A14C71">
        <w:rPr>
          <w:sz w:val="24"/>
          <w:szCs w:val="24"/>
        </w:rPr>
        <w:t xml:space="preserve">, </w:t>
      </w:r>
      <w:r w:rsidR="00D603C3" w:rsidRPr="00D603C3">
        <w:rPr>
          <w:rFonts w:ascii="Times New Roman" w:hAnsi="Times New Roman" w:cs="Times New Roman"/>
          <w:i/>
          <w:sz w:val="24"/>
          <w:szCs w:val="24"/>
        </w:rPr>
        <w:t>i</w:t>
      </w:r>
      <w:r w:rsidR="00D603C3" w:rsidRPr="00D603C3">
        <w:rPr>
          <w:rFonts w:ascii="Times New Roman" w:hAnsi="Times New Roman" w:cs="Times New Roman"/>
          <w:i/>
          <w:sz w:val="24"/>
          <w:szCs w:val="24"/>
          <w:vertAlign w:val="subscript"/>
        </w:rPr>
        <w:t>ad</w:t>
      </w:r>
      <w:r w:rsidR="00D603C3" w:rsidRPr="00A14C71">
        <w:rPr>
          <w:sz w:val="24"/>
          <w:szCs w:val="24"/>
        </w:rPr>
        <w:t xml:space="preserve">, </w:t>
      </w:r>
      <w:r w:rsidR="00D603C3" w:rsidRPr="00D603C3">
        <w:rPr>
          <w:rFonts w:ascii="Times New Roman" w:hAnsi="Times New Roman" w:cs="Times New Roman"/>
          <w:i/>
          <w:sz w:val="24"/>
          <w:szCs w:val="24"/>
        </w:rPr>
        <w:t>i</w:t>
      </w:r>
      <w:r w:rsidR="00D603C3" w:rsidRPr="00D603C3">
        <w:rPr>
          <w:rFonts w:ascii="Times New Roman" w:hAnsi="Times New Roman" w:cs="Times New Roman"/>
          <w:i/>
          <w:sz w:val="24"/>
          <w:szCs w:val="24"/>
          <w:vertAlign w:val="subscript"/>
        </w:rPr>
        <w:t>da</w:t>
      </w:r>
      <w:r w:rsidR="00D603C3" w:rsidRPr="00A14C71">
        <w:rPr>
          <w:sz w:val="24"/>
          <w:szCs w:val="24"/>
        </w:rPr>
        <w:t xml:space="preserve"> and </w:t>
      </w:r>
      <w:r w:rsidR="00D603C3" w:rsidRPr="00D603C3">
        <w:rPr>
          <w:rFonts w:ascii="Times New Roman" w:hAnsi="Times New Roman" w:cs="Times New Roman"/>
          <w:i/>
          <w:sz w:val="24"/>
          <w:szCs w:val="24"/>
        </w:rPr>
        <w:t>i</w:t>
      </w:r>
      <w:r w:rsidR="00D603C3" w:rsidRPr="00D603C3">
        <w:rPr>
          <w:rFonts w:ascii="Times New Roman" w:hAnsi="Times New Roman" w:cs="Times New Roman"/>
          <w:i/>
          <w:sz w:val="24"/>
          <w:szCs w:val="24"/>
          <w:vertAlign w:val="subscript"/>
        </w:rPr>
        <w:t>dd</w:t>
      </w:r>
      <w:r w:rsidR="00D603C3" w:rsidRPr="00A14C71">
        <w:rPr>
          <w:sz w:val="24"/>
          <w:szCs w:val="24"/>
        </w:rPr>
        <w:t xml:space="preserve"> </w:t>
      </w:r>
      <w:r w:rsidR="00D603C3">
        <w:rPr>
          <w:sz w:val="24"/>
          <w:szCs w:val="24"/>
        </w:rPr>
        <w:t>are</w:t>
      </w:r>
      <w:r w:rsidR="00F35135">
        <w:rPr>
          <w:sz w:val="24"/>
          <w:szCs w:val="24"/>
        </w:rPr>
        <w:t xml:space="preserve"> </w:t>
      </w:r>
      <w:r w:rsidRPr="00A14C71">
        <w:rPr>
          <w:sz w:val="24"/>
          <w:szCs w:val="24"/>
        </w:rPr>
        <w:t xml:space="preserve">the </w:t>
      </w:r>
      <w:r w:rsidR="00AB1F63" w:rsidRPr="00AB1F63">
        <w:rPr>
          <w:sz w:val="24"/>
          <w:szCs w:val="24"/>
        </w:rPr>
        <w:t>genetic parameters to be estimated</w:t>
      </w:r>
      <w:r w:rsidR="00AB1F63">
        <w:rPr>
          <w:sz w:val="24"/>
          <w:szCs w:val="24"/>
        </w:rPr>
        <w:t>,</w:t>
      </w:r>
      <w:r w:rsidR="00AB1F63" w:rsidRPr="00AB1F63">
        <w:rPr>
          <w:sz w:val="24"/>
          <w:szCs w:val="24"/>
        </w:rPr>
        <w:t xml:space="preserve"> corresponding to the model mean, additive and dominance effects at the two loci</w:t>
      </w:r>
      <w:r w:rsidR="00AB1F63">
        <w:rPr>
          <w:sz w:val="24"/>
          <w:szCs w:val="24"/>
        </w:rPr>
        <w:t xml:space="preserve"> and their epistatic interaction effects</w:t>
      </w:r>
      <w:r w:rsidR="00B13ADC">
        <w:rPr>
          <w:sz w:val="24"/>
          <w:szCs w:val="24"/>
        </w:rPr>
        <w:t xml:space="preserve">; </w:t>
      </w:r>
      <w:r w:rsidR="00B13ADC">
        <w:rPr>
          <w:rFonts w:ascii="Times New Roman" w:hAnsi="Times New Roman" w:cs="Times New Roman"/>
          <w:i/>
          <w:sz w:val="24"/>
          <w:szCs w:val="24"/>
        </w:rPr>
        <w:t>x</w:t>
      </w:r>
      <w:r w:rsidR="00B13ADC" w:rsidRPr="00D603C3">
        <w:rPr>
          <w:rFonts w:ascii="Times New Roman" w:hAnsi="Times New Roman" w:cs="Times New Roman"/>
          <w:i/>
          <w:sz w:val="24"/>
          <w:szCs w:val="24"/>
          <w:vertAlign w:val="subscript"/>
        </w:rPr>
        <w:t>i</w:t>
      </w:r>
      <w:r w:rsidR="00B13ADC" w:rsidRPr="00A14C71">
        <w:rPr>
          <w:sz w:val="24"/>
          <w:szCs w:val="24"/>
        </w:rPr>
        <w:t xml:space="preserve"> and </w:t>
      </w:r>
      <w:r w:rsidR="00B13ADC">
        <w:rPr>
          <w:rFonts w:ascii="Times New Roman" w:hAnsi="Times New Roman" w:cs="Times New Roman"/>
          <w:i/>
          <w:sz w:val="24"/>
          <w:szCs w:val="24"/>
        </w:rPr>
        <w:t>z</w:t>
      </w:r>
      <w:r w:rsidR="00B13ADC" w:rsidRPr="00D603C3">
        <w:rPr>
          <w:rFonts w:ascii="Times New Roman" w:hAnsi="Times New Roman" w:cs="Times New Roman"/>
          <w:i/>
          <w:sz w:val="24"/>
          <w:szCs w:val="24"/>
          <w:vertAlign w:val="subscript"/>
        </w:rPr>
        <w:t>i</w:t>
      </w:r>
      <w:r w:rsidR="00B13ADC" w:rsidRPr="00A14C71">
        <w:rPr>
          <w:sz w:val="24"/>
          <w:szCs w:val="24"/>
        </w:rPr>
        <w:t xml:space="preserve"> </w:t>
      </w:r>
      <w:r w:rsidR="00B13ADC" w:rsidRPr="00013DB3">
        <w:rPr>
          <w:sz w:val="24"/>
          <w:szCs w:val="24"/>
        </w:rPr>
        <w:t>are dummy</w:t>
      </w:r>
      <w:r w:rsidR="00B13ADC">
        <w:rPr>
          <w:sz w:val="24"/>
          <w:szCs w:val="24"/>
        </w:rPr>
        <w:t xml:space="preserve"> </w:t>
      </w:r>
      <w:r w:rsidR="00B13ADC" w:rsidRPr="00013DB3">
        <w:rPr>
          <w:sz w:val="24"/>
          <w:szCs w:val="24"/>
        </w:rPr>
        <w:t>variables relat</w:t>
      </w:r>
      <w:r w:rsidR="00B13ADC">
        <w:rPr>
          <w:sz w:val="24"/>
          <w:szCs w:val="24"/>
        </w:rPr>
        <w:t xml:space="preserve">ing </w:t>
      </w:r>
      <w:r w:rsidR="00B13ADC" w:rsidRPr="00013DB3">
        <w:rPr>
          <w:sz w:val="24"/>
          <w:szCs w:val="24"/>
        </w:rPr>
        <w:t xml:space="preserve">the genotype at locus </w:t>
      </w:r>
      <w:r w:rsidR="00B13ADC" w:rsidRPr="00013DB3">
        <w:rPr>
          <w:i/>
          <w:sz w:val="24"/>
          <w:szCs w:val="24"/>
        </w:rPr>
        <w:t>i</w:t>
      </w:r>
      <w:r w:rsidR="00B13ADC">
        <w:rPr>
          <w:sz w:val="24"/>
          <w:szCs w:val="24"/>
        </w:rPr>
        <w:t xml:space="preserve"> (</w:t>
      </w:r>
      <w:r w:rsidR="00B13ADC" w:rsidRPr="0038610F">
        <w:rPr>
          <w:sz w:val="24"/>
          <w:szCs w:val="24"/>
        </w:rPr>
        <w:t>B</w:t>
      </w:r>
      <w:r w:rsidR="00B13ADC">
        <w:rPr>
          <w:sz w:val="24"/>
          <w:szCs w:val="24"/>
        </w:rPr>
        <w:t xml:space="preserve"> or </w:t>
      </w:r>
      <w:r w:rsidR="00B13ADC" w:rsidRPr="0038610F">
        <w:rPr>
          <w:sz w:val="24"/>
          <w:szCs w:val="24"/>
        </w:rPr>
        <w:t>C</w:t>
      </w:r>
      <w:r w:rsidR="00B13ADC">
        <w:rPr>
          <w:sz w:val="24"/>
          <w:szCs w:val="24"/>
        </w:rPr>
        <w:t xml:space="preserve">) with genetic effects, e.g. let </w:t>
      </w:r>
      <w:r w:rsidR="00B13ADC" w:rsidRPr="0038610F">
        <w:rPr>
          <w:i/>
          <w:sz w:val="24"/>
          <w:szCs w:val="24"/>
        </w:rPr>
        <w:t>x</w:t>
      </w:r>
      <w:r w:rsidR="00B13ADC" w:rsidRPr="0038610F">
        <w:rPr>
          <w:i/>
          <w:sz w:val="24"/>
          <w:szCs w:val="24"/>
          <w:vertAlign w:val="subscript"/>
        </w:rPr>
        <w:t>B</w:t>
      </w:r>
      <w:r w:rsidR="00B13ADC">
        <w:rPr>
          <w:sz w:val="24"/>
          <w:szCs w:val="24"/>
        </w:rPr>
        <w:t xml:space="preserve"> = 1 and </w:t>
      </w:r>
      <w:r w:rsidR="00B13ADC" w:rsidRPr="0038610F">
        <w:rPr>
          <w:i/>
          <w:sz w:val="24"/>
          <w:szCs w:val="24"/>
        </w:rPr>
        <w:t>z</w:t>
      </w:r>
      <w:r w:rsidR="00B13ADC" w:rsidRPr="0038610F">
        <w:rPr>
          <w:i/>
          <w:sz w:val="24"/>
          <w:szCs w:val="24"/>
          <w:vertAlign w:val="subscript"/>
        </w:rPr>
        <w:t>B</w:t>
      </w:r>
      <w:r w:rsidR="00B13ADC">
        <w:rPr>
          <w:sz w:val="24"/>
          <w:szCs w:val="24"/>
        </w:rPr>
        <w:t xml:space="preserve"> = -0.5 for a </w:t>
      </w:r>
      <w:r w:rsidR="00B13ADC" w:rsidRPr="0038610F">
        <w:rPr>
          <w:i/>
          <w:sz w:val="24"/>
          <w:szCs w:val="24"/>
        </w:rPr>
        <w:t>b</w:t>
      </w:r>
      <w:r w:rsidR="00B13ADC">
        <w:rPr>
          <w:sz w:val="24"/>
          <w:szCs w:val="24"/>
        </w:rPr>
        <w:t>/</w:t>
      </w:r>
      <w:r w:rsidR="00B13ADC" w:rsidRPr="0038610F">
        <w:rPr>
          <w:i/>
          <w:sz w:val="24"/>
          <w:szCs w:val="24"/>
        </w:rPr>
        <w:t>b</w:t>
      </w:r>
      <w:r w:rsidR="00B13ADC">
        <w:rPr>
          <w:sz w:val="24"/>
          <w:szCs w:val="24"/>
        </w:rPr>
        <w:t xml:space="preserve"> genotype, </w:t>
      </w:r>
      <w:r w:rsidR="00B13ADC" w:rsidRPr="0038610F">
        <w:rPr>
          <w:i/>
          <w:sz w:val="24"/>
          <w:szCs w:val="24"/>
        </w:rPr>
        <w:t>x</w:t>
      </w:r>
      <w:r w:rsidR="00B13ADC" w:rsidRPr="0038610F">
        <w:rPr>
          <w:i/>
          <w:sz w:val="24"/>
          <w:szCs w:val="24"/>
          <w:vertAlign w:val="subscript"/>
        </w:rPr>
        <w:t>B</w:t>
      </w:r>
      <w:r w:rsidR="00B13ADC">
        <w:rPr>
          <w:sz w:val="24"/>
          <w:szCs w:val="24"/>
        </w:rPr>
        <w:t xml:space="preserve"> = 0 and </w:t>
      </w:r>
      <w:r w:rsidR="00B13ADC" w:rsidRPr="0038610F">
        <w:rPr>
          <w:i/>
          <w:sz w:val="24"/>
          <w:szCs w:val="24"/>
        </w:rPr>
        <w:t>z</w:t>
      </w:r>
      <w:r w:rsidR="00B13ADC" w:rsidRPr="0038610F">
        <w:rPr>
          <w:i/>
          <w:sz w:val="24"/>
          <w:szCs w:val="24"/>
          <w:vertAlign w:val="subscript"/>
        </w:rPr>
        <w:t>B</w:t>
      </w:r>
      <w:r w:rsidR="00B13ADC">
        <w:rPr>
          <w:sz w:val="24"/>
          <w:szCs w:val="24"/>
        </w:rPr>
        <w:t xml:space="preserve"> = 0.5 for </w:t>
      </w:r>
      <w:r w:rsidR="00B13ADC" w:rsidRPr="0038610F">
        <w:rPr>
          <w:i/>
          <w:sz w:val="24"/>
          <w:szCs w:val="24"/>
        </w:rPr>
        <w:t>b</w:t>
      </w:r>
      <w:r w:rsidR="00B13ADC">
        <w:rPr>
          <w:sz w:val="24"/>
          <w:szCs w:val="24"/>
        </w:rPr>
        <w:t>/</w:t>
      </w:r>
      <w:r w:rsidR="00B13ADC">
        <w:rPr>
          <w:i/>
          <w:sz w:val="24"/>
          <w:szCs w:val="24"/>
        </w:rPr>
        <w:t>B</w:t>
      </w:r>
      <w:r w:rsidR="00B13ADC">
        <w:rPr>
          <w:sz w:val="24"/>
          <w:szCs w:val="24"/>
        </w:rPr>
        <w:t xml:space="preserve">, and </w:t>
      </w:r>
      <w:r w:rsidR="00B13ADC" w:rsidRPr="0038610F">
        <w:rPr>
          <w:i/>
          <w:sz w:val="24"/>
          <w:szCs w:val="24"/>
        </w:rPr>
        <w:t>x</w:t>
      </w:r>
      <w:r w:rsidR="00B13ADC" w:rsidRPr="0038610F">
        <w:rPr>
          <w:i/>
          <w:sz w:val="24"/>
          <w:szCs w:val="24"/>
          <w:vertAlign w:val="subscript"/>
        </w:rPr>
        <w:t>B</w:t>
      </w:r>
      <w:r w:rsidR="00B13ADC">
        <w:rPr>
          <w:sz w:val="24"/>
          <w:szCs w:val="24"/>
        </w:rPr>
        <w:t xml:space="preserve"> = -1 and </w:t>
      </w:r>
      <w:r w:rsidR="00B13ADC" w:rsidRPr="0038610F">
        <w:rPr>
          <w:i/>
          <w:sz w:val="24"/>
          <w:szCs w:val="24"/>
        </w:rPr>
        <w:t>z</w:t>
      </w:r>
      <w:r w:rsidR="00B13ADC" w:rsidRPr="0038610F">
        <w:rPr>
          <w:i/>
          <w:sz w:val="24"/>
          <w:szCs w:val="24"/>
          <w:vertAlign w:val="subscript"/>
        </w:rPr>
        <w:t>B</w:t>
      </w:r>
      <w:r w:rsidR="00B13ADC">
        <w:rPr>
          <w:sz w:val="24"/>
          <w:szCs w:val="24"/>
        </w:rPr>
        <w:t xml:space="preserve"> = -0.5 for </w:t>
      </w:r>
      <w:r w:rsidR="00B13ADC">
        <w:rPr>
          <w:i/>
          <w:sz w:val="24"/>
          <w:szCs w:val="24"/>
        </w:rPr>
        <w:t>B</w:t>
      </w:r>
      <w:r w:rsidR="00B13ADC">
        <w:rPr>
          <w:sz w:val="24"/>
          <w:szCs w:val="24"/>
        </w:rPr>
        <w:t>/</w:t>
      </w:r>
      <w:r w:rsidR="00B13ADC">
        <w:rPr>
          <w:i/>
          <w:sz w:val="24"/>
          <w:szCs w:val="24"/>
        </w:rPr>
        <w:t>B</w:t>
      </w:r>
      <w:r>
        <w:rPr>
          <w:sz w:val="24"/>
          <w:szCs w:val="24"/>
        </w:rPr>
        <w:t>.</w:t>
      </w:r>
      <w:r w:rsidR="00D603C3">
        <w:rPr>
          <w:sz w:val="24"/>
          <w:szCs w:val="24"/>
        </w:rPr>
        <w:t xml:space="preserve"> </w:t>
      </w:r>
      <w:r w:rsidR="007C292F">
        <w:rPr>
          <w:sz w:val="24"/>
          <w:szCs w:val="24"/>
        </w:rPr>
        <w:t xml:space="preserve">When </w:t>
      </w:r>
      <w:r w:rsidR="00AB1F63">
        <w:rPr>
          <w:sz w:val="24"/>
          <w:szCs w:val="24"/>
        </w:rPr>
        <w:t>ignoring interactions</w:t>
      </w:r>
      <w:r w:rsidR="0036346D">
        <w:rPr>
          <w:sz w:val="24"/>
          <w:szCs w:val="24"/>
        </w:rPr>
        <w:t xml:space="preserve"> </w:t>
      </w:r>
      <w:r w:rsidR="00AB1F63">
        <w:rPr>
          <w:sz w:val="24"/>
          <w:szCs w:val="24"/>
        </w:rPr>
        <w:t>m</w:t>
      </w:r>
      <w:r w:rsidR="0036346D">
        <w:rPr>
          <w:sz w:val="24"/>
          <w:szCs w:val="24"/>
        </w:rPr>
        <w:t>odel M1 is reduced to:</w:t>
      </w:r>
    </w:p>
    <w:p w14:paraId="1888858F" w14:textId="77777777" w:rsidR="006A5DB4" w:rsidRDefault="00EF1DC6" w:rsidP="00616658">
      <w:pPr>
        <w:spacing w:after="0"/>
        <w:ind w:left="284"/>
        <w:rPr>
          <w:sz w:val="24"/>
          <w:szCs w:val="24"/>
        </w:rPr>
      </w:pPr>
      <w:r>
        <w:rPr>
          <w:noProof/>
          <w:sz w:val="24"/>
          <w:szCs w:val="24"/>
        </w:rPr>
        <w:pict w14:anchorId="179B19F1">
          <v:shape id="_x0000_s1028" type="#_x0000_t75" style="position:absolute;left:0;text-align:left;margin-left:55.3pt;margin-top:.3pt;width:187.05pt;height:14.45pt;z-index:-251657216">
            <v:imagedata r:id="rId7" o:title=""/>
          </v:shape>
          <o:OLEObject Type="Embed" ProgID="Equation.3" ShapeID="_x0000_s1028" DrawAspect="Content" ObjectID="_1339185508" r:id="rId8"/>
        </w:pict>
      </w:r>
      <w:r w:rsidR="0036346D">
        <w:rPr>
          <w:sz w:val="24"/>
          <w:szCs w:val="24"/>
        </w:rPr>
        <w:t>(M2)</w:t>
      </w:r>
    </w:p>
    <w:p w14:paraId="4878768C" w14:textId="77777777" w:rsidR="00D2189E" w:rsidRDefault="0070741F" w:rsidP="00A07729">
      <w:pPr>
        <w:spacing w:after="0"/>
        <w:ind w:firstLine="284"/>
        <w:rPr>
          <w:sz w:val="24"/>
          <w:szCs w:val="24"/>
        </w:rPr>
      </w:pPr>
      <w:r>
        <w:rPr>
          <w:sz w:val="24"/>
          <w:szCs w:val="24"/>
        </w:rPr>
        <w:t xml:space="preserve">M1 is the saturated model fitting all nine possible parameters. </w:t>
      </w:r>
      <w:r w:rsidR="0059384C">
        <w:rPr>
          <w:sz w:val="24"/>
          <w:szCs w:val="24"/>
        </w:rPr>
        <w:t xml:space="preserve">One can use the 4 degree of freedom (df) test of interaction (i.e. </w:t>
      </w:r>
      <w:r w:rsidRPr="00D603C3">
        <w:rPr>
          <w:rFonts w:ascii="Times New Roman" w:hAnsi="Times New Roman" w:cs="Times New Roman"/>
          <w:i/>
          <w:sz w:val="24"/>
          <w:szCs w:val="24"/>
        </w:rPr>
        <w:t>i</w:t>
      </w:r>
      <w:r w:rsidRPr="00D603C3">
        <w:rPr>
          <w:rFonts w:ascii="Times New Roman" w:hAnsi="Times New Roman" w:cs="Times New Roman"/>
          <w:i/>
          <w:sz w:val="24"/>
          <w:szCs w:val="24"/>
          <w:vertAlign w:val="subscript"/>
        </w:rPr>
        <w:t>aa</w:t>
      </w:r>
      <w:r>
        <w:rPr>
          <w:sz w:val="24"/>
          <w:szCs w:val="24"/>
        </w:rPr>
        <w:t xml:space="preserve"> =</w:t>
      </w:r>
      <w:r w:rsidRPr="007C292F">
        <w:rPr>
          <w:rFonts w:ascii="Times New Roman" w:hAnsi="Times New Roman" w:cs="Times New Roman"/>
          <w:i/>
          <w:sz w:val="24"/>
          <w:szCs w:val="24"/>
        </w:rPr>
        <w:t xml:space="preserve"> </w:t>
      </w:r>
      <w:r w:rsidRPr="00D603C3">
        <w:rPr>
          <w:rFonts w:ascii="Times New Roman" w:hAnsi="Times New Roman" w:cs="Times New Roman"/>
          <w:i/>
          <w:sz w:val="24"/>
          <w:szCs w:val="24"/>
        </w:rPr>
        <w:t>i</w:t>
      </w:r>
      <w:r>
        <w:rPr>
          <w:rFonts w:ascii="Times New Roman" w:hAnsi="Times New Roman" w:cs="Times New Roman"/>
          <w:i/>
          <w:sz w:val="24"/>
          <w:szCs w:val="24"/>
          <w:vertAlign w:val="subscript"/>
        </w:rPr>
        <w:t>ad</w:t>
      </w:r>
      <w:r>
        <w:rPr>
          <w:sz w:val="24"/>
          <w:szCs w:val="24"/>
        </w:rPr>
        <w:t xml:space="preserve"> =</w:t>
      </w:r>
      <w:r w:rsidRPr="007C292F">
        <w:rPr>
          <w:rFonts w:ascii="Times New Roman" w:hAnsi="Times New Roman" w:cs="Times New Roman"/>
          <w:i/>
          <w:sz w:val="24"/>
          <w:szCs w:val="24"/>
        </w:rPr>
        <w:t xml:space="preserve"> </w:t>
      </w:r>
      <w:r w:rsidRPr="00D603C3">
        <w:rPr>
          <w:rFonts w:ascii="Times New Roman" w:hAnsi="Times New Roman" w:cs="Times New Roman"/>
          <w:i/>
          <w:sz w:val="24"/>
          <w:szCs w:val="24"/>
        </w:rPr>
        <w:t>i</w:t>
      </w:r>
      <w:r>
        <w:rPr>
          <w:rFonts w:ascii="Times New Roman" w:hAnsi="Times New Roman" w:cs="Times New Roman"/>
          <w:i/>
          <w:sz w:val="24"/>
          <w:szCs w:val="24"/>
          <w:vertAlign w:val="subscript"/>
        </w:rPr>
        <w:t>d</w:t>
      </w:r>
      <w:r w:rsidRPr="00D603C3">
        <w:rPr>
          <w:rFonts w:ascii="Times New Roman" w:hAnsi="Times New Roman" w:cs="Times New Roman"/>
          <w:i/>
          <w:sz w:val="24"/>
          <w:szCs w:val="24"/>
          <w:vertAlign w:val="subscript"/>
        </w:rPr>
        <w:t>a</w:t>
      </w:r>
      <w:r>
        <w:rPr>
          <w:sz w:val="24"/>
          <w:szCs w:val="24"/>
        </w:rPr>
        <w:t xml:space="preserve"> =</w:t>
      </w:r>
      <w:r w:rsidRPr="007C292F">
        <w:rPr>
          <w:rFonts w:ascii="Times New Roman" w:hAnsi="Times New Roman" w:cs="Times New Roman"/>
          <w:i/>
          <w:sz w:val="24"/>
          <w:szCs w:val="24"/>
        </w:rPr>
        <w:t xml:space="preserve"> </w:t>
      </w:r>
      <w:r w:rsidRPr="00D603C3">
        <w:rPr>
          <w:rFonts w:ascii="Times New Roman" w:hAnsi="Times New Roman" w:cs="Times New Roman"/>
          <w:i/>
          <w:sz w:val="24"/>
          <w:szCs w:val="24"/>
        </w:rPr>
        <w:t>i</w:t>
      </w:r>
      <w:r>
        <w:rPr>
          <w:rFonts w:ascii="Times New Roman" w:hAnsi="Times New Roman" w:cs="Times New Roman"/>
          <w:i/>
          <w:sz w:val="24"/>
          <w:szCs w:val="24"/>
          <w:vertAlign w:val="subscript"/>
        </w:rPr>
        <w:t>dd</w:t>
      </w:r>
      <w:r>
        <w:rPr>
          <w:sz w:val="24"/>
          <w:szCs w:val="24"/>
        </w:rPr>
        <w:t xml:space="preserve"> = 0</w:t>
      </w:r>
      <w:r w:rsidR="0059384C">
        <w:rPr>
          <w:sz w:val="24"/>
          <w:szCs w:val="24"/>
        </w:rPr>
        <w:t>)</w:t>
      </w:r>
      <w:r w:rsidR="00D2189E">
        <w:rPr>
          <w:sz w:val="24"/>
          <w:szCs w:val="24"/>
        </w:rPr>
        <w:t xml:space="preserve">. Alternatively, </w:t>
      </w:r>
      <w:r w:rsidR="0059384C">
        <w:rPr>
          <w:sz w:val="24"/>
          <w:szCs w:val="24"/>
        </w:rPr>
        <w:t xml:space="preserve">interactions </w:t>
      </w:r>
      <w:r w:rsidR="00D2189E">
        <w:rPr>
          <w:sz w:val="24"/>
          <w:szCs w:val="24"/>
        </w:rPr>
        <w:t xml:space="preserve">can be tested (4 df) by </w:t>
      </w:r>
      <w:r w:rsidR="009D56B0">
        <w:rPr>
          <w:sz w:val="24"/>
          <w:szCs w:val="24"/>
        </w:rPr>
        <w:t>c</w:t>
      </w:r>
      <w:r w:rsidR="00D4288B">
        <w:rPr>
          <w:sz w:val="24"/>
          <w:szCs w:val="24"/>
        </w:rPr>
        <w:t>ontrasting</w:t>
      </w:r>
      <w:r w:rsidR="009D56B0">
        <w:rPr>
          <w:sz w:val="24"/>
          <w:szCs w:val="24"/>
        </w:rPr>
        <w:t xml:space="preserve"> the maximum likelihood</w:t>
      </w:r>
      <w:r w:rsidR="00D4288B">
        <w:rPr>
          <w:sz w:val="24"/>
          <w:szCs w:val="24"/>
        </w:rPr>
        <w:t>s</w:t>
      </w:r>
      <w:r w:rsidR="009D56B0">
        <w:rPr>
          <w:sz w:val="24"/>
          <w:szCs w:val="24"/>
        </w:rPr>
        <w:t xml:space="preserve"> of M1 (L</w:t>
      </w:r>
      <w:r w:rsidR="009D56B0" w:rsidRPr="009D56B0">
        <w:rPr>
          <w:sz w:val="24"/>
          <w:szCs w:val="24"/>
          <w:vertAlign w:val="subscript"/>
        </w:rPr>
        <w:t>S</w:t>
      </w:r>
      <w:r w:rsidR="009D56B0">
        <w:rPr>
          <w:sz w:val="24"/>
          <w:szCs w:val="24"/>
        </w:rPr>
        <w:t xml:space="preserve">) </w:t>
      </w:r>
      <w:r w:rsidR="00A07729">
        <w:rPr>
          <w:sz w:val="24"/>
          <w:szCs w:val="24"/>
        </w:rPr>
        <w:t>and</w:t>
      </w:r>
      <w:r w:rsidR="009D56B0">
        <w:rPr>
          <w:sz w:val="24"/>
          <w:szCs w:val="24"/>
        </w:rPr>
        <w:t xml:space="preserve"> M2 (L</w:t>
      </w:r>
      <w:r w:rsidR="009D56B0" w:rsidRPr="009D56B0">
        <w:rPr>
          <w:sz w:val="24"/>
          <w:szCs w:val="24"/>
          <w:vertAlign w:val="subscript"/>
        </w:rPr>
        <w:t>R</w:t>
      </w:r>
      <w:r w:rsidR="009D56B0">
        <w:rPr>
          <w:sz w:val="24"/>
          <w:szCs w:val="24"/>
        </w:rPr>
        <w:t>)</w:t>
      </w:r>
      <w:r w:rsidR="00776DBB">
        <w:rPr>
          <w:sz w:val="24"/>
          <w:szCs w:val="24"/>
        </w:rPr>
        <w:t xml:space="preserve">: i.e. </w:t>
      </w:r>
      <w:r w:rsidR="00B13ADC">
        <w:rPr>
          <w:sz w:val="24"/>
          <w:szCs w:val="24"/>
        </w:rPr>
        <w:t>if M1</w:t>
      </w:r>
      <w:r w:rsidR="00EB7829">
        <w:rPr>
          <w:sz w:val="24"/>
          <w:szCs w:val="24"/>
        </w:rPr>
        <w:t xml:space="preserve"> fits data</w:t>
      </w:r>
      <w:r w:rsidR="00B13ADC">
        <w:rPr>
          <w:sz w:val="24"/>
          <w:szCs w:val="24"/>
        </w:rPr>
        <w:t xml:space="preserve"> better </w:t>
      </w:r>
      <w:r w:rsidR="00776DBB">
        <w:rPr>
          <w:sz w:val="24"/>
          <w:szCs w:val="24"/>
        </w:rPr>
        <w:t xml:space="preserve">interactions present or </w:t>
      </w:r>
      <w:r w:rsidR="00B13ADC">
        <w:rPr>
          <w:sz w:val="24"/>
          <w:szCs w:val="24"/>
        </w:rPr>
        <w:t xml:space="preserve">otherwise </w:t>
      </w:r>
      <w:r w:rsidR="00776DBB">
        <w:rPr>
          <w:sz w:val="24"/>
          <w:szCs w:val="24"/>
        </w:rPr>
        <w:t>absent</w:t>
      </w:r>
      <w:r>
        <w:rPr>
          <w:sz w:val="24"/>
          <w:szCs w:val="24"/>
        </w:rPr>
        <w:t>.</w:t>
      </w:r>
      <w:r w:rsidR="00A07729">
        <w:rPr>
          <w:sz w:val="24"/>
          <w:szCs w:val="24"/>
        </w:rPr>
        <w:t xml:space="preserve"> </w:t>
      </w:r>
      <w:r w:rsidR="00D2189E">
        <w:rPr>
          <w:sz w:val="24"/>
          <w:szCs w:val="24"/>
        </w:rPr>
        <w:t xml:space="preserve">When </w:t>
      </w:r>
      <w:r w:rsidR="00776DBB">
        <w:rPr>
          <w:sz w:val="24"/>
          <w:szCs w:val="24"/>
        </w:rPr>
        <w:t>assuming alleles act additively without dominance</w:t>
      </w:r>
      <w:r w:rsidR="00D2189E">
        <w:rPr>
          <w:sz w:val="24"/>
          <w:szCs w:val="24"/>
        </w:rPr>
        <w:t xml:space="preserve"> </w:t>
      </w:r>
      <w:r w:rsidR="00776DBB">
        <w:rPr>
          <w:sz w:val="24"/>
          <w:szCs w:val="24"/>
        </w:rPr>
        <w:t xml:space="preserve">within each locus, the interaction test will concern only </w:t>
      </w:r>
      <w:r w:rsidR="00776DBB" w:rsidRPr="00776DBB">
        <w:rPr>
          <w:i/>
          <w:sz w:val="24"/>
          <w:szCs w:val="24"/>
        </w:rPr>
        <w:t>i</w:t>
      </w:r>
      <w:r w:rsidR="00776DBB" w:rsidRPr="00776DBB">
        <w:rPr>
          <w:i/>
          <w:sz w:val="24"/>
          <w:szCs w:val="24"/>
          <w:vertAlign w:val="subscript"/>
        </w:rPr>
        <w:t>aa</w:t>
      </w:r>
      <w:r w:rsidR="00776DBB">
        <w:rPr>
          <w:sz w:val="24"/>
          <w:szCs w:val="24"/>
        </w:rPr>
        <w:t xml:space="preserve"> using 1 df.</w:t>
      </w:r>
    </w:p>
    <w:p w14:paraId="5068AA28" w14:textId="77777777" w:rsidR="0036346D" w:rsidRDefault="00D4288B" w:rsidP="00A07729">
      <w:pPr>
        <w:spacing w:after="0"/>
        <w:ind w:firstLine="284"/>
        <w:rPr>
          <w:sz w:val="24"/>
          <w:szCs w:val="24"/>
        </w:rPr>
      </w:pPr>
      <w:r>
        <w:rPr>
          <w:sz w:val="24"/>
          <w:szCs w:val="24"/>
        </w:rPr>
        <w:t>Fisher’s definition can</w:t>
      </w:r>
      <w:r w:rsidR="00A07729">
        <w:rPr>
          <w:sz w:val="24"/>
          <w:szCs w:val="24"/>
        </w:rPr>
        <w:t xml:space="preserve"> </w:t>
      </w:r>
      <w:r>
        <w:rPr>
          <w:sz w:val="24"/>
          <w:szCs w:val="24"/>
        </w:rPr>
        <w:t>be a</w:t>
      </w:r>
      <w:r w:rsidR="00EB7829">
        <w:rPr>
          <w:sz w:val="24"/>
          <w:szCs w:val="24"/>
        </w:rPr>
        <w:t xml:space="preserve">pplied to binary disease traits </w:t>
      </w:r>
      <w:r>
        <w:rPr>
          <w:sz w:val="24"/>
          <w:szCs w:val="24"/>
        </w:rPr>
        <w:t xml:space="preserve">using logistic </w:t>
      </w:r>
      <w:r w:rsidR="00EB7829">
        <w:rPr>
          <w:sz w:val="24"/>
          <w:szCs w:val="24"/>
        </w:rPr>
        <w:t xml:space="preserve">(instead of linear regression) </w:t>
      </w:r>
      <w:r>
        <w:rPr>
          <w:sz w:val="24"/>
          <w:szCs w:val="24"/>
        </w:rPr>
        <w:t>models</w:t>
      </w:r>
      <w:r w:rsidR="00A07729">
        <w:rPr>
          <w:sz w:val="24"/>
          <w:szCs w:val="24"/>
        </w:rPr>
        <w:t xml:space="preserve">, in which case the </w:t>
      </w:r>
      <w:r w:rsidR="00C36B97">
        <w:rPr>
          <w:sz w:val="24"/>
          <w:szCs w:val="24"/>
        </w:rPr>
        <w:t xml:space="preserve">quantitative </w:t>
      </w:r>
      <w:r w:rsidR="00A07729">
        <w:rPr>
          <w:sz w:val="24"/>
          <w:szCs w:val="24"/>
        </w:rPr>
        <w:t xml:space="preserve">phenotype </w:t>
      </w:r>
      <w:r w:rsidR="00A07729" w:rsidRPr="002C030A">
        <w:rPr>
          <w:rFonts w:ascii="Times New Roman" w:hAnsi="Times New Roman" w:cs="Times New Roman"/>
          <w:i/>
          <w:sz w:val="24"/>
          <w:szCs w:val="24"/>
        </w:rPr>
        <w:t>y</w:t>
      </w:r>
      <w:r w:rsidR="00A07729">
        <w:rPr>
          <w:sz w:val="24"/>
          <w:szCs w:val="24"/>
        </w:rPr>
        <w:t xml:space="preserve"> in M1 and M2 </w:t>
      </w:r>
      <w:r w:rsidR="00C36B97">
        <w:rPr>
          <w:sz w:val="24"/>
          <w:szCs w:val="24"/>
        </w:rPr>
        <w:t>is</w:t>
      </w:r>
      <w:r w:rsidR="00A07729">
        <w:rPr>
          <w:sz w:val="24"/>
          <w:szCs w:val="24"/>
        </w:rPr>
        <w:t xml:space="preserve"> replaced </w:t>
      </w:r>
      <w:r w:rsidR="002C030A">
        <w:rPr>
          <w:sz w:val="24"/>
          <w:szCs w:val="24"/>
        </w:rPr>
        <w:t xml:space="preserve">by </w:t>
      </w:r>
      <m:oMath>
        <m:r>
          <m:rPr>
            <m:sty m:val="p"/>
          </m:rPr>
          <w:rPr>
            <w:rFonts w:ascii="Cambria Math" w:hAnsi="Cambria Math"/>
            <w:sz w:val="24"/>
            <w:szCs w:val="24"/>
          </w:rPr>
          <m:t>log⁡</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1-p</m:t>
            </m:r>
          </m:den>
        </m:f>
        <m:r>
          <w:rPr>
            <w:rFonts w:ascii="Cambria Math" w:hAnsi="Cambria Math"/>
            <w:sz w:val="24"/>
            <w:szCs w:val="24"/>
          </w:rPr>
          <m:t>)</m:t>
        </m:r>
      </m:oMath>
      <w:r w:rsidR="002C030A">
        <w:rPr>
          <w:sz w:val="24"/>
          <w:szCs w:val="24"/>
        </w:rPr>
        <w:t xml:space="preserve"> where </w:t>
      </w:r>
      <w:r w:rsidR="002C030A" w:rsidRPr="00A07729">
        <w:rPr>
          <w:rFonts w:ascii="Times New Roman" w:hAnsi="Times New Roman" w:cs="Times New Roman"/>
          <w:i/>
          <w:sz w:val="24"/>
          <w:szCs w:val="24"/>
        </w:rPr>
        <w:t>p</w:t>
      </w:r>
      <w:r w:rsidR="002C030A">
        <w:rPr>
          <w:sz w:val="24"/>
          <w:szCs w:val="24"/>
        </w:rPr>
        <w:t xml:space="preserve"> is the probability of an individual being a case rather than a control</w:t>
      </w:r>
      <w:r w:rsidR="00A07729">
        <w:rPr>
          <w:sz w:val="24"/>
          <w:szCs w:val="24"/>
        </w:rPr>
        <w:t xml:space="preserve"> </w:t>
      </w:r>
      <w:r w:rsidR="002C030A">
        <w:rPr>
          <w:sz w:val="24"/>
          <w:szCs w:val="24"/>
        </w:rPr>
        <w:t>in a population</w:t>
      </w:r>
      <w:r w:rsidR="00EB7829">
        <w:rPr>
          <w:sz w:val="24"/>
          <w:szCs w:val="24"/>
        </w:rPr>
        <w:t xml:space="preserve"> and</w:t>
      </w:r>
      <w:r w:rsidR="002C030A">
        <w:rPr>
          <w:sz w:val="24"/>
          <w:szCs w:val="24"/>
        </w:rPr>
        <w:t xml:space="preserve"> L</w:t>
      </w:r>
      <w:r w:rsidR="002C030A" w:rsidRPr="009D56B0">
        <w:rPr>
          <w:sz w:val="24"/>
          <w:szCs w:val="24"/>
          <w:vertAlign w:val="subscript"/>
        </w:rPr>
        <w:t>S</w:t>
      </w:r>
      <w:r w:rsidR="002C030A">
        <w:rPr>
          <w:sz w:val="24"/>
          <w:szCs w:val="24"/>
        </w:rPr>
        <w:t xml:space="preserve"> and L</w:t>
      </w:r>
      <w:r w:rsidR="002C030A" w:rsidRPr="009D56B0">
        <w:rPr>
          <w:sz w:val="24"/>
          <w:szCs w:val="24"/>
          <w:vertAlign w:val="subscript"/>
        </w:rPr>
        <w:t>R</w:t>
      </w:r>
      <w:r w:rsidR="002C030A">
        <w:rPr>
          <w:sz w:val="24"/>
          <w:szCs w:val="24"/>
          <w:vertAlign w:val="subscript"/>
        </w:rPr>
        <w:t xml:space="preserve"> </w:t>
      </w:r>
      <w:r w:rsidR="007751EF">
        <w:rPr>
          <w:sz w:val="24"/>
          <w:szCs w:val="24"/>
        </w:rPr>
        <w:t>are</w:t>
      </w:r>
      <w:r w:rsidR="002C030A">
        <w:rPr>
          <w:sz w:val="24"/>
          <w:szCs w:val="24"/>
        </w:rPr>
        <w:t xml:space="preserve"> maximum log-likelihoods of M1 and M2</w:t>
      </w:r>
      <w:r w:rsidR="007751EF">
        <w:rPr>
          <w:sz w:val="24"/>
          <w:szCs w:val="24"/>
        </w:rPr>
        <w:t xml:space="preserve"> respectively</w:t>
      </w:r>
      <w:r w:rsidR="00236B1C">
        <w:rPr>
          <w:sz w:val="24"/>
          <w:szCs w:val="24"/>
        </w:rPr>
        <w:fldChar w:fldCharType="begin">
          <w:fldData xml:space="preserve">PEVuZE5vdGU+PENpdGU+PEF1dGhvcj5Db3JkZWxsPC9BdXRob3I+PFllYXI+MjAwMjwvWWVhcj48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</w:fldData>
        </w:fldChar>
      </w:r>
      <w:r w:rsidR="00541960">
        <w:rPr>
          <w:sz w:val="24"/>
          <w:szCs w:val="24"/>
        </w:rPr>
        <w:instrText xml:space="preserve"> ADDIN EN.CITE </w:instrText>
      </w:r>
      <w:r w:rsidR="00541960">
        <w:rPr>
          <w:sz w:val="24"/>
          <w:szCs w:val="24"/>
        </w:rPr>
        <w:fldChar w:fldCharType="begin">
          <w:fldData xml:space="preserve">PEVuZE5vdGU+PENpdGU+PEF1dGhvcj5Db3JkZWxsPC9BdXRob3I+PFllYXI+MjAwMjwvWWVhcj48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</w:fldData>
        </w:fldChar>
      </w:r>
      <w:r w:rsidR="00541960">
        <w:rPr>
          <w:sz w:val="24"/>
          <w:szCs w:val="24"/>
        </w:rPr>
        <w:instrText xml:space="preserve"> ADDIN EN.CITE.DATA </w:instrText>
      </w:r>
      <w:r w:rsidR="00541960">
        <w:rPr>
          <w:sz w:val="24"/>
          <w:szCs w:val="24"/>
        </w:rPr>
      </w:r>
      <w:r w:rsidR="00541960">
        <w:rPr>
          <w:sz w:val="24"/>
          <w:szCs w:val="24"/>
        </w:rPr>
        <w:fldChar w:fldCharType="end"/>
      </w:r>
      <w:r w:rsidR="00236B1C">
        <w:rPr>
          <w:sz w:val="24"/>
          <w:szCs w:val="24"/>
        </w:rPr>
      </w:r>
      <w:r w:rsidR="00236B1C">
        <w:rPr>
          <w:sz w:val="24"/>
          <w:szCs w:val="24"/>
        </w:rPr>
        <w:fldChar w:fldCharType="separate"/>
      </w:r>
      <w:hyperlink w:anchor="_ENREF_3" w:tooltip="Cordell, 2002 #77" w:history="1">
        <w:r w:rsidR="00DC1A08" w:rsidRPr="00541960">
          <w:rPr>
            <w:noProof/>
            <w:sz w:val="24"/>
            <w:szCs w:val="24"/>
            <w:vertAlign w:val="superscript"/>
          </w:rPr>
          <w:t>3</w:t>
        </w:r>
      </w:hyperlink>
      <w:r w:rsidR="00541960" w:rsidRPr="00541960">
        <w:rPr>
          <w:noProof/>
          <w:sz w:val="24"/>
          <w:szCs w:val="24"/>
          <w:vertAlign w:val="superscript"/>
        </w:rPr>
        <w:t xml:space="preserve">, </w:t>
      </w:r>
      <w:hyperlink w:anchor="_ENREF_5" w:tooltip="Cordell, 2009 #506" w:history="1">
        <w:r w:rsidR="00DC1A08" w:rsidRPr="00541960">
          <w:rPr>
            <w:noProof/>
            <w:sz w:val="24"/>
            <w:szCs w:val="24"/>
            <w:vertAlign w:val="superscript"/>
          </w:rPr>
          <w:t>5-7</w:t>
        </w:r>
      </w:hyperlink>
      <w:r w:rsidR="00236B1C">
        <w:rPr>
          <w:sz w:val="24"/>
          <w:szCs w:val="24"/>
        </w:rPr>
        <w:fldChar w:fldCharType="end"/>
      </w:r>
      <w:r>
        <w:rPr>
          <w:sz w:val="24"/>
          <w:szCs w:val="24"/>
        </w:rPr>
        <w:t xml:space="preserve">. </w:t>
      </w:r>
    </w:p>
    <w:p w14:paraId="5A549D71" w14:textId="77777777" w:rsidR="00D4288B" w:rsidRDefault="00D4288B" w:rsidP="00D227C6">
      <w:pPr>
        <w:spacing w:after="0"/>
        <w:rPr>
          <w:sz w:val="24"/>
          <w:szCs w:val="24"/>
        </w:rPr>
      </w:pPr>
    </w:p>
    <w:p w14:paraId="7B28DAE1" w14:textId="77777777" w:rsidR="00D4288B" w:rsidRPr="007751EF" w:rsidRDefault="007751EF" w:rsidP="00D227C6">
      <w:pPr>
        <w:spacing w:after="0"/>
        <w:rPr>
          <w:b/>
          <w:sz w:val="24"/>
          <w:szCs w:val="24"/>
        </w:rPr>
      </w:pPr>
      <w:r w:rsidRPr="007751EF">
        <w:rPr>
          <w:b/>
          <w:sz w:val="24"/>
          <w:szCs w:val="24"/>
        </w:rPr>
        <w:t xml:space="preserve">SNP genotype and allelic </w:t>
      </w:r>
      <w:r w:rsidR="00143045">
        <w:rPr>
          <w:b/>
          <w:sz w:val="24"/>
          <w:szCs w:val="24"/>
        </w:rPr>
        <w:t>models</w:t>
      </w:r>
    </w:p>
    <w:p w14:paraId="6961D9FB" w14:textId="77777777" w:rsidR="00D4288B" w:rsidRDefault="00E15FA0" w:rsidP="00D227C6">
      <w:pPr>
        <w:spacing w:after="0"/>
        <w:rPr>
          <w:sz w:val="24"/>
          <w:szCs w:val="24"/>
        </w:rPr>
      </w:pPr>
      <w:r>
        <w:rPr>
          <w:sz w:val="24"/>
          <w:szCs w:val="24"/>
        </w:rPr>
        <w:t xml:space="preserve">In </w:t>
      </w:r>
      <w:r w:rsidR="008F6CD3">
        <w:rPr>
          <w:sz w:val="24"/>
          <w:szCs w:val="24"/>
        </w:rPr>
        <w:t>genome-wide association studies (</w:t>
      </w:r>
      <w:r>
        <w:rPr>
          <w:sz w:val="24"/>
          <w:szCs w:val="24"/>
        </w:rPr>
        <w:t>GWAS</w:t>
      </w:r>
      <w:r w:rsidR="008F6CD3">
        <w:rPr>
          <w:sz w:val="24"/>
          <w:szCs w:val="24"/>
        </w:rPr>
        <w:t>)</w:t>
      </w:r>
      <w:r>
        <w:rPr>
          <w:sz w:val="24"/>
          <w:szCs w:val="24"/>
        </w:rPr>
        <w:t>, an exhaustive s</w:t>
      </w:r>
      <w:r w:rsidR="00143045">
        <w:rPr>
          <w:sz w:val="24"/>
          <w:szCs w:val="24"/>
        </w:rPr>
        <w:t>earch</w:t>
      </w:r>
      <w:r>
        <w:rPr>
          <w:sz w:val="24"/>
          <w:szCs w:val="24"/>
        </w:rPr>
        <w:t xml:space="preserve"> for</w:t>
      </w:r>
      <w:r w:rsidR="00143045">
        <w:rPr>
          <w:sz w:val="24"/>
          <w:szCs w:val="24"/>
        </w:rPr>
        <w:t xml:space="preserve"> epistasis </w:t>
      </w:r>
      <w:r>
        <w:rPr>
          <w:sz w:val="24"/>
          <w:szCs w:val="24"/>
        </w:rPr>
        <w:t xml:space="preserve">requires </w:t>
      </w:r>
      <w:r w:rsidR="00307A0C">
        <w:rPr>
          <w:sz w:val="24"/>
          <w:szCs w:val="24"/>
        </w:rPr>
        <w:t xml:space="preserve">many </w:t>
      </w:r>
      <w:r>
        <w:rPr>
          <w:sz w:val="24"/>
          <w:szCs w:val="24"/>
        </w:rPr>
        <w:t xml:space="preserve">billions of pairwise interaction tests </w:t>
      </w:r>
      <w:r w:rsidR="00307A0C">
        <w:rPr>
          <w:sz w:val="24"/>
          <w:szCs w:val="24"/>
        </w:rPr>
        <w:t xml:space="preserve">but estimates of genetic parameters are necessary only for </w:t>
      </w:r>
      <w:r w:rsidR="00833437">
        <w:rPr>
          <w:sz w:val="24"/>
          <w:szCs w:val="24"/>
        </w:rPr>
        <w:t xml:space="preserve">a small number of </w:t>
      </w:r>
      <w:r w:rsidR="00307A0C">
        <w:rPr>
          <w:sz w:val="24"/>
          <w:szCs w:val="24"/>
        </w:rPr>
        <w:t xml:space="preserve">significant epistatic SNP pairs. A </w:t>
      </w:r>
      <w:r w:rsidR="005C00D7">
        <w:rPr>
          <w:sz w:val="24"/>
          <w:szCs w:val="24"/>
        </w:rPr>
        <w:t>simple ‘</w:t>
      </w:r>
      <w:r w:rsidR="00307A0C">
        <w:rPr>
          <w:sz w:val="24"/>
          <w:szCs w:val="24"/>
        </w:rPr>
        <w:t>genotype</w:t>
      </w:r>
      <w:r w:rsidR="005C00D7">
        <w:rPr>
          <w:sz w:val="24"/>
          <w:szCs w:val="24"/>
        </w:rPr>
        <w:t>’</w:t>
      </w:r>
      <w:r w:rsidR="00307A0C">
        <w:rPr>
          <w:sz w:val="24"/>
          <w:szCs w:val="24"/>
        </w:rPr>
        <w:t xml:space="preserve"> model </w:t>
      </w:r>
      <w:r w:rsidR="009838AA">
        <w:rPr>
          <w:sz w:val="24"/>
          <w:szCs w:val="24"/>
        </w:rPr>
        <w:t xml:space="preserve">fitting </w:t>
      </w:r>
      <w:r w:rsidR="005C00D7">
        <w:rPr>
          <w:sz w:val="24"/>
          <w:szCs w:val="24"/>
        </w:rPr>
        <w:t xml:space="preserve">SNP genotypes directly </w:t>
      </w:r>
      <w:r w:rsidR="00833437">
        <w:rPr>
          <w:sz w:val="24"/>
          <w:szCs w:val="24"/>
        </w:rPr>
        <w:t xml:space="preserve">(instead of </w:t>
      </w:r>
      <w:r w:rsidR="005C00D7">
        <w:rPr>
          <w:rFonts w:ascii="Times New Roman" w:hAnsi="Times New Roman" w:cs="Times New Roman"/>
          <w:i/>
          <w:sz w:val="24"/>
          <w:szCs w:val="24"/>
        </w:rPr>
        <w:t>x</w:t>
      </w:r>
      <w:r w:rsidR="005C00D7" w:rsidRPr="00D603C3">
        <w:rPr>
          <w:rFonts w:ascii="Times New Roman" w:hAnsi="Times New Roman" w:cs="Times New Roman"/>
          <w:i/>
          <w:sz w:val="24"/>
          <w:szCs w:val="24"/>
          <w:vertAlign w:val="subscript"/>
        </w:rPr>
        <w:t>i</w:t>
      </w:r>
      <w:r w:rsidR="005C00D7" w:rsidRPr="00A14C71">
        <w:rPr>
          <w:sz w:val="24"/>
          <w:szCs w:val="24"/>
        </w:rPr>
        <w:t xml:space="preserve"> and </w:t>
      </w:r>
      <w:r w:rsidR="005C00D7">
        <w:rPr>
          <w:rFonts w:ascii="Times New Roman" w:hAnsi="Times New Roman" w:cs="Times New Roman"/>
          <w:i/>
          <w:sz w:val="24"/>
          <w:szCs w:val="24"/>
        </w:rPr>
        <w:t>z</w:t>
      </w:r>
      <w:r w:rsidR="005C00D7" w:rsidRPr="00D603C3">
        <w:rPr>
          <w:rFonts w:ascii="Times New Roman" w:hAnsi="Times New Roman" w:cs="Times New Roman"/>
          <w:i/>
          <w:sz w:val="24"/>
          <w:szCs w:val="24"/>
          <w:vertAlign w:val="subscript"/>
        </w:rPr>
        <w:t>i</w:t>
      </w:r>
      <w:r w:rsidR="005C00D7" w:rsidRPr="00A14C71">
        <w:rPr>
          <w:sz w:val="24"/>
          <w:szCs w:val="24"/>
        </w:rPr>
        <w:t xml:space="preserve"> </w:t>
      </w:r>
      <w:r w:rsidR="005C00D7">
        <w:rPr>
          <w:sz w:val="24"/>
          <w:szCs w:val="24"/>
        </w:rPr>
        <w:t>abov</w:t>
      </w:r>
      <w:r w:rsidR="00833437">
        <w:rPr>
          <w:sz w:val="24"/>
          <w:szCs w:val="24"/>
        </w:rPr>
        <w:t xml:space="preserve">e) </w:t>
      </w:r>
      <w:r w:rsidR="009838AA">
        <w:rPr>
          <w:sz w:val="24"/>
          <w:szCs w:val="24"/>
        </w:rPr>
        <w:t xml:space="preserve">can </w:t>
      </w:r>
      <w:r w:rsidR="00833437">
        <w:rPr>
          <w:sz w:val="24"/>
          <w:szCs w:val="24"/>
        </w:rPr>
        <w:t xml:space="preserve">focus on interaction tests and </w:t>
      </w:r>
      <w:r w:rsidR="008F0CEA">
        <w:rPr>
          <w:sz w:val="24"/>
          <w:szCs w:val="24"/>
        </w:rPr>
        <w:t xml:space="preserve">facilitate </w:t>
      </w:r>
      <w:r w:rsidR="00833437">
        <w:rPr>
          <w:sz w:val="24"/>
          <w:szCs w:val="24"/>
        </w:rPr>
        <w:t>fast</w:t>
      </w:r>
      <w:r w:rsidR="008F0CEA">
        <w:rPr>
          <w:sz w:val="24"/>
          <w:szCs w:val="24"/>
        </w:rPr>
        <w:t xml:space="preserve"> algorithm developments. Let </w:t>
      </w:r>
      <w:r w:rsidR="008F0CEA" w:rsidRPr="008F0CEA">
        <w:rPr>
          <w:i/>
          <w:sz w:val="24"/>
          <w:szCs w:val="24"/>
        </w:rPr>
        <w:t>B</w:t>
      </w:r>
      <w:r w:rsidR="008F0CEA">
        <w:rPr>
          <w:sz w:val="24"/>
          <w:szCs w:val="24"/>
        </w:rPr>
        <w:t xml:space="preserve"> and </w:t>
      </w:r>
      <w:r w:rsidR="008F0CEA" w:rsidRPr="008F0CEA">
        <w:rPr>
          <w:i/>
          <w:sz w:val="24"/>
          <w:szCs w:val="24"/>
        </w:rPr>
        <w:t>C</w:t>
      </w:r>
      <w:r w:rsidR="008F0CEA">
        <w:rPr>
          <w:sz w:val="24"/>
          <w:szCs w:val="24"/>
        </w:rPr>
        <w:t xml:space="preserve"> be the risk-modifying allele of locus B and C respectively, a genotype model can be represented in a 3</w:t>
      </w:r>
      <w:r w:rsidR="00520B11">
        <w:rPr>
          <w:sz w:val="24"/>
          <w:szCs w:val="24"/>
        </w:rPr>
        <w:t xml:space="preserve"> </w:t>
      </w:r>
      <w:r w:rsidR="008F0CEA">
        <w:rPr>
          <w:sz w:val="24"/>
          <w:szCs w:val="24"/>
        </w:rPr>
        <w:t>x</w:t>
      </w:r>
      <w:r w:rsidR="00520B11">
        <w:rPr>
          <w:sz w:val="24"/>
          <w:szCs w:val="24"/>
        </w:rPr>
        <w:t xml:space="preserve"> </w:t>
      </w:r>
      <w:r w:rsidR="008F0CEA">
        <w:rPr>
          <w:sz w:val="24"/>
          <w:szCs w:val="24"/>
        </w:rPr>
        <w:t xml:space="preserve">3 table (quoted from </w:t>
      </w:r>
      <w:r w:rsidR="00236B1C">
        <w:rPr>
          <w:sz w:val="24"/>
          <w:szCs w:val="24"/>
        </w:rPr>
        <w:t xml:space="preserve">Supplementary information box S1 of </w:t>
      </w:r>
      <w:r w:rsidR="00236B1C" w:rsidRPr="00616658">
        <w:rPr>
          <w:sz w:val="24"/>
          <w:szCs w:val="24"/>
        </w:rPr>
        <w:t>an earlier review by Cordell</w:t>
      </w:r>
      <w:hyperlink w:anchor="_ENREF_5" w:tooltip="Cordell, 2009 #506" w:history="1">
        <w:r w:rsidR="00DC1A08">
          <w:rPr>
            <w:sz w:val="24"/>
            <w:szCs w:val="24"/>
          </w:rPr>
          <w:fldChar w:fldCharType="begin"/>
        </w:r>
        <w:r w:rsidR="00DC1A08">
          <w:rPr>
            <w:sz w:val="24"/>
            <w:szCs w:val="24"/>
          </w:rPr>
          <w:instrText xml:space="preserve"> ADDIN EN.CITE &lt;EndNote&gt;&lt;Cite&gt;&lt;Author&gt;Cordell&lt;/Author&gt;&lt;Year&gt;2009&lt;/Year&gt;&lt;RecNum&gt;506&lt;/RecNum&gt;&lt;DisplayText&gt;&lt;style face="superscript"&gt;5&lt;/style&gt;&lt;/DisplayText&gt;&lt;record&gt;&lt;rec-number&gt;506&lt;/rec-number&gt;&lt;foreign-keys&gt;&lt;key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instrText>
        </w:r>
        <w:r w:rsidR="00DC1A08">
          <w:rPr>
            <w:sz w:val="24"/>
            <w:szCs w:val="24"/>
          </w:rPr>
          <w:fldChar w:fldCharType="separate"/>
        </w:r>
        <w:r w:rsidR="00DC1A08" w:rsidRPr="00541960">
          <w:rPr>
            <w:noProof/>
            <w:sz w:val="24"/>
            <w:szCs w:val="24"/>
            <w:vertAlign w:val="superscript"/>
          </w:rPr>
          <w:t>5</w:t>
        </w:r>
        <w:r w:rsidR="00DC1A08">
          <w:rPr>
            <w:sz w:val="24"/>
            <w:szCs w:val="24"/>
          </w:rPr>
          <w:fldChar w:fldCharType="end"/>
        </w:r>
      </w:hyperlink>
      <w:r w:rsidR="008F0CEA">
        <w:rPr>
          <w:sz w:val="24"/>
          <w:szCs w:val="24"/>
        </w:rPr>
        <w:t>):</w:t>
      </w:r>
    </w:p>
    <w:p w14:paraId="69F44FEB" w14:textId="77777777" w:rsidR="007751EF" w:rsidRDefault="00204567" w:rsidP="008F0CEA">
      <w:pPr>
        <w:spacing w:after="0"/>
        <w:jc w:val="center"/>
        <w:rPr>
          <w:sz w:val="24"/>
          <w:szCs w:val="24"/>
        </w:rPr>
      </w:pPr>
      <w:r w:rsidRPr="00204567">
        <w:rPr>
          <w:noProof/>
          <w:lang w:val="en-US" w:eastAsia="en-US"/>
        </w:rPr>
        <w:lastRenderedPageBreak/>
        <w:drawing>
          <wp:inline distT="0" distB="0" distL="0" distR="0" wp14:anchorId="343EECEC" wp14:editId="6D13E050">
            <wp:extent cx="3763108" cy="1160585"/>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rotWithShape="1">
                    <a:blip r:embed="rId9" cstate="print"/>
                    <a:srcRect t="3303" b="3280"/>
                    <a:stretch/>
                  </pic:blipFill>
                  <pic:spPr bwMode="auto">
                    <a:xfrm>
                      <a:off x="0" y="0"/>
                      <a:ext cx="3762000" cy="1160243"/>
                    </a:xfrm>
                    <a:prstGeom prst="rect">
                      <a:avLst/>
                    </a:prstGeom>
                    <a:noFill/>
                    <a:ln>
                      <a:noFill/>
                    </a:ln>
                    <a:extLst>
                      <a:ext uri="{53640926-AAD7-44d8-BBD7-CCE9431645EC}">
                        <a14:shadowObscured xmlns:a14="http://schemas.microsoft.com/office/drawing/2010/main"/>
                      </a:ext>
                    </a:extLst>
                  </pic:spPr>
                </pic:pic>
              </a:graphicData>
            </a:graphic>
          </wp:inline>
        </w:drawing>
      </w:r>
      <w:r w:rsidR="009838AA" w:rsidRPr="009838AA">
        <w:rPr>
          <w:sz w:val="24"/>
          <w:szCs w:val="24"/>
        </w:rPr>
        <w:t xml:space="preserve"> </w:t>
      </w:r>
    </w:p>
    <w:p w14:paraId="5CAACD20" w14:textId="77777777" w:rsidR="00B616A9" w:rsidRDefault="00520B11" w:rsidP="00515509">
      <w:pPr>
        <w:spacing w:after="0"/>
        <w:ind w:firstLine="284"/>
        <w:rPr>
          <w:sz w:val="24"/>
          <w:szCs w:val="24"/>
        </w:rPr>
      </w:pPr>
      <w:r>
        <w:rPr>
          <w:sz w:val="24"/>
          <w:szCs w:val="24"/>
        </w:rPr>
        <w:t>where α</w:t>
      </w:r>
      <w:r w:rsidR="0019403B">
        <w:rPr>
          <w:sz w:val="24"/>
          <w:szCs w:val="24"/>
        </w:rPr>
        <w:t xml:space="preserve"> represents the effect of </w:t>
      </w:r>
      <w:r>
        <w:rPr>
          <w:sz w:val="24"/>
          <w:szCs w:val="24"/>
        </w:rPr>
        <w:t xml:space="preserve">the ‘baseline’ or reference genotype </w:t>
      </w:r>
      <w:r w:rsidRPr="00520B11">
        <w:rPr>
          <w:i/>
          <w:sz w:val="24"/>
          <w:szCs w:val="24"/>
        </w:rPr>
        <w:t>b</w:t>
      </w:r>
      <w:r>
        <w:rPr>
          <w:sz w:val="24"/>
          <w:szCs w:val="24"/>
        </w:rPr>
        <w:t>/</w:t>
      </w:r>
      <w:r w:rsidRPr="00520B11">
        <w:rPr>
          <w:i/>
          <w:sz w:val="24"/>
          <w:szCs w:val="24"/>
        </w:rPr>
        <w:t>b</w:t>
      </w:r>
      <w:r>
        <w:rPr>
          <w:sz w:val="24"/>
          <w:szCs w:val="24"/>
        </w:rPr>
        <w:t xml:space="preserve"> </w:t>
      </w:r>
      <w:r w:rsidRPr="00520B11">
        <w:rPr>
          <w:i/>
          <w:sz w:val="24"/>
          <w:szCs w:val="24"/>
        </w:rPr>
        <w:t>c</w:t>
      </w:r>
      <w:r>
        <w:rPr>
          <w:sz w:val="24"/>
          <w:szCs w:val="24"/>
        </w:rPr>
        <w:t>/</w:t>
      </w:r>
      <w:r w:rsidRPr="00520B11">
        <w:rPr>
          <w:i/>
          <w:sz w:val="24"/>
          <w:szCs w:val="24"/>
        </w:rPr>
        <w:t>c</w:t>
      </w:r>
      <w:r>
        <w:rPr>
          <w:sz w:val="24"/>
          <w:szCs w:val="24"/>
        </w:rPr>
        <w:t>; β</w:t>
      </w:r>
      <w:r w:rsidRPr="00520B11">
        <w:rPr>
          <w:sz w:val="24"/>
          <w:szCs w:val="24"/>
          <w:vertAlign w:val="subscript"/>
        </w:rPr>
        <w:t>1</w:t>
      </w:r>
      <w:r>
        <w:rPr>
          <w:sz w:val="24"/>
          <w:szCs w:val="24"/>
        </w:rPr>
        <w:t xml:space="preserve"> and β</w:t>
      </w:r>
      <w:r w:rsidRPr="00520B11">
        <w:rPr>
          <w:sz w:val="24"/>
          <w:szCs w:val="24"/>
          <w:vertAlign w:val="subscript"/>
        </w:rPr>
        <w:t>2</w:t>
      </w:r>
      <w:r>
        <w:rPr>
          <w:sz w:val="24"/>
          <w:szCs w:val="24"/>
        </w:rPr>
        <w:t xml:space="preserve"> represent </w:t>
      </w:r>
      <w:r w:rsidR="0019403B">
        <w:rPr>
          <w:sz w:val="24"/>
          <w:szCs w:val="24"/>
        </w:rPr>
        <w:t xml:space="preserve">the effects </w:t>
      </w:r>
      <w:r>
        <w:rPr>
          <w:sz w:val="24"/>
          <w:szCs w:val="24"/>
        </w:rPr>
        <w:t xml:space="preserve">replacing one or both </w:t>
      </w:r>
      <w:r w:rsidRPr="00520B11">
        <w:rPr>
          <w:i/>
          <w:sz w:val="24"/>
          <w:szCs w:val="24"/>
        </w:rPr>
        <w:t>b</w:t>
      </w:r>
      <w:r>
        <w:rPr>
          <w:sz w:val="24"/>
          <w:szCs w:val="24"/>
        </w:rPr>
        <w:t xml:space="preserve"> alleles at locus B with </w:t>
      </w:r>
      <w:r w:rsidRPr="0019403B">
        <w:rPr>
          <w:i/>
          <w:sz w:val="24"/>
          <w:szCs w:val="24"/>
        </w:rPr>
        <w:t>B</w:t>
      </w:r>
      <w:r w:rsidR="0019403B">
        <w:rPr>
          <w:sz w:val="24"/>
          <w:szCs w:val="24"/>
        </w:rPr>
        <w:t xml:space="preserve"> allele; γ</w:t>
      </w:r>
      <w:r w:rsidR="0019403B" w:rsidRPr="0019403B">
        <w:rPr>
          <w:sz w:val="24"/>
          <w:szCs w:val="24"/>
          <w:vertAlign w:val="subscript"/>
        </w:rPr>
        <w:t>1</w:t>
      </w:r>
      <w:r w:rsidR="0019403B">
        <w:rPr>
          <w:sz w:val="24"/>
          <w:szCs w:val="24"/>
        </w:rPr>
        <w:t xml:space="preserve"> and γ</w:t>
      </w:r>
      <w:r w:rsidR="0019403B" w:rsidRPr="0019403B">
        <w:rPr>
          <w:sz w:val="24"/>
          <w:szCs w:val="24"/>
          <w:vertAlign w:val="subscript"/>
        </w:rPr>
        <w:t>2</w:t>
      </w:r>
      <w:r w:rsidR="0019403B">
        <w:rPr>
          <w:sz w:val="24"/>
          <w:szCs w:val="24"/>
        </w:rPr>
        <w:t xml:space="preserve"> represent the effects replacing one or both </w:t>
      </w:r>
      <w:r w:rsidR="0019403B">
        <w:rPr>
          <w:i/>
          <w:sz w:val="24"/>
          <w:szCs w:val="24"/>
        </w:rPr>
        <w:t>c</w:t>
      </w:r>
      <w:r w:rsidR="0019403B">
        <w:rPr>
          <w:sz w:val="24"/>
          <w:szCs w:val="24"/>
        </w:rPr>
        <w:t xml:space="preserve"> alleles at locus C with </w:t>
      </w:r>
      <w:r w:rsidR="0019403B">
        <w:rPr>
          <w:i/>
          <w:sz w:val="24"/>
          <w:szCs w:val="24"/>
        </w:rPr>
        <w:t>C</w:t>
      </w:r>
      <w:r w:rsidR="0019403B">
        <w:rPr>
          <w:sz w:val="24"/>
          <w:szCs w:val="24"/>
        </w:rPr>
        <w:t xml:space="preserve"> allele; </w:t>
      </w:r>
      <w:r w:rsidR="0019403B" w:rsidRPr="0019403B">
        <w:rPr>
          <w:i/>
          <w:sz w:val="24"/>
          <w:szCs w:val="24"/>
        </w:rPr>
        <w:t>i</w:t>
      </w:r>
      <w:r w:rsidR="0019403B" w:rsidRPr="0019403B">
        <w:rPr>
          <w:i/>
          <w:sz w:val="24"/>
          <w:szCs w:val="24"/>
          <w:vertAlign w:val="subscript"/>
        </w:rPr>
        <w:t>11</w:t>
      </w:r>
      <w:r w:rsidR="0019403B">
        <w:rPr>
          <w:sz w:val="24"/>
          <w:szCs w:val="24"/>
        </w:rPr>
        <w:t xml:space="preserve">, </w:t>
      </w:r>
      <w:r w:rsidR="0019403B" w:rsidRPr="0019403B">
        <w:rPr>
          <w:i/>
          <w:sz w:val="24"/>
          <w:szCs w:val="24"/>
        </w:rPr>
        <w:t>i</w:t>
      </w:r>
      <w:r w:rsidR="0019403B" w:rsidRPr="0019403B">
        <w:rPr>
          <w:i/>
          <w:sz w:val="24"/>
          <w:szCs w:val="24"/>
          <w:vertAlign w:val="subscript"/>
        </w:rPr>
        <w:t>1</w:t>
      </w:r>
      <w:r w:rsidR="0019403B">
        <w:rPr>
          <w:i/>
          <w:sz w:val="24"/>
          <w:szCs w:val="24"/>
          <w:vertAlign w:val="subscript"/>
        </w:rPr>
        <w:t>2</w:t>
      </w:r>
      <w:r w:rsidR="0019403B">
        <w:rPr>
          <w:sz w:val="24"/>
          <w:szCs w:val="24"/>
        </w:rPr>
        <w:t xml:space="preserve">, </w:t>
      </w:r>
      <w:r w:rsidR="0019403B" w:rsidRPr="0019403B">
        <w:rPr>
          <w:i/>
          <w:sz w:val="24"/>
          <w:szCs w:val="24"/>
        </w:rPr>
        <w:t>i</w:t>
      </w:r>
      <w:r w:rsidR="0019403B">
        <w:rPr>
          <w:i/>
          <w:sz w:val="24"/>
          <w:szCs w:val="24"/>
          <w:vertAlign w:val="subscript"/>
        </w:rPr>
        <w:t>2</w:t>
      </w:r>
      <w:r w:rsidR="0019403B" w:rsidRPr="0019403B">
        <w:rPr>
          <w:i/>
          <w:sz w:val="24"/>
          <w:szCs w:val="24"/>
          <w:vertAlign w:val="subscript"/>
        </w:rPr>
        <w:t>1</w:t>
      </w:r>
      <w:r w:rsidR="0019403B">
        <w:rPr>
          <w:sz w:val="24"/>
          <w:szCs w:val="24"/>
        </w:rPr>
        <w:t xml:space="preserve"> and </w:t>
      </w:r>
      <w:r w:rsidR="0019403B" w:rsidRPr="0019403B">
        <w:rPr>
          <w:i/>
          <w:sz w:val="24"/>
          <w:szCs w:val="24"/>
        </w:rPr>
        <w:t>i</w:t>
      </w:r>
      <w:r w:rsidR="0019403B">
        <w:rPr>
          <w:i/>
          <w:sz w:val="24"/>
          <w:szCs w:val="24"/>
          <w:vertAlign w:val="subscript"/>
        </w:rPr>
        <w:t>22</w:t>
      </w:r>
      <w:r w:rsidR="0019403B">
        <w:rPr>
          <w:sz w:val="24"/>
          <w:szCs w:val="24"/>
        </w:rPr>
        <w:t xml:space="preserve"> are interaction effects. </w:t>
      </w:r>
      <w:r w:rsidR="00B616A9">
        <w:rPr>
          <w:sz w:val="24"/>
          <w:szCs w:val="24"/>
        </w:rPr>
        <w:t xml:space="preserve">The table above can be turned into </w:t>
      </w:r>
      <w:r w:rsidR="00515509">
        <w:rPr>
          <w:sz w:val="24"/>
          <w:szCs w:val="24"/>
        </w:rPr>
        <w:t xml:space="preserve">the saturated </w:t>
      </w:r>
      <w:r w:rsidR="00DC1A08">
        <w:rPr>
          <w:sz w:val="24"/>
          <w:szCs w:val="24"/>
        </w:rPr>
        <w:t xml:space="preserve">logistic regression model </w:t>
      </w:r>
      <w:r w:rsidR="00515509">
        <w:rPr>
          <w:sz w:val="24"/>
          <w:szCs w:val="24"/>
        </w:rPr>
        <w:t xml:space="preserve">(M3) </w:t>
      </w:r>
      <w:r w:rsidR="00DC1A08">
        <w:rPr>
          <w:sz w:val="24"/>
          <w:szCs w:val="24"/>
        </w:rPr>
        <w:t>below</w:t>
      </w:r>
      <w:r w:rsidR="00C81464">
        <w:rPr>
          <w:sz w:val="24"/>
          <w:szCs w:val="24"/>
        </w:rPr>
        <w:t>:</w:t>
      </w:r>
      <m:oMath>
        <m:r>
          <m:rPr>
            <m:sty m:val="p"/>
          </m:rPr>
          <w:rPr>
            <w:rFonts w:ascii="Cambria Math" w:hAnsi="Cambria Math"/>
            <w:sz w:val="20"/>
            <w:szCs w:val="20"/>
          </w:rPr>
          <w:br/>
        </m:r>
      </m:oMath>
      <m:oMathPara>
        <m:oMath>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1-p</m:t>
                      </m:r>
                    </m:den>
                  </m:f>
                </m:e>
              </m:d>
            </m:e>
          </m:func>
          <m:r>
            <w:rPr>
              <w:rFonts w:ascii="Cambria Math" w:hAnsi="Cambria Math"/>
              <w:sz w:val="18"/>
              <w:szCs w:val="18"/>
            </w:rPr>
            <m:t>=α+</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B=1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d>
            <m:dPr>
              <m:ctrlPr>
                <w:rPr>
                  <w:rFonts w:ascii="Cambria Math" w:hAnsi="Cambria Math"/>
                  <w:i/>
                  <w:sz w:val="18"/>
                  <w:szCs w:val="18"/>
                </w:rPr>
              </m:ctrlPr>
            </m:dPr>
            <m:e>
              <m:r>
                <w:rPr>
                  <w:rFonts w:ascii="Cambria Math" w:hAnsi="Cambria Math"/>
                  <w:sz w:val="18"/>
                  <w:szCs w:val="18"/>
                </w:rPr>
                <m:t>B=2</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C=1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d>
            <m:dPr>
              <m:ctrlPr>
                <w:rPr>
                  <w:rFonts w:ascii="Cambria Math" w:hAnsi="Cambria Math"/>
                  <w:i/>
                  <w:sz w:val="18"/>
                  <w:szCs w:val="18"/>
                </w:rPr>
              </m:ctrlPr>
            </m:dPr>
            <m:e>
              <m:r>
                <w:rPr>
                  <w:rFonts w:ascii="Cambria Math" w:hAnsi="Cambria Math"/>
                  <w:sz w:val="18"/>
                  <w:szCs w:val="18"/>
                </w:rPr>
                <m:t>C=2</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11</m:t>
              </m:r>
            </m:sub>
          </m:sSub>
          <m:d>
            <m:dPr>
              <m:ctrlPr>
                <w:rPr>
                  <w:rFonts w:ascii="Cambria Math" w:hAnsi="Cambria Math"/>
                  <w:i/>
                  <w:sz w:val="18"/>
                  <w:szCs w:val="18"/>
                </w:rPr>
              </m:ctrlPr>
            </m:dPr>
            <m:e>
              <m:r>
                <w:rPr>
                  <w:rFonts w:ascii="Cambria Math" w:hAnsi="Cambria Math"/>
                  <w:sz w:val="18"/>
                  <w:szCs w:val="18"/>
                </w:rPr>
                <m:t>B=1</m:t>
              </m:r>
            </m:e>
          </m:d>
          <m:d>
            <m:dPr>
              <m:ctrlPr>
                <w:rPr>
                  <w:rFonts w:ascii="Cambria Math" w:hAnsi="Cambria Math"/>
                  <w:i/>
                  <w:sz w:val="18"/>
                  <w:szCs w:val="18"/>
                </w:rPr>
              </m:ctrlPr>
            </m:dPr>
            <m:e>
              <m:r>
                <w:rPr>
                  <w:rFonts w:ascii="Cambria Math" w:hAnsi="Cambria Math"/>
                  <w:sz w:val="18"/>
                  <w:szCs w:val="18"/>
                </w:rPr>
                <m:t>C=1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12</m:t>
              </m:r>
            </m:sub>
          </m:sSub>
          <m:d>
            <m:dPr>
              <m:ctrlPr>
                <w:rPr>
                  <w:rFonts w:ascii="Cambria Math" w:hAnsi="Cambria Math"/>
                  <w:i/>
                  <w:sz w:val="18"/>
                  <w:szCs w:val="18"/>
                </w:rPr>
              </m:ctrlPr>
            </m:dPr>
            <m:e>
              <m:r>
                <w:rPr>
                  <w:rFonts w:ascii="Cambria Math" w:hAnsi="Cambria Math"/>
                  <w:sz w:val="18"/>
                  <w:szCs w:val="18"/>
                </w:rPr>
                <m:t>B=1</m:t>
              </m:r>
            </m:e>
          </m:d>
          <m:d>
            <m:dPr>
              <m:ctrlPr>
                <w:rPr>
                  <w:rFonts w:ascii="Cambria Math" w:hAnsi="Cambria Math"/>
                  <w:i/>
                  <w:sz w:val="18"/>
                  <w:szCs w:val="18"/>
                </w:rPr>
              </m:ctrlPr>
            </m:dPr>
            <m:e>
              <m:r>
                <w:rPr>
                  <w:rFonts w:ascii="Cambria Math" w:hAnsi="Cambria Math"/>
                  <w:sz w:val="18"/>
                  <w:szCs w:val="18"/>
                </w:rPr>
                <m:t>C=2</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21</m:t>
              </m:r>
            </m:sub>
          </m:sSub>
          <m:d>
            <m:dPr>
              <m:ctrlPr>
                <w:rPr>
                  <w:rFonts w:ascii="Cambria Math" w:hAnsi="Cambria Math"/>
                  <w:i/>
                  <w:sz w:val="18"/>
                  <w:szCs w:val="18"/>
                </w:rPr>
              </m:ctrlPr>
            </m:dPr>
            <m:e>
              <m:r>
                <w:rPr>
                  <w:rFonts w:ascii="Cambria Math" w:hAnsi="Cambria Math"/>
                  <w:sz w:val="18"/>
                  <w:szCs w:val="18"/>
                </w:rPr>
                <m:t>B=2</m:t>
              </m:r>
            </m:e>
          </m:d>
          <m:d>
            <m:dPr>
              <m:ctrlPr>
                <w:rPr>
                  <w:rFonts w:ascii="Cambria Math" w:hAnsi="Cambria Math"/>
                  <w:i/>
                  <w:sz w:val="18"/>
                  <w:szCs w:val="18"/>
                </w:rPr>
              </m:ctrlPr>
            </m:dPr>
            <m:e>
              <m:r>
                <w:rPr>
                  <w:rFonts w:ascii="Cambria Math" w:hAnsi="Cambria Math"/>
                  <w:sz w:val="18"/>
                  <w:szCs w:val="18"/>
                </w:rPr>
                <m:t>C=1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22</m:t>
              </m:r>
            </m:sub>
          </m:sSub>
          <m:d>
            <m:dPr>
              <m:ctrlPr>
                <w:rPr>
                  <w:rFonts w:ascii="Cambria Math" w:hAnsi="Cambria Math"/>
                  <w:i/>
                  <w:sz w:val="18"/>
                  <w:szCs w:val="18"/>
                </w:rPr>
              </m:ctrlPr>
            </m:dPr>
            <m:e>
              <m:r>
                <w:rPr>
                  <w:rFonts w:ascii="Cambria Math" w:hAnsi="Cambria Math"/>
                  <w:sz w:val="18"/>
                  <w:szCs w:val="18"/>
                </w:rPr>
                <m:t>B=2</m:t>
              </m:r>
            </m:e>
          </m:d>
          <m:d>
            <m:dPr>
              <m:ctrlPr>
                <w:rPr>
                  <w:rFonts w:ascii="Cambria Math" w:hAnsi="Cambria Math"/>
                  <w:i/>
                  <w:sz w:val="18"/>
                  <w:szCs w:val="18"/>
                </w:rPr>
              </m:ctrlPr>
            </m:dPr>
            <m:e>
              <m:r>
                <w:rPr>
                  <w:rFonts w:ascii="Cambria Math" w:hAnsi="Cambria Math"/>
                  <w:sz w:val="18"/>
                  <w:szCs w:val="18"/>
                </w:rPr>
                <m:t>C=2</m:t>
              </m:r>
            </m:e>
          </m:d>
          <m:r>
            <m:rPr>
              <m:sty m:val="p"/>
            </m:rPr>
            <w:rPr>
              <w:sz w:val="24"/>
              <w:szCs w:val="24"/>
            </w:rPr>
            <w:br/>
          </m:r>
        </m:oMath>
      </m:oMathPara>
    </w:p>
    <w:p w14:paraId="1F8C2DE7" w14:textId="77777777" w:rsidR="007751EF" w:rsidRDefault="00520832" w:rsidP="0019403B">
      <w:pPr>
        <w:spacing w:after="0"/>
        <w:ind w:firstLine="284"/>
        <w:rPr>
          <w:sz w:val="24"/>
          <w:szCs w:val="24"/>
        </w:rPr>
      </w:pPr>
      <w:r>
        <w:rPr>
          <w:sz w:val="24"/>
          <w:szCs w:val="24"/>
        </w:rPr>
        <w:t xml:space="preserve">The 4-df tests </w:t>
      </w:r>
      <w:r w:rsidR="0014519B">
        <w:rPr>
          <w:sz w:val="24"/>
          <w:szCs w:val="24"/>
        </w:rPr>
        <w:t xml:space="preserve">above </w:t>
      </w:r>
      <w:r>
        <w:rPr>
          <w:sz w:val="24"/>
          <w:szCs w:val="24"/>
        </w:rPr>
        <w:t xml:space="preserve">can be applied to test interactions in the genotype model. </w:t>
      </w:r>
      <w:r w:rsidR="009838AA">
        <w:rPr>
          <w:sz w:val="24"/>
          <w:szCs w:val="24"/>
        </w:rPr>
        <w:t>Assuming alleles act additively without dominance within each locus</w:t>
      </w:r>
      <w:r>
        <w:rPr>
          <w:sz w:val="24"/>
          <w:szCs w:val="24"/>
        </w:rPr>
        <w:t>, allelic model (illustrated in a 2 x 2 table below) may be used and test the additive x additive interaction (</w:t>
      </w:r>
      <w:r w:rsidRPr="00520832">
        <w:rPr>
          <w:i/>
          <w:sz w:val="24"/>
          <w:szCs w:val="24"/>
        </w:rPr>
        <w:t>i</w:t>
      </w:r>
      <w:r w:rsidRPr="00520832">
        <w:rPr>
          <w:sz w:val="24"/>
          <w:szCs w:val="24"/>
          <w:vertAlign w:val="subscript"/>
        </w:rPr>
        <w:t>11</w:t>
      </w:r>
      <w:r>
        <w:rPr>
          <w:sz w:val="24"/>
          <w:szCs w:val="24"/>
        </w:rPr>
        <w:t>):</w:t>
      </w:r>
    </w:p>
    <w:p w14:paraId="5FC9B242" w14:textId="77777777" w:rsidR="009838AA" w:rsidRDefault="00520832" w:rsidP="0014519B">
      <w:pPr>
        <w:spacing w:after="0"/>
        <w:jc w:val="center"/>
        <w:rPr>
          <w:sz w:val="24"/>
          <w:szCs w:val="24"/>
        </w:rPr>
      </w:pPr>
      <w:r w:rsidRPr="00520832">
        <w:rPr>
          <w:noProof/>
          <w:lang w:val="en-US" w:eastAsia="en-US"/>
        </w:rPr>
        <w:drawing>
          <wp:inline distT="0" distB="0" distL="0" distR="0" wp14:anchorId="2E916150" wp14:editId="1A4F0478">
            <wp:extent cx="2524631" cy="937846"/>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rotWithShape="1">
                    <a:blip r:embed="rId10" cstate="print"/>
                    <a:srcRect t="4023" b="4023"/>
                    <a:stretch/>
                  </pic:blipFill>
                  <pic:spPr bwMode="auto">
                    <a:xfrm>
                      <a:off x="0" y="0"/>
                      <a:ext cx="2530800" cy="940138"/>
                    </a:xfrm>
                    <a:prstGeom prst="rect">
                      <a:avLst/>
                    </a:prstGeom>
                    <a:noFill/>
                    <a:ln>
                      <a:noFill/>
                    </a:ln>
                    <a:extLst>
                      <a:ext uri="{53640926-AAD7-44d8-BBD7-CCE9431645EC}">
                        <a14:shadowObscured xmlns:a14="http://schemas.microsoft.com/office/drawing/2010/main"/>
                      </a:ext>
                    </a:extLst>
                  </pic:spPr>
                </pic:pic>
              </a:graphicData>
            </a:graphic>
          </wp:inline>
        </w:drawing>
      </w:r>
    </w:p>
    <w:p w14:paraId="57C888C8" w14:textId="77777777" w:rsidR="009838AA" w:rsidRDefault="009838AA" w:rsidP="0019403B">
      <w:pPr>
        <w:spacing w:after="0"/>
        <w:ind w:firstLine="284"/>
        <w:rPr>
          <w:sz w:val="24"/>
          <w:szCs w:val="24"/>
        </w:rPr>
      </w:pPr>
    </w:p>
    <w:p w14:paraId="433455B2" w14:textId="77777777" w:rsidR="009838AA" w:rsidRPr="003B0624" w:rsidRDefault="00520832" w:rsidP="00520832">
      <w:pPr>
        <w:spacing w:after="0"/>
        <w:rPr>
          <w:b/>
          <w:sz w:val="24"/>
          <w:szCs w:val="24"/>
        </w:rPr>
      </w:pPr>
      <w:r w:rsidRPr="003B0624">
        <w:rPr>
          <w:b/>
          <w:sz w:val="24"/>
          <w:szCs w:val="24"/>
        </w:rPr>
        <w:t>Contingency table based approximate tests</w:t>
      </w:r>
    </w:p>
    <w:p w14:paraId="49C85CDD" w14:textId="77777777" w:rsidR="00D4288B" w:rsidRDefault="003B0624" w:rsidP="00D227C6">
      <w:pPr>
        <w:spacing w:after="0"/>
        <w:rPr>
          <w:sz w:val="24"/>
          <w:szCs w:val="24"/>
        </w:rPr>
      </w:pPr>
      <w:r>
        <w:rPr>
          <w:sz w:val="24"/>
          <w:szCs w:val="24"/>
        </w:rPr>
        <w:t xml:space="preserve">The genotype/allelic models above require fitting the parameters against phenotypes (either a quantitative or binary trait) before performing the interaction tests </w:t>
      </w:r>
      <w:r w:rsidR="00887C2B">
        <w:rPr>
          <w:sz w:val="24"/>
          <w:szCs w:val="24"/>
        </w:rPr>
        <w:t>but</w:t>
      </w:r>
      <w:r>
        <w:rPr>
          <w:sz w:val="24"/>
          <w:szCs w:val="24"/>
        </w:rPr>
        <w:t xml:space="preserve"> the fitting step is computational demanding. The (L</w:t>
      </w:r>
      <w:r w:rsidRPr="003B0624">
        <w:rPr>
          <w:sz w:val="24"/>
          <w:szCs w:val="24"/>
          <w:vertAlign w:val="subscript"/>
        </w:rPr>
        <w:t>S</w:t>
      </w:r>
      <w:r>
        <w:rPr>
          <w:sz w:val="24"/>
          <w:szCs w:val="24"/>
        </w:rPr>
        <w:t xml:space="preserve"> vs L</w:t>
      </w:r>
      <w:r w:rsidRPr="003B0624">
        <w:rPr>
          <w:sz w:val="24"/>
          <w:szCs w:val="24"/>
          <w:vertAlign w:val="subscript"/>
        </w:rPr>
        <w:t>R</w:t>
      </w:r>
      <w:r>
        <w:rPr>
          <w:sz w:val="24"/>
          <w:szCs w:val="24"/>
        </w:rPr>
        <w:t xml:space="preserve">) test however can be approximated without </w:t>
      </w:r>
      <w:r w:rsidR="008F4492">
        <w:rPr>
          <w:sz w:val="24"/>
          <w:szCs w:val="24"/>
        </w:rPr>
        <w:t xml:space="preserve">the fitting step </w:t>
      </w:r>
      <w:r w:rsidR="00887C2B">
        <w:rPr>
          <w:sz w:val="24"/>
          <w:szCs w:val="24"/>
        </w:rPr>
        <w:t xml:space="preserve">in order to </w:t>
      </w:r>
      <w:r w:rsidR="008F4492">
        <w:rPr>
          <w:sz w:val="24"/>
          <w:szCs w:val="24"/>
        </w:rPr>
        <w:t>greatly speedup genome-wise screening</w:t>
      </w:r>
      <w:r w:rsidR="00887C2B">
        <w:rPr>
          <w:sz w:val="24"/>
          <w:szCs w:val="24"/>
        </w:rPr>
        <w:t xml:space="preserve"> for epistasis</w:t>
      </w:r>
      <w:r w:rsidR="008F4492">
        <w:rPr>
          <w:sz w:val="24"/>
          <w:szCs w:val="24"/>
        </w:rPr>
        <w:t xml:space="preserve">. For example, for quantitative traits an </w:t>
      </w:r>
      <w:r w:rsidR="008D5AB4">
        <w:rPr>
          <w:sz w:val="24"/>
          <w:szCs w:val="24"/>
        </w:rPr>
        <w:t xml:space="preserve">F-ratio based test derived from two-way analysis of </w:t>
      </w:r>
      <w:r w:rsidR="00780D2A">
        <w:rPr>
          <w:sz w:val="24"/>
          <w:szCs w:val="24"/>
        </w:rPr>
        <w:t>variance (ANOVA) appears to be a useful approximate</w:t>
      </w:r>
      <w:r w:rsidR="00FD67C3">
        <w:rPr>
          <w:sz w:val="24"/>
          <w:szCs w:val="24"/>
        </w:rPr>
        <w:t xml:space="preserve"> test</w:t>
      </w:r>
      <w:hyperlink w:anchor="_ENREF_8" w:tooltip="Gyenesei, 2012 #313" w:history="1">
        <w:r w:rsidR="00DC1A08">
          <w:rPr>
            <w:sz w:val="24"/>
            <w:szCs w:val="24"/>
          </w:rPr>
          <w:fldChar w:fldCharType="begin"/>
        </w:r>
        <w:r w:rsidR="00DC1A08">
          <w:rPr>
            <w:sz w:val="24"/>
            <w:szCs w:val="24"/>
          </w:rPr>
          <w:instrText xml:space="preserve"> ADDIN EN.CITE &lt;EndNote&gt;&lt;Cite&gt;&lt;Author&gt;Gyenesei&lt;/Author&gt;&lt;Year&gt;2012&lt;/Year&gt;&lt;RecNum&gt;313&lt;/RecNum&gt;&lt;DisplayText&gt;&lt;style face="superscript"&gt;8&lt;/style&gt;&lt;/DisplayText&gt;&lt;record&gt;&lt;rec-number&gt;313&lt;/rec-number&gt;&lt;foreign-keys&gt;&lt;key app="EN" db-id="xwdx05xfpvwr2lezad9x2fwl5vzx5wwvz5fr"&gt;313&lt;/key&gt;&lt;/foreign-keys&gt;&lt;ref-type name="Journal Article"&gt;17&lt;/ref-type&gt;&lt;contributors&gt;&lt;authors&gt;&lt;author&gt;Gyenesei, A.&lt;/author&gt;&lt;author&gt;Moody, J.&lt;/author&gt;&lt;author&gt;Semple, C. A.&lt;/author&gt;&lt;author&gt;Haley, C. S.&lt;/author&gt;&lt;author&gt;Wei, W. H.&lt;/author&gt;&lt;/authors&gt;&lt;/contributors&gt;&lt;auth-address&gt;Finnish Microarray and Sequencing Centre, Turku Centre for Biotechnology, University of Turku and Abo Akademi University, 20520, Turku, Finland.&lt;/auth-address&gt;&lt;titles&gt;&lt;title&gt;High-throughput analysis of epistasis in genome-wide association studies with BiForce&lt;/title&gt;&lt;secondary-title&gt;Bioinformatics&lt;/secondary-title&gt;&lt;/titles&gt;&lt;periodical&gt;&lt;full-title&gt;Bioinformatics&lt;/full-title&gt;&lt;/periodical&gt;&lt;pages&gt;1957-64&lt;/pages&gt;&lt;volume&gt;28&lt;/volume&gt;&lt;number&gt;15&lt;/number&gt;&lt;edition&gt;2012/05/24&lt;/edition&gt;&lt;dates&gt;&lt;year&gt;2012&lt;/year&gt;&lt;pub-dates&gt;&lt;date&gt;Aug 1&lt;/date&gt;&lt;/pub-dates&gt;&lt;/dates&gt;&lt;isbn&gt;1367-4811 (Electronic)&amp;#xD;1367-4803 (Linking)&lt;/isbn&gt;&lt;accession-num&gt;22618535&lt;/accession-num&gt;&lt;urls&gt;&lt;/urls&gt;&lt;electronic-resource-num&gt;bts304 [pii]&amp;#xD;10.1093/bioinformatics/bts304 [doi]&lt;/electronic-resource-num&gt;&lt;remote-database-provider&gt;Nlm&lt;/remote-database-provider&gt;&lt;language&gt;eng&lt;/language&gt;&lt;/record&gt;&lt;/Cite&gt;&lt;/EndNote&gt;</w:instrText>
        </w:r>
        <w:r w:rsidR="00DC1A08">
          <w:rPr>
            <w:sz w:val="24"/>
            <w:szCs w:val="24"/>
          </w:rPr>
          <w:fldChar w:fldCharType="separate"/>
        </w:r>
        <w:r w:rsidR="00DC1A08" w:rsidRPr="00541960">
          <w:rPr>
            <w:noProof/>
            <w:sz w:val="24"/>
            <w:szCs w:val="24"/>
            <w:vertAlign w:val="superscript"/>
          </w:rPr>
          <w:t>8</w:t>
        </w:r>
        <w:r w:rsidR="00DC1A08">
          <w:rPr>
            <w:sz w:val="24"/>
            <w:szCs w:val="24"/>
          </w:rPr>
          <w:fldChar w:fldCharType="end"/>
        </w:r>
      </w:hyperlink>
      <w:r w:rsidR="00780D2A">
        <w:rPr>
          <w:sz w:val="24"/>
          <w:szCs w:val="24"/>
        </w:rPr>
        <w:t xml:space="preserve"> as illustrated below:</w:t>
      </w:r>
    </w:p>
    <w:p w14:paraId="269F63E7" w14:textId="77777777" w:rsidR="00780D2A" w:rsidRDefault="00780D2A" w:rsidP="00995CA0">
      <w:pPr>
        <w:spacing w:after="0"/>
        <w:jc w:val="center"/>
        <w:rPr>
          <w:sz w:val="24"/>
          <w:szCs w:val="24"/>
        </w:rPr>
      </w:pPr>
      <w:r w:rsidRPr="00780D2A">
        <w:rPr>
          <w:noProof/>
          <w:lang w:val="en-US" w:eastAsia="en-US"/>
        </w:rPr>
        <w:drawing>
          <wp:inline distT="0" distB="0" distL="0" distR="0" wp14:anchorId="646B313B" wp14:editId="7F4C82C4">
            <wp:extent cx="5198092" cy="162560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rotWithShape="1">
                    <a:blip r:embed="rId11" cstate="print"/>
                    <a:srcRect t="774"/>
                    <a:stretch/>
                  </pic:blipFill>
                  <pic:spPr bwMode="auto">
                    <a:xfrm>
                      <a:off x="0" y="0"/>
                      <a:ext cx="5198092" cy="1625600"/>
                    </a:xfrm>
                    <a:prstGeom prst="rect">
                      <a:avLst/>
                    </a:prstGeom>
                    <a:noFill/>
                    <a:ln>
                      <a:noFill/>
                    </a:ln>
                    <a:extLst>
                      <a:ext uri="{53640926-AAD7-44d8-BBD7-CCE9431645EC}">
                        <a14:shadowObscured xmlns:a14="http://schemas.microsoft.com/office/drawing/2010/main"/>
                      </a:ext>
                    </a:extLst>
                  </pic:spPr>
                </pic:pic>
              </a:graphicData>
            </a:graphic>
          </wp:inline>
        </w:drawing>
      </w:r>
    </w:p>
    <w:p w14:paraId="4BC851AF" w14:textId="77777777" w:rsidR="00780D2A" w:rsidRPr="00995CA0" w:rsidRDefault="00483C17" w:rsidP="00995CA0">
      <w:pPr>
        <w:spacing w:after="0"/>
        <w:ind w:left="567" w:right="521"/>
        <w:rPr>
          <w:rFonts w:ascii="Times New Roman" w:hAnsi="Times New Roman" w:cs="Times New Roman"/>
          <w:sz w:val="20"/>
          <w:szCs w:val="20"/>
        </w:rPr>
      </w:pPr>
      <w:r w:rsidRPr="00995CA0">
        <w:rPr>
          <w:rFonts w:ascii="Times New Roman" w:hAnsi="Times New Roman" w:cs="Times New Roman"/>
          <w:sz w:val="20"/>
          <w:szCs w:val="20"/>
        </w:rPr>
        <w:t xml:space="preserve">For a </w:t>
      </w:r>
      <w:r w:rsidR="00780D2A" w:rsidRPr="00995CA0">
        <w:rPr>
          <w:rFonts w:ascii="Times New Roman" w:hAnsi="Times New Roman" w:cs="Times New Roman"/>
          <w:sz w:val="20"/>
          <w:szCs w:val="20"/>
        </w:rPr>
        <w:t xml:space="preserve">quantitative trait </w:t>
      </w:r>
      <w:r w:rsidRPr="00995CA0">
        <w:rPr>
          <w:rFonts w:ascii="Times New Roman" w:hAnsi="Times New Roman" w:cs="Times New Roman"/>
          <w:i/>
          <w:sz w:val="20"/>
          <w:szCs w:val="20"/>
        </w:rPr>
        <w:t>y</w:t>
      </w:r>
      <w:r w:rsidR="00780D2A" w:rsidRPr="00995CA0">
        <w:rPr>
          <w:rFonts w:ascii="Times New Roman" w:hAnsi="Times New Roman" w:cs="Times New Roman"/>
          <w:sz w:val="20"/>
          <w:szCs w:val="20"/>
        </w:rPr>
        <w:t xml:space="preserve"> with </w:t>
      </w:r>
      <w:r w:rsidRPr="00995CA0">
        <w:rPr>
          <w:rFonts w:ascii="Times New Roman" w:hAnsi="Times New Roman" w:cs="Times New Roman"/>
          <w:i/>
          <w:sz w:val="20"/>
          <w:szCs w:val="20"/>
        </w:rPr>
        <w:t>n</w:t>
      </w:r>
      <w:r w:rsidR="00780D2A" w:rsidRPr="00995CA0">
        <w:rPr>
          <w:rFonts w:ascii="Times New Roman" w:hAnsi="Times New Roman" w:cs="Times New Roman"/>
          <w:sz w:val="20"/>
          <w:szCs w:val="20"/>
        </w:rPr>
        <w:t xml:space="preserve"> samples</w:t>
      </w:r>
      <w:r w:rsidRPr="00995CA0">
        <w:rPr>
          <w:rFonts w:ascii="Times New Roman" w:hAnsi="Times New Roman" w:cs="Times New Roman"/>
          <w:sz w:val="20"/>
          <w:szCs w:val="20"/>
        </w:rPr>
        <w:t>,</w:t>
      </w:r>
      <w:r w:rsidR="00780D2A" w:rsidRPr="00995CA0">
        <w:rPr>
          <w:rFonts w:ascii="Times New Roman" w:hAnsi="Times New Roman" w:cs="Times New Roman"/>
          <w:sz w:val="20"/>
          <w:szCs w:val="20"/>
        </w:rPr>
        <w:t xml:space="preserve"> </w:t>
      </w:r>
      <w:r w:rsidRPr="00995CA0">
        <w:rPr>
          <w:rFonts w:ascii="Times New Roman" w:hAnsi="Times New Roman" w:cs="Times New Roman"/>
          <w:sz w:val="20"/>
          <w:szCs w:val="20"/>
        </w:rPr>
        <w:t>cells in a</w:t>
      </w:r>
      <w:r w:rsidR="00780D2A" w:rsidRPr="00995CA0">
        <w:rPr>
          <w:rFonts w:ascii="Times New Roman" w:hAnsi="Times New Roman" w:cs="Times New Roman"/>
          <w:sz w:val="20"/>
          <w:szCs w:val="20"/>
        </w:rPr>
        <w:t xml:space="preserve"> </w:t>
      </w:r>
      <w:r w:rsidRPr="00995CA0">
        <w:rPr>
          <w:rFonts w:ascii="Times New Roman" w:hAnsi="Times New Roman" w:cs="Times New Roman"/>
          <w:sz w:val="20"/>
          <w:szCs w:val="20"/>
        </w:rPr>
        <w:t xml:space="preserve">3 x 3 </w:t>
      </w:r>
      <w:r w:rsidR="00780D2A" w:rsidRPr="00995CA0">
        <w:rPr>
          <w:rFonts w:ascii="Times New Roman" w:hAnsi="Times New Roman" w:cs="Times New Roman"/>
          <w:sz w:val="20"/>
          <w:szCs w:val="20"/>
        </w:rPr>
        <w:t xml:space="preserve">contingency table </w:t>
      </w:r>
      <w:r w:rsidRPr="00995CA0">
        <w:rPr>
          <w:rFonts w:ascii="Times New Roman" w:hAnsi="Times New Roman" w:cs="Times New Roman"/>
          <w:sz w:val="20"/>
          <w:szCs w:val="20"/>
        </w:rPr>
        <w:t xml:space="preserve">represent nine </w:t>
      </w:r>
      <w:r w:rsidR="00780D2A" w:rsidRPr="00995CA0">
        <w:rPr>
          <w:rFonts w:ascii="Times New Roman" w:hAnsi="Times New Roman" w:cs="Times New Roman"/>
          <w:sz w:val="20"/>
          <w:szCs w:val="20"/>
        </w:rPr>
        <w:t>joint genotype</w:t>
      </w:r>
      <w:r w:rsidRPr="00995CA0">
        <w:rPr>
          <w:rFonts w:ascii="Times New Roman" w:hAnsi="Times New Roman" w:cs="Times New Roman"/>
          <w:sz w:val="20"/>
          <w:szCs w:val="20"/>
        </w:rPr>
        <w:t>s</w:t>
      </w:r>
      <w:r w:rsidR="00780D2A" w:rsidRPr="00995CA0">
        <w:rPr>
          <w:rFonts w:ascii="Times New Roman" w:hAnsi="Times New Roman" w:cs="Times New Roman"/>
          <w:sz w:val="20"/>
          <w:szCs w:val="20"/>
        </w:rPr>
        <w:t xml:space="preserve"> </w:t>
      </w:r>
      <w:r w:rsidRPr="00995CA0">
        <w:rPr>
          <w:rFonts w:ascii="Times New Roman" w:hAnsi="Times New Roman" w:cs="Times New Roman"/>
          <w:sz w:val="20"/>
          <w:szCs w:val="20"/>
        </w:rPr>
        <w:t xml:space="preserve">each with </w:t>
      </w:r>
      <w:r w:rsidRPr="00995CA0">
        <w:rPr>
          <w:rFonts w:ascii="Times New Roman" w:hAnsi="Times New Roman" w:cs="Times New Roman"/>
          <w:i/>
          <w:sz w:val="20"/>
          <w:szCs w:val="20"/>
        </w:rPr>
        <w:t>cnt</w:t>
      </w:r>
      <w:r w:rsidRPr="00995CA0">
        <w:rPr>
          <w:rFonts w:ascii="Times New Roman" w:hAnsi="Times New Roman" w:cs="Times New Roman"/>
          <w:i/>
          <w:sz w:val="20"/>
          <w:szCs w:val="20"/>
          <w:vertAlign w:val="subscript"/>
        </w:rPr>
        <w:t>ij</w:t>
      </w:r>
      <w:r w:rsidRPr="00995CA0">
        <w:rPr>
          <w:rFonts w:ascii="Times New Roman" w:hAnsi="Times New Roman" w:cs="Times New Roman"/>
          <w:sz w:val="20"/>
          <w:szCs w:val="20"/>
        </w:rPr>
        <w:t xml:space="preserve"> samples and a mean of </w:t>
      </w:r>
      <w:r w:rsidRPr="00995CA0">
        <w:rPr>
          <w:rFonts w:ascii="Times New Roman" w:hAnsi="Times New Roman" w:cs="Times New Roman"/>
          <w:i/>
          <w:sz w:val="20"/>
          <w:szCs w:val="20"/>
        </w:rPr>
        <w:t>m</w:t>
      </w:r>
      <w:r w:rsidRPr="00995CA0">
        <w:rPr>
          <w:rFonts w:ascii="Times New Roman" w:hAnsi="Times New Roman" w:cs="Times New Roman"/>
          <w:i/>
          <w:sz w:val="20"/>
          <w:szCs w:val="20"/>
          <w:vertAlign w:val="subscript"/>
        </w:rPr>
        <w:t>ij</w:t>
      </w:r>
      <w:r w:rsidRPr="00995CA0">
        <w:rPr>
          <w:rFonts w:ascii="Times New Roman" w:hAnsi="Times New Roman" w:cs="Times New Roman"/>
          <w:sz w:val="20"/>
          <w:szCs w:val="20"/>
        </w:rPr>
        <w:t xml:space="preserve"> of the trait (</w:t>
      </w:r>
      <w:r w:rsidRPr="00995CA0">
        <w:rPr>
          <w:rFonts w:ascii="Times New Roman" w:hAnsi="Times New Roman" w:cs="Times New Roman"/>
          <w:i/>
          <w:sz w:val="20"/>
          <w:szCs w:val="20"/>
        </w:rPr>
        <w:t>i</w:t>
      </w:r>
      <w:r w:rsidRPr="00995CA0">
        <w:rPr>
          <w:rFonts w:ascii="Times New Roman" w:hAnsi="Times New Roman" w:cs="Times New Roman"/>
          <w:sz w:val="20"/>
          <w:szCs w:val="20"/>
        </w:rPr>
        <w:t>/</w:t>
      </w:r>
      <w:r w:rsidRPr="00995CA0">
        <w:rPr>
          <w:rFonts w:ascii="Times New Roman" w:hAnsi="Times New Roman" w:cs="Times New Roman"/>
          <w:i/>
          <w:sz w:val="20"/>
          <w:szCs w:val="20"/>
        </w:rPr>
        <w:t>j</w:t>
      </w:r>
      <w:r w:rsidRPr="00995CA0">
        <w:rPr>
          <w:rFonts w:ascii="Times New Roman" w:hAnsi="Times New Roman" w:cs="Times New Roman"/>
          <w:sz w:val="20"/>
          <w:szCs w:val="20"/>
        </w:rPr>
        <w:t xml:space="preserve"> is the row/column index, from 0 to 2). </w:t>
      </w:r>
      <w:r w:rsidR="00635B33" w:rsidRPr="00995CA0">
        <w:rPr>
          <w:rFonts w:ascii="Times New Roman" w:hAnsi="Times New Roman" w:cs="Times New Roman"/>
          <w:sz w:val="20"/>
          <w:szCs w:val="20"/>
        </w:rPr>
        <w:t>Based on t</w:t>
      </w:r>
      <w:r w:rsidRPr="00995CA0">
        <w:rPr>
          <w:rFonts w:ascii="Times New Roman" w:hAnsi="Times New Roman" w:cs="Times New Roman"/>
          <w:sz w:val="20"/>
          <w:szCs w:val="20"/>
        </w:rPr>
        <w:t>he</w:t>
      </w:r>
      <w:r w:rsidR="00780D2A" w:rsidRPr="00995CA0">
        <w:rPr>
          <w:rFonts w:ascii="Times New Roman" w:hAnsi="Times New Roman" w:cs="Times New Roman"/>
          <w:sz w:val="20"/>
          <w:szCs w:val="20"/>
        </w:rPr>
        <w:t xml:space="preserve"> overall mean µ, </w:t>
      </w:r>
      <w:r w:rsidRPr="00995CA0">
        <w:rPr>
          <w:rFonts w:ascii="Times New Roman" w:hAnsi="Times New Roman" w:cs="Times New Roman"/>
          <w:sz w:val="20"/>
          <w:szCs w:val="20"/>
        </w:rPr>
        <w:t>row (</w:t>
      </w:r>
      <w:r w:rsidRPr="00995CA0">
        <w:rPr>
          <w:rFonts w:ascii="Times New Roman" w:hAnsi="Times New Roman" w:cs="Times New Roman"/>
          <w:i/>
          <w:sz w:val="20"/>
          <w:szCs w:val="20"/>
        </w:rPr>
        <w:t>r</w:t>
      </w:r>
      <w:r w:rsidRPr="00995CA0">
        <w:rPr>
          <w:rFonts w:ascii="Times New Roman" w:hAnsi="Times New Roman" w:cs="Times New Roman"/>
          <w:i/>
          <w:sz w:val="20"/>
          <w:szCs w:val="20"/>
          <w:vertAlign w:val="subscript"/>
        </w:rPr>
        <w:t>i</w:t>
      </w:r>
      <w:r w:rsidRPr="00995CA0">
        <w:rPr>
          <w:rFonts w:ascii="Times New Roman" w:hAnsi="Times New Roman" w:cs="Times New Roman"/>
          <w:sz w:val="20"/>
          <w:szCs w:val="20"/>
        </w:rPr>
        <w:t>) and column (</w:t>
      </w:r>
      <w:r w:rsidRPr="00995CA0">
        <w:rPr>
          <w:rFonts w:ascii="Times New Roman" w:hAnsi="Times New Roman" w:cs="Times New Roman"/>
          <w:i/>
          <w:sz w:val="20"/>
          <w:szCs w:val="20"/>
        </w:rPr>
        <w:t>c</w:t>
      </w:r>
      <w:r w:rsidRPr="00995CA0">
        <w:rPr>
          <w:rFonts w:ascii="Times New Roman" w:hAnsi="Times New Roman" w:cs="Times New Roman"/>
          <w:i/>
          <w:sz w:val="20"/>
          <w:szCs w:val="20"/>
          <w:vertAlign w:val="subscript"/>
        </w:rPr>
        <w:t>j</w:t>
      </w:r>
      <w:r w:rsidRPr="00995CA0">
        <w:rPr>
          <w:rFonts w:ascii="Times New Roman" w:hAnsi="Times New Roman" w:cs="Times New Roman"/>
          <w:sz w:val="20"/>
          <w:szCs w:val="20"/>
        </w:rPr>
        <w:t>) means</w:t>
      </w:r>
      <w:r w:rsidR="00635B33" w:rsidRPr="00995CA0">
        <w:rPr>
          <w:rFonts w:ascii="Times New Roman" w:hAnsi="Times New Roman" w:cs="Times New Roman"/>
          <w:sz w:val="20"/>
          <w:szCs w:val="20"/>
        </w:rPr>
        <w:t xml:space="preserve">, one can calculate </w:t>
      </w:r>
      <w:r w:rsidR="00780D2A" w:rsidRPr="00995CA0">
        <w:rPr>
          <w:rFonts w:ascii="Times New Roman" w:hAnsi="Times New Roman" w:cs="Times New Roman"/>
          <w:sz w:val="20"/>
          <w:szCs w:val="20"/>
        </w:rPr>
        <w:t>variance</w:t>
      </w:r>
      <w:r w:rsidR="00635B33" w:rsidRPr="00995CA0">
        <w:rPr>
          <w:rFonts w:ascii="Times New Roman" w:hAnsi="Times New Roman" w:cs="Times New Roman"/>
          <w:sz w:val="20"/>
          <w:szCs w:val="20"/>
        </w:rPr>
        <w:t xml:space="preserve">s (total: </w:t>
      </w:r>
      <w:r w:rsidR="00635B33" w:rsidRPr="00995CA0">
        <w:rPr>
          <w:rFonts w:ascii="Times New Roman" w:hAnsi="Times New Roman" w:cs="Times New Roman"/>
          <w:i/>
          <w:sz w:val="20"/>
          <w:szCs w:val="20"/>
        </w:rPr>
        <w:t>SST</w:t>
      </w:r>
      <w:r w:rsidR="00635B33" w:rsidRPr="00995CA0">
        <w:rPr>
          <w:rFonts w:ascii="Times New Roman" w:hAnsi="Times New Roman" w:cs="Times New Roman"/>
          <w:sz w:val="20"/>
          <w:szCs w:val="20"/>
        </w:rPr>
        <w:t xml:space="preserve">; between group: </w:t>
      </w:r>
      <w:r w:rsidR="00635B33" w:rsidRPr="00995CA0">
        <w:rPr>
          <w:rFonts w:ascii="Times New Roman" w:hAnsi="Times New Roman" w:cs="Times New Roman"/>
          <w:i/>
          <w:sz w:val="20"/>
          <w:szCs w:val="20"/>
        </w:rPr>
        <w:t>SSB</w:t>
      </w:r>
      <w:r w:rsidR="00635B33" w:rsidRPr="00995CA0">
        <w:rPr>
          <w:rFonts w:ascii="Times New Roman" w:hAnsi="Times New Roman" w:cs="Times New Roman"/>
          <w:sz w:val="20"/>
          <w:szCs w:val="20"/>
        </w:rPr>
        <w:t xml:space="preserve">; interaction: </w:t>
      </w:r>
      <w:r w:rsidR="00635B33" w:rsidRPr="00995CA0">
        <w:rPr>
          <w:rFonts w:ascii="Times New Roman" w:hAnsi="Times New Roman" w:cs="Times New Roman"/>
          <w:i/>
          <w:sz w:val="20"/>
          <w:szCs w:val="20"/>
        </w:rPr>
        <w:t>SSI</w:t>
      </w:r>
      <w:r w:rsidR="00635B33" w:rsidRPr="00995CA0">
        <w:rPr>
          <w:rFonts w:ascii="Times New Roman" w:hAnsi="Times New Roman" w:cs="Times New Roman"/>
          <w:sz w:val="20"/>
          <w:szCs w:val="20"/>
        </w:rPr>
        <w:t xml:space="preserve">; within group: </w:t>
      </w:r>
      <w:r w:rsidR="00635B33" w:rsidRPr="00995CA0">
        <w:rPr>
          <w:rFonts w:ascii="Times New Roman" w:hAnsi="Times New Roman" w:cs="Times New Roman"/>
          <w:i/>
          <w:sz w:val="20"/>
          <w:szCs w:val="20"/>
        </w:rPr>
        <w:t>SSW</w:t>
      </w:r>
      <w:r w:rsidR="00635B33" w:rsidRPr="00995CA0">
        <w:rPr>
          <w:rFonts w:ascii="Times New Roman" w:hAnsi="Times New Roman" w:cs="Times New Roman"/>
          <w:sz w:val="20"/>
          <w:szCs w:val="20"/>
        </w:rPr>
        <w:t>) and derive the F ratio test for interactions (</w:t>
      </w:r>
      <w:r w:rsidR="00635B33" w:rsidRPr="00995CA0">
        <w:rPr>
          <w:rFonts w:ascii="Times New Roman" w:hAnsi="Times New Roman" w:cs="Times New Roman"/>
          <w:i/>
          <w:sz w:val="20"/>
          <w:szCs w:val="20"/>
        </w:rPr>
        <w:t>F</w:t>
      </w:r>
      <w:r w:rsidR="00635B33" w:rsidRPr="00995CA0">
        <w:rPr>
          <w:rFonts w:ascii="Times New Roman" w:hAnsi="Times New Roman" w:cs="Times New Roman"/>
          <w:i/>
          <w:sz w:val="20"/>
          <w:szCs w:val="20"/>
          <w:vertAlign w:val="subscript"/>
        </w:rPr>
        <w:t>int</w:t>
      </w:r>
      <w:r w:rsidR="00635B33" w:rsidRPr="00995CA0">
        <w:rPr>
          <w:rFonts w:ascii="Times New Roman" w:hAnsi="Times New Roman" w:cs="Times New Roman"/>
          <w:sz w:val="20"/>
          <w:szCs w:val="20"/>
        </w:rPr>
        <w:t>) using formula above (</w:t>
      </w:r>
      <w:r w:rsidR="00635B33" w:rsidRPr="00995CA0">
        <w:rPr>
          <w:rFonts w:ascii="Times New Roman" w:hAnsi="Times New Roman" w:cs="Times New Roman"/>
          <w:i/>
          <w:sz w:val="20"/>
          <w:szCs w:val="20"/>
        </w:rPr>
        <w:t>dfI</w:t>
      </w:r>
      <w:r w:rsidR="00635B33" w:rsidRPr="00995CA0">
        <w:rPr>
          <w:rFonts w:ascii="Times New Roman" w:hAnsi="Times New Roman" w:cs="Times New Roman"/>
          <w:sz w:val="20"/>
          <w:szCs w:val="20"/>
        </w:rPr>
        <w:t xml:space="preserve">: </w:t>
      </w:r>
      <w:r w:rsidR="00995CA0" w:rsidRPr="00995CA0">
        <w:rPr>
          <w:rFonts w:ascii="Times New Roman" w:hAnsi="Times New Roman" w:cs="Times New Roman"/>
          <w:sz w:val="20"/>
          <w:szCs w:val="20"/>
        </w:rPr>
        <w:t xml:space="preserve">interaction df; </w:t>
      </w:r>
      <w:r w:rsidR="00995CA0" w:rsidRPr="00995CA0">
        <w:rPr>
          <w:rFonts w:ascii="Times New Roman" w:hAnsi="Times New Roman" w:cs="Times New Roman"/>
          <w:i/>
          <w:sz w:val="20"/>
          <w:szCs w:val="20"/>
        </w:rPr>
        <w:t>dfW</w:t>
      </w:r>
      <w:r w:rsidR="00995CA0" w:rsidRPr="00995CA0">
        <w:rPr>
          <w:rFonts w:ascii="Times New Roman" w:hAnsi="Times New Roman" w:cs="Times New Roman"/>
          <w:sz w:val="20"/>
          <w:szCs w:val="20"/>
        </w:rPr>
        <w:t>: within group df).</w:t>
      </w:r>
    </w:p>
    <w:p w14:paraId="5EF28C53" w14:textId="77777777" w:rsidR="0019403B" w:rsidRDefault="00F0442B" w:rsidP="006E0B4D">
      <w:pPr>
        <w:spacing w:after="0"/>
        <w:ind w:firstLine="284"/>
        <w:rPr>
          <w:sz w:val="24"/>
          <w:szCs w:val="24"/>
        </w:rPr>
      </w:pPr>
      <w:r>
        <w:rPr>
          <w:sz w:val="24"/>
          <w:szCs w:val="24"/>
        </w:rPr>
        <w:lastRenderedPageBreak/>
        <w:t xml:space="preserve">Similarly, </w:t>
      </w:r>
      <w:r w:rsidR="00C52934">
        <w:rPr>
          <w:sz w:val="24"/>
          <w:szCs w:val="24"/>
        </w:rPr>
        <w:t xml:space="preserve">for disease traits </w:t>
      </w:r>
      <w:r w:rsidR="00B67A03">
        <w:rPr>
          <w:sz w:val="24"/>
          <w:szCs w:val="24"/>
        </w:rPr>
        <w:t xml:space="preserve">contingency table based </w:t>
      </w:r>
      <w:r>
        <w:rPr>
          <w:sz w:val="24"/>
          <w:szCs w:val="24"/>
        </w:rPr>
        <w:t>approximate tests</w:t>
      </w:r>
      <w:r w:rsidR="00B67A03">
        <w:rPr>
          <w:sz w:val="24"/>
          <w:szCs w:val="24"/>
        </w:rPr>
        <w:t xml:space="preserve">, e.g. </w:t>
      </w:r>
      <w:r w:rsidR="00B67A03" w:rsidRPr="00B67A03">
        <w:rPr>
          <w:sz w:val="24"/>
          <w:szCs w:val="24"/>
        </w:rPr>
        <w:t xml:space="preserve">Kirkwood </w:t>
      </w:r>
      <w:r w:rsidR="00B67A03">
        <w:rPr>
          <w:sz w:val="24"/>
          <w:szCs w:val="24"/>
        </w:rPr>
        <w:t>S</w:t>
      </w:r>
      <w:r w:rsidR="00B67A03" w:rsidRPr="00B67A03">
        <w:rPr>
          <w:sz w:val="24"/>
          <w:szCs w:val="24"/>
        </w:rPr>
        <w:t xml:space="preserve">uperposition </w:t>
      </w:r>
      <w:r w:rsidR="00B67A03">
        <w:rPr>
          <w:sz w:val="24"/>
          <w:szCs w:val="24"/>
        </w:rPr>
        <w:t>A</w:t>
      </w:r>
      <w:r w:rsidR="00B67A03" w:rsidRPr="00B67A03">
        <w:rPr>
          <w:sz w:val="24"/>
          <w:szCs w:val="24"/>
        </w:rPr>
        <w:t>pproximation</w:t>
      </w:r>
      <w:r w:rsidR="00CC4A86">
        <w:rPr>
          <w:sz w:val="24"/>
          <w:szCs w:val="24"/>
        </w:rPr>
        <w:t xml:space="preserve"> (see Wan </w:t>
      </w:r>
      <w:r w:rsidR="00CC4A86" w:rsidRPr="00CC4A86">
        <w:rPr>
          <w:i/>
          <w:sz w:val="24"/>
          <w:szCs w:val="24"/>
        </w:rPr>
        <w:t>et al.</w:t>
      </w:r>
      <w:hyperlink w:anchor="_ENREF_9" w:tooltip="Wan, 2010 #237" w:history="1">
        <w:r w:rsidR="00DC1A08">
          <w:rPr>
            <w:sz w:val="24"/>
            <w:szCs w:val="24"/>
          </w:rPr>
          <w:fldChar w:fldCharType="begin">
            <w:fldData xml:space="preserve">PEVuZE5vdGU+PENpdGU+PEF1dGhvcj5XYW48L0F1dGhvcj48WWVhcj4yMDEwPC9ZZWFyPjxSZWNO
dW0+MjM3PC9SZWNOdW0+PERpc3BsYXlUZXh0PjxzdHlsZSBmYWNlPSJzdXBlcnNjcmlwdCI+OTwv
c3R5bGU+PC9EaXNwbGF5VGV4dD48cmVjb3JkPjxyZWMtbnVtYmVyPjIzNzwvcmVjLW51bWJlcj48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bGFuZ3VhZ2U+PC9yZWNvcmQ+PC9DaXRlPjwvRW5kTm90ZT4A
</w:fldData>
          </w:fldChar>
        </w:r>
        <w:r w:rsidR="00DC1A08">
          <w:rPr>
            <w:sz w:val="24"/>
            <w:szCs w:val="24"/>
          </w:rPr>
          <w:instrText xml:space="preserve"> ADDIN EN.CITE </w:instrText>
        </w:r>
        <w:r w:rsidR="00DC1A08">
          <w:rPr>
            <w:sz w:val="24"/>
            <w:szCs w:val="24"/>
          </w:rPr>
          <w:fldChar w:fldCharType="begin">
            <w:fldData xml:space="preserve">PEVuZE5vdGU+PENpdGU+PEF1dGhvcj5XYW48L0F1dGhvcj48WWVhcj4yMDEwPC9ZZWFyPjxSZWNO
dW0+MjM3PC9SZWNOdW0+PERpc3BsYXlUZXh0PjxzdHlsZSBmYWNlPSJzdXBlcnNjcmlwdCI+OTwv
c3R5bGU+PC9EaXNwbGF5VGV4dD48cmVjb3JkPjxyZWMtbnVtYmVyPjIzNzwvcmVjLW51bWJlcj48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bGFuZ3VhZ2U+PC9yZWNvcmQ+PC9DaXRlPjwvRW5kTm90ZT4A
</w:fldData>
          </w:fldChar>
        </w:r>
        <w:r w:rsidR="00DC1A08">
          <w:rPr>
            <w:sz w:val="24"/>
            <w:szCs w:val="24"/>
          </w:rPr>
          <w:instrText xml:space="preserve"> ADDIN EN.CITE.DATA </w:instrText>
        </w:r>
        <w:r w:rsidR="00DC1A08">
          <w:rPr>
            <w:sz w:val="24"/>
            <w:szCs w:val="24"/>
          </w:rPr>
        </w:r>
        <w:r w:rsidR="00DC1A08">
          <w:rPr>
            <w:sz w:val="24"/>
            <w:szCs w:val="24"/>
          </w:rPr>
          <w:fldChar w:fldCharType="end"/>
        </w:r>
        <w:r w:rsidR="00DC1A08">
          <w:rPr>
            <w:sz w:val="24"/>
            <w:szCs w:val="24"/>
          </w:rPr>
        </w:r>
        <w:r w:rsidR="00DC1A08">
          <w:rPr>
            <w:sz w:val="24"/>
            <w:szCs w:val="24"/>
          </w:rPr>
          <w:fldChar w:fldCharType="separate"/>
        </w:r>
        <w:r w:rsidR="00DC1A08" w:rsidRPr="00541960">
          <w:rPr>
            <w:noProof/>
            <w:sz w:val="24"/>
            <w:szCs w:val="24"/>
            <w:vertAlign w:val="superscript"/>
          </w:rPr>
          <w:t>9</w:t>
        </w:r>
        <w:r w:rsidR="00DC1A08">
          <w:rPr>
            <w:sz w:val="24"/>
            <w:szCs w:val="24"/>
          </w:rPr>
          <w:fldChar w:fldCharType="end"/>
        </w:r>
      </w:hyperlink>
      <w:r w:rsidR="00CC4A86">
        <w:rPr>
          <w:sz w:val="24"/>
          <w:szCs w:val="24"/>
        </w:rPr>
        <w:t xml:space="preserve"> for details)</w:t>
      </w:r>
      <w:r w:rsidR="00B67A03">
        <w:rPr>
          <w:sz w:val="24"/>
          <w:szCs w:val="24"/>
        </w:rPr>
        <w:t xml:space="preserve">, </w:t>
      </w:r>
      <w:r w:rsidR="00C52934">
        <w:rPr>
          <w:sz w:val="24"/>
          <w:szCs w:val="24"/>
        </w:rPr>
        <w:t>can be used to screen for SNP interactions</w:t>
      </w:r>
      <w:r w:rsidR="00B67A03">
        <w:rPr>
          <w:sz w:val="24"/>
          <w:szCs w:val="24"/>
        </w:rPr>
        <w:t xml:space="preserve">, </w:t>
      </w:r>
      <w:r w:rsidR="00CC4A86">
        <w:rPr>
          <w:sz w:val="24"/>
          <w:szCs w:val="24"/>
        </w:rPr>
        <w:t>where</w:t>
      </w:r>
      <w:r w:rsidR="00B67A03">
        <w:rPr>
          <w:sz w:val="24"/>
          <w:szCs w:val="24"/>
        </w:rPr>
        <w:t xml:space="preserve"> two 3 x 3 contingency tables – one for cases and one for controls are considered </w:t>
      </w:r>
      <w:r w:rsidR="00CC4A86">
        <w:rPr>
          <w:sz w:val="24"/>
          <w:szCs w:val="24"/>
        </w:rPr>
        <w:t>(</w:t>
      </w:r>
      <w:r w:rsidR="00B67A03">
        <w:rPr>
          <w:sz w:val="24"/>
          <w:szCs w:val="24"/>
        </w:rPr>
        <w:t>p</w:t>
      </w:r>
      <w:r w:rsidR="00B67A03" w:rsidRPr="00B67A03">
        <w:rPr>
          <w:sz w:val="24"/>
          <w:szCs w:val="24"/>
          <w:vertAlign w:val="subscript"/>
        </w:rPr>
        <w:t>ij</w:t>
      </w:r>
      <w:r w:rsidR="00B67A03">
        <w:rPr>
          <w:sz w:val="24"/>
          <w:szCs w:val="24"/>
        </w:rPr>
        <w:t xml:space="preserve"> and q</w:t>
      </w:r>
      <w:r w:rsidR="00B67A03" w:rsidRPr="00B67A03">
        <w:rPr>
          <w:sz w:val="24"/>
          <w:szCs w:val="24"/>
          <w:vertAlign w:val="subscript"/>
        </w:rPr>
        <w:t>ij</w:t>
      </w:r>
      <w:r w:rsidR="00B67A03">
        <w:rPr>
          <w:sz w:val="24"/>
          <w:szCs w:val="24"/>
        </w:rPr>
        <w:t xml:space="preserve"> are frequencies of each joint genotype in case</w:t>
      </w:r>
      <w:r w:rsidR="00CC4A86">
        <w:rPr>
          <w:sz w:val="24"/>
          <w:szCs w:val="24"/>
        </w:rPr>
        <w:t>s and controls respectively).</w:t>
      </w:r>
      <w:r w:rsidR="00B67A03">
        <w:rPr>
          <w:sz w:val="24"/>
          <w:szCs w:val="24"/>
        </w:rPr>
        <w:t xml:space="preserve"> </w:t>
      </w:r>
      <w:r w:rsidR="00C52934">
        <w:rPr>
          <w:sz w:val="24"/>
          <w:szCs w:val="24"/>
        </w:rPr>
        <w:t xml:space="preserve"> </w:t>
      </w:r>
    </w:p>
    <w:p w14:paraId="19FE3F9F" w14:textId="77777777" w:rsidR="0019403B" w:rsidRDefault="002935BA" w:rsidP="00F0442B">
      <w:pPr>
        <w:spacing w:after="0"/>
        <w:jc w:val="center"/>
        <w:rPr>
          <w:sz w:val="24"/>
          <w:szCs w:val="24"/>
        </w:rPr>
      </w:pPr>
      <w:r w:rsidRPr="002935BA">
        <w:rPr>
          <w:noProof/>
          <w:lang w:val="en-US" w:eastAsia="en-US"/>
        </w:rPr>
        <w:drawing>
          <wp:inline distT="0" distB="0" distL="0" distR="0" wp14:anchorId="35418D58" wp14:editId="2ED8316D">
            <wp:extent cx="3048000" cy="1166446"/>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rotWithShape="1">
                    <a:blip r:embed="rId12" cstate="print"/>
                    <a:srcRect t="3745" b="3112"/>
                    <a:stretch/>
                  </pic:blipFill>
                  <pic:spPr bwMode="auto">
                    <a:xfrm>
                      <a:off x="0" y="0"/>
                      <a:ext cx="3049200" cy="1166905"/>
                    </a:xfrm>
                    <a:prstGeom prst="rect">
                      <a:avLst/>
                    </a:prstGeom>
                    <a:noFill/>
                    <a:ln>
                      <a:noFill/>
                    </a:ln>
                    <a:extLst>
                      <a:ext uri="{53640926-AAD7-44d8-BBD7-CCE9431645EC}">
                        <a14:shadowObscured xmlns:a14="http://schemas.microsoft.com/office/drawing/2010/main"/>
                      </a:ext>
                    </a:extLst>
                  </pic:spPr>
                </pic:pic>
              </a:graphicData>
            </a:graphic>
          </wp:inline>
        </w:drawing>
      </w:r>
    </w:p>
    <w:p w14:paraId="49DB66B7" w14:textId="77777777" w:rsidR="002935BA" w:rsidRDefault="002935BA" w:rsidP="00D227C6">
      <w:pPr>
        <w:spacing w:after="0"/>
        <w:rPr>
          <w:sz w:val="24"/>
          <w:szCs w:val="24"/>
        </w:rPr>
      </w:pPr>
    </w:p>
    <w:p w14:paraId="01005DEA" w14:textId="77777777" w:rsidR="002935BA" w:rsidRDefault="006377C5" w:rsidP="00B10AE1">
      <w:pPr>
        <w:spacing w:after="0"/>
        <w:ind w:firstLine="284"/>
        <w:rPr>
          <w:sz w:val="24"/>
          <w:szCs w:val="24"/>
        </w:rPr>
      </w:pPr>
      <w:r>
        <w:rPr>
          <w:sz w:val="24"/>
          <w:szCs w:val="24"/>
        </w:rPr>
        <w:t>A</w:t>
      </w:r>
      <w:r w:rsidR="00887C2B">
        <w:rPr>
          <w:sz w:val="24"/>
          <w:szCs w:val="24"/>
        </w:rPr>
        <w:t xml:space="preserve"> good approximate test </w:t>
      </w:r>
      <w:r w:rsidR="00E3420A">
        <w:rPr>
          <w:sz w:val="24"/>
          <w:szCs w:val="24"/>
        </w:rPr>
        <w:t>should be able to be computed</w:t>
      </w:r>
      <w:r w:rsidR="00887C2B">
        <w:rPr>
          <w:sz w:val="24"/>
          <w:szCs w:val="24"/>
        </w:rPr>
        <w:t xml:space="preserve"> </w:t>
      </w:r>
      <w:r w:rsidR="00E3420A">
        <w:rPr>
          <w:sz w:val="24"/>
          <w:szCs w:val="24"/>
        </w:rPr>
        <w:t xml:space="preserve">fast without missing any potential interacting signals. </w:t>
      </w:r>
      <w:r w:rsidR="00E103E9">
        <w:rPr>
          <w:sz w:val="24"/>
          <w:szCs w:val="24"/>
        </w:rPr>
        <w:t>It is critical to take a</w:t>
      </w:r>
      <w:r w:rsidR="00E3420A">
        <w:rPr>
          <w:sz w:val="24"/>
          <w:szCs w:val="24"/>
        </w:rPr>
        <w:t xml:space="preserve">n extra step of </w:t>
      </w:r>
      <w:r w:rsidR="00582001">
        <w:rPr>
          <w:sz w:val="24"/>
          <w:szCs w:val="24"/>
        </w:rPr>
        <w:t xml:space="preserve">testing </w:t>
      </w:r>
      <w:r w:rsidR="00582001" w:rsidRPr="00582001">
        <w:rPr>
          <w:sz w:val="24"/>
          <w:szCs w:val="24"/>
        </w:rPr>
        <w:t xml:space="preserve">the resultant subset of potential interacting signals </w:t>
      </w:r>
      <w:r w:rsidR="00582001">
        <w:rPr>
          <w:sz w:val="24"/>
          <w:szCs w:val="24"/>
        </w:rPr>
        <w:t>in the full regression model</w:t>
      </w:r>
      <w:r w:rsidR="00E103E9">
        <w:rPr>
          <w:sz w:val="24"/>
          <w:szCs w:val="24"/>
        </w:rPr>
        <w:t>s</w:t>
      </w:r>
      <w:r w:rsidR="00582001">
        <w:rPr>
          <w:sz w:val="24"/>
          <w:szCs w:val="24"/>
        </w:rPr>
        <w:t xml:space="preserve"> </w:t>
      </w:r>
      <w:r w:rsidR="00E103E9">
        <w:rPr>
          <w:sz w:val="24"/>
          <w:szCs w:val="24"/>
        </w:rPr>
        <w:t>because</w:t>
      </w:r>
      <w:r w:rsidR="00582001">
        <w:rPr>
          <w:sz w:val="24"/>
          <w:szCs w:val="24"/>
        </w:rPr>
        <w:t>: a) approximate tests often use relaxed conditions/assumptions and thus are subject to inflated false positives;</w:t>
      </w:r>
      <w:r w:rsidR="00B10AE1">
        <w:rPr>
          <w:sz w:val="24"/>
          <w:szCs w:val="24"/>
        </w:rPr>
        <w:t xml:space="preserve"> </w:t>
      </w:r>
      <w:r w:rsidR="00582001">
        <w:rPr>
          <w:sz w:val="24"/>
          <w:szCs w:val="24"/>
        </w:rPr>
        <w:t>b</w:t>
      </w:r>
      <w:r w:rsidR="00B10AE1">
        <w:rPr>
          <w:sz w:val="24"/>
          <w:szCs w:val="24"/>
        </w:rPr>
        <w:t xml:space="preserve">) </w:t>
      </w:r>
      <w:r w:rsidR="00582001">
        <w:rPr>
          <w:sz w:val="24"/>
          <w:szCs w:val="24"/>
        </w:rPr>
        <w:t xml:space="preserve">in a genome-wide screening each approximate interaction test is conducted independently </w:t>
      </w:r>
      <w:r>
        <w:rPr>
          <w:sz w:val="24"/>
          <w:szCs w:val="24"/>
        </w:rPr>
        <w:t>but potential correlations between tests could result in redundancy/dependency</w:t>
      </w:r>
      <w:r w:rsidR="00E103E9">
        <w:rPr>
          <w:sz w:val="24"/>
          <w:szCs w:val="24"/>
        </w:rPr>
        <w:t xml:space="preserve"> in the resultant interacting signals</w:t>
      </w:r>
      <w:r>
        <w:rPr>
          <w:sz w:val="24"/>
          <w:szCs w:val="24"/>
        </w:rPr>
        <w:t>; c)</w:t>
      </w:r>
      <w:r w:rsidR="00582001">
        <w:rPr>
          <w:sz w:val="24"/>
          <w:szCs w:val="24"/>
        </w:rPr>
        <w:t xml:space="preserve"> </w:t>
      </w:r>
      <w:r w:rsidR="00E103E9">
        <w:rPr>
          <w:sz w:val="24"/>
          <w:szCs w:val="24"/>
        </w:rPr>
        <w:t xml:space="preserve">interaction effects could be overestimated without considering the marginal effects of known loci confirmed in GWAS. </w:t>
      </w:r>
      <w:r w:rsidR="00CB5667">
        <w:rPr>
          <w:sz w:val="24"/>
          <w:szCs w:val="24"/>
        </w:rPr>
        <w:t xml:space="preserve">The extra step is also applicable when the </w:t>
      </w:r>
      <w:r w:rsidR="00B10AE1">
        <w:rPr>
          <w:sz w:val="24"/>
          <w:szCs w:val="24"/>
        </w:rPr>
        <w:t>(L</w:t>
      </w:r>
      <w:r w:rsidR="00B10AE1" w:rsidRPr="003B0624">
        <w:rPr>
          <w:sz w:val="24"/>
          <w:szCs w:val="24"/>
          <w:vertAlign w:val="subscript"/>
        </w:rPr>
        <w:t>S</w:t>
      </w:r>
      <w:r w:rsidR="00B10AE1">
        <w:rPr>
          <w:sz w:val="24"/>
          <w:szCs w:val="24"/>
        </w:rPr>
        <w:t xml:space="preserve"> vs L</w:t>
      </w:r>
      <w:r w:rsidR="00B10AE1" w:rsidRPr="003B0624">
        <w:rPr>
          <w:sz w:val="24"/>
          <w:szCs w:val="24"/>
          <w:vertAlign w:val="subscript"/>
        </w:rPr>
        <w:t>R</w:t>
      </w:r>
      <w:r w:rsidR="00B10AE1">
        <w:rPr>
          <w:sz w:val="24"/>
          <w:szCs w:val="24"/>
        </w:rPr>
        <w:t>) test</w:t>
      </w:r>
      <w:r w:rsidR="003D103D">
        <w:rPr>
          <w:sz w:val="24"/>
          <w:szCs w:val="24"/>
        </w:rPr>
        <w:t xml:space="preserve"> </w:t>
      </w:r>
      <w:r>
        <w:rPr>
          <w:sz w:val="24"/>
          <w:szCs w:val="24"/>
        </w:rPr>
        <w:t xml:space="preserve">itself </w:t>
      </w:r>
      <w:r w:rsidR="00CB5667">
        <w:rPr>
          <w:sz w:val="24"/>
          <w:szCs w:val="24"/>
        </w:rPr>
        <w:t>is used</w:t>
      </w:r>
      <w:r w:rsidR="00BE5482">
        <w:rPr>
          <w:sz w:val="24"/>
          <w:szCs w:val="24"/>
        </w:rPr>
        <w:t xml:space="preserve"> </w:t>
      </w:r>
      <w:r w:rsidR="00145476">
        <w:rPr>
          <w:sz w:val="24"/>
          <w:szCs w:val="24"/>
        </w:rPr>
        <w:t>because</w:t>
      </w:r>
      <w:r w:rsidR="00BE5482">
        <w:rPr>
          <w:sz w:val="24"/>
          <w:szCs w:val="24"/>
        </w:rPr>
        <w:t xml:space="preserve"> </w:t>
      </w:r>
      <w:r w:rsidR="00145476">
        <w:rPr>
          <w:sz w:val="24"/>
          <w:szCs w:val="24"/>
        </w:rPr>
        <w:t>the (L</w:t>
      </w:r>
      <w:r w:rsidR="00145476" w:rsidRPr="003B0624">
        <w:rPr>
          <w:sz w:val="24"/>
          <w:szCs w:val="24"/>
          <w:vertAlign w:val="subscript"/>
        </w:rPr>
        <w:t>S</w:t>
      </w:r>
      <w:r w:rsidR="00145476">
        <w:rPr>
          <w:sz w:val="24"/>
          <w:szCs w:val="24"/>
        </w:rPr>
        <w:t xml:space="preserve"> vs L</w:t>
      </w:r>
      <w:r w:rsidR="00145476" w:rsidRPr="003B0624">
        <w:rPr>
          <w:sz w:val="24"/>
          <w:szCs w:val="24"/>
          <w:vertAlign w:val="subscript"/>
        </w:rPr>
        <w:t>R</w:t>
      </w:r>
      <w:r w:rsidR="00145476">
        <w:rPr>
          <w:sz w:val="24"/>
          <w:szCs w:val="24"/>
        </w:rPr>
        <w:t xml:space="preserve">) test is </w:t>
      </w:r>
      <w:r w:rsidR="000F6D11">
        <w:rPr>
          <w:sz w:val="24"/>
          <w:szCs w:val="24"/>
        </w:rPr>
        <w:t xml:space="preserve">not fully independent to </w:t>
      </w:r>
      <w:r w:rsidR="00145476">
        <w:rPr>
          <w:sz w:val="24"/>
          <w:szCs w:val="24"/>
        </w:rPr>
        <w:t>the (L</w:t>
      </w:r>
      <w:r w:rsidR="00145476" w:rsidRPr="003B0624">
        <w:rPr>
          <w:sz w:val="24"/>
          <w:szCs w:val="24"/>
          <w:vertAlign w:val="subscript"/>
        </w:rPr>
        <w:t>S</w:t>
      </w:r>
      <w:r w:rsidR="00145476">
        <w:rPr>
          <w:sz w:val="24"/>
          <w:szCs w:val="24"/>
        </w:rPr>
        <w:t xml:space="preserve"> vs L</w:t>
      </w:r>
      <w:r w:rsidR="00145476" w:rsidRPr="00145476">
        <w:rPr>
          <w:sz w:val="24"/>
          <w:szCs w:val="24"/>
          <w:vertAlign w:val="subscript"/>
        </w:rPr>
        <w:t>Null</w:t>
      </w:r>
      <w:r w:rsidR="00145476">
        <w:rPr>
          <w:sz w:val="24"/>
          <w:szCs w:val="24"/>
        </w:rPr>
        <w:t xml:space="preserve">) test (i.e. testing if the saturated model is better than the Null model fitting no genetic parameters, </w:t>
      </w:r>
      <w:r w:rsidR="000F6D11">
        <w:rPr>
          <w:sz w:val="24"/>
          <w:szCs w:val="24"/>
        </w:rPr>
        <w:t>L</w:t>
      </w:r>
      <w:r w:rsidR="000F6D11" w:rsidRPr="00145476">
        <w:rPr>
          <w:sz w:val="24"/>
          <w:szCs w:val="24"/>
          <w:vertAlign w:val="subscript"/>
        </w:rPr>
        <w:t>Null</w:t>
      </w:r>
      <w:r w:rsidR="000F6D11">
        <w:rPr>
          <w:sz w:val="24"/>
          <w:szCs w:val="24"/>
        </w:rPr>
        <w:t xml:space="preserve"> is likelihood of the Null)</w:t>
      </w:r>
      <w:hyperlink w:anchor="_ENREF_10" w:tooltip="Wei, 2010 #915" w:history="1">
        <w:r w:rsidR="00DC1A08">
          <w:rPr>
            <w:sz w:val="24"/>
            <w:szCs w:val="24"/>
          </w:rPr>
          <w:fldChar w:fldCharType="begin"/>
        </w:r>
        <w:r w:rsidR="00DC1A08">
          <w:rPr>
            <w:sz w:val="24"/>
            <w:szCs w:val="24"/>
          </w:rPr>
          <w:instrText xml:space="preserve"> ADDIN EN.CITE &lt;EndNote&gt;&lt;Cite&gt;&lt;Author&gt;Wei&lt;/Author&gt;&lt;Year&gt;2010&lt;/Year&gt;&lt;RecNum&gt;915&lt;/RecNum&gt;&lt;DisplayText&gt;&lt;style face="superscript"&gt;10&lt;/style&gt;&lt;/DisplayText&gt;&lt;record&gt;&lt;rec-number&gt;915&lt;/rec-number&gt;&lt;foreign-keys&gt;&lt;key app="EN" db-id="xwdx05xfpvwr2lezad9x2fwl5vzx5wwvz5fr"&gt;915&lt;/key&gt;&lt;/foreign-keys&gt;&lt;ref-type name="Journal Article"&gt;17&lt;/ref-type&gt;&lt;contributors&gt;&lt;authors&gt;&lt;author&gt;Wei, W. H.&lt;/author&gt;&lt;author&gt;Knott, S.&lt;/author&gt;&lt;author&gt;Haley, C. S.&lt;/author&gt;&lt;author&gt;de Koning, D. J.&lt;/author&gt;&lt;/authors&gt;&lt;/contributors&gt;&lt;auth-address&gt;Division of Genetics and Genomics, The Roslin Institute and R(D)SVS, University of Edinburgh, Roslin, Midlothian, Scotland EH25 9PS, UK.&lt;/auth-address&gt;&lt;titles&gt;&lt;title&gt;Controlling false positives in the mapping of epistatic QTL&lt;/title&gt;&lt;secondary-title&gt;Heredity (Edinb)&lt;/secondary-title&gt;&lt;/titles&gt;&lt;periodical&gt;&lt;full-title&gt;Heredity (Edinb)&lt;/full-title&gt;&lt;/periodical&gt;&lt;pages&gt;401-9&lt;/pages&gt;&lt;volume&gt;104&lt;/volume&gt;&lt;number&gt;4&lt;/number&gt;&lt;edition&gt;2009/10/01&lt;/edition&gt;&lt;keywords&gt;&lt;keyword&gt;Algorithms&lt;/keyword&gt;&lt;keyword&gt;Animals&lt;/keyword&gt;&lt;keyword&gt;Chromosome Mapping/ methods/ standards&lt;/keyword&gt;&lt;keyword&gt;Computer Simulation&lt;/keyword&gt;&lt;keyword&gt;Epistasis, Genetic/genetics/ physiology&lt;/keyword&gt;&lt;keyword&gt;False Positive Reactions&lt;/keyword&gt;&lt;keyword&gt;Female&lt;/keyword&gt;&lt;keyword&gt;Genome-Wide Association Study/methods/standards&lt;/keyword&gt;&lt;keyword&gt;Humans&lt;/keyword&gt;&lt;keyword&gt;Inheritance Patterns/genetics&lt;/keyword&gt;&lt;keyword&gt;Male&lt;/keyword&gt;&lt;keyword&gt;Models, Genetic&lt;/keyword&gt;&lt;keyword&gt;Quantitative Trait Loci/ genetics&lt;/keyword&gt;&lt;/keywords&gt;&lt;dates&gt;&lt;year&gt;2010&lt;/year&gt;&lt;pub-dates&gt;&lt;date&gt;Apr&lt;/date&gt;&lt;/pub-dates&gt;&lt;/dates&gt;&lt;isbn&gt;1365-2540 (Electronic)&amp;#xD;0018-067X (Linking)&lt;/isbn&gt;&lt;accession-num&gt;19789566&lt;/accession-num&gt;&lt;urls&gt;&lt;/urls&gt;&lt;electronic-resource-num&gt;hdy2009129 [pii]&amp;#xD;10.1038/hdy.2009.129 [doi]&lt;/electronic-resource-num&gt;&lt;remote-database-provider&gt;Nlm&lt;/remote-database-provider&gt;&lt;language&gt;eng&lt;/language&gt;&lt;/record&gt;&lt;/Cite&gt;&lt;/EndNote&gt;</w:instrText>
        </w:r>
        <w:r w:rsidR="00DC1A08">
          <w:rPr>
            <w:sz w:val="24"/>
            <w:szCs w:val="24"/>
          </w:rPr>
          <w:fldChar w:fldCharType="separate"/>
        </w:r>
        <w:r w:rsidR="00DC1A08" w:rsidRPr="000F6D11">
          <w:rPr>
            <w:noProof/>
            <w:sz w:val="24"/>
            <w:szCs w:val="24"/>
            <w:vertAlign w:val="superscript"/>
          </w:rPr>
          <w:t>10</w:t>
        </w:r>
        <w:r w:rsidR="00DC1A08">
          <w:rPr>
            <w:sz w:val="24"/>
            <w:szCs w:val="24"/>
          </w:rPr>
          <w:fldChar w:fldCharType="end"/>
        </w:r>
      </w:hyperlink>
      <w:r w:rsidR="000F6D11">
        <w:rPr>
          <w:sz w:val="24"/>
          <w:szCs w:val="24"/>
        </w:rPr>
        <w:t xml:space="preserve"> and </w:t>
      </w:r>
      <w:r w:rsidR="00BE5482">
        <w:rPr>
          <w:sz w:val="24"/>
          <w:szCs w:val="24"/>
        </w:rPr>
        <w:t>fals</w:t>
      </w:r>
      <w:r w:rsidR="000F6D11">
        <w:rPr>
          <w:sz w:val="24"/>
          <w:szCs w:val="24"/>
        </w:rPr>
        <w:t>e positives can occur in certain conditions</w:t>
      </w:r>
      <w:hyperlink w:anchor="_ENREF_6" w:tooltip="Hu, 2014 #1137" w:history="1">
        <w:r w:rsidR="00DC1A08">
          <w:rPr>
            <w:sz w:val="24"/>
            <w:szCs w:val="24"/>
          </w:rPr>
          <w:fldChar w:fldCharType="begin"/>
        </w:r>
        <w:r w:rsidR="00DC1A08">
          <w:rPr>
            <w:sz w:val="24"/>
            <w:szCs w:val="24"/>
          </w:rPr>
          <w:instrText xml:space="preserve"> ADDIN EN.CITE &lt;EndNote&gt;&lt;Cite&gt;&lt;Author&gt;Hu&lt;/Author&gt;&lt;Year&gt;2014&lt;/Year&gt;&lt;RecNum&gt;1137&lt;/RecNum&gt;&lt;DisplayText&gt;&lt;style face="superscript"&gt;6&lt;/style&gt;&lt;/DisplayText&gt;&lt;record&gt;&lt;rec-number&gt;1137&lt;/rec-number&gt;&lt;foreign-keys&gt;&lt;key app="EN" db-id="xwdx05xfpvwr2lezad9x2fwl5vzx5wwvz5fr"&gt;1137&lt;/key&gt;&lt;/foreign-keys&gt;&lt;ref-type name="Journal Article"&gt;17&lt;/ref-type&gt;&lt;contributors&gt;&lt;authors&gt;&lt;author&gt;Hu, J. K.&lt;/author&gt;&lt;author&gt;Wang, X.&lt;/author&gt;&lt;author&gt;Wang, P.&lt;/author&gt;&lt;/authors&gt;&lt;/contributors&gt;&lt;auth-address&gt;Department of Biostatistics, University of Washington, Seattle, Washington, United States of America.&lt;/auth-address&gt;&lt;titles&gt;&lt;title&gt;Testing gene-gene interactions in genome wide association studies&lt;/title&gt;&lt;secondary-title&gt;Genet Epidemiol&lt;/secondary-title&gt;&lt;alt-title&gt;Genetic epidemiology&lt;/alt-title&gt;&lt;/titles&gt;&lt;periodical&gt;&lt;full-title&gt;Genet Epidemiol&lt;/full-title&gt;&lt;/periodical&gt;&lt;pages&gt;123-34&lt;/pages&gt;&lt;volume&gt;38&lt;/volume&gt;&lt;number&gt;2&lt;/number&gt;&lt;edition&gt;2014/01/17&lt;/edition&gt;&lt;dates&gt;&lt;year&gt;2014&lt;/year&gt;&lt;pub-dates&gt;&lt;date&gt;Feb&lt;/date&gt;&lt;/pub-dates&gt;&lt;/dates&gt;&lt;isbn&gt;1098-2272 (Electronic)&amp;#xD;0741-0395 (Linking)&lt;/isbn&gt;&lt;accession-num&gt;24431225&lt;/accession-num&gt;&lt;urls&gt;&lt;/urls&gt;&lt;electronic-resource-num&gt;10.1002/gepi.21786&lt;/electronic-resource-num&gt;&lt;remote-database-provider&gt;NLM&lt;/remote-database-provider&gt;&lt;language&gt;eng&lt;/language&gt;&lt;/record&gt;&lt;/Cite&gt;&lt;/EndNote&gt;</w:instrText>
        </w:r>
        <w:r w:rsidR="00DC1A08">
          <w:rPr>
            <w:sz w:val="24"/>
            <w:szCs w:val="24"/>
          </w:rPr>
          <w:fldChar w:fldCharType="separate"/>
        </w:r>
        <w:r w:rsidR="00DC1A08" w:rsidRPr="000F6D11">
          <w:rPr>
            <w:noProof/>
            <w:sz w:val="24"/>
            <w:szCs w:val="24"/>
            <w:vertAlign w:val="superscript"/>
          </w:rPr>
          <w:t>6</w:t>
        </w:r>
        <w:r w:rsidR="00DC1A08">
          <w:rPr>
            <w:sz w:val="24"/>
            <w:szCs w:val="24"/>
          </w:rPr>
          <w:fldChar w:fldCharType="end"/>
        </w:r>
      </w:hyperlink>
      <w:r w:rsidR="003D103D">
        <w:rPr>
          <w:sz w:val="24"/>
          <w:szCs w:val="24"/>
        </w:rPr>
        <w:t xml:space="preserve">. </w:t>
      </w:r>
    </w:p>
    <w:p w14:paraId="061F8EE9" w14:textId="77777777" w:rsidR="00B10AE1" w:rsidRDefault="00B10AE1" w:rsidP="00D227C6">
      <w:pPr>
        <w:spacing w:after="0"/>
        <w:rPr>
          <w:sz w:val="24"/>
          <w:szCs w:val="24"/>
        </w:rPr>
      </w:pPr>
    </w:p>
    <w:p w14:paraId="03BA3D44" w14:textId="77777777" w:rsidR="00B10AE1" w:rsidRPr="003A6766" w:rsidRDefault="00A22325" w:rsidP="00D227C6">
      <w:pPr>
        <w:spacing w:after="0"/>
        <w:rPr>
          <w:b/>
          <w:sz w:val="24"/>
          <w:szCs w:val="24"/>
        </w:rPr>
      </w:pPr>
      <w:r>
        <w:rPr>
          <w:b/>
          <w:sz w:val="24"/>
          <w:szCs w:val="24"/>
        </w:rPr>
        <w:t>Difference of inter-locus associations between cases and controls</w:t>
      </w:r>
    </w:p>
    <w:p w14:paraId="1ACD16A8" w14:textId="77777777" w:rsidR="002935BA" w:rsidRDefault="005F1BFA" w:rsidP="00D227C6">
      <w:pPr>
        <w:spacing w:after="0"/>
        <w:rPr>
          <w:sz w:val="24"/>
          <w:szCs w:val="24"/>
        </w:rPr>
      </w:pPr>
      <w:r>
        <w:rPr>
          <w:sz w:val="24"/>
          <w:szCs w:val="24"/>
        </w:rPr>
        <w:t>Based on</w:t>
      </w:r>
      <w:r w:rsidR="00A614F1">
        <w:rPr>
          <w:sz w:val="24"/>
          <w:szCs w:val="24"/>
        </w:rPr>
        <w:t xml:space="preserve"> the two 3</w:t>
      </w:r>
      <w:r w:rsidR="00315236">
        <w:rPr>
          <w:sz w:val="24"/>
          <w:szCs w:val="24"/>
        </w:rPr>
        <w:t xml:space="preserve"> </w:t>
      </w:r>
      <w:r w:rsidR="00A614F1">
        <w:rPr>
          <w:sz w:val="24"/>
          <w:szCs w:val="24"/>
        </w:rPr>
        <w:t>x</w:t>
      </w:r>
      <w:r w:rsidR="00315236">
        <w:rPr>
          <w:sz w:val="24"/>
          <w:szCs w:val="24"/>
        </w:rPr>
        <w:t xml:space="preserve"> </w:t>
      </w:r>
      <w:r w:rsidR="00A614F1">
        <w:rPr>
          <w:sz w:val="24"/>
          <w:szCs w:val="24"/>
        </w:rPr>
        <w:t xml:space="preserve">3 contingency tables </w:t>
      </w:r>
      <w:r w:rsidR="00751D7C">
        <w:rPr>
          <w:sz w:val="24"/>
          <w:szCs w:val="24"/>
        </w:rPr>
        <w:t>above for diseases</w:t>
      </w:r>
      <w:r w:rsidR="00A614F1">
        <w:rPr>
          <w:sz w:val="24"/>
          <w:szCs w:val="24"/>
        </w:rPr>
        <w:t xml:space="preserve">, the interaction parameters in model M3 can be estimated </w:t>
      </w:r>
      <w:r w:rsidR="00751D7C">
        <w:rPr>
          <w:sz w:val="24"/>
          <w:szCs w:val="24"/>
        </w:rPr>
        <w:t>using log-odds</w:t>
      </w:r>
      <w:r w:rsidR="009A3CA1">
        <w:rPr>
          <w:sz w:val="24"/>
          <w:szCs w:val="24"/>
        </w:rPr>
        <w:t xml:space="preserve"> under the assumption that Hardy-</w:t>
      </w:r>
      <w:r w:rsidR="009A3CA1" w:rsidRPr="00A06760">
        <w:rPr>
          <w:sz w:val="24"/>
          <w:szCs w:val="24"/>
        </w:rPr>
        <w:t xml:space="preserve">Weinberg </w:t>
      </w:r>
      <w:r w:rsidR="009A3CA1">
        <w:rPr>
          <w:sz w:val="24"/>
          <w:szCs w:val="24"/>
        </w:rPr>
        <w:t>E</w:t>
      </w:r>
      <w:r w:rsidR="009A3CA1" w:rsidRPr="00A06760">
        <w:rPr>
          <w:sz w:val="24"/>
          <w:szCs w:val="24"/>
        </w:rPr>
        <w:t xml:space="preserve">quilibrium </w:t>
      </w:r>
      <w:r w:rsidR="00D80437">
        <w:rPr>
          <w:sz w:val="24"/>
          <w:szCs w:val="24"/>
        </w:rPr>
        <w:t xml:space="preserve">(HWE) </w:t>
      </w:r>
      <w:r w:rsidR="009A3CA1">
        <w:rPr>
          <w:sz w:val="24"/>
          <w:szCs w:val="24"/>
        </w:rPr>
        <w:t>holds in the population and at least one of interacting SNPs under test has no marginal/main effects</w:t>
      </w:r>
      <w:hyperlink w:anchor="_ENREF_6" w:tooltip="Hu, 2014 #1137" w:history="1">
        <w:r w:rsidR="00DC1A08">
          <w:rPr>
            <w:sz w:val="24"/>
            <w:szCs w:val="24"/>
          </w:rPr>
          <w:fldChar w:fldCharType="begin"/>
        </w:r>
        <w:r w:rsidR="00DC1A08">
          <w:rPr>
            <w:sz w:val="24"/>
            <w:szCs w:val="24"/>
          </w:rPr>
          <w:instrText xml:space="preserve"> ADDIN EN.CITE &lt;EndNote&gt;&lt;Cite&gt;&lt;Author&gt;Hu&lt;/Author&gt;&lt;Year&gt;2014&lt;/Year&gt;&lt;RecNum&gt;1137&lt;/RecNum&gt;&lt;DisplayText&gt;&lt;style face="superscript"&gt;6&lt;/style&gt;&lt;/DisplayText&gt;&lt;record&gt;&lt;rec-number&gt;1137&lt;/rec-number&gt;&lt;foreign-keys&gt;&lt;key app="EN" db-id="xwdx05xfpvwr2lezad9x2fwl5vzx5wwvz5fr"&gt;1137&lt;/key&gt;&lt;/foreign-keys&gt;&lt;ref-type name="Journal Article"&gt;17&lt;/ref-type&gt;&lt;contributors&gt;&lt;authors&gt;&lt;author&gt;Hu, J. K.&lt;/author&gt;&lt;author&gt;Wang, X.&lt;/author&gt;&lt;author&gt;Wang, P.&lt;/author&gt;&lt;/authors&gt;&lt;/contributors&gt;&lt;auth-address&gt;Department of Biostatistics, University of Washington, Seattle, Washington, United States of America.&lt;/auth-address&gt;&lt;titles&gt;&lt;title&gt;Testing gene-gene interactions in genome wide association studies&lt;/title&gt;&lt;secondary-title&gt;Genet Epidemiol&lt;/secondary-title&gt;&lt;alt-title&gt;Genetic epidemiology&lt;/alt-title&gt;&lt;/titles&gt;&lt;periodical&gt;&lt;full-title&gt;Genet Epidemiol&lt;/full-title&gt;&lt;/periodical&gt;&lt;pages&gt;123-34&lt;/pages&gt;&lt;volume&gt;38&lt;/volume&gt;&lt;number&gt;2&lt;/number&gt;&lt;edition&gt;2014/01/17&lt;/edition&gt;&lt;dates&gt;&lt;year&gt;2014&lt;/year&gt;&lt;pub-dates&gt;&lt;date&gt;Feb&lt;/date&gt;&lt;/pub-dates&gt;&lt;/dates&gt;&lt;isbn&gt;1098-2272 (Electronic)&amp;#xD;0741-0395 (Linking)&lt;/isbn&gt;&lt;accession-num&gt;24431225&lt;/accession-num&gt;&lt;urls&gt;&lt;/urls&gt;&lt;electronic-resource-num&gt;10.1002/gepi.21786&lt;/electronic-resource-num&gt;&lt;remote-database-provider&gt;NLM&lt;/remote-database-provider&gt;&lt;language&gt;eng&lt;/language&gt;&lt;/record&gt;&lt;/Cite&gt;&lt;/EndNote&gt;</w:instrText>
        </w:r>
        <w:r w:rsidR="00DC1A08">
          <w:rPr>
            <w:sz w:val="24"/>
            <w:szCs w:val="24"/>
          </w:rPr>
          <w:fldChar w:fldCharType="separate"/>
        </w:r>
        <w:r w:rsidR="00DC1A08" w:rsidRPr="004D17A9">
          <w:rPr>
            <w:noProof/>
            <w:sz w:val="24"/>
            <w:szCs w:val="24"/>
            <w:vertAlign w:val="superscript"/>
          </w:rPr>
          <w:t>6</w:t>
        </w:r>
        <w:r w:rsidR="00DC1A08">
          <w:rPr>
            <w:sz w:val="24"/>
            <w:szCs w:val="24"/>
          </w:rPr>
          <w:fldChar w:fldCharType="end"/>
        </w:r>
      </w:hyperlink>
      <w:r w:rsidR="004D17A9">
        <w:rPr>
          <w:sz w:val="24"/>
          <w:szCs w:val="24"/>
        </w:rPr>
        <w:t>:</w:t>
      </w:r>
    </w:p>
    <w:p w14:paraId="48EAE108" w14:textId="77777777" w:rsidR="00315236" w:rsidRDefault="00EF1DC6" w:rsidP="00315236">
      <w:pPr>
        <w:spacing w:after="0"/>
        <w:ind w:left="567"/>
        <w:rPr>
          <w:sz w:val="24"/>
          <w:szCs w:val="24"/>
        </w:rPr>
      </w:pPr>
      <w:r>
        <w:rPr>
          <w:noProof/>
          <w:sz w:val="24"/>
          <w:szCs w:val="24"/>
        </w:rPr>
        <w:pict w14:anchorId="36ECEEE0">
          <v:shape id="_x0000_s1029" type="#_x0000_t75" style="position:absolute;left:0;text-align:left;margin-left:83.3pt;margin-top:2.75pt;width:124.2pt;height:26.6pt;z-index:-251656192">
            <v:imagedata r:id="rId13" o:title=""/>
          </v:shape>
          <o:OLEObject Type="Embed" ProgID="Equation.3" ShapeID="_x0000_s1029" DrawAspect="Content" ObjectID="_1339185509" r:id="rId14"/>
        </w:pict>
      </w:r>
      <w:r>
        <w:rPr>
          <w:noProof/>
          <w:sz w:val="24"/>
          <w:szCs w:val="24"/>
        </w:rPr>
        <w:pict w14:anchorId="3A94DDC5">
          <v:shape id="_x0000_s1030" type="#_x0000_t75" style="position:absolute;left:0;text-align:left;margin-left:218.7pt;margin-top:2.75pt;width:124.45pt;height:26.95pt;z-index:-251655168">
            <v:imagedata r:id="rId15" o:title=""/>
            <o:lock v:ext="edit" aspectratio="f"/>
          </v:shape>
          <o:OLEObject Type="Embed" ProgID="Equation.3" ShapeID="_x0000_s1030" DrawAspect="Content" ObjectID="_1339185510" r:id="rId16"/>
        </w:pict>
      </w:r>
    </w:p>
    <w:p w14:paraId="75C7C88B" w14:textId="77777777" w:rsidR="00F32623" w:rsidRDefault="00EF1DC6" w:rsidP="00D227C6">
      <w:pPr>
        <w:spacing w:after="0"/>
        <w:rPr>
          <w:sz w:val="24"/>
          <w:szCs w:val="24"/>
        </w:rPr>
      </w:pPr>
      <w:r>
        <w:rPr>
          <w:noProof/>
          <w:sz w:val="24"/>
          <w:szCs w:val="24"/>
        </w:rPr>
        <w:pict w14:anchorId="7C0C9299">
          <v:shape id="_x0000_s1032" type="#_x0000_t75" style="position:absolute;margin-left:217.8pt;margin-top:14.4pt;width:125pt;height:26.65pt;z-index:-251653120">
            <v:imagedata r:id="rId17" o:title=""/>
            <o:lock v:ext="edit" aspectratio="f"/>
          </v:shape>
          <o:OLEObject Type="Embed" ProgID="Equation.3" ShapeID="_x0000_s1032" DrawAspect="Content" ObjectID="_1339185511" r:id="rId18"/>
        </w:pict>
      </w:r>
      <w:r>
        <w:rPr>
          <w:noProof/>
          <w:sz w:val="24"/>
          <w:szCs w:val="24"/>
        </w:rPr>
        <w:pict w14:anchorId="0960F517">
          <v:shape id="_x0000_s1031" type="#_x0000_t75" style="position:absolute;margin-left:83.3pt;margin-top:15.05pt;width:125.85pt;height:27pt;z-index:-251654144">
            <v:imagedata r:id="rId19" o:title=""/>
          </v:shape>
          <o:OLEObject Type="Embed" ProgID="Equation.3" ShapeID="_x0000_s1031" DrawAspect="Content" ObjectID="_1339185512" r:id="rId20"/>
        </w:pict>
      </w:r>
    </w:p>
    <w:p w14:paraId="0C657822" w14:textId="77777777" w:rsidR="00315236" w:rsidRDefault="00315236" w:rsidP="00D227C6">
      <w:pPr>
        <w:spacing w:after="0"/>
        <w:rPr>
          <w:sz w:val="24"/>
          <w:szCs w:val="24"/>
        </w:rPr>
      </w:pPr>
    </w:p>
    <w:p w14:paraId="2BBE58BD" w14:textId="77777777" w:rsidR="00F32623" w:rsidRDefault="00F32623" w:rsidP="00D227C6">
      <w:pPr>
        <w:spacing w:after="0"/>
        <w:rPr>
          <w:sz w:val="24"/>
          <w:szCs w:val="24"/>
        </w:rPr>
      </w:pPr>
    </w:p>
    <w:p w14:paraId="405F20D4" w14:textId="77777777" w:rsidR="0036346D" w:rsidRDefault="004D17A9" w:rsidP="004D17A9">
      <w:pPr>
        <w:spacing w:after="0"/>
        <w:ind w:firstLine="284"/>
        <w:rPr>
          <w:sz w:val="24"/>
          <w:szCs w:val="24"/>
        </w:rPr>
      </w:pPr>
      <w:r>
        <w:rPr>
          <w:sz w:val="24"/>
          <w:szCs w:val="24"/>
        </w:rPr>
        <w:t>This is an important property suggesting that testing interactions in logistic regression is equivalent to testing the differences of inter-locus association</w:t>
      </w:r>
      <w:r w:rsidR="009A3CA1">
        <w:rPr>
          <w:sz w:val="24"/>
          <w:szCs w:val="24"/>
        </w:rPr>
        <w:t>s</w:t>
      </w:r>
      <w:r w:rsidR="00F03DC8">
        <w:rPr>
          <w:sz w:val="24"/>
          <w:szCs w:val="24"/>
        </w:rPr>
        <w:t xml:space="preserve"> between cases and controls </w:t>
      </w:r>
      <w:r w:rsidR="009A3CA1">
        <w:rPr>
          <w:sz w:val="24"/>
          <w:szCs w:val="24"/>
        </w:rPr>
        <w:t xml:space="preserve">and led to developments of a range of statistics </w:t>
      </w:r>
      <w:r w:rsidR="00A22325">
        <w:rPr>
          <w:sz w:val="24"/>
          <w:szCs w:val="24"/>
        </w:rPr>
        <w:t>modelling inter-locus association differences</w:t>
      </w:r>
      <w:r w:rsidR="00F03DC8">
        <w:rPr>
          <w:sz w:val="24"/>
          <w:szCs w:val="24"/>
        </w:rPr>
        <w:t xml:space="preserve"> based on </w:t>
      </w:r>
      <w:r w:rsidR="00F37715">
        <w:rPr>
          <w:sz w:val="24"/>
          <w:szCs w:val="24"/>
        </w:rPr>
        <w:t xml:space="preserve">various </w:t>
      </w:r>
      <w:r w:rsidR="00F03DC8">
        <w:rPr>
          <w:sz w:val="24"/>
          <w:szCs w:val="24"/>
        </w:rPr>
        <w:t xml:space="preserve">definitions of </w:t>
      </w:r>
      <w:r w:rsidR="00F37715">
        <w:rPr>
          <w:sz w:val="24"/>
          <w:szCs w:val="24"/>
        </w:rPr>
        <w:t xml:space="preserve">either </w:t>
      </w:r>
      <w:r w:rsidR="00F03DC8">
        <w:rPr>
          <w:sz w:val="24"/>
          <w:szCs w:val="24"/>
        </w:rPr>
        <w:t xml:space="preserve">penetrance, </w:t>
      </w:r>
      <w:r w:rsidR="00F37715">
        <w:rPr>
          <w:sz w:val="24"/>
          <w:szCs w:val="24"/>
        </w:rPr>
        <w:t xml:space="preserve">or </w:t>
      </w:r>
      <w:r w:rsidR="00F03DC8">
        <w:rPr>
          <w:sz w:val="24"/>
          <w:szCs w:val="24"/>
        </w:rPr>
        <w:t xml:space="preserve">logit, </w:t>
      </w:r>
      <w:r w:rsidR="00F37715">
        <w:rPr>
          <w:sz w:val="24"/>
          <w:szCs w:val="24"/>
        </w:rPr>
        <w:t>or linkage disequilibrium, or</w:t>
      </w:r>
      <w:r w:rsidR="00F03DC8">
        <w:rPr>
          <w:sz w:val="24"/>
          <w:szCs w:val="24"/>
        </w:rPr>
        <w:t xml:space="preserve"> haplotype</w:t>
      </w:r>
      <w:r w:rsidR="00D80437">
        <w:rPr>
          <w:sz w:val="24"/>
          <w:szCs w:val="24"/>
        </w:rPr>
        <w:t xml:space="preserve"> </w:t>
      </w:r>
      <w:r w:rsidR="00F03DC8">
        <w:rPr>
          <w:sz w:val="24"/>
          <w:szCs w:val="24"/>
        </w:rPr>
        <w:t xml:space="preserve">(see </w:t>
      </w:r>
      <w:r w:rsidR="00DC1A08">
        <w:rPr>
          <w:sz w:val="24"/>
          <w:szCs w:val="24"/>
        </w:rPr>
        <w:t xml:space="preserve">detailed review </w:t>
      </w:r>
      <w:r w:rsidR="00F03DC8">
        <w:rPr>
          <w:sz w:val="24"/>
          <w:szCs w:val="24"/>
        </w:rPr>
        <w:t xml:space="preserve">and mathematic </w:t>
      </w:r>
      <w:r w:rsidR="00DC1A08">
        <w:rPr>
          <w:sz w:val="24"/>
          <w:szCs w:val="24"/>
        </w:rPr>
        <w:t>proof</w:t>
      </w:r>
      <w:r w:rsidR="00F03DC8">
        <w:rPr>
          <w:sz w:val="24"/>
          <w:szCs w:val="24"/>
        </w:rPr>
        <w:t xml:space="preserve">s in Hu </w:t>
      </w:r>
      <w:r w:rsidR="00F03DC8" w:rsidRPr="00DC1A08">
        <w:rPr>
          <w:i/>
          <w:sz w:val="24"/>
          <w:szCs w:val="24"/>
        </w:rPr>
        <w:t>et al</w:t>
      </w:r>
      <w:r w:rsidR="00DC1A08" w:rsidRPr="00DC1A08">
        <w:rPr>
          <w:i/>
          <w:sz w:val="24"/>
          <w:szCs w:val="24"/>
        </w:rPr>
        <w:t>.</w:t>
      </w:r>
      <w:hyperlink w:anchor="_ENREF_6" w:tooltip="Hu, 2014 #1137" w:history="1">
        <w:r w:rsidR="00DC1A08">
          <w:rPr>
            <w:sz w:val="24"/>
            <w:szCs w:val="24"/>
          </w:rPr>
          <w:fldChar w:fldCharType="begin"/>
        </w:r>
        <w:r w:rsidR="00DC1A08">
          <w:rPr>
            <w:sz w:val="24"/>
            <w:szCs w:val="24"/>
          </w:rPr>
          <w:instrText xml:space="preserve"> ADDIN EN.CITE &lt;EndNote&gt;&lt;Cite&gt;&lt;Author&gt;Hu&lt;/Author&gt;&lt;Year&gt;2014&lt;/Year&gt;&lt;RecNum&gt;1137&lt;/RecNum&gt;&lt;DisplayText&gt;&lt;style face="superscript"&gt;6&lt;/style&gt;&lt;/DisplayText&gt;&lt;record&gt;&lt;rec-number&gt;1137&lt;/rec-number&gt;&lt;foreign-keys&gt;&lt;key app="EN" db-id="xwdx05xfpvwr2lezad9x2fwl5vzx5wwvz5fr"&gt;1137&lt;/key&gt;&lt;/foreign-keys&gt;&lt;ref-type name="Journal Article"&gt;17&lt;/ref-type&gt;&lt;contributors&gt;&lt;authors&gt;&lt;author&gt;Hu, J. K.&lt;/author&gt;&lt;author&gt;Wang, X.&lt;/author&gt;&lt;author&gt;Wang, P.&lt;/author&gt;&lt;/authors&gt;&lt;/contributors&gt;&lt;auth-address&gt;Department of Biostatistics, University of Washington, Seattle, Washington, United States of America.&lt;/auth-address&gt;&lt;titles&gt;&lt;title&gt;Testing gene-gene interactions in genome wide association studies&lt;/title&gt;&lt;secondary-title&gt;Genet Epidemiol&lt;/secondary-title&gt;&lt;alt-title&gt;Genetic epidemiology&lt;/alt-title&gt;&lt;/titles&gt;&lt;periodical&gt;&lt;full-title&gt;Genet Epidemiol&lt;/full-title&gt;&lt;/periodical&gt;&lt;pages&gt;123-34&lt;/pages&gt;&lt;volume&gt;38&lt;/volume&gt;&lt;number&gt;2&lt;/number&gt;&lt;edition&gt;2014/01/17&lt;/edition&gt;&lt;dates&gt;&lt;year&gt;2014&lt;/year&gt;&lt;pub-dates&gt;&lt;date&gt;Feb&lt;/date&gt;&lt;/pub-dates&gt;&lt;/dates&gt;&lt;isbn&gt;1098-2272 (Electronic)&amp;#xD;0741-0395 (Linking)&lt;/isbn&gt;&lt;accession-num&gt;24431225&lt;/accession-num&gt;&lt;urls&gt;&lt;/urls&gt;&lt;electronic-resource-num&gt;10.1002/gepi.21786&lt;/electronic-resource-num&gt;&lt;remote-database-provider&gt;NLM&lt;/remote-database-provider&gt;&lt;language&gt;eng&lt;/language&gt;&lt;/record&gt;&lt;/Cite&gt;&lt;/EndNote&gt;</w:instrText>
        </w:r>
        <w:r w:rsidR="00DC1A08">
          <w:rPr>
            <w:sz w:val="24"/>
            <w:szCs w:val="24"/>
          </w:rPr>
          <w:fldChar w:fldCharType="separate"/>
        </w:r>
        <w:r w:rsidR="00DC1A08" w:rsidRPr="00DC1A08">
          <w:rPr>
            <w:noProof/>
            <w:sz w:val="24"/>
            <w:szCs w:val="24"/>
            <w:vertAlign w:val="superscript"/>
          </w:rPr>
          <w:t>6</w:t>
        </w:r>
        <w:r w:rsidR="00DC1A08">
          <w:rPr>
            <w:sz w:val="24"/>
            <w:szCs w:val="24"/>
          </w:rPr>
          <w:fldChar w:fldCharType="end"/>
        </w:r>
      </w:hyperlink>
      <w:r w:rsidR="00DC1A08">
        <w:rPr>
          <w:sz w:val="24"/>
          <w:szCs w:val="24"/>
        </w:rPr>
        <w:t xml:space="preserve"> and </w:t>
      </w:r>
      <w:r w:rsidR="00DC1A08" w:rsidRPr="00DC1A08">
        <w:rPr>
          <w:sz w:val="24"/>
          <w:szCs w:val="24"/>
        </w:rPr>
        <w:t>Ueki &amp; Cordell</w:t>
      </w:r>
      <w:hyperlink w:anchor="_ENREF_7" w:tooltip="Ueki, 2012 #525" w:history="1">
        <w:r w:rsidR="00DC1A08">
          <w:rPr>
            <w:sz w:val="24"/>
            <w:szCs w:val="24"/>
          </w:rPr>
          <w:fldChar w:fldCharType="begin"/>
        </w:r>
        <w:r w:rsidR="00DC1A08">
          <w:rPr>
            <w:sz w:val="24"/>
            <w:szCs w:val="24"/>
          </w:rPr>
          <w:instrText xml:space="preserve"> ADDIN EN.CITE &lt;EndNote&gt;&lt;Cite&gt;&lt;Author&gt;Ueki&lt;/Author&gt;&lt;Year&gt;2012&lt;/Year&gt;&lt;RecNum&gt;525&lt;/RecNum&gt;&lt;DisplayText&gt;&lt;style face="superscript"&gt;7&lt;/style&gt;&lt;/DisplayText&gt;&lt;record&gt;&lt;rec-number&gt;525&lt;/rec-number&gt;&lt;foreign-keys&gt;&lt;key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instrText>
        </w:r>
        <w:r w:rsidR="00DC1A08">
          <w:rPr>
            <w:sz w:val="24"/>
            <w:szCs w:val="24"/>
          </w:rPr>
          <w:fldChar w:fldCharType="separate"/>
        </w:r>
        <w:r w:rsidR="00DC1A08" w:rsidRPr="00DC1A08">
          <w:rPr>
            <w:noProof/>
            <w:sz w:val="24"/>
            <w:szCs w:val="24"/>
            <w:vertAlign w:val="superscript"/>
          </w:rPr>
          <w:t>7</w:t>
        </w:r>
        <w:r w:rsidR="00DC1A08">
          <w:rPr>
            <w:sz w:val="24"/>
            <w:szCs w:val="24"/>
          </w:rPr>
          <w:fldChar w:fldCharType="end"/>
        </w:r>
      </w:hyperlink>
      <w:r w:rsidR="00DC1A08">
        <w:rPr>
          <w:sz w:val="24"/>
          <w:szCs w:val="24"/>
        </w:rPr>
        <w:t xml:space="preserve">). </w:t>
      </w:r>
      <w:r w:rsidR="00945F2A">
        <w:rPr>
          <w:sz w:val="24"/>
          <w:szCs w:val="24"/>
        </w:rPr>
        <w:t>Simulation results</w:t>
      </w:r>
      <w:r w:rsidR="00A06760">
        <w:rPr>
          <w:sz w:val="24"/>
          <w:szCs w:val="24"/>
        </w:rPr>
        <w:fldChar w:fldCharType="begin">
          <w:fldData xml:space="preserve">PEVuZE5vdGU+PENpdGU+PEF1dGhvcj5IdTwvQXV0aG9yPjxZZWFyPjIwMTQ8L1llYXI+PFJlY051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==
</w:fldData>
        </w:fldChar>
      </w:r>
      <w:r w:rsidR="00A06760">
        <w:rPr>
          <w:sz w:val="24"/>
          <w:szCs w:val="24"/>
        </w:rPr>
        <w:instrText xml:space="preserve"> ADDIN EN.CITE </w:instrText>
      </w:r>
      <w:r w:rsidR="00A06760">
        <w:rPr>
          <w:sz w:val="24"/>
          <w:szCs w:val="24"/>
        </w:rPr>
        <w:fldChar w:fldCharType="begin">
          <w:fldData xml:space="preserve">PEVuZE5vdGU+PENpdGU+PEF1dGhvcj5IdTwvQXV0aG9yPjxZZWFyPjIwMTQ8L1llYXI+PFJlY051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==
</w:fldData>
        </w:fldChar>
      </w:r>
      <w:r w:rsidR="00A06760">
        <w:rPr>
          <w:sz w:val="24"/>
          <w:szCs w:val="24"/>
        </w:rPr>
        <w:instrText xml:space="preserve"> ADDIN EN.CITE.DATA </w:instrText>
      </w:r>
      <w:r w:rsidR="00A06760">
        <w:rPr>
          <w:sz w:val="24"/>
          <w:szCs w:val="24"/>
        </w:rPr>
      </w:r>
      <w:r w:rsidR="00A06760">
        <w:rPr>
          <w:sz w:val="24"/>
          <w:szCs w:val="24"/>
        </w:rPr>
        <w:fldChar w:fldCharType="end"/>
      </w:r>
      <w:r w:rsidR="00A06760">
        <w:rPr>
          <w:sz w:val="24"/>
          <w:szCs w:val="24"/>
        </w:rPr>
      </w:r>
      <w:r w:rsidR="00A06760">
        <w:rPr>
          <w:sz w:val="24"/>
          <w:szCs w:val="24"/>
        </w:rPr>
        <w:fldChar w:fldCharType="separate"/>
      </w:r>
      <w:hyperlink w:anchor="_ENREF_6" w:tooltip="Hu, 2014 #1137" w:history="1">
        <w:r w:rsidR="00DC1A08" w:rsidRPr="00A06760">
          <w:rPr>
            <w:noProof/>
            <w:sz w:val="24"/>
            <w:szCs w:val="24"/>
            <w:vertAlign w:val="superscript"/>
          </w:rPr>
          <w:t>6</w:t>
        </w:r>
      </w:hyperlink>
      <w:r w:rsidR="00A06760" w:rsidRPr="00A06760">
        <w:rPr>
          <w:noProof/>
          <w:sz w:val="24"/>
          <w:szCs w:val="24"/>
          <w:vertAlign w:val="superscript"/>
        </w:rPr>
        <w:t xml:space="preserve">, </w:t>
      </w:r>
      <w:hyperlink w:anchor="_ENREF_7" w:tooltip="Ueki, 2012 #525" w:history="1">
        <w:r w:rsidR="00DC1A08" w:rsidRPr="00A06760">
          <w:rPr>
            <w:noProof/>
            <w:sz w:val="24"/>
            <w:szCs w:val="24"/>
            <w:vertAlign w:val="superscript"/>
          </w:rPr>
          <w:t>7</w:t>
        </w:r>
      </w:hyperlink>
      <w:r w:rsidR="00A06760">
        <w:rPr>
          <w:sz w:val="24"/>
          <w:szCs w:val="24"/>
        </w:rPr>
        <w:fldChar w:fldCharType="end"/>
      </w:r>
      <w:r w:rsidR="00945F2A">
        <w:rPr>
          <w:sz w:val="24"/>
          <w:szCs w:val="24"/>
        </w:rPr>
        <w:t xml:space="preserve"> suggest that neither of these statistics is perfect for detecting epistasis in GWAS where the HWE assumption does not </w:t>
      </w:r>
      <w:r w:rsidR="00F37715">
        <w:rPr>
          <w:sz w:val="24"/>
          <w:szCs w:val="24"/>
        </w:rPr>
        <w:t xml:space="preserve">always </w:t>
      </w:r>
      <w:r w:rsidR="00945F2A">
        <w:rPr>
          <w:sz w:val="24"/>
          <w:szCs w:val="24"/>
        </w:rPr>
        <w:t xml:space="preserve">hold and </w:t>
      </w:r>
      <w:r w:rsidR="00F37715">
        <w:rPr>
          <w:sz w:val="24"/>
          <w:szCs w:val="24"/>
        </w:rPr>
        <w:t xml:space="preserve">multiple </w:t>
      </w:r>
      <w:r w:rsidR="00945F2A">
        <w:rPr>
          <w:sz w:val="24"/>
          <w:szCs w:val="24"/>
        </w:rPr>
        <w:lastRenderedPageBreak/>
        <w:t xml:space="preserve">SNPs </w:t>
      </w:r>
      <w:r w:rsidR="00F37715">
        <w:rPr>
          <w:sz w:val="24"/>
          <w:szCs w:val="24"/>
        </w:rPr>
        <w:t>with marginal effects do exist that are likely to be enriched in biological important pathways responsible for the disease studied. N</w:t>
      </w:r>
      <w:r w:rsidR="005E7696">
        <w:rPr>
          <w:sz w:val="24"/>
          <w:szCs w:val="24"/>
        </w:rPr>
        <w:t>onetheless, these statistics at least qualify for good approximate tests. Again an extra of step of retesting the promising interacting SNPs in full logistic region models would be useful to remove potential false positives and construct the genetic structure underlying the disease by considering marginal effects of all known loci confirmed in GWAS and all epistatic interactions together.</w:t>
      </w:r>
    </w:p>
    <w:p w14:paraId="1C7B3A83" w14:textId="77777777" w:rsidR="005F1BFA" w:rsidRDefault="005F1BFA" w:rsidP="00D227C6">
      <w:pPr>
        <w:spacing w:after="0"/>
        <w:rPr>
          <w:sz w:val="24"/>
          <w:szCs w:val="24"/>
        </w:rPr>
      </w:pPr>
    </w:p>
    <w:p w14:paraId="3E8070BB" w14:textId="77777777" w:rsidR="004D17A9" w:rsidRDefault="004D17A9" w:rsidP="00D227C6">
      <w:pPr>
        <w:spacing w:after="0"/>
        <w:rPr>
          <w:sz w:val="24"/>
          <w:szCs w:val="24"/>
        </w:rPr>
      </w:pPr>
    </w:p>
    <w:p w14:paraId="6071982A" w14:textId="77777777" w:rsidR="004D17A9" w:rsidRDefault="004D17A9" w:rsidP="00D227C6">
      <w:pPr>
        <w:spacing w:after="0"/>
        <w:rPr>
          <w:sz w:val="24"/>
          <w:szCs w:val="24"/>
        </w:rPr>
      </w:pPr>
    </w:p>
    <w:p w14:paraId="00E7621F" w14:textId="77777777" w:rsidR="00DC1A08" w:rsidRPr="00DC1A08" w:rsidRDefault="007243FB" w:rsidP="00DC1A08">
      <w:pPr>
        <w:spacing w:after="0" w:line="240" w:lineRule="auto"/>
        <w:ind w:left="720" w:hanging="720"/>
        <w:rPr>
          <w:rFonts w:ascii="Calibri" w:hAnsi="Calibri"/>
          <w:noProof/>
          <w:szCs w:val="24"/>
        </w:rPr>
      </w:pPr>
      <w:r>
        <w:rPr>
          <w:sz w:val="24"/>
          <w:szCs w:val="24"/>
        </w:rPr>
        <w:fldChar w:fldCharType="begin"/>
      </w:r>
      <w:r w:rsidR="006A5DB4">
        <w:rPr>
          <w:sz w:val="24"/>
          <w:szCs w:val="24"/>
        </w:rPr>
        <w:instrText xml:space="preserve"> ADDIN EN.REFLIST </w:instrText>
      </w:r>
      <w:r>
        <w:rPr>
          <w:sz w:val="24"/>
          <w:szCs w:val="24"/>
        </w:rPr>
        <w:fldChar w:fldCharType="separate"/>
      </w:r>
      <w:bookmarkStart w:id="2" w:name="_ENREF_1"/>
      <w:r w:rsidR="00DC1A08" w:rsidRPr="00DC1A08">
        <w:rPr>
          <w:rFonts w:ascii="Calibri" w:hAnsi="Calibri"/>
          <w:noProof/>
          <w:szCs w:val="24"/>
        </w:rPr>
        <w:t>1.</w:t>
      </w:r>
      <w:r w:rsidR="00DC1A08" w:rsidRPr="00DC1A08">
        <w:rPr>
          <w:rFonts w:ascii="Calibri" w:hAnsi="Calibri"/>
          <w:noProof/>
          <w:szCs w:val="24"/>
        </w:rPr>
        <w:tab/>
        <w:t xml:space="preserve">Fisher, R. The correlation between relatives on the supposition of Mendelian inheritance. </w:t>
      </w:r>
      <w:r w:rsidR="00DC1A08" w:rsidRPr="00DC1A08">
        <w:rPr>
          <w:rFonts w:ascii="Calibri" w:hAnsi="Calibri"/>
          <w:i/>
          <w:noProof/>
          <w:szCs w:val="24"/>
        </w:rPr>
        <w:t>Trans R Soc Edinb</w:t>
      </w:r>
      <w:r w:rsidR="00DC1A08" w:rsidRPr="00DC1A08">
        <w:rPr>
          <w:rFonts w:ascii="Calibri" w:hAnsi="Calibri"/>
          <w:noProof/>
          <w:szCs w:val="24"/>
        </w:rPr>
        <w:t xml:space="preserve"> </w:t>
      </w:r>
      <w:r w:rsidR="00DC1A08" w:rsidRPr="00DC1A08">
        <w:rPr>
          <w:rFonts w:ascii="Calibri" w:hAnsi="Calibri"/>
          <w:b/>
          <w:noProof/>
          <w:szCs w:val="24"/>
        </w:rPr>
        <w:t>52</w:t>
      </w:r>
      <w:r w:rsidR="00DC1A08" w:rsidRPr="00DC1A08">
        <w:rPr>
          <w:rFonts w:ascii="Calibri" w:hAnsi="Calibri"/>
          <w:noProof/>
          <w:szCs w:val="24"/>
        </w:rPr>
        <w:t>, 399-433 (1918).</w:t>
      </w:r>
      <w:bookmarkEnd w:id="2"/>
    </w:p>
    <w:p w14:paraId="47ABF117" w14:textId="77777777" w:rsidR="00DC1A08" w:rsidRPr="00DC1A08" w:rsidRDefault="00DC1A08" w:rsidP="00DC1A08">
      <w:pPr>
        <w:spacing w:after="0" w:line="240" w:lineRule="auto"/>
        <w:ind w:left="720" w:hanging="720"/>
        <w:rPr>
          <w:rFonts w:ascii="Calibri" w:hAnsi="Calibri"/>
          <w:noProof/>
          <w:szCs w:val="24"/>
        </w:rPr>
      </w:pPr>
      <w:bookmarkStart w:id="3" w:name="_ENREF_2"/>
      <w:r w:rsidRPr="00DC1A08">
        <w:rPr>
          <w:rFonts w:ascii="Calibri" w:hAnsi="Calibri"/>
          <w:noProof/>
          <w:szCs w:val="24"/>
        </w:rPr>
        <w:t>2.</w:t>
      </w:r>
      <w:r w:rsidRPr="00DC1A08">
        <w:rPr>
          <w:rFonts w:ascii="Calibri" w:hAnsi="Calibri"/>
          <w:noProof/>
          <w:szCs w:val="24"/>
        </w:rPr>
        <w:tab/>
        <w:t>Bateson, W. Mendel’s Principles of Heredity (Cambridge Univ. Press, Cambridge, 1909).</w:t>
      </w:r>
      <w:bookmarkEnd w:id="3"/>
    </w:p>
    <w:p w14:paraId="2A4CD12E" w14:textId="77777777" w:rsidR="00DC1A08" w:rsidRPr="00DC1A08" w:rsidRDefault="00DC1A08" w:rsidP="00DC1A08">
      <w:pPr>
        <w:spacing w:after="0" w:line="240" w:lineRule="auto"/>
        <w:ind w:left="720" w:hanging="720"/>
        <w:rPr>
          <w:rFonts w:ascii="Calibri" w:hAnsi="Calibri"/>
          <w:noProof/>
          <w:szCs w:val="24"/>
        </w:rPr>
      </w:pPr>
      <w:bookmarkStart w:id="4" w:name="_ENREF_3"/>
      <w:r w:rsidRPr="00DC1A08">
        <w:rPr>
          <w:rFonts w:ascii="Calibri" w:hAnsi="Calibri"/>
          <w:noProof/>
          <w:szCs w:val="24"/>
        </w:rPr>
        <w:t>3.</w:t>
      </w:r>
      <w:r w:rsidRPr="00DC1A08">
        <w:rPr>
          <w:rFonts w:ascii="Calibri" w:hAnsi="Calibri"/>
          <w:noProof/>
          <w:szCs w:val="24"/>
        </w:rPr>
        <w:tab/>
        <w:t xml:space="preserve">Cordell, H.J. Epistasis: what it means, what it doesn't mean, and statistical methods to detect it in humans. </w:t>
      </w:r>
      <w:r w:rsidRPr="00DC1A08">
        <w:rPr>
          <w:rFonts w:ascii="Calibri" w:hAnsi="Calibri"/>
          <w:i/>
          <w:noProof/>
          <w:szCs w:val="24"/>
        </w:rPr>
        <w:t>Hum Mol Genet</w:t>
      </w:r>
      <w:r w:rsidRPr="00DC1A08">
        <w:rPr>
          <w:rFonts w:ascii="Calibri" w:hAnsi="Calibri"/>
          <w:noProof/>
          <w:szCs w:val="24"/>
        </w:rPr>
        <w:t xml:space="preserve"> </w:t>
      </w:r>
      <w:r w:rsidRPr="00DC1A08">
        <w:rPr>
          <w:rFonts w:ascii="Calibri" w:hAnsi="Calibri"/>
          <w:b/>
          <w:noProof/>
          <w:szCs w:val="24"/>
        </w:rPr>
        <w:t>11</w:t>
      </w:r>
      <w:r w:rsidRPr="00DC1A08">
        <w:rPr>
          <w:rFonts w:ascii="Calibri" w:hAnsi="Calibri"/>
          <w:noProof/>
          <w:szCs w:val="24"/>
        </w:rPr>
        <w:t>, 2463-8 (2002).</w:t>
      </w:r>
      <w:bookmarkEnd w:id="4"/>
    </w:p>
    <w:p w14:paraId="60019E23" w14:textId="77777777" w:rsidR="00DC1A08" w:rsidRPr="00DC1A08" w:rsidRDefault="00DC1A08" w:rsidP="00DC1A08">
      <w:pPr>
        <w:spacing w:after="0" w:line="240" w:lineRule="auto"/>
        <w:ind w:left="720" w:hanging="720"/>
        <w:rPr>
          <w:rFonts w:ascii="Calibri" w:hAnsi="Calibri"/>
          <w:noProof/>
          <w:szCs w:val="24"/>
        </w:rPr>
      </w:pPr>
      <w:bookmarkStart w:id="5" w:name="_ENREF_4"/>
      <w:r w:rsidRPr="00DC1A08">
        <w:rPr>
          <w:rFonts w:ascii="Calibri" w:hAnsi="Calibri"/>
          <w:noProof/>
          <w:szCs w:val="24"/>
        </w:rPr>
        <w:t>4.</w:t>
      </w:r>
      <w:r w:rsidRPr="00DC1A08">
        <w:rPr>
          <w:rFonts w:ascii="Calibri" w:hAnsi="Calibri"/>
          <w:noProof/>
          <w:szCs w:val="24"/>
        </w:rPr>
        <w:tab/>
        <w:t xml:space="preserve">Cockerham, C.C. &amp; Zeng, Z.B. Design III with marker loci. </w:t>
      </w:r>
      <w:r w:rsidRPr="00DC1A08">
        <w:rPr>
          <w:rFonts w:ascii="Calibri" w:hAnsi="Calibri"/>
          <w:i/>
          <w:noProof/>
          <w:szCs w:val="24"/>
        </w:rPr>
        <w:t>Genetics</w:t>
      </w:r>
      <w:r w:rsidRPr="00DC1A08">
        <w:rPr>
          <w:rFonts w:ascii="Calibri" w:hAnsi="Calibri"/>
          <w:noProof/>
          <w:szCs w:val="24"/>
        </w:rPr>
        <w:t xml:space="preserve"> </w:t>
      </w:r>
      <w:r w:rsidRPr="00DC1A08">
        <w:rPr>
          <w:rFonts w:ascii="Calibri" w:hAnsi="Calibri"/>
          <w:b/>
          <w:noProof/>
          <w:szCs w:val="24"/>
        </w:rPr>
        <w:t>143</w:t>
      </w:r>
      <w:r w:rsidRPr="00DC1A08">
        <w:rPr>
          <w:rFonts w:ascii="Calibri" w:hAnsi="Calibri"/>
          <w:noProof/>
          <w:szCs w:val="24"/>
        </w:rPr>
        <w:t>, 1437-56 (1996).</w:t>
      </w:r>
      <w:bookmarkEnd w:id="5"/>
    </w:p>
    <w:p w14:paraId="391C890B" w14:textId="77777777" w:rsidR="00DC1A08" w:rsidRPr="00DC1A08" w:rsidRDefault="00DC1A08" w:rsidP="00DC1A08">
      <w:pPr>
        <w:spacing w:after="0" w:line="240" w:lineRule="auto"/>
        <w:ind w:left="720" w:hanging="720"/>
        <w:rPr>
          <w:rFonts w:ascii="Calibri" w:hAnsi="Calibri"/>
          <w:noProof/>
          <w:szCs w:val="24"/>
        </w:rPr>
      </w:pPr>
      <w:bookmarkStart w:id="6" w:name="_ENREF_5"/>
      <w:r w:rsidRPr="00DC1A08">
        <w:rPr>
          <w:rFonts w:ascii="Calibri" w:hAnsi="Calibri"/>
          <w:noProof/>
          <w:szCs w:val="24"/>
        </w:rPr>
        <w:t>5.</w:t>
      </w:r>
      <w:r w:rsidRPr="00DC1A08">
        <w:rPr>
          <w:rFonts w:ascii="Calibri" w:hAnsi="Calibri"/>
          <w:noProof/>
          <w:szCs w:val="24"/>
        </w:rPr>
        <w:tab/>
        <w:t xml:space="preserve">Cordell, H.J. Detecting gene-gene interactions that underlie human diseases. </w:t>
      </w:r>
      <w:r w:rsidRPr="00DC1A08">
        <w:rPr>
          <w:rFonts w:ascii="Calibri" w:hAnsi="Calibri"/>
          <w:i/>
          <w:noProof/>
          <w:szCs w:val="24"/>
        </w:rPr>
        <w:t>Nat Rev Genet</w:t>
      </w:r>
      <w:r w:rsidRPr="00DC1A08">
        <w:rPr>
          <w:rFonts w:ascii="Calibri" w:hAnsi="Calibri"/>
          <w:noProof/>
          <w:szCs w:val="24"/>
        </w:rPr>
        <w:t xml:space="preserve"> </w:t>
      </w:r>
      <w:r w:rsidRPr="00DC1A08">
        <w:rPr>
          <w:rFonts w:ascii="Calibri" w:hAnsi="Calibri"/>
          <w:b/>
          <w:noProof/>
          <w:szCs w:val="24"/>
        </w:rPr>
        <w:t>10</w:t>
      </w:r>
      <w:r w:rsidRPr="00DC1A08">
        <w:rPr>
          <w:rFonts w:ascii="Calibri" w:hAnsi="Calibri"/>
          <w:noProof/>
          <w:szCs w:val="24"/>
        </w:rPr>
        <w:t>, 392-404 (2009).</w:t>
      </w:r>
      <w:bookmarkEnd w:id="6"/>
    </w:p>
    <w:p w14:paraId="16C24D28" w14:textId="77777777" w:rsidR="00DC1A08" w:rsidRPr="00DC1A08" w:rsidRDefault="00DC1A08" w:rsidP="00DC1A08">
      <w:pPr>
        <w:spacing w:after="0" w:line="240" w:lineRule="auto"/>
        <w:ind w:left="720" w:hanging="720"/>
        <w:rPr>
          <w:rFonts w:ascii="Calibri" w:hAnsi="Calibri"/>
          <w:noProof/>
          <w:szCs w:val="24"/>
        </w:rPr>
      </w:pPr>
      <w:bookmarkStart w:id="7" w:name="_ENREF_6"/>
      <w:r w:rsidRPr="00DC1A08">
        <w:rPr>
          <w:rFonts w:ascii="Calibri" w:hAnsi="Calibri"/>
          <w:noProof/>
          <w:szCs w:val="24"/>
        </w:rPr>
        <w:t>6.</w:t>
      </w:r>
      <w:r w:rsidRPr="00DC1A08">
        <w:rPr>
          <w:rFonts w:ascii="Calibri" w:hAnsi="Calibri"/>
          <w:noProof/>
          <w:szCs w:val="24"/>
        </w:rPr>
        <w:tab/>
        <w:t xml:space="preserve">Hu, J.K., Wang, X. &amp; Wang, P. Testing gene-gene interactions in genome wide association studies. </w:t>
      </w:r>
      <w:r w:rsidRPr="00DC1A08">
        <w:rPr>
          <w:rFonts w:ascii="Calibri" w:hAnsi="Calibri"/>
          <w:i/>
          <w:noProof/>
          <w:szCs w:val="24"/>
        </w:rPr>
        <w:t>Genet Epidemiol</w:t>
      </w:r>
      <w:r w:rsidRPr="00DC1A08">
        <w:rPr>
          <w:rFonts w:ascii="Calibri" w:hAnsi="Calibri"/>
          <w:noProof/>
          <w:szCs w:val="24"/>
        </w:rPr>
        <w:t xml:space="preserve"> </w:t>
      </w:r>
      <w:r w:rsidRPr="00DC1A08">
        <w:rPr>
          <w:rFonts w:ascii="Calibri" w:hAnsi="Calibri"/>
          <w:b/>
          <w:noProof/>
          <w:szCs w:val="24"/>
        </w:rPr>
        <w:t>38</w:t>
      </w:r>
      <w:r w:rsidRPr="00DC1A08">
        <w:rPr>
          <w:rFonts w:ascii="Calibri" w:hAnsi="Calibri"/>
          <w:noProof/>
          <w:szCs w:val="24"/>
        </w:rPr>
        <w:t>, 123-34 (2014).</w:t>
      </w:r>
      <w:bookmarkEnd w:id="7"/>
    </w:p>
    <w:p w14:paraId="3716A90F" w14:textId="77777777" w:rsidR="00DC1A08" w:rsidRPr="00DC1A08" w:rsidRDefault="00DC1A08" w:rsidP="00DC1A08">
      <w:pPr>
        <w:spacing w:after="0" w:line="240" w:lineRule="auto"/>
        <w:ind w:left="720" w:hanging="720"/>
        <w:rPr>
          <w:rFonts w:ascii="Calibri" w:hAnsi="Calibri"/>
          <w:noProof/>
          <w:szCs w:val="24"/>
        </w:rPr>
      </w:pPr>
      <w:bookmarkStart w:id="8" w:name="_ENREF_7"/>
      <w:r w:rsidRPr="00DC1A08">
        <w:rPr>
          <w:rFonts w:ascii="Calibri" w:hAnsi="Calibri"/>
          <w:noProof/>
          <w:szCs w:val="24"/>
        </w:rPr>
        <w:t>7.</w:t>
      </w:r>
      <w:r w:rsidRPr="00DC1A08">
        <w:rPr>
          <w:rFonts w:ascii="Calibri" w:hAnsi="Calibri"/>
          <w:noProof/>
          <w:szCs w:val="24"/>
        </w:rPr>
        <w:tab/>
        <w:t xml:space="preserve">Ueki, M. &amp; Cordell, H.J. Improved statistics for genome-wide interaction analysis. </w:t>
      </w:r>
      <w:r w:rsidRPr="00DC1A08">
        <w:rPr>
          <w:rFonts w:ascii="Calibri" w:hAnsi="Calibri"/>
          <w:i/>
          <w:noProof/>
          <w:szCs w:val="24"/>
        </w:rPr>
        <w:t>PLoS Genet</w:t>
      </w:r>
      <w:r w:rsidRPr="00DC1A08">
        <w:rPr>
          <w:rFonts w:ascii="Calibri" w:hAnsi="Calibri"/>
          <w:noProof/>
          <w:szCs w:val="24"/>
        </w:rPr>
        <w:t xml:space="preserve"> </w:t>
      </w:r>
      <w:r w:rsidRPr="00DC1A08">
        <w:rPr>
          <w:rFonts w:ascii="Calibri" w:hAnsi="Calibri"/>
          <w:b/>
          <w:noProof/>
          <w:szCs w:val="24"/>
        </w:rPr>
        <w:t>8</w:t>
      </w:r>
      <w:r w:rsidRPr="00DC1A08">
        <w:rPr>
          <w:rFonts w:ascii="Calibri" w:hAnsi="Calibri"/>
          <w:noProof/>
          <w:szCs w:val="24"/>
        </w:rPr>
        <w:t>, e1002625 (2012).</w:t>
      </w:r>
      <w:bookmarkEnd w:id="8"/>
    </w:p>
    <w:p w14:paraId="7B6080C2" w14:textId="77777777" w:rsidR="00DC1A08" w:rsidRPr="00DC1A08" w:rsidRDefault="00DC1A08" w:rsidP="00DC1A08">
      <w:pPr>
        <w:spacing w:after="0" w:line="240" w:lineRule="auto"/>
        <w:ind w:left="720" w:hanging="720"/>
        <w:rPr>
          <w:rFonts w:ascii="Calibri" w:hAnsi="Calibri"/>
          <w:noProof/>
          <w:szCs w:val="24"/>
        </w:rPr>
      </w:pPr>
      <w:bookmarkStart w:id="9" w:name="_ENREF_8"/>
      <w:r w:rsidRPr="00DC1A08">
        <w:rPr>
          <w:rFonts w:ascii="Calibri" w:hAnsi="Calibri"/>
          <w:noProof/>
          <w:szCs w:val="24"/>
        </w:rPr>
        <w:t>8.</w:t>
      </w:r>
      <w:r w:rsidRPr="00DC1A08">
        <w:rPr>
          <w:rFonts w:ascii="Calibri" w:hAnsi="Calibri"/>
          <w:noProof/>
          <w:szCs w:val="24"/>
        </w:rPr>
        <w:tab/>
        <w:t xml:space="preserve">Gyenesei, A., Moody, J., Semple, C.A., Haley, C.S. &amp; Wei, W.H. High-throughput analysis of epistasis in genome-wide association studies with BiForce. </w:t>
      </w:r>
      <w:r w:rsidRPr="00DC1A08">
        <w:rPr>
          <w:rFonts w:ascii="Calibri" w:hAnsi="Calibri"/>
          <w:i/>
          <w:noProof/>
          <w:szCs w:val="24"/>
        </w:rPr>
        <w:t>Bioinformatics</w:t>
      </w:r>
      <w:r w:rsidRPr="00DC1A08">
        <w:rPr>
          <w:rFonts w:ascii="Calibri" w:hAnsi="Calibri"/>
          <w:noProof/>
          <w:szCs w:val="24"/>
        </w:rPr>
        <w:t xml:space="preserve"> </w:t>
      </w:r>
      <w:r w:rsidRPr="00DC1A08">
        <w:rPr>
          <w:rFonts w:ascii="Calibri" w:hAnsi="Calibri"/>
          <w:b/>
          <w:noProof/>
          <w:szCs w:val="24"/>
        </w:rPr>
        <w:t>28</w:t>
      </w:r>
      <w:r w:rsidRPr="00DC1A08">
        <w:rPr>
          <w:rFonts w:ascii="Calibri" w:hAnsi="Calibri"/>
          <w:noProof/>
          <w:szCs w:val="24"/>
        </w:rPr>
        <w:t>, 1957-64 (2012).</w:t>
      </w:r>
      <w:bookmarkEnd w:id="9"/>
    </w:p>
    <w:p w14:paraId="40388A4A" w14:textId="77777777" w:rsidR="00DC1A08" w:rsidRPr="00DC1A08" w:rsidRDefault="00DC1A08" w:rsidP="00DC1A08">
      <w:pPr>
        <w:spacing w:after="0" w:line="240" w:lineRule="auto"/>
        <w:ind w:left="720" w:hanging="720"/>
        <w:rPr>
          <w:rFonts w:ascii="Calibri" w:hAnsi="Calibri"/>
          <w:noProof/>
          <w:szCs w:val="24"/>
        </w:rPr>
      </w:pPr>
      <w:bookmarkStart w:id="10" w:name="_ENREF_9"/>
      <w:r w:rsidRPr="00DC1A08">
        <w:rPr>
          <w:rFonts w:ascii="Calibri" w:hAnsi="Calibri"/>
          <w:noProof/>
          <w:szCs w:val="24"/>
        </w:rPr>
        <w:t>9.</w:t>
      </w:r>
      <w:r w:rsidRPr="00DC1A08">
        <w:rPr>
          <w:rFonts w:ascii="Calibri" w:hAnsi="Calibri"/>
          <w:noProof/>
          <w:szCs w:val="24"/>
        </w:rPr>
        <w:tab/>
        <w:t xml:space="preserve">Wan, X. et al. BOOST: A fast approach to detecting gene-gene interactions in genome-wide case-control studies. </w:t>
      </w:r>
      <w:r w:rsidRPr="00DC1A08">
        <w:rPr>
          <w:rFonts w:ascii="Calibri" w:hAnsi="Calibri"/>
          <w:i/>
          <w:noProof/>
          <w:szCs w:val="24"/>
        </w:rPr>
        <w:t>Am J Hum Genet</w:t>
      </w:r>
      <w:r w:rsidRPr="00DC1A08">
        <w:rPr>
          <w:rFonts w:ascii="Calibri" w:hAnsi="Calibri"/>
          <w:noProof/>
          <w:szCs w:val="24"/>
        </w:rPr>
        <w:t xml:space="preserve"> </w:t>
      </w:r>
      <w:r w:rsidRPr="00DC1A08">
        <w:rPr>
          <w:rFonts w:ascii="Calibri" w:hAnsi="Calibri"/>
          <w:b/>
          <w:noProof/>
          <w:szCs w:val="24"/>
        </w:rPr>
        <w:t>87</w:t>
      </w:r>
      <w:r w:rsidRPr="00DC1A08">
        <w:rPr>
          <w:rFonts w:ascii="Calibri" w:hAnsi="Calibri"/>
          <w:noProof/>
          <w:szCs w:val="24"/>
        </w:rPr>
        <w:t>, 325-40 (2010).</w:t>
      </w:r>
      <w:bookmarkEnd w:id="10"/>
    </w:p>
    <w:p w14:paraId="541DFD71" w14:textId="77777777" w:rsidR="00DC1A08" w:rsidRPr="00DC1A08" w:rsidRDefault="00DC1A08" w:rsidP="00DC1A08">
      <w:pPr>
        <w:spacing w:line="240" w:lineRule="auto"/>
        <w:ind w:left="720" w:hanging="720"/>
        <w:rPr>
          <w:rFonts w:ascii="Calibri" w:hAnsi="Calibri"/>
          <w:noProof/>
          <w:szCs w:val="24"/>
        </w:rPr>
      </w:pPr>
      <w:bookmarkStart w:id="11" w:name="_ENREF_10"/>
      <w:r w:rsidRPr="00DC1A08">
        <w:rPr>
          <w:rFonts w:ascii="Calibri" w:hAnsi="Calibri"/>
          <w:noProof/>
          <w:szCs w:val="24"/>
        </w:rPr>
        <w:t>10.</w:t>
      </w:r>
      <w:r w:rsidRPr="00DC1A08">
        <w:rPr>
          <w:rFonts w:ascii="Calibri" w:hAnsi="Calibri"/>
          <w:noProof/>
          <w:szCs w:val="24"/>
        </w:rPr>
        <w:tab/>
        <w:t xml:space="preserve">Wei, W.H., Knott, S., Haley, C.S. &amp; de Koning, D.J. Controlling false positives in the mapping of epistatic QTL. </w:t>
      </w:r>
      <w:r w:rsidRPr="00DC1A08">
        <w:rPr>
          <w:rFonts w:ascii="Calibri" w:hAnsi="Calibri"/>
          <w:i/>
          <w:noProof/>
          <w:szCs w:val="24"/>
        </w:rPr>
        <w:t>Heredity (Edinb)</w:t>
      </w:r>
      <w:r w:rsidRPr="00DC1A08">
        <w:rPr>
          <w:rFonts w:ascii="Calibri" w:hAnsi="Calibri"/>
          <w:noProof/>
          <w:szCs w:val="24"/>
        </w:rPr>
        <w:t xml:space="preserve"> </w:t>
      </w:r>
      <w:r w:rsidRPr="00DC1A08">
        <w:rPr>
          <w:rFonts w:ascii="Calibri" w:hAnsi="Calibri"/>
          <w:b/>
          <w:noProof/>
          <w:szCs w:val="24"/>
        </w:rPr>
        <w:t>104</w:t>
      </w:r>
      <w:r w:rsidRPr="00DC1A08">
        <w:rPr>
          <w:rFonts w:ascii="Calibri" w:hAnsi="Calibri"/>
          <w:noProof/>
          <w:szCs w:val="24"/>
        </w:rPr>
        <w:t>, 401-9 (2010).</w:t>
      </w:r>
      <w:bookmarkEnd w:id="11"/>
    </w:p>
    <w:p w14:paraId="1D90B99C" w14:textId="77777777" w:rsidR="00DC1A08" w:rsidRDefault="00DC1A08" w:rsidP="00DC1A08">
      <w:pPr>
        <w:spacing w:line="240" w:lineRule="auto"/>
        <w:rPr>
          <w:rFonts w:ascii="Calibri" w:hAnsi="Calibri"/>
          <w:noProof/>
          <w:szCs w:val="24"/>
        </w:rPr>
      </w:pPr>
    </w:p>
    <w:p w14:paraId="542D5C2E" w14:textId="77777777" w:rsidR="00D227C6" w:rsidRPr="00D227C6" w:rsidRDefault="007243FB" w:rsidP="00D227C6">
      <w:pPr>
        <w:spacing w:after="0"/>
        <w:rPr>
          <w:sz w:val="24"/>
          <w:szCs w:val="24"/>
        </w:rPr>
      </w:pPr>
      <w:r>
        <w:rPr>
          <w:sz w:val="24"/>
          <w:szCs w:val="24"/>
        </w:rPr>
        <w:fldChar w:fldCharType="end"/>
      </w:r>
    </w:p>
    <w:sectPr w:rsidR="00D227C6" w:rsidRPr="00D227C6" w:rsidSect="00724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Review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wdx05xfpvwr2lezad9x2fwl5vzx5wwvz5fr&quot;&gt;myEpistasis&lt;record-ids&gt;&lt;item&gt;77&lt;/item&gt;&lt;item&gt;237&lt;/item&gt;&lt;item&gt;313&lt;/item&gt;&lt;item&gt;506&lt;/item&gt;&lt;item&gt;525&lt;/item&gt;&lt;item&gt;915&lt;/item&gt;&lt;item&gt;1100&lt;/item&gt;&lt;item&gt;1101&lt;/item&gt;&lt;item&gt;1137&lt;/item&gt;&lt;item&gt;1139&lt;/item&gt;&lt;/record-ids&gt;&lt;/item&gt;&lt;/Libraries&gt;"/>
  </w:docVars>
  <w:rsids>
    <w:rsidRoot w:val="00D227C6"/>
    <w:rsid w:val="00013DB3"/>
    <w:rsid w:val="00081AC5"/>
    <w:rsid w:val="000F6D11"/>
    <w:rsid w:val="00143045"/>
    <w:rsid w:val="0014519B"/>
    <w:rsid w:val="00145476"/>
    <w:rsid w:val="00153028"/>
    <w:rsid w:val="0019403B"/>
    <w:rsid w:val="00204567"/>
    <w:rsid w:val="00236B1C"/>
    <w:rsid w:val="00252B56"/>
    <w:rsid w:val="002935BA"/>
    <w:rsid w:val="002C030A"/>
    <w:rsid w:val="002C5300"/>
    <w:rsid w:val="00307A0C"/>
    <w:rsid w:val="00315236"/>
    <w:rsid w:val="00326B33"/>
    <w:rsid w:val="0036346D"/>
    <w:rsid w:val="0038610F"/>
    <w:rsid w:val="003A6766"/>
    <w:rsid w:val="003B0624"/>
    <w:rsid w:val="003D103D"/>
    <w:rsid w:val="003F6A1C"/>
    <w:rsid w:val="00483C17"/>
    <w:rsid w:val="00496249"/>
    <w:rsid w:val="004A5DCD"/>
    <w:rsid w:val="004D17A9"/>
    <w:rsid w:val="00515509"/>
    <w:rsid w:val="00520832"/>
    <w:rsid w:val="00520B11"/>
    <w:rsid w:val="00524ECB"/>
    <w:rsid w:val="00541960"/>
    <w:rsid w:val="00556A0A"/>
    <w:rsid w:val="00582001"/>
    <w:rsid w:val="0059384C"/>
    <w:rsid w:val="005B0403"/>
    <w:rsid w:val="005C00D7"/>
    <w:rsid w:val="005E7696"/>
    <w:rsid w:val="005F1BFA"/>
    <w:rsid w:val="00616658"/>
    <w:rsid w:val="00635B33"/>
    <w:rsid w:val="006377C5"/>
    <w:rsid w:val="0064326A"/>
    <w:rsid w:val="006A5DB4"/>
    <w:rsid w:val="006E0B4D"/>
    <w:rsid w:val="0070741F"/>
    <w:rsid w:val="007243FB"/>
    <w:rsid w:val="00741FD8"/>
    <w:rsid w:val="00751D7C"/>
    <w:rsid w:val="007751EF"/>
    <w:rsid w:val="00776DBB"/>
    <w:rsid w:val="00780D2A"/>
    <w:rsid w:val="007A13D3"/>
    <w:rsid w:val="007C292F"/>
    <w:rsid w:val="00833437"/>
    <w:rsid w:val="00887C2B"/>
    <w:rsid w:val="008D5AB4"/>
    <w:rsid w:val="008F0CEA"/>
    <w:rsid w:val="008F4492"/>
    <w:rsid w:val="008F5E5A"/>
    <w:rsid w:val="008F6CD3"/>
    <w:rsid w:val="00921084"/>
    <w:rsid w:val="00945F2A"/>
    <w:rsid w:val="009838AA"/>
    <w:rsid w:val="00995CA0"/>
    <w:rsid w:val="009A36BA"/>
    <w:rsid w:val="009A3CA1"/>
    <w:rsid w:val="009D56B0"/>
    <w:rsid w:val="00A06760"/>
    <w:rsid w:val="00A07729"/>
    <w:rsid w:val="00A14C71"/>
    <w:rsid w:val="00A22325"/>
    <w:rsid w:val="00A614F1"/>
    <w:rsid w:val="00AB1F63"/>
    <w:rsid w:val="00B069C3"/>
    <w:rsid w:val="00B10AE1"/>
    <w:rsid w:val="00B13ADC"/>
    <w:rsid w:val="00B616A9"/>
    <w:rsid w:val="00B67A03"/>
    <w:rsid w:val="00B8289A"/>
    <w:rsid w:val="00BE27E7"/>
    <w:rsid w:val="00BE5482"/>
    <w:rsid w:val="00C36B97"/>
    <w:rsid w:val="00C52934"/>
    <w:rsid w:val="00C81464"/>
    <w:rsid w:val="00CB5667"/>
    <w:rsid w:val="00CC4A86"/>
    <w:rsid w:val="00D176D5"/>
    <w:rsid w:val="00D2189E"/>
    <w:rsid w:val="00D227C6"/>
    <w:rsid w:val="00D4288B"/>
    <w:rsid w:val="00D603C3"/>
    <w:rsid w:val="00D80437"/>
    <w:rsid w:val="00DC1A08"/>
    <w:rsid w:val="00E103E9"/>
    <w:rsid w:val="00E15FA0"/>
    <w:rsid w:val="00E3420A"/>
    <w:rsid w:val="00EA594D"/>
    <w:rsid w:val="00EB7829"/>
    <w:rsid w:val="00ED2F61"/>
    <w:rsid w:val="00EF1DC6"/>
    <w:rsid w:val="00F03DC8"/>
    <w:rsid w:val="00F0442B"/>
    <w:rsid w:val="00F053C7"/>
    <w:rsid w:val="00F32623"/>
    <w:rsid w:val="00F35135"/>
    <w:rsid w:val="00F37715"/>
    <w:rsid w:val="00F94582"/>
    <w:rsid w:val="00FD67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fill="f" fillcolor="white" stroke="f">
      <v:fill color="white" on="f"/>
      <v:stroke on="f"/>
    </o:shapedefaults>
    <o:shapelayout v:ext="edit">
      <o:idmap v:ext="edit" data="1"/>
    </o:shapelayout>
  </w:shapeDefaults>
  <w:decimalSymbol w:val="."/>
  <w:listSeparator w:val=","/>
  <w14:docId w14:val="2A01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DB4"/>
    <w:rPr>
      <w:color w:val="0000FF" w:themeColor="hyperlink"/>
      <w:u w:val="single"/>
    </w:rPr>
  </w:style>
  <w:style w:type="character" w:styleId="PlaceholderText">
    <w:name w:val="Placeholder Text"/>
    <w:basedOn w:val="DefaultParagraphFont"/>
    <w:uiPriority w:val="99"/>
    <w:semiHidden/>
    <w:rsid w:val="00A07729"/>
    <w:rPr>
      <w:color w:val="808080"/>
    </w:rPr>
  </w:style>
  <w:style w:type="paragraph" w:styleId="BalloonText">
    <w:name w:val="Balloon Text"/>
    <w:basedOn w:val="Normal"/>
    <w:link w:val="BalloonTextChar"/>
    <w:uiPriority w:val="99"/>
    <w:semiHidden/>
    <w:unhideWhenUsed/>
    <w:rsid w:val="00A07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72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DB4"/>
    <w:rPr>
      <w:color w:val="0000FF" w:themeColor="hyperlink"/>
      <w:u w:val="single"/>
    </w:rPr>
  </w:style>
  <w:style w:type="character" w:styleId="PlaceholderText">
    <w:name w:val="Placeholder Text"/>
    <w:basedOn w:val="DefaultParagraphFont"/>
    <w:uiPriority w:val="99"/>
    <w:semiHidden/>
    <w:rsid w:val="00A07729"/>
    <w:rPr>
      <w:color w:val="808080"/>
    </w:rPr>
  </w:style>
  <w:style w:type="paragraph" w:styleId="BalloonText">
    <w:name w:val="Balloon Text"/>
    <w:basedOn w:val="Normal"/>
    <w:link w:val="BalloonTextChar"/>
    <w:uiPriority w:val="99"/>
    <w:semiHidden/>
    <w:unhideWhenUsed/>
    <w:rsid w:val="00A07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7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oleObject" Target="embeddings/Microsoft_Equation6.bin"/><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wmf"/><Relationship Id="rId14" Type="http://schemas.openxmlformats.org/officeDocument/2006/relationships/oleObject" Target="embeddings/Microsoft_Equation3.bin"/><Relationship Id="rId15" Type="http://schemas.openxmlformats.org/officeDocument/2006/relationships/image" Target="media/image8.wmf"/><Relationship Id="rId16" Type="http://schemas.openxmlformats.org/officeDocument/2006/relationships/oleObject" Target="embeddings/Microsoft_Equation4.bin"/><Relationship Id="rId17" Type="http://schemas.openxmlformats.org/officeDocument/2006/relationships/image" Target="media/image9.wmf"/><Relationship Id="rId18" Type="http://schemas.openxmlformats.org/officeDocument/2006/relationships/oleObject" Target="embeddings/Microsoft_Equation5.bin"/><Relationship Id="rId19" Type="http://schemas.openxmlformats.org/officeDocument/2006/relationships/image" Target="media/image10.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Microsoft_Equation1.bin"/><Relationship Id="rId7" Type="http://schemas.openxmlformats.org/officeDocument/2006/relationships/image" Target="media/image2.wmf"/><Relationship Id="rId8" Type="http://schemas.openxmlformats.org/officeDocument/2006/relationships/oleObject" Target="embeddings/Microsoft_Equation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3617</Words>
  <Characters>20622</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Wenhua</dc:creator>
  <cp:lastModifiedBy>Gib Hemani</cp:lastModifiedBy>
  <cp:revision>4</cp:revision>
  <dcterms:created xsi:type="dcterms:W3CDTF">2014-03-24T19:04:00Z</dcterms:created>
  <dcterms:modified xsi:type="dcterms:W3CDTF">2014-06-26T22:12:00Z</dcterms:modified>
</cp:coreProperties>
</file>