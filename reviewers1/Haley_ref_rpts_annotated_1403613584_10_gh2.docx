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811690" w14:textId="77777777" w:rsidR="00EF68D2" w:rsidRDefault="00EF68D2" w:rsidP="00EF68D2">
      <w:pPr>
        <w:rPr>
          <w:rFonts w:ascii="Arial" w:hAnsi="Arial" w:cs="Arial"/>
        </w:rPr>
      </w:pPr>
      <w:r>
        <w:rPr>
          <w:rFonts w:ascii="Arial" w:hAnsi="Arial" w:cs="Arial"/>
        </w:rPr>
        <w:t xml:space="preserve">Referee reports from </w:t>
      </w:r>
      <w:r>
        <w:rPr>
          <w:rFonts w:ascii="Arial" w:hAnsi="Arial" w:cs="Arial"/>
          <w:i/>
        </w:rPr>
        <w:t>Nature Reviews Genetics</w:t>
      </w:r>
    </w:p>
    <w:p w14:paraId="244B8627" w14:textId="77777777" w:rsidR="00EF68D2" w:rsidRDefault="00EF68D2" w:rsidP="00EF68D2">
      <w:pPr>
        <w:rPr>
          <w:rFonts w:ascii="Arial" w:hAnsi="Arial" w:cs="Arial"/>
        </w:rPr>
      </w:pPr>
    </w:p>
    <w:p w14:paraId="006658F8" w14:textId="77777777" w:rsidR="00EF68D2" w:rsidRDefault="00EF68D2" w:rsidP="00EF68D2">
      <w:pPr>
        <w:autoSpaceDE w:val="0"/>
        <w:autoSpaceDN w:val="0"/>
        <w:adjustRightInd w:val="0"/>
        <w:rPr>
          <w:rFonts w:ascii="Arial" w:hAnsi="Arial" w:cs="Arial"/>
        </w:rPr>
      </w:pPr>
      <w:r>
        <w:rPr>
          <w:rFonts w:ascii="Arial" w:hAnsi="Arial" w:cs="Arial"/>
          <w:color w:val="000000"/>
        </w:rPr>
        <w:t xml:space="preserve">Dear </w:t>
      </w:r>
      <w:r w:rsidR="00B74790">
        <w:rPr>
          <w:rFonts w:ascii="Arial" w:hAnsi="Arial" w:cs="Arial"/>
          <w:color w:val="000000"/>
        </w:rPr>
        <w:t>Chris</w:t>
      </w:r>
      <w:r>
        <w:rPr>
          <w:rFonts w:ascii="Arial" w:hAnsi="Arial" w:cs="Arial"/>
          <w:color w:val="000000"/>
        </w:rPr>
        <w:t>,</w:t>
      </w:r>
      <w:r w:rsidR="00B74790">
        <w:rPr>
          <w:rFonts w:ascii="Arial" w:hAnsi="Arial" w:cs="Arial"/>
          <w:color w:val="000000"/>
        </w:rPr>
        <w:t xml:space="preserve"> </w:t>
      </w:r>
      <w:r w:rsidR="00B74790" w:rsidRPr="00B74790">
        <w:rPr>
          <w:rFonts w:ascii="Arial" w:hAnsi="Arial" w:cs="Arial"/>
          <w:color w:val="000000"/>
        </w:rPr>
        <w:t>Gib and Wen-Hua</w:t>
      </w:r>
    </w:p>
    <w:p w14:paraId="716FCA8D" w14:textId="77777777" w:rsidR="00EF68D2" w:rsidRDefault="00EF68D2" w:rsidP="00EF68D2">
      <w:pPr>
        <w:autoSpaceDE w:val="0"/>
        <w:autoSpaceDN w:val="0"/>
        <w:adjustRightInd w:val="0"/>
        <w:rPr>
          <w:rFonts w:ascii="Arial" w:hAnsi="Arial" w:cs="Arial"/>
        </w:rPr>
      </w:pPr>
    </w:p>
    <w:p w14:paraId="68BA86B9" w14:textId="77777777" w:rsidR="00EF68D2" w:rsidRDefault="00EF68D2" w:rsidP="00EF68D2">
      <w:pPr>
        <w:autoSpaceDE w:val="0"/>
        <w:autoSpaceDN w:val="0"/>
        <w:adjustRightInd w:val="0"/>
        <w:rPr>
          <w:rFonts w:ascii="Arial" w:hAnsi="Arial" w:cs="Arial"/>
          <w:color w:val="000000"/>
          <w:lang w:val="en-US"/>
        </w:rPr>
      </w:pPr>
      <w:r>
        <w:rPr>
          <w:rFonts w:ascii="Arial" w:hAnsi="Arial" w:cs="Arial"/>
          <w:color w:val="000000"/>
        </w:rPr>
        <w:t xml:space="preserve">I'm writing to let you know that we’ve received </w:t>
      </w:r>
      <w:r w:rsidR="00B74790">
        <w:rPr>
          <w:rFonts w:ascii="Arial" w:hAnsi="Arial" w:cs="Arial"/>
          <w:color w:val="000000"/>
        </w:rPr>
        <w:t xml:space="preserve">(all three) </w:t>
      </w:r>
      <w:r>
        <w:rPr>
          <w:rFonts w:ascii="Arial" w:hAnsi="Arial" w:cs="Arial"/>
          <w:color w:val="000000"/>
        </w:rPr>
        <w:t xml:space="preserve">referee reports for your Review article for </w:t>
      </w:r>
      <w:r>
        <w:rPr>
          <w:rFonts w:ascii="Arial" w:hAnsi="Arial" w:cs="Arial"/>
          <w:i/>
          <w:color w:val="000000"/>
        </w:rPr>
        <w:t>Nature Reviews Genetics</w:t>
      </w:r>
      <w:r>
        <w:rPr>
          <w:rFonts w:ascii="Arial" w:hAnsi="Arial" w:cs="Arial"/>
          <w:color w:val="000000"/>
        </w:rPr>
        <w:t xml:space="preserve">. </w:t>
      </w:r>
      <w:r w:rsidR="00B74790">
        <w:rPr>
          <w:rFonts w:ascii="Arial" w:hAnsi="Arial" w:cs="Arial"/>
          <w:color w:val="000000"/>
        </w:rPr>
        <w:t xml:space="preserve">Many thanks for your patience during the delay with these reports. </w:t>
      </w:r>
      <w:r>
        <w:rPr>
          <w:rFonts w:ascii="Arial" w:hAnsi="Arial" w:cs="Arial"/>
          <w:color w:val="000000"/>
        </w:rPr>
        <w:t xml:space="preserve">Acceptance for publication will be based on you addressing the points raised by the referees, which are shown below (my </w:t>
      </w:r>
      <w:r>
        <w:rPr>
          <w:rFonts w:ascii="Arial" w:hAnsi="Arial" w:cs="Arial"/>
          <w:color w:val="000000"/>
          <w:lang w:val="en-US"/>
        </w:rPr>
        <w:t xml:space="preserve">comments are shown in bold). As you will see, the reports are fairly positive overall, in </w:t>
      </w:r>
      <w:proofErr w:type="spellStart"/>
      <w:r>
        <w:rPr>
          <w:rFonts w:ascii="Arial" w:hAnsi="Arial" w:cs="Arial"/>
          <w:color w:val="000000"/>
          <w:lang w:val="en-US"/>
        </w:rPr>
        <w:t>favour</w:t>
      </w:r>
      <w:proofErr w:type="spellEnd"/>
      <w:r>
        <w:rPr>
          <w:rFonts w:ascii="Arial" w:hAnsi="Arial" w:cs="Arial"/>
          <w:color w:val="000000"/>
          <w:lang w:val="en-US"/>
        </w:rPr>
        <w:t xml:space="preserve"> of publication of a revised manuscript, but had useful suggestions for improvements.</w:t>
      </w:r>
    </w:p>
    <w:p w14:paraId="56CF470A" w14:textId="77777777" w:rsidR="00EF68D2" w:rsidRDefault="00EF68D2" w:rsidP="00EF68D2">
      <w:pPr>
        <w:autoSpaceDE w:val="0"/>
        <w:autoSpaceDN w:val="0"/>
        <w:adjustRightInd w:val="0"/>
        <w:rPr>
          <w:rFonts w:ascii="Arial" w:hAnsi="Arial" w:cs="Arial"/>
          <w:color w:val="000000"/>
          <w:lang w:val="en-US"/>
        </w:rPr>
      </w:pPr>
    </w:p>
    <w:p w14:paraId="68E530AF" w14:textId="77777777" w:rsidR="00EF68D2" w:rsidRDefault="00EF68D2" w:rsidP="00EF68D2">
      <w:pPr>
        <w:autoSpaceDE w:val="0"/>
        <w:autoSpaceDN w:val="0"/>
        <w:adjustRightInd w:val="0"/>
        <w:rPr>
          <w:rFonts w:ascii="Arial" w:hAnsi="Arial" w:cs="Arial"/>
          <w:color w:val="000000"/>
        </w:rPr>
      </w:pPr>
      <w:r>
        <w:rPr>
          <w:rFonts w:ascii="Arial" w:hAnsi="Arial" w:cs="Arial"/>
          <w:color w:val="000000"/>
        </w:rPr>
        <w:t>I have also attached to the covering e-mail the latest version of your manuscript [</w:t>
      </w:r>
      <w:r w:rsidR="00B74790">
        <w:rPr>
          <w:rFonts w:ascii="Arial" w:hAnsi="Arial" w:cs="Arial"/>
          <w:color w:val="000000"/>
        </w:rPr>
        <w:t>Haley</w:t>
      </w:r>
      <w:r>
        <w:rPr>
          <w:rFonts w:ascii="Arial" w:hAnsi="Arial" w:cs="Arial"/>
          <w:color w:val="000000"/>
        </w:rPr>
        <w:t xml:space="preserve"> V2_DB]. </w:t>
      </w:r>
      <w:r w:rsidR="00B74790">
        <w:rPr>
          <w:rFonts w:ascii="Arial" w:hAnsi="Arial" w:cs="Arial"/>
          <w:color w:val="000000"/>
        </w:rPr>
        <w:t>As mentioned in previous email correspondence, b</w:t>
      </w:r>
      <w:r w:rsidRPr="00BA1364">
        <w:rPr>
          <w:rFonts w:ascii="Arial" w:hAnsi="Arial" w:cs="Arial"/>
          <w:color w:val="000000"/>
        </w:rPr>
        <w:t xml:space="preserve">efore sending to peer review, I carried out some minor editing for readability, which can be seen as tracked changes. </w:t>
      </w:r>
      <w:r w:rsidRPr="001F0CD9">
        <w:rPr>
          <w:rFonts w:ascii="Arial" w:hAnsi="Arial" w:cs="Arial"/>
          <w:color w:val="000000"/>
        </w:rPr>
        <w:t>A clean version of this manuscript (without changes tracked or comments enabled) was sent to referees. If you view all revisions as balloons, the page and line numbers should match up with those mentioned by referees. Please use this latest manuscript when revising your manuscript, and please consider my editorial suggestions (in comment bubbles in the manuscript) when you address the referee suggestions.</w:t>
      </w:r>
    </w:p>
    <w:p w14:paraId="3B89928D" w14:textId="77777777" w:rsidR="00EF68D2" w:rsidRDefault="00EF68D2" w:rsidP="00EF68D2">
      <w:pPr>
        <w:autoSpaceDE w:val="0"/>
        <w:autoSpaceDN w:val="0"/>
        <w:adjustRightInd w:val="0"/>
        <w:rPr>
          <w:rFonts w:ascii="Arial" w:hAnsi="Arial" w:cs="Arial"/>
          <w:color w:val="000000"/>
        </w:rPr>
      </w:pPr>
    </w:p>
    <w:p w14:paraId="27C7F10F" w14:textId="77777777" w:rsidR="00EF68D2" w:rsidRDefault="0027721F" w:rsidP="00EF68D2">
      <w:pPr>
        <w:autoSpaceDE w:val="0"/>
        <w:autoSpaceDN w:val="0"/>
        <w:adjustRightInd w:val="0"/>
        <w:rPr>
          <w:rFonts w:ascii="Arial" w:hAnsi="Arial" w:cs="Arial"/>
          <w:color w:val="000000"/>
        </w:rPr>
      </w:pPr>
      <w:r>
        <w:rPr>
          <w:rFonts w:ascii="Arial" w:hAnsi="Arial" w:cs="Arial"/>
          <w:color w:val="000000"/>
        </w:rPr>
        <w:t>Your figure</w:t>
      </w:r>
      <w:r w:rsidR="00B74790">
        <w:rPr>
          <w:rFonts w:ascii="Arial" w:hAnsi="Arial" w:cs="Arial"/>
          <w:color w:val="000000"/>
        </w:rPr>
        <w:t>, as rendered by our art</w:t>
      </w:r>
      <w:r>
        <w:rPr>
          <w:rFonts w:ascii="Arial" w:hAnsi="Arial" w:cs="Arial"/>
          <w:color w:val="000000"/>
        </w:rPr>
        <w:t xml:space="preserve"> </w:t>
      </w:r>
      <w:r w:rsidR="00EF68D2">
        <w:rPr>
          <w:rFonts w:ascii="Arial" w:hAnsi="Arial" w:cs="Arial"/>
          <w:color w:val="000000"/>
        </w:rPr>
        <w:t>editor</w:t>
      </w:r>
      <w:r>
        <w:rPr>
          <w:rFonts w:ascii="Arial" w:hAnsi="Arial" w:cs="Arial"/>
          <w:color w:val="000000"/>
        </w:rPr>
        <w:t xml:space="preserve"> </w:t>
      </w:r>
      <w:r w:rsidR="00B74790">
        <w:rPr>
          <w:rFonts w:ascii="Arial" w:hAnsi="Arial" w:cs="Arial"/>
          <w:color w:val="000000"/>
        </w:rPr>
        <w:t>is attached</w:t>
      </w:r>
      <w:r>
        <w:rPr>
          <w:rFonts w:ascii="Arial" w:hAnsi="Arial" w:cs="Arial"/>
          <w:color w:val="000000"/>
        </w:rPr>
        <w:t>.</w:t>
      </w:r>
      <w:r w:rsidR="00EF68D2">
        <w:rPr>
          <w:rFonts w:ascii="Arial" w:hAnsi="Arial" w:cs="Arial"/>
          <w:color w:val="000000"/>
        </w:rPr>
        <w:t xml:space="preserve"> </w:t>
      </w:r>
      <w:r w:rsidR="00B74790">
        <w:rPr>
          <w:rFonts w:ascii="Arial" w:hAnsi="Arial" w:cs="Arial"/>
          <w:color w:val="000000"/>
        </w:rPr>
        <w:t>Please send me any corrections or suggestions (either by email or uploaded alongside your revised manuscript).</w:t>
      </w:r>
    </w:p>
    <w:p w14:paraId="3C778B04" w14:textId="77777777" w:rsidR="00EF68D2" w:rsidRDefault="00EF68D2" w:rsidP="00EF68D2">
      <w:pPr>
        <w:autoSpaceDE w:val="0"/>
        <w:autoSpaceDN w:val="0"/>
        <w:adjustRightInd w:val="0"/>
        <w:rPr>
          <w:rFonts w:ascii="Arial" w:hAnsi="Arial" w:cs="Arial"/>
          <w:color w:val="000000"/>
        </w:rPr>
      </w:pPr>
    </w:p>
    <w:p w14:paraId="511CE5A1" w14:textId="77777777" w:rsidR="00EF68D2" w:rsidRDefault="00EF68D2" w:rsidP="00EF68D2">
      <w:pPr>
        <w:rPr>
          <w:rFonts w:ascii="Arial" w:hAnsi="Arial" w:cs="Arial"/>
          <w:color w:val="000000"/>
        </w:rPr>
      </w:pPr>
      <w:r>
        <w:rPr>
          <w:rFonts w:ascii="Arial" w:hAnsi="Arial" w:cs="Arial"/>
          <w:color w:val="000000"/>
        </w:rPr>
        <w:t xml:space="preserve">We would like you to return the revised manuscript by </w:t>
      </w:r>
      <w:r w:rsidR="00CC73E0">
        <w:rPr>
          <w:rFonts w:ascii="Arial" w:hAnsi="Arial" w:cs="Arial"/>
          <w:color w:val="000000"/>
        </w:rPr>
        <w:t>8</w:t>
      </w:r>
      <w:r w:rsidR="00CC73E0" w:rsidRPr="00CC73E0">
        <w:rPr>
          <w:rFonts w:ascii="Arial" w:hAnsi="Arial" w:cs="Arial"/>
          <w:color w:val="000000"/>
          <w:vertAlign w:val="superscript"/>
        </w:rPr>
        <w:t>th</w:t>
      </w:r>
      <w:r w:rsidR="00CC73E0">
        <w:rPr>
          <w:rFonts w:ascii="Arial" w:hAnsi="Arial" w:cs="Arial"/>
          <w:color w:val="000000"/>
        </w:rPr>
        <w:t xml:space="preserve"> July</w:t>
      </w:r>
      <w:r>
        <w:rPr>
          <w:rFonts w:ascii="Arial" w:hAnsi="Arial" w:cs="Arial"/>
          <w:color w:val="000000"/>
        </w:rPr>
        <w:t xml:space="preserve"> (two weeks from now). Please let me know as soon as possible if this date is not feasible. </w:t>
      </w:r>
      <w:r>
        <w:rPr>
          <w:rFonts w:ascii="Arial" w:hAnsi="Arial" w:cs="Arial"/>
        </w:rPr>
        <w:t xml:space="preserve">To submit your revised manuscript, please click on the link that is shown in the covering e-mail. </w:t>
      </w:r>
      <w:r>
        <w:rPr>
          <w:rFonts w:ascii="Arial" w:hAnsi="Arial" w:cs="Arial"/>
          <w:color w:val="000000"/>
        </w:rPr>
        <w:t xml:space="preserve">With your revised version, please submit an annotated version of the referees’ reports, in which you detail how you have addressed each comment; if there are any changes that you decide not to make, please include your reasons. </w:t>
      </w:r>
    </w:p>
    <w:p w14:paraId="5CA22EC6" w14:textId="77777777" w:rsidR="00EF68D2" w:rsidRDefault="00EF68D2" w:rsidP="00EF68D2">
      <w:pPr>
        <w:rPr>
          <w:rFonts w:ascii="Arial" w:hAnsi="Arial" w:cs="Arial"/>
          <w:color w:val="000000"/>
        </w:rPr>
      </w:pPr>
    </w:p>
    <w:p w14:paraId="54E9413D" w14:textId="77777777" w:rsidR="00EF68D2" w:rsidRDefault="00EF68D2" w:rsidP="00EF68D2">
      <w:pPr>
        <w:rPr>
          <w:rFonts w:ascii="Arial" w:hAnsi="Arial"/>
          <w:snapToGrid w:val="0"/>
          <w:u w:val="single"/>
          <w:lang w:val="en-US"/>
        </w:rPr>
      </w:pPr>
      <w:r>
        <w:rPr>
          <w:rFonts w:ascii="Arial" w:hAnsi="Arial"/>
          <w:snapToGrid w:val="0"/>
          <w:u w:val="single"/>
          <w:lang w:val="en-US"/>
        </w:rPr>
        <w:t>Other comments/requests:</w:t>
      </w:r>
    </w:p>
    <w:p w14:paraId="13789CCD" w14:textId="77777777" w:rsidR="00EF68D2" w:rsidRDefault="00EF68D2" w:rsidP="00EF68D2">
      <w:pPr>
        <w:rPr>
          <w:rFonts w:ascii="Arial" w:hAnsi="Arial"/>
          <w:snapToGrid w:val="0"/>
          <w:lang w:val="en-US"/>
        </w:rPr>
      </w:pPr>
    </w:p>
    <w:p w14:paraId="15241D92" w14:textId="77777777" w:rsidR="00EF68D2" w:rsidRDefault="00EF68D2" w:rsidP="00EF68D2">
      <w:pPr>
        <w:rPr>
          <w:rFonts w:ascii="Arial" w:hAnsi="Arial"/>
          <w:snapToGrid w:val="0"/>
          <w:lang w:val="en-US"/>
        </w:rPr>
      </w:pPr>
      <w:r>
        <w:rPr>
          <w:rFonts w:ascii="Arial" w:hAnsi="Arial"/>
          <w:snapToGrid w:val="0"/>
          <w:lang w:val="en-US"/>
        </w:rPr>
        <w:t xml:space="preserve">1) </w:t>
      </w:r>
      <w:r>
        <w:rPr>
          <w:rFonts w:ascii="Arial" w:hAnsi="Arial"/>
          <w:snapToGrid w:val="0"/>
          <w:u w:val="single"/>
          <w:lang w:val="en-US"/>
        </w:rPr>
        <w:t>Review length and number of references</w:t>
      </w:r>
      <w:r>
        <w:rPr>
          <w:rFonts w:ascii="Arial" w:hAnsi="Arial"/>
          <w:snapToGrid w:val="0"/>
          <w:lang w:val="en-US"/>
        </w:rPr>
        <w:t xml:space="preserve">. When making the necessary revisions, please could I ask you to keep in mind both the length of your article and the number of references in your reference list? Please keep within </w:t>
      </w:r>
      <w:r w:rsidR="009E077F">
        <w:rPr>
          <w:rFonts w:ascii="Arial" w:hAnsi="Arial"/>
          <w:b/>
          <w:snapToGrid w:val="0"/>
          <w:lang w:val="en-US"/>
        </w:rPr>
        <w:t>5,700</w:t>
      </w:r>
      <w:r>
        <w:rPr>
          <w:rFonts w:ascii="Arial" w:hAnsi="Arial"/>
          <w:snapToGrid w:val="0"/>
          <w:lang w:val="en-US"/>
        </w:rPr>
        <w:t xml:space="preserve"> words and </w:t>
      </w:r>
      <w:r>
        <w:rPr>
          <w:rFonts w:ascii="Arial" w:hAnsi="Arial"/>
          <w:b/>
          <w:snapToGrid w:val="0"/>
          <w:lang w:val="en-US"/>
        </w:rPr>
        <w:t>1</w:t>
      </w:r>
      <w:r w:rsidR="009E077F">
        <w:rPr>
          <w:rFonts w:ascii="Arial" w:hAnsi="Arial"/>
          <w:b/>
          <w:snapToGrid w:val="0"/>
          <w:lang w:val="en-US"/>
        </w:rPr>
        <w:t>6</w:t>
      </w:r>
      <w:r w:rsidR="0027721F">
        <w:rPr>
          <w:rFonts w:ascii="Arial" w:hAnsi="Arial"/>
          <w:b/>
          <w:snapToGrid w:val="0"/>
          <w:lang w:val="en-US"/>
        </w:rPr>
        <w:t>0</w:t>
      </w:r>
      <w:r>
        <w:rPr>
          <w:rFonts w:ascii="Arial" w:hAnsi="Arial"/>
          <w:snapToGrid w:val="0"/>
          <w:lang w:val="en-US"/>
        </w:rPr>
        <w:t xml:space="preserve"> references; the version of your article that was sent to referees was </w:t>
      </w:r>
      <w:r w:rsidR="00B33C3A">
        <w:rPr>
          <w:rFonts w:ascii="Arial" w:hAnsi="Arial"/>
          <w:b/>
          <w:snapToGrid w:val="0"/>
          <w:lang w:val="en-US"/>
        </w:rPr>
        <w:t>5</w:t>
      </w:r>
      <w:r>
        <w:rPr>
          <w:rFonts w:ascii="Arial" w:hAnsi="Arial"/>
          <w:b/>
          <w:snapToGrid w:val="0"/>
          <w:lang w:val="en-US"/>
        </w:rPr>
        <w:t>,</w:t>
      </w:r>
      <w:r w:rsidR="009E077F">
        <w:rPr>
          <w:rFonts w:ascii="Arial" w:hAnsi="Arial"/>
          <w:b/>
          <w:snapToGrid w:val="0"/>
          <w:lang w:val="en-US"/>
        </w:rPr>
        <w:t>454</w:t>
      </w:r>
      <w:r>
        <w:rPr>
          <w:rFonts w:ascii="Arial" w:hAnsi="Arial"/>
          <w:snapToGrid w:val="0"/>
          <w:lang w:val="en-US"/>
        </w:rPr>
        <w:t xml:space="preserve"> words with </w:t>
      </w:r>
      <w:r>
        <w:rPr>
          <w:rFonts w:ascii="Arial" w:hAnsi="Arial"/>
          <w:b/>
          <w:snapToGrid w:val="0"/>
          <w:lang w:val="en-US"/>
        </w:rPr>
        <w:t>1</w:t>
      </w:r>
      <w:r w:rsidR="009E077F">
        <w:rPr>
          <w:rFonts w:ascii="Arial" w:hAnsi="Arial"/>
          <w:b/>
          <w:snapToGrid w:val="0"/>
          <w:lang w:val="en-US"/>
        </w:rPr>
        <w:t>45</w:t>
      </w:r>
      <w:r>
        <w:rPr>
          <w:rFonts w:ascii="Arial" w:hAnsi="Arial"/>
          <w:snapToGrid w:val="0"/>
          <w:lang w:val="en-US"/>
        </w:rPr>
        <w:t xml:space="preserve"> references. The word count is for the main text, that is, excluding the abstract, legends, display items and references. If you are having trouble meeting the word limit, please let me know. </w:t>
      </w:r>
    </w:p>
    <w:p w14:paraId="258F2D40" w14:textId="77777777" w:rsidR="0027721F" w:rsidRDefault="0027721F" w:rsidP="00EF68D2">
      <w:pPr>
        <w:rPr>
          <w:rFonts w:ascii="Arial" w:hAnsi="Arial"/>
          <w:snapToGrid w:val="0"/>
          <w:lang w:val="en-US"/>
        </w:rPr>
      </w:pPr>
    </w:p>
    <w:p w14:paraId="00C7C779" w14:textId="77777777" w:rsidR="00EF68D2" w:rsidRDefault="00EF68D2" w:rsidP="00EF68D2">
      <w:pPr>
        <w:rPr>
          <w:rFonts w:ascii="Arial" w:hAnsi="Arial"/>
          <w:snapToGrid w:val="0"/>
          <w:lang w:val="en-US"/>
        </w:rPr>
      </w:pPr>
      <w:r>
        <w:rPr>
          <w:rFonts w:ascii="Arial" w:hAnsi="Arial"/>
          <w:snapToGrid w:val="0"/>
          <w:lang w:val="en-US"/>
        </w:rPr>
        <w:t xml:space="preserve">2) </w:t>
      </w:r>
      <w:r>
        <w:rPr>
          <w:rFonts w:ascii="Arial" w:hAnsi="Arial"/>
          <w:snapToGrid w:val="0"/>
          <w:u w:val="single"/>
          <w:lang w:val="en-US"/>
        </w:rPr>
        <w:t>Reference format</w:t>
      </w:r>
      <w:r>
        <w:rPr>
          <w:rFonts w:ascii="Arial" w:hAnsi="Arial"/>
          <w:snapToGrid w:val="0"/>
          <w:lang w:val="en-US"/>
        </w:rPr>
        <w:t xml:space="preserve">: Please ensure that references are in the correct format, </w:t>
      </w:r>
      <w:r>
        <w:rPr>
          <w:rFonts w:ascii="Arial" w:hAnsi="Arial" w:cs="Arial"/>
          <w:snapToGrid w:val="0"/>
        </w:rPr>
        <w:t xml:space="preserve">which should be straightforward using your reference management software. </w:t>
      </w:r>
      <w:r w:rsidR="00AC31DB">
        <w:rPr>
          <w:rFonts w:ascii="Arial" w:hAnsi="Arial" w:cs="Arial"/>
          <w:snapToGrid w:val="0"/>
        </w:rPr>
        <w:t>This looks fine in your latest version, so please make sure this is maintained in your resubmission.</w:t>
      </w:r>
      <w:r>
        <w:rPr>
          <w:rFonts w:ascii="Arial" w:hAnsi="Arial" w:cs="Arial"/>
          <w:snapToGrid w:val="0"/>
        </w:rPr>
        <w:t xml:space="preserve"> </w:t>
      </w:r>
      <w:r w:rsidR="009E077F">
        <w:rPr>
          <w:rFonts w:ascii="Arial" w:hAnsi="Arial" w:cs="Arial"/>
          <w:snapToGrid w:val="0"/>
        </w:rPr>
        <w:t xml:space="preserve">Note, however, that referees spotted duplicated references, so please make sure that is tidied up in the resubmission. </w:t>
      </w:r>
      <w:r>
        <w:rPr>
          <w:rFonts w:ascii="Arial" w:hAnsi="Arial" w:cs="Arial"/>
          <w:snapToGrid w:val="0"/>
        </w:rPr>
        <w:t xml:space="preserve">For your information, the correct </w:t>
      </w:r>
      <w:r>
        <w:rPr>
          <w:rFonts w:ascii="Arial" w:hAnsi="Arial" w:cs="Arial"/>
          <w:color w:val="000000"/>
          <w:spacing w:val="-3"/>
          <w:lang w:val="en-US"/>
        </w:rPr>
        <w:t>format is as follows:</w:t>
      </w:r>
    </w:p>
    <w:p w14:paraId="0B3C0A8F" w14:textId="77777777" w:rsidR="00EF68D2" w:rsidRDefault="00EF68D2" w:rsidP="00EF68D2">
      <w:pPr>
        <w:widowControl w:val="0"/>
        <w:autoSpaceDE w:val="0"/>
        <w:autoSpaceDN w:val="0"/>
        <w:adjustRightInd w:val="0"/>
        <w:spacing w:line="220" w:lineRule="atLeast"/>
        <w:textAlignment w:val="baseline"/>
        <w:rPr>
          <w:rFonts w:ascii="Arial" w:hAnsi="Arial" w:cs="Arial"/>
          <w:color w:val="000000"/>
          <w:spacing w:val="-1"/>
          <w:sz w:val="20"/>
          <w:szCs w:val="20"/>
          <w:lang w:val="en-US"/>
        </w:rPr>
      </w:pPr>
      <w:r>
        <w:rPr>
          <w:rFonts w:ascii="Arial" w:hAnsi="Arial" w:cs="Arial"/>
          <w:color w:val="000000"/>
          <w:spacing w:val="-1"/>
          <w:sz w:val="20"/>
          <w:szCs w:val="20"/>
          <w:lang w:val="en-US"/>
        </w:rPr>
        <w:t xml:space="preserve">1. Author, A. B. &amp; Author, B. C. Title of the article. </w:t>
      </w:r>
      <w:r>
        <w:rPr>
          <w:rFonts w:ascii="Arial" w:hAnsi="Arial" w:cs="Arial"/>
          <w:i/>
          <w:color w:val="000000"/>
          <w:spacing w:val="-1"/>
          <w:sz w:val="20"/>
          <w:szCs w:val="20"/>
          <w:lang w:val="en-US"/>
        </w:rPr>
        <w:t xml:space="preserve">Nature Cell Biol. </w:t>
      </w:r>
      <w:r>
        <w:rPr>
          <w:rFonts w:ascii="Arial" w:hAnsi="Arial" w:cs="Arial"/>
          <w:b/>
          <w:color w:val="000000"/>
          <w:spacing w:val="-1"/>
          <w:sz w:val="20"/>
          <w:szCs w:val="20"/>
          <w:lang w:val="en-US"/>
        </w:rPr>
        <w:t>6</w:t>
      </w:r>
      <w:r>
        <w:rPr>
          <w:rFonts w:ascii="Arial" w:hAnsi="Arial" w:cs="Arial"/>
          <w:color w:val="000000"/>
          <w:spacing w:val="-1"/>
          <w:sz w:val="20"/>
          <w:szCs w:val="20"/>
          <w:lang w:val="en-US"/>
        </w:rPr>
        <w:t>, 123–131 (2001).</w:t>
      </w:r>
    </w:p>
    <w:p w14:paraId="196DB9C3" w14:textId="77777777" w:rsidR="00EF68D2" w:rsidRDefault="00EF68D2" w:rsidP="00EF68D2">
      <w:pPr>
        <w:rPr>
          <w:rFonts w:ascii="Arial" w:hAnsi="Arial"/>
          <w:snapToGrid w:val="0"/>
          <w:szCs w:val="22"/>
        </w:rPr>
      </w:pPr>
      <w:r>
        <w:rPr>
          <w:rFonts w:ascii="Arial" w:hAnsi="Arial" w:cs="Arial"/>
          <w:color w:val="000000"/>
          <w:spacing w:val="-3"/>
          <w:sz w:val="20"/>
          <w:szCs w:val="20"/>
          <w:lang w:val="en-US"/>
        </w:rPr>
        <w:t>If there are six or more authors to a reference, only the first author should be listed followed by ‘</w:t>
      </w:r>
      <w:r>
        <w:rPr>
          <w:rFonts w:ascii="Arial" w:hAnsi="Arial" w:cs="Arial"/>
          <w:i/>
          <w:color w:val="000000"/>
          <w:spacing w:val="-3"/>
          <w:sz w:val="20"/>
          <w:szCs w:val="20"/>
          <w:lang w:val="en-US"/>
        </w:rPr>
        <w:t>et al.</w:t>
      </w:r>
      <w:r>
        <w:rPr>
          <w:rFonts w:ascii="Arial" w:hAnsi="Arial" w:cs="Arial"/>
          <w:color w:val="000000"/>
          <w:spacing w:val="-3"/>
          <w:sz w:val="20"/>
          <w:szCs w:val="20"/>
          <w:lang w:val="en-US"/>
        </w:rPr>
        <w:t>’.</w:t>
      </w:r>
      <w:r>
        <w:rPr>
          <w:rFonts w:ascii="Arial" w:hAnsi="Arial" w:cs="Arial"/>
          <w:color w:val="000000"/>
          <w:spacing w:val="-3"/>
          <w:lang w:val="en-US"/>
        </w:rPr>
        <w:t xml:space="preserve"> </w:t>
      </w:r>
    </w:p>
    <w:p w14:paraId="217C3A75" w14:textId="77777777" w:rsidR="00EF68D2" w:rsidRDefault="00EF68D2" w:rsidP="00EF68D2">
      <w:pPr>
        <w:autoSpaceDE w:val="0"/>
        <w:autoSpaceDN w:val="0"/>
        <w:adjustRightInd w:val="0"/>
        <w:rPr>
          <w:rFonts w:ascii="Arial" w:hAnsi="Arial"/>
          <w:snapToGrid w:val="0"/>
          <w:szCs w:val="22"/>
        </w:rPr>
      </w:pPr>
      <w:r>
        <w:rPr>
          <w:rFonts w:ascii="Arial" w:hAnsi="Arial"/>
          <w:snapToGrid w:val="0"/>
          <w:szCs w:val="22"/>
          <w:lang w:val="en-US"/>
        </w:rPr>
        <w:t>Please ensure that r</w:t>
      </w:r>
      <w:r>
        <w:rPr>
          <w:rFonts w:ascii="Arial" w:hAnsi="Arial" w:cs="Arial"/>
          <w:snapToGrid w:val="0"/>
          <w:szCs w:val="22"/>
          <w:lang w:val="en-US"/>
        </w:rPr>
        <w:t xml:space="preserve">eferences </w:t>
      </w:r>
      <w:r>
        <w:rPr>
          <w:rFonts w:ascii="Arial" w:hAnsi="Arial" w:cs="Arial"/>
          <w:snapToGrid w:val="0"/>
          <w:szCs w:val="22"/>
        </w:rPr>
        <w:t xml:space="preserve">are </w:t>
      </w:r>
      <w:r>
        <w:rPr>
          <w:rFonts w:ascii="Arial" w:hAnsi="Arial" w:cs="Arial"/>
          <w:color w:val="000000"/>
          <w:spacing w:val="-1"/>
          <w:szCs w:val="22"/>
          <w:lang w:val="en-US"/>
        </w:rPr>
        <w:t xml:space="preserve">cited sequentially in the following order: </w:t>
      </w:r>
      <w:r>
        <w:rPr>
          <w:rFonts w:ascii="Arial" w:hAnsi="Arial" w:cs="Arial"/>
          <w:snapToGrid w:val="0"/>
          <w:szCs w:val="22"/>
        </w:rPr>
        <w:t>main text, boxes, figure legend</w:t>
      </w:r>
      <w:r>
        <w:rPr>
          <w:rFonts w:ascii="Arial" w:hAnsi="Arial"/>
          <w:snapToGrid w:val="0"/>
          <w:szCs w:val="22"/>
        </w:rPr>
        <w:t>s and then tables.</w:t>
      </w:r>
    </w:p>
    <w:p w14:paraId="35DB56B6" w14:textId="77777777" w:rsidR="00EF68D2" w:rsidRDefault="00EF68D2" w:rsidP="00EF68D2">
      <w:pPr>
        <w:autoSpaceDE w:val="0"/>
        <w:autoSpaceDN w:val="0"/>
        <w:adjustRightInd w:val="0"/>
        <w:rPr>
          <w:rFonts w:ascii="Arial" w:hAnsi="Arial" w:cs="Arial"/>
        </w:rPr>
      </w:pPr>
    </w:p>
    <w:p w14:paraId="3A9A48CA" w14:textId="77777777" w:rsidR="00EF68D2" w:rsidRDefault="00EF68D2" w:rsidP="00EF68D2">
      <w:pPr>
        <w:rPr>
          <w:rFonts w:ascii="Arial" w:hAnsi="Arial"/>
          <w:snapToGrid w:val="0"/>
        </w:rPr>
      </w:pPr>
      <w:r>
        <w:rPr>
          <w:rFonts w:ascii="Arial" w:hAnsi="Arial"/>
          <w:snapToGrid w:val="0"/>
        </w:rPr>
        <w:lastRenderedPageBreak/>
        <w:t xml:space="preserve">3) </w:t>
      </w:r>
      <w:r>
        <w:rPr>
          <w:rFonts w:ascii="Arial" w:hAnsi="Arial"/>
          <w:snapToGrid w:val="0"/>
          <w:u w:val="single"/>
        </w:rPr>
        <w:t>Highlighted references</w:t>
      </w:r>
      <w:r>
        <w:rPr>
          <w:rFonts w:ascii="Arial" w:hAnsi="Arial"/>
          <w:snapToGrid w:val="0"/>
        </w:rPr>
        <w:t xml:space="preserve">: </w:t>
      </w:r>
      <w:r>
        <w:rPr>
          <w:rFonts w:ascii="Arial" w:hAnsi="Arial" w:cs="Arial"/>
        </w:rPr>
        <w:t>We ask that you select the top 5–10% of references in your list that those entering the field must read and write a single sentence in bold beneath each one to explain the significance of the work.</w:t>
      </w:r>
    </w:p>
    <w:p w14:paraId="4BE7463F" w14:textId="77777777" w:rsidR="00EF68D2" w:rsidRDefault="00EF68D2" w:rsidP="00EF68D2">
      <w:pPr>
        <w:autoSpaceDE w:val="0"/>
        <w:autoSpaceDN w:val="0"/>
        <w:adjustRightInd w:val="0"/>
        <w:rPr>
          <w:rFonts w:ascii="Arial" w:hAnsi="Arial" w:cs="Arial"/>
        </w:rPr>
      </w:pPr>
    </w:p>
    <w:p w14:paraId="027EC910" w14:textId="77777777" w:rsidR="00EF68D2" w:rsidRPr="00FA30D0" w:rsidRDefault="00EF68D2" w:rsidP="00EF68D2">
      <w:pPr>
        <w:autoSpaceDE w:val="0"/>
        <w:autoSpaceDN w:val="0"/>
        <w:adjustRightInd w:val="0"/>
        <w:rPr>
          <w:rFonts w:ascii="Arial" w:hAnsi="Arial" w:cs="Arial"/>
        </w:rPr>
      </w:pPr>
      <w:r>
        <w:rPr>
          <w:rFonts w:ascii="Arial" w:hAnsi="Arial" w:cs="Arial"/>
        </w:rPr>
        <w:t xml:space="preserve">4) </w:t>
      </w:r>
      <w:r>
        <w:rPr>
          <w:rFonts w:ascii="Arial" w:hAnsi="Arial" w:cs="Arial"/>
          <w:u w:val="single"/>
        </w:rPr>
        <w:t>Copyright</w:t>
      </w:r>
      <w:r>
        <w:rPr>
          <w:rFonts w:ascii="Arial" w:hAnsi="Arial" w:cs="Arial"/>
        </w:rPr>
        <w:t xml:space="preserve">: </w:t>
      </w:r>
      <w:r w:rsidRPr="00FA30D0">
        <w:rPr>
          <w:rFonts w:ascii="Arial" w:hAnsi="Arial" w:cs="Arial"/>
        </w:rPr>
        <w:t xml:space="preserve">If any of the display items in your manuscript (for example - figures, tables, images, videos or text boxes) include images that are the same as (or are </w:t>
      </w:r>
    </w:p>
    <w:p w14:paraId="54F42D0C" w14:textId="77777777" w:rsidR="00EF68D2" w:rsidRPr="00FA30D0" w:rsidRDefault="00EF68D2" w:rsidP="00EF68D2">
      <w:pPr>
        <w:autoSpaceDE w:val="0"/>
        <w:autoSpaceDN w:val="0"/>
        <w:adjustRightInd w:val="0"/>
        <w:rPr>
          <w:rFonts w:ascii="Arial" w:hAnsi="Arial" w:cs="Arial"/>
        </w:rPr>
      </w:pPr>
      <w:proofErr w:type="gramStart"/>
      <w:r w:rsidRPr="00FA30D0">
        <w:rPr>
          <w:rFonts w:ascii="Arial" w:hAnsi="Arial" w:cs="Arial"/>
        </w:rPr>
        <w:t>adaptions</w:t>
      </w:r>
      <w:proofErr w:type="gramEnd"/>
      <w:r w:rsidRPr="00FA30D0">
        <w:rPr>
          <w:rFonts w:ascii="Arial" w:hAnsi="Arial" w:cs="Arial"/>
        </w:rPr>
        <w:t xml:space="preserve"> of) images that have previously been published elsewhere, please fill </w:t>
      </w:r>
    </w:p>
    <w:p w14:paraId="36711515" w14:textId="77777777" w:rsidR="00EF68D2" w:rsidRDefault="00EF68D2" w:rsidP="00EF68D2">
      <w:pPr>
        <w:autoSpaceDE w:val="0"/>
        <w:autoSpaceDN w:val="0"/>
        <w:adjustRightInd w:val="0"/>
        <w:rPr>
          <w:rFonts w:ascii="Arial" w:hAnsi="Arial" w:cs="Arial"/>
        </w:rPr>
      </w:pPr>
      <w:proofErr w:type="gramStart"/>
      <w:r w:rsidRPr="00FA30D0">
        <w:rPr>
          <w:rFonts w:ascii="Arial" w:hAnsi="Arial" w:cs="Arial"/>
        </w:rPr>
        <w:t>in</w:t>
      </w:r>
      <w:proofErr w:type="gramEnd"/>
      <w:r w:rsidRPr="00FA30D0">
        <w:rPr>
          <w:rFonts w:ascii="Arial" w:hAnsi="Arial" w:cs="Arial"/>
        </w:rPr>
        <w:t xml:space="preserve"> the Third Party Rights Table</w:t>
      </w:r>
      <w:r>
        <w:rPr>
          <w:rFonts w:ascii="Arial" w:hAnsi="Arial" w:cs="Arial"/>
        </w:rPr>
        <w:t xml:space="preserve"> [</w:t>
      </w:r>
      <w:hyperlink r:id="rId8" w:history="1">
        <w:r w:rsidRPr="000E73B8">
          <w:rPr>
            <w:rStyle w:val="Hyperlink"/>
            <w:rFonts w:ascii="Arial" w:hAnsi="Arial" w:cs="Arial"/>
          </w:rPr>
          <w:t>http://www.nature.com/licenceforms/npg/thirdpartyrights-table.doc</w:t>
        </w:r>
      </w:hyperlink>
      <w:r>
        <w:rPr>
          <w:rFonts w:ascii="Arial" w:hAnsi="Arial" w:cs="Arial"/>
        </w:rPr>
        <w:t>]</w:t>
      </w:r>
      <w:r w:rsidRPr="00FA30D0">
        <w:rPr>
          <w:rFonts w:ascii="Arial" w:hAnsi="Arial" w:cs="Arial"/>
        </w:rPr>
        <w:t xml:space="preserve"> and return to us when you resubmit your revised manuscript. This information will enable us to obtain the necessary rights to re-use such previously published material. If we are unable to obtain the necessary rights to use or adapt any of the material that you wish to use in the display items in your manuscript, we will contact you to discuss the sourcing of alternative images. </w:t>
      </w:r>
      <w:r>
        <w:rPr>
          <w:rFonts w:ascii="Arial" w:hAnsi="Arial" w:cs="Arial"/>
        </w:rPr>
        <w:t>For these display items that have been previously published, please acknowledge the source in the figure legends, and that the reference is included in the reference list.</w:t>
      </w:r>
    </w:p>
    <w:p w14:paraId="2B428A71" w14:textId="77777777" w:rsidR="00EF68D2" w:rsidRDefault="00EF68D2" w:rsidP="00EF68D2">
      <w:pPr>
        <w:autoSpaceDE w:val="0"/>
        <w:autoSpaceDN w:val="0"/>
        <w:adjustRightInd w:val="0"/>
        <w:rPr>
          <w:rFonts w:ascii="Arial" w:hAnsi="Arial"/>
          <w:snapToGrid w:val="0"/>
          <w:lang w:val="en-US"/>
        </w:rPr>
      </w:pPr>
    </w:p>
    <w:p w14:paraId="32C5D34A" w14:textId="77777777" w:rsidR="00EF68D2" w:rsidRDefault="00EF68D2" w:rsidP="00EF68D2">
      <w:pPr>
        <w:rPr>
          <w:rFonts w:ascii="Arial" w:hAnsi="Arial"/>
          <w:snapToGrid w:val="0"/>
          <w:lang w:val="en-US"/>
        </w:rPr>
      </w:pPr>
      <w:r>
        <w:rPr>
          <w:rFonts w:ascii="Arial" w:hAnsi="Arial"/>
          <w:snapToGrid w:val="0"/>
          <w:lang w:val="en-US"/>
        </w:rPr>
        <w:t xml:space="preserve">5) </w:t>
      </w:r>
      <w:r>
        <w:rPr>
          <w:rFonts w:ascii="Arial" w:hAnsi="Arial"/>
          <w:snapToGrid w:val="0"/>
          <w:u w:val="single"/>
          <w:lang w:val="en-US"/>
        </w:rPr>
        <w:t>Biographies</w:t>
      </w:r>
      <w:r>
        <w:rPr>
          <w:rFonts w:ascii="Arial" w:hAnsi="Arial"/>
          <w:snapToGrid w:val="0"/>
          <w:lang w:val="en-US"/>
        </w:rPr>
        <w:t>: We need from you brief (literally just 100 words or so) biographies for you and your coauthors, detailing your research career and the interests of your lab. This will be an online-only feature of the journal. Please see any of our previous articles for examples of typical formats.</w:t>
      </w:r>
    </w:p>
    <w:p w14:paraId="6A47873C" w14:textId="77777777" w:rsidR="00EF68D2" w:rsidRDefault="00EF68D2" w:rsidP="00EF68D2">
      <w:pPr>
        <w:rPr>
          <w:rFonts w:ascii="Arial" w:hAnsi="Arial"/>
          <w:b/>
          <w:snapToGrid w:val="0"/>
          <w:lang w:val="en-US"/>
        </w:rPr>
      </w:pPr>
    </w:p>
    <w:p w14:paraId="551C0254" w14:textId="77777777" w:rsidR="00EF68D2" w:rsidRDefault="00EF68D2" w:rsidP="00EF68D2">
      <w:pPr>
        <w:rPr>
          <w:rFonts w:ascii="Arial" w:hAnsi="Arial"/>
          <w:snapToGrid w:val="0"/>
          <w:lang w:val="en-US"/>
        </w:rPr>
      </w:pPr>
      <w:r>
        <w:rPr>
          <w:rFonts w:ascii="Arial" w:hAnsi="Arial"/>
          <w:snapToGrid w:val="0"/>
          <w:lang w:val="en-US"/>
        </w:rPr>
        <w:t xml:space="preserve">6) </w:t>
      </w:r>
      <w:r>
        <w:rPr>
          <w:rFonts w:ascii="Arial" w:hAnsi="Arial"/>
          <w:snapToGrid w:val="0"/>
          <w:u w:val="single"/>
          <w:lang w:val="en-US"/>
        </w:rPr>
        <w:t>Online summary</w:t>
      </w:r>
      <w:r>
        <w:rPr>
          <w:rFonts w:ascii="Arial" w:hAnsi="Arial"/>
          <w:snapToGrid w:val="0"/>
          <w:lang w:val="en-US"/>
        </w:rPr>
        <w:t>: We need from you a summary, which is an online-only feature that should comprise a bullet-pointed list of the contents of the article (~6 points, each 1–2 sentences long). The summary should provide the reader with a quick overview of the content, and should also act as a reminder once the article has been read. Again, please see any of our previous Review articles for examples of typical formats.</w:t>
      </w:r>
    </w:p>
    <w:p w14:paraId="2E92422F" w14:textId="77777777" w:rsidR="00EF68D2" w:rsidRDefault="00EF68D2" w:rsidP="00EF68D2">
      <w:pPr>
        <w:rPr>
          <w:rFonts w:ascii="Arial" w:hAnsi="Arial"/>
          <w:b/>
          <w:snapToGrid w:val="0"/>
          <w:lang w:val="en-US"/>
        </w:rPr>
      </w:pPr>
    </w:p>
    <w:p w14:paraId="3C01CD9B" w14:textId="77777777" w:rsidR="00EF68D2" w:rsidRDefault="00EF68D2" w:rsidP="00EF68D2">
      <w:pPr>
        <w:rPr>
          <w:rFonts w:ascii="Arial" w:hAnsi="Arial" w:cs="Arial"/>
        </w:rPr>
      </w:pPr>
      <w:r>
        <w:rPr>
          <w:rFonts w:ascii="Arial" w:hAnsi="Arial"/>
          <w:snapToGrid w:val="0"/>
          <w:lang w:val="en-US"/>
        </w:rPr>
        <w:t>7)</w:t>
      </w:r>
      <w:r>
        <w:rPr>
          <w:rFonts w:ascii="Arial" w:hAnsi="Arial"/>
          <w:b/>
          <w:snapToGrid w:val="0"/>
          <w:lang w:val="en-US"/>
        </w:rPr>
        <w:t xml:space="preserve"> </w:t>
      </w:r>
      <w:r>
        <w:rPr>
          <w:rFonts w:ascii="Arial" w:hAnsi="Arial"/>
          <w:snapToGrid w:val="0"/>
          <w:u w:val="single"/>
          <w:lang w:val="en-US"/>
        </w:rPr>
        <w:t xml:space="preserve">Nomenclature: </w:t>
      </w:r>
      <w:r>
        <w:rPr>
          <w:rFonts w:ascii="Arial" w:hAnsi="Arial"/>
          <w:snapToGrid w:val="0"/>
          <w:lang w:val="en-US"/>
        </w:rPr>
        <w:t xml:space="preserve">Please be aware that we use standard gene and protein nomenclature. </w:t>
      </w:r>
      <w:r>
        <w:rPr>
          <w:rFonts w:ascii="Arial" w:hAnsi="Arial" w:cs="Arial"/>
        </w:rPr>
        <w:t xml:space="preserve">These changes will be made at the copy-editing stage, but it would help us if any relevant changes are made now. This will help to avoid disruption at the proof stage. Please consult the appropriate nomenclature databases for standard gene names and symbols. A useful resource is </w:t>
      </w:r>
      <w:proofErr w:type="spellStart"/>
      <w:r>
        <w:rPr>
          <w:rFonts w:ascii="Arial" w:hAnsi="Arial" w:cs="Arial"/>
        </w:rPr>
        <w:t>Entrez</w:t>
      </w:r>
      <w:proofErr w:type="spellEnd"/>
      <w:r>
        <w:rPr>
          <w:rFonts w:ascii="Arial" w:hAnsi="Arial" w:cs="Arial"/>
        </w:rPr>
        <w:t xml:space="preserve"> Gene.</w:t>
      </w:r>
    </w:p>
    <w:p w14:paraId="2C39868E" w14:textId="77777777" w:rsidR="00EF68D2" w:rsidRDefault="00EF68D2" w:rsidP="00EF68D2">
      <w:pPr>
        <w:rPr>
          <w:rFonts w:ascii="Arial" w:hAnsi="Arial"/>
          <w:b/>
          <w:snapToGrid w:val="0"/>
          <w:lang w:val="en-US"/>
        </w:rPr>
      </w:pPr>
    </w:p>
    <w:p w14:paraId="35EBC7DC" w14:textId="77777777" w:rsidR="00EF68D2" w:rsidRDefault="00EF68D2" w:rsidP="00EF68D2">
      <w:pPr>
        <w:rPr>
          <w:rFonts w:ascii="Arial" w:hAnsi="Arial"/>
          <w:snapToGrid w:val="0"/>
        </w:rPr>
      </w:pPr>
      <w:r>
        <w:rPr>
          <w:rFonts w:ascii="Arial" w:hAnsi="Arial"/>
          <w:snapToGrid w:val="0"/>
        </w:rPr>
        <w:t xml:space="preserve">8) </w:t>
      </w:r>
      <w:r>
        <w:rPr>
          <w:rFonts w:ascii="Arial" w:hAnsi="Arial"/>
          <w:snapToGrid w:val="0"/>
          <w:u w:val="single"/>
        </w:rPr>
        <w:t>Glossary</w:t>
      </w:r>
      <w:r>
        <w:rPr>
          <w:rFonts w:ascii="Arial" w:hAnsi="Arial"/>
          <w:snapToGrid w:val="0"/>
        </w:rPr>
        <w:t xml:space="preserve">: If you notice any additional specialist terms when revising your manuscript, please add glossary definitions to the existing list at the end of your manuscript. </w:t>
      </w:r>
    </w:p>
    <w:p w14:paraId="315F0755" w14:textId="77777777" w:rsidR="00EF68D2" w:rsidRDefault="00EF68D2" w:rsidP="00EF68D2">
      <w:pPr>
        <w:rPr>
          <w:rFonts w:ascii="Arial" w:hAnsi="Arial"/>
          <w:snapToGrid w:val="0"/>
        </w:rPr>
      </w:pPr>
    </w:p>
    <w:p w14:paraId="25A91B80" w14:textId="77777777" w:rsidR="00EF68D2" w:rsidRDefault="00EF68D2" w:rsidP="00EF68D2">
      <w:pPr>
        <w:rPr>
          <w:rFonts w:ascii="Arial" w:hAnsi="Arial"/>
          <w:snapToGrid w:val="0"/>
          <w:lang w:val="en-US"/>
        </w:rPr>
      </w:pPr>
      <w:r>
        <w:rPr>
          <w:rFonts w:ascii="Arial" w:hAnsi="Arial"/>
          <w:snapToGrid w:val="0"/>
        </w:rPr>
        <w:t xml:space="preserve">9) </w:t>
      </w:r>
      <w:proofErr w:type="spellStart"/>
      <w:r>
        <w:rPr>
          <w:rFonts w:ascii="Arial" w:hAnsi="Arial"/>
          <w:snapToGrid w:val="0"/>
          <w:u w:val="single"/>
          <w:lang w:val="en-US"/>
        </w:rPr>
        <w:t>Weblinks</w:t>
      </w:r>
      <w:proofErr w:type="spellEnd"/>
      <w:r>
        <w:rPr>
          <w:rFonts w:ascii="Arial" w:hAnsi="Arial"/>
          <w:snapToGrid w:val="0"/>
          <w:lang w:val="en-US"/>
        </w:rPr>
        <w:t xml:space="preserve">: if you would like to include </w:t>
      </w:r>
      <w:proofErr w:type="spellStart"/>
      <w:r>
        <w:rPr>
          <w:rFonts w:ascii="Arial" w:hAnsi="Arial"/>
          <w:snapToGrid w:val="0"/>
          <w:lang w:val="en-US"/>
        </w:rPr>
        <w:t>weblinks</w:t>
      </w:r>
      <w:proofErr w:type="spellEnd"/>
      <w:r>
        <w:rPr>
          <w:rFonts w:ascii="Arial" w:hAnsi="Arial"/>
          <w:snapToGrid w:val="0"/>
          <w:lang w:val="en-US"/>
        </w:rPr>
        <w:t xml:space="preserve"> to useful databases or resources that are relevant to the article, please paste the URLs at the end of your manuscript. Additionally, if you would like to include </w:t>
      </w:r>
      <w:proofErr w:type="spellStart"/>
      <w:r>
        <w:rPr>
          <w:rFonts w:ascii="Arial" w:hAnsi="Arial"/>
          <w:snapToGrid w:val="0"/>
          <w:lang w:val="en-US"/>
        </w:rPr>
        <w:t>weblinks</w:t>
      </w:r>
      <w:proofErr w:type="spellEnd"/>
      <w:r>
        <w:rPr>
          <w:rFonts w:ascii="Arial" w:hAnsi="Arial"/>
          <w:snapToGrid w:val="0"/>
          <w:lang w:val="en-US"/>
        </w:rPr>
        <w:t xml:space="preserve"> to your laborator</w:t>
      </w:r>
      <w:r w:rsidR="009E077F">
        <w:rPr>
          <w:rFonts w:ascii="Arial" w:hAnsi="Arial"/>
          <w:snapToGrid w:val="0"/>
          <w:lang w:val="en-US"/>
        </w:rPr>
        <w:t>ies,</w:t>
      </w:r>
      <w:r>
        <w:rPr>
          <w:rFonts w:ascii="Arial" w:hAnsi="Arial"/>
          <w:snapToGrid w:val="0"/>
          <w:lang w:val="en-US"/>
        </w:rPr>
        <w:t xml:space="preserve"> please paste the URL into your biograph</w:t>
      </w:r>
      <w:r w:rsidR="009E077F">
        <w:rPr>
          <w:rFonts w:ascii="Arial" w:hAnsi="Arial"/>
          <w:snapToGrid w:val="0"/>
          <w:lang w:val="en-US"/>
        </w:rPr>
        <w:t>ies</w:t>
      </w:r>
      <w:r>
        <w:rPr>
          <w:rFonts w:ascii="Arial" w:hAnsi="Arial"/>
          <w:snapToGrid w:val="0"/>
          <w:lang w:val="en-US"/>
        </w:rPr>
        <w:t>.</w:t>
      </w:r>
    </w:p>
    <w:p w14:paraId="6390CC3F" w14:textId="77777777" w:rsidR="00EF68D2" w:rsidRDefault="00EF68D2" w:rsidP="00EF68D2">
      <w:pPr>
        <w:rPr>
          <w:rFonts w:ascii="Arial" w:hAnsi="Arial"/>
          <w:b/>
          <w:snapToGrid w:val="0"/>
          <w:lang w:val="en-US"/>
        </w:rPr>
      </w:pPr>
    </w:p>
    <w:p w14:paraId="44F8896B" w14:textId="77777777" w:rsidR="00EF68D2" w:rsidRDefault="00EF68D2" w:rsidP="00EF68D2">
      <w:pPr>
        <w:rPr>
          <w:rFonts w:ascii="Arial" w:hAnsi="Arial"/>
        </w:rPr>
      </w:pPr>
      <w:r>
        <w:rPr>
          <w:rFonts w:ascii="Arial" w:hAnsi="Arial"/>
        </w:rPr>
        <w:t xml:space="preserve">Thanks again for writing for </w:t>
      </w:r>
      <w:r>
        <w:rPr>
          <w:rFonts w:ascii="Arial" w:hAnsi="Arial"/>
          <w:i/>
        </w:rPr>
        <w:t>Nature Reviews Genetics</w:t>
      </w:r>
      <w:r>
        <w:rPr>
          <w:rFonts w:ascii="Arial" w:hAnsi="Arial"/>
        </w:rPr>
        <w:t xml:space="preserve">. </w:t>
      </w:r>
      <w:r>
        <w:rPr>
          <w:rFonts w:ascii="Arial" w:hAnsi="Arial" w:cs="Arial"/>
          <w:color w:val="000000"/>
        </w:rPr>
        <w:t>I look forward to receiving your revised manuscript and to seeing the article in print</w:t>
      </w:r>
      <w:r>
        <w:rPr>
          <w:rFonts w:ascii="Arial" w:hAnsi="Arial"/>
        </w:rPr>
        <w:t>. Please feel free to contact me if you wish to discuss any of the points raised in this letter or by the referees.</w:t>
      </w:r>
    </w:p>
    <w:p w14:paraId="0DBCA35E" w14:textId="77777777" w:rsidR="009E077F" w:rsidRDefault="009E077F" w:rsidP="00EF68D2">
      <w:pPr>
        <w:rPr>
          <w:rFonts w:ascii="Arial" w:hAnsi="Arial"/>
        </w:rPr>
      </w:pPr>
    </w:p>
    <w:p w14:paraId="18D40A4B" w14:textId="77777777" w:rsidR="00EF68D2" w:rsidRDefault="00EF68D2" w:rsidP="00EF68D2">
      <w:pPr>
        <w:rPr>
          <w:rFonts w:ascii="Arial" w:hAnsi="Arial"/>
        </w:rPr>
      </w:pPr>
      <w:r>
        <w:rPr>
          <w:rFonts w:ascii="Arial" w:hAnsi="Arial"/>
        </w:rPr>
        <w:t>Best wishes,</w:t>
      </w:r>
    </w:p>
    <w:p w14:paraId="199B9B1E" w14:textId="77777777" w:rsidR="00EF68D2" w:rsidRDefault="00EF68D2" w:rsidP="00EF68D2">
      <w:pPr>
        <w:jc w:val="both"/>
        <w:rPr>
          <w:rFonts w:ascii="Arial" w:hAnsi="Arial" w:cs="Arial"/>
          <w:szCs w:val="22"/>
        </w:rPr>
      </w:pPr>
      <w:r>
        <w:rPr>
          <w:rFonts w:ascii="Arial" w:hAnsi="Arial" w:cs="Arial"/>
          <w:szCs w:val="22"/>
        </w:rPr>
        <w:t>Darren</w:t>
      </w:r>
    </w:p>
    <w:p w14:paraId="019A8666" w14:textId="77777777" w:rsidR="00EF68D2" w:rsidRDefault="00EF68D2" w:rsidP="00EF68D2">
      <w:pPr>
        <w:rPr>
          <w:rFonts w:ascii="Arial" w:hAnsi="Arial" w:cs="Arial"/>
          <w:szCs w:val="22"/>
        </w:rPr>
      </w:pPr>
    </w:p>
    <w:p w14:paraId="2022A8E2" w14:textId="77777777" w:rsidR="00EF68D2" w:rsidRDefault="00EF68D2" w:rsidP="00EF68D2">
      <w:pPr>
        <w:autoSpaceDE w:val="0"/>
        <w:autoSpaceDN w:val="0"/>
        <w:adjustRightInd w:val="0"/>
        <w:rPr>
          <w:rFonts w:ascii="Arial" w:hAnsi="Arial" w:cs="Arial"/>
          <w:b/>
          <w:bCs/>
          <w:i/>
          <w:iCs/>
          <w:szCs w:val="22"/>
        </w:rPr>
      </w:pPr>
      <w:r>
        <w:rPr>
          <w:rFonts w:ascii="Arial" w:hAnsi="Arial" w:cs="Arial"/>
          <w:b/>
          <w:bCs/>
          <w:szCs w:val="22"/>
        </w:rPr>
        <w:lastRenderedPageBreak/>
        <w:t>Darren Burgess, Ph.D.</w:t>
      </w:r>
      <w:r>
        <w:rPr>
          <w:rFonts w:ascii="Arial" w:hAnsi="Arial" w:cs="Arial"/>
          <w:b/>
          <w:bCs/>
          <w:szCs w:val="22"/>
        </w:rPr>
        <w:br/>
        <w:t>Associate Editor</w:t>
      </w:r>
      <w:r>
        <w:rPr>
          <w:rFonts w:ascii="Arial" w:hAnsi="Arial" w:cs="Arial"/>
          <w:b/>
          <w:bCs/>
          <w:szCs w:val="22"/>
        </w:rPr>
        <w:br/>
      </w:r>
      <w:r>
        <w:rPr>
          <w:rFonts w:ascii="Arial" w:hAnsi="Arial" w:cs="Arial"/>
          <w:b/>
          <w:bCs/>
          <w:i/>
          <w:iCs/>
          <w:szCs w:val="22"/>
        </w:rPr>
        <w:t>Nature Reviews Genetics</w:t>
      </w:r>
    </w:p>
    <w:p w14:paraId="6CB5B7EC" w14:textId="77777777" w:rsidR="00EF68D2" w:rsidRDefault="00EF68D2" w:rsidP="00EF68D2">
      <w:pPr>
        <w:autoSpaceDE w:val="0"/>
        <w:autoSpaceDN w:val="0"/>
        <w:adjustRightInd w:val="0"/>
        <w:rPr>
          <w:rFonts w:ascii="Arial" w:hAnsi="Arial" w:cs="Arial"/>
          <w:b/>
          <w:sz w:val="20"/>
          <w:szCs w:val="20"/>
        </w:rPr>
      </w:pPr>
      <w:r>
        <w:rPr>
          <w:rFonts w:ascii="Arial" w:hAnsi="Arial" w:cs="Arial"/>
          <w:b/>
          <w:bCs/>
          <w:szCs w:val="22"/>
        </w:rPr>
        <w:t xml:space="preserve">4 </w:t>
      </w:r>
      <w:proofErr w:type="spellStart"/>
      <w:r>
        <w:rPr>
          <w:rFonts w:ascii="Arial" w:hAnsi="Arial" w:cs="Arial"/>
          <w:b/>
          <w:bCs/>
          <w:szCs w:val="22"/>
        </w:rPr>
        <w:t>Crinan</w:t>
      </w:r>
      <w:proofErr w:type="spellEnd"/>
      <w:r>
        <w:rPr>
          <w:rFonts w:ascii="Arial" w:hAnsi="Arial" w:cs="Arial"/>
          <w:b/>
          <w:bCs/>
          <w:szCs w:val="22"/>
        </w:rPr>
        <w:t xml:space="preserve"> Street, London N1 9XW </w:t>
      </w:r>
      <w:r>
        <w:rPr>
          <w:rFonts w:ascii="Arial" w:hAnsi="Arial" w:cs="Arial"/>
          <w:b/>
          <w:bCs/>
          <w:szCs w:val="22"/>
        </w:rPr>
        <w:br/>
      </w:r>
      <w:hyperlink r:id="rId9" w:history="1">
        <w:r>
          <w:rPr>
            <w:rStyle w:val="Hyperlink"/>
            <w:rFonts w:ascii="Arial" w:hAnsi="Arial" w:cs="Arial"/>
            <w:szCs w:val="22"/>
          </w:rPr>
          <w:t>d.burgess@nature.com</w:t>
        </w:r>
      </w:hyperlink>
      <w:r>
        <w:rPr>
          <w:rFonts w:ascii="Arial" w:hAnsi="Arial" w:cs="Arial"/>
          <w:b/>
          <w:sz w:val="20"/>
        </w:rPr>
        <w:br w:type="page"/>
      </w:r>
      <w:r>
        <w:rPr>
          <w:rFonts w:ascii="Arial" w:hAnsi="Arial" w:cs="Arial"/>
          <w:b/>
          <w:sz w:val="20"/>
          <w:szCs w:val="20"/>
        </w:rPr>
        <w:lastRenderedPageBreak/>
        <w:t>[Au: please address all referee requests, unless indicated otherwise. I have added my additional comments in bold]</w:t>
      </w:r>
    </w:p>
    <w:p w14:paraId="125DCB91" w14:textId="77777777" w:rsidR="00EF68D2" w:rsidRDefault="00EF68D2" w:rsidP="00EF68D2">
      <w:pPr>
        <w:rPr>
          <w:rFonts w:ascii="Arial" w:hAnsi="Arial" w:cs="Arial"/>
          <w:b/>
          <w:sz w:val="20"/>
          <w:szCs w:val="20"/>
        </w:rPr>
      </w:pPr>
    </w:p>
    <w:p w14:paraId="3357280F" w14:textId="77777777" w:rsidR="008C2393" w:rsidRPr="002731DC" w:rsidRDefault="008C2393" w:rsidP="008C2393">
      <w:pPr>
        <w:rPr>
          <w:rFonts w:ascii="Arial" w:hAnsi="Arial" w:cs="Arial"/>
          <w:b/>
          <w:sz w:val="20"/>
          <w:szCs w:val="20"/>
        </w:rPr>
      </w:pPr>
      <w:r w:rsidRPr="002731DC">
        <w:rPr>
          <w:rFonts w:ascii="Arial" w:hAnsi="Arial" w:cs="Arial"/>
          <w:b/>
          <w:sz w:val="20"/>
          <w:szCs w:val="20"/>
        </w:rPr>
        <w:t>Referee report: Referee #1</w:t>
      </w:r>
    </w:p>
    <w:p w14:paraId="31A88BA3" w14:textId="77777777" w:rsidR="008C2393" w:rsidRPr="002731DC" w:rsidRDefault="008C2393" w:rsidP="008C2393">
      <w:pPr>
        <w:rPr>
          <w:rFonts w:ascii="Arial" w:hAnsi="Arial" w:cs="Arial"/>
          <w:sz w:val="20"/>
          <w:szCs w:val="20"/>
        </w:rPr>
      </w:pPr>
    </w:p>
    <w:p w14:paraId="2A01AAEE" w14:textId="77777777" w:rsidR="008C2393" w:rsidRPr="002731DC" w:rsidRDefault="008C2393" w:rsidP="008C2393">
      <w:pPr>
        <w:rPr>
          <w:rFonts w:ascii="Arial" w:hAnsi="Arial" w:cs="Arial"/>
          <w:sz w:val="20"/>
          <w:szCs w:val="20"/>
        </w:rPr>
      </w:pPr>
      <w:r w:rsidRPr="002731DC">
        <w:rPr>
          <w:rFonts w:ascii="Arial" w:hAnsi="Arial" w:cs="Arial"/>
          <w:sz w:val="20"/>
          <w:szCs w:val="20"/>
        </w:rPr>
        <w:t>Immediate interest: Yes</w:t>
      </w:r>
    </w:p>
    <w:p w14:paraId="1D074794" w14:textId="77777777" w:rsidR="008C2393" w:rsidRPr="002731DC" w:rsidRDefault="008C2393" w:rsidP="008C2393">
      <w:pPr>
        <w:rPr>
          <w:rFonts w:ascii="Arial" w:hAnsi="Arial" w:cs="Arial"/>
          <w:sz w:val="20"/>
          <w:szCs w:val="20"/>
        </w:rPr>
      </w:pPr>
    </w:p>
    <w:p w14:paraId="3B51A772" w14:textId="77777777" w:rsidR="008C2393" w:rsidRPr="002731DC" w:rsidRDefault="008C2393" w:rsidP="008C2393">
      <w:pPr>
        <w:rPr>
          <w:rFonts w:ascii="Arial" w:hAnsi="Arial" w:cs="Arial"/>
          <w:sz w:val="20"/>
          <w:szCs w:val="20"/>
        </w:rPr>
      </w:pPr>
      <w:r w:rsidRPr="002731DC">
        <w:rPr>
          <w:rFonts w:ascii="Arial" w:hAnsi="Arial" w:cs="Arial"/>
          <w:sz w:val="20"/>
          <w:szCs w:val="20"/>
        </w:rPr>
        <w:t>Logically presented: Yes</w:t>
      </w:r>
    </w:p>
    <w:p w14:paraId="4691A079" w14:textId="77777777" w:rsidR="008C2393" w:rsidRPr="002731DC" w:rsidRDefault="008C2393" w:rsidP="008C2393">
      <w:pPr>
        <w:rPr>
          <w:rFonts w:ascii="Arial" w:hAnsi="Arial" w:cs="Arial"/>
          <w:sz w:val="20"/>
          <w:szCs w:val="20"/>
        </w:rPr>
      </w:pPr>
    </w:p>
    <w:p w14:paraId="5BC6168D" w14:textId="77777777" w:rsidR="008C2393" w:rsidRPr="002731DC" w:rsidRDefault="008C2393" w:rsidP="008C2393">
      <w:pPr>
        <w:rPr>
          <w:rFonts w:ascii="Arial" w:hAnsi="Arial" w:cs="Arial"/>
          <w:sz w:val="20"/>
          <w:szCs w:val="20"/>
        </w:rPr>
      </w:pPr>
      <w:r w:rsidRPr="002731DC">
        <w:rPr>
          <w:rFonts w:ascii="Arial" w:hAnsi="Arial" w:cs="Arial"/>
          <w:sz w:val="20"/>
          <w:szCs w:val="20"/>
        </w:rPr>
        <w:t>Balance: Yes</w:t>
      </w:r>
    </w:p>
    <w:p w14:paraId="595BFBD5" w14:textId="77777777" w:rsidR="008C2393" w:rsidRPr="002731DC" w:rsidRDefault="008C2393" w:rsidP="008C2393">
      <w:pPr>
        <w:rPr>
          <w:rFonts w:ascii="Arial" w:hAnsi="Arial" w:cs="Arial"/>
          <w:sz w:val="20"/>
          <w:szCs w:val="20"/>
        </w:rPr>
      </w:pPr>
    </w:p>
    <w:p w14:paraId="38D907B3" w14:textId="77777777" w:rsidR="008C2393" w:rsidRPr="002731DC" w:rsidRDefault="008C2393" w:rsidP="008C2393">
      <w:pPr>
        <w:rPr>
          <w:rFonts w:ascii="Arial" w:hAnsi="Arial" w:cs="Arial"/>
          <w:sz w:val="20"/>
          <w:szCs w:val="20"/>
        </w:rPr>
      </w:pPr>
      <w:r w:rsidRPr="002731DC">
        <w:rPr>
          <w:rFonts w:ascii="Arial" w:hAnsi="Arial" w:cs="Arial"/>
          <w:sz w:val="20"/>
          <w:szCs w:val="20"/>
        </w:rPr>
        <w:t>Fair discussion: Yes</w:t>
      </w:r>
    </w:p>
    <w:p w14:paraId="79093863" w14:textId="77777777" w:rsidR="008C2393" w:rsidRPr="002731DC" w:rsidRDefault="008C2393" w:rsidP="008C2393">
      <w:pPr>
        <w:rPr>
          <w:rFonts w:ascii="Arial" w:hAnsi="Arial" w:cs="Arial"/>
          <w:sz w:val="20"/>
          <w:szCs w:val="20"/>
        </w:rPr>
      </w:pPr>
    </w:p>
    <w:p w14:paraId="71C5306A" w14:textId="77777777" w:rsidR="008C2393" w:rsidRPr="002731DC" w:rsidRDefault="008C2393" w:rsidP="008C2393">
      <w:pPr>
        <w:rPr>
          <w:rFonts w:ascii="Arial" w:hAnsi="Arial" w:cs="Arial"/>
          <w:sz w:val="20"/>
          <w:szCs w:val="20"/>
        </w:rPr>
      </w:pPr>
      <w:r w:rsidRPr="002731DC">
        <w:rPr>
          <w:rFonts w:ascii="Arial" w:hAnsi="Arial" w:cs="Arial"/>
          <w:sz w:val="20"/>
          <w:szCs w:val="20"/>
        </w:rPr>
        <w:t>Figures clear: Yes</w:t>
      </w:r>
    </w:p>
    <w:p w14:paraId="34DF357D" w14:textId="77777777" w:rsidR="008C2393" w:rsidRPr="002731DC" w:rsidRDefault="008C2393" w:rsidP="008C2393">
      <w:pPr>
        <w:rPr>
          <w:rFonts w:ascii="Arial" w:hAnsi="Arial" w:cs="Arial"/>
          <w:sz w:val="20"/>
          <w:szCs w:val="20"/>
        </w:rPr>
      </w:pPr>
    </w:p>
    <w:p w14:paraId="7213D44C" w14:textId="77777777" w:rsidR="008C2393" w:rsidRPr="002731DC" w:rsidRDefault="008C2393" w:rsidP="008C2393">
      <w:pPr>
        <w:rPr>
          <w:rFonts w:ascii="Arial" w:hAnsi="Arial" w:cs="Arial"/>
          <w:sz w:val="20"/>
          <w:szCs w:val="20"/>
        </w:rPr>
      </w:pPr>
      <w:r w:rsidRPr="002731DC">
        <w:rPr>
          <w:rFonts w:ascii="Arial" w:hAnsi="Arial" w:cs="Arial"/>
          <w:sz w:val="20"/>
          <w:szCs w:val="20"/>
        </w:rPr>
        <w:t>References cited: Yes</w:t>
      </w:r>
    </w:p>
    <w:p w14:paraId="7DC46A48" w14:textId="77777777" w:rsidR="008C2393" w:rsidRPr="002731DC" w:rsidRDefault="008C2393" w:rsidP="008C2393">
      <w:pPr>
        <w:rPr>
          <w:rFonts w:ascii="Arial" w:hAnsi="Arial" w:cs="Arial"/>
          <w:sz w:val="20"/>
          <w:szCs w:val="20"/>
        </w:rPr>
      </w:pPr>
    </w:p>
    <w:p w14:paraId="732E43F7" w14:textId="77777777" w:rsidR="008C2393" w:rsidRPr="002731DC" w:rsidRDefault="008C2393" w:rsidP="008C2393">
      <w:pPr>
        <w:rPr>
          <w:rFonts w:ascii="Arial" w:hAnsi="Arial" w:cs="Arial"/>
          <w:sz w:val="20"/>
          <w:szCs w:val="20"/>
        </w:rPr>
      </w:pPr>
    </w:p>
    <w:p w14:paraId="50F245A7" w14:textId="77777777" w:rsidR="008C2393" w:rsidRPr="002731DC" w:rsidRDefault="008C2393" w:rsidP="008C2393">
      <w:pPr>
        <w:rPr>
          <w:rFonts w:ascii="Arial" w:hAnsi="Arial" w:cs="Arial"/>
          <w:sz w:val="20"/>
          <w:szCs w:val="20"/>
        </w:rPr>
      </w:pPr>
      <w:r w:rsidRPr="002731DC">
        <w:rPr>
          <w:rFonts w:ascii="Arial" w:hAnsi="Arial" w:cs="Arial"/>
          <w:sz w:val="20"/>
          <w:szCs w:val="20"/>
        </w:rPr>
        <w:t>(Remarks to the Author)</w:t>
      </w:r>
    </w:p>
    <w:p w14:paraId="7966F94C" w14:textId="77777777" w:rsidR="008C2393" w:rsidRPr="002731DC" w:rsidRDefault="008C2393" w:rsidP="008C2393">
      <w:pPr>
        <w:rPr>
          <w:rFonts w:ascii="Arial" w:hAnsi="Arial" w:cs="Arial"/>
          <w:sz w:val="20"/>
          <w:szCs w:val="20"/>
        </w:rPr>
      </w:pPr>
      <w:r w:rsidRPr="002731DC">
        <w:rPr>
          <w:rFonts w:ascii="Arial" w:hAnsi="Arial" w:cs="Arial"/>
          <w:sz w:val="20"/>
          <w:szCs w:val="20"/>
        </w:rPr>
        <w:t>Minor comments:</w:t>
      </w:r>
    </w:p>
    <w:p w14:paraId="7E76CC72" w14:textId="77777777" w:rsidR="008C2393" w:rsidRPr="002731DC" w:rsidRDefault="008C2393" w:rsidP="008C2393">
      <w:pPr>
        <w:rPr>
          <w:rFonts w:ascii="Arial" w:hAnsi="Arial" w:cs="Arial"/>
          <w:sz w:val="20"/>
          <w:szCs w:val="20"/>
        </w:rPr>
      </w:pPr>
    </w:p>
    <w:p w14:paraId="2E8E2AB9" w14:textId="77777777" w:rsidR="008C2393" w:rsidRDefault="008C2393" w:rsidP="008C2393">
      <w:pPr>
        <w:rPr>
          <w:rFonts w:ascii="Arial" w:hAnsi="Arial" w:cs="Arial"/>
          <w:sz w:val="20"/>
          <w:szCs w:val="20"/>
        </w:rPr>
      </w:pPr>
      <w:r w:rsidRPr="002731DC">
        <w:rPr>
          <w:rFonts w:ascii="Arial" w:hAnsi="Arial" w:cs="Arial"/>
          <w:sz w:val="20"/>
          <w:szCs w:val="20"/>
        </w:rPr>
        <w:t>The "boxes" seem to be sometimes referenced in small letters (e.g. "Box 2" on page 3 line 5) and sometimes in capitals (e.g. "BOX 3" on page 3 line 13).</w:t>
      </w:r>
    </w:p>
    <w:p w14:paraId="1F09D80C" w14:textId="77777777" w:rsidR="008C2393" w:rsidRPr="008C2393" w:rsidRDefault="008C2393" w:rsidP="008C2393">
      <w:pPr>
        <w:rPr>
          <w:rFonts w:ascii="Arial" w:hAnsi="Arial" w:cs="Arial"/>
          <w:b/>
          <w:sz w:val="20"/>
          <w:szCs w:val="20"/>
        </w:rPr>
      </w:pPr>
      <w:r w:rsidRPr="008C2393">
        <w:rPr>
          <w:rFonts w:ascii="Arial" w:hAnsi="Arial" w:cs="Arial"/>
          <w:b/>
          <w:sz w:val="20"/>
          <w:szCs w:val="20"/>
        </w:rPr>
        <w:t xml:space="preserve">[Au: this will automatically be standardized </w:t>
      </w:r>
      <w:r w:rsidR="00505ED3">
        <w:rPr>
          <w:rFonts w:ascii="Arial" w:hAnsi="Arial" w:cs="Arial"/>
          <w:b/>
          <w:sz w:val="20"/>
          <w:szCs w:val="20"/>
        </w:rPr>
        <w:t xml:space="preserve">and hyperlinked </w:t>
      </w:r>
      <w:r w:rsidRPr="008C2393">
        <w:rPr>
          <w:rFonts w:ascii="Arial" w:hAnsi="Arial" w:cs="Arial"/>
          <w:b/>
          <w:sz w:val="20"/>
          <w:szCs w:val="20"/>
        </w:rPr>
        <w:t>during the production stages, so this is not important to fix]</w:t>
      </w:r>
    </w:p>
    <w:p w14:paraId="57B1F9DB" w14:textId="77777777" w:rsidR="008C2393" w:rsidRPr="002731DC" w:rsidRDefault="008C2393" w:rsidP="008C2393">
      <w:pPr>
        <w:rPr>
          <w:rFonts w:ascii="Arial" w:hAnsi="Arial" w:cs="Arial"/>
          <w:sz w:val="20"/>
          <w:szCs w:val="20"/>
        </w:rPr>
      </w:pPr>
    </w:p>
    <w:p w14:paraId="61CB3AEC" w14:textId="77777777" w:rsidR="008C2393" w:rsidRPr="002731DC" w:rsidRDefault="008C2393" w:rsidP="008C2393">
      <w:pPr>
        <w:rPr>
          <w:rFonts w:ascii="Arial" w:hAnsi="Arial" w:cs="Arial"/>
          <w:sz w:val="20"/>
          <w:szCs w:val="20"/>
        </w:rPr>
      </w:pPr>
      <w:r w:rsidRPr="002731DC">
        <w:rPr>
          <w:rFonts w:ascii="Arial" w:hAnsi="Arial" w:cs="Arial"/>
          <w:sz w:val="20"/>
          <w:szCs w:val="20"/>
        </w:rPr>
        <w:t>Reference 101 (which is incomplete) seems to be the same as reference 119.</w:t>
      </w:r>
    </w:p>
    <w:p w14:paraId="4CA04CF2" w14:textId="77777777" w:rsidR="008C2393" w:rsidRDefault="007E75B7" w:rsidP="008C2393">
      <w:pPr>
        <w:rPr>
          <w:ins w:id="0" w:author="Gib Hemani" w:date="2014-06-26T22:40:00Z"/>
          <w:rFonts w:ascii="Arial" w:hAnsi="Arial" w:cs="Arial"/>
          <w:sz w:val="20"/>
          <w:szCs w:val="20"/>
        </w:rPr>
      </w:pPr>
      <w:ins w:id="1" w:author="Gib Hemani" w:date="2014-06-25T16:32:00Z">
        <w:r>
          <w:rPr>
            <w:rFonts w:ascii="Arial" w:hAnsi="Arial" w:cs="Arial"/>
            <w:sz w:val="20"/>
            <w:szCs w:val="20"/>
          </w:rPr>
          <w:t>Gib to deal with this</w:t>
        </w:r>
      </w:ins>
    </w:p>
    <w:p w14:paraId="3E6342DA" w14:textId="01087AD8" w:rsidR="00E045B3" w:rsidRDefault="00E045B3" w:rsidP="008C2393">
      <w:pPr>
        <w:rPr>
          <w:ins w:id="2" w:author="Gib Hemani" w:date="2014-06-25T16:32:00Z"/>
          <w:rFonts w:ascii="Arial" w:hAnsi="Arial" w:cs="Arial"/>
          <w:sz w:val="20"/>
          <w:szCs w:val="20"/>
        </w:rPr>
      </w:pPr>
      <w:ins w:id="3" w:author="Gib Hemani" w:date="2014-06-26T22:40:00Z">
        <w:r>
          <w:rPr>
            <w:rFonts w:ascii="Arial" w:hAnsi="Arial" w:cs="Arial"/>
            <w:sz w:val="20"/>
            <w:szCs w:val="20"/>
          </w:rPr>
          <w:t>DONE</w:t>
        </w:r>
      </w:ins>
    </w:p>
    <w:p w14:paraId="3CB4B841" w14:textId="77777777" w:rsidR="007E75B7" w:rsidRPr="002731DC" w:rsidRDefault="007E75B7" w:rsidP="008C2393">
      <w:pPr>
        <w:rPr>
          <w:rFonts w:ascii="Arial" w:hAnsi="Arial" w:cs="Arial"/>
          <w:sz w:val="20"/>
          <w:szCs w:val="20"/>
        </w:rPr>
      </w:pPr>
    </w:p>
    <w:p w14:paraId="7C0D755E" w14:textId="77777777" w:rsidR="008C2393" w:rsidRDefault="008C2393" w:rsidP="008C2393">
      <w:pPr>
        <w:rPr>
          <w:ins w:id="4" w:author="Gib Hemani" w:date="2014-06-25T16:30:00Z"/>
          <w:rFonts w:ascii="Arial" w:hAnsi="Arial" w:cs="Arial"/>
          <w:sz w:val="20"/>
          <w:szCs w:val="20"/>
        </w:rPr>
      </w:pPr>
      <w:r w:rsidRPr="002731DC">
        <w:rPr>
          <w:rFonts w:ascii="Arial" w:hAnsi="Arial" w:cs="Arial"/>
          <w:sz w:val="20"/>
          <w:szCs w:val="20"/>
        </w:rPr>
        <w:t>Page 2 line 40: "whose existence cannot be verified empirically due to technical limitations". This is a bit confusing - what technical limitations are you talking about? This statement is not really enlightened by reading Box 1 - can you explain it better either here or in one of the boxes?</w:t>
      </w:r>
    </w:p>
    <w:p w14:paraId="2B5C9C99" w14:textId="77777777" w:rsidR="007E75B7" w:rsidRDefault="007E75B7" w:rsidP="008C2393">
      <w:pPr>
        <w:rPr>
          <w:ins w:id="5" w:author="Gib Hemani" w:date="2014-06-26T22:58:00Z"/>
          <w:rFonts w:ascii="Arial" w:hAnsi="Arial" w:cs="Arial"/>
          <w:sz w:val="20"/>
          <w:szCs w:val="20"/>
        </w:rPr>
      </w:pPr>
      <w:ins w:id="6" w:author="Gib Hemani" w:date="2014-06-25T16:30:00Z">
        <w:r>
          <w:rPr>
            <w:rFonts w:ascii="Arial" w:hAnsi="Arial" w:cs="Arial"/>
            <w:sz w:val="20"/>
            <w:szCs w:val="20"/>
          </w:rPr>
          <w:t xml:space="preserve">Gib to </w:t>
        </w:r>
      </w:ins>
      <w:ins w:id="7" w:author="Gib Hemani" w:date="2014-06-25T16:32:00Z">
        <w:r>
          <w:rPr>
            <w:rFonts w:ascii="Arial" w:hAnsi="Arial" w:cs="Arial"/>
            <w:sz w:val="20"/>
            <w:szCs w:val="20"/>
          </w:rPr>
          <w:t>deal with this</w:t>
        </w:r>
      </w:ins>
    </w:p>
    <w:p w14:paraId="3D5D552F" w14:textId="0C484AEE" w:rsidR="00E045B3" w:rsidRPr="002731DC" w:rsidRDefault="00356549" w:rsidP="008C2393">
      <w:pPr>
        <w:rPr>
          <w:rFonts w:ascii="Arial" w:hAnsi="Arial" w:cs="Arial"/>
          <w:sz w:val="20"/>
          <w:szCs w:val="20"/>
        </w:rPr>
      </w:pPr>
      <w:ins w:id="8" w:author="Gib Hemani" w:date="2014-06-26T22:58:00Z">
        <w:r>
          <w:rPr>
            <w:rFonts w:ascii="Arial" w:hAnsi="Arial" w:cs="Arial"/>
            <w:sz w:val="20"/>
            <w:szCs w:val="20"/>
          </w:rPr>
          <w:t>DONE</w:t>
        </w:r>
      </w:ins>
    </w:p>
    <w:p w14:paraId="1AF06064" w14:textId="77777777" w:rsidR="008C2393" w:rsidRPr="002731DC" w:rsidRDefault="008C2393" w:rsidP="008C2393">
      <w:pPr>
        <w:rPr>
          <w:rFonts w:ascii="Arial" w:hAnsi="Arial" w:cs="Arial"/>
          <w:sz w:val="20"/>
          <w:szCs w:val="20"/>
        </w:rPr>
      </w:pPr>
    </w:p>
    <w:p w14:paraId="12AEA8C2" w14:textId="77777777" w:rsidR="008C2393" w:rsidRPr="002731DC" w:rsidRDefault="008C2393" w:rsidP="008C2393">
      <w:pPr>
        <w:rPr>
          <w:rFonts w:ascii="Arial" w:hAnsi="Arial" w:cs="Arial"/>
          <w:sz w:val="20"/>
          <w:szCs w:val="20"/>
        </w:rPr>
      </w:pPr>
      <w:r w:rsidRPr="002731DC">
        <w:rPr>
          <w:rFonts w:ascii="Arial" w:hAnsi="Arial" w:cs="Arial"/>
          <w:sz w:val="20"/>
          <w:szCs w:val="20"/>
        </w:rPr>
        <w:t>Page 4 lines 7-8: You say that an exhaustive search for pairwise interactions at the genome-wide level was considered computationally prohibitive, referencing Cordell 2009 (Ref 13),</w:t>
      </w:r>
    </w:p>
    <w:p w14:paraId="518CD871" w14:textId="77777777" w:rsidR="008C2393" w:rsidRDefault="008C2393" w:rsidP="008C2393">
      <w:pPr>
        <w:rPr>
          <w:ins w:id="9" w:author="Gib Hemani" w:date="2014-06-25T16:33:00Z"/>
          <w:rFonts w:ascii="Arial" w:hAnsi="Arial" w:cs="Arial"/>
          <w:sz w:val="20"/>
          <w:szCs w:val="20"/>
        </w:rPr>
      </w:pPr>
      <w:proofErr w:type="gramStart"/>
      <w:r w:rsidRPr="002731DC">
        <w:rPr>
          <w:rFonts w:ascii="Arial" w:hAnsi="Arial" w:cs="Arial"/>
          <w:sz w:val="20"/>
          <w:szCs w:val="20"/>
        </w:rPr>
        <w:t>but</w:t>
      </w:r>
      <w:proofErr w:type="gramEnd"/>
      <w:r w:rsidRPr="002731DC">
        <w:rPr>
          <w:rFonts w:ascii="Arial" w:hAnsi="Arial" w:cs="Arial"/>
          <w:sz w:val="20"/>
          <w:szCs w:val="20"/>
        </w:rPr>
        <w:t xml:space="preserve"> in fact this statement is not supported by reference 13 - reference 13 actually states "Exhaustive search of all two-locus interactions from a genome-scan is time-consuming but computationally feasible."</w:t>
      </w:r>
    </w:p>
    <w:p w14:paraId="23584935" w14:textId="77777777" w:rsidR="007E75B7" w:rsidRPr="002731DC" w:rsidRDefault="007E75B7" w:rsidP="008C2393">
      <w:pPr>
        <w:rPr>
          <w:rFonts w:ascii="Arial" w:hAnsi="Arial" w:cs="Arial"/>
          <w:sz w:val="20"/>
          <w:szCs w:val="20"/>
        </w:rPr>
      </w:pPr>
      <w:proofErr w:type="spellStart"/>
      <w:ins w:id="10" w:author="Gib Hemani" w:date="2014-06-25T16:33:00Z">
        <w:r>
          <w:rPr>
            <w:rFonts w:ascii="Arial" w:hAnsi="Arial" w:cs="Arial"/>
            <w:sz w:val="20"/>
            <w:szCs w:val="20"/>
          </w:rPr>
          <w:t>Wenhua</w:t>
        </w:r>
        <w:proofErr w:type="spellEnd"/>
        <w:r>
          <w:rPr>
            <w:rFonts w:ascii="Arial" w:hAnsi="Arial" w:cs="Arial"/>
            <w:sz w:val="20"/>
            <w:szCs w:val="20"/>
          </w:rPr>
          <w:t xml:space="preserve"> </w:t>
        </w:r>
      </w:ins>
    </w:p>
    <w:p w14:paraId="0CFD4E26" w14:textId="77777777" w:rsidR="008C2393" w:rsidRPr="002731DC" w:rsidRDefault="008C2393" w:rsidP="008C2393">
      <w:pPr>
        <w:rPr>
          <w:rFonts w:ascii="Arial" w:hAnsi="Arial" w:cs="Arial"/>
          <w:sz w:val="20"/>
          <w:szCs w:val="20"/>
        </w:rPr>
      </w:pPr>
    </w:p>
    <w:p w14:paraId="6CABBDC0" w14:textId="77777777" w:rsidR="008C2393" w:rsidRDefault="008C2393" w:rsidP="008C2393">
      <w:pPr>
        <w:rPr>
          <w:ins w:id="11" w:author="Gib Hemani" w:date="2014-06-25T16:34:00Z"/>
          <w:rFonts w:ascii="Arial" w:hAnsi="Arial" w:cs="Arial"/>
          <w:b/>
          <w:sz w:val="20"/>
          <w:szCs w:val="20"/>
        </w:rPr>
      </w:pPr>
      <w:r w:rsidRPr="002731DC">
        <w:rPr>
          <w:rFonts w:ascii="Arial" w:hAnsi="Arial" w:cs="Arial"/>
          <w:sz w:val="20"/>
          <w:szCs w:val="20"/>
        </w:rPr>
        <w:t>Page 5 line 5-6: You state that a collection of statistics (</w:t>
      </w:r>
      <w:proofErr w:type="spellStart"/>
      <w:r w:rsidRPr="002731DC">
        <w:rPr>
          <w:rFonts w:ascii="Arial" w:hAnsi="Arial" w:cs="Arial"/>
          <w:sz w:val="20"/>
          <w:szCs w:val="20"/>
        </w:rPr>
        <w:t>Suppl</w:t>
      </w:r>
      <w:proofErr w:type="spellEnd"/>
      <w:r w:rsidRPr="002731DC">
        <w:rPr>
          <w:rFonts w:ascii="Arial" w:hAnsi="Arial" w:cs="Arial"/>
          <w:sz w:val="20"/>
          <w:szCs w:val="20"/>
        </w:rPr>
        <w:t xml:space="preserve"> </w:t>
      </w:r>
      <w:proofErr w:type="spellStart"/>
      <w:r w:rsidRPr="002731DC">
        <w:rPr>
          <w:rFonts w:ascii="Arial" w:hAnsi="Arial" w:cs="Arial"/>
          <w:sz w:val="20"/>
          <w:szCs w:val="20"/>
        </w:rPr>
        <w:t>Inf</w:t>
      </w:r>
      <w:proofErr w:type="spellEnd"/>
      <w:r w:rsidRPr="002731DC">
        <w:rPr>
          <w:rFonts w:ascii="Arial" w:hAnsi="Arial" w:cs="Arial"/>
          <w:sz w:val="20"/>
          <w:szCs w:val="20"/>
        </w:rPr>
        <w:t xml:space="preserve"> Box S1) has been derived to measure the inter-locus association differences between cases and controls, but actually this is only covered in the last two of the 4 sections of </w:t>
      </w:r>
      <w:proofErr w:type="spellStart"/>
      <w:r w:rsidRPr="002731DC">
        <w:rPr>
          <w:rFonts w:ascii="Arial" w:hAnsi="Arial" w:cs="Arial"/>
          <w:sz w:val="20"/>
          <w:szCs w:val="20"/>
        </w:rPr>
        <w:t>Suppl</w:t>
      </w:r>
      <w:proofErr w:type="spellEnd"/>
      <w:r w:rsidRPr="002731DC">
        <w:rPr>
          <w:rFonts w:ascii="Arial" w:hAnsi="Arial" w:cs="Arial"/>
          <w:sz w:val="20"/>
          <w:szCs w:val="20"/>
        </w:rPr>
        <w:t xml:space="preserve"> </w:t>
      </w:r>
      <w:proofErr w:type="spellStart"/>
      <w:r w:rsidRPr="002731DC">
        <w:rPr>
          <w:rFonts w:ascii="Arial" w:hAnsi="Arial" w:cs="Arial"/>
          <w:sz w:val="20"/>
          <w:szCs w:val="20"/>
        </w:rPr>
        <w:t>Inf</w:t>
      </w:r>
      <w:proofErr w:type="spellEnd"/>
      <w:r w:rsidRPr="002731DC">
        <w:rPr>
          <w:rFonts w:ascii="Arial" w:hAnsi="Arial" w:cs="Arial"/>
          <w:sz w:val="20"/>
          <w:szCs w:val="20"/>
        </w:rPr>
        <w:t xml:space="preserve"> Box S1. Could be clarified.</w:t>
      </w:r>
      <w:r w:rsidR="004B2B3E">
        <w:rPr>
          <w:rFonts w:ascii="Arial" w:hAnsi="Arial" w:cs="Arial"/>
          <w:sz w:val="20"/>
          <w:szCs w:val="20"/>
        </w:rPr>
        <w:t xml:space="preserve"> </w:t>
      </w:r>
      <w:r w:rsidR="004B2B3E" w:rsidRPr="004B2B3E">
        <w:rPr>
          <w:rFonts w:ascii="Arial" w:hAnsi="Arial" w:cs="Arial"/>
          <w:b/>
          <w:sz w:val="20"/>
          <w:szCs w:val="20"/>
        </w:rPr>
        <w:t xml:space="preserve">[Au: I’m not sure that there is a way to easily clarify this without making the mention of the </w:t>
      </w:r>
      <w:proofErr w:type="spellStart"/>
      <w:r w:rsidR="004B2B3E" w:rsidRPr="004B2B3E">
        <w:rPr>
          <w:rFonts w:ascii="Arial" w:hAnsi="Arial" w:cs="Arial"/>
          <w:b/>
          <w:sz w:val="20"/>
          <w:szCs w:val="20"/>
        </w:rPr>
        <w:t>suppl</w:t>
      </w:r>
      <w:proofErr w:type="spellEnd"/>
      <w:r w:rsidR="004B2B3E" w:rsidRPr="004B2B3E">
        <w:rPr>
          <w:rFonts w:ascii="Arial" w:hAnsi="Arial" w:cs="Arial"/>
          <w:b/>
          <w:sz w:val="20"/>
          <w:szCs w:val="20"/>
        </w:rPr>
        <w:t xml:space="preserve"> box too cumbersome in the main text]</w:t>
      </w:r>
    </w:p>
    <w:p w14:paraId="139B6690" w14:textId="77777777" w:rsidR="007E75B7" w:rsidRPr="002731DC" w:rsidRDefault="007E75B7" w:rsidP="008C2393">
      <w:pPr>
        <w:rPr>
          <w:rFonts w:ascii="Arial" w:hAnsi="Arial" w:cs="Arial"/>
          <w:sz w:val="20"/>
          <w:szCs w:val="20"/>
        </w:rPr>
      </w:pPr>
      <w:proofErr w:type="spellStart"/>
      <w:ins w:id="12" w:author="Gib Hemani" w:date="2014-06-25T16:34:00Z">
        <w:r>
          <w:rPr>
            <w:rFonts w:ascii="Arial" w:hAnsi="Arial" w:cs="Arial"/>
            <w:b/>
            <w:sz w:val="20"/>
            <w:szCs w:val="20"/>
          </w:rPr>
          <w:t>Wenhua</w:t>
        </w:r>
      </w:ins>
      <w:proofErr w:type="spellEnd"/>
    </w:p>
    <w:p w14:paraId="4BBA66DF" w14:textId="77777777" w:rsidR="008C2393" w:rsidRPr="002731DC" w:rsidRDefault="008C2393" w:rsidP="008C2393">
      <w:pPr>
        <w:rPr>
          <w:rFonts w:ascii="Arial" w:hAnsi="Arial" w:cs="Arial"/>
          <w:sz w:val="20"/>
          <w:szCs w:val="20"/>
        </w:rPr>
      </w:pPr>
    </w:p>
    <w:p w14:paraId="49095A91" w14:textId="77777777" w:rsidR="008C2393" w:rsidRDefault="008C2393" w:rsidP="008C2393">
      <w:pPr>
        <w:rPr>
          <w:ins w:id="13" w:author="Gib Hemani" w:date="2014-06-25T16:35:00Z"/>
          <w:rFonts w:ascii="Arial" w:hAnsi="Arial" w:cs="Arial"/>
          <w:sz w:val="20"/>
          <w:szCs w:val="20"/>
        </w:rPr>
      </w:pPr>
      <w:r w:rsidRPr="002731DC">
        <w:rPr>
          <w:rFonts w:ascii="Arial" w:hAnsi="Arial" w:cs="Arial"/>
          <w:sz w:val="20"/>
          <w:szCs w:val="20"/>
        </w:rPr>
        <w:t>Page 5 3-4 lines from bottom: I was not aware that BEAM was based on any kind of rationale to do with the difference of inter-locus genotype frequency distributions between cases and controls - I thought BEAM fitted a standard logistic regression type model? Of course you could say that a logistic regression model is actually to do with the difference of inter-locus genotype frequency distributions between cases and controls - but then that means this statement would apply to regression models too, whereas in the previous 2 paragraphs you seem to be making a distinction between regression methods and methods that directly consider genotype frequency distributions between cases and controls? Could be clarified.</w:t>
      </w:r>
    </w:p>
    <w:p w14:paraId="06E4598D" w14:textId="77777777" w:rsidR="007E75B7" w:rsidRPr="002731DC" w:rsidRDefault="007E75B7" w:rsidP="008C2393">
      <w:pPr>
        <w:rPr>
          <w:rFonts w:ascii="Arial" w:hAnsi="Arial" w:cs="Arial"/>
          <w:sz w:val="20"/>
          <w:szCs w:val="20"/>
        </w:rPr>
      </w:pPr>
      <w:proofErr w:type="spellStart"/>
      <w:ins w:id="14" w:author="Gib Hemani" w:date="2014-06-25T16:35:00Z">
        <w:r>
          <w:rPr>
            <w:rFonts w:ascii="Arial" w:hAnsi="Arial" w:cs="Arial"/>
            <w:sz w:val="20"/>
            <w:szCs w:val="20"/>
          </w:rPr>
          <w:t>Wenhua</w:t>
        </w:r>
      </w:ins>
      <w:proofErr w:type="spellEnd"/>
    </w:p>
    <w:p w14:paraId="014C26C8" w14:textId="77777777" w:rsidR="008C2393" w:rsidRPr="002731DC" w:rsidRDefault="008C2393" w:rsidP="008C2393">
      <w:pPr>
        <w:rPr>
          <w:rFonts w:ascii="Arial" w:hAnsi="Arial" w:cs="Arial"/>
          <w:sz w:val="20"/>
          <w:szCs w:val="20"/>
        </w:rPr>
      </w:pPr>
    </w:p>
    <w:p w14:paraId="61786EBE" w14:textId="77777777" w:rsidR="008C2393" w:rsidRPr="002731DC" w:rsidRDefault="008C2393" w:rsidP="008C2393">
      <w:pPr>
        <w:rPr>
          <w:rFonts w:ascii="Arial" w:hAnsi="Arial" w:cs="Arial"/>
          <w:sz w:val="20"/>
          <w:szCs w:val="20"/>
        </w:rPr>
      </w:pPr>
      <w:r w:rsidRPr="002731DC">
        <w:rPr>
          <w:rFonts w:ascii="Arial" w:hAnsi="Arial" w:cs="Arial"/>
          <w:sz w:val="20"/>
          <w:szCs w:val="20"/>
        </w:rPr>
        <w:t xml:space="preserve">Page 6 lines 20-36: It might be worth referencing the following paper in this section. In particular this paper addresses the issue of significance thresholds at the second stage only incurring the multiple </w:t>
      </w:r>
      <w:r w:rsidRPr="002731DC">
        <w:rPr>
          <w:rFonts w:ascii="Arial" w:hAnsi="Arial" w:cs="Arial"/>
          <w:sz w:val="20"/>
          <w:szCs w:val="20"/>
        </w:rPr>
        <w:lastRenderedPageBreak/>
        <w:t>testing correction for the number of tests performed at the second stage (as the second stage test is independent of the first stage):</w:t>
      </w:r>
    </w:p>
    <w:p w14:paraId="643D4FAE" w14:textId="77777777" w:rsidR="008C2393" w:rsidRPr="002731DC" w:rsidRDefault="008C2393" w:rsidP="008C2393">
      <w:pPr>
        <w:rPr>
          <w:rFonts w:ascii="Arial" w:hAnsi="Arial" w:cs="Arial"/>
          <w:sz w:val="20"/>
          <w:szCs w:val="20"/>
        </w:rPr>
      </w:pPr>
    </w:p>
    <w:p w14:paraId="1F26B7A8" w14:textId="77777777" w:rsidR="008C2393" w:rsidRPr="002731DC" w:rsidRDefault="008C2393" w:rsidP="008C2393">
      <w:pPr>
        <w:rPr>
          <w:rFonts w:ascii="Arial" w:hAnsi="Arial" w:cs="Arial"/>
          <w:sz w:val="20"/>
          <w:szCs w:val="20"/>
        </w:rPr>
      </w:pPr>
      <w:r w:rsidRPr="002731DC">
        <w:rPr>
          <w:rFonts w:ascii="Arial" w:hAnsi="Arial" w:cs="Arial"/>
          <w:sz w:val="20"/>
          <w:szCs w:val="20"/>
        </w:rPr>
        <w:t>Efficient Two-Step Testing of Gene-Gene Interactions in Genome-Wide Association Studies</w:t>
      </w:r>
    </w:p>
    <w:p w14:paraId="2B605BA9" w14:textId="77777777" w:rsidR="008C2393" w:rsidRPr="002731DC" w:rsidRDefault="008C2393" w:rsidP="008C2393">
      <w:pPr>
        <w:rPr>
          <w:rFonts w:ascii="Arial" w:hAnsi="Arial" w:cs="Arial"/>
          <w:sz w:val="20"/>
          <w:szCs w:val="20"/>
        </w:rPr>
      </w:pPr>
    </w:p>
    <w:p w14:paraId="2AA91BA4" w14:textId="77777777" w:rsidR="008C2393" w:rsidRPr="002731DC" w:rsidRDefault="008C2393" w:rsidP="008C2393">
      <w:pPr>
        <w:rPr>
          <w:rFonts w:ascii="Arial" w:hAnsi="Arial" w:cs="Arial"/>
          <w:sz w:val="20"/>
          <w:szCs w:val="20"/>
        </w:rPr>
      </w:pPr>
      <w:r w:rsidRPr="002731DC">
        <w:rPr>
          <w:rFonts w:ascii="Arial" w:hAnsi="Arial" w:cs="Arial"/>
          <w:sz w:val="20"/>
          <w:szCs w:val="20"/>
        </w:rPr>
        <w:t>1. Juan Pablo Lewinger1,*,</w:t>
      </w:r>
    </w:p>
    <w:p w14:paraId="349633BA" w14:textId="77777777" w:rsidR="008C2393" w:rsidRPr="002731DC" w:rsidRDefault="008C2393" w:rsidP="008C2393">
      <w:pPr>
        <w:rPr>
          <w:rFonts w:ascii="Arial" w:hAnsi="Arial" w:cs="Arial"/>
          <w:sz w:val="20"/>
          <w:szCs w:val="20"/>
        </w:rPr>
      </w:pPr>
      <w:r w:rsidRPr="002731DC">
        <w:rPr>
          <w:rFonts w:ascii="Arial" w:hAnsi="Arial" w:cs="Arial"/>
          <w:sz w:val="20"/>
          <w:szCs w:val="20"/>
        </w:rPr>
        <w:t>2. John L. Morrison1,</w:t>
      </w:r>
    </w:p>
    <w:p w14:paraId="014B358D" w14:textId="77777777" w:rsidR="008C2393" w:rsidRPr="002731DC" w:rsidRDefault="008C2393" w:rsidP="008C2393">
      <w:pPr>
        <w:rPr>
          <w:rFonts w:ascii="Arial" w:hAnsi="Arial" w:cs="Arial"/>
          <w:sz w:val="20"/>
          <w:szCs w:val="20"/>
        </w:rPr>
      </w:pPr>
      <w:r w:rsidRPr="002731DC">
        <w:rPr>
          <w:rFonts w:ascii="Arial" w:hAnsi="Arial" w:cs="Arial"/>
          <w:sz w:val="20"/>
          <w:szCs w:val="20"/>
        </w:rPr>
        <w:t>3. Duncan C. Thomas1,</w:t>
      </w:r>
    </w:p>
    <w:p w14:paraId="3D520092" w14:textId="77777777" w:rsidR="008C2393" w:rsidRPr="002731DC" w:rsidRDefault="008C2393" w:rsidP="008C2393">
      <w:pPr>
        <w:rPr>
          <w:rFonts w:ascii="Arial" w:hAnsi="Arial" w:cs="Arial"/>
          <w:sz w:val="20"/>
          <w:szCs w:val="20"/>
        </w:rPr>
      </w:pPr>
      <w:r w:rsidRPr="002731DC">
        <w:rPr>
          <w:rFonts w:ascii="Arial" w:hAnsi="Arial" w:cs="Arial"/>
          <w:sz w:val="20"/>
          <w:szCs w:val="20"/>
        </w:rPr>
        <w:t>4. Cassandra E. Murcray1</w:t>
      </w:r>
      <w:proofErr w:type="gramStart"/>
      <w:r w:rsidRPr="002731DC">
        <w:rPr>
          <w:rFonts w:ascii="Arial" w:hAnsi="Arial" w:cs="Arial"/>
          <w:sz w:val="20"/>
          <w:szCs w:val="20"/>
        </w:rPr>
        <w:t>,2</w:t>
      </w:r>
      <w:proofErr w:type="gramEnd"/>
      <w:r w:rsidRPr="002731DC">
        <w:rPr>
          <w:rFonts w:ascii="Arial" w:hAnsi="Arial" w:cs="Arial"/>
          <w:sz w:val="20"/>
          <w:szCs w:val="20"/>
        </w:rPr>
        <w:t>,†,</w:t>
      </w:r>
    </w:p>
    <w:p w14:paraId="0DECAA2C" w14:textId="77777777" w:rsidR="008C2393" w:rsidRPr="002731DC" w:rsidRDefault="008C2393" w:rsidP="008C2393">
      <w:pPr>
        <w:rPr>
          <w:rFonts w:ascii="Arial" w:hAnsi="Arial" w:cs="Arial"/>
          <w:sz w:val="20"/>
          <w:szCs w:val="20"/>
        </w:rPr>
      </w:pPr>
      <w:r w:rsidRPr="002731DC">
        <w:rPr>
          <w:rFonts w:ascii="Arial" w:hAnsi="Arial" w:cs="Arial"/>
          <w:sz w:val="20"/>
          <w:szCs w:val="20"/>
        </w:rPr>
        <w:t>5. David V. Conti1,</w:t>
      </w:r>
    </w:p>
    <w:p w14:paraId="4B4923B7" w14:textId="77777777" w:rsidR="008C2393" w:rsidRPr="002731DC" w:rsidRDefault="008C2393" w:rsidP="008C2393">
      <w:pPr>
        <w:rPr>
          <w:rFonts w:ascii="Arial" w:hAnsi="Arial" w:cs="Arial"/>
          <w:sz w:val="20"/>
          <w:szCs w:val="20"/>
        </w:rPr>
      </w:pPr>
      <w:r w:rsidRPr="002731DC">
        <w:rPr>
          <w:rFonts w:ascii="Arial" w:hAnsi="Arial" w:cs="Arial"/>
          <w:sz w:val="20"/>
          <w:szCs w:val="20"/>
        </w:rPr>
        <w:t xml:space="preserve">6. </w:t>
      </w:r>
      <w:proofErr w:type="spellStart"/>
      <w:r w:rsidRPr="002731DC">
        <w:rPr>
          <w:rFonts w:ascii="Arial" w:hAnsi="Arial" w:cs="Arial"/>
          <w:sz w:val="20"/>
          <w:szCs w:val="20"/>
        </w:rPr>
        <w:t>Dalin</w:t>
      </w:r>
      <w:proofErr w:type="spellEnd"/>
      <w:r w:rsidRPr="002731DC">
        <w:rPr>
          <w:rFonts w:ascii="Arial" w:hAnsi="Arial" w:cs="Arial"/>
          <w:sz w:val="20"/>
          <w:szCs w:val="20"/>
        </w:rPr>
        <w:t xml:space="preserve"> Li1</w:t>
      </w:r>
      <w:proofErr w:type="gramStart"/>
      <w:r w:rsidRPr="002731DC">
        <w:rPr>
          <w:rFonts w:ascii="Arial" w:hAnsi="Arial" w:cs="Arial"/>
          <w:sz w:val="20"/>
          <w:szCs w:val="20"/>
        </w:rPr>
        <w:t>,3,4</w:t>
      </w:r>
      <w:proofErr w:type="gramEnd"/>
      <w:r w:rsidRPr="002731DC">
        <w:rPr>
          <w:rFonts w:ascii="Arial" w:hAnsi="Arial" w:cs="Arial"/>
          <w:sz w:val="20"/>
          <w:szCs w:val="20"/>
        </w:rPr>
        <w:t>,† and</w:t>
      </w:r>
    </w:p>
    <w:p w14:paraId="4FEBF321" w14:textId="77777777" w:rsidR="008C2393" w:rsidRPr="002731DC" w:rsidRDefault="008C2393" w:rsidP="008C2393">
      <w:pPr>
        <w:rPr>
          <w:rFonts w:ascii="Arial" w:hAnsi="Arial" w:cs="Arial"/>
          <w:sz w:val="20"/>
          <w:szCs w:val="20"/>
        </w:rPr>
      </w:pPr>
      <w:r w:rsidRPr="002731DC">
        <w:rPr>
          <w:rFonts w:ascii="Arial" w:hAnsi="Arial" w:cs="Arial"/>
          <w:sz w:val="20"/>
          <w:szCs w:val="20"/>
        </w:rPr>
        <w:t>7. W. James Gauderman1</w:t>
      </w:r>
    </w:p>
    <w:p w14:paraId="29DB160D" w14:textId="77777777" w:rsidR="008C2393" w:rsidRPr="002731DC" w:rsidRDefault="008C2393" w:rsidP="008C2393">
      <w:pPr>
        <w:rPr>
          <w:rFonts w:ascii="Arial" w:hAnsi="Arial" w:cs="Arial"/>
          <w:sz w:val="20"/>
          <w:szCs w:val="20"/>
        </w:rPr>
      </w:pPr>
    </w:p>
    <w:p w14:paraId="54E9BB20" w14:textId="77777777" w:rsidR="008C2393" w:rsidRPr="002731DC" w:rsidRDefault="008C2393" w:rsidP="008C2393">
      <w:pPr>
        <w:rPr>
          <w:rFonts w:ascii="Arial" w:hAnsi="Arial" w:cs="Arial"/>
          <w:sz w:val="20"/>
          <w:szCs w:val="20"/>
        </w:rPr>
      </w:pPr>
      <w:r w:rsidRPr="002731DC">
        <w:rPr>
          <w:rFonts w:ascii="Arial" w:hAnsi="Arial" w:cs="Arial"/>
          <w:sz w:val="20"/>
          <w:szCs w:val="20"/>
        </w:rPr>
        <w:t>Genetic Epidemiology</w:t>
      </w:r>
    </w:p>
    <w:p w14:paraId="25BCA2A1" w14:textId="77777777" w:rsidR="008C2393" w:rsidRPr="002731DC" w:rsidRDefault="008C2393" w:rsidP="008C2393">
      <w:pPr>
        <w:rPr>
          <w:rFonts w:ascii="Arial" w:hAnsi="Arial" w:cs="Arial"/>
          <w:sz w:val="20"/>
          <w:szCs w:val="20"/>
        </w:rPr>
      </w:pPr>
      <w:r w:rsidRPr="002731DC">
        <w:rPr>
          <w:rFonts w:ascii="Arial" w:hAnsi="Arial" w:cs="Arial"/>
          <w:sz w:val="20"/>
          <w:szCs w:val="20"/>
        </w:rPr>
        <w:t>Volume 37, Issue 5, pages 440-451, July 2013</w:t>
      </w:r>
    </w:p>
    <w:p w14:paraId="50B7B276" w14:textId="77777777" w:rsidR="008C2393" w:rsidRDefault="00421E8E" w:rsidP="008C2393">
      <w:pPr>
        <w:rPr>
          <w:ins w:id="15" w:author="Gib Hemani" w:date="2014-06-26T23:02:00Z"/>
          <w:rFonts w:ascii="Arial" w:hAnsi="Arial" w:cs="Arial"/>
          <w:sz w:val="20"/>
          <w:szCs w:val="20"/>
        </w:rPr>
      </w:pPr>
      <w:ins w:id="16" w:author="Gib Hemani" w:date="2014-06-25T16:45:00Z">
        <w:r>
          <w:rPr>
            <w:rFonts w:ascii="Arial" w:hAnsi="Arial" w:cs="Arial"/>
            <w:sz w:val="20"/>
            <w:szCs w:val="20"/>
          </w:rPr>
          <w:t xml:space="preserve">Gib - </w:t>
        </w:r>
      </w:ins>
      <w:ins w:id="17" w:author="Gib Hemani" w:date="2014-06-25T16:44:00Z">
        <w:r>
          <w:rPr>
            <w:rFonts w:ascii="Arial" w:hAnsi="Arial" w:cs="Arial"/>
            <w:sz w:val="20"/>
            <w:szCs w:val="20"/>
          </w:rPr>
          <w:t xml:space="preserve">Insert reference at line </w:t>
        </w:r>
      </w:ins>
      <w:ins w:id="18" w:author="Gib Hemani" w:date="2014-06-25T16:45:00Z">
        <w:r>
          <w:rPr>
            <w:rFonts w:ascii="Arial" w:hAnsi="Arial" w:cs="Arial"/>
            <w:sz w:val="20"/>
            <w:szCs w:val="20"/>
          </w:rPr>
          <w:t>28.</w:t>
        </w:r>
      </w:ins>
    </w:p>
    <w:p w14:paraId="1D9407CD" w14:textId="29EC9B0B" w:rsidR="00356549" w:rsidRPr="002731DC" w:rsidRDefault="00356549" w:rsidP="008C2393">
      <w:pPr>
        <w:rPr>
          <w:rFonts w:ascii="Arial" w:hAnsi="Arial" w:cs="Arial"/>
          <w:sz w:val="20"/>
          <w:szCs w:val="20"/>
        </w:rPr>
      </w:pPr>
      <w:ins w:id="19" w:author="Gib Hemani" w:date="2014-06-26T23:02:00Z">
        <w:r>
          <w:rPr>
            <w:rFonts w:ascii="Arial" w:hAnsi="Arial" w:cs="Arial"/>
            <w:sz w:val="20"/>
            <w:szCs w:val="20"/>
          </w:rPr>
          <w:t>DONE</w:t>
        </w:r>
      </w:ins>
    </w:p>
    <w:p w14:paraId="324626A5" w14:textId="77777777" w:rsidR="008C2393" w:rsidRPr="002731DC" w:rsidRDefault="008C2393" w:rsidP="008C2393">
      <w:pPr>
        <w:rPr>
          <w:rFonts w:ascii="Arial" w:hAnsi="Arial" w:cs="Arial"/>
          <w:sz w:val="20"/>
          <w:szCs w:val="20"/>
        </w:rPr>
      </w:pPr>
    </w:p>
    <w:p w14:paraId="4845503F" w14:textId="77777777" w:rsidR="008C2393" w:rsidRDefault="008C2393" w:rsidP="008C2393">
      <w:pPr>
        <w:rPr>
          <w:ins w:id="20" w:author="Gib Hemani" w:date="2014-06-25T16:43:00Z"/>
          <w:rFonts w:ascii="Arial" w:hAnsi="Arial" w:cs="Arial"/>
          <w:sz w:val="20"/>
          <w:szCs w:val="20"/>
        </w:rPr>
      </w:pPr>
      <w:r w:rsidRPr="002731DC">
        <w:rPr>
          <w:rFonts w:ascii="Arial" w:hAnsi="Arial" w:cs="Arial"/>
          <w:sz w:val="20"/>
          <w:szCs w:val="20"/>
        </w:rPr>
        <w:t xml:space="preserve">Page 13 line 35: "searching for </w:t>
      </w:r>
      <w:proofErr w:type="spellStart"/>
      <w:r w:rsidRPr="002731DC">
        <w:rPr>
          <w:rFonts w:ascii="Arial" w:hAnsi="Arial" w:cs="Arial"/>
          <w:sz w:val="20"/>
          <w:szCs w:val="20"/>
        </w:rPr>
        <w:t>epistatic</w:t>
      </w:r>
      <w:proofErr w:type="spellEnd"/>
      <w:r w:rsidRPr="002731DC">
        <w:rPr>
          <w:rFonts w:ascii="Arial" w:hAnsi="Arial" w:cs="Arial"/>
          <w:sz w:val="20"/>
          <w:szCs w:val="20"/>
        </w:rPr>
        <w:t xml:space="preserve"> effects might be one way to uncover loci with additive variance with more power..." - is it really relevant that the loci have (any) additive variance? Is it not the larger </w:t>
      </w:r>
      <w:proofErr w:type="spellStart"/>
      <w:r w:rsidRPr="002731DC">
        <w:rPr>
          <w:rFonts w:ascii="Arial" w:hAnsi="Arial" w:cs="Arial"/>
          <w:sz w:val="20"/>
          <w:szCs w:val="20"/>
        </w:rPr>
        <w:t>epistatic</w:t>
      </w:r>
      <w:proofErr w:type="spellEnd"/>
      <w:r w:rsidRPr="002731DC">
        <w:rPr>
          <w:rFonts w:ascii="Arial" w:hAnsi="Arial" w:cs="Arial"/>
          <w:sz w:val="20"/>
          <w:szCs w:val="20"/>
        </w:rPr>
        <w:t xml:space="preserve"> variance that is increasing the power? Would you be better just to remove the words "with additive variance" here?</w:t>
      </w:r>
    </w:p>
    <w:p w14:paraId="26246598" w14:textId="77777777" w:rsidR="00421E8E" w:rsidRPr="002731DC" w:rsidRDefault="00421E8E" w:rsidP="008C2393">
      <w:pPr>
        <w:rPr>
          <w:rFonts w:ascii="Arial" w:hAnsi="Arial" w:cs="Arial"/>
          <w:sz w:val="20"/>
          <w:szCs w:val="20"/>
        </w:rPr>
      </w:pPr>
    </w:p>
    <w:p w14:paraId="5D5A307D" w14:textId="77777777" w:rsidR="008C2393" w:rsidRPr="002731DC" w:rsidRDefault="008C2393" w:rsidP="008C2393">
      <w:pPr>
        <w:rPr>
          <w:rFonts w:ascii="Arial" w:hAnsi="Arial" w:cs="Arial"/>
          <w:sz w:val="20"/>
          <w:szCs w:val="20"/>
        </w:rPr>
      </w:pPr>
    </w:p>
    <w:p w14:paraId="6803150F" w14:textId="77777777" w:rsidR="008C2393" w:rsidRPr="002731DC" w:rsidRDefault="008C2393" w:rsidP="008C2393">
      <w:pPr>
        <w:rPr>
          <w:rFonts w:ascii="Arial" w:hAnsi="Arial" w:cs="Arial"/>
          <w:sz w:val="20"/>
          <w:szCs w:val="20"/>
        </w:rPr>
      </w:pPr>
      <w:r w:rsidRPr="002731DC">
        <w:rPr>
          <w:rFonts w:ascii="Arial" w:hAnsi="Arial" w:cs="Arial"/>
          <w:sz w:val="20"/>
          <w:szCs w:val="20"/>
        </w:rPr>
        <w:t>Page 17 (Box 4) line 23: Can you explain your rationale for recommending 1x10-13 as the appropriate threshold? The following paper rather suggested 1.0×10−12:</w:t>
      </w:r>
    </w:p>
    <w:p w14:paraId="594BBEA2" w14:textId="77777777" w:rsidR="00421E8E" w:rsidRPr="002731DC" w:rsidRDefault="00421E8E" w:rsidP="008C2393">
      <w:pPr>
        <w:rPr>
          <w:rFonts w:ascii="Arial" w:hAnsi="Arial" w:cs="Arial"/>
          <w:sz w:val="20"/>
          <w:szCs w:val="20"/>
        </w:rPr>
      </w:pPr>
    </w:p>
    <w:p w14:paraId="49DD330E" w14:textId="77777777" w:rsidR="008C2393" w:rsidRPr="002731DC" w:rsidRDefault="008C2393" w:rsidP="008C2393">
      <w:pPr>
        <w:rPr>
          <w:rFonts w:ascii="Arial" w:hAnsi="Arial" w:cs="Arial"/>
          <w:sz w:val="20"/>
          <w:szCs w:val="20"/>
        </w:rPr>
      </w:pPr>
      <w:r w:rsidRPr="002731DC">
        <w:rPr>
          <w:rFonts w:ascii="Arial" w:hAnsi="Arial" w:cs="Arial"/>
          <w:sz w:val="20"/>
          <w:szCs w:val="20"/>
        </w:rPr>
        <w:t>Significance Levels in Genome-Wide Interaction Analysis (GWIA)</w:t>
      </w:r>
    </w:p>
    <w:p w14:paraId="45FC70A2" w14:textId="77777777" w:rsidR="008C2393" w:rsidRPr="002731DC" w:rsidRDefault="008C2393" w:rsidP="008C2393">
      <w:pPr>
        <w:rPr>
          <w:rFonts w:ascii="Arial" w:hAnsi="Arial" w:cs="Arial"/>
          <w:sz w:val="20"/>
          <w:szCs w:val="20"/>
        </w:rPr>
      </w:pPr>
    </w:p>
    <w:p w14:paraId="0079DACF" w14:textId="77777777" w:rsidR="008C2393" w:rsidRPr="002731DC" w:rsidRDefault="008C2393" w:rsidP="008C2393">
      <w:pPr>
        <w:rPr>
          <w:rFonts w:ascii="Arial" w:hAnsi="Arial" w:cs="Arial"/>
          <w:sz w:val="20"/>
          <w:szCs w:val="20"/>
        </w:rPr>
      </w:pPr>
      <w:r w:rsidRPr="002731DC">
        <w:rPr>
          <w:rFonts w:ascii="Arial" w:hAnsi="Arial" w:cs="Arial"/>
          <w:sz w:val="20"/>
          <w:szCs w:val="20"/>
        </w:rPr>
        <w:t>1. Tim Becker1</w:t>
      </w:r>
      <w:proofErr w:type="gramStart"/>
      <w:r w:rsidRPr="002731DC">
        <w:rPr>
          <w:rFonts w:ascii="Arial" w:hAnsi="Arial" w:cs="Arial"/>
          <w:sz w:val="20"/>
          <w:szCs w:val="20"/>
        </w:rPr>
        <w:t>,2</w:t>
      </w:r>
      <w:proofErr w:type="gramEnd"/>
      <w:r w:rsidRPr="002731DC">
        <w:rPr>
          <w:rFonts w:ascii="Arial" w:hAnsi="Arial" w:cs="Arial"/>
          <w:sz w:val="20"/>
          <w:szCs w:val="20"/>
        </w:rPr>
        <w:t>,*,</w:t>
      </w:r>
    </w:p>
    <w:p w14:paraId="5DCBF683" w14:textId="77777777" w:rsidR="008C2393" w:rsidRPr="002731DC" w:rsidRDefault="008C2393" w:rsidP="008C2393">
      <w:pPr>
        <w:rPr>
          <w:rFonts w:ascii="Arial" w:hAnsi="Arial" w:cs="Arial"/>
          <w:sz w:val="20"/>
          <w:szCs w:val="20"/>
        </w:rPr>
      </w:pPr>
      <w:r w:rsidRPr="002731DC">
        <w:rPr>
          <w:rFonts w:ascii="Arial" w:hAnsi="Arial" w:cs="Arial"/>
          <w:sz w:val="20"/>
          <w:szCs w:val="20"/>
        </w:rPr>
        <w:t>2. Christine Herold1,</w:t>
      </w:r>
    </w:p>
    <w:p w14:paraId="74BCEC16" w14:textId="77777777" w:rsidR="008C2393" w:rsidRPr="002731DC" w:rsidRDefault="008C2393" w:rsidP="008C2393">
      <w:pPr>
        <w:rPr>
          <w:rFonts w:ascii="Arial" w:hAnsi="Arial" w:cs="Arial"/>
          <w:sz w:val="20"/>
          <w:szCs w:val="20"/>
        </w:rPr>
      </w:pPr>
      <w:r w:rsidRPr="002731DC">
        <w:rPr>
          <w:rFonts w:ascii="Arial" w:hAnsi="Arial" w:cs="Arial"/>
          <w:sz w:val="20"/>
          <w:szCs w:val="20"/>
        </w:rPr>
        <w:t>3. Christian Meesters1,</w:t>
      </w:r>
    </w:p>
    <w:p w14:paraId="0EB9EDE6" w14:textId="77777777" w:rsidR="008C2393" w:rsidRPr="002731DC" w:rsidRDefault="008C2393" w:rsidP="008C2393">
      <w:pPr>
        <w:rPr>
          <w:rFonts w:ascii="Arial" w:hAnsi="Arial" w:cs="Arial"/>
          <w:sz w:val="20"/>
          <w:szCs w:val="20"/>
        </w:rPr>
      </w:pPr>
      <w:r w:rsidRPr="002731DC">
        <w:rPr>
          <w:rFonts w:ascii="Arial" w:hAnsi="Arial" w:cs="Arial"/>
          <w:sz w:val="20"/>
          <w:szCs w:val="20"/>
        </w:rPr>
        <w:t>4. Manuel Mattheisen1</w:t>
      </w:r>
      <w:proofErr w:type="gramStart"/>
      <w:r w:rsidRPr="002731DC">
        <w:rPr>
          <w:rFonts w:ascii="Arial" w:hAnsi="Arial" w:cs="Arial"/>
          <w:sz w:val="20"/>
          <w:szCs w:val="20"/>
        </w:rPr>
        <w:t>,3,4</w:t>
      </w:r>
      <w:proofErr w:type="gramEnd"/>
      <w:r w:rsidRPr="002731DC">
        <w:rPr>
          <w:rFonts w:ascii="Arial" w:hAnsi="Arial" w:cs="Arial"/>
          <w:sz w:val="20"/>
          <w:szCs w:val="20"/>
        </w:rPr>
        <w:t xml:space="preserve"> and</w:t>
      </w:r>
    </w:p>
    <w:p w14:paraId="0DE8453C" w14:textId="77777777" w:rsidR="008C2393" w:rsidRPr="002731DC" w:rsidRDefault="008C2393" w:rsidP="008C2393">
      <w:pPr>
        <w:rPr>
          <w:rFonts w:ascii="Arial" w:hAnsi="Arial" w:cs="Arial"/>
          <w:sz w:val="20"/>
          <w:szCs w:val="20"/>
        </w:rPr>
      </w:pPr>
      <w:r w:rsidRPr="002731DC">
        <w:rPr>
          <w:rFonts w:ascii="Arial" w:hAnsi="Arial" w:cs="Arial"/>
          <w:sz w:val="20"/>
          <w:szCs w:val="20"/>
        </w:rPr>
        <w:t>5. Max P. Baur1</w:t>
      </w:r>
      <w:proofErr w:type="gramStart"/>
      <w:r w:rsidRPr="002731DC">
        <w:rPr>
          <w:rFonts w:ascii="Arial" w:hAnsi="Arial" w:cs="Arial"/>
          <w:sz w:val="20"/>
          <w:szCs w:val="20"/>
        </w:rPr>
        <w:t>,2</w:t>
      </w:r>
      <w:proofErr w:type="gramEnd"/>
    </w:p>
    <w:p w14:paraId="22B4B683" w14:textId="77777777" w:rsidR="008C2393" w:rsidRPr="002731DC" w:rsidRDefault="008C2393" w:rsidP="008C2393">
      <w:pPr>
        <w:rPr>
          <w:rFonts w:ascii="Arial" w:hAnsi="Arial" w:cs="Arial"/>
          <w:sz w:val="20"/>
          <w:szCs w:val="20"/>
        </w:rPr>
      </w:pPr>
    </w:p>
    <w:p w14:paraId="09CA7D69" w14:textId="77777777" w:rsidR="008C2393" w:rsidRPr="002731DC" w:rsidRDefault="008C2393" w:rsidP="008C2393">
      <w:pPr>
        <w:rPr>
          <w:rFonts w:ascii="Arial" w:hAnsi="Arial" w:cs="Arial"/>
          <w:sz w:val="20"/>
          <w:szCs w:val="20"/>
        </w:rPr>
      </w:pPr>
      <w:r w:rsidRPr="002731DC">
        <w:rPr>
          <w:rFonts w:ascii="Arial" w:hAnsi="Arial" w:cs="Arial"/>
          <w:sz w:val="20"/>
          <w:szCs w:val="20"/>
        </w:rPr>
        <w:t>Annals of Human Genetics</w:t>
      </w:r>
    </w:p>
    <w:p w14:paraId="3839D300" w14:textId="77777777" w:rsidR="008C2393" w:rsidRPr="002731DC" w:rsidRDefault="008C2393" w:rsidP="008C2393">
      <w:pPr>
        <w:rPr>
          <w:rFonts w:ascii="Arial" w:hAnsi="Arial" w:cs="Arial"/>
          <w:sz w:val="20"/>
          <w:szCs w:val="20"/>
        </w:rPr>
      </w:pPr>
      <w:r w:rsidRPr="002731DC">
        <w:rPr>
          <w:rFonts w:ascii="Arial" w:hAnsi="Arial" w:cs="Arial"/>
          <w:sz w:val="20"/>
          <w:szCs w:val="20"/>
        </w:rPr>
        <w:t>Volume 75, Issue 1, pages 29-35, January 2011</w:t>
      </w:r>
    </w:p>
    <w:p w14:paraId="1D608723" w14:textId="77777777" w:rsidR="00421E8E" w:rsidRDefault="00421E8E" w:rsidP="00421E8E">
      <w:pPr>
        <w:rPr>
          <w:ins w:id="21" w:author="Gib Hemani" w:date="2014-06-25T16:47:00Z"/>
          <w:rFonts w:ascii="Arial" w:hAnsi="Arial" w:cs="Arial"/>
          <w:sz w:val="20"/>
          <w:szCs w:val="20"/>
        </w:rPr>
      </w:pPr>
      <w:ins w:id="22" w:author="Gib Hemani" w:date="2014-06-25T16:47:00Z">
        <w:r>
          <w:rPr>
            <w:rFonts w:ascii="Arial" w:hAnsi="Arial" w:cs="Arial"/>
            <w:sz w:val="20"/>
            <w:szCs w:val="20"/>
          </w:rPr>
          <w:t>Gib to deal with</w:t>
        </w:r>
      </w:ins>
    </w:p>
    <w:p w14:paraId="1B2CFEEB" w14:textId="2FB6F3BE" w:rsidR="008C2393" w:rsidRPr="002731DC" w:rsidRDefault="00356549" w:rsidP="008C2393">
      <w:pPr>
        <w:rPr>
          <w:rFonts w:ascii="Arial" w:hAnsi="Arial" w:cs="Arial"/>
          <w:sz w:val="20"/>
          <w:szCs w:val="20"/>
        </w:rPr>
      </w:pPr>
      <w:ins w:id="23" w:author="Gib Hemani" w:date="2014-06-26T23:08:00Z">
        <w:r>
          <w:rPr>
            <w:rFonts w:ascii="Arial" w:hAnsi="Arial" w:cs="Arial"/>
            <w:sz w:val="20"/>
            <w:szCs w:val="20"/>
          </w:rPr>
          <w:t>DONE</w:t>
        </w:r>
      </w:ins>
    </w:p>
    <w:p w14:paraId="283C2F80" w14:textId="77777777" w:rsidR="008C2393" w:rsidRPr="002731DC" w:rsidRDefault="008C2393" w:rsidP="008C2393">
      <w:pPr>
        <w:rPr>
          <w:rFonts w:ascii="Arial" w:hAnsi="Arial" w:cs="Arial"/>
          <w:sz w:val="20"/>
          <w:szCs w:val="20"/>
        </w:rPr>
      </w:pPr>
    </w:p>
    <w:p w14:paraId="27F708D5" w14:textId="77777777" w:rsidR="008C2393" w:rsidRDefault="008C2393" w:rsidP="008C2393">
      <w:pPr>
        <w:rPr>
          <w:rFonts w:ascii="Arial" w:hAnsi="Arial" w:cs="Arial"/>
          <w:sz w:val="20"/>
          <w:szCs w:val="20"/>
        </w:rPr>
      </w:pPr>
      <w:r w:rsidRPr="002731DC">
        <w:rPr>
          <w:rFonts w:ascii="Arial" w:hAnsi="Arial" w:cs="Arial"/>
          <w:sz w:val="20"/>
          <w:szCs w:val="20"/>
        </w:rPr>
        <w:t>Page 20 glossary); Bit confusing to have 3 terms included in one definition? E.g. "observed scale" and "liability scale" appear within the definition for "binary phenotype", rather than being defined separately. This also occurs in a few other definitions within the glossary.</w:t>
      </w:r>
    </w:p>
    <w:p w14:paraId="4B1AAA38" w14:textId="77777777" w:rsidR="004B2B3E" w:rsidRPr="00A83F4D" w:rsidRDefault="004B2B3E" w:rsidP="008C2393">
      <w:pPr>
        <w:rPr>
          <w:rFonts w:ascii="Arial" w:hAnsi="Arial" w:cs="Arial"/>
          <w:b/>
          <w:sz w:val="20"/>
          <w:szCs w:val="20"/>
        </w:rPr>
      </w:pPr>
      <w:r w:rsidRPr="00A83F4D">
        <w:rPr>
          <w:rFonts w:ascii="Arial" w:hAnsi="Arial" w:cs="Arial"/>
          <w:b/>
          <w:sz w:val="20"/>
          <w:szCs w:val="20"/>
        </w:rPr>
        <w:t xml:space="preserve">[Au: note that it is a journal restriction that each glossary definition must be standalone (i.e. every glossary term must have its own definition). </w:t>
      </w:r>
      <w:proofErr w:type="gramStart"/>
      <w:r w:rsidRPr="00A83F4D">
        <w:rPr>
          <w:rFonts w:ascii="Arial" w:hAnsi="Arial" w:cs="Arial"/>
          <w:b/>
          <w:sz w:val="20"/>
          <w:szCs w:val="20"/>
        </w:rPr>
        <w:t>Apologies that I didn’t spot that earlier.</w:t>
      </w:r>
      <w:proofErr w:type="gramEnd"/>
      <w:r w:rsidRPr="00A83F4D">
        <w:rPr>
          <w:rFonts w:ascii="Arial" w:hAnsi="Arial" w:cs="Arial"/>
          <w:b/>
          <w:sz w:val="20"/>
          <w:szCs w:val="20"/>
        </w:rPr>
        <w:t xml:space="preserve"> Where relevant, the definitions can mention other terms, but these </w:t>
      </w:r>
      <w:r w:rsidR="00A83F4D">
        <w:rPr>
          <w:rFonts w:ascii="Arial" w:hAnsi="Arial" w:cs="Arial"/>
          <w:b/>
          <w:sz w:val="20"/>
          <w:szCs w:val="20"/>
        </w:rPr>
        <w:t xml:space="preserve">other </w:t>
      </w:r>
      <w:r w:rsidRPr="00A83F4D">
        <w:rPr>
          <w:rFonts w:ascii="Arial" w:hAnsi="Arial" w:cs="Arial"/>
          <w:b/>
          <w:sz w:val="20"/>
          <w:szCs w:val="20"/>
        </w:rPr>
        <w:t>terms must have their own, dedicated definitions</w:t>
      </w:r>
      <w:r w:rsidR="00A83F4D">
        <w:rPr>
          <w:rFonts w:ascii="Arial" w:hAnsi="Arial" w:cs="Arial"/>
          <w:b/>
          <w:sz w:val="20"/>
          <w:szCs w:val="20"/>
        </w:rPr>
        <w:t xml:space="preserve"> separately</w:t>
      </w:r>
      <w:r w:rsidRPr="00A83F4D">
        <w:rPr>
          <w:rFonts w:ascii="Arial" w:hAnsi="Arial" w:cs="Arial"/>
          <w:b/>
          <w:sz w:val="20"/>
          <w:szCs w:val="20"/>
        </w:rPr>
        <w:t>]</w:t>
      </w:r>
    </w:p>
    <w:p w14:paraId="59011430" w14:textId="77777777" w:rsidR="008C2393" w:rsidRDefault="00751C7E" w:rsidP="008C2393">
      <w:pPr>
        <w:rPr>
          <w:ins w:id="24" w:author="Gib Hemani" w:date="2014-06-26T23:08:00Z"/>
          <w:rFonts w:ascii="Arial" w:hAnsi="Arial" w:cs="Arial"/>
          <w:sz w:val="20"/>
          <w:szCs w:val="20"/>
        </w:rPr>
      </w:pPr>
      <w:ins w:id="25" w:author="Gib Hemani" w:date="2014-06-25T16:48:00Z">
        <w:r>
          <w:rPr>
            <w:rFonts w:ascii="Arial" w:hAnsi="Arial" w:cs="Arial"/>
            <w:sz w:val="20"/>
            <w:szCs w:val="20"/>
          </w:rPr>
          <w:t>Chris to deal with glossary</w:t>
        </w:r>
      </w:ins>
    </w:p>
    <w:p w14:paraId="18B19F30" w14:textId="6F1D7982" w:rsidR="00356549" w:rsidRDefault="0075118A" w:rsidP="008C2393">
      <w:pPr>
        <w:rPr>
          <w:ins w:id="26" w:author="Gib Hemani" w:date="2014-06-25T16:48:00Z"/>
          <w:rFonts w:ascii="Arial" w:hAnsi="Arial" w:cs="Arial"/>
          <w:sz w:val="20"/>
          <w:szCs w:val="20"/>
        </w:rPr>
      </w:pPr>
      <w:ins w:id="27" w:author="Gib Hemani" w:date="2014-06-27T02:06:00Z">
        <w:r>
          <w:rPr>
            <w:rFonts w:ascii="Arial" w:hAnsi="Arial" w:cs="Arial"/>
            <w:sz w:val="20"/>
            <w:szCs w:val="20"/>
          </w:rPr>
          <w:t>DONE (but check!)</w:t>
        </w:r>
      </w:ins>
    </w:p>
    <w:p w14:paraId="19705A38" w14:textId="77777777" w:rsidR="00751C7E" w:rsidRPr="002731DC" w:rsidRDefault="00751C7E" w:rsidP="008C2393">
      <w:pPr>
        <w:rPr>
          <w:rFonts w:ascii="Arial" w:hAnsi="Arial" w:cs="Arial"/>
          <w:sz w:val="20"/>
          <w:szCs w:val="20"/>
        </w:rPr>
      </w:pPr>
    </w:p>
    <w:p w14:paraId="0641D596" w14:textId="77777777" w:rsidR="008C2393" w:rsidRDefault="008C2393" w:rsidP="008C2393">
      <w:pPr>
        <w:rPr>
          <w:ins w:id="28" w:author="Gib Hemani" w:date="2014-06-25T16:48:00Z"/>
          <w:rFonts w:ascii="Arial" w:hAnsi="Arial" w:cs="Arial"/>
          <w:sz w:val="20"/>
          <w:szCs w:val="20"/>
        </w:rPr>
      </w:pPr>
      <w:r w:rsidRPr="002731DC">
        <w:rPr>
          <w:rFonts w:ascii="Arial" w:hAnsi="Arial" w:cs="Arial"/>
          <w:sz w:val="20"/>
          <w:szCs w:val="20"/>
        </w:rPr>
        <w:t>Page 22 line 25: "gen" should read "genetic"</w:t>
      </w:r>
    </w:p>
    <w:p w14:paraId="26AB9AA9" w14:textId="77777777" w:rsidR="00751C7E" w:rsidRPr="002731DC" w:rsidRDefault="0085120F" w:rsidP="008C2393">
      <w:pPr>
        <w:rPr>
          <w:rFonts w:ascii="Arial" w:hAnsi="Arial" w:cs="Arial"/>
          <w:sz w:val="20"/>
          <w:szCs w:val="20"/>
        </w:rPr>
      </w:pPr>
      <w:ins w:id="29" w:author="Gib Hemani" w:date="2014-06-25T16:48:00Z">
        <w:r>
          <w:rPr>
            <w:rFonts w:ascii="Arial" w:hAnsi="Arial" w:cs="Arial"/>
            <w:sz w:val="20"/>
            <w:szCs w:val="20"/>
          </w:rPr>
          <w:t>Gib to deal with</w:t>
        </w:r>
      </w:ins>
    </w:p>
    <w:p w14:paraId="2058FD98" w14:textId="6C561D69" w:rsidR="008C2393" w:rsidRDefault="002A0F76" w:rsidP="008C2393">
      <w:pPr>
        <w:rPr>
          <w:ins w:id="30" w:author="Gib Hemani" w:date="2014-06-26T23:10:00Z"/>
          <w:rFonts w:ascii="Arial" w:hAnsi="Arial" w:cs="Arial"/>
          <w:sz w:val="20"/>
          <w:szCs w:val="20"/>
        </w:rPr>
      </w:pPr>
      <w:bookmarkStart w:id="31" w:name="_GoBack"/>
      <w:bookmarkEnd w:id="31"/>
      <w:ins w:id="32" w:author="Gib Hemani" w:date="2014-06-26T23:11:00Z">
        <w:r>
          <w:rPr>
            <w:rFonts w:ascii="Arial" w:hAnsi="Arial" w:cs="Arial"/>
            <w:sz w:val="20"/>
            <w:szCs w:val="20"/>
          </w:rPr>
          <w:t>DONE</w:t>
        </w:r>
      </w:ins>
    </w:p>
    <w:p w14:paraId="4E46174B" w14:textId="77777777" w:rsidR="002A0F76" w:rsidRPr="002731DC" w:rsidRDefault="002A0F76" w:rsidP="008C2393">
      <w:pPr>
        <w:rPr>
          <w:rFonts w:ascii="Arial" w:hAnsi="Arial" w:cs="Arial"/>
          <w:sz w:val="20"/>
          <w:szCs w:val="20"/>
        </w:rPr>
      </w:pPr>
    </w:p>
    <w:p w14:paraId="11056C8A" w14:textId="77777777" w:rsidR="008C2393" w:rsidRDefault="008C2393" w:rsidP="008C2393">
      <w:pPr>
        <w:rPr>
          <w:ins w:id="33" w:author="Gib Hemani" w:date="2014-06-25T16:48:00Z"/>
          <w:rFonts w:ascii="Arial" w:hAnsi="Arial" w:cs="Arial"/>
          <w:sz w:val="20"/>
          <w:szCs w:val="20"/>
        </w:rPr>
      </w:pPr>
      <w:proofErr w:type="spellStart"/>
      <w:r w:rsidRPr="002731DC">
        <w:rPr>
          <w:rFonts w:ascii="Arial" w:hAnsi="Arial" w:cs="Arial"/>
          <w:sz w:val="20"/>
          <w:szCs w:val="20"/>
        </w:rPr>
        <w:t>Suppl</w:t>
      </w:r>
      <w:proofErr w:type="spellEnd"/>
      <w:r w:rsidRPr="002731DC">
        <w:rPr>
          <w:rFonts w:ascii="Arial" w:hAnsi="Arial" w:cs="Arial"/>
          <w:sz w:val="20"/>
          <w:szCs w:val="20"/>
        </w:rPr>
        <w:t xml:space="preserve"> Box S1 line 3: "to differ the" should read "to differ from the"</w:t>
      </w:r>
    </w:p>
    <w:p w14:paraId="1821A614" w14:textId="77777777" w:rsidR="0085120F" w:rsidRDefault="0085120F" w:rsidP="008C2393">
      <w:pPr>
        <w:rPr>
          <w:ins w:id="34" w:author="Gib Hemani" w:date="2014-06-26T23:12:00Z"/>
          <w:rFonts w:ascii="Arial" w:hAnsi="Arial" w:cs="Arial"/>
          <w:sz w:val="20"/>
          <w:szCs w:val="20"/>
        </w:rPr>
      </w:pPr>
      <w:ins w:id="35" w:author="Gib Hemani" w:date="2014-06-25T16:48:00Z">
        <w:r>
          <w:rPr>
            <w:rFonts w:ascii="Arial" w:hAnsi="Arial" w:cs="Arial"/>
            <w:sz w:val="20"/>
            <w:szCs w:val="20"/>
          </w:rPr>
          <w:t>Gib to deal with</w:t>
        </w:r>
      </w:ins>
    </w:p>
    <w:p w14:paraId="6BEB32A8" w14:textId="39034D0B" w:rsidR="007F0BFC" w:rsidRPr="002731DC" w:rsidRDefault="007F0BFC" w:rsidP="008C2393">
      <w:pPr>
        <w:rPr>
          <w:rFonts w:ascii="Arial" w:hAnsi="Arial" w:cs="Arial"/>
          <w:sz w:val="20"/>
          <w:szCs w:val="20"/>
        </w:rPr>
      </w:pPr>
      <w:ins w:id="36" w:author="Gib Hemani" w:date="2014-06-26T23:12:00Z">
        <w:r>
          <w:rPr>
            <w:rFonts w:ascii="Arial" w:hAnsi="Arial" w:cs="Arial"/>
            <w:sz w:val="20"/>
            <w:szCs w:val="20"/>
          </w:rPr>
          <w:t>DONE</w:t>
        </w:r>
      </w:ins>
    </w:p>
    <w:p w14:paraId="5DED0CBA" w14:textId="77777777" w:rsidR="008C2393" w:rsidRPr="002731DC" w:rsidRDefault="008C2393" w:rsidP="008C2393">
      <w:pPr>
        <w:rPr>
          <w:rFonts w:ascii="Arial" w:hAnsi="Arial" w:cs="Arial"/>
          <w:sz w:val="20"/>
          <w:szCs w:val="20"/>
        </w:rPr>
      </w:pPr>
    </w:p>
    <w:p w14:paraId="6A0E3600" w14:textId="77777777" w:rsidR="008C2393" w:rsidRDefault="008C2393" w:rsidP="008C2393">
      <w:pPr>
        <w:rPr>
          <w:ins w:id="37" w:author="Gib Hemani" w:date="2014-06-25T16:49:00Z"/>
          <w:rFonts w:ascii="Arial" w:hAnsi="Arial" w:cs="Arial"/>
          <w:sz w:val="20"/>
          <w:szCs w:val="20"/>
        </w:rPr>
      </w:pPr>
      <w:proofErr w:type="spellStart"/>
      <w:r w:rsidRPr="002731DC">
        <w:rPr>
          <w:rFonts w:ascii="Arial" w:hAnsi="Arial" w:cs="Arial"/>
          <w:sz w:val="20"/>
          <w:szCs w:val="20"/>
        </w:rPr>
        <w:t>Suppl</w:t>
      </w:r>
      <w:proofErr w:type="spellEnd"/>
      <w:r w:rsidRPr="002731DC">
        <w:rPr>
          <w:rFonts w:ascii="Arial" w:hAnsi="Arial" w:cs="Arial"/>
          <w:sz w:val="20"/>
          <w:szCs w:val="20"/>
        </w:rPr>
        <w:t xml:space="preserve"> Box S1 2nd table: It is not clear what the unit of analysis is in this allelic table. Are you assuming that haplotypes have been measured and can be determined with certainty? I recommend you remove this table and instead just use the usual logistic regression equation (with genotypes coded additively) to illustrate the concept of a 1df test of interaction in an allelic model.</w:t>
      </w:r>
    </w:p>
    <w:p w14:paraId="3E3A968F" w14:textId="77777777" w:rsidR="0085120F" w:rsidRPr="002731DC" w:rsidRDefault="0085120F" w:rsidP="008C2393">
      <w:pPr>
        <w:rPr>
          <w:rFonts w:ascii="Arial" w:hAnsi="Arial" w:cs="Arial"/>
          <w:sz w:val="20"/>
          <w:szCs w:val="20"/>
        </w:rPr>
      </w:pPr>
      <w:proofErr w:type="spellStart"/>
      <w:ins w:id="38" w:author="Gib Hemani" w:date="2014-06-25T16:49:00Z">
        <w:r>
          <w:rPr>
            <w:rFonts w:ascii="Arial" w:hAnsi="Arial" w:cs="Arial"/>
            <w:sz w:val="20"/>
            <w:szCs w:val="20"/>
          </w:rPr>
          <w:lastRenderedPageBreak/>
          <w:t>Wenhua</w:t>
        </w:r>
        <w:proofErr w:type="spellEnd"/>
        <w:r>
          <w:rPr>
            <w:rFonts w:ascii="Arial" w:hAnsi="Arial" w:cs="Arial"/>
            <w:sz w:val="20"/>
            <w:szCs w:val="20"/>
          </w:rPr>
          <w:t xml:space="preserve"> to deal with</w:t>
        </w:r>
      </w:ins>
    </w:p>
    <w:p w14:paraId="68AECFC0" w14:textId="77777777" w:rsidR="008C2393" w:rsidRDefault="008C2393" w:rsidP="008C2393">
      <w:pPr>
        <w:rPr>
          <w:rFonts w:ascii="Arial" w:hAnsi="Arial" w:cs="Arial"/>
          <w:sz w:val="20"/>
          <w:szCs w:val="20"/>
        </w:rPr>
      </w:pPr>
    </w:p>
    <w:p w14:paraId="1564F6DB" w14:textId="77777777" w:rsidR="008C2393" w:rsidRPr="002731DC" w:rsidRDefault="008C2393" w:rsidP="008C2393">
      <w:pPr>
        <w:rPr>
          <w:rFonts w:ascii="Arial" w:hAnsi="Arial" w:cs="Arial"/>
          <w:sz w:val="20"/>
          <w:szCs w:val="20"/>
        </w:rPr>
      </w:pPr>
    </w:p>
    <w:p w14:paraId="5D5EFDEF" w14:textId="77777777" w:rsidR="008C2393" w:rsidRPr="002731DC" w:rsidRDefault="008C2393" w:rsidP="008C2393">
      <w:pPr>
        <w:rPr>
          <w:rFonts w:ascii="Arial" w:hAnsi="Arial" w:cs="Arial"/>
          <w:b/>
          <w:sz w:val="20"/>
          <w:szCs w:val="20"/>
        </w:rPr>
      </w:pPr>
      <w:r w:rsidRPr="002731DC">
        <w:rPr>
          <w:rFonts w:ascii="Arial" w:hAnsi="Arial" w:cs="Arial"/>
          <w:b/>
          <w:sz w:val="20"/>
          <w:szCs w:val="20"/>
        </w:rPr>
        <w:t>Referee report: Referee #2</w:t>
      </w:r>
    </w:p>
    <w:p w14:paraId="20409384" w14:textId="77777777" w:rsidR="008C2393" w:rsidRPr="002731DC" w:rsidRDefault="008C2393" w:rsidP="008C2393">
      <w:pPr>
        <w:rPr>
          <w:rFonts w:ascii="Arial" w:hAnsi="Arial" w:cs="Arial"/>
          <w:sz w:val="20"/>
          <w:szCs w:val="20"/>
        </w:rPr>
      </w:pPr>
    </w:p>
    <w:p w14:paraId="6867F2B0" w14:textId="77777777" w:rsidR="008C2393" w:rsidRPr="002731DC" w:rsidRDefault="008C2393" w:rsidP="008C2393">
      <w:pPr>
        <w:rPr>
          <w:rFonts w:ascii="Arial" w:hAnsi="Arial" w:cs="Arial"/>
          <w:sz w:val="20"/>
          <w:szCs w:val="20"/>
        </w:rPr>
      </w:pPr>
      <w:r w:rsidRPr="002731DC">
        <w:rPr>
          <w:rFonts w:ascii="Arial" w:hAnsi="Arial" w:cs="Arial"/>
          <w:sz w:val="20"/>
          <w:szCs w:val="20"/>
        </w:rPr>
        <w:t>Immediate interest: Yes</w:t>
      </w:r>
    </w:p>
    <w:p w14:paraId="76D62B91" w14:textId="77777777" w:rsidR="008C2393" w:rsidRPr="002731DC" w:rsidRDefault="008C2393" w:rsidP="008C2393">
      <w:pPr>
        <w:rPr>
          <w:rFonts w:ascii="Arial" w:hAnsi="Arial" w:cs="Arial"/>
          <w:sz w:val="20"/>
          <w:szCs w:val="20"/>
        </w:rPr>
      </w:pPr>
    </w:p>
    <w:p w14:paraId="11524D85" w14:textId="77777777" w:rsidR="008C2393" w:rsidRPr="002731DC" w:rsidRDefault="008C2393" w:rsidP="008C2393">
      <w:pPr>
        <w:rPr>
          <w:rFonts w:ascii="Arial" w:hAnsi="Arial" w:cs="Arial"/>
          <w:sz w:val="20"/>
          <w:szCs w:val="20"/>
        </w:rPr>
      </w:pPr>
      <w:r w:rsidRPr="002731DC">
        <w:rPr>
          <w:rFonts w:ascii="Arial" w:hAnsi="Arial" w:cs="Arial"/>
          <w:sz w:val="20"/>
          <w:szCs w:val="20"/>
        </w:rPr>
        <w:t>Logically presented: Yes</w:t>
      </w:r>
    </w:p>
    <w:p w14:paraId="1D7493E7" w14:textId="77777777" w:rsidR="008C2393" w:rsidRPr="002731DC" w:rsidRDefault="008C2393" w:rsidP="008C2393">
      <w:pPr>
        <w:rPr>
          <w:rFonts w:ascii="Arial" w:hAnsi="Arial" w:cs="Arial"/>
          <w:sz w:val="20"/>
          <w:szCs w:val="20"/>
        </w:rPr>
      </w:pPr>
    </w:p>
    <w:p w14:paraId="1C5ABB52" w14:textId="77777777" w:rsidR="008C2393" w:rsidRPr="002731DC" w:rsidRDefault="008C2393" w:rsidP="008C2393">
      <w:pPr>
        <w:rPr>
          <w:rFonts w:ascii="Arial" w:hAnsi="Arial" w:cs="Arial"/>
          <w:sz w:val="20"/>
          <w:szCs w:val="20"/>
        </w:rPr>
      </w:pPr>
      <w:r w:rsidRPr="002731DC">
        <w:rPr>
          <w:rFonts w:ascii="Arial" w:hAnsi="Arial" w:cs="Arial"/>
          <w:sz w:val="20"/>
          <w:szCs w:val="20"/>
        </w:rPr>
        <w:t>Balance: Yes</w:t>
      </w:r>
    </w:p>
    <w:p w14:paraId="5FD0E751" w14:textId="77777777" w:rsidR="008C2393" w:rsidRPr="002731DC" w:rsidRDefault="008C2393" w:rsidP="008C2393">
      <w:pPr>
        <w:rPr>
          <w:rFonts w:ascii="Arial" w:hAnsi="Arial" w:cs="Arial"/>
          <w:sz w:val="20"/>
          <w:szCs w:val="20"/>
        </w:rPr>
      </w:pPr>
    </w:p>
    <w:p w14:paraId="6C4706E8" w14:textId="77777777" w:rsidR="008C2393" w:rsidRPr="002731DC" w:rsidRDefault="008C2393" w:rsidP="008C2393">
      <w:pPr>
        <w:rPr>
          <w:rFonts w:ascii="Arial" w:hAnsi="Arial" w:cs="Arial"/>
          <w:sz w:val="20"/>
          <w:szCs w:val="20"/>
        </w:rPr>
      </w:pPr>
      <w:r w:rsidRPr="002731DC">
        <w:rPr>
          <w:rFonts w:ascii="Arial" w:hAnsi="Arial" w:cs="Arial"/>
          <w:sz w:val="20"/>
          <w:szCs w:val="20"/>
        </w:rPr>
        <w:t>Fair discussion: Yes</w:t>
      </w:r>
    </w:p>
    <w:p w14:paraId="7BE0F57A" w14:textId="77777777" w:rsidR="008C2393" w:rsidRPr="002731DC" w:rsidRDefault="008C2393" w:rsidP="008C2393">
      <w:pPr>
        <w:rPr>
          <w:rFonts w:ascii="Arial" w:hAnsi="Arial" w:cs="Arial"/>
          <w:sz w:val="20"/>
          <w:szCs w:val="20"/>
        </w:rPr>
      </w:pPr>
    </w:p>
    <w:p w14:paraId="00364BA0" w14:textId="77777777" w:rsidR="008C2393" w:rsidRPr="002731DC" w:rsidRDefault="008C2393" w:rsidP="008C2393">
      <w:pPr>
        <w:rPr>
          <w:rFonts w:ascii="Arial" w:hAnsi="Arial" w:cs="Arial"/>
          <w:sz w:val="20"/>
          <w:szCs w:val="20"/>
        </w:rPr>
      </w:pPr>
      <w:r w:rsidRPr="002731DC">
        <w:rPr>
          <w:rFonts w:ascii="Arial" w:hAnsi="Arial" w:cs="Arial"/>
          <w:sz w:val="20"/>
          <w:szCs w:val="20"/>
        </w:rPr>
        <w:t>Figures clear: Yes</w:t>
      </w:r>
    </w:p>
    <w:p w14:paraId="3DFFE7CE" w14:textId="77777777" w:rsidR="008C2393" w:rsidRPr="002731DC" w:rsidRDefault="008C2393" w:rsidP="008C2393">
      <w:pPr>
        <w:rPr>
          <w:rFonts w:ascii="Arial" w:hAnsi="Arial" w:cs="Arial"/>
          <w:sz w:val="20"/>
          <w:szCs w:val="20"/>
        </w:rPr>
      </w:pPr>
    </w:p>
    <w:p w14:paraId="1D6CA9E6" w14:textId="77777777" w:rsidR="008C2393" w:rsidRPr="002731DC" w:rsidRDefault="008C2393" w:rsidP="008C2393">
      <w:pPr>
        <w:rPr>
          <w:rFonts w:ascii="Arial" w:hAnsi="Arial" w:cs="Arial"/>
          <w:sz w:val="20"/>
          <w:szCs w:val="20"/>
        </w:rPr>
      </w:pPr>
      <w:r w:rsidRPr="002731DC">
        <w:rPr>
          <w:rFonts w:ascii="Arial" w:hAnsi="Arial" w:cs="Arial"/>
          <w:sz w:val="20"/>
          <w:szCs w:val="20"/>
        </w:rPr>
        <w:t>References cited: Yes</w:t>
      </w:r>
    </w:p>
    <w:p w14:paraId="6CBE992B" w14:textId="77777777" w:rsidR="008C2393" w:rsidRPr="002731DC" w:rsidRDefault="008C2393" w:rsidP="008C2393">
      <w:pPr>
        <w:rPr>
          <w:rFonts w:ascii="Arial" w:hAnsi="Arial" w:cs="Arial"/>
          <w:sz w:val="20"/>
          <w:szCs w:val="20"/>
        </w:rPr>
      </w:pPr>
    </w:p>
    <w:p w14:paraId="670704CC" w14:textId="77777777" w:rsidR="008C2393" w:rsidRPr="002731DC" w:rsidRDefault="008C2393" w:rsidP="008C2393">
      <w:pPr>
        <w:rPr>
          <w:rFonts w:ascii="Arial" w:hAnsi="Arial" w:cs="Arial"/>
          <w:sz w:val="20"/>
          <w:szCs w:val="20"/>
        </w:rPr>
      </w:pPr>
    </w:p>
    <w:p w14:paraId="135001D2" w14:textId="77777777" w:rsidR="008C2393" w:rsidRPr="002731DC" w:rsidRDefault="008C2393" w:rsidP="008C2393">
      <w:pPr>
        <w:rPr>
          <w:rFonts w:ascii="Arial" w:hAnsi="Arial" w:cs="Arial"/>
          <w:sz w:val="20"/>
          <w:szCs w:val="20"/>
        </w:rPr>
      </w:pPr>
      <w:r w:rsidRPr="002731DC">
        <w:rPr>
          <w:rFonts w:ascii="Arial" w:hAnsi="Arial" w:cs="Arial"/>
          <w:sz w:val="20"/>
          <w:szCs w:val="20"/>
        </w:rPr>
        <w:t>(Remarks to the Author)</w:t>
      </w:r>
    </w:p>
    <w:p w14:paraId="7F62847E" w14:textId="77777777" w:rsidR="008C2393" w:rsidRPr="002731DC" w:rsidRDefault="008C2393" w:rsidP="008C2393">
      <w:pPr>
        <w:rPr>
          <w:rFonts w:ascii="Arial" w:hAnsi="Arial" w:cs="Arial"/>
          <w:sz w:val="20"/>
          <w:szCs w:val="20"/>
        </w:rPr>
      </w:pPr>
      <w:r w:rsidRPr="002731DC">
        <w:rPr>
          <w:rFonts w:ascii="Arial" w:hAnsi="Arial" w:cs="Arial"/>
          <w:sz w:val="20"/>
          <w:szCs w:val="20"/>
        </w:rPr>
        <w:t xml:space="preserve">The </w:t>
      </w:r>
      <w:proofErr w:type="gramStart"/>
      <w:r w:rsidRPr="002731DC">
        <w:rPr>
          <w:rFonts w:ascii="Arial" w:hAnsi="Arial" w:cs="Arial"/>
          <w:sz w:val="20"/>
          <w:szCs w:val="20"/>
        </w:rPr>
        <w:t>manuscripts reviews</w:t>
      </w:r>
      <w:proofErr w:type="gramEnd"/>
      <w:r w:rsidRPr="002731DC">
        <w:rPr>
          <w:rFonts w:ascii="Arial" w:hAnsi="Arial" w:cs="Arial"/>
          <w:sz w:val="20"/>
          <w:szCs w:val="20"/>
        </w:rPr>
        <w:t xml:space="preserve"> the topic of SNP-SNP interaction. It is timely as a lot have happened in the field since the last comprehensive review by Cordell, and specifically, </w:t>
      </w:r>
      <w:proofErr w:type="spellStart"/>
      <w:r w:rsidRPr="002731DC">
        <w:rPr>
          <w:rFonts w:ascii="Arial" w:hAnsi="Arial" w:cs="Arial"/>
          <w:sz w:val="20"/>
          <w:szCs w:val="20"/>
        </w:rPr>
        <w:t>genomewide</w:t>
      </w:r>
      <w:proofErr w:type="spellEnd"/>
      <w:r w:rsidRPr="002731DC">
        <w:rPr>
          <w:rFonts w:ascii="Arial" w:hAnsi="Arial" w:cs="Arial"/>
          <w:sz w:val="20"/>
          <w:szCs w:val="20"/>
        </w:rPr>
        <w:t xml:space="preserve"> scans for such interactions have shifted from the realm of computationally prohibitive tasks to the grey zone, where one accomplish such scans given sufficient algorithmic sophistication and computational infrastructure. </w:t>
      </w:r>
    </w:p>
    <w:p w14:paraId="0181C040" w14:textId="77777777" w:rsidR="008C2393" w:rsidRPr="002731DC" w:rsidRDefault="008C2393" w:rsidP="008C2393">
      <w:pPr>
        <w:rPr>
          <w:rFonts w:ascii="Arial" w:hAnsi="Arial" w:cs="Arial"/>
          <w:sz w:val="20"/>
          <w:szCs w:val="20"/>
        </w:rPr>
      </w:pPr>
    </w:p>
    <w:p w14:paraId="69B90F12" w14:textId="77777777" w:rsidR="008C2393" w:rsidRPr="002731DC" w:rsidRDefault="008C2393" w:rsidP="008C2393">
      <w:pPr>
        <w:rPr>
          <w:rFonts w:ascii="Arial" w:hAnsi="Arial" w:cs="Arial"/>
          <w:sz w:val="20"/>
          <w:szCs w:val="20"/>
        </w:rPr>
      </w:pPr>
      <w:r w:rsidRPr="002731DC">
        <w:rPr>
          <w:rFonts w:ascii="Arial" w:hAnsi="Arial" w:cs="Arial"/>
          <w:sz w:val="20"/>
          <w:szCs w:val="20"/>
        </w:rPr>
        <w:t>Major comments:</w:t>
      </w:r>
    </w:p>
    <w:p w14:paraId="7B840BBD" w14:textId="77777777" w:rsidR="008C2393" w:rsidRDefault="008C2393" w:rsidP="008C2393">
      <w:pPr>
        <w:rPr>
          <w:ins w:id="39" w:author="Gib Hemani" w:date="2014-06-25T16:58:00Z"/>
          <w:rFonts w:ascii="Arial" w:hAnsi="Arial" w:cs="Arial"/>
          <w:sz w:val="20"/>
          <w:szCs w:val="20"/>
        </w:rPr>
      </w:pPr>
      <w:r w:rsidRPr="002731DC">
        <w:rPr>
          <w:rFonts w:ascii="Arial" w:hAnsi="Arial" w:cs="Arial"/>
          <w:sz w:val="20"/>
          <w:szCs w:val="20"/>
        </w:rPr>
        <w:t xml:space="preserve">1. In my mind, a good review, in contrast to a lit. </w:t>
      </w:r>
      <w:proofErr w:type="gramStart"/>
      <w:r w:rsidRPr="002731DC">
        <w:rPr>
          <w:rFonts w:ascii="Arial" w:hAnsi="Arial" w:cs="Arial"/>
          <w:sz w:val="20"/>
          <w:szCs w:val="20"/>
        </w:rPr>
        <w:t>survey</w:t>
      </w:r>
      <w:proofErr w:type="gramEnd"/>
      <w:r w:rsidRPr="002731DC">
        <w:rPr>
          <w:rFonts w:ascii="Arial" w:hAnsi="Arial" w:cs="Arial"/>
          <w:sz w:val="20"/>
          <w:szCs w:val="20"/>
        </w:rPr>
        <w:t>, is one with a message that emerges from the body of work included. I was missing that here.</w:t>
      </w:r>
    </w:p>
    <w:p w14:paraId="13C3540A" w14:textId="77777777" w:rsidR="0085120F" w:rsidRPr="002731DC" w:rsidRDefault="0085120F" w:rsidP="008C2393">
      <w:pPr>
        <w:rPr>
          <w:rFonts w:ascii="Arial" w:hAnsi="Arial" w:cs="Arial"/>
          <w:sz w:val="20"/>
          <w:szCs w:val="20"/>
        </w:rPr>
      </w:pPr>
    </w:p>
    <w:p w14:paraId="477BB935" w14:textId="77777777" w:rsidR="0085120F" w:rsidRDefault="00517B2A" w:rsidP="008C2393">
      <w:pPr>
        <w:rPr>
          <w:ins w:id="40" w:author="Gib Hemani" w:date="2014-06-25T17:01:00Z"/>
          <w:rFonts w:ascii="Arial" w:hAnsi="Arial" w:cs="Arial"/>
          <w:sz w:val="20"/>
          <w:szCs w:val="20"/>
        </w:rPr>
      </w:pPr>
      <w:ins w:id="41" w:author="Gib Hemani" w:date="2014-06-25T17:04:00Z">
        <w:r>
          <w:rPr>
            <w:rFonts w:ascii="Arial" w:hAnsi="Arial" w:cs="Arial"/>
            <w:sz w:val="20"/>
            <w:szCs w:val="20"/>
          </w:rPr>
          <w:t>Gib to write online summary and b</w:t>
        </w:r>
      </w:ins>
      <w:ins w:id="42" w:author="Gib Hemani" w:date="2014-06-25T17:01:00Z">
        <w:r>
          <w:rPr>
            <w:rFonts w:ascii="Arial" w:hAnsi="Arial" w:cs="Arial"/>
            <w:sz w:val="20"/>
            <w:szCs w:val="20"/>
          </w:rPr>
          <w:t>ig messages:</w:t>
        </w:r>
      </w:ins>
    </w:p>
    <w:p w14:paraId="707CFB38" w14:textId="77777777" w:rsidR="00517B2A" w:rsidRPr="00517B2A" w:rsidRDefault="00517B2A">
      <w:pPr>
        <w:pStyle w:val="ListParagraph"/>
        <w:numPr>
          <w:ilvl w:val="0"/>
          <w:numId w:val="1"/>
        </w:numPr>
        <w:rPr>
          <w:ins w:id="43" w:author="Gib Hemani" w:date="2014-06-25T17:02:00Z"/>
          <w:rFonts w:ascii="Arial" w:hAnsi="Arial" w:cs="Arial"/>
          <w:sz w:val="20"/>
          <w:szCs w:val="20"/>
          <w:rPrChange w:id="44" w:author="Gib Hemani" w:date="2014-06-25T17:02:00Z">
            <w:rPr>
              <w:ins w:id="45" w:author="Gib Hemani" w:date="2014-06-25T17:02:00Z"/>
            </w:rPr>
          </w:rPrChange>
        </w:rPr>
        <w:pPrChange w:id="46" w:author="Gib Hemani" w:date="2014-06-25T17:02:00Z">
          <w:pPr/>
        </w:pPrChange>
      </w:pPr>
      <w:ins w:id="47" w:author="Gib Hemani" w:date="2014-06-25T17:02:00Z">
        <w:r w:rsidRPr="00517B2A">
          <w:rPr>
            <w:rFonts w:ascii="Arial" w:hAnsi="Arial" w:cs="Arial"/>
            <w:sz w:val="20"/>
            <w:szCs w:val="20"/>
            <w:rPrChange w:id="48" w:author="Gib Hemani" w:date="2014-06-25T17:02:00Z">
              <w:rPr/>
            </w:rPrChange>
          </w:rPr>
          <w:t>Additive effects are only being found with huge samples and good coverage – this has not been applied to epistasis yet</w:t>
        </w:r>
      </w:ins>
    </w:p>
    <w:p w14:paraId="05BE92CD" w14:textId="77777777" w:rsidR="00517B2A" w:rsidRDefault="00517B2A">
      <w:pPr>
        <w:pStyle w:val="ListParagraph"/>
        <w:numPr>
          <w:ilvl w:val="0"/>
          <w:numId w:val="1"/>
        </w:numPr>
        <w:rPr>
          <w:ins w:id="49" w:author="Gib Hemani" w:date="2014-06-25T17:02:00Z"/>
          <w:rFonts w:ascii="Arial" w:hAnsi="Arial" w:cs="Arial"/>
          <w:sz w:val="20"/>
          <w:szCs w:val="20"/>
        </w:rPr>
        <w:pPrChange w:id="50" w:author="Gib Hemani" w:date="2014-06-25T17:02:00Z">
          <w:pPr/>
        </w:pPrChange>
      </w:pPr>
      <w:ins w:id="51" w:author="Gib Hemani" w:date="2014-06-25T17:02:00Z">
        <w:r>
          <w:rPr>
            <w:rFonts w:ascii="Arial" w:hAnsi="Arial" w:cs="Arial"/>
            <w:sz w:val="20"/>
            <w:szCs w:val="20"/>
          </w:rPr>
          <w:t xml:space="preserve">Current evidence is quite clear that epistasis is not important at </w:t>
        </w:r>
      </w:ins>
      <w:ins w:id="52" w:author="Gib Hemani" w:date="2014-06-25T17:03:00Z">
        <w:r>
          <w:rPr>
            <w:rFonts w:ascii="Arial" w:hAnsi="Arial" w:cs="Arial"/>
            <w:sz w:val="20"/>
            <w:szCs w:val="20"/>
          </w:rPr>
          <w:t>the effect sizes that would be discoverable with current coverage and sample size</w:t>
        </w:r>
      </w:ins>
    </w:p>
    <w:p w14:paraId="7B1274E5" w14:textId="77777777" w:rsidR="00517B2A" w:rsidRPr="00517B2A" w:rsidRDefault="00517B2A">
      <w:pPr>
        <w:pStyle w:val="ListParagraph"/>
        <w:numPr>
          <w:ilvl w:val="0"/>
          <w:numId w:val="1"/>
        </w:numPr>
        <w:rPr>
          <w:ins w:id="53" w:author="Gib Hemani" w:date="2014-06-25T16:58:00Z"/>
          <w:rFonts w:ascii="Arial" w:hAnsi="Arial" w:cs="Arial"/>
          <w:sz w:val="20"/>
          <w:szCs w:val="20"/>
          <w:rPrChange w:id="54" w:author="Gib Hemani" w:date="2014-06-25T17:02:00Z">
            <w:rPr>
              <w:ins w:id="55" w:author="Gib Hemani" w:date="2014-06-25T16:58:00Z"/>
            </w:rPr>
          </w:rPrChange>
        </w:rPr>
        <w:pPrChange w:id="56" w:author="Gib Hemani" w:date="2014-06-25T17:02:00Z">
          <w:pPr/>
        </w:pPrChange>
      </w:pPr>
      <w:ins w:id="57" w:author="Gib Hemani" w:date="2014-06-25T17:03:00Z">
        <w:r>
          <w:rPr>
            <w:rFonts w:ascii="Arial" w:hAnsi="Arial" w:cs="Arial"/>
            <w:sz w:val="20"/>
            <w:szCs w:val="20"/>
          </w:rPr>
          <w:t>Whole genome methods have emerged for additive effects, but not so for interaction terms</w:t>
        </w:r>
      </w:ins>
    </w:p>
    <w:p w14:paraId="0E1B7EC3" w14:textId="77777777" w:rsidR="0085120F" w:rsidRPr="002731DC" w:rsidRDefault="0085120F" w:rsidP="008C2393">
      <w:pPr>
        <w:rPr>
          <w:rFonts w:ascii="Arial" w:hAnsi="Arial" w:cs="Arial"/>
          <w:sz w:val="20"/>
          <w:szCs w:val="20"/>
        </w:rPr>
      </w:pPr>
    </w:p>
    <w:p w14:paraId="4FDAC532" w14:textId="77777777" w:rsidR="008C2393" w:rsidRPr="002731DC" w:rsidRDefault="008C2393" w:rsidP="008C2393">
      <w:pPr>
        <w:rPr>
          <w:rFonts w:ascii="Arial" w:hAnsi="Arial" w:cs="Arial"/>
          <w:sz w:val="20"/>
          <w:szCs w:val="20"/>
        </w:rPr>
      </w:pPr>
      <w:r w:rsidRPr="002731DC">
        <w:rPr>
          <w:rFonts w:ascii="Arial" w:hAnsi="Arial" w:cs="Arial"/>
          <w:sz w:val="20"/>
          <w:szCs w:val="20"/>
        </w:rPr>
        <w:t xml:space="preserve">2. I found Box 2 going off-topic describing polygenic SNP scores that have no parallel that I know of in </w:t>
      </w:r>
      <w:proofErr w:type="spellStart"/>
      <w:r w:rsidRPr="002731DC">
        <w:rPr>
          <w:rFonts w:ascii="Arial" w:hAnsi="Arial" w:cs="Arial"/>
          <w:sz w:val="20"/>
          <w:szCs w:val="20"/>
        </w:rPr>
        <w:t>epistatic</w:t>
      </w:r>
      <w:proofErr w:type="spellEnd"/>
      <w:r w:rsidRPr="002731DC">
        <w:rPr>
          <w:rFonts w:ascii="Arial" w:hAnsi="Arial" w:cs="Arial"/>
          <w:sz w:val="20"/>
          <w:szCs w:val="20"/>
        </w:rPr>
        <w:t xml:space="preserve"> analysis. It is further complicated by the vague definition of "highly" vs. "lowly" heritable, and perhaps a table with two or three representative phenotypes would clarify. Otherwise, it is confusing: Sure, if h2=0.9, </w:t>
      </w:r>
      <w:proofErr w:type="spellStart"/>
      <w:r w:rsidRPr="002731DC">
        <w:rPr>
          <w:rFonts w:ascii="Arial" w:hAnsi="Arial" w:cs="Arial"/>
          <w:sz w:val="20"/>
          <w:szCs w:val="20"/>
        </w:rPr>
        <w:t>epistatic</w:t>
      </w:r>
      <w:proofErr w:type="spellEnd"/>
      <w:r w:rsidRPr="002731DC">
        <w:rPr>
          <w:rFonts w:ascii="Arial" w:hAnsi="Arial" w:cs="Arial"/>
          <w:sz w:val="20"/>
          <w:szCs w:val="20"/>
        </w:rPr>
        <w:t xml:space="preserve"> contribution to prediction is tightly bounded, but how do you call a trait with h2=0.6? Finally, the conclusion from Box 2 paragraph between pages 12 and 13) ignores the quadratic, cubic etc. number of potential interaction signals, that together may provide substantial predictive value even if none individually does.</w:t>
      </w:r>
    </w:p>
    <w:p w14:paraId="16CBFE83" w14:textId="77777777" w:rsidR="008C2393" w:rsidRDefault="008C2393" w:rsidP="008C2393">
      <w:pPr>
        <w:rPr>
          <w:ins w:id="58" w:author="Gib Hemani" w:date="2014-06-25T17:06:00Z"/>
          <w:rFonts w:ascii="Arial" w:hAnsi="Arial" w:cs="Arial"/>
          <w:sz w:val="20"/>
          <w:szCs w:val="20"/>
        </w:rPr>
      </w:pPr>
    </w:p>
    <w:p w14:paraId="2AEF97EC" w14:textId="77777777" w:rsidR="00517B2A" w:rsidRPr="002731DC" w:rsidRDefault="00517B2A" w:rsidP="008C2393">
      <w:pPr>
        <w:rPr>
          <w:rFonts w:ascii="Arial" w:hAnsi="Arial" w:cs="Arial"/>
          <w:sz w:val="20"/>
          <w:szCs w:val="20"/>
        </w:rPr>
      </w:pPr>
      <w:ins w:id="59" w:author="Gib Hemani" w:date="2014-06-25T17:07:00Z">
        <w:r>
          <w:rPr>
            <w:rFonts w:ascii="Arial" w:hAnsi="Arial" w:cs="Arial"/>
            <w:sz w:val="20"/>
            <w:szCs w:val="20"/>
          </w:rPr>
          <w:t>We can disagree with this</w:t>
        </w:r>
      </w:ins>
    </w:p>
    <w:p w14:paraId="44A3F248" w14:textId="77777777" w:rsidR="008C2393" w:rsidRPr="002731DC" w:rsidRDefault="008C2393" w:rsidP="008C2393">
      <w:pPr>
        <w:rPr>
          <w:rFonts w:ascii="Arial" w:hAnsi="Arial" w:cs="Arial"/>
          <w:sz w:val="20"/>
          <w:szCs w:val="20"/>
        </w:rPr>
      </w:pPr>
    </w:p>
    <w:p w14:paraId="60927AD0" w14:textId="77777777" w:rsidR="008C2393" w:rsidRPr="002731DC" w:rsidRDefault="008C2393" w:rsidP="008C2393">
      <w:pPr>
        <w:rPr>
          <w:rFonts w:ascii="Arial" w:hAnsi="Arial" w:cs="Arial"/>
          <w:sz w:val="20"/>
          <w:szCs w:val="20"/>
        </w:rPr>
      </w:pPr>
      <w:r w:rsidRPr="002731DC">
        <w:rPr>
          <w:rFonts w:ascii="Arial" w:hAnsi="Arial" w:cs="Arial"/>
          <w:sz w:val="20"/>
          <w:szCs w:val="20"/>
        </w:rPr>
        <w:t>Minor comments:</w:t>
      </w:r>
    </w:p>
    <w:p w14:paraId="6E7E626A" w14:textId="77777777" w:rsidR="008C2393" w:rsidRPr="002731DC" w:rsidRDefault="008C2393" w:rsidP="008C2393">
      <w:pPr>
        <w:rPr>
          <w:rFonts w:ascii="Arial" w:hAnsi="Arial" w:cs="Arial"/>
          <w:sz w:val="20"/>
          <w:szCs w:val="20"/>
        </w:rPr>
      </w:pPr>
    </w:p>
    <w:p w14:paraId="01926915" w14:textId="77777777" w:rsidR="008C2393" w:rsidRDefault="008C2393" w:rsidP="008C2393">
      <w:pPr>
        <w:rPr>
          <w:ins w:id="60" w:author="Gib Hemani" w:date="2014-06-25T17:08:00Z"/>
          <w:rFonts w:ascii="Arial" w:hAnsi="Arial" w:cs="Arial"/>
          <w:sz w:val="20"/>
          <w:szCs w:val="20"/>
        </w:rPr>
      </w:pPr>
      <w:r w:rsidRPr="002731DC">
        <w:rPr>
          <w:rFonts w:ascii="Arial" w:hAnsi="Arial" w:cs="Arial"/>
          <w:sz w:val="20"/>
          <w:szCs w:val="20"/>
        </w:rPr>
        <w:t xml:space="preserve">3 The overall organization of the manuscript is </w:t>
      </w:r>
      <w:proofErr w:type="spellStart"/>
      <w:r w:rsidRPr="002731DC">
        <w:rPr>
          <w:rFonts w:ascii="Arial" w:hAnsi="Arial" w:cs="Arial"/>
          <w:sz w:val="20"/>
          <w:szCs w:val="20"/>
        </w:rPr>
        <w:t>compelling</w:t>
      </w:r>
      <w:proofErr w:type="gramStart"/>
      <w:r w:rsidRPr="002731DC">
        <w:rPr>
          <w:rFonts w:ascii="Arial" w:hAnsi="Arial" w:cs="Arial"/>
          <w:sz w:val="20"/>
          <w:szCs w:val="20"/>
        </w:rPr>
        <w:t>,and</w:t>
      </w:r>
      <w:proofErr w:type="spellEnd"/>
      <w:proofErr w:type="gramEnd"/>
      <w:r w:rsidRPr="002731DC">
        <w:rPr>
          <w:rFonts w:ascii="Arial" w:hAnsi="Arial" w:cs="Arial"/>
          <w:sz w:val="20"/>
          <w:szCs w:val="20"/>
        </w:rPr>
        <w:t xml:space="preserve"> I liked the attempt to visually classify methodologies (fig 1). The presentation can be improved if each bode/level of the hierarchy is annotated by the question it would answer: "What is the search space considered?" or "How is a particular interaction evaluated?</w:t>
      </w:r>
      <w:proofErr w:type="gramStart"/>
      <w:r w:rsidRPr="002731DC">
        <w:rPr>
          <w:rFonts w:ascii="Arial" w:hAnsi="Arial" w:cs="Arial"/>
          <w:sz w:val="20"/>
          <w:szCs w:val="20"/>
        </w:rPr>
        <w:t>".</w:t>
      </w:r>
      <w:proofErr w:type="gramEnd"/>
      <w:r w:rsidRPr="002731DC">
        <w:rPr>
          <w:rFonts w:ascii="Arial" w:hAnsi="Arial" w:cs="Arial"/>
          <w:sz w:val="20"/>
          <w:szCs w:val="20"/>
        </w:rPr>
        <w:t xml:space="preserve"> I am not sure the hierarchical representation is appropriate, given that one can apply any of several filtering criteria to any of several search spaces, scan them with any of several algorithms and then score interactions with any of several statistical models. Perhaps a pipeline representation would be better suited</w:t>
      </w:r>
    </w:p>
    <w:p w14:paraId="68D605BF" w14:textId="77777777" w:rsidR="00517B2A" w:rsidRDefault="00517B2A" w:rsidP="008C2393">
      <w:pPr>
        <w:rPr>
          <w:ins w:id="61" w:author="Gib Hemani" w:date="2014-06-25T17:08:00Z"/>
          <w:rFonts w:ascii="Arial" w:hAnsi="Arial" w:cs="Arial"/>
          <w:sz w:val="20"/>
          <w:szCs w:val="20"/>
        </w:rPr>
      </w:pPr>
    </w:p>
    <w:p w14:paraId="75A7564A" w14:textId="77777777" w:rsidR="00517B2A" w:rsidRPr="002731DC" w:rsidRDefault="00517B2A" w:rsidP="008C2393">
      <w:pPr>
        <w:rPr>
          <w:rFonts w:ascii="Arial" w:hAnsi="Arial" w:cs="Arial"/>
          <w:sz w:val="20"/>
          <w:szCs w:val="20"/>
        </w:rPr>
      </w:pPr>
      <w:ins w:id="62" w:author="Gib Hemani" w:date="2014-06-25T17:08:00Z">
        <w:r>
          <w:rPr>
            <w:rFonts w:ascii="Arial" w:hAnsi="Arial" w:cs="Arial"/>
            <w:sz w:val="20"/>
            <w:szCs w:val="20"/>
          </w:rPr>
          <w:t>Disagree with this</w:t>
        </w:r>
      </w:ins>
    </w:p>
    <w:p w14:paraId="2FA63B63" w14:textId="77777777" w:rsidR="008C2393" w:rsidRPr="002731DC" w:rsidRDefault="008C2393" w:rsidP="008C2393">
      <w:pPr>
        <w:rPr>
          <w:rFonts w:ascii="Arial" w:hAnsi="Arial" w:cs="Arial"/>
          <w:sz w:val="20"/>
          <w:szCs w:val="20"/>
        </w:rPr>
      </w:pPr>
    </w:p>
    <w:p w14:paraId="17410B07" w14:textId="77777777" w:rsidR="008C2393" w:rsidRDefault="008C2393" w:rsidP="008C2393">
      <w:pPr>
        <w:rPr>
          <w:ins w:id="63" w:author="Gib Hemani" w:date="2014-06-25T17:08:00Z"/>
          <w:rFonts w:ascii="Arial" w:hAnsi="Arial" w:cs="Arial"/>
          <w:sz w:val="20"/>
          <w:szCs w:val="20"/>
        </w:rPr>
      </w:pPr>
      <w:r w:rsidRPr="002731DC">
        <w:rPr>
          <w:rFonts w:ascii="Arial" w:hAnsi="Arial" w:cs="Arial"/>
          <w:sz w:val="20"/>
          <w:szCs w:val="20"/>
        </w:rPr>
        <w:t xml:space="preserve">4. Literature that should also be covered: A method by </w:t>
      </w:r>
      <w:proofErr w:type="spellStart"/>
      <w:r w:rsidRPr="002731DC">
        <w:rPr>
          <w:rFonts w:ascii="Arial" w:hAnsi="Arial" w:cs="Arial"/>
          <w:sz w:val="20"/>
          <w:szCs w:val="20"/>
        </w:rPr>
        <w:t>Elston</w:t>
      </w:r>
      <w:proofErr w:type="spellEnd"/>
      <w:r w:rsidRPr="002731DC">
        <w:rPr>
          <w:rFonts w:ascii="Arial" w:hAnsi="Arial" w:cs="Arial"/>
          <w:sz w:val="20"/>
          <w:szCs w:val="20"/>
        </w:rPr>
        <w:t>, and recent review by Ritchie (including some references within)</w:t>
      </w:r>
    </w:p>
    <w:p w14:paraId="3550B8A7" w14:textId="77777777" w:rsidR="00517B2A" w:rsidRDefault="00517B2A" w:rsidP="008C2393">
      <w:pPr>
        <w:rPr>
          <w:ins w:id="64" w:author="Gib Hemani" w:date="2014-06-25T17:08:00Z"/>
          <w:rFonts w:ascii="Arial" w:hAnsi="Arial" w:cs="Arial"/>
          <w:sz w:val="20"/>
          <w:szCs w:val="20"/>
        </w:rPr>
      </w:pPr>
    </w:p>
    <w:p w14:paraId="74C89F7A" w14:textId="77777777" w:rsidR="00517B2A" w:rsidRDefault="008E64B7" w:rsidP="008C2393">
      <w:pPr>
        <w:rPr>
          <w:ins w:id="65" w:author="Gib Hemani" w:date="2014-06-27T01:07:00Z"/>
          <w:rFonts w:ascii="Arial" w:hAnsi="Arial" w:cs="Arial"/>
          <w:sz w:val="20"/>
          <w:szCs w:val="20"/>
        </w:rPr>
      </w:pPr>
      <w:ins w:id="66" w:author="Gib Hemani" w:date="2014-06-25T17:09:00Z">
        <w:r>
          <w:rPr>
            <w:rFonts w:ascii="Arial" w:hAnsi="Arial" w:cs="Arial"/>
            <w:sz w:val="20"/>
            <w:szCs w:val="20"/>
          </w:rPr>
          <w:t>Insert on page 6 line 28 along with other requested reference</w:t>
        </w:r>
      </w:ins>
    </w:p>
    <w:p w14:paraId="01EC6420" w14:textId="64C9CCF4" w:rsidR="00DB1D77" w:rsidRPr="002731DC" w:rsidRDefault="00DB1D77" w:rsidP="008C2393">
      <w:pPr>
        <w:rPr>
          <w:rFonts w:ascii="Arial" w:hAnsi="Arial" w:cs="Arial"/>
          <w:sz w:val="20"/>
          <w:szCs w:val="20"/>
        </w:rPr>
      </w:pPr>
      <w:ins w:id="67" w:author="Gib Hemani" w:date="2014-06-27T01:07:00Z">
        <w:r>
          <w:rPr>
            <w:rFonts w:ascii="Arial" w:hAnsi="Arial" w:cs="Arial"/>
            <w:sz w:val="20"/>
            <w:szCs w:val="20"/>
          </w:rPr>
          <w:lastRenderedPageBreak/>
          <w:t>DONE</w:t>
        </w:r>
      </w:ins>
    </w:p>
    <w:p w14:paraId="4F9B1018" w14:textId="77777777" w:rsidR="008C2393" w:rsidRPr="002731DC" w:rsidRDefault="008C2393" w:rsidP="008C2393">
      <w:pPr>
        <w:rPr>
          <w:rFonts w:ascii="Arial" w:hAnsi="Arial" w:cs="Arial"/>
          <w:sz w:val="20"/>
          <w:szCs w:val="20"/>
        </w:rPr>
      </w:pPr>
    </w:p>
    <w:p w14:paraId="0AC53D77" w14:textId="77777777" w:rsidR="008C2393" w:rsidRDefault="008C2393" w:rsidP="008C2393">
      <w:pPr>
        <w:rPr>
          <w:ins w:id="68" w:author="Gib Hemani" w:date="2014-06-25T17:12:00Z"/>
          <w:rFonts w:ascii="Arial" w:hAnsi="Arial" w:cs="Arial"/>
          <w:sz w:val="20"/>
          <w:szCs w:val="20"/>
        </w:rPr>
      </w:pPr>
      <w:r w:rsidRPr="002731DC">
        <w:rPr>
          <w:rFonts w:ascii="Arial" w:hAnsi="Arial" w:cs="Arial"/>
          <w:sz w:val="20"/>
          <w:szCs w:val="20"/>
        </w:rPr>
        <w:t>5. Table 1 should include reference to relevant publications</w:t>
      </w:r>
    </w:p>
    <w:p w14:paraId="4BD3C26A" w14:textId="77777777" w:rsidR="008E64B7" w:rsidRDefault="008E64B7" w:rsidP="008C2393">
      <w:pPr>
        <w:rPr>
          <w:ins w:id="69" w:author="Gib Hemani" w:date="2014-06-25T17:12:00Z"/>
          <w:rFonts w:ascii="Arial" w:hAnsi="Arial" w:cs="Arial"/>
          <w:sz w:val="20"/>
          <w:szCs w:val="20"/>
        </w:rPr>
      </w:pPr>
    </w:p>
    <w:p w14:paraId="15D64197" w14:textId="77777777" w:rsidR="008E64B7" w:rsidRDefault="008E64B7" w:rsidP="008C2393">
      <w:pPr>
        <w:rPr>
          <w:ins w:id="70" w:author="Gib Hemani" w:date="2014-06-27T01:07:00Z"/>
          <w:rFonts w:ascii="Arial" w:hAnsi="Arial" w:cs="Arial"/>
          <w:sz w:val="20"/>
          <w:szCs w:val="20"/>
        </w:rPr>
      </w:pPr>
      <w:ins w:id="71" w:author="Gib Hemani" w:date="2014-06-25T17:13:00Z">
        <w:r>
          <w:rPr>
            <w:rFonts w:ascii="Arial" w:hAnsi="Arial" w:cs="Arial"/>
            <w:sz w:val="20"/>
            <w:szCs w:val="20"/>
          </w:rPr>
          <w:t>Gib to do</w:t>
        </w:r>
      </w:ins>
      <w:ins w:id="72" w:author="Gib Hemani" w:date="2014-06-25T17:14:00Z">
        <w:r>
          <w:rPr>
            <w:rFonts w:ascii="Arial" w:hAnsi="Arial" w:cs="Arial"/>
            <w:sz w:val="20"/>
            <w:szCs w:val="20"/>
          </w:rPr>
          <w:t xml:space="preserve">, </w:t>
        </w:r>
        <w:proofErr w:type="spellStart"/>
        <w:r>
          <w:rPr>
            <w:rFonts w:ascii="Arial" w:hAnsi="Arial" w:cs="Arial"/>
            <w:sz w:val="20"/>
            <w:szCs w:val="20"/>
          </w:rPr>
          <w:t>wenhua</w:t>
        </w:r>
        <w:proofErr w:type="spellEnd"/>
        <w:r>
          <w:rPr>
            <w:rFonts w:ascii="Arial" w:hAnsi="Arial" w:cs="Arial"/>
            <w:sz w:val="20"/>
            <w:szCs w:val="20"/>
          </w:rPr>
          <w:t xml:space="preserve"> to send the list of references</w:t>
        </w:r>
      </w:ins>
    </w:p>
    <w:p w14:paraId="1B7C277F" w14:textId="0503E81D" w:rsidR="00DB1D77" w:rsidRPr="002731DC" w:rsidRDefault="00DB1D77" w:rsidP="008C2393">
      <w:pPr>
        <w:rPr>
          <w:rFonts w:ascii="Arial" w:hAnsi="Arial" w:cs="Arial"/>
          <w:sz w:val="20"/>
          <w:szCs w:val="20"/>
        </w:rPr>
      </w:pPr>
      <w:ins w:id="73" w:author="Gib Hemani" w:date="2014-06-27T01:07:00Z">
        <w:r>
          <w:rPr>
            <w:rFonts w:ascii="Arial" w:hAnsi="Arial" w:cs="Arial"/>
            <w:sz w:val="20"/>
            <w:szCs w:val="20"/>
          </w:rPr>
          <w:t>DONE</w:t>
        </w:r>
      </w:ins>
    </w:p>
    <w:p w14:paraId="579EF29B" w14:textId="77777777" w:rsidR="008C2393" w:rsidRPr="002731DC" w:rsidRDefault="008C2393" w:rsidP="008C2393">
      <w:pPr>
        <w:rPr>
          <w:rFonts w:ascii="Arial" w:hAnsi="Arial" w:cs="Arial"/>
          <w:sz w:val="20"/>
          <w:szCs w:val="20"/>
        </w:rPr>
      </w:pPr>
    </w:p>
    <w:p w14:paraId="07CDF95B" w14:textId="77777777" w:rsidR="008C2393" w:rsidRPr="002731DC" w:rsidRDefault="008C2393" w:rsidP="008C2393">
      <w:pPr>
        <w:rPr>
          <w:rFonts w:ascii="Arial" w:hAnsi="Arial" w:cs="Arial"/>
          <w:sz w:val="20"/>
          <w:szCs w:val="20"/>
        </w:rPr>
      </w:pPr>
      <w:r w:rsidRPr="002731DC">
        <w:rPr>
          <w:rFonts w:ascii="Arial" w:hAnsi="Arial" w:cs="Arial"/>
          <w:sz w:val="20"/>
          <w:szCs w:val="20"/>
        </w:rPr>
        <w:t>6. Some of the current supplementary material should be in main text boxes</w:t>
      </w:r>
      <w:proofErr w:type="gramStart"/>
      <w:r w:rsidRPr="002731DC">
        <w:rPr>
          <w:rFonts w:ascii="Arial" w:hAnsi="Arial" w:cs="Arial"/>
          <w:sz w:val="20"/>
          <w:szCs w:val="20"/>
        </w:rPr>
        <w:t>.</w:t>
      </w:r>
      <w:r w:rsidR="00BA2FD1" w:rsidRPr="00BA2FD1">
        <w:rPr>
          <w:rFonts w:ascii="Arial" w:hAnsi="Arial" w:cs="Arial"/>
          <w:b/>
          <w:sz w:val="20"/>
          <w:szCs w:val="20"/>
        </w:rPr>
        <w:t>[</w:t>
      </w:r>
      <w:proofErr w:type="gramEnd"/>
      <w:r w:rsidR="00BA2FD1" w:rsidRPr="00BA2FD1">
        <w:rPr>
          <w:rFonts w:ascii="Arial" w:hAnsi="Arial" w:cs="Arial"/>
          <w:b/>
          <w:sz w:val="20"/>
          <w:szCs w:val="20"/>
        </w:rPr>
        <w:t>Au: we are already at almost the size limit, so it won’t be possible to import any substantial text into the (non-supplementary) boxes or main text]</w:t>
      </w:r>
    </w:p>
    <w:p w14:paraId="03E3D1C2" w14:textId="77777777" w:rsidR="008C2393" w:rsidRDefault="008C2393" w:rsidP="008C2393">
      <w:pPr>
        <w:rPr>
          <w:ins w:id="74" w:author="Gib Hemani" w:date="2014-06-25T17:12:00Z"/>
          <w:rFonts w:ascii="Arial" w:hAnsi="Arial" w:cs="Arial"/>
          <w:sz w:val="20"/>
          <w:szCs w:val="20"/>
        </w:rPr>
      </w:pPr>
    </w:p>
    <w:p w14:paraId="55F2ADB5" w14:textId="77777777" w:rsidR="008E64B7" w:rsidRDefault="008E64B7" w:rsidP="008C2393">
      <w:pPr>
        <w:rPr>
          <w:ins w:id="75" w:author="Gib Hemani" w:date="2014-06-25T17:12:00Z"/>
          <w:rFonts w:ascii="Arial" w:hAnsi="Arial" w:cs="Arial"/>
          <w:sz w:val="20"/>
          <w:szCs w:val="20"/>
        </w:rPr>
      </w:pPr>
      <w:ins w:id="76" w:author="Gib Hemani" w:date="2014-06-25T17:14:00Z">
        <w:r>
          <w:rPr>
            <w:rFonts w:ascii="Arial" w:hAnsi="Arial" w:cs="Arial"/>
            <w:sz w:val="20"/>
            <w:szCs w:val="20"/>
          </w:rPr>
          <w:t>Dismiss</w:t>
        </w:r>
      </w:ins>
    </w:p>
    <w:p w14:paraId="59FED55D" w14:textId="77777777" w:rsidR="008E64B7" w:rsidRPr="002731DC" w:rsidRDefault="008E64B7" w:rsidP="008C2393">
      <w:pPr>
        <w:rPr>
          <w:rFonts w:ascii="Arial" w:hAnsi="Arial" w:cs="Arial"/>
          <w:sz w:val="20"/>
          <w:szCs w:val="20"/>
        </w:rPr>
      </w:pPr>
    </w:p>
    <w:p w14:paraId="204C3E1C" w14:textId="77777777" w:rsidR="008C2393" w:rsidRDefault="008C2393" w:rsidP="008C2393">
      <w:pPr>
        <w:rPr>
          <w:ins w:id="77" w:author="Gib Hemani" w:date="2014-06-25T17:14:00Z"/>
          <w:rFonts w:ascii="Arial" w:hAnsi="Arial" w:cs="Arial"/>
          <w:sz w:val="20"/>
          <w:szCs w:val="20"/>
        </w:rPr>
      </w:pPr>
      <w:r w:rsidRPr="002731DC">
        <w:rPr>
          <w:rFonts w:ascii="Arial" w:hAnsi="Arial" w:cs="Arial"/>
          <w:sz w:val="20"/>
          <w:szCs w:val="20"/>
        </w:rPr>
        <w:t>7. Technically, it is important to communicate that interaction can appear or disappear due to a non-linear transformation of the phenotype value.</w:t>
      </w:r>
    </w:p>
    <w:p w14:paraId="27F76C2D" w14:textId="77777777" w:rsidR="008E64B7" w:rsidRDefault="008E64B7" w:rsidP="008C2393">
      <w:pPr>
        <w:rPr>
          <w:ins w:id="78" w:author="Gib Hemani" w:date="2014-06-25T17:14:00Z"/>
          <w:rFonts w:ascii="Arial" w:hAnsi="Arial" w:cs="Arial"/>
          <w:sz w:val="20"/>
          <w:szCs w:val="20"/>
        </w:rPr>
      </w:pPr>
    </w:p>
    <w:p w14:paraId="59FDB012" w14:textId="15CD135D" w:rsidR="008E64B7" w:rsidRDefault="00DB1D77" w:rsidP="008C2393">
      <w:pPr>
        <w:rPr>
          <w:ins w:id="79" w:author="Gib Hemani" w:date="2014-06-27T01:08:00Z"/>
          <w:rFonts w:ascii="Arial" w:hAnsi="Arial" w:cs="Arial"/>
          <w:sz w:val="20"/>
          <w:szCs w:val="20"/>
        </w:rPr>
      </w:pPr>
      <w:ins w:id="80" w:author="Gib Hemani" w:date="2014-06-27T01:08:00Z">
        <w:r>
          <w:rPr>
            <w:rFonts w:ascii="Arial" w:hAnsi="Arial" w:cs="Arial"/>
            <w:sz w:val="20"/>
            <w:szCs w:val="20"/>
          </w:rPr>
          <w:t>This point has been emphasised in box 4</w:t>
        </w:r>
      </w:ins>
    </w:p>
    <w:p w14:paraId="235BDA29" w14:textId="776CA0A9" w:rsidR="00DB1D77" w:rsidRPr="002731DC" w:rsidRDefault="00DB1D77" w:rsidP="008C2393">
      <w:pPr>
        <w:rPr>
          <w:rFonts w:ascii="Arial" w:hAnsi="Arial" w:cs="Arial"/>
          <w:sz w:val="20"/>
          <w:szCs w:val="20"/>
        </w:rPr>
      </w:pPr>
      <w:ins w:id="81" w:author="Gib Hemani" w:date="2014-06-27T01:08:00Z">
        <w:r>
          <w:rPr>
            <w:rFonts w:ascii="Arial" w:hAnsi="Arial" w:cs="Arial"/>
            <w:sz w:val="20"/>
            <w:szCs w:val="20"/>
          </w:rPr>
          <w:t>DONE</w:t>
        </w:r>
      </w:ins>
    </w:p>
    <w:p w14:paraId="74588571" w14:textId="77777777" w:rsidR="008C2393" w:rsidRPr="002731DC" w:rsidRDefault="008C2393" w:rsidP="008C2393">
      <w:pPr>
        <w:rPr>
          <w:rFonts w:ascii="Arial" w:hAnsi="Arial" w:cs="Arial"/>
          <w:sz w:val="20"/>
          <w:szCs w:val="20"/>
        </w:rPr>
      </w:pPr>
    </w:p>
    <w:p w14:paraId="03043744" w14:textId="77777777" w:rsidR="008C2393" w:rsidRDefault="008C2393" w:rsidP="008C2393">
      <w:pPr>
        <w:rPr>
          <w:ins w:id="82" w:author="Gib Hemani" w:date="2014-06-25T17:14:00Z"/>
          <w:rFonts w:ascii="Arial" w:hAnsi="Arial" w:cs="Arial"/>
          <w:sz w:val="20"/>
          <w:szCs w:val="20"/>
        </w:rPr>
      </w:pPr>
      <w:r w:rsidRPr="002731DC">
        <w:rPr>
          <w:rFonts w:ascii="Arial" w:hAnsi="Arial" w:cs="Arial"/>
          <w:sz w:val="20"/>
          <w:szCs w:val="20"/>
        </w:rPr>
        <w:t xml:space="preserve">8. The world of somatic mutations in cancer reports a lot of what germ line </w:t>
      </w:r>
      <w:proofErr w:type="spellStart"/>
      <w:r w:rsidRPr="002731DC">
        <w:rPr>
          <w:rFonts w:ascii="Arial" w:hAnsi="Arial" w:cs="Arial"/>
          <w:sz w:val="20"/>
          <w:szCs w:val="20"/>
        </w:rPr>
        <w:t>geneticsists</w:t>
      </w:r>
      <w:proofErr w:type="spellEnd"/>
      <w:r w:rsidRPr="002731DC">
        <w:rPr>
          <w:rFonts w:ascii="Arial" w:hAnsi="Arial" w:cs="Arial"/>
          <w:sz w:val="20"/>
          <w:szCs w:val="20"/>
        </w:rPr>
        <w:t xml:space="preserve"> would call </w:t>
      </w:r>
      <w:proofErr w:type="spellStart"/>
      <w:r w:rsidRPr="002731DC">
        <w:rPr>
          <w:rFonts w:ascii="Arial" w:hAnsi="Arial" w:cs="Arial"/>
          <w:sz w:val="20"/>
          <w:szCs w:val="20"/>
        </w:rPr>
        <w:t>epistatic</w:t>
      </w:r>
      <w:proofErr w:type="spellEnd"/>
      <w:r w:rsidRPr="002731DC">
        <w:rPr>
          <w:rFonts w:ascii="Arial" w:hAnsi="Arial" w:cs="Arial"/>
          <w:sz w:val="20"/>
          <w:szCs w:val="20"/>
        </w:rPr>
        <w:t xml:space="preserve"> interactions</w:t>
      </w:r>
    </w:p>
    <w:p w14:paraId="53C8DEE1" w14:textId="77777777" w:rsidR="008E64B7" w:rsidRDefault="008E64B7" w:rsidP="008C2393">
      <w:pPr>
        <w:rPr>
          <w:ins w:id="83" w:author="Gib Hemani" w:date="2014-06-25T17:14:00Z"/>
          <w:rFonts w:ascii="Arial" w:hAnsi="Arial" w:cs="Arial"/>
          <w:sz w:val="20"/>
          <w:szCs w:val="20"/>
        </w:rPr>
      </w:pPr>
    </w:p>
    <w:p w14:paraId="5C1B39E7" w14:textId="77777777" w:rsidR="008E64B7" w:rsidRPr="002731DC" w:rsidRDefault="008E64B7" w:rsidP="008C2393">
      <w:pPr>
        <w:rPr>
          <w:rFonts w:ascii="Arial" w:hAnsi="Arial" w:cs="Arial"/>
          <w:sz w:val="20"/>
          <w:szCs w:val="20"/>
        </w:rPr>
      </w:pPr>
      <w:ins w:id="84" w:author="Gib Hemani" w:date="2014-06-25T17:16:00Z">
        <w:r>
          <w:rPr>
            <w:rFonts w:ascii="Arial" w:hAnsi="Arial" w:cs="Arial"/>
            <w:sz w:val="20"/>
            <w:szCs w:val="20"/>
          </w:rPr>
          <w:t>Dismiss</w:t>
        </w:r>
      </w:ins>
    </w:p>
    <w:p w14:paraId="1B892D6F" w14:textId="77777777" w:rsidR="008C2393" w:rsidRPr="002731DC" w:rsidRDefault="008C2393" w:rsidP="008C2393">
      <w:pPr>
        <w:rPr>
          <w:rFonts w:ascii="Arial" w:hAnsi="Arial" w:cs="Arial"/>
          <w:sz w:val="20"/>
          <w:szCs w:val="20"/>
        </w:rPr>
      </w:pPr>
    </w:p>
    <w:p w14:paraId="78A0BEFB" w14:textId="77777777" w:rsidR="008C2393" w:rsidRPr="002731DC" w:rsidRDefault="008C2393" w:rsidP="008C2393">
      <w:pPr>
        <w:rPr>
          <w:rFonts w:ascii="Arial" w:hAnsi="Arial" w:cs="Arial"/>
          <w:sz w:val="20"/>
          <w:szCs w:val="20"/>
        </w:rPr>
      </w:pPr>
      <w:r w:rsidRPr="002731DC">
        <w:rPr>
          <w:rFonts w:ascii="Arial" w:hAnsi="Arial" w:cs="Arial"/>
          <w:sz w:val="20"/>
          <w:szCs w:val="20"/>
        </w:rPr>
        <w:t>9</w:t>
      </w:r>
      <w:proofErr w:type="gramStart"/>
      <w:r w:rsidRPr="002731DC">
        <w:rPr>
          <w:rFonts w:ascii="Arial" w:hAnsi="Arial" w:cs="Arial"/>
          <w:sz w:val="20"/>
          <w:szCs w:val="20"/>
        </w:rPr>
        <w:t>..</w:t>
      </w:r>
      <w:proofErr w:type="gramEnd"/>
      <w:r w:rsidRPr="002731DC">
        <w:rPr>
          <w:rFonts w:ascii="Arial" w:hAnsi="Arial" w:cs="Arial"/>
          <w:sz w:val="20"/>
          <w:szCs w:val="20"/>
        </w:rPr>
        <w:t xml:space="preserve"> The field of group-based tests has seen significant interest due to rare alleles, that should be mentioned (with reference to an appropriate separate review).</w:t>
      </w:r>
    </w:p>
    <w:p w14:paraId="49CBA436" w14:textId="77777777" w:rsidR="008C2393" w:rsidRDefault="008C2393" w:rsidP="008C2393">
      <w:pPr>
        <w:rPr>
          <w:ins w:id="85" w:author="Gib Hemani" w:date="2014-06-25T17:16:00Z"/>
          <w:rFonts w:ascii="Arial" w:hAnsi="Arial" w:cs="Arial"/>
          <w:sz w:val="20"/>
          <w:szCs w:val="20"/>
        </w:rPr>
      </w:pPr>
    </w:p>
    <w:p w14:paraId="24677D5E" w14:textId="77777777" w:rsidR="008E64B7" w:rsidRDefault="00BD4366" w:rsidP="008C2393">
      <w:pPr>
        <w:rPr>
          <w:ins w:id="86" w:author="Gib Hemani" w:date="2014-06-25T17:16:00Z"/>
          <w:rFonts w:ascii="Arial" w:hAnsi="Arial" w:cs="Arial"/>
          <w:sz w:val="20"/>
          <w:szCs w:val="20"/>
        </w:rPr>
      </w:pPr>
      <w:proofErr w:type="spellStart"/>
      <w:ins w:id="87" w:author="Gib Hemani" w:date="2014-06-25T17:19:00Z">
        <w:r>
          <w:rPr>
            <w:rFonts w:ascii="Arial" w:hAnsi="Arial" w:cs="Arial"/>
            <w:sz w:val="20"/>
            <w:szCs w:val="20"/>
          </w:rPr>
          <w:t>Wenhua</w:t>
        </w:r>
        <w:proofErr w:type="spellEnd"/>
        <w:r>
          <w:rPr>
            <w:rFonts w:ascii="Arial" w:hAnsi="Arial" w:cs="Arial"/>
            <w:sz w:val="20"/>
            <w:szCs w:val="20"/>
          </w:rPr>
          <w:t xml:space="preserve"> to clarify if necessary</w:t>
        </w:r>
      </w:ins>
    </w:p>
    <w:p w14:paraId="31413925" w14:textId="77777777" w:rsidR="008E64B7" w:rsidRPr="002731DC" w:rsidRDefault="008E64B7" w:rsidP="008C2393">
      <w:pPr>
        <w:rPr>
          <w:rFonts w:ascii="Arial" w:hAnsi="Arial" w:cs="Arial"/>
          <w:sz w:val="20"/>
          <w:szCs w:val="20"/>
        </w:rPr>
      </w:pPr>
    </w:p>
    <w:p w14:paraId="2E3A0A8C" w14:textId="77777777" w:rsidR="008C2393" w:rsidRPr="002731DC" w:rsidRDefault="008C2393" w:rsidP="008C2393">
      <w:pPr>
        <w:rPr>
          <w:rFonts w:ascii="Arial" w:hAnsi="Arial" w:cs="Arial"/>
          <w:sz w:val="20"/>
          <w:szCs w:val="20"/>
        </w:rPr>
      </w:pPr>
      <w:r w:rsidRPr="002731DC">
        <w:rPr>
          <w:rFonts w:ascii="Arial" w:hAnsi="Arial" w:cs="Arial"/>
          <w:sz w:val="20"/>
          <w:szCs w:val="20"/>
        </w:rPr>
        <w:t>10. Pleiotropic association analysis is a field with an orthogonal set of complexities. When discussing pleiotropic epistasis, the authors should refer to (a review detailing) those,</w:t>
      </w:r>
    </w:p>
    <w:p w14:paraId="03B368FE" w14:textId="77777777" w:rsidR="008C2393" w:rsidRDefault="008C2393" w:rsidP="008C2393">
      <w:pPr>
        <w:rPr>
          <w:ins w:id="88" w:author="Gib Hemani" w:date="2014-06-25T17:19:00Z"/>
          <w:rFonts w:ascii="Arial" w:hAnsi="Arial" w:cs="Arial"/>
          <w:sz w:val="20"/>
          <w:szCs w:val="20"/>
        </w:rPr>
      </w:pPr>
    </w:p>
    <w:p w14:paraId="14CF7A5E" w14:textId="77777777" w:rsidR="00BD4366" w:rsidRDefault="00BD4366" w:rsidP="008C2393">
      <w:pPr>
        <w:rPr>
          <w:ins w:id="89" w:author="Gib Hemani" w:date="2014-06-25T17:19:00Z"/>
          <w:rFonts w:ascii="Arial" w:hAnsi="Arial" w:cs="Arial"/>
          <w:sz w:val="20"/>
          <w:szCs w:val="20"/>
        </w:rPr>
      </w:pPr>
      <w:proofErr w:type="spellStart"/>
      <w:ins w:id="90" w:author="Gib Hemani" w:date="2014-06-25T17:20:00Z">
        <w:r>
          <w:rPr>
            <w:rFonts w:ascii="Arial" w:hAnsi="Arial" w:cs="Arial"/>
            <w:sz w:val="20"/>
            <w:szCs w:val="20"/>
          </w:rPr>
          <w:t>Wenhua</w:t>
        </w:r>
        <w:proofErr w:type="spellEnd"/>
        <w:r>
          <w:rPr>
            <w:rFonts w:ascii="Arial" w:hAnsi="Arial" w:cs="Arial"/>
            <w:sz w:val="20"/>
            <w:szCs w:val="20"/>
          </w:rPr>
          <w:t xml:space="preserve"> to clarify</w:t>
        </w:r>
      </w:ins>
    </w:p>
    <w:p w14:paraId="7696346C" w14:textId="77777777" w:rsidR="00BD4366" w:rsidRPr="002731DC" w:rsidRDefault="00BD4366" w:rsidP="008C2393">
      <w:pPr>
        <w:rPr>
          <w:rFonts w:ascii="Arial" w:hAnsi="Arial" w:cs="Arial"/>
          <w:sz w:val="20"/>
          <w:szCs w:val="20"/>
        </w:rPr>
      </w:pPr>
    </w:p>
    <w:p w14:paraId="7B660FFD" w14:textId="77777777" w:rsidR="008C2393" w:rsidRPr="002731DC" w:rsidRDefault="008C2393" w:rsidP="008C2393">
      <w:pPr>
        <w:rPr>
          <w:rFonts w:ascii="Arial" w:hAnsi="Arial" w:cs="Arial"/>
          <w:sz w:val="20"/>
          <w:szCs w:val="20"/>
        </w:rPr>
      </w:pPr>
      <w:r w:rsidRPr="002731DC">
        <w:rPr>
          <w:rFonts w:ascii="Arial" w:hAnsi="Arial" w:cs="Arial"/>
          <w:sz w:val="20"/>
          <w:szCs w:val="20"/>
        </w:rPr>
        <w:t>11. Citations 101, 119 are the same</w:t>
      </w:r>
    </w:p>
    <w:p w14:paraId="15804763" w14:textId="77777777" w:rsidR="008C2393" w:rsidRDefault="008C2393" w:rsidP="008C2393">
      <w:pPr>
        <w:rPr>
          <w:ins w:id="91" w:author="Gib Hemani" w:date="2014-06-25T17:20:00Z"/>
          <w:rFonts w:ascii="Arial" w:hAnsi="Arial" w:cs="Arial"/>
          <w:sz w:val="20"/>
          <w:szCs w:val="20"/>
        </w:rPr>
      </w:pPr>
    </w:p>
    <w:p w14:paraId="753F58C9" w14:textId="77777777" w:rsidR="00BD4366" w:rsidRDefault="00BD4366" w:rsidP="008C2393">
      <w:pPr>
        <w:rPr>
          <w:ins w:id="92" w:author="Gib Hemani" w:date="2014-06-27T01:08:00Z"/>
          <w:rFonts w:ascii="Arial" w:hAnsi="Arial" w:cs="Arial"/>
          <w:sz w:val="20"/>
          <w:szCs w:val="20"/>
        </w:rPr>
      </w:pPr>
      <w:ins w:id="93" w:author="Gib Hemani" w:date="2014-06-25T17:20:00Z">
        <w:r>
          <w:rPr>
            <w:rFonts w:ascii="Arial" w:hAnsi="Arial" w:cs="Arial"/>
            <w:sz w:val="20"/>
            <w:szCs w:val="20"/>
          </w:rPr>
          <w:t>Gib to deal with</w:t>
        </w:r>
      </w:ins>
    </w:p>
    <w:p w14:paraId="1D5C7758" w14:textId="7F5B3FDC" w:rsidR="00DB1D77" w:rsidRDefault="00DB1D77" w:rsidP="008C2393">
      <w:pPr>
        <w:rPr>
          <w:ins w:id="94" w:author="Gib Hemani" w:date="2014-06-25T17:20:00Z"/>
          <w:rFonts w:ascii="Arial" w:hAnsi="Arial" w:cs="Arial"/>
          <w:sz w:val="20"/>
          <w:szCs w:val="20"/>
        </w:rPr>
      </w:pPr>
      <w:ins w:id="95" w:author="Gib Hemani" w:date="2014-06-27T01:08:00Z">
        <w:r>
          <w:rPr>
            <w:rFonts w:ascii="Arial" w:hAnsi="Arial" w:cs="Arial"/>
            <w:sz w:val="20"/>
            <w:szCs w:val="20"/>
          </w:rPr>
          <w:t>DONE</w:t>
        </w:r>
      </w:ins>
    </w:p>
    <w:p w14:paraId="1A3DFD39" w14:textId="77777777" w:rsidR="00BD4366" w:rsidRPr="002731DC" w:rsidRDefault="00BD4366" w:rsidP="008C2393">
      <w:pPr>
        <w:rPr>
          <w:rFonts w:ascii="Arial" w:hAnsi="Arial" w:cs="Arial"/>
          <w:sz w:val="20"/>
          <w:szCs w:val="20"/>
        </w:rPr>
      </w:pPr>
    </w:p>
    <w:p w14:paraId="57284441" w14:textId="77777777" w:rsidR="008C2393" w:rsidRPr="002731DC" w:rsidRDefault="008C2393" w:rsidP="008C2393">
      <w:pPr>
        <w:rPr>
          <w:rFonts w:ascii="Arial" w:hAnsi="Arial" w:cs="Arial"/>
          <w:sz w:val="20"/>
          <w:szCs w:val="20"/>
        </w:rPr>
      </w:pPr>
      <w:r w:rsidRPr="002731DC">
        <w:rPr>
          <w:rFonts w:ascii="Arial" w:hAnsi="Arial" w:cs="Arial"/>
          <w:sz w:val="20"/>
          <w:szCs w:val="20"/>
        </w:rPr>
        <w:t>12. Please number your sections and subsections in a nested fashion. It is annoying to rely on heading font size to navigate the document.</w:t>
      </w:r>
      <w:r w:rsidR="00BA2FD1">
        <w:rPr>
          <w:rFonts w:ascii="Arial" w:hAnsi="Arial" w:cs="Arial"/>
          <w:sz w:val="20"/>
          <w:szCs w:val="20"/>
        </w:rPr>
        <w:t xml:space="preserve"> </w:t>
      </w:r>
      <w:r w:rsidR="00BA2FD1" w:rsidRPr="00BA2FD1">
        <w:rPr>
          <w:rFonts w:ascii="Arial" w:hAnsi="Arial" w:cs="Arial"/>
          <w:b/>
          <w:sz w:val="20"/>
          <w:szCs w:val="20"/>
        </w:rPr>
        <w:t>[Au: we can’t accommodate numbered headings in journal style. Your current headings and subheadings are fine]</w:t>
      </w:r>
    </w:p>
    <w:p w14:paraId="3ECF5591" w14:textId="77777777" w:rsidR="008C2393" w:rsidRDefault="008C2393" w:rsidP="008C2393">
      <w:pPr>
        <w:rPr>
          <w:ins w:id="96" w:author="Gib Hemani" w:date="2014-06-25T17:20:00Z"/>
          <w:rFonts w:ascii="Arial" w:hAnsi="Arial" w:cs="Arial"/>
          <w:sz w:val="20"/>
          <w:szCs w:val="20"/>
        </w:rPr>
      </w:pPr>
    </w:p>
    <w:p w14:paraId="3312815B" w14:textId="77777777" w:rsidR="00BD4366" w:rsidRDefault="00BD4366" w:rsidP="008C2393">
      <w:pPr>
        <w:rPr>
          <w:rFonts w:ascii="Arial" w:hAnsi="Arial" w:cs="Arial"/>
          <w:sz w:val="20"/>
          <w:szCs w:val="20"/>
        </w:rPr>
      </w:pPr>
      <w:ins w:id="97" w:author="Gib Hemani" w:date="2014-06-25T17:20:00Z">
        <w:r>
          <w:rPr>
            <w:rFonts w:ascii="Arial" w:hAnsi="Arial" w:cs="Arial"/>
            <w:sz w:val="20"/>
            <w:szCs w:val="20"/>
          </w:rPr>
          <w:t>Dismiss</w:t>
        </w:r>
      </w:ins>
    </w:p>
    <w:p w14:paraId="67F94630" w14:textId="77777777" w:rsidR="008C2393" w:rsidRPr="002731DC" w:rsidRDefault="008C2393" w:rsidP="008C2393">
      <w:pPr>
        <w:rPr>
          <w:rFonts w:ascii="Arial" w:hAnsi="Arial" w:cs="Arial"/>
          <w:sz w:val="20"/>
          <w:szCs w:val="20"/>
        </w:rPr>
      </w:pPr>
    </w:p>
    <w:p w14:paraId="6106A03D" w14:textId="77777777" w:rsidR="008C2393" w:rsidRPr="002731DC" w:rsidRDefault="008C2393" w:rsidP="008C2393">
      <w:pPr>
        <w:rPr>
          <w:rFonts w:ascii="Arial" w:hAnsi="Arial" w:cs="Arial"/>
          <w:b/>
          <w:sz w:val="20"/>
          <w:szCs w:val="20"/>
        </w:rPr>
      </w:pPr>
      <w:r w:rsidRPr="002731DC">
        <w:rPr>
          <w:rFonts w:ascii="Arial" w:hAnsi="Arial" w:cs="Arial"/>
          <w:b/>
          <w:sz w:val="20"/>
          <w:szCs w:val="20"/>
        </w:rPr>
        <w:t>Referee report: Referee #3</w:t>
      </w:r>
    </w:p>
    <w:p w14:paraId="563E2737" w14:textId="77777777" w:rsidR="008C2393" w:rsidRPr="002731DC" w:rsidRDefault="008C2393" w:rsidP="008C2393">
      <w:pPr>
        <w:rPr>
          <w:rFonts w:ascii="Arial" w:hAnsi="Arial" w:cs="Arial"/>
          <w:sz w:val="20"/>
          <w:szCs w:val="20"/>
        </w:rPr>
      </w:pPr>
    </w:p>
    <w:p w14:paraId="297347C4" w14:textId="77777777" w:rsidR="008C2393" w:rsidRPr="002731DC" w:rsidRDefault="008C2393" w:rsidP="008C2393">
      <w:pPr>
        <w:rPr>
          <w:rFonts w:ascii="Arial" w:hAnsi="Arial" w:cs="Arial"/>
          <w:sz w:val="20"/>
          <w:szCs w:val="20"/>
        </w:rPr>
      </w:pPr>
      <w:r w:rsidRPr="002731DC">
        <w:rPr>
          <w:rFonts w:ascii="Arial" w:hAnsi="Arial" w:cs="Arial"/>
          <w:sz w:val="20"/>
          <w:szCs w:val="20"/>
        </w:rPr>
        <w:t>Immediate interest: Yes</w:t>
      </w:r>
    </w:p>
    <w:p w14:paraId="4694FB6D" w14:textId="77777777" w:rsidR="008C2393" w:rsidRPr="002731DC" w:rsidRDefault="008C2393" w:rsidP="008C2393">
      <w:pPr>
        <w:rPr>
          <w:rFonts w:ascii="Arial" w:hAnsi="Arial" w:cs="Arial"/>
          <w:sz w:val="20"/>
          <w:szCs w:val="20"/>
        </w:rPr>
      </w:pPr>
    </w:p>
    <w:p w14:paraId="5C7E5A8A" w14:textId="77777777" w:rsidR="008C2393" w:rsidRPr="002731DC" w:rsidRDefault="008C2393" w:rsidP="008C2393">
      <w:pPr>
        <w:rPr>
          <w:rFonts w:ascii="Arial" w:hAnsi="Arial" w:cs="Arial"/>
          <w:sz w:val="20"/>
          <w:szCs w:val="20"/>
        </w:rPr>
      </w:pPr>
      <w:r w:rsidRPr="002731DC">
        <w:rPr>
          <w:rFonts w:ascii="Arial" w:hAnsi="Arial" w:cs="Arial"/>
          <w:sz w:val="20"/>
          <w:szCs w:val="20"/>
        </w:rPr>
        <w:t>Logically presented: Yes</w:t>
      </w:r>
    </w:p>
    <w:p w14:paraId="76644715" w14:textId="77777777" w:rsidR="008C2393" w:rsidRPr="002731DC" w:rsidRDefault="008C2393" w:rsidP="008C2393">
      <w:pPr>
        <w:rPr>
          <w:rFonts w:ascii="Arial" w:hAnsi="Arial" w:cs="Arial"/>
          <w:sz w:val="20"/>
          <w:szCs w:val="20"/>
        </w:rPr>
      </w:pPr>
    </w:p>
    <w:p w14:paraId="0007E080" w14:textId="77777777" w:rsidR="008C2393" w:rsidRPr="002731DC" w:rsidRDefault="008C2393" w:rsidP="008C2393">
      <w:pPr>
        <w:rPr>
          <w:rFonts w:ascii="Arial" w:hAnsi="Arial" w:cs="Arial"/>
          <w:sz w:val="20"/>
          <w:szCs w:val="20"/>
        </w:rPr>
      </w:pPr>
      <w:r w:rsidRPr="002731DC">
        <w:rPr>
          <w:rFonts w:ascii="Arial" w:hAnsi="Arial" w:cs="Arial"/>
          <w:sz w:val="20"/>
          <w:szCs w:val="20"/>
        </w:rPr>
        <w:t>Balance: Yes</w:t>
      </w:r>
    </w:p>
    <w:p w14:paraId="493C4952" w14:textId="77777777" w:rsidR="008C2393" w:rsidRPr="002731DC" w:rsidRDefault="008C2393" w:rsidP="008C2393">
      <w:pPr>
        <w:rPr>
          <w:rFonts w:ascii="Arial" w:hAnsi="Arial" w:cs="Arial"/>
          <w:sz w:val="20"/>
          <w:szCs w:val="20"/>
        </w:rPr>
      </w:pPr>
    </w:p>
    <w:p w14:paraId="28D598D2" w14:textId="77777777" w:rsidR="008C2393" w:rsidRPr="002731DC" w:rsidRDefault="008C2393" w:rsidP="008C2393">
      <w:pPr>
        <w:rPr>
          <w:rFonts w:ascii="Arial" w:hAnsi="Arial" w:cs="Arial"/>
          <w:sz w:val="20"/>
          <w:szCs w:val="20"/>
        </w:rPr>
      </w:pPr>
      <w:r w:rsidRPr="002731DC">
        <w:rPr>
          <w:rFonts w:ascii="Arial" w:hAnsi="Arial" w:cs="Arial"/>
          <w:sz w:val="20"/>
          <w:szCs w:val="20"/>
        </w:rPr>
        <w:t>Fair discussion: Yes</w:t>
      </w:r>
    </w:p>
    <w:p w14:paraId="25548316" w14:textId="77777777" w:rsidR="008C2393" w:rsidRPr="002731DC" w:rsidRDefault="008C2393" w:rsidP="008C2393">
      <w:pPr>
        <w:rPr>
          <w:rFonts w:ascii="Arial" w:hAnsi="Arial" w:cs="Arial"/>
          <w:sz w:val="20"/>
          <w:szCs w:val="20"/>
        </w:rPr>
      </w:pPr>
    </w:p>
    <w:p w14:paraId="3635B1D1" w14:textId="77777777" w:rsidR="008C2393" w:rsidRPr="002731DC" w:rsidRDefault="008C2393" w:rsidP="008C2393">
      <w:pPr>
        <w:rPr>
          <w:rFonts w:ascii="Arial" w:hAnsi="Arial" w:cs="Arial"/>
          <w:sz w:val="20"/>
          <w:szCs w:val="20"/>
        </w:rPr>
      </w:pPr>
      <w:r w:rsidRPr="002731DC">
        <w:rPr>
          <w:rFonts w:ascii="Arial" w:hAnsi="Arial" w:cs="Arial"/>
          <w:sz w:val="20"/>
          <w:szCs w:val="20"/>
        </w:rPr>
        <w:t>Figures clear: Yes</w:t>
      </w:r>
    </w:p>
    <w:p w14:paraId="44F37C10" w14:textId="77777777" w:rsidR="008C2393" w:rsidRPr="002731DC" w:rsidRDefault="008C2393" w:rsidP="008C2393">
      <w:pPr>
        <w:rPr>
          <w:rFonts w:ascii="Arial" w:hAnsi="Arial" w:cs="Arial"/>
          <w:sz w:val="20"/>
          <w:szCs w:val="20"/>
        </w:rPr>
      </w:pPr>
    </w:p>
    <w:p w14:paraId="4BEB432F" w14:textId="77777777" w:rsidR="008C2393" w:rsidRPr="002731DC" w:rsidRDefault="008C2393" w:rsidP="008C2393">
      <w:pPr>
        <w:rPr>
          <w:rFonts w:ascii="Arial" w:hAnsi="Arial" w:cs="Arial"/>
          <w:sz w:val="20"/>
          <w:szCs w:val="20"/>
        </w:rPr>
      </w:pPr>
      <w:r w:rsidRPr="002731DC">
        <w:rPr>
          <w:rFonts w:ascii="Arial" w:hAnsi="Arial" w:cs="Arial"/>
          <w:sz w:val="20"/>
          <w:szCs w:val="20"/>
        </w:rPr>
        <w:t>References cited: Yes</w:t>
      </w:r>
    </w:p>
    <w:p w14:paraId="1B7D45F5" w14:textId="77777777" w:rsidR="008C2393" w:rsidRPr="002731DC" w:rsidRDefault="008C2393" w:rsidP="008C2393">
      <w:pPr>
        <w:rPr>
          <w:rFonts w:ascii="Arial" w:hAnsi="Arial" w:cs="Arial"/>
          <w:sz w:val="20"/>
          <w:szCs w:val="20"/>
        </w:rPr>
      </w:pPr>
    </w:p>
    <w:p w14:paraId="2FF1805A" w14:textId="77777777" w:rsidR="008C2393" w:rsidRPr="002731DC" w:rsidRDefault="008C2393" w:rsidP="008C2393">
      <w:pPr>
        <w:rPr>
          <w:rFonts w:ascii="Arial" w:hAnsi="Arial" w:cs="Arial"/>
          <w:sz w:val="20"/>
          <w:szCs w:val="20"/>
        </w:rPr>
      </w:pPr>
      <w:r w:rsidRPr="002731DC">
        <w:rPr>
          <w:rFonts w:ascii="Arial" w:hAnsi="Arial" w:cs="Arial"/>
          <w:sz w:val="20"/>
          <w:szCs w:val="20"/>
        </w:rPr>
        <w:t>(Remarks to the Author)</w:t>
      </w:r>
    </w:p>
    <w:p w14:paraId="5ED5C6F3" w14:textId="77777777" w:rsidR="008C2393" w:rsidRPr="002731DC" w:rsidRDefault="008C2393" w:rsidP="008C2393">
      <w:pPr>
        <w:rPr>
          <w:rFonts w:ascii="Arial" w:hAnsi="Arial" w:cs="Arial"/>
          <w:sz w:val="20"/>
          <w:szCs w:val="20"/>
        </w:rPr>
      </w:pPr>
      <w:r w:rsidRPr="002731DC">
        <w:rPr>
          <w:rFonts w:ascii="Arial" w:hAnsi="Arial" w:cs="Arial"/>
          <w:sz w:val="20"/>
          <w:szCs w:val="20"/>
        </w:rPr>
        <w:t>Wei et al. provide a truly excellent review of a) recent methods and b) emerging results in studies of epistasis in human complex traits.</w:t>
      </w:r>
    </w:p>
    <w:p w14:paraId="4A3E3257" w14:textId="77777777" w:rsidR="008C2393" w:rsidRPr="002731DC" w:rsidRDefault="008C2393" w:rsidP="008C2393">
      <w:pPr>
        <w:rPr>
          <w:rFonts w:ascii="Arial" w:hAnsi="Arial" w:cs="Arial"/>
          <w:sz w:val="20"/>
          <w:szCs w:val="20"/>
        </w:rPr>
      </w:pPr>
    </w:p>
    <w:p w14:paraId="4F1E1A2F" w14:textId="77777777" w:rsidR="008C2393" w:rsidRPr="002731DC" w:rsidRDefault="008C2393" w:rsidP="008C2393">
      <w:pPr>
        <w:rPr>
          <w:rFonts w:ascii="Arial" w:hAnsi="Arial" w:cs="Arial"/>
          <w:sz w:val="20"/>
          <w:szCs w:val="20"/>
        </w:rPr>
      </w:pPr>
      <w:r w:rsidRPr="002731DC">
        <w:rPr>
          <w:rFonts w:ascii="Arial" w:hAnsi="Arial" w:cs="Arial"/>
          <w:sz w:val="20"/>
          <w:szCs w:val="20"/>
        </w:rPr>
        <w:t>The review covers a very large body of material yet manages to organise the presentation in a logical and eminently digestible manner. The material is also sufficiently distinct from previous</w:t>
      </w:r>
    </w:p>
    <w:p w14:paraId="50DF4A1A" w14:textId="77777777" w:rsidR="008C2393" w:rsidRPr="002731DC" w:rsidRDefault="008C2393" w:rsidP="008C2393">
      <w:pPr>
        <w:rPr>
          <w:rFonts w:ascii="Arial" w:hAnsi="Arial" w:cs="Arial"/>
          <w:sz w:val="20"/>
          <w:szCs w:val="20"/>
        </w:rPr>
      </w:pPr>
      <w:proofErr w:type="gramStart"/>
      <w:r w:rsidRPr="002731DC">
        <w:rPr>
          <w:rFonts w:ascii="Arial" w:hAnsi="Arial" w:cs="Arial"/>
          <w:sz w:val="20"/>
          <w:szCs w:val="20"/>
        </w:rPr>
        <w:t>reviews</w:t>
      </w:r>
      <w:proofErr w:type="gramEnd"/>
      <w:r w:rsidRPr="002731DC">
        <w:rPr>
          <w:rFonts w:ascii="Arial" w:hAnsi="Arial" w:cs="Arial"/>
          <w:sz w:val="20"/>
          <w:szCs w:val="20"/>
        </w:rPr>
        <w:t>.</w:t>
      </w:r>
    </w:p>
    <w:p w14:paraId="212A96CC" w14:textId="77777777" w:rsidR="008C2393" w:rsidRPr="002731DC" w:rsidRDefault="008C2393" w:rsidP="008C2393">
      <w:pPr>
        <w:rPr>
          <w:rFonts w:ascii="Arial" w:hAnsi="Arial" w:cs="Arial"/>
          <w:sz w:val="20"/>
          <w:szCs w:val="20"/>
        </w:rPr>
      </w:pPr>
    </w:p>
    <w:p w14:paraId="79E7D14B" w14:textId="77777777" w:rsidR="008C2393" w:rsidRPr="002731DC" w:rsidRDefault="008C2393" w:rsidP="008C2393">
      <w:pPr>
        <w:rPr>
          <w:rFonts w:ascii="Arial" w:hAnsi="Arial" w:cs="Arial"/>
          <w:sz w:val="20"/>
          <w:szCs w:val="20"/>
        </w:rPr>
      </w:pPr>
      <w:r w:rsidRPr="002731DC">
        <w:rPr>
          <w:rFonts w:ascii="Arial" w:hAnsi="Arial" w:cs="Arial"/>
          <w:sz w:val="20"/>
          <w:szCs w:val="20"/>
        </w:rPr>
        <w:t>The authors strike an appropriately cautious tone when considering the 'big picture' of what has been learned (i.e. the 'cold hard look'). The first section provides an up-to-date reference list for investigators interested in using these methods.</w:t>
      </w:r>
    </w:p>
    <w:p w14:paraId="4D552B7F" w14:textId="77777777" w:rsidR="008C2393" w:rsidRPr="002731DC" w:rsidRDefault="008C2393" w:rsidP="008C2393">
      <w:pPr>
        <w:rPr>
          <w:rFonts w:ascii="Arial" w:hAnsi="Arial" w:cs="Arial"/>
          <w:sz w:val="20"/>
          <w:szCs w:val="20"/>
        </w:rPr>
      </w:pPr>
    </w:p>
    <w:p w14:paraId="57728DB6" w14:textId="77777777" w:rsidR="008C2393" w:rsidRPr="002731DC" w:rsidRDefault="008C2393" w:rsidP="008C2393">
      <w:pPr>
        <w:rPr>
          <w:rFonts w:ascii="Arial" w:hAnsi="Arial" w:cs="Arial"/>
          <w:sz w:val="20"/>
          <w:szCs w:val="20"/>
        </w:rPr>
      </w:pPr>
      <w:r w:rsidRPr="002731DC">
        <w:rPr>
          <w:rFonts w:ascii="Arial" w:hAnsi="Arial" w:cs="Arial"/>
          <w:sz w:val="20"/>
          <w:szCs w:val="20"/>
        </w:rPr>
        <w:t xml:space="preserve">Pretty much all the relevant conceptual and statistical issues seem to be covered. Of the few things I felt were missing whilst reading through, most were subsequently fleshed out in the Boxes (e.g. the greater impact of LD on non-additive components of variance, the role of family studies to delimit components of genetic architecture, </w:t>
      </w:r>
      <w:proofErr w:type="spellStart"/>
      <w:r w:rsidRPr="002731DC">
        <w:rPr>
          <w:rFonts w:ascii="Arial" w:hAnsi="Arial" w:cs="Arial"/>
          <w:sz w:val="20"/>
          <w:szCs w:val="20"/>
        </w:rPr>
        <w:t>etc</w:t>
      </w:r>
      <w:proofErr w:type="spellEnd"/>
      <w:r w:rsidRPr="002731DC">
        <w:rPr>
          <w:rFonts w:ascii="Arial" w:hAnsi="Arial" w:cs="Arial"/>
          <w:sz w:val="20"/>
          <w:szCs w:val="20"/>
        </w:rPr>
        <w:t>).</w:t>
      </w:r>
    </w:p>
    <w:p w14:paraId="60B37281" w14:textId="77777777" w:rsidR="008C2393" w:rsidRPr="002731DC" w:rsidRDefault="008C2393" w:rsidP="008C2393">
      <w:pPr>
        <w:rPr>
          <w:rFonts w:ascii="Arial" w:hAnsi="Arial" w:cs="Arial"/>
          <w:sz w:val="20"/>
          <w:szCs w:val="20"/>
        </w:rPr>
      </w:pPr>
    </w:p>
    <w:p w14:paraId="5F3CB493" w14:textId="77777777" w:rsidR="008C2393" w:rsidRPr="002731DC" w:rsidRDefault="008C2393" w:rsidP="008C2393">
      <w:pPr>
        <w:rPr>
          <w:rFonts w:ascii="Arial" w:hAnsi="Arial" w:cs="Arial"/>
          <w:sz w:val="20"/>
          <w:szCs w:val="20"/>
        </w:rPr>
      </w:pPr>
      <w:r w:rsidRPr="002731DC">
        <w:rPr>
          <w:rFonts w:ascii="Arial" w:hAnsi="Arial" w:cs="Arial"/>
          <w:sz w:val="20"/>
          <w:szCs w:val="20"/>
        </w:rPr>
        <w:t>Below are only some relatively minor comments that the authors may wish to consider. None are particularly critical to address.</w:t>
      </w:r>
    </w:p>
    <w:p w14:paraId="36E852F4" w14:textId="77777777" w:rsidR="008C2393" w:rsidRPr="002731DC" w:rsidRDefault="008C2393" w:rsidP="008C2393">
      <w:pPr>
        <w:rPr>
          <w:rFonts w:ascii="Arial" w:hAnsi="Arial" w:cs="Arial"/>
          <w:sz w:val="20"/>
          <w:szCs w:val="20"/>
        </w:rPr>
      </w:pPr>
    </w:p>
    <w:p w14:paraId="09C33588" w14:textId="77777777" w:rsidR="008C2393" w:rsidRDefault="008C2393" w:rsidP="008C2393">
      <w:pPr>
        <w:rPr>
          <w:ins w:id="98" w:author="Gib Hemani" w:date="2014-06-25T17:22:00Z"/>
          <w:rFonts w:ascii="Arial" w:hAnsi="Arial" w:cs="Arial"/>
          <w:b/>
          <w:sz w:val="20"/>
          <w:szCs w:val="20"/>
        </w:rPr>
      </w:pPr>
      <w:r w:rsidRPr="002731DC">
        <w:rPr>
          <w:rFonts w:ascii="Arial" w:hAnsi="Arial" w:cs="Arial"/>
          <w:sz w:val="20"/>
          <w:szCs w:val="20"/>
        </w:rPr>
        <w:t xml:space="preserve">1) The initial contrast between functional and statistical interaction, whilst a necessary note, is perhaps likely to confuse many readers unless followed up more fully. Perhaps room for another Box item? I recognize this issue has been clearly dealt with in other similar articles, but particularly for biologists coming to this manuscript, it still may be worth a fuller treatment (i.e. connecting it with the issues of scaling effects mentioned later, </w:t>
      </w:r>
      <w:proofErr w:type="spellStart"/>
      <w:r w:rsidRPr="002731DC">
        <w:rPr>
          <w:rFonts w:ascii="Arial" w:hAnsi="Arial" w:cs="Arial"/>
          <w:sz w:val="20"/>
          <w:szCs w:val="20"/>
        </w:rPr>
        <w:t>etc</w:t>
      </w:r>
      <w:proofErr w:type="spellEnd"/>
      <w:r w:rsidRPr="002731DC">
        <w:rPr>
          <w:rFonts w:ascii="Arial" w:hAnsi="Arial" w:cs="Arial"/>
          <w:sz w:val="20"/>
          <w:szCs w:val="20"/>
        </w:rPr>
        <w:t>) as it still seems to cause an inordinate amount of confusion.</w:t>
      </w:r>
      <w:r w:rsidR="009E077F" w:rsidRPr="009E077F">
        <w:rPr>
          <w:rFonts w:ascii="Arial" w:hAnsi="Arial" w:cs="Arial"/>
          <w:b/>
          <w:sz w:val="20"/>
          <w:szCs w:val="20"/>
        </w:rPr>
        <w:t>[</w:t>
      </w:r>
      <w:proofErr w:type="spellStart"/>
      <w:r w:rsidR="009E077F" w:rsidRPr="009E077F">
        <w:rPr>
          <w:rFonts w:ascii="Arial" w:hAnsi="Arial" w:cs="Arial"/>
          <w:b/>
          <w:sz w:val="20"/>
          <w:szCs w:val="20"/>
        </w:rPr>
        <w:t>Au:I’ll</w:t>
      </w:r>
      <w:proofErr w:type="spellEnd"/>
      <w:r w:rsidR="009E077F" w:rsidRPr="009E077F">
        <w:rPr>
          <w:rFonts w:ascii="Arial" w:hAnsi="Arial" w:cs="Arial"/>
          <w:b/>
          <w:sz w:val="20"/>
          <w:szCs w:val="20"/>
        </w:rPr>
        <w:t xml:space="preserve"> leave this to your judgement. I think that this issue is addressed enough, and you point to where readers can get more information. We can accommodate 1 extra display item (up to a maximum of 7 print display items) if you want to develop this]</w:t>
      </w:r>
    </w:p>
    <w:p w14:paraId="20E9628C" w14:textId="77777777" w:rsidR="00BD4366" w:rsidRDefault="00BD4366" w:rsidP="008C2393">
      <w:pPr>
        <w:rPr>
          <w:ins w:id="99" w:author="Gib Hemani" w:date="2014-06-25T17:22:00Z"/>
          <w:rFonts w:ascii="Arial" w:hAnsi="Arial" w:cs="Arial"/>
          <w:sz w:val="20"/>
          <w:szCs w:val="20"/>
        </w:rPr>
      </w:pPr>
    </w:p>
    <w:p w14:paraId="34765AEB" w14:textId="77777777" w:rsidR="00BD4366" w:rsidRPr="002731DC" w:rsidRDefault="00BD4366" w:rsidP="008C2393">
      <w:pPr>
        <w:rPr>
          <w:rFonts w:ascii="Arial" w:hAnsi="Arial" w:cs="Arial"/>
          <w:sz w:val="20"/>
          <w:szCs w:val="20"/>
        </w:rPr>
      </w:pPr>
      <w:ins w:id="100" w:author="Gib Hemani" w:date="2014-06-25T17:22:00Z">
        <w:r>
          <w:rPr>
            <w:rFonts w:ascii="Arial" w:hAnsi="Arial" w:cs="Arial"/>
            <w:sz w:val="20"/>
            <w:szCs w:val="20"/>
          </w:rPr>
          <w:t>Dismiss</w:t>
        </w:r>
      </w:ins>
    </w:p>
    <w:p w14:paraId="3B8ABCD8" w14:textId="77777777" w:rsidR="008C2393" w:rsidRPr="002731DC" w:rsidRDefault="008C2393" w:rsidP="008C2393">
      <w:pPr>
        <w:rPr>
          <w:rFonts w:ascii="Arial" w:hAnsi="Arial" w:cs="Arial"/>
          <w:sz w:val="20"/>
          <w:szCs w:val="20"/>
        </w:rPr>
      </w:pPr>
    </w:p>
    <w:p w14:paraId="547B6B48" w14:textId="77777777" w:rsidR="008C2393" w:rsidRPr="002731DC" w:rsidRDefault="008C2393" w:rsidP="008C2393">
      <w:pPr>
        <w:rPr>
          <w:rFonts w:ascii="Arial" w:hAnsi="Arial" w:cs="Arial"/>
          <w:sz w:val="20"/>
          <w:szCs w:val="20"/>
        </w:rPr>
      </w:pPr>
      <w:r w:rsidRPr="002731DC">
        <w:rPr>
          <w:rFonts w:ascii="Arial" w:hAnsi="Arial" w:cs="Arial"/>
          <w:sz w:val="20"/>
          <w:szCs w:val="20"/>
        </w:rPr>
        <w:t>2) I may have missed it, but I think the case-only approach (very standard in epidemiological studies of interaction) is not covered. In many ways, it is ideally suited to screening for epistasis, at least in homogeneous populations between unlinked loci.... Think it should at least be mentioned as another analytic option (with its own type 1/type 2 trade-off).</w:t>
      </w:r>
    </w:p>
    <w:p w14:paraId="1DCF8791" w14:textId="77777777" w:rsidR="008C2393" w:rsidRDefault="008C2393" w:rsidP="008C2393">
      <w:pPr>
        <w:rPr>
          <w:ins w:id="101" w:author="Gib Hemani" w:date="2014-06-25T17:22:00Z"/>
          <w:rFonts w:ascii="Arial" w:hAnsi="Arial" w:cs="Arial"/>
          <w:sz w:val="20"/>
          <w:szCs w:val="20"/>
        </w:rPr>
      </w:pPr>
    </w:p>
    <w:p w14:paraId="3D909A6C" w14:textId="77777777" w:rsidR="00BD4366" w:rsidRDefault="00BD4366" w:rsidP="008C2393">
      <w:pPr>
        <w:rPr>
          <w:ins w:id="102" w:author="Gib Hemani" w:date="2014-06-25T17:22:00Z"/>
          <w:rFonts w:ascii="Arial" w:hAnsi="Arial" w:cs="Arial"/>
          <w:sz w:val="20"/>
          <w:szCs w:val="20"/>
        </w:rPr>
      </w:pPr>
      <w:proofErr w:type="spellStart"/>
      <w:ins w:id="103" w:author="Gib Hemani" w:date="2014-06-25T17:23:00Z">
        <w:r>
          <w:rPr>
            <w:rFonts w:ascii="Arial" w:hAnsi="Arial" w:cs="Arial"/>
            <w:sz w:val="20"/>
            <w:szCs w:val="20"/>
          </w:rPr>
          <w:t>Wenhua</w:t>
        </w:r>
        <w:proofErr w:type="spellEnd"/>
        <w:r>
          <w:rPr>
            <w:rFonts w:ascii="Arial" w:hAnsi="Arial" w:cs="Arial"/>
            <w:sz w:val="20"/>
            <w:szCs w:val="20"/>
          </w:rPr>
          <w:t xml:space="preserve"> to deal with</w:t>
        </w:r>
      </w:ins>
    </w:p>
    <w:p w14:paraId="6F80E56B" w14:textId="77777777" w:rsidR="00BD4366" w:rsidRPr="002731DC" w:rsidRDefault="00BD4366" w:rsidP="008C2393">
      <w:pPr>
        <w:rPr>
          <w:rFonts w:ascii="Arial" w:hAnsi="Arial" w:cs="Arial"/>
          <w:sz w:val="20"/>
          <w:szCs w:val="20"/>
        </w:rPr>
      </w:pPr>
    </w:p>
    <w:p w14:paraId="3EEE1EF3" w14:textId="77777777" w:rsidR="008C2393" w:rsidRPr="002731DC" w:rsidRDefault="008C2393" w:rsidP="008C2393">
      <w:pPr>
        <w:rPr>
          <w:rFonts w:ascii="Arial" w:hAnsi="Arial" w:cs="Arial"/>
          <w:sz w:val="20"/>
          <w:szCs w:val="20"/>
        </w:rPr>
      </w:pPr>
      <w:r w:rsidRPr="002731DC">
        <w:rPr>
          <w:rFonts w:ascii="Arial" w:hAnsi="Arial" w:cs="Arial"/>
          <w:sz w:val="20"/>
          <w:szCs w:val="20"/>
        </w:rPr>
        <w:t>3) In discussing some of the machine learning/ AI approaches: it is mentioned that imputed/dosage data cannot necessarily be handled easily. Do many of these methods also suffer from problems of missing data (i.e. that may become severe when considering combinations of genotypes beyond pairs)</w:t>
      </w:r>
      <w:proofErr w:type="gramStart"/>
      <w:r w:rsidRPr="002731DC">
        <w:rPr>
          <w:rFonts w:ascii="Arial" w:hAnsi="Arial" w:cs="Arial"/>
          <w:sz w:val="20"/>
          <w:szCs w:val="20"/>
        </w:rPr>
        <w:t>.</w:t>
      </w:r>
      <w:proofErr w:type="gramEnd"/>
    </w:p>
    <w:p w14:paraId="50262B77" w14:textId="77777777" w:rsidR="008C2393" w:rsidRDefault="008C2393" w:rsidP="008C2393">
      <w:pPr>
        <w:rPr>
          <w:ins w:id="104" w:author="Gib Hemani" w:date="2014-06-25T17:24:00Z"/>
          <w:rFonts w:ascii="Arial" w:hAnsi="Arial" w:cs="Arial"/>
          <w:sz w:val="20"/>
          <w:szCs w:val="20"/>
        </w:rPr>
      </w:pPr>
    </w:p>
    <w:p w14:paraId="635E503E" w14:textId="106D5A19" w:rsidR="00BD4366" w:rsidRDefault="00F519DB" w:rsidP="008C2393">
      <w:pPr>
        <w:rPr>
          <w:ins w:id="105" w:author="Gib Hemani" w:date="2014-06-25T17:24:00Z"/>
          <w:rFonts w:ascii="Arial" w:hAnsi="Arial" w:cs="Arial"/>
          <w:sz w:val="20"/>
          <w:szCs w:val="20"/>
        </w:rPr>
      </w:pPr>
      <w:proofErr w:type="spellStart"/>
      <w:ins w:id="106" w:author="Gib Hemani" w:date="2014-06-25T17:28:00Z">
        <w:r>
          <w:rPr>
            <w:rFonts w:ascii="Arial" w:hAnsi="Arial" w:cs="Arial"/>
            <w:sz w:val="20"/>
            <w:szCs w:val="20"/>
          </w:rPr>
          <w:t>Wenhua</w:t>
        </w:r>
        <w:proofErr w:type="spellEnd"/>
        <w:r>
          <w:rPr>
            <w:rFonts w:ascii="Arial" w:hAnsi="Arial" w:cs="Arial"/>
            <w:sz w:val="20"/>
            <w:szCs w:val="20"/>
          </w:rPr>
          <w:t xml:space="preserve"> to deal with </w:t>
        </w:r>
      </w:ins>
    </w:p>
    <w:p w14:paraId="34393676" w14:textId="77777777" w:rsidR="00BD4366" w:rsidRPr="002731DC" w:rsidRDefault="00BD4366" w:rsidP="008C2393">
      <w:pPr>
        <w:rPr>
          <w:rFonts w:ascii="Arial" w:hAnsi="Arial" w:cs="Arial"/>
          <w:sz w:val="20"/>
          <w:szCs w:val="20"/>
        </w:rPr>
      </w:pPr>
    </w:p>
    <w:p w14:paraId="11EB21D7" w14:textId="77777777" w:rsidR="008C2393" w:rsidRPr="002731DC" w:rsidRDefault="008C2393" w:rsidP="008C2393">
      <w:pPr>
        <w:rPr>
          <w:rFonts w:ascii="Arial" w:hAnsi="Arial" w:cs="Arial"/>
          <w:sz w:val="20"/>
          <w:szCs w:val="20"/>
        </w:rPr>
      </w:pPr>
      <w:r w:rsidRPr="002731DC">
        <w:rPr>
          <w:rFonts w:ascii="Arial" w:hAnsi="Arial" w:cs="Arial"/>
          <w:sz w:val="20"/>
          <w:szCs w:val="20"/>
        </w:rPr>
        <w:t>4) "Arising from these strategies are some examples of epistasis with strong statistical support (Box 4)..." After reading this, I was hoping that Box 4 would actually contain a list of these "strong" findings, tabulating the disease/QT, the type of interaction effect, the study design, allele frequencies, genes, etc. Box 4 as it stands is great (and certainly should remain), but I thought the former also could be informative (if indeed the authors wish to 'put their money where their mouth is', so to speak, and claim that these results are worthy of such highlighting).</w:t>
      </w:r>
      <w:r w:rsidR="009E077F" w:rsidRPr="009E077F">
        <w:rPr>
          <w:rFonts w:ascii="Arial" w:hAnsi="Arial" w:cs="Arial"/>
          <w:b/>
          <w:sz w:val="20"/>
          <w:szCs w:val="20"/>
        </w:rPr>
        <w:t xml:space="preserve"> [Au: there is room in this box for a small embedded table if you choose]</w:t>
      </w:r>
    </w:p>
    <w:p w14:paraId="047DE7D6" w14:textId="77777777" w:rsidR="008C2393" w:rsidRDefault="008C2393" w:rsidP="008C2393">
      <w:pPr>
        <w:rPr>
          <w:ins w:id="107" w:author="Gib Hemani" w:date="2014-06-25T17:33:00Z"/>
          <w:rFonts w:ascii="Arial" w:hAnsi="Arial" w:cs="Arial"/>
          <w:sz w:val="20"/>
          <w:szCs w:val="20"/>
        </w:rPr>
      </w:pPr>
    </w:p>
    <w:p w14:paraId="50B7E951" w14:textId="6C1FA61A" w:rsidR="00F519DB" w:rsidRDefault="00F519DB" w:rsidP="008C2393">
      <w:pPr>
        <w:rPr>
          <w:ins w:id="108" w:author="Gib Hemani" w:date="2014-06-27T01:16:00Z"/>
          <w:rFonts w:ascii="Arial" w:hAnsi="Arial" w:cs="Arial"/>
          <w:sz w:val="20"/>
          <w:szCs w:val="20"/>
        </w:rPr>
      </w:pPr>
      <w:ins w:id="109" w:author="Gib Hemani" w:date="2014-06-25T17:34:00Z">
        <w:r>
          <w:rPr>
            <w:rFonts w:ascii="Arial" w:hAnsi="Arial" w:cs="Arial"/>
            <w:sz w:val="20"/>
            <w:szCs w:val="20"/>
          </w:rPr>
          <w:t>Gib – mention no studies are convincing based on these guidelines</w:t>
        </w:r>
      </w:ins>
    </w:p>
    <w:p w14:paraId="693795A1" w14:textId="147420E0" w:rsidR="00050DD6" w:rsidRDefault="00050DD6" w:rsidP="008C2393">
      <w:pPr>
        <w:rPr>
          <w:ins w:id="110" w:author="Gib Hemani" w:date="2014-06-25T17:33:00Z"/>
          <w:rFonts w:ascii="Arial" w:hAnsi="Arial" w:cs="Arial"/>
          <w:sz w:val="20"/>
          <w:szCs w:val="20"/>
        </w:rPr>
      </w:pPr>
      <w:ins w:id="111" w:author="Gib Hemani" w:date="2014-06-27T01:16:00Z">
        <w:r>
          <w:rPr>
            <w:rFonts w:ascii="Arial" w:hAnsi="Arial" w:cs="Arial"/>
            <w:sz w:val="20"/>
            <w:szCs w:val="20"/>
          </w:rPr>
          <w:t>DONE</w:t>
        </w:r>
      </w:ins>
    </w:p>
    <w:p w14:paraId="6EDA889D" w14:textId="77777777" w:rsidR="00F519DB" w:rsidRPr="002731DC" w:rsidRDefault="00F519DB" w:rsidP="008C2393">
      <w:pPr>
        <w:rPr>
          <w:rFonts w:ascii="Arial" w:hAnsi="Arial" w:cs="Arial"/>
          <w:sz w:val="20"/>
          <w:szCs w:val="20"/>
        </w:rPr>
      </w:pPr>
    </w:p>
    <w:p w14:paraId="6D33AF17" w14:textId="77777777" w:rsidR="008C2393" w:rsidRPr="002731DC" w:rsidRDefault="008C2393" w:rsidP="008C2393">
      <w:pPr>
        <w:rPr>
          <w:rFonts w:ascii="Arial" w:hAnsi="Arial" w:cs="Arial"/>
          <w:sz w:val="20"/>
          <w:szCs w:val="20"/>
        </w:rPr>
      </w:pPr>
      <w:r w:rsidRPr="002731DC">
        <w:rPr>
          <w:rFonts w:ascii="Arial" w:hAnsi="Arial" w:cs="Arial"/>
          <w:sz w:val="20"/>
          <w:szCs w:val="20"/>
        </w:rPr>
        <w:t>5) Just to note that the discussion of scale effects (p12) is</w:t>
      </w:r>
    </w:p>
    <w:p w14:paraId="72D107F4" w14:textId="77777777" w:rsidR="008C2393" w:rsidRPr="002731DC" w:rsidRDefault="008C2393" w:rsidP="008C2393">
      <w:pPr>
        <w:rPr>
          <w:rFonts w:ascii="Arial" w:hAnsi="Arial" w:cs="Arial"/>
          <w:sz w:val="20"/>
          <w:szCs w:val="20"/>
        </w:rPr>
      </w:pPr>
      <w:proofErr w:type="gramStart"/>
      <w:r w:rsidRPr="002731DC">
        <w:rPr>
          <w:rFonts w:ascii="Arial" w:hAnsi="Arial" w:cs="Arial"/>
          <w:sz w:val="20"/>
          <w:szCs w:val="20"/>
        </w:rPr>
        <w:t>excellent</w:t>
      </w:r>
      <w:proofErr w:type="gramEnd"/>
      <w:r w:rsidRPr="002731DC">
        <w:rPr>
          <w:rFonts w:ascii="Arial" w:hAnsi="Arial" w:cs="Arial"/>
          <w:sz w:val="20"/>
          <w:szCs w:val="20"/>
        </w:rPr>
        <w:t>, especially noting that issues can arise when one of the loci has a very large effect.</w:t>
      </w:r>
    </w:p>
    <w:p w14:paraId="582B0C8E" w14:textId="77777777" w:rsidR="008C2393" w:rsidRDefault="008C2393" w:rsidP="008C2393">
      <w:pPr>
        <w:rPr>
          <w:ins w:id="112" w:author="Gib Hemani" w:date="2014-06-25T17:35:00Z"/>
          <w:rFonts w:ascii="Arial" w:hAnsi="Arial" w:cs="Arial"/>
          <w:sz w:val="20"/>
          <w:szCs w:val="20"/>
        </w:rPr>
      </w:pPr>
    </w:p>
    <w:p w14:paraId="0A2D8CFD" w14:textId="108689CC" w:rsidR="00F519DB" w:rsidRDefault="00F519DB" w:rsidP="008C2393">
      <w:pPr>
        <w:rPr>
          <w:ins w:id="113" w:author="Gib Hemani" w:date="2014-06-25T17:35:00Z"/>
          <w:rFonts w:ascii="Arial" w:hAnsi="Arial" w:cs="Arial"/>
          <w:sz w:val="20"/>
          <w:szCs w:val="20"/>
        </w:rPr>
      </w:pPr>
      <w:ins w:id="114" w:author="Gib Hemani" w:date="2014-06-25T17:35:00Z">
        <w:r>
          <w:rPr>
            <w:rFonts w:ascii="Arial" w:hAnsi="Arial" w:cs="Arial"/>
            <w:sz w:val="20"/>
            <w:szCs w:val="20"/>
          </w:rPr>
          <w:t>Cheers</w:t>
        </w:r>
      </w:ins>
    </w:p>
    <w:p w14:paraId="1534159B" w14:textId="77777777" w:rsidR="00F519DB" w:rsidRPr="002731DC" w:rsidRDefault="00F519DB" w:rsidP="008C2393">
      <w:pPr>
        <w:rPr>
          <w:rFonts w:ascii="Arial" w:hAnsi="Arial" w:cs="Arial"/>
          <w:sz w:val="20"/>
          <w:szCs w:val="20"/>
        </w:rPr>
      </w:pPr>
    </w:p>
    <w:p w14:paraId="068D999A" w14:textId="77777777" w:rsidR="008C2393" w:rsidRPr="002731DC" w:rsidRDefault="008C2393" w:rsidP="008C2393">
      <w:pPr>
        <w:rPr>
          <w:rFonts w:ascii="Arial" w:hAnsi="Arial" w:cs="Arial"/>
          <w:sz w:val="20"/>
          <w:szCs w:val="20"/>
        </w:rPr>
      </w:pPr>
      <w:r w:rsidRPr="002731DC">
        <w:rPr>
          <w:rFonts w:ascii="Arial" w:hAnsi="Arial" w:cs="Arial"/>
          <w:sz w:val="20"/>
          <w:szCs w:val="20"/>
        </w:rPr>
        <w:t>6) Perhaps a brief treatment of, or connection to, intra-locus</w:t>
      </w:r>
    </w:p>
    <w:p w14:paraId="014A5FA6" w14:textId="77777777" w:rsidR="008C2393" w:rsidRPr="002731DC" w:rsidRDefault="008C2393" w:rsidP="008C2393">
      <w:pPr>
        <w:rPr>
          <w:rFonts w:ascii="Arial" w:hAnsi="Arial" w:cs="Arial"/>
          <w:sz w:val="20"/>
          <w:szCs w:val="20"/>
        </w:rPr>
      </w:pPr>
      <w:r w:rsidRPr="002731DC">
        <w:rPr>
          <w:rFonts w:ascii="Arial" w:hAnsi="Arial" w:cs="Arial"/>
          <w:sz w:val="20"/>
          <w:szCs w:val="20"/>
        </w:rPr>
        <w:t>non-</w:t>
      </w:r>
      <w:proofErr w:type="spellStart"/>
      <w:r w:rsidRPr="002731DC">
        <w:rPr>
          <w:rFonts w:ascii="Arial" w:hAnsi="Arial" w:cs="Arial"/>
          <w:sz w:val="20"/>
          <w:szCs w:val="20"/>
        </w:rPr>
        <w:t>additivity</w:t>
      </w:r>
      <w:proofErr w:type="spellEnd"/>
      <w:r w:rsidRPr="002731DC">
        <w:rPr>
          <w:rFonts w:ascii="Arial" w:hAnsi="Arial" w:cs="Arial"/>
          <w:sz w:val="20"/>
          <w:szCs w:val="20"/>
        </w:rPr>
        <w:t xml:space="preserve"> for complex traits (i.e. dominant/recessive gene action at the single locus level): the extent to which GWAS have or have not found evidence for such effects as a simpler model for what </w:t>
      </w:r>
      <w:r w:rsidRPr="002731DC">
        <w:rPr>
          <w:rFonts w:ascii="Arial" w:hAnsi="Arial" w:cs="Arial"/>
          <w:sz w:val="20"/>
          <w:szCs w:val="20"/>
        </w:rPr>
        <w:lastRenderedPageBreak/>
        <w:t xml:space="preserve">we might expect for epistasis (and with conceptually similar issues, e.g. relating to reduced power, LD, </w:t>
      </w:r>
      <w:proofErr w:type="spellStart"/>
      <w:r w:rsidRPr="002731DC">
        <w:rPr>
          <w:rFonts w:ascii="Arial" w:hAnsi="Arial" w:cs="Arial"/>
          <w:sz w:val="20"/>
          <w:szCs w:val="20"/>
        </w:rPr>
        <w:t>etc</w:t>
      </w:r>
      <w:proofErr w:type="spellEnd"/>
      <w:r w:rsidRPr="002731DC">
        <w:rPr>
          <w:rFonts w:ascii="Arial" w:hAnsi="Arial" w:cs="Arial"/>
          <w:sz w:val="20"/>
          <w:szCs w:val="20"/>
        </w:rPr>
        <w:t>, but only many levels a far, far simpler problem of course).</w:t>
      </w:r>
    </w:p>
    <w:p w14:paraId="1D440759" w14:textId="77777777" w:rsidR="008C2393" w:rsidRDefault="008C2393" w:rsidP="008C2393">
      <w:pPr>
        <w:rPr>
          <w:ins w:id="115" w:author="Gib Hemani" w:date="2014-06-25T17:35:00Z"/>
          <w:rFonts w:ascii="Arial" w:hAnsi="Arial" w:cs="Arial"/>
          <w:sz w:val="20"/>
          <w:szCs w:val="20"/>
        </w:rPr>
      </w:pPr>
    </w:p>
    <w:p w14:paraId="6D2188A8" w14:textId="3A848EF1" w:rsidR="00F519DB" w:rsidRDefault="00F519DB" w:rsidP="008C2393">
      <w:pPr>
        <w:rPr>
          <w:ins w:id="116" w:author="Gib Hemani" w:date="2014-06-25T17:35:00Z"/>
          <w:rFonts w:ascii="Arial" w:hAnsi="Arial" w:cs="Arial"/>
          <w:sz w:val="20"/>
          <w:szCs w:val="20"/>
        </w:rPr>
      </w:pPr>
      <w:ins w:id="117" w:author="Gib Hemani" w:date="2014-06-25T17:37:00Z">
        <w:r>
          <w:rPr>
            <w:rFonts w:ascii="Arial" w:hAnsi="Arial" w:cs="Arial"/>
            <w:sz w:val="20"/>
            <w:szCs w:val="20"/>
          </w:rPr>
          <w:t>Dismiss</w:t>
        </w:r>
      </w:ins>
    </w:p>
    <w:p w14:paraId="14612051" w14:textId="77777777" w:rsidR="00F519DB" w:rsidRPr="002731DC" w:rsidRDefault="00F519DB" w:rsidP="008C2393">
      <w:pPr>
        <w:rPr>
          <w:rFonts w:ascii="Arial" w:hAnsi="Arial" w:cs="Arial"/>
          <w:sz w:val="20"/>
          <w:szCs w:val="20"/>
        </w:rPr>
      </w:pPr>
    </w:p>
    <w:p w14:paraId="55DAA2F8" w14:textId="77777777" w:rsidR="008C2393" w:rsidRPr="002731DC" w:rsidRDefault="008C2393" w:rsidP="008C2393">
      <w:pPr>
        <w:rPr>
          <w:rFonts w:ascii="Arial" w:hAnsi="Arial" w:cs="Arial"/>
          <w:sz w:val="20"/>
          <w:szCs w:val="20"/>
        </w:rPr>
      </w:pPr>
      <w:r w:rsidRPr="002731DC">
        <w:rPr>
          <w:rFonts w:ascii="Arial" w:hAnsi="Arial" w:cs="Arial"/>
          <w:sz w:val="20"/>
          <w:szCs w:val="20"/>
        </w:rPr>
        <w:t>7) When describing some of the patterns of epistasis (p11), is it</w:t>
      </w:r>
    </w:p>
    <w:p w14:paraId="3FAAEDEE" w14:textId="77777777" w:rsidR="008C2393" w:rsidRPr="002731DC" w:rsidRDefault="008C2393" w:rsidP="008C2393">
      <w:pPr>
        <w:rPr>
          <w:rFonts w:ascii="Arial" w:hAnsi="Arial" w:cs="Arial"/>
          <w:sz w:val="20"/>
          <w:szCs w:val="20"/>
        </w:rPr>
      </w:pPr>
      <w:proofErr w:type="gramStart"/>
      <w:r w:rsidRPr="002731DC">
        <w:rPr>
          <w:rFonts w:ascii="Arial" w:hAnsi="Arial" w:cs="Arial"/>
          <w:sz w:val="20"/>
          <w:szCs w:val="20"/>
        </w:rPr>
        <w:t>worth</w:t>
      </w:r>
      <w:proofErr w:type="gramEnd"/>
      <w:r w:rsidRPr="002731DC">
        <w:rPr>
          <w:rFonts w:ascii="Arial" w:hAnsi="Arial" w:cs="Arial"/>
          <w:sz w:val="20"/>
          <w:szCs w:val="20"/>
        </w:rPr>
        <w:t xml:space="preserve"> relating to the classical terms (i.e. duplicate and complementary gene action, </w:t>
      </w:r>
      <w:proofErr w:type="spellStart"/>
      <w:r w:rsidRPr="002731DC">
        <w:rPr>
          <w:rFonts w:ascii="Arial" w:hAnsi="Arial" w:cs="Arial"/>
          <w:sz w:val="20"/>
          <w:szCs w:val="20"/>
        </w:rPr>
        <w:t>etc</w:t>
      </w:r>
      <w:proofErr w:type="spellEnd"/>
      <w:r w:rsidRPr="002731DC">
        <w:rPr>
          <w:rFonts w:ascii="Arial" w:hAnsi="Arial" w:cs="Arial"/>
          <w:sz w:val="20"/>
          <w:szCs w:val="20"/>
        </w:rPr>
        <w:t>) where appropriate?</w:t>
      </w:r>
    </w:p>
    <w:p w14:paraId="1B769FED" w14:textId="77777777" w:rsidR="008C2393" w:rsidRDefault="008C2393" w:rsidP="008C2393">
      <w:pPr>
        <w:rPr>
          <w:ins w:id="118" w:author="Gib Hemani" w:date="2014-06-25T17:37:00Z"/>
          <w:rFonts w:ascii="Arial" w:hAnsi="Arial" w:cs="Arial"/>
          <w:sz w:val="20"/>
          <w:szCs w:val="20"/>
        </w:rPr>
      </w:pPr>
    </w:p>
    <w:p w14:paraId="0A6C7B69" w14:textId="77777777" w:rsidR="00F519DB" w:rsidRPr="002731DC" w:rsidRDefault="00F519DB" w:rsidP="008C2393">
      <w:pPr>
        <w:rPr>
          <w:rFonts w:ascii="Arial" w:hAnsi="Arial" w:cs="Arial"/>
          <w:sz w:val="20"/>
          <w:szCs w:val="20"/>
        </w:rPr>
      </w:pPr>
    </w:p>
    <w:p w14:paraId="30E2001F" w14:textId="77777777" w:rsidR="008C2393" w:rsidRPr="002731DC" w:rsidRDefault="008C2393" w:rsidP="008C2393">
      <w:pPr>
        <w:rPr>
          <w:rFonts w:ascii="Arial" w:hAnsi="Arial" w:cs="Arial"/>
          <w:sz w:val="20"/>
          <w:szCs w:val="20"/>
        </w:rPr>
      </w:pPr>
      <w:r w:rsidRPr="002731DC">
        <w:rPr>
          <w:rFonts w:ascii="Arial" w:hAnsi="Arial" w:cs="Arial"/>
          <w:sz w:val="20"/>
          <w:szCs w:val="20"/>
        </w:rPr>
        <w:t>8) One thing I would have liked more treatment of, following from the discussion on p11, is the type of interaction model we might expect. Are certain methods better at detecting different types of interaction models? Should variable priors be put on different classes of interaction, for example, if we think that cross-over interactions are a priori less likely to be biologically plausible, and/or that multiplicative interactions may be more likely to represent scale-effects? Do any methods focus on the type of 'qualitative' interaction of no-effect versus some-effect, enhancing power for that class by discounting other types of interaction? Would it conceptually be desirable to prioritize statistical interaction tests on the nature of interaction over-and-above the p-value? (Most of the</w:t>
      </w:r>
    </w:p>
    <w:p w14:paraId="692B6180" w14:textId="77777777" w:rsidR="008C2393" w:rsidRPr="002731DC" w:rsidRDefault="008C2393" w:rsidP="008C2393">
      <w:pPr>
        <w:rPr>
          <w:rFonts w:ascii="Arial" w:hAnsi="Arial" w:cs="Arial"/>
          <w:sz w:val="20"/>
          <w:szCs w:val="20"/>
        </w:rPr>
      </w:pPr>
      <w:proofErr w:type="gramStart"/>
      <w:r w:rsidRPr="002731DC">
        <w:rPr>
          <w:rFonts w:ascii="Arial" w:hAnsi="Arial" w:cs="Arial"/>
          <w:sz w:val="20"/>
          <w:szCs w:val="20"/>
        </w:rPr>
        <w:t>top</w:t>
      </w:r>
      <w:proofErr w:type="gramEnd"/>
      <w:r w:rsidRPr="002731DC">
        <w:rPr>
          <w:rFonts w:ascii="Arial" w:hAnsi="Arial" w:cs="Arial"/>
          <w:sz w:val="20"/>
          <w:szCs w:val="20"/>
        </w:rPr>
        <w:t xml:space="preserve"> interaction results arising from false positives will be extreme cross-over type interactions.) In general, is a more model-constrained type of epistasis search warranted and/or implemented in available methods?</w:t>
      </w:r>
    </w:p>
    <w:p w14:paraId="40486D34" w14:textId="77777777" w:rsidR="008C2393" w:rsidRDefault="008C2393" w:rsidP="008C2393">
      <w:pPr>
        <w:rPr>
          <w:ins w:id="119" w:author="Gib Hemani" w:date="2014-06-25T17:42:00Z"/>
          <w:rFonts w:ascii="Arial" w:hAnsi="Arial" w:cs="Arial"/>
          <w:sz w:val="20"/>
          <w:szCs w:val="20"/>
        </w:rPr>
      </w:pPr>
    </w:p>
    <w:p w14:paraId="13A95216" w14:textId="26556D66" w:rsidR="00A1578F" w:rsidRDefault="00A1578F" w:rsidP="008C2393">
      <w:pPr>
        <w:rPr>
          <w:ins w:id="120" w:author="Gib Hemani" w:date="2014-06-25T17:42:00Z"/>
          <w:rFonts w:ascii="Arial" w:hAnsi="Arial" w:cs="Arial"/>
          <w:sz w:val="20"/>
          <w:szCs w:val="20"/>
        </w:rPr>
      </w:pPr>
      <w:ins w:id="121" w:author="Gib Hemani" w:date="2014-06-25T17:43:00Z">
        <w:r>
          <w:rPr>
            <w:rFonts w:ascii="Arial" w:hAnsi="Arial" w:cs="Arial"/>
            <w:sz w:val="20"/>
            <w:szCs w:val="20"/>
          </w:rPr>
          <w:t>Dismiss - Mention areas that it has already been mentioned</w:t>
        </w:r>
      </w:ins>
    </w:p>
    <w:p w14:paraId="61BED049" w14:textId="77777777" w:rsidR="00A1578F" w:rsidRPr="002731DC" w:rsidRDefault="00A1578F" w:rsidP="008C2393">
      <w:pPr>
        <w:rPr>
          <w:rFonts w:ascii="Arial" w:hAnsi="Arial" w:cs="Arial"/>
          <w:sz w:val="20"/>
          <w:szCs w:val="20"/>
        </w:rPr>
      </w:pPr>
    </w:p>
    <w:p w14:paraId="3592277A" w14:textId="77777777" w:rsidR="008C2393" w:rsidRPr="002731DC" w:rsidRDefault="008C2393" w:rsidP="008C2393">
      <w:pPr>
        <w:rPr>
          <w:rFonts w:ascii="Arial" w:hAnsi="Arial" w:cs="Arial"/>
          <w:sz w:val="20"/>
          <w:szCs w:val="20"/>
        </w:rPr>
      </w:pPr>
      <w:r w:rsidRPr="002731DC">
        <w:rPr>
          <w:rFonts w:ascii="Arial" w:hAnsi="Arial" w:cs="Arial"/>
          <w:sz w:val="20"/>
          <w:szCs w:val="20"/>
        </w:rPr>
        <w:t>9) Typo on p6. "...will suffer from increasingly computational</w:t>
      </w:r>
    </w:p>
    <w:p w14:paraId="43014704" w14:textId="77777777" w:rsidR="008C2393" w:rsidRPr="002731DC" w:rsidRDefault="008C2393" w:rsidP="008C2393">
      <w:pPr>
        <w:rPr>
          <w:rFonts w:ascii="Arial" w:hAnsi="Arial" w:cs="Arial"/>
          <w:sz w:val="20"/>
          <w:szCs w:val="20"/>
        </w:rPr>
      </w:pPr>
      <w:proofErr w:type="gramStart"/>
      <w:r w:rsidRPr="002731DC">
        <w:rPr>
          <w:rFonts w:ascii="Arial" w:hAnsi="Arial" w:cs="Arial"/>
          <w:sz w:val="20"/>
          <w:szCs w:val="20"/>
        </w:rPr>
        <w:t>complexity</w:t>
      </w:r>
      <w:proofErr w:type="gramEnd"/>
      <w:r w:rsidRPr="002731DC">
        <w:rPr>
          <w:rFonts w:ascii="Arial" w:hAnsi="Arial" w:cs="Arial"/>
          <w:sz w:val="20"/>
          <w:szCs w:val="20"/>
        </w:rPr>
        <w:t>..."</w:t>
      </w:r>
    </w:p>
    <w:p w14:paraId="230E3A2C" w14:textId="77777777" w:rsidR="008C2393" w:rsidRPr="002731DC" w:rsidRDefault="008C2393" w:rsidP="008C2393">
      <w:pPr>
        <w:rPr>
          <w:rFonts w:ascii="Arial" w:hAnsi="Arial" w:cs="Arial"/>
          <w:sz w:val="20"/>
          <w:szCs w:val="20"/>
        </w:rPr>
      </w:pPr>
    </w:p>
    <w:p w14:paraId="73DA7C07" w14:textId="02B6B959" w:rsidR="008C2393" w:rsidRPr="00DA1F4E" w:rsidRDefault="00A1578F" w:rsidP="008C2393">
      <w:ins w:id="122" w:author="Gib Hemani" w:date="2014-06-25T17:44:00Z">
        <w:r>
          <w:t>Gib to deal with</w:t>
        </w:r>
      </w:ins>
    </w:p>
    <w:p w14:paraId="1FD514C7" w14:textId="1C535B23" w:rsidR="008C2393" w:rsidRDefault="00050DD6" w:rsidP="00EF68D2">
      <w:pPr>
        <w:rPr>
          <w:rFonts w:ascii="Arial" w:hAnsi="Arial" w:cs="Arial"/>
          <w:b/>
          <w:sz w:val="20"/>
          <w:szCs w:val="20"/>
        </w:rPr>
      </w:pPr>
      <w:ins w:id="123" w:author="Gib Hemani" w:date="2014-06-27T01:18:00Z">
        <w:r>
          <w:rPr>
            <w:rFonts w:ascii="Arial" w:hAnsi="Arial" w:cs="Arial"/>
            <w:b/>
            <w:sz w:val="20"/>
            <w:szCs w:val="20"/>
          </w:rPr>
          <w:t>DONE</w:t>
        </w:r>
      </w:ins>
    </w:p>
    <w:sectPr w:rsidR="008C2393" w:rsidSect="00DA1F4E">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9" w:footer="709" w:gutter="0"/>
      <w:cols w:space="708"/>
      <w:noEndnote/>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B7F687" w14:textId="77777777" w:rsidR="00DB1D77" w:rsidRDefault="00DB1D77">
      <w:r>
        <w:separator/>
      </w:r>
    </w:p>
  </w:endnote>
  <w:endnote w:type="continuationSeparator" w:id="0">
    <w:p w14:paraId="1B78D976" w14:textId="77777777" w:rsidR="00DB1D77" w:rsidRDefault="00DB1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Minion Pro">
    <w:panose1 w:val="02040503050201020203"/>
    <w:charset w:val="00"/>
    <w:family w:val="auto"/>
    <w:pitch w:val="variable"/>
    <w:sig w:usb0="60000287" w:usb1="00000001" w:usb2="00000000" w:usb3="00000000" w:csb0="0000019F" w:csb1="00000000"/>
  </w:font>
  <w:font w:name="Diverda Sans Com Light">
    <w:charset w:val="00"/>
    <w:family w:val="auto"/>
    <w:pitch w:val="variable"/>
    <w:sig w:usb0="800000AF" w:usb1="5000204A" w:usb2="00000000" w:usb3="00000000" w:csb0="0000009B" w:csb1="00000000"/>
  </w:font>
  <w:font w:name="Diverda Sans Com Medium">
    <w:charset w:val="00"/>
    <w:family w:val="auto"/>
    <w:pitch w:val="variable"/>
    <w:sig w:usb0="800000AF" w:usb1="5000204A" w:usb2="00000000" w:usb3="00000000" w:csb0="0000009B" w:csb1="00000000"/>
  </w:font>
  <w:font w:name="ITC Symbol Std Book">
    <w:panose1 w:val="00000000000000000000"/>
    <w:charset w:val="00"/>
    <w:family w:val="swiss"/>
    <w:notTrueType/>
    <w:pitch w:val="variable"/>
    <w:sig w:usb0="800000AF" w:usb1="4000204A" w:usb2="00000000" w:usb3="00000000" w:csb0="00000001" w:csb1="00000000"/>
  </w:font>
  <w:font w:name="ITC Symbol Std Medium">
    <w:panose1 w:val="00000000000000000000"/>
    <w:charset w:val="00"/>
    <w:family w:val="swiss"/>
    <w:notTrueType/>
    <w:pitch w:val="variable"/>
    <w:sig w:usb0="800000AF" w:usb1="4000204A" w:usb2="00000000" w:usb3="00000000" w:csb0="00000001" w:csb1="00000000"/>
  </w:font>
  <w:font w:name="Diverda Sans Com">
    <w:charset w:val="00"/>
    <w:family w:val="auto"/>
    <w:pitch w:val="variable"/>
    <w:sig w:usb0="800000AF" w:usb1="5000204A" w:usb2="00000000" w:usb3="00000000" w:csb0="0000009B" w:csb1="00000000"/>
  </w:font>
  <w:font w:name="Minion Pro SmBd">
    <w:panose1 w:val="02040603060201020203"/>
    <w:charset w:val="00"/>
    <w:family w:val="auto"/>
    <w:pitch w:val="variable"/>
    <w:sig w:usb0="60000287" w:usb1="00000001"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59D9C8" w14:textId="77777777" w:rsidR="00DB1D77" w:rsidRDefault="00DB1D77" w:rsidP="00DA1F4E">
    <w:pPr>
      <w:framePr w:wrap="around" w:vAnchor="text" w:hAnchor="margin" w:xAlign="center" w:y="1"/>
    </w:pPr>
    <w:r>
      <w:fldChar w:fldCharType="begin"/>
    </w:r>
    <w:r>
      <w:instrText xml:space="preserve">PAGE  </w:instrText>
    </w:r>
    <w:r>
      <w:fldChar w:fldCharType="end"/>
    </w:r>
  </w:p>
  <w:p w14:paraId="4104C82A" w14:textId="77777777" w:rsidR="00DB1D77" w:rsidRDefault="00DB1D77"/>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D50ACB" w14:textId="77777777" w:rsidR="00DB1D77" w:rsidRDefault="00DB1D77" w:rsidP="00DA1F4E">
    <w:pPr>
      <w:framePr w:wrap="around" w:vAnchor="text" w:hAnchor="margin" w:xAlign="center" w:y="1"/>
    </w:pPr>
    <w:r>
      <w:fldChar w:fldCharType="begin"/>
    </w:r>
    <w:r>
      <w:instrText xml:space="preserve">PAGE  </w:instrText>
    </w:r>
    <w:r>
      <w:fldChar w:fldCharType="separate"/>
    </w:r>
    <w:r w:rsidR="0075118A">
      <w:rPr>
        <w:noProof/>
      </w:rPr>
      <w:t>6</w:t>
    </w:r>
    <w:r>
      <w:fldChar w:fldCharType="end"/>
    </w:r>
  </w:p>
  <w:p w14:paraId="4C0BBB87" w14:textId="77777777" w:rsidR="00DB1D77" w:rsidRDefault="00DB1D77"/>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8DED10" w14:textId="77777777" w:rsidR="00DB1D77" w:rsidRDefault="00DB1D77"/>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8AD010" w14:textId="77777777" w:rsidR="00DB1D77" w:rsidRDefault="00DB1D77">
      <w:r>
        <w:separator/>
      </w:r>
    </w:p>
  </w:footnote>
  <w:footnote w:type="continuationSeparator" w:id="0">
    <w:p w14:paraId="77D9285D" w14:textId="77777777" w:rsidR="00DB1D77" w:rsidRDefault="00DB1D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8A4857" w14:textId="77777777" w:rsidR="00DB1D77" w:rsidRDefault="00DB1D77"/>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E74026" w14:textId="77777777" w:rsidR="00DB1D77" w:rsidRDefault="00DB1D77"/>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55E7F0" w14:textId="77777777" w:rsidR="00DB1D77" w:rsidRDefault="00DB1D7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625DF8"/>
    <w:multiLevelType w:val="hybridMultilevel"/>
    <w:tmpl w:val="79985D96"/>
    <w:lvl w:ilvl="0" w:tplc="2CBA3D5C">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formatting="1" w:enforcement="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8D2"/>
    <w:rsid w:val="0001008E"/>
    <w:rsid w:val="00015F0D"/>
    <w:rsid w:val="00016A1D"/>
    <w:rsid w:val="00035149"/>
    <w:rsid w:val="000377EF"/>
    <w:rsid w:val="00050DD6"/>
    <w:rsid w:val="00070695"/>
    <w:rsid w:val="00071038"/>
    <w:rsid w:val="00084BEE"/>
    <w:rsid w:val="000A40F0"/>
    <w:rsid w:val="000C3F94"/>
    <w:rsid w:val="000D0FB0"/>
    <w:rsid w:val="000F1F11"/>
    <w:rsid w:val="000F2D98"/>
    <w:rsid w:val="00130D93"/>
    <w:rsid w:val="00146CA8"/>
    <w:rsid w:val="00162223"/>
    <w:rsid w:val="001716DE"/>
    <w:rsid w:val="00183B76"/>
    <w:rsid w:val="001A7461"/>
    <w:rsid w:val="001B34B6"/>
    <w:rsid w:val="001C5863"/>
    <w:rsid w:val="001D53E5"/>
    <w:rsid w:val="001D5D1E"/>
    <w:rsid w:val="001E25CF"/>
    <w:rsid w:val="00215D56"/>
    <w:rsid w:val="002307A4"/>
    <w:rsid w:val="00234A18"/>
    <w:rsid w:val="00240614"/>
    <w:rsid w:val="002533FE"/>
    <w:rsid w:val="00273E3A"/>
    <w:rsid w:val="00275282"/>
    <w:rsid w:val="0027721F"/>
    <w:rsid w:val="002A0F76"/>
    <w:rsid w:val="002D44C6"/>
    <w:rsid w:val="002D5FAE"/>
    <w:rsid w:val="002E2183"/>
    <w:rsid w:val="002E44B5"/>
    <w:rsid w:val="002E53D0"/>
    <w:rsid w:val="002F00E0"/>
    <w:rsid w:val="002F1E6D"/>
    <w:rsid w:val="00306BEE"/>
    <w:rsid w:val="00331AAC"/>
    <w:rsid w:val="0034050C"/>
    <w:rsid w:val="00350F58"/>
    <w:rsid w:val="00356549"/>
    <w:rsid w:val="003565EE"/>
    <w:rsid w:val="00360E2E"/>
    <w:rsid w:val="00362374"/>
    <w:rsid w:val="0036415E"/>
    <w:rsid w:val="0039552B"/>
    <w:rsid w:val="00395FDF"/>
    <w:rsid w:val="003B62AA"/>
    <w:rsid w:val="003D3F66"/>
    <w:rsid w:val="003F40DA"/>
    <w:rsid w:val="00413BA0"/>
    <w:rsid w:val="004206DC"/>
    <w:rsid w:val="00421E8E"/>
    <w:rsid w:val="004434EC"/>
    <w:rsid w:val="00451D03"/>
    <w:rsid w:val="004623A4"/>
    <w:rsid w:val="00462BFF"/>
    <w:rsid w:val="0047304F"/>
    <w:rsid w:val="00496738"/>
    <w:rsid w:val="0049760C"/>
    <w:rsid w:val="004A4C11"/>
    <w:rsid w:val="004B2B3E"/>
    <w:rsid w:val="004B5217"/>
    <w:rsid w:val="004C079E"/>
    <w:rsid w:val="004D0D2D"/>
    <w:rsid w:val="004D10FA"/>
    <w:rsid w:val="004E15DA"/>
    <w:rsid w:val="004F3FA2"/>
    <w:rsid w:val="004F53B2"/>
    <w:rsid w:val="00505ED3"/>
    <w:rsid w:val="00507F6E"/>
    <w:rsid w:val="00513FF9"/>
    <w:rsid w:val="00517B2A"/>
    <w:rsid w:val="005219C3"/>
    <w:rsid w:val="00544D19"/>
    <w:rsid w:val="00552372"/>
    <w:rsid w:val="00552477"/>
    <w:rsid w:val="00555F24"/>
    <w:rsid w:val="00571FB6"/>
    <w:rsid w:val="00576719"/>
    <w:rsid w:val="00576916"/>
    <w:rsid w:val="005919A8"/>
    <w:rsid w:val="005C3B8A"/>
    <w:rsid w:val="00600D44"/>
    <w:rsid w:val="00604CB8"/>
    <w:rsid w:val="00623C47"/>
    <w:rsid w:val="006321A3"/>
    <w:rsid w:val="006536AB"/>
    <w:rsid w:val="006757B9"/>
    <w:rsid w:val="00684924"/>
    <w:rsid w:val="006933C2"/>
    <w:rsid w:val="006A7E9E"/>
    <w:rsid w:val="006B09FF"/>
    <w:rsid w:val="006B754E"/>
    <w:rsid w:val="006C4384"/>
    <w:rsid w:val="006D2CF4"/>
    <w:rsid w:val="006D503B"/>
    <w:rsid w:val="006E091F"/>
    <w:rsid w:val="006E547B"/>
    <w:rsid w:val="006F2D6A"/>
    <w:rsid w:val="006F3BFB"/>
    <w:rsid w:val="006F61D0"/>
    <w:rsid w:val="00700226"/>
    <w:rsid w:val="00702851"/>
    <w:rsid w:val="00714F9A"/>
    <w:rsid w:val="00724584"/>
    <w:rsid w:val="00727E0B"/>
    <w:rsid w:val="00736304"/>
    <w:rsid w:val="0075118A"/>
    <w:rsid w:val="00751C7E"/>
    <w:rsid w:val="00756F75"/>
    <w:rsid w:val="0077241F"/>
    <w:rsid w:val="00772B02"/>
    <w:rsid w:val="00792BFE"/>
    <w:rsid w:val="00796900"/>
    <w:rsid w:val="00796E1F"/>
    <w:rsid w:val="007A0A98"/>
    <w:rsid w:val="007A6917"/>
    <w:rsid w:val="007C7A86"/>
    <w:rsid w:val="007E75B7"/>
    <w:rsid w:val="007F0BFC"/>
    <w:rsid w:val="007F5164"/>
    <w:rsid w:val="007F7C20"/>
    <w:rsid w:val="008000F6"/>
    <w:rsid w:val="00801A13"/>
    <w:rsid w:val="008027FA"/>
    <w:rsid w:val="00806BBF"/>
    <w:rsid w:val="00825391"/>
    <w:rsid w:val="008312BD"/>
    <w:rsid w:val="0083388F"/>
    <w:rsid w:val="00836FCB"/>
    <w:rsid w:val="0085120F"/>
    <w:rsid w:val="008678FD"/>
    <w:rsid w:val="0087031D"/>
    <w:rsid w:val="00895519"/>
    <w:rsid w:val="008B1289"/>
    <w:rsid w:val="008C1A7A"/>
    <w:rsid w:val="008C2393"/>
    <w:rsid w:val="008C2A4C"/>
    <w:rsid w:val="008D4E37"/>
    <w:rsid w:val="008E64B7"/>
    <w:rsid w:val="00904D9F"/>
    <w:rsid w:val="00912B98"/>
    <w:rsid w:val="00944D0D"/>
    <w:rsid w:val="00966913"/>
    <w:rsid w:val="00980FFF"/>
    <w:rsid w:val="00985B9E"/>
    <w:rsid w:val="009A2343"/>
    <w:rsid w:val="009C0832"/>
    <w:rsid w:val="009C526B"/>
    <w:rsid w:val="009E077F"/>
    <w:rsid w:val="009F48FA"/>
    <w:rsid w:val="009F597E"/>
    <w:rsid w:val="00A1240D"/>
    <w:rsid w:val="00A13132"/>
    <w:rsid w:val="00A1578F"/>
    <w:rsid w:val="00A23A78"/>
    <w:rsid w:val="00A377C2"/>
    <w:rsid w:val="00A61549"/>
    <w:rsid w:val="00A83F4D"/>
    <w:rsid w:val="00AA465D"/>
    <w:rsid w:val="00AB073F"/>
    <w:rsid w:val="00AC31DB"/>
    <w:rsid w:val="00AC4DAF"/>
    <w:rsid w:val="00AC567A"/>
    <w:rsid w:val="00AE1C4D"/>
    <w:rsid w:val="00B33B2A"/>
    <w:rsid w:val="00B33C3A"/>
    <w:rsid w:val="00B36FE1"/>
    <w:rsid w:val="00B42011"/>
    <w:rsid w:val="00B4650D"/>
    <w:rsid w:val="00B74790"/>
    <w:rsid w:val="00B75096"/>
    <w:rsid w:val="00B819EB"/>
    <w:rsid w:val="00B84D6F"/>
    <w:rsid w:val="00BA2FD1"/>
    <w:rsid w:val="00BD1235"/>
    <w:rsid w:val="00BD4366"/>
    <w:rsid w:val="00BE0803"/>
    <w:rsid w:val="00BF5654"/>
    <w:rsid w:val="00C056CE"/>
    <w:rsid w:val="00C106EF"/>
    <w:rsid w:val="00C208CD"/>
    <w:rsid w:val="00C23E63"/>
    <w:rsid w:val="00C63C64"/>
    <w:rsid w:val="00C77E5F"/>
    <w:rsid w:val="00CC25EC"/>
    <w:rsid w:val="00CC73E0"/>
    <w:rsid w:val="00CE6DB5"/>
    <w:rsid w:val="00CF5CD7"/>
    <w:rsid w:val="00D029C7"/>
    <w:rsid w:val="00D02BE7"/>
    <w:rsid w:val="00D03FAB"/>
    <w:rsid w:val="00D2351F"/>
    <w:rsid w:val="00D4414B"/>
    <w:rsid w:val="00D52932"/>
    <w:rsid w:val="00D73C2C"/>
    <w:rsid w:val="00DA1F4E"/>
    <w:rsid w:val="00DB1D77"/>
    <w:rsid w:val="00DC214B"/>
    <w:rsid w:val="00DD5DB8"/>
    <w:rsid w:val="00DE6D0D"/>
    <w:rsid w:val="00DE795F"/>
    <w:rsid w:val="00E045B3"/>
    <w:rsid w:val="00E054B0"/>
    <w:rsid w:val="00E10893"/>
    <w:rsid w:val="00E14AAB"/>
    <w:rsid w:val="00E27F77"/>
    <w:rsid w:val="00E346AF"/>
    <w:rsid w:val="00E4091E"/>
    <w:rsid w:val="00E449B2"/>
    <w:rsid w:val="00E5309D"/>
    <w:rsid w:val="00E56026"/>
    <w:rsid w:val="00E9331E"/>
    <w:rsid w:val="00EA098A"/>
    <w:rsid w:val="00EA2622"/>
    <w:rsid w:val="00EA491E"/>
    <w:rsid w:val="00EB600E"/>
    <w:rsid w:val="00EE0192"/>
    <w:rsid w:val="00EF0997"/>
    <w:rsid w:val="00EF68D2"/>
    <w:rsid w:val="00F00152"/>
    <w:rsid w:val="00F02A1A"/>
    <w:rsid w:val="00F27D10"/>
    <w:rsid w:val="00F3431C"/>
    <w:rsid w:val="00F41E9E"/>
    <w:rsid w:val="00F519DB"/>
    <w:rsid w:val="00F61877"/>
    <w:rsid w:val="00F63E15"/>
    <w:rsid w:val="00F65CEA"/>
    <w:rsid w:val="00F678CF"/>
    <w:rsid w:val="00F8154A"/>
    <w:rsid w:val="00F917C6"/>
    <w:rsid w:val="00F965D7"/>
    <w:rsid w:val="00FA0533"/>
    <w:rsid w:val="00FC1BAB"/>
    <w:rsid w:val="00FE1182"/>
    <w:rsid w:val="00FF78D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D1A6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68D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6757B9"/>
    <w:pPr>
      <w:widowControl w:val="0"/>
      <w:autoSpaceDE w:val="0"/>
      <w:autoSpaceDN w:val="0"/>
      <w:adjustRightInd w:val="0"/>
      <w:spacing w:line="288" w:lineRule="auto"/>
      <w:textAlignment w:val="center"/>
    </w:pPr>
    <w:rPr>
      <w:rFonts w:ascii="Minion Pro" w:hAnsi="Minion Pro" w:cs="Minion Pro"/>
      <w:color w:val="000000"/>
      <w:sz w:val="24"/>
      <w:szCs w:val="24"/>
    </w:rPr>
  </w:style>
  <w:style w:type="paragraph" w:customStyle="1" w:styleId="Creviewauthor">
    <w:name w:val="(C)reviewauthor"/>
    <w:basedOn w:val="NoParagraphStyle"/>
    <w:rsid w:val="006757B9"/>
    <w:pPr>
      <w:suppressAutoHyphens/>
      <w:spacing w:before="57" w:after="28" w:line="220" w:lineRule="atLeast"/>
      <w:ind w:left="964"/>
    </w:pPr>
    <w:rPr>
      <w:rFonts w:ascii="Diverda Sans Com Light" w:hAnsi="Diverda Sans Com Light" w:cs="Diverda Sans Com Light"/>
      <w:i/>
      <w:iCs/>
      <w:sz w:val="19"/>
      <w:szCs w:val="19"/>
    </w:rPr>
  </w:style>
  <w:style w:type="character" w:customStyle="1" w:styleId="Creviewpagenum">
    <w:name w:val="(C)reviewpagenum"/>
    <w:rsid w:val="006757B9"/>
    <w:rPr>
      <w:rFonts w:ascii="Diverda Sans Com Medium" w:hAnsi="Diverda Sans Com Medium" w:cs="Diverda Sans Com Medium"/>
      <w:color w:val="000000"/>
      <w:spacing w:val="0"/>
      <w:w w:val="100"/>
      <w:position w:val="-8"/>
      <w:sz w:val="36"/>
      <w:szCs w:val="36"/>
      <w:u w:val="none"/>
    </w:rPr>
  </w:style>
  <w:style w:type="paragraph" w:customStyle="1" w:styleId="Creviewsynopsis">
    <w:name w:val="(C)reviewsynopsis"/>
    <w:basedOn w:val="NoParagraphStyle"/>
    <w:rsid w:val="006757B9"/>
    <w:pPr>
      <w:spacing w:line="220" w:lineRule="atLeast"/>
      <w:ind w:left="964"/>
      <w:textAlignment w:val="baseline"/>
    </w:pPr>
    <w:rPr>
      <w:rFonts w:ascii="Diverda Sans Com Light" w:hAnsi="Diverda Sans Com Light" w:cs="Diverda Sans Com Light"/>
      <w:spacing w:val="-1"/>
      <w:sz w:val="18"/>
      <w:szCs w:val="18"/>
    </w:rPr>
  </w:style>
  <w:style w:type="paragraph" w:customStyle="1" w:styleId="Creviewtitle">
    <w:name w:val="(C)reviewtitle"/>
    <w:basedOn w:val="NoParagraphStyle"/>
    <w:rsid w:val="006757B9"/>
    <w:pPr>
      <w:tabs>
        <w:tab w:val="right" w:pos="765"/>
      </w:tabs>
      <w:suppressAutoHyphens/>
      <w:spacing w:before="170" w:line="220" w:lineRule="atLeast"/>
      <w:ind w:left="964" w:hanging="964"/>
    </w:pPr>
    <w:rPr>
      <w:rFonts w:ascii="Diverda Sans Com Medium" w:hAnsi="Diverda Sans Com Medium" w:cs="Diverda Sans Com Medium"/>
      <w:sz w:val="21"/>
      <w:szCs w:val="21"/>
    </w:rPr>
  </w:style>
  <w:style w:type="character" w:customStyle="1" w:styleId="Greeks">
    <w:name w:val="*Greeks"/>
    <w:rsid w:val="006757B9"/>
    <w:rPr>
      <w:rFonts w:ascii="Minion Pro" w:hAnsi="Minion Pro" w:cs="Minion Pro"/>
      <w:lang w:val="en-GB"/>
    </w:rPr>
  </w:style>
  <w:style w:type="character" w:customStyle="1" w:styleId="Greekslink">
    <w:name w:val="*Greeks link"/>
    <w:rsid w:val="006757B9"/>
    <w:rPr>
      <w:rFonts w:ascii="Minion Pro" w:hAnsi="Minion Pro" w:cs="Minion Pro"/>
      <w:color w:val="58585B"/>
      <w:u w:val="thick"/>
      <w:lang w:val="en-GB"/>
    </w:rPr>
  </w:style>
  <w:style w:type="paragraph" w:customStyle="1" w:styleId="BasicParagraph">
    <w:name w:val="[Basic Paragraph]"/>
    <w:basedOn w:val="NoParagraphStyle"/>
    <w:rsid w:val="006757B9"/>
    <w:pPr>
      <w:spacing w:line="220" w:lineRule="atLeast"/>
    </w:pPr>
    <w:rPr>
      <w:spacing w:val="-1"/>
      <w:sz w:val="18"/>
      <w:szCs w:val="18"/>
    </w:rPr>
  </w:style>
  <w:style w:type="paragraph" w:customStyle="1" w:styleId="abstract">
    <w:name w:val="abstract"/>
    <w:basedOn w:val="NoParagraphStyle"/>
    <w:rsid w:val="006757B9"/>
    <w:pPr>
      <w:spacing w:line="280" w:lineRule="atLeast"/>
      <w:ind w:left="113"/>
      <w:textAlignment w:val="baseline"/>
    </w:pPr>
    <w:rPr>
      <w:rFonts w:ascii="Diverda Sans Com Light" w:hAnsi="Diverda Sans Com Light" w:cs="Diverda Sans Com Light"/>
      <w:spacing w:val="-3"/>
      <w:sz w:val="22"/>
      <w:szCs w:val="22"/>
    </w:rPr>
  </w:style>
  <w:style w:type="paragraph" w:customStyle="1" w:styleId="acknowledgehead">
    <w:name w:val="acknowledgehead"/>
    <w:basedOn w:val="NoParagraphStyle"/>
    <w:rsid w:val="006757B9"/>
    <w:pPr>
      <w:suppressAutoHyphens/>
      <w:spacing w:before="147" w:line="147" w:lineRule="atLeast"/>
      <w:textAlignment w:val="baseline"/>
    </w:pPr>
    <w:rPr>
      <w:rFonts w:ascii="ITC Symbol Std Book" w:hAnsi="ITC Symbol Std Book" w:cs="ITC Symbol Std Book"/>
      <w:b/>
      <w:bCs/>
      <w:spacing w:val="-1"/>
      <w:sz w:val="13"/>
      <w:szCs w:val="13"/>
    </w:rPr>
  </w:style>
  <w:style w:type="paragraph" w:customStyle="1" w:styleId="acknowledgements">
    <w:name w:val="acknowledgements"/>
    <w:basedOn w:val="NoParagraphStyle"/>
    <w:rsid w:val="006757B9"/>
    <w:pPr>
      <w:spacing w:line="147" w:lineRule="atLeast"/>
      <w:jc w:val="both"/>
      <w:textAlignment w:val="baseline"/>
    </w:pPr>
    <w:rPr>
      <w:rFonts w:ascii="ITC Symbol Std Medium" w:hAnsi="ITC Symbol Std Medium" w:cs="ITC Symbol Std Medium"/>
      <w:spacing w:val="-1"/>
      <w:sz w:val="12"/>
      <w:szCs w:val="12"/>
    </w:rPr>
  </w:style>
  <w:style w:type="character" w:customStyle="1" w:styleId="ADDRESSCNY">
    <w:name w:val="ADDRESS CNY"/>
    <w:rsid w:val="006757B9"/>
    <w:rPr>
      <w:color w:val="B5AA00"/>
    </w:rPr>
  </w:style>
  <w:style w:type="character" w:customStyle="1" w:styleId="ADDRESSCOUNTY">
    <w:name w:val="ADDRESS COUNTY"/>
    <w:rsid w:val="006757B9"/>
    <w:rPr>
      <w:color w:val="F072AB"/>
    </w:rPr>
  </w:style>
  <w:style w:type="character" w:customStyle="1" w:styleId="ADDRESSCTY">
    <w:name w:val="ADDRESS CTY"/>
    <w:basedOn w:val="ADDRESSCNY"/>
    <w:rsid w:val="006757B9"/>
    <w:rPr>
      <w:color w:val="E87D1D"/>
    </w:rPr>
  </w:style>
  <w:style w:type="character" w:customStyle="1" w:styleId="ADDRESSORG">
    <w:name w:val="ADDRESS ORG"/>
    <w:basedOn w:val="ADDRESSCNY"/>
    <w:rsid w:val="006757B9"/>
    <w:rPr>
      <w:color w:val="A0238E"/>
    </w:rPr>
  </w:style>
  <w:style w:type="character" w:customStyle="1" w:styleId="ADDRESSSTATE">
    <w:name w:val="ADDRESS STATE"/>
    <w:rsid w:val="006757B9"/>
    <w:rPr>
      <w:color w:val="61A1D7"/>
    </w:rPr>
  </w:style>
  <w:style w:type="character" w:customStyle="1" w:styleId="ADDRESSSTREET">
    <w:name w:val="ADDRESS STREET"/>
    <w:rsid w:val="006757B9"/>
    <w:rPr>
      <w:color w:val="894B2C"/>
    </w:rPr>
  </w:style>
  <w:style w:type="character" w:customStyle="1" w:styleId="ADDRESSZIP">
    <w:name w:val="ADDRESS ZIP"/>
    <w:basedOn w:val="ADDRESSCNY"/>
    <w:rsid w:val="006757B9"/>
    <w:rPr>
      <w:color w:val="BC0078"/>
    </w:rPr>
  </w:style>
  <w:style w:type="paragraph" w:customStyle="1" w:styleId="addresses">
    <w:name w:val="addresses"/>
    <w:basedOn w:val="NoParagraphStyle"/>
    <w:rsid w:val="006757B9"/>
    <w:pPr>
      <w:suppressAutoHyphens/>
      <w:spacing w:line="180" w:lineRule="atLeast"/>
      <w:textAlignment w:val="baseline"/>
    </w:pPr>
    <w:rPr>
      <w:rFonts w:ascii="ITC Symbol Std Medium" w:hAnsi="ITC Symbol Std Medium" w:cs="ITC Symbol Std Medium"/>
      <w:i/>
      <w:iCs/>
      <w:spacing w:val="-1"/>
      <w:sz w:val="13"/>
      <w:szCs w:val="13"/>
    </w:rPr>
  </w:style>
  <w:style w:type="character" w:customStyle="1" w:styleId="answeredby">
    <w:name w:val="answeredby"/>
    <w:rsid w:val="006757B9"/>
    <w:rPr>
      <w:rFonts w:ascii="Diverda Sans Com" w:hAnsi="Diverda Sans Com" w:cs="Diverda Sans Com"/>
      <w:b/>
      <w:bCs/>
    </w:rPr>
  </w:style>
  <w:style w:type="character" w:customStyle="1" w:styleId="AuOK">
    <w:name w:val="Au:OK?"/>
    <w:rsid w:val="006757B9"/>
    <w:rPr>
      <w:b/>
      <w:bCs/>
      <w:color w:val="0000FF"/>
      <w:w w:val="100"/>
      <w:u w:val="none"/>
    </w:rPr>
  </w:style>
  <w:style w:type="paragraph" w:customStyle="1" w:styleId="author">
    <w:name w:val="author"/>
    <w:basedOn w:val="NoParagraphStyle"/>
    <w:rsid w:val="006757B9"/>
    <w:pPr>
      <w:pBdr>
        <w:top w:val="single" w:sz="2" w:space="14" w:color="000000"/>
      </w:pBdr>
      <w:suppressAutoHyphens/>
      <w:spacing w:after="91" w:line="280" w:lineRule="atLeast"/>
      <w:ind w:left="113"/>
      <w:textAlignment w:val="baseline"/>
    </w:pPr>
    <w:rPr>
      <w:rFonts w:ascii="ITC Symbol Std Medium" w:hAnsi="ITC Symbol Std Medium" w:cs="ITC Symbol Std Medium"/>
      <w:i/>
      <w:iCs/>
      <w:sz w:val="21"/>
      <w:szCs w:val="21"/>
    </w:rPr>
  </w:style>
  <w:style w:type="character" w:customStyle="1" w:styleId="AUTHORFNM">
    <w:name w:val="AUTHOR FNM"/>
    <w:basedOn w:val="ADDRESSCNY"/>
    <w:rsid w:val="006757B9"/>
    <w:rPr>
      <w:color w:val="F072AB"/>
    </w:rPr>
  </w:style>
  <w:style w:type="character" w:customStyle="1" w:styleId="AUTHORINITIALS">
    <w:name w:val="AUTHOR INITIALS"/>
    <w:basedOn w:val="ADDRESSCNY"/>
    <w:rsid w:val="006757B9"/>
    <w:rPr>
      <w:color w:val="F072AB"/>
    </w:rPr>
  </w:style>
  <w:style w:type="character" w:customStyle="1" w:styleId="AUTHORSNM">
    <w:name w:val="AUTHOR SNM"/>
    <w:basedOn w:val="AUTHORFNM"/>
    <w:rsid w:val="006757B9"/>
    <w:rPr>
      <w:color w:val="0051A4"/>
    </w:rPr>
  </w:style>
  <w:style w:type="paragraph" w:customStyle="1" w:styleId="bodyfirst">
    <w:name w:val="bodyfirst"/>
    <w:basedOn w:val="NoParagraphStyle"/>
    <w:rsid w:val="006757B9"/>
    <w:pPr>
      <w:spacing w:line="220" w:lineRule="atLeast"/>
      <w:jc w:val="both"/>
      <w:textAlignment w:val="baseline"/>
    </w:pPr>
    <w:rPr>
      <w:spacing w:val="-1"/>
      <w:sz w:val="18"/>
      <w:szCs w:val="18"/>
    </w:rPr>
  </w:style>
  <w:style w:type="paragraph" w:customStyle="1" w:styleId="bodyfirstinline">
    <w:name w:val="bodyfirst inline"/>
    <w:basedOn w:val="bodyfirst"/>
    <w:rsid w:val="006757B9"/>
    <w:pPr>
      <w:spacing w:before="220"/>
    </w:pPr>
  </w:style>
  <w:style w:type="paragraph" w:customStyle="1" w:styleId="bodyfirstinlinecrosshead">
    <w:name w:val="bodyfirst inline crosshead"/>
    <w:basedOn w:val="bodyfirstinline"/>
    <w:rsid w:val="006757B9"/>
    <w:pPr>
      <w:spacing w:before="0"/>
    </w:pPr>
  </w:style>
  <w:style w:type="paragraph" w:customStyle="1" w:styleId="bodyindent">
    <w:name w:val="bodyindent"/>
    <w:basedOn w:val="bodyfirst"/>
    <w:rsid w:val="006757B9"/>
    <w:pPr>
      <w:ind w:firstLine="227"/>
    </w:pPr>
  </w:style>
  <w:style w:type="paragraph" w:customStyle="1" w:styleId="bodylist">
    <w:name w:val="bodylist"/>
    <w:basedOn w:val="bodyindent"/>
    <w:rsid w:val="006757B9"/>
    <w:pPr>
      <w:tabs>
        <w:tab w:val="left" w:pos="227"/>
      </w:tabs>
      <w:ind w:left="227" w:hanging="159"/>
    </w:pPr>
  </w:style>
  <w:style w:type="paragraph" w:customStyle="1" w:styleId="bodylistnum">
    <w:name w:val="bodylistnum"/>
    <w:basedOn w:val="bodyindent"/>
    <w:rsid w:val="006757B9"/>
    <w:pPr>
      <w:tabs>
        <w:tab w:val="left" w:pos="227"/>
      </w:tabs>
      <w:ind w:left="227" w:hanging="227"/>
    </w:pPr>
  </w:style>
  <w:style w:type="character" w:customStyle="1" w:styleId="BOXCITATION">
    <w:name w:val="BOX CITATION"/>
    <w:rsid w:val="006757B9"/>
    <w:rPr>
      <w:rFonts w:ascii="ITC Symbol Std Book" w:hAnsi="ITC Symbol Std Book" w:cs="ITC Symbol Std Book"/>
      <w:caps/>
      <w:color w:val="ED1C24"/>
      <w:spacing w:val="0"/>
      <w:w w:val="100"/>
      <w:sz w:val="14"/>
      <w:szCs w:val="14"/>
      <w:u w:val="none"/>
      <w:vertAlign w:val="baseline"/>
    </w:rPr>
  </w:style>
  <w:style w:type="character" w:customStyle="1" w:styleId="boxurl">
    <w:name w:val="box_url"/>
    <w:rsid w:val="006757B9"/>
    <w:rPr>
      <w:rFonts w:ascii="Diverda Sans Com Light" w:hAnsi="Diverda Sans Com Light" w:cs="Diverda Sans Com Light"/>
      <w:color w:val="000000"/>
      <w:w w:val="100"/>
      <w:position w:val="0"/>
      <w:sz w:val="15"/>
      <w:szCs w:val="15"/>
      <w:u w:val="none"/>
      <w:vertAlign w:val="baseline"/>
    </w:rPr>
  </w:style>
  <w:style w:type="paragraph" w:customStyle="1" w:styleId="boxbody1">
    <w:name w:val="boxbody1"/>
    <w:basedOn w:val="NoParagraphStyle"/>
    <w:rsid w:val="006757B9"/>
    <w:pPr>
      <w:spacing w:line="200" w:lineRule="atLeast"/>
      <w:textAlignment w:val="baseline"/>
    </w:pPr>
    <w:rPr>
      <w:rFonts w:ascii="Diverda Sans Com" w:hAnsi="Diverda Sans Com" w:cs="Diverda Sans Com"/>
      <w:spacing w:val="-2"/>
      <w:sz w:val="16"/>
      <w:szCs w:val="16"/>
    </w:rPr>
  </w:style>
  <w:style w:type="paragraph" w:customStyle="1" w:styleId="boxbody">
    <w:name w:val="boxbody"/>
    <w:basedOn w:val="boxbody1"/>
    <w:rsid w:val="006757B9"/>
    <w:pPr>
      <w:ind w:firstLine="113"/>
    </w:pPr>
  </w:style>
  <w:style w:type="paragraph" w:customStyle="1" w:styleId="boxbody1inline">
    <w:name w:val="boxbody1+inline"/>
    <w:basedOn w:val="boxbody1"/>
    <w:rsid w:val="006757B9"/>
    <w:pPr>
      <w:spacing w:before="85"/>
    </w:pPr>
  </w:style>
  <w:style w:type="paragraph" w:customStyle="1" w:styleId="boxbody1inlinecrosshead">
    <w:name w:val="boxbody1+inline+crosshead"/>
    <w:basedOn w:val="boxbody1inline"/>
    <w:rsid w:val="006757B9"/>
    <w:pPr>
      <w:spacing w:before="0"/>
    </w:pPr>
  </w:style>
  <w:style w:type="paragraph" w:customStyle="1" w:styleId="boxbullet">
    <w:name w:val="boxbullet"/>
    <w:basedOn w:val="boxbody1"/>
    <w:rsid w:val="006757B9"/>
    <w:pPr>
      <w:tabs>
        <w:tab w:val="left" w:pos="198"/>
      </w:tabs>
      <w:spacing w:before="23" w:after="23"/>
      <w:ind w:left="113" w:hanging="113"/>
    </w:pPr>
  </w:style>
  <w:style w:type="paragraph" w:customStyle="1" w:styleId="boxcrosshead">
    <w:name w:val="boxcrosshead"/>
    <w:basedOn w:val="NoParagraphStyle"/>
    <w:rsid w:val="006757B9"/>
    <w:pPr>
      <w:suppressAutoHyphens/>
      <w:spacing w:before="57" w:line="200" w:lineRule="atLeast"/>
      <w:textAlignment w:val="baseline"/>
    </w:pPr>
    <w:rPr>
      <w:rFonts w:ascii="Diverda Sans Com" w:hAnsi="Diverda Sans Com" w:cs="Diverda Sans Com"/>
      <w:b/>
      <w:bCs/>
      <w:spacing w:val="-1"/>
      <w:sz w:val="17"/>
      <w:szCs w:val="17"/>
    </w:rPr>
  </w:style>
  <w:style w:type="character" w:customStyle="1" w:styleId="boxfigurepart">
    <w:name w:val="boxfigurepart"/>
    <w:rsid w:val="006757B9"/>
    <w:rPr>
      <w:rFonts w:ascii="Diverda Sans Com" w:hAnsi="Diverda Sans Com" w:cs="Diverda Sans Com"/>
      <w:b/>
      <w:bCs/>
      <w:color w:val="000000"/>
      <w:w w:val="100"/>
      <w:sz w:val="18"/>
      <w:szCs w:val="18"/>
      <w:u w:val="none"/>
      <w:vertAlign w:val="baseline"/>
    </w:rPr>
  </w:style>
  <w:style w:type="paragraph" w:customStyle="1" w:styleId="boxfootnote">
    <w:name w:val="boxfootnote"/>
    <w:basedOn w:val="boxbody"/>
    <w:rsid w:val="006757B9"/>
    <w:pPr>
      <w:spacing w:before="105" w:line="180" w:lineRule="atLeast"/>
      <w:ind w:firstLine="0"/>
    </w:pPr>
    <w:rPr>
      <w:sz w:val="15"/>
      <w:szCs w:val="15"/>
    </w:rPr>
  </w:style>
  <w:style w:type="character" w:customStyle="1" w:styleId="boxinlinehead">
    <w:name w:val="boxinlinehead"/>
    <w:rsid w:val="006757B9"/>
    <w:rPr>
      <w:rFonts w:ascii="Diverda Sans Com Medium" w:hAnsi="Diverda Sans Com Medium" w:cs="Diverda Sans Com Medium"/>
      <w:i/>
      <w:iCs/>
      <w:color w:val="000000"/>
      <w:w w:val="100"/>
      <w:sz w:val="16"/>
      <w:szCs w:val="16"/>
      <w:u w:val="none"/>
    </w:rPr>
  </w:style>
  <w:style w:type="character" w:customStyle="1" w:styleId="figurenotitle">
    <w:name w:val="figurenotitle"/>
    <w:rsid w:val="006757B9"/>
    <w:rPr>
      <w:rFonts w:ascii="Diverda Sans Com Light" w:hAnsi="Diverda Sans Com Light" w:cs="Diverda Sans Com Light"/>
      <w:color w:val="000000"/>
      <w:w w:val="100"/>
      <w:u w:val="none"/>
    </w:rPr>
  </w:style>
  <w:style w:type="character" w:customStyle="1" w:styleId="boxnotitle">
    <w:name w:val="boxnotitle"/>
    <w:basedOn w:val="figurenotitle"/>
    <w:rsid w:val="006757B9"/>
    <w:rPr>
      <w:rFonts w:ascii="Diverda Sans Com Light" w:hAnsi="Diverda Sans Com Light" w:cs="Diverda Sans Com Light"/>
      <w:color w:val="000000"/>
      <w:w w:val="100"/>
      <w:u w:val="none"/>
    </w:rPr>
  </w:style>
  <w:style w:type="paragraph" w:customStyle="1" w:styleId="boxtitle">
    <w:name w:val="boxtitle"/>
    <w:basedOn w:val="NoParagraphStyle"/>
    <w:rsid w:val="006757B9"/>
    <w:pPr>
      <w:pBdr>
        <w:bottom w:val="single" w:sz="2" w:space="2" w:color="000000"/>
      </w:pBdr>
      <w:suppressAutoHyphens/>
      <w:spacing w:after="113" w:line="220" w:lineRule="atLeast"/>
      <w:textAlignment w:val="baseline"/>
    </w:pPr>
    <w:rPr>
      <w:rFonts w:ascii="Diverda Sans Com Medium" w:hAnsi="Diverda Sans Com Medium" w:cs="Diverda Sans Com Medium"/>
      <w:spacing w:val="-1"/>
      <w:sz w:val="18"/>
      <w:szCs w:val="18"/>
    </w:rPr>
  </w:style>
  <w:style w:type="character" w:customStyle="1" w:styleId="bulletstyle">
    <w:name w:val="bulletstyle"/>
    <w:rsid w:val="006757B9"/>
    <w:rPr>
      <w:rFonts w:ascii="Diverda Sans Com" w:hAnsi="Diverda Sans Com" w:cs="Diverda Sans Com"/>
      <w:color w:val="000000"/>
      <w:vertAlign w:val="baseline"/>
      <w:lang w:val="en-GB"/>
    </w:rPr>
  </w:style>
  <w:style w:type="character" w:customStyle="1" w:styleId="CFISTATEMENT">
    <w:name w:val="CFI STATEMENT"/>
    <w:rsid w:val="006757B9"/>
    <w:rPr>
      <w:color w:val="A0238E"/>
    </w:rPr>
  </w:style>
  <w:style w:type="character" w:customStyle="1" w:styleId="CITATION">
    <w:name w:val="CITATION"/>
    <w:rsid w:val="006757B9"/>
    <w:rPr>
      <w:rFonts w:ascii="ITC Symbol Std Book" w:hAnsi="ITC Symbol Std Book" w:cs="ITC Symbol Std Book"/>
      <w:sz w:val="14"/>
      <w:szCs w:val="14"/>
    </w:rPr>
  </w:style>
  <w:style w:type="character" w:customStyle="1" w:styleId="COMPOUND">
    <w:name w:val="COMPOUND"/>
    <w:rsid w:val="006757B9"/>
    <w:rPr>
      <w:rFonts w:ascii="Diverda Sans Com Medium" w:hAnsi="Diverda Sans Com Medium" w:cs="Diverda Sans Com Medium"/>
      <w:color w:val="E87D1D"/>
      <w:spacing w:val="0"/>
      <w:sz w:val="17"/>
      <w:szCs w:val="17"/>
    </w:rPr>
  </w:style>
  <w:style w:type="paragraph" w:customStyle="1" w:styleId="crosshead">
    <w:name w:val="crosshead"/>
    <w:basedOn w:val="NoParagraphStyle"/>
    <w:rsid w:val="006757B9"/>
    <w:pPr>
      <w:suppressAutoHyphens/>
      <w:spacing w:before="220" w:line="220" w:lineRule="atLeast"/>
      <w:textAlignment w:val="baseline"/>
    </w:pPr>
    <w:rPr>
      <w:rFonts w:ascii="Diverda Sans Com Medium" w:hAnsi="Diverda Sans Com Medium" w:cs="Diverda Sans Com Medium"/>
      <w:spacing w:val="-3"/>
      <w:sz w:val="19"/>
      <w:szCs w:val="19"/>
    </w:rPr>
  </w:style>
  <w:style w:type="character" w:customStyle="1" w:styleId="EMAIL">
    <w:name w:val="EMAIL"/>
    <w:basedOn w:val="ADDRESSCNY"/>
    <w:rsid w:val="006757B9"/>
    <w:rPr>
      <w:color w:val="58585B"/>
      <w:u w:val="thick"/>
    </w:rPr>
  </w:style>
  <w:style w:type="character" w:customStyle="1" w:styleId="FIGURECITATION">
    <w:name w:val="FIGURE CITATION"/>
    <w:basedOn w:val="BOXCITATION"/>
    <w:rsid w:val="006757B9"/>
    <w:rPr>
      <w:rFonts w:ascii="ITC Symbol Std Book" w:hAnsi="ITC Symbol Std Book" w:cs="ITC Symbol Std Book"/>
      <w:caps/>
      <w:color w:val="ED1C24"/>
      <w:spacing w:val="0"/>
      <w:w w:val="100"/>
      <w:sz w:val="14"/>
      <w:szCs w:val="14"/>
      <w:u w:val="none"/>
      <w:vertAlign w:val="baseline"/>
    </w:rPr>
  </w:style>
  <w:style w:type="paragraph" w:customStyle="1" w:styleId="figurecaption">
    <w:name w:val="figurecaption"/>
    <w:basedOn w:val="NoParagraphStyle"/>
    <w:rsid w:val="006757B9"/>
    <w:pPr>
      <w:pBdr>
        <w:bottom w:val="single" w:sz="2" w:space="4" w:color="000000"/>
      </w:pBdr>
      <w:spacing w:line="200" w:lineRule="atLeast"/>
      <w:textAlignment w:val="baseline"/>
    </w:pPr>
    <w:rPr>
      <w:rFonts w:ascii="Diverda Sans Com Light" w:hAnsi="Diverda Sans Com Light" w:cs="Diverda Sans Com Light"/>
      <w:spacing w:val="-3"/>
      <w:sz w:val="17"/>
      <w:szCs w:val="17"/>
    </w:rPr>
  </w:style>
  <w:style w:type="character" w:customStyle="1" w:styleId="figurecaptionparts">
    <w:name w:val="figurecaptionparts"/>
    <w:rsid w:val="006757B9"/>
    <w:rPr>
      <w:rFonts w:ascii="Diverda Sans Com" w:hAnsi="Diverda Sans Com" w:cs="Diverda Sans Com"/>
      <w:b/>
      <w:bCs/>
      <w:color w:val="000000"/>
      <w:w w:val="100"/>
      <w:sz w:val="17"/>
      <w:szCs w:val="17"/>
      <w:u w:val="none"/>
      <w:vertAlign w:val="baseline"/>
    </w:rPr>
  </w:style>
  <w:style w:type="character" w:customStyle="1" w:styleId="figuretitle">
    <w:name w:val="figuretitle"/>
    <w:rsid w:val="006757B9"/>
    <w:rPr>
      <w:rFonts w:ascii="Diverda Sans Com" w:hAnsi="Diverda Sans Com" w:cs="Diverda Sans Com"/>
      <w:b/>
      <w:bCs/>
      <w:color w:val="000000"/>
      <w:spacing w:val="0"/>
      <w:w w:val="100"/>
      <w:sz w:val="17"/>
      <w:szCs w:val="17"/>
      <w:u w:val="none"/>
      <w:vertAlign w:val="baseline"/>
    </w:rPr>
  </w:style>
  <w:style w:type="character" w:customStyle="1" w:styleId="GLOSSARYTERM">
    <w:name w:val="GLOSSARY TERM"/>
    <w:rsid w:val="006757B9"/>
    <w:rPr>
      <w:rFonts w:ascii="ITC Symbol Std Book" w:hAnsi="ITC Symbol Std Book" w:cs="ITC Symbol Std Book"/>
      <w:color w:val="83B134"/>
      <w:w w:val="100"/>
      <w:sz w:val="15"/>
      <w:szCs w:val="15"/>
      <w:u w:val="none"/>
      <w:vertAlign w:val="baseline"/>
    </w:rPr>
  </w:style>
  <w:style w:type="paragraph" w:customStyle="1" w:styleId="glossarybody">
    <w:name w:val="glossarybody"/>
    <w:basedOn w:val="NoParagraphStyle"/>
    <w:rsid w:val="006757B9"/>
    <w:pPr>
      <w:spacing w:line="180" w:lineRule="atLeast"/>
      <w:textAlignment w:val="baseline"/>
    </w:pPr>
    <w:rPr>
      <w:rFonts w:ascii="ITC Symbol Std Book" w:hAnsi="ITC Symbol Std Book" w:cs="ITC Symbol Std Book"/>
      <w:spacing w:val="-1"/>
      <w:sz w:val="13"/>
      <w:szCs w:val="13"/>
    </w:rPr>
  </w:style>
  <w:style w:type="paragraph" w:customStyle="1" w:styleId="glossaryheadline">
    <w:name w:val="glossaryheadline"/>
    <w:basedOn w:val="NoParagraphStyle"/>
    <w:rsid w:val="006757B9"/>
    <w:pPr>
      <w:spacing w:before="180" w:line="180" w:lineRule="atLeast"/>
      <w:textAlignment w:val="baseline"/>
    </w:pPr>
    <w:rPr>
      <w:rFonts w:ascii="ITC Symbol Std Medium" w:hAnsi="ITC Symbol Std Medium" w:cs="ITC Symbol Std Medium"/>
      <w:spacing w:val="-1"/>
      <w:sz w:val="14"/>
      <w:szCs w:val="14"/>
    </w:rPr>
  </w:style>
  <w:style w:type="character" w:styleId="Hyperlink">
    <w:name w:val="Hyperlink"/>
    <w:basedOn w:val="DefaultParagraphFont"/>
    <w:rsid w:val="006757B9"/>
    <w:rPr>
      <w:color w:val="58585B"/>
      <w:u w:val="thick"/>
    </w:rPr>
  </w:style>
  <w:style w:type="character" w:customStyle="1" w:styleId="inlineheading">
    <w:name w:val="inlineheading"/>
    <w:rsid w:val="006757B9"/>
    <w:rPr>
      <w:rFonts w:ascii="Minion Pro SmBd" w:hAnsi="Minion Pro SmBd" w:cs="Minion Pro SmBd"/>
      <w:i/>
      <w:iCs/>
      <w:color w:val="000000"/>
      <w:w w:val="100"/>
      <w:sz w:val="18"/>
      <w:szCs w:val="18"/>
      <w:u w:val="none"/>
    </w:rPr>
  </w:style>
  <w:style w:type="paragraph" w:customStyle="1" w:styleId="ministrap">
    <w:name w:val="ministrap"/>
    <w:basedOn w:val="NoParagraphStyle"/>
    <w:rsid w:val="006757B9"/>
    <w:pPr>
      <w:spacing w:line="140" w:lineRule="atLeast"/>
      <w:textAlignment w:val="baseline"/>
    </w:pPr>
    <w:rPr>
      <w:rFonts w:ascii="Diverda Sans Com Medium" w:hAnsi="Diverda Sans Com Medium" w:cs="Diverda Sans Com Medium"/>
      <w:caps/>
      <w:color w:val="905E3E"/>
      <w:spacing w:val="26"/>
      <w:sz w:val="17"/>
      <w:szCs w:val="17"/>
    </w:rPr>
  </w:style>
  <w:style w:type="character" w:customStyle="1" w:styleId="PAGELINKS">
    <w:name w:val="PAGE LINKS"/>
    <w:basedOn w:val="ADDRESSCNY"/>
    <w:rsid w:val="006757B9"/>
    <w:rPr>
      <w:color w:val="00A786"/>
    </w:rPr>
  </w:style>
  <w:style w:type="paragraph" w:customStyle="1" w:styleId="pulloutquote">
    <w:name w:val="pulloutquote"/>
    <w:basedOn w:val="NoParagraphStyle"/>
    <w:rsid w:val="006757B9"/>
    <w:pPr>
      <w:suppressAutoHyphens/>
      <w:spacing w:line="280" w:lineRule="atLeast"/>
      <w:textAlignment w:val="baseline"/>
    </w:pPr>
    <w:rPr>
      <w:rFonts w:ascii="ITC Symbol Std Medium" w:hAnsi="ITC Symbol Std Medium" w:cs="ITC Symbol Std Medium"/>
      <w:spacing w:val="-1"/>
      <w:sz w:val="22"/>
      <w:szCs w:val="22"/>
    </w:rPr>
  </w:style>
  <w:style w:type="paragraph" w:customStyle="1" w:styleId="question">
    <w:name w:val="question"/>
    <w:basedOn w:val="bodyfirst"/>
    <w:rsid w:val="006757B9"/>
    <w:pPr>
      <w:suppressAutoHyphens/>
    </w:pPr>
    <w:rPr>
      <w:i/>
      <w:iCs/>
    </w:rPr>
  </w:style>
  <w:style w:type="character" w:customStyle="1" w:styleId="quotation-author">
    <w:name w:val="quotation-author"/>
    <w:rsid w:val="006757B9"/>
    <w:rPr>
      <w:sz w:val="16"/>
      <w:szCs w:val="16"/>
    </w:rPr>
  </w:style>
  <w:style w:type="paragraph" w:customStyle="1" w:styleId="quotation-text">
    <w:name w:val="quotation-text"/>
    <w:basedOn w:val="NoParagraphStyle"/>
    <w:rsid w:val="006757B9"/>
    <w:pPr>
      <w:spacing w:before="110" w:after="110" w:line="220" w:lineRule="atLeast"/>
      <w:ind w:left="227" w:right="227"/>
      <w:textAlignment w:val="baseline"/>
    </w:pPr>
    <w:rPr>
      <w:i/>
      <w:iCs/>
      <w:spacing w:val="-1"/>
      <w:sz w:val="18"/>
      <w:szCs w:val="18"/>
    </w:rPr>
  </w:style>
  <w:style w:type="paragraph" w:customStyle="1" w:styleId="quotation-first">
    <w:name w:val="quotation-first"/>
    <w:basedOn w:val="quotation-text"/>
    <w:rsid w:val="006757B9"/>
    <w:pPr>
      <w:ind w:left="113" w:right="113"/>
    </w:pPr>
  </w:style>
  <w:style w:type="character" w:customStyle="1" w:styleId="REFCITATION">
    <w:name w:val="REF CITATION"/>
    <w:rsid w:val="006757B9"/>
    <w:rPr>
      <w:color w:val="ED1C24"/>
      <w:w w:val="100"/>
      <w:u w:val="none"/>
      <w:vertAlign w:val="superscript"/>
    </w:rPr>
  </w:style>
  <w:style w:type="character" w:customStyle="1" w:styleId="REFCITEALT">
    <w:name w:val="REF CITE ALT"/>
    <w:basedOn w:val="BOXCITATION"/>
    <w:rsid w:val="006757B9"/>
    <w:rPr>
      <w:rFonts w:ascii="ITC Symbol Std Book" w:hAnsi="ITC Symbol Std Book" w:cs="ITC Symbol Std Book"/>
      <w:caps/>
      <w:color w:val="ED1C24"/>
      <w:spacing w:val="0"/>
      <w:w w:val="100"/>
      <w:sz w:val="14"/>
      <w:szCs w:val="14"/>
      <w:u w:val="none"/>
      <w:vertAlign w:val="baseline"/>
    </w:rPr>
  </w:style>
  <w:style w:type="paragraph" w:customStyle="1" w:styleId="REFS">
    <w:name w:val="REFS"/>
    <w:basedOn w:val="NoParagraphStyle"/>
    <w:rsid w:val="006757B9"/>
    <w:pPr>
      <w:suppressAutoHyphens/>
      <w:spacing w:line="147" w:lineRule="atLeast"/>
      <w:ind w:left="295" w:hanging="295"/>
      <w:textAlignment w:val="baseline"/>
    </w:pPr>
    <w:rPr>
      <w:rFonts w:ascii="ITC Symbol Std Medium" w:hAnsi="ITC Symbol Std Medium" w:cs="ITC Symbol Std Medium"/>
      <w:spacing w:val="-1"/>
      <w:sz w:val="12"/>
      <w:szCs w:val="12"/>
    </w:rPr>
  </w:style>
  <w:style w:type="paragraph" w:customStyle="1" w:styleId="REFSANNOTATION">
    <w:name w:val="REFS ANNOTATION"/>
    <w:basedOn w:val="NoParagraphStyle"/>
    <w:rsid w:val="006757B9"/>
    <w:pPr>
      <w:spacing w:line="147" w:lineRule="atLeast"/>
      <w:ind w:left="295"/>
      <w:textAlignment w:val="baseline"/>
    </w:pPr>
    <w:rPr>
      <w:rFonts w:ascii="ITC Symbol Std Book" w:hAnsi="ITC Symbol Std Book" w:cs="ITC Symbol Std Book"/>
      <w:b/>
      <w:bCs/>
      <w:spacing w:val="-1"/>
      <w:sz w:val="12"/>
      <w:szCs w:val="12"/>
    </w:rPr>
  </w:style>
  <w:style w:type="character" w:customStyle="1" w:styleId="REFSBOOK">
    <w:name w:val="REFS BOOK"/>
    <w:rsid w:val="006757B9"/>
    <w:rPr>
      <w:i/>
      <w:iCs/>
      <w:color w:val="197A30"/>
    </w:rPr>
  </w:style>
  <w:style w:type="character" w:customStyle="1" w:styleId="REFSBOOKEDINITIALS">
    <w:name w:val="REFS BOOK ED INITIALS"/>
    <w:rsid w:val="006757B9"/>
    <w:rPr>
      <w:color w:val="00A786"/>
    </w:rPr>
  </w:style>
  <w:style w:type="character" w:customStyle="1" w:styleId="REFSBOOKEDSURNAME">
    <w:name w:val="REFS BOOK ED SURNAME"/>
    <w:rsid w:val="006757B9"/>
    <w:rPr>
      <w:color w:val="B5AA00"/>
    </w:rPr>
  </w:style>
  <w:style w:type="character" w:customStyle="1" w:styleId="REFSCONSORTIUM">
    <w:name w:val="REFS CONSORTIUM"/>
    <w:rsid w:val="006757B9"/>
    <w:rPr>
      <w:color w:val="894B2C"/>
    </w:rPr>
  </w:style>
  <w:style w:type="character" w:customStyle="1" w:styleId="REFSDATE">
    <w:name w:val="REFS DATE"/>
    <w:rsid w:val="006757B9"/>
    <w:rPr>
      <w:color w:val="894B2C"/>
    </w:rPr>
  </w:style>
  <w:style w:type="character" w:customStyle="1" w:styleId="REFSDOI">
    <w:name w:val="REFS DOI"/>
    <w:rsid w:val="006757B9"/>
    <w:rPr>
      <w:color w:val="00A786"/>
    </w:rPr>
  </w:style>
  <w:style w:type="character" w:customStyle="1" w:styleId="REFSFIRSTPAGE">
    <w:name w:val="REFS FIRST PAGE"/>
    <w:rsid w:val="006757B9"/>
    <w:rPr>
      <w:color w:val="894B2C"/>
    </w:rPr>
  </w:style>
  <w:style w:type="character" w:customStyle="1" w:styleId="REFSINITIALS">
    <w:name w:val="REFS INITIALS"/>
    <w:rsid w:val="006757B9"/>
    <w:rPr>
      <w:color w:val="F072AB"/>
    </w:rPr>
  </w:style>
  <w:style w:type="character" w:customStyle="1" w:styleId="REFSJOURNAL">
    <w:name w:val="REFS JOURNAL"/>
    <w:rsid w:val="006757B9"/>
    <w:rPr>
      <w:i/>
      <w:iCs/>
      <w:color w:val="E87D1D"/>
    </w:rPr>
  </w:style>
  <w:style w:type="character" w:customStyle="1" w:styleId="REFSLASTPAGE">
    <w:name w:val="REFS LAST PAGE"/>
    <w:rsid w:val="006757B9"/>
    <w:rPr>
      <w:color w:val="197A30"/>
    </w:rPr>
  </w:style>
  <w:style w:type="character" w:customStyle="1" w:styleId="REFSNUMBER">
    <w:name w:val="REFS NUMBER"/>
    <w:rsid w:val="006757B9"/>
    <w:rPr>
      <w:color w:val="ED1C24"/>
    </w:rPr>
  </w:style>
  <w:style w:type="character" w:customStyle="1" w:styleId="REFSPUBLISHER">
    <w:name w:val="REFS PUBLISHER"/>
    <w:rsid w:val="006757B9"/>
    <w:rPr>
      <w:color w:val="A0238E"/>
    </w:rPr>
  </w:style>
  <w:style w:type="character" w:customStyle="1" w:styleId="REFSSURNAME">
    <w:name w:val="REFS SURNAME"/>
    <w:rsid w:val="006757B9"/>
    <w:rPr>
      <w:color w:val="0051A4"/>
    </w:rPr>
  </w:style>
  <w:style w:type="character" w:customStyle="1" w:styleId="REFSTITLE">
    <w:name w:val="REFS TITLE"/>
    <w:rsid w:val="006757B9"/>
    <w:rPr>
      <w:color w:val="83B134"/>
    </w:rPr>
  </w:style>
  <w:style w:type="character" w:customStyle="1" w:styleId="REFSURL">
    <w:name w:val="REFS URL"/>
    <w:rsid w:val="006757B9"/>
    <w:rPr>
      <w:color w:val="58585B"/>
      <w:u w:val="thick"/>
    </w:rPr>
  </w:style>
  <w:style w:type="character" w:customStyle="1" w:styleId="REFSVOLUME">
    <w:name w:val="REFS VOLUME"/>
    <w:rsid w:val="006757B9"/>
    <w:rPr>
      <w:b/>
      <w:bCs/>
      <w:color w:val="BC0078"/>
    </w:rPr>
  </w:style>
  <w:style w:type="character" w:customStyle="1" w:styleId="REFSYEAR">
    <w:name w:val="REFS YEAR"/>
    <w:rsid w:val="006757B9"/>
    <w:rPr>
      <w:color w:val="61A1D7"/>
    </w:rPr>
  </w:style>
  <w:style w:type="character" w:customStyle="1" w:styleId="SUPPINFOCITATION">
    <w:name w:val="SUPP INFO CITATION"/>
    <w:rsid w:val="006757B9"/>
    <w:rPr>
      <w:color w:val="ED1C24"/>
    </w:rPr>
  </w:style>
  <w:style w:type="character" w:customStyle="1" w:styleId="TABLECITATION">
    <w:name w:val="TABLE CITATION"/>
    <w:basedOn w:val="BOXCITATION"/>
    <w:rsid w:val="006757B9"/>
    <w:rPr>
      <w:rFonts w:ascii="ITC Symbol Std Book" w:hAnsi="ITC Symbol Std Book" w:cs="ITC Symbol Std Book"/>
      <w:caps/>
      <w:color w:val="ED1C24"/>
      <w:spacing w:val="0"/>
      <w:w w:val="100"/>
      <w:sz w:val="14"/>
      <w:szCs w:val="14"/>
      <w:u w:val="none"/>
      <w:vertAlign w:val="baseline"/>
    </w:rPr>
  </w:style>
  <w:style w:type="paragraph" w:customStyle="1" w:styleId="tablefield">
    <w:name w:val="tablefield"/>
    <w:basedOn w:val="NoParagraphStyle"/>
    <w:rsid w:val="006757B9"/>
    <w:pPr>
      <w:tabs>
        <w:tab w:val="left" w:pos="946"/>
        <w:tab w:val="left" w:pos="3231"/>
        <w:tab w:val="left" w:pos="5595"/>
        <w:tab w:val="left" w:pos="8756"/>
      </w:tabs>
      <w:suppressAutoHyphens/>
      <w:spacing w:line="160" w:lineRule="atLeast"/>
      <w:textAlignment w:val="baseline"/>
    </w:pPr>
    <w:rPr>
      <w:rFonts w:ascii="Diverda Sans Com Light" w:hAnsi="Diverda Sans Com Light" w:cs="Diverda Sans Com Light"/>
      <w:sz w:val="16"/>
      <w:szCs w:val="16"/>
    </w:rPr>
  </w:style>
  <w:style w:type="paragraph" w:customStyle="1" w:styleId="tablefootnote">
    <w:name w:val="tablefootnote"/>
    <w:basedOn w:val="NoParagraphStyle"/>
    <w:rsid w:val="006757B9"/>
    <w:pPr>
      <w:spacing w:before="85" w:line="160" w:lineRule="atLeast"/>
      <w:ind w:left="85" w:right="85"/>
      <w:textAlignment w:val="baseline"/>
    </w:pPr>
    <w:rPr>
      <w:rFonts w:ascii="Diverda Sans Com Light" w:hAnsi="Diverda Sans Com Light" w:cs="Diverda Sans Com Light"/>
      <w:sz w:val="15"/>
      <w:szCs w:val="15"/>
    </w:rPr>
  </w:style>
  <w:style w:type="paragraph" w:customStyle="1" w:styleId="tableheading">
    <w:name w:val="tableheading"/>
    <w:basedOn w:val="NoParagraphStyle"/>
    <w:rsid w:val="006757B9"/>
    <w:pPr>
      <w:suppressAutoHyphens/>
      <w:spacing w:after="85" w:line="184" w:lineRule="atLeast"/>
      <w:textAlignment w:val="baseline"/>
    </w:pPr>
    <w:rPr>
      <w:rFonts w:ascii="Diverda Sans Com" w:hAnsi="Diverda Sans Com" w:cs="Diverda Sans Com"/>
      <w:b/>
      <w:bCs/>
      <w:sz w:val="17"/>
      <w:szCs w:val="17"/>
    </w:rPr>
  </w:style>
  <w:style w:type="paragraph" w:customStyle="1" w:styleId="tableheadspanner">
    <w:name w:val="tableheadspanner"/>
    <w:basedOn w:val="tableheading"/>
    <w:rsid w:val="006757B9"/>
    <w:pPr>
      <w:pBdr>
        <w:bottom w:val="single" w:sz="4" w:space="3" w:color="FFFFFF"/>
      </w:pBdr>
    </w:pPr>
  </w:style>
  <w:style w:type="character" w:customStyle="1" w:styleId="tablenotitle">
    <w:name w:val="tablenotitle"/>
    <w:basedOn w:val="figurenotitle"/>
    <w:rsid w:val="006757B9"/>
    <w:rPr>
      <w:rFonts w:ascii="Diverda Sans Com Light" w:hAnsi="Diverda Sans Com Light" w:cs="Diverda Sans Com Light"/>
      <w:color w:val="000000"/>
      <w:w w:val="100"/>
      <w:u w:val="none"/>
    </w:rPr>
  </w:style>
  <w:style w:type="paragraph" w:customStyle="1" w:styleId="tablesubhead">
    <w:name w:val="tablesubhead"/>
    <w:basedOn w:val="tableheading"/>
    <w:rsid w:val="006757B9"/>
    <w:rPr>
      <w:rFonts w:ascii="Diverda Sans Com Medium" w:hAnsi="Diverda Sans Com Medium" w:cs="Diverda Sans Com Medium"/>
      <w:b w:val="0"/>
      <w:bCs w:val="0"/>
      <w:i/>
      <w:iCs/>
    </w:rPr>
  </w:style>
  <w:style w:type="paragraph" w:customStyle="1" w:styleId="tabletext">
    <w:name w:val="tabletext"/>
    <w:basedOn w:val="NoParagraphStyle"/>
    <w:rsid w:val="006757B9"/>
    <w:pPr>
      <w:spacing w:after="85" w:line="180" w:lineRule="atLeast"/>
      <w:textAlignment w:val="baseline"/>
    </w:pPr>
    <w:rPr>
      <w:rFonts w:ascii="Diverda Sans Com Light" w:hAnsi="Diverda Sans Com Light" w:cs="Diverda Sans Com Light"/>
      <w:spacing w:val="-3"/>
      <w:sz w:val="17"/>
      <w:szCs w:val="17"/>
    </w:rPr>
  </w:style>
  <w:style w:type="paragraph" w:customStyle="1" w:styleId="tabletextbullet">
    <w:name w:val="tabletextbullet"/>
    <w:basedOn w:val="tabletext"/>
    <w:rsid w:val="006757B9"/>
    <w:pPr>
      <w:tabs>
        <w:tab w:val="left" w:pos="106"/>
      </w:tabs>
      <w:spacing w:after="0"/>
      <w:ind w:left="106" w:hanging="106"/>
    </w:pPr>
  </w:style>
  <w:style w:type="paragraph" w:customStyle="1" w:styleId="tabletitle">
    <w:name w:val="tabletitle"/>
    <w:basedOn w:val="NoParagraphStyle"/>
    <w:rsid w:val="006757B9"/>
    <w:pPr>
      <w:pBdr>
        <w:top w:val="single" w:sz="2" w:space="9" w:color="000000"/>
      </w:pBdr>
      <w:suppressAutoHyphens/>
      <w:spacing w:after="14" w:line="190" w:lineRule="atLeast"/>
      <w:ind w:left="85" w:right="85"/>
      <w:textAlignment w:val="baseline"/>
    </w:pPr>
    <w:rPr>
      <w:rFonts w:ascii="Diverda Sans Com Medium" w:hAnsi="Diverda Sans Com Medium" w:cs="Diverda Sans Com Medium"/>
      <w:spacing w:val="-1"/>
      <w:sz w:val="18"/>
      <w:szCs w:val="18"/>
    </w:rPr>
  </w:style>
  <w:style w:type="character" w:customStyle="1" w:styleId="TIMELINECITATION">
    <w:name w:val="TIMELINE CITATION"/>
    <w:basedOn w:val="BOXCITATION"/>
    <w:rsid w:val="006757B9"/>
    <w:rPr>
      <w:rFonts w:ascii="ITC Symbol Std Book" w:hAnsi="ITC Symbol Std Book" w:cs="ITC Symbol Std Book"/>
      <w:caps/>
      <w:color w:val="ED1C24"/>
      <w:spacing w:val="0"/>
      <w:w w:val="100"/>
      <w:sz w:val="14"/>
      <w:szCs w:val="14"/>
      <w:u w:val="none"/>
      <w:vertAlign w:val="baseline"/>
    </w:rPr>
  </w:style>
  <w:style w:type="paragraph" w:customStyle="1" w:styleId="timelinebody">
    <w:name w:val="timelinebody"/>
    <w:basedOn w:val="NoParagraphStyle"/>
    <w:rsid w:val="006757B9"/>
    <w:pPr>
      <w:spacing w:after="57" w:line="150" w:lineRule="atLeast"/>
      <w:textAlignment w:val="baseline"/>
    </w:pPr>
    <w:rPr>
      <w:rFonts w:ascii="Diverda Sans Com Light" w:hAnsi="Diverda Sans Com Light" w:cs="Diverda Sans Com Light"/>
      <w:spacing w:val="-1"/>
      <w:sz w:val="13"/>
      <w:szCs w:val="13"/>
    </w:rPr>
  </w:style>
  <w:style w:type="paragraph" w:customStyle="1" w:styleId="timelinefootnote">
    <w:name w:val="timelinefootnote"/>
    <w:basedOn w:val="timelinebody"/>
    <w:rsid w:val="006757B9"/>
    <w:pPr>
      <w:spacing w:after="0" w:line="160" w:lineRule="atLeast"/>
    </w:pPr>
    <w:rPr>
      <w:sz w:val="14"/>
      <w:szCs w:val="14"/>
    </w:rPr>
  </w:style>
  <w:style w:type="paragraph" w:customStyle="1" w:styleId="timelinelist">
    <w:name w:val="timelinelist"/>
    <w:basedOn w:val="timelinebody"/>
    <w:rsid w:val="006757B9"/>
    <w:pPr>
      <w:tabs>
        <w:tab w:val="left" w:pos="102"/>
      </w:tabs>
      <w:spacing w:after="0"/>
      <w:ind w:left="102" w:hanging="102"/>
    </w:pPr>
  </w:style>
  <w:style w:type="character" w:customStyle="1" w:styleId="timelinenotitle">
    <w:name w:val="timelinenotitle"/>
    <w:basedOn w:val="figurenotitle"/>
    <w:rsid w:val="006757B9"/>
    <w:rPr>
      <w:rFonts w:ascii="Diverda Sans Com Light" w:hAnsi="Diverda Sans Com Light" w:cs="Diverda Sans Com Light"/>
      <w:color w:val="000000"/>
      <w:w w:val="100"/>
      <w:u w:val="none"/>
    </w:rPr>
  </w:style>
  <w:style w:type="paragraph" w:customStyle="1" w:styleId="timelinetitle">
    <w:name w:val="timelinetitle"/>
    <w:basedOn w:val="tabletitle"/>
    <w:rsid w:val="006757B9"/>
    <w:pPr>
      <w:pBdr>
        <w:top w:val="none" w:sz="0" w:space="0" w:color="auto"/>
      </w:pBdr>
      <w:spacing w:after="0" w:line="200" w:lineRule="atLeast"/>
      <w:ind w:left="159" w:right="0"/>
    </w:pPr>
  </w:style>
  <w:style w:type="paragraph" w:customStyle="1" w:styleId="Title1">
    <w:name w:val="Title1"/>
    <w:basedOn w:val="NoParagraphStyle"/>
    <w:rsid w:val="006757B9"/>
    <w:pPr>
      <w:suppressAutoHyphens/>
      <w:spacing w:after="227" w:line="520" w:lineRule="atLeast"/>
      <w:ind w:left="113"/>
      <w:textAlignment w:val="baseline"/>
    </w:pPr>
    <w:rPr>
      <w:rFonts w:ascii="ITC Symbol Std Medium" w:hAnsi="ITC Symbol Std Medium" w:cs="ITC Symbol Std Medium"/>
      <w:spacing w:val="-10"/>
      <w:sz w:val="48"/>
      <w:szCs w:val="48"/>
    </w:rPr>
  </w:style>
  <w:style w:type="character" w:customStyle="1" w:styleId="urltextbold">
    <w:name w:val="url text bold"/>
    <w:rsid w:val="006757B9"/>
    <w:rPr>
      <w:rFonts w:ascii="Diverda Sans Com Medium" w:hAnsi="Diverda Sans Com Medium" w:cs="Diverda Sans Com Medium"/>
      <w:color w:val="000000"/>
      <w:w w:val="100"/>
      <w:sz w:val="12"/>
      <w:szCs w:val="12"/>
      <w:u w:val="none"/>
      <w:vertAlign w:val="baseline"/>
    </w:rPr>
  </w:style>
  <w:style w:type="paragraph" w:customStyle="1" w:styleId="webbody">
    <w:name w:val="webbody"/>
    <w:basedOn w:val="NoParagraphStyle"/>
    <w:rsid w:val="006757B9"/>
    <w:pPr>
      <w:suppressAutoHyphens/>
      <w:spacing w:line="148" w:lineRule="atLeast"/>
      <w:textAlignment w:val="baseline"/>
    </w:pPr>
    <w:rPr>
      <w:rFonts w:ascii="Diverda Sans Com Light" w:hAnsi="Diverda Sans Com Light" w:cs="Diverda Sans Com Light"/>
      <w:spacing w:val="-1"/>
      <w:sz w:val="12"/>
      <w:szCs w:val="12"/>
    </w:rPr>
  </w:style>
  <w:style w:type="paragraph" w:customStyle="1" w:styleId="webcapshead">
    <w:name w:val="webcapshead"/>
    <w:basedOn w:val="NoParagraphStyle"/>
    <w:rsid w:val="006757B9"/>
    <w:pPr>
      <w:suppressAutoHyphens/>
      <w:spacing w:before="113" w:line="148" w:lineRule="atLeast"/>
      <w:textAlignment w:val="baseline"/>
    </w:pPr>
    <w:rPr>
      <w:rFonts w:ascii="Diverda Sans Com Medium" w:hAnsi="Diverda Sans Com Medium" w:cs="Diverda Sans Com Medium"/>
      <w:caps/>
      <w:color w:val="905E3E"/>
      <w:spacing w:val="1"/>
      <w:sz w:val="14"/>
      <w:szCs w:val="14"/>
    </w:rPr>
  </w:style>
  <w:style w:type="paragraph" w:customStyle="1" w:styleId="websecondhead">
    <w:name w:val="websecondhead"/>
    <w:basedOn w:val="NoParagraphStyle"/>
    <w:rsid w:val="006757B9"/>
    <w:pPr>
      <w:suppressAutoHyphens/>
      <w:spacing w:before="57" w:line="148" w:lineRule="atLeast"/>
      <w:textAlignment w:val="baseline"/>
    </w:pPr>
    <w:rPr>
      <w:rFonts w:ascii="Diverda Sans Com" w:hAnsi="Diverda Sans Com" w:cs="Diverda Sans Com"/>
      <w:b/>
      <w:bCs/>
      <w:caps/>
      <w:spacing w:val="-1"/>
      <w:sz w:val="12"/>
      <w:szCs w:val="12"/>
    </w:rPr>
  </w:style>
  <w:style w:type="paragraph" w:styleId="ListParagraph">
    <w:name w:val="List Paragraph"/>
    <w:basedOn w:val="Normal"/>
    <w:uiPriority w:val="34"/>
    <w:qFormat/>
    <w:rsid w:val="0085120F"/>
    <w:pPr>
      <w:ind w:left="720"/>
      <w:contextualSpacing/>
    </w:pPr>
  </w:style>
  <w:style w:type="paragraph" w:styleId="BalloonText">
    <w:name w:val="Balloon Text"/>
    <w:basedOn w:val="Normal"/>
    <w:link w:val="BalloonTextChar"/>
    <w:rsid w:val="0085120F"/>
    <w:rPr>
      <w:rFonts w:ascii="Lucida Grande" w:hAnsi="Lucida Grande" w:cs="Lucida Grande"/>
      <w:sz w:val="18"/>
      <w:szCs w:val="18"/>
    </w:rPr>
  </w:style>
  <w:style w:type="character" w:customStyle="1" w:styleId="BalloonTextChar">
    <w:name w:val="Balloon Text Char"/>
    <w:basedOn w:val="DefaultParagraphFont"/>
    <w:link w:val="BalloonText"/>
    <w:rsid w:val="0085120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68D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6757B9"/>
    <w:pPr>
      <w:widowControl w:val="0"/>
      <w:autoSpaceDE w:val="0"/>
      <w:autoSpaceDN w:val="0"/>
      <w:adjustRightInd w:val="0"/>
      <w:spacing w:line="288" w:lineRule="auto"/>
      <w:textAlignment w:val="center"/>
    </w:pPr>
    <w:rPr>
      <w:rFonts w:ascii="Minion Pro" w:hAnsi="Minion Pro" w:cs="Minion Pro"/>
      <w:color w:val="000000"/>
      <w:sz w:val="24"/>
      <w:szCs w:val="24"/>
    </w:rPr>
  </w:style>
  <w:style w:type="paragraph" w:customStyle="1" w:styleId="Creviewauthor">
    <w:name w:val="(C)reviewauthor"/>
    <w:basedOn w:val="NoParagraphStyle"/>
    <w:rsid w:val="006757B9"/>
    <w:pPr>
      <w:suppressAutoHyphens/>
      <w:spacing w:before="57" w:after="28" w:line="220" w:lineRule="atLeast"/>
      <w:ind w:left="964"/>
    </w:pPr>
    <w:rPr>
      <w:rFonts w:ascii="Diverda Sans Com Light" w:hAnsi="Diverda Sans Com Light" w:cs="Diverda Sans Com Light"/>
      <w:i/>
      <w:iCs/>
      <w:sz w:val="19"/>
      <w:szCs w:val="19"/>
    </w:rPr>
  </w:style>
  <w:style w:type="character" w:customStyle="1" w:styleId="Creviewpagenum">
    <w:name w:val="(C)reviewpagenum"/>
    <w:rsid w:val="006757B9"/>
    <w:rPr>
      <w:rFonts w:ascii="Diverda Sans Com Medium" w:hAnsi="Diverda Sans Com Medium" w:cs="Diverda Sans Com Medium"/>
      <w:color w:val="000000"/>
      <w:spacing w:val="0"/>
      <w:w w:val="100"/>
      <w:position w:val="-8"/>
      <w:sz w:val="36"/>
      <w:szCs w:val="36"/>
      <w:u w:val="none"/>
    </w:rPr>
  </w:style>
  <w:style w:type="paragraph" w:customStyle="1" w:styleId="Creviewsynopsis">
    <w:name w:val="(C)reviewsynopsis"/>
    <w:basedOn w:val="NoParagraphStyle"/>
    <w:rsid w:val="006757B9"/>
    <w:pPr>
      <w:spacing w:line="220" w:lineRule="atLeast"/>
      <w:ind w:left="964"/>
      <w:textAlignment w:val="baseline"/>
    </w:pPr>
    <w:rPr>
      <w:rFonts w:ascii="Diverda Sans Com Light" w:hAnsi="Diverda Sans Com Light" w:cs="Diverda Sans Com Light"/>
      <w:spacing w:val="-1"/>
      <w:sz w:val="18"/>
      <w:szCs w:val="18"/>
    </w:rPr>
  </w:style>
  <w:style w:type="paragraph" w:customStyle="1" w:styleId="Creviewtitle">
    <w:name w:val="(C)reviewtitle"/>
    <w:basedOn w:val="NoParagraphStyle"/>
    <w:rsid w:val="006757B9"/>
    <w:pPr>
      <w:tabs>
        <w:tab w:val="right" w:pos="765"/>
      </w:tabs>
      <w:suppressAutoHyphens/>
      <w:spacing w:before="170" w:line="220" w:lineRule="atLeast"/>
      <w:ind w:left="964" w:hanging="964"/>
    </w:pPr>
    <w:rPr>
      <w:rFonts w:ascii="Diverda Sans Com Medium" w:hAnsi="Diverda Sans Com Medium" w:cs="Diverda Sans Com Medium"/>
      <w:sz w:val="21"/>
      <w:szCs w:val="21"/>
    </w:rPr>
  </w:style>
  <w:style w:type="character" w:customStyle="1" w:styleId="Greeks">
    <w:name w:val="*Greeks"/>
    <w:rsid w:val="006757B9"/>
    <w:rPr>
      <w:rFonts w:ascii="Minion Pro" w:hAnsi="Minion Pro" w:cs="Minion Pro"/>
      <w:lang w:val="en-GB"/>
    </w:rPr>
  </w:style>
  <w:style w:type="character" w:customStyle="1" w:styleId="Greekslink">
    <w:name w:val="*Greeks link"/>
    <w:rsid w:val="006757B9"/>
    <w:rPr>
      <w:rFonts w:ascii="Minion Pro" w:hAnsi="Minion Pro" w:cs="Minion Pro"/>
      <w:color w:val="58585B"/>
      <w:u w:val="thick"/>
      <w:lang w:val="en-GB"/>
    </w:rPr>
  </w:style>
  <w:style w:type="paragraph" w:customStyle="1" w:styleId="BasicParagraph">
    <w:name w:val="[Basic Paragraph]"/>
    <w:basedOn w:val="NoParagraphStyle"/>
    <w:rsid w:val="006757B9"/>
    <w:pPr>
      <w:spacing w:line="220" w:lineRule="atLeast"/>
    </w:pPr>
    <w:rPr>
      <w:spacing w:val="-1"/>
      <w:sz w:val="18"/>
      <w:szCs w:val="18"/>
    </w:rPr>
  </w:style>
  <w:style w:type="paragraph" w:customStyle="1" w:styleId="abstract">
    <w:name w:val="abstract"/>
    <w:basedOn w:val="NoParagraphStyle"/>
    <w:rsid w:val="006757B9"/>
    <w:pPr>
      <w:spacing w:line="280" w:lineRule="atLeast"/>
      <w:ind w:left="113"/>
      <w:textAlignment w:val="baseline"/>
    </w:pPr>
    <w:rPr>
      <w:rFonts w:ascii="Diverda Sans Com Light" w:hAnsi="Diverda Sans Com Light" w:cs="Diverda Sans Com Light"/>
      <w:spacing w:val="-3"/>
      <w:sz w:val="22"/>
      <w:szCs w:val="22"/>
    </w:rPr>
  </w:style>
  <w:style w:type="paragraph" w:customStyle="1" w:styleId="acknowledgehead">
    <w:name w:val="acknowledgehead"/>
    <w:basedOn w:val="NoParagraphStyle"/>
    <w:rsid w:val="006757B9"/>
    <w:pPr>
      <w:suppressAutoHyphens/>
      <w:spacing w:before="147" w:line="147" w:lineRule="atLeast"/>
      <w:textAlignment w:val="baseline"/>
    </w:pPr>
    <w:rPr>
      <w:rFonts w:ascii="ITC Symbol Std Book" w:hAnsi="ITC Symbol Std Book" w:cs="ITC Symbol Std Book"/>
      <w:b/>
      <w:bCs/>
      <w:spacing w:val="-1"/>
      <w:sz w:val="13"/>
      <w:szCs w:val="13"/>
    </w:rPr>
  </w:style>
  <w:style w:type="paragraph" w:customStyle="1" w:styleId="acknowledgements">
    <w:name w:val="acknowledgements"/>
    <w:basedOn w:val="NoParagraphStyle"/>
    <w:rsid w:val="006757B9"/>
    <w:pPr>
      <w:spacing w:line="147" w:lineRule="atLeast"/>
      <w:jc w:val="both"/>
      <w:textAlignment w:val="baseline"/>
    </w:pPr>
    <w:rPr>
      <w:rFonts w:ascii="ITC Symbol Std Medium" w:hAnsi="ITC Symbol Std Medium" w:cs="ITC Symbol Std Medium"/>
      <w:spacing w:val="-1"/>
      <w:sz w:val="12"/>
      <w:szCs w:val="12"/>
    </w:rPr>
  </w:style>
  <w:style w:type="character" w:customStyle="1" w:styleId="ADDRESSCNY">
    <w:name w:val="ADDRESS CNY"/>
    <w:rsid w:val="006757B9"/>
    <w:rPr>
      <w:color w:val="B5AA00"/>
    </w:rPr>
  </w:style>
  <w:style w:type="character" w:customStyle="1" w:styleId="ADDRESSCOUNTY">
    <w:name w:val="ADDRESS COUNTY"/>
    <w:rsid w:val="006757B9"/>
    <w:rPr>
      <w:color w:val="F072AB"/>
    </w:rPr>
  </w:style>
  <w:style w:type="character" w:customStyle="1" w:styleId="ADDRESSCTY">
    <w:name w:val="ADDRESS CTY"/>
    <w:basedOn w:val="ADDRESSCNY"/>
    <w:rsid w:val="006757B9"/>
    <w:rPr>
      <w:color w:val="E87D1D"/>
    </w:rPr>
  </w:style>
  <w:style w:type="character" w:customStyle="1" w:styleId="ADDRESSORG">
    <w:name w:val="ADDRESS ORG"/>
    <w:basedOn w:val="ADDRESSCNY"/>
    <w:rsid w:val="006757B9"/>
    <w:rPr>
      <w:color w:val="A0238E"/>
    </w:rPr>
  </w:style>
  <w:style w:type="character" w:customStyle="1" w:styleId="ADDRESSSTATE">
    <w:name w:val="ADDRESS STATE"/>
    <w:rsid w:val="006757B9"/>
    <w:rPr>
      <w:color w:val="61A1D7"/>
    </w:rPr>
  </w:style>
  <w:style w:type="character" w:customStyle="1" w:styleId="ADDRESSSTREET">
    <w:name w:val="ADDRESS STREET"/>
    <w:rsid w:val="006757B9"/>
    <w:rPr>
      <w:color w:val="894B2C"/>
    </w:rPr>
  </w:style>
  <w:style w:type="character" w:customStyle="1" w:styleId="ADDRESSZIP">
    <w:name w:val="ADDRESS ZIP"/>
    <w:basedOn w:val="ADDRESSCNY"/>
    <w:rsid w:val="006757B9"/>
    <w:rPr>
      <w:color w:val="BC0078"/>
    </w:rPr>
  </w:style>
  <w:style w:type="paragraph" w:customStyle="1" w:styleId="addresses">
    <w:name w:val="addresses"/>
    <w:basedOn w:val="NoParagraphStyle"/>
    <w:rsid w:val="006757B9"/>
    <w:pPr>
      <w:suppressAutoHyphens/>
      <w:spacing w:line="180" w:lineRule="atLeast"/>
      <w:textAlignment w:val="baseline"/>
    </w:pPr>
    <w:rPr>
      <w:rFonts w:ascii="ITC Symbol Std Medium" w:hAnsi="ITC Symbol Std Medium" w:cs="ITC Symbol Std Medium"/>
      <w:i/>
      <w:iCs/>
      <w:spacing w:val="-1"/>
      <w:sz w:val="13"/>
      <w:szCs w:val="13"/>
    </w:rPr>
  </w:style>
  <w:style w:type="character" w:customStyle="1" w:styleId="answeredby">
    <w:name w:val="answeredby"/>
    <w:rsid w:val="006757B9"/>
    <w:rPr>
      <w:rFonts w:ascii="Diverda Sans Com" w:hAnsi="Diverda Sans Com" w:cs="Diverda Sans Com"/>
      <w:b/>
      <w:bCs/>
    </w:rPr>
  </w:style>
  <w:style w:type="character" w:customStyle="1" w:styleId="AuOK">
    <w:name w:val="Au:OK?"/>
    <w:rsid w:val="006757B9"/>
    <w:rPr>
      <w:b/>
      <w:bCs/>
      <w:color w:val="0000FF"/>
      <w:w w:val="100"/>
      <w:u w:val="none"/>
    </w:rPr>
  </w:style>
  <w:style w:type="paragraph" w:customStyle="1" w:styleId="author">
    <w:name w:val="author"/>
    <w:basedOn w:val="NoParagraphStyle"/>
    <w:rsid w:val="006757B9"/>
    <w:pPr>
      <w:pBdr>
        <w:top w:val="single" w:sz="2" w:space="14" w:color="000000"/>
      </w:pBdr>
      <w:suppressAutoHyphens/>
      <w:spacing w:after="91" w:line="280" w:lineRule="atLeast"/>
      <w:ind w:left="113"/>
      <w:textAlignment w:val="baseline"/>
    </w:pPr>
    <w:rPr>
      <w:rFonts w:ascii="ITC Symbol Std Medium" w:hAnsi="ITC Symbol Std Medium" w:cs="ITC Symbol Std Medium"/>
      <w:i/>
      <w:iCs/>
      <w:sz w:val="21"/>
      <w:szCs w:val="21"/>
    </w:rPr>
  </w:style>
  <w:style w:type="character" w:customStyle="1" w:styleId="AUTHORFNM">
    <w:name w:val="AUTHOR FNM"/>
    <w:basedOn w:val="ADDRESSCNY"/>
    <w:rsid w:val="006757B9"/>
    <w:rPr>
      <w:color w:val="F072AB"/>
    </w:rPr>
  </w:style>
  <w:style w:type="character" w:customStyle="1" w:styleId="AUTHORINITIALS">
    <w:name w:val="AUTHOR INITIALS"/>
    <w:basedOn w:val="ADDRESSCNY"/>
    <w:rsid w:val="006757B9"/>
    <w:rPr>
      <w:color w:val="F072AB"/>
    </w:rPr>
  </w:style>
  <w:style w:type="character" w:customStyle="1" w:styleId="AUTHORSNM">
    <w:name w:val="AUTHOR SNM"/>
    <w:basedOn w:val="AUTHORFNM"/>
    <w:rsid w:val="006757B9"/>
    <w:rPr>
      <w:color w:val="0051A4"/>
    </w:rPr>
  </w:style>
  <w:style w:type="paragraph" w:customStyle="1" w:styleId="bodyfirst">
    <w:name w:val="bodyfirst"/>
    <w:basedOn w:val="NoParagraphStyle"/>
    <w:rsid w:val="006757B9"/>
    <w:pPr>
      <w:spacing w:line="220" w:lineRule="atLeast"/>
      <w:jc w:val="both"/>
      <w:textAlignment w:val="baseline"/>
    </w:pPr>
    <w:rPr>
      <w:spacing w:val="-1"/>
      <w:sz w:val="18"/>
      <w:szCs w:val="18"/>
    </w:rPr>
  </w:style>
  <w:style w:type="paragraph" w:customStyle="1" w:styleId="bodyfirstinline">
    <w:name w:val="bodyfirst inline"/>
    <w:basedOn w:val="bodyfirst"/>
    <w:rsid w:val="006757B9"/>
    <w:pPr>
      <w:spacing w:before="220"/>
    </w:pPr>
  </w:style>
  <w:style w:type="paragraph" w:customStyle="1" w:styleId="bodyfirstinlinecrosshead">
    <w:name w:val="bodyfirst inline crosshead"/>
    <w:basedOn w:val="bodyfirstinline"/>
    <w:rsid w:val="006757B9"/>
    <w:pPr>
      <w:spacing w:before="0"/>
    </w:pPr>
  </w:style>
  <w:style w:type="paragraph" w:customStyle="1" w:styleId="bodyindent">
    <w:name w:val="bodyindent"/>
    <w:basedOn w:val="bodyfirst"/>
    <w:rsid w:val="006757B9"/>
    <w:pPr>
      <w:ind w:firstLine="227"/>
    </w:pPr>
  </w:style>
  <w:style w:type="paragraph" w:customStyle="1" w:styleId="bodylist">
    <w:name w:val="bodylist"/>
    <w:basedOn w:val="bodyindent"/>
    <w:rsid w:val="006757B9"/>
    <w:pPr>
      <w:tabs>
        <w:tab w:val="left" w:pos="227"/>
      </w:tabs>
      <w:ind w:left="227" w:hanging="159"/>
    </w:pPr>
  </w:style>
  <w:style w:type="paragraph" w:customStyle="1" w:styleId="bodylistnum">
    <w:name w:val="bodylistnum"/>
    <w:basedOn w:val="bodyindent"/>
    <w:rsid w:val="006757B9"/>
    <w:pPr>
      <w:tabs>
        <w:tab w:val="left" w:pos="227"/>
      </w:tabs>
      <w:ind w:left="227" w:hanging="227"/>
    </w:pPr>
  </w:style>
  <w:style w:type="character" w:customStyle="1" w:styleId="BOXCITATION">
    <w:name w:val="BOX CITATION"/>
    <w:rsid w:val="006757B9"/>
    <w:rPr>
      <w:rFonts w:ascii="ITC Symbol Std Book" w:hAnsi="ITC Symbol Std Book" w:cs="ITC Symbol Std Book"/>
      <w:caps/>
      <w:color w:val="ED1C24"/>
      <w:spacing w:val="0"/>
      <w:w w:val="100"/>
      <w:sz w:val="14"/>
      <w:szCs w:val="14"/>
      <w:u w:val="none"/>
      <w:vertAlign w:val="baseline"/>
    </w:rPr>
  </w:style>
  <w:style w:type="character" w:customStyle="1" w:styleId="boxurl">
    <w:name w:val="box_url"/>
    <w:rsid w:val="006757B9"/>
    <w:rPr>
      <w:rFonts w:ascii="Diverda Sans Com Light" w:hAnsi="Diverda Sans Com Light" w:cs="Diverda Sans Com Light"/>
      <w:color w:val="000000"/>
      <w:w w:val="100"/>
      <w:position w:val="0"/>
      <w:sz w:val="15"/>
      <w:szCs w:val="15"/>
      <w:u w:val="none"/>
      <w:vertAlign w:val="baseline"/>
    </w:rPr>
  </w:style>
  <w:style w:type="paragraph" w:customStyle="1" w:styleId="boxbody1">
    <w:name w:val="boxbody1"/>
    <w:basedOn w:val="NoParagraphStyle"/>
    <w:rsid w:val="006757B9"/>
    <w:pPr>
      <w:spacing w:line="200" w:lineRule="atLeast"/>
      <w:textAlignment w:val="baseline"/>
    </w:pPr>
    <w:rPr>
      <w:rFonts w:ascii="Diverda Sans Com" w:hAnsi="Diverda Sans Com" w:cs="Diverda Sans Com"/>
      <w:spacing w:val="-2"/>
      <w:sz w:val="16"/>
      <w:szCs w:val="16"/>
    </w:rPr>
  </w:style>
  <w:style w:type="paragraph" w:customStyle="1" w:styleId="boxbody">
    <w:name w:val="boxbody"/>
    <w:basedOn w:val="boxbody1"/>
    <w:rsid w:val="006757B9"/>
    <w:pPr>
      <w:ind w:firstLine="113"/>
    </w:pPr>
  </w:style>
  <w:style w:type="paragraph" w:customStyle="1" w:styleId="boxbody1inline">
    <w:name w:val="boxbody1+inline"/>
    <w:basedOn w:val="boxbody1"/>
    <w:rsid w:val="006757B9"/>
    <w:pPr>
      <w:spacing w:before="85"/>
    </w:pPr>
  </w:style>
  <w:style w:type="paragraph" w:customStyle="1" w:styleId="boxbody1inlinecrosshead">
    <w:name w:val="boxbody1+inline+crosshead"/>
    <w:basedOn w:val="boxbody1inline"/>
    <w:rsid w:val="006757B9"/>
    <w:pPr>
      <w:spacing w:before="0"/>
    </w:pPr>
  </w:style>
  <w:style w:type="paragraph" w:customStyle="1" w:styleId="boxbullet">
    <w:name w:val="boxbullet"/>
    <w:basedOn w:val="boxbody1"/>
    <w:rsid w:val="006757B9"/>
    <w:pPr>
      <w:tabs>
        <w:tab w:val="left" w:pos="198"/>
      </w:tabs>
      <w:spacing w:before="23" w:after="23"/>
      <w:ind w:left="113" w:hanging="113"/>
    </w:pPr>
  </w:style>
  <w:style w:type="paragraph" w:customStyle="1" w:styleId="boxcrosshead">
    <w:name w:val="boxcrosshead"/>
    <w:basedOn w:val="NoParagraphStyle"/>
    <w:rsid w:val="006757B9"/>
    <w:pPr>
      <w:suppressAutoHyphens/>
      <w:spacing w:before="57" w:line="200" w:lineRule="atLeast"/>
      <w:textAlignment w:val="baseline"/>
    </w:pPr>
    <w:rPr>
      <w:rFonts w:ascii="Diverda Sans Com" w:hAnsi="Diverda Sans Com" w:cs="Diverda Sans Com"/>
      <w:b/>
      <w:bCs/>
      <w:spacing w:val="-1"/>
      <w:sz w:val="17"/>
      <w:szCs w:val="17"/>
    </w:rPr>
  </w:style>
  <w:style w:type="character" w:customStyle="1" w:styleId="boxfigurepart">
    <w:name w:val="boxfigurepart"/>
    <w:rsid w:val="006757B9"/>
    <w:rPr>
      <w:rFonts w:ascii="Diverda Sans Com" w:hAnsi="Diverda Sans Com" w:cs="Diverda Sans Com"/>
      <w:b/>
      <w:bCs/>
      <w:color w:val="000000"/>
      <w:w w:val="100"/>
      <w:sz w:val="18"/>
      <w:szCs w:val="18"/>
      <w:u w:val="none"/>
      <w:vertAlign w:val="baseline"/>
    </w:rPr>
  </w:style>
  <w:style w:type="paragraph" w:customStyle="1" w:styleId="boxfootnote">
    <w:name w:val="boxfootnote"/>
    <w:basedOn w:val="boxbody"/>
    <w:rsid w:val="006757B9"/>
    <w:pPr>
      <w:spacing w:before="105" w:line="180" w:lineRule="atLeast"/>
      <w:ind w:firstLine="0"/>
    </w:pPr>
    <w:rPr>
      <w:sz w:val="15"/>
      <w:szCs w:val="15"/>
    </w:rPr>
  </w:style>
  <w:style w:type="character" w:customStyle="1" w:styleId="boxinlinehead">
    <w:name w:val="boxinlinehead"/>
    <w:rsid w:val="006757B9"/>
    <w:rPr>
      <w:rFonts w:ascii="Diverda Sans Com Medium" w:hAnsi="Diverda Sans Com Medium" w:cs="Diverda Sans Com Medium"/>
      <w:i/>
      <w:iCs/>
      <w:color w:val="000000"/>
      <w:w w:val="100"/>
      <w:sz w:val="16"/>
      <w:szCs w:val="16"/>
      <w:u w:val="none"/>
    </w:rPr>
  </w:style>
  <w:style w:type="character" w:customStyle="1" w:styleId="figurenotitle">
    <w:name w:val="figurenotitle"/>
    <w:rsid w:val="006757B9"/>
    <w:rPr>
      <w:rFonts w:ascii="Diverda Sans Com Light" w:hAnsi="Diverda Sans Com Light" w:cs="Diverda Sans Com Light"/>
      <w:color w:val="000000"/>
      <w:w w:val="100"/>
      <w:u w:val="none"/>
    </w:rPr>
  </w:style>
  <w:style w:type="character" w:customStyle="1" w:styleId="boxnotitle">
    <w:name w:val="boxnotitle"/>
    <w:basedOn w:val="figurenotitle"/>
    <w:rsid w:val="006757B9"/>
    <w:rPr>
      <w:rFonts w:ascii="Diverda Sans Com Light" w:hAnsi="Diverda Sans Com Light" w:cs="Diverda Sans Com Light"/>
      <w:color w:val="000000"/>
      <w:w w:val="100"/>
      <w:u w:val="none"/>
    </w:rPr>
  </w:style>
  <w:style w:type="paragraph" w:customStyle="1" w:styleId="boxtitle">
    <w:name w:val="boxtitle"/>
    <w:basedOn w:val="NoParagraphStyle"/>
    <w:rsid w:val="006757B9"/>
    <w:pPr>
      <w:pBdr>
        <w:bottom w:val="single" w:sz="2" w:space="2" w:color="000000"/>
      </w:pBdr>
      <w:suppressAutoHyphens/>
      <w:spacing w:after="113" w:line="220" w:lineRule="atLeast"/>
      <w:textAlignment w:val="baseline"/>
    </w:pPr>
    <w:rPr>
      <w:rFonts w:ascii="Diverda Sans Com Medium" w:hAnsi="Diverda Sans Com Medium" w:cs="Diverda Sans Com Medium"/>
      <w:spacing w:val="-1"/>
      <w:sz w:val="18"/>
      <w:szCs w:val="18"/>
    </w:rPr>
  </w:style>
  <w:style w:type="character" w:customStyle="1" w:styleId="bulletstyle">
    <w:name w:val="bulletstyle"/>
    <w:rsid w:val="006757B9"/>
    <w:rPr>
      <w:rFonts w:ascii="Diverda Sans Com" w:hAnsi="Diverda Sans Com" w:cs="Diverda Sans Com"/>
      <w:color w:val="000000"/>
      <w:vertAlign w:val="baseline"/>
      <w:lang w:val="en-GB"/>
    </w:rPr>
  </w:style>
  <w:style w:type="character" w:customStyle="1" w:styleId="CFISTATEMENT">
    <w:name w:val="CFI STATEMENT"/>
    <w:rsid w:val="006757B9"/>
    <w:rPr>
      <w:color w:val="A0238E"/>
    </w:rPr>
  </w:style>
  <w:style w:type="character" w:customStyle="1" w:styleId="CITATION">
    <w:name w:val="CITATION"/>
    <w:rsid w:val="006757B9"/>
    <w:rPr>
      <w:rFonts w:ascii="ITC Symbol Std Book" w:hAnsi="ITC Symbol Std Book" w:cs="ITC Symbol Std Book"/>
      <w:sz w:val="14"/>
      <w:szCs w:val="14"/>
    </w:rPr>
  </w:style>
  <w:style w:type="character" w:customStyle="1" w:styleId="COMPOUND">
    <w:name w:val="COMPOUND"/>
    <w:rsid w:val="006757B9"/>
    <w:rPr>
      <w:rFonts w:ascii="Diverda Sans Com Medium" w:hAnsi="Diverda Sans Com Medium" w:cs="Diverda Sans Com Medium"/>
      <w:color w:val="E87D1D"/>
      <w:spacing w:val="0"/>
      <w:sz w:val="17"/>
      <w:szCs w:val="17"/>
    </w:rPr>
  </w:style>
  <w:style w:type="paragraph" w:customStyle="1" w:styleId="crosshead">
    <w:name w:val="crosshead"/>
    <w:basedOn w:val="NoParagraphStyle"/>
    <w:rsid w:val="006757B9"/>
    <w:pPr>
      <w:suppressAutoHyphens/>
      <w:spacing w:before="220" w:line="220" w:lineRule="atLeast"/>
      <w:textAlignment w:val="baseline"/>
    </w:pPr>
    <w:rPr>
      <w:rFonts w:ascii="Diverda Sans Com Medium" w:hAnsi="Diverda Sans Com Medium" w:cs="Diverda Sans Com Medium"/>
      <w:spacing w:val="-3"/>
      <w:sz w:val="19"/>
      <w:szCs w:val="19"/>
    </w:rPr>
  </w:style>
  <w:style w:type="character" w:customStyle="1" w:styleId="EMAIL">
    <w:name w:val="EMAIL"/>
    <w:basedOn w:val="ADDRESSCNY"/>
    <w:rsid w:val="006757B9"/>
    <w:rPr>
      <w:color w:val="58585B"/>
      <w:u w:val="thick"/>
    </w:rPr>
  </w:style>
  <w:style w:type="character" w:customStyle="1" w:styleId="FIGURECITATION">
    <w:name w:val="FIGURE CITATION"/>
    <w:basedOn w:val="BOXCITATION"/>
    <w:rsid w:val="006757B9"/>
    <w:rPr>
      <w:rFonts w:ascii="ITC Symbol Std Book" w:hAnsi="ITC Symbol Std Book" w:cs="ITC Symbol Std Book"/>
      <w:caps/>
      <w:color w:val="ED1C24"/>
      <w:spacing w:val="0"/>
      <w:w w:val="100"/>
      <w:sz w:val="14"/>
      <w:szCs w:val="14"/>
      <w:u w:val="none"/>
      <w:vertAlign w:val="baseline"/>
    </w:rPr>
  </w:style>
  <w:style w:type="paragraph" w:customStyle="1" w:styleId="figurecaption">
    <w:name w:val="figurecaption"/>
    <w:basedOn w:val="NoParagraphStyle"/>
    <w:rsid w:val="006757B9"/>
    <w:pPr>
      <w:pBdr>
        <w:bottom w:val="single" w:sz="2" w:space="4" w:color="000000"/>
      </w:pBdr>
      <w:spacing w:line="200" w:lineRule="atLeast"/>
      <w:textAlignment w:val="baseline"/>
    </w:pPr>
    <w:rPr>
      <w:rFonts w:ascii="Diverda Sans Com Light" w:hAnsi="Diverda Sans Com Light" w:cs="Diverda Sans Com Light"/>
      <w:spacing w:val="-3"/>
      <w:sz w:val="17"/>
      <w:szCs w:val="17"/>
    </w:rPr>
  </w:style>
  <w:style w:type="character" w:customStyle="1" w:styleId="figurecaptionparts">
    <w:name w:val="figurecaptionparts"/>
    <w:rsid w:val="006757B9"/>
    <w:rPr>
      <w:rFonts w:ascii="Diverda Sans Com" w:hAnsi="Diverda Sans Com" w:cs="Diverda Sans Com"/>
      <w:b/>
      <w:bCs/>
      <w:color w:val="000000"/>
      <w:w w:val="100"/>
      <w:sz w:val="17"/>
      <w:szCs w:val="17"/>
      <w:u w:val="none"/>
      <w:vertAlign w:val="baseline"/>
    </w:rPr>
  </w:style>
  <w:style w:type="character" w:customStyle="1" w:styleId="figuretitle">
    <w:name w:val="figuretitle"/>
    <w:rsid w:val="006757B9"/>
    <w:rPr>
      <w:rFonts w:ascii="Diverda Sans Com" w:hAnsi="Diverda Sans Com" w:cs="Diverda Sans Com"/>
      <w:b/>
      <w:bCs/>
      <w:color w:val="000000"/>
      <w:spacing w:val="0"/>
      <w:w w:val="100"/>
      <w:sz w:val="17"/>
      <w:szCs w:val="17"/>
      <w:u w:val="none"/>
      <w:vertAlign w:val="baseline"/>
    </w:rPr>
  </w:style>
  <w:style w:type="character" w:customStyle="1" w:styleId="GLOSSARYTERM">
    <w:name w:val="GLOSSARY TERM"/>
    <w:rsid w:val="006757B9"/>
    <w:rPr>
      <w:rFonts w:ascii="ITC Symbol Std Book" w:hAnsi="ITC Symbol Std Book" w:cs="ITC Symbol Std Book"/>
      <w:color w:val="83B134"/>
      <w:w w:val="100"/>
      <w:sz w:val="15"/>
      <w:szCs w:val="15"/>
      <w:u w:val="none"/>
      <w:vertAlign w:val="baseline"/>
    </w:rPr>
  </w:style>
  <w:style w:type="paragraph" w:customStyle="1" w:styleId="glossarybody">
    <w:name w:val="glossarybody"/>
    <w:basedOn w:val="NoParagraphStyle"/>
    <w:rsid w:val="006757B9"/>
    <w:pPr>
      <w:spacing w:line="180" w:lineRule="atLeast"/>
      <w:textAlignment w:val="baseline"/>
    </w:pPr>
    <w:rPr>
      <w:rFonts w:ascii="ITC Symbol Std Book" w:hAnsi="ITC Symbol Std Book" w:cs="ITC Symbol Std Book"/>
      <w:spacing w:val="-1"/>
      <w:sz w:val="13"/>
      <w:szCs w:val="13"/>
    </w:rPr>
  </w:style>
  <w:style w:type="paragraph" w:customStyle="1" w:styleId="glossaryheadline">
    <w:name w:val="glossaryheadline"/>
    <w:basedOn w:val="NoParagraphStyle"/>
    <w:rsid w:val="006757B9"/>
    <w:pPr>
      <w:spacing w:before="180" w:line="180" w:lineRule="atLeast"/>
      <w:textAlignment w:val="baseline"/>
    </w:pPr>
    <w:rPr>
      <w:rFonts w:ascii="ITC Symbol Std Medium" w:hAnsi="ITC Symbol Std Medium" w:cs="ITC Symbol Std Medium"/>
      <w:spacing w:val="-1"/>
      <w:sz w:val="14"/>
      <w:szCs w:val="14"/>
    </w:rPr>
  </w:style>
  <w:style w:type="character" w:styleId="Hyperlink">
    <w:name w:val="Hyperlink"/>
    <w:basedOn w:val="DefaultParagraphFont"/>
    <w:rsid w:val="006757B9"/>
    <w:rPr>
      <w:color w:val="58585B"/>
      <w:u w:val="thick"/>
    </w:rPr>
  </w:style>
  <w:style w:type="character" w:customStyle="1" w:styleId="inlineheading">
    <w:name w:val="inlineheading"/>
    <w:rsid w:val="006757B9"/>
    <w:rPr>
      <w:rFonts w:ascii="Minion Pro SmBd" w:hAnsi="Minion Pro SmBd" w:cs="Minion Pro SmBd"/>
      <w:i/>
      <w:iCs/>
      <w:color w:val="000000"/>
      <w:w w:val="100"/>
      <w:sz w:val="18"/>
      <w:szCs w:val="18"/>
      <w:u w:val="none"/>
    </w:rPr>
  </w:style>
  <w:style w:type="paragraph" w:customStyle="1" w:styleId="ministrap">
    <w:name w:val="ministrap"/>
    <w:basedOn w:val="NoParagraphStyle"/>
    <w:rsid w:val="006757B9"/>
    <w:pPr>
      <w:spacing w:line="140" w:lineRule="atLeast"/>
      <w:textAlignment w:val="baseline"/>
    </w:pPr>
    <w:rPr>
      <w:rFonts w:ascii="Diverda Sans Com Medium" w:hAnsi="Diverda Sans Com Medium" w:cs="Diverda Sans Com Medium"/>
      <w:caps/>
      <w:color w:val="905E3E"/>
      <w:spacing w:val="26"/>
      <w:sz w:val="17"/>
      <w:szCs w:val="17"/>
    </w:rPr>
  </w:style>
  <w:style w:type="character" w:customStyle="1" w:styleId="PAGELINKS">
    <w:name w:val="PAGE LINKS"/>
    <w:basedOn w:val="ADDRESSCNY"/>
    <w:rsid w:val="006757B9"/>
    <w:rPr>
      <w:color w:val="00A786"/>
    </w:rPr>
  </w:style>
  <w:style w:type="paragraph" w:customStyle="1" w:styleId="pulloutquote">
    <w:name w:val="pulloutquote"/>
    <w:basedOn w:val="NoParagraphStyle"/>
    <w:rsid w:val="006757B9"/>
    <w:pPr>
      <w:suppressAutoHyphens/>
      <w:spacing w:line="280" w:lineRule="atLeast"/>
      <w:textAlignment w:val="baseline"/>
    </w:pPr>
    <w:rPr>
      <w:rFonts w:ascii="ITC Symbol Std Medium" w:hAnsi="ITC Symbol Std Medium" w:cs="ITC Symbol Std Medium"/>
      <w:spacing w:val="-1"/>
      <w:sz w:val="22"/>
      <w:szCs w:val="22"/>
    </w:rPr>
  </w:style>
  <w:style w:type="paragraph" w:customStyle="1" w:styleId="question">
    <w:name w:val="question"/>
    <w:basedOn w:val="bodyfirst"/>
    <w:rsid w:val="006757B9"/>
    <w:pPr>
      <w:suppressAutoHyphens/>
    </w:pPr>
    <w:rPr>
      <w:i/>
      <w:iCs/>
    </w:rPr>
  </w:style>
  <w:style w:type="character" w:customStyle="1" w:styleId="quotation-author">
    <w:name w:val="quotation-author"/>
    <w:rsid w:val="006757B9"/>
    <w:rPr>
      <w:sz w:val="16"/>
      <w:szCs w:val="16"/>
    </w:rPr>
  </w:style>
  <w:style w:type="paragraph" w:customStyle="1" w:styleId="quotation-text">
    <w:name w:val="quotation-text"/>
    <w:basedOn w:val="NoParagraphStyle"/>
    <w:rsid w:val="006757B9"/>
    <w:pPr>
      <w:spacing w:before="110" w:after="110" w:line="220" w:lineRule="atLeast"/>
      <w:ind w:left="227" w:right="227"/>
      <w:textAlignment w:val="baseline"/>
    </w:pPr>
    <w:rPr>
      <w:i/>
      <w:iCs/>
      <w:spacing w:val="-1"/>
      <w:sz w:val="18"/>
      <w:szCs w:val="18"/>
    </w:rPr>
  </w:style>
  <w:style w:type="paragraph" w:customStyle="1" w:styleId="quotation-first">
    <w:name w:val="quotation-first"/>
    <w:basedOn w:val="quotation-text"/>
    <w:rsid w:val="006757B9"/>
    <w:pPr>
      <w:ind w:left="113" w:right="113"/>
    </w:pPr>
  </w:style>
  <w:style w:type="character" w:customStyle="1" w:styleId="REFCITATION">
    <w:name w:val="REF CITATION"/>
    <w:rsid w:val="006757B9"/>
    <w:rPr>
      <w:color w:val="ED1C24"/>
      <w:w w:val="100"/>
      <w:u w:val="none"/>
      <w:vertAlign w:val="superscript"/>
    </w:rPr>
  </w:style>
  <w:style w:type="character" w:customStyle="1" w:styleId="REFCITEALT">
    <w:name w:val="REF CITE ALT"/>
    <w:basedOn w:val="BOXCITATION"/>
    <w:rsid w:val="006757B9"/>
    <w:rPr>
      <w:rFonts w:ascii="ITC Symbol Std Book" w:hAnsi="ITC Symbol Std Book" w:cs="ITC Symbol Std Book"/>
      <w:caps/>
      <w:color w:val="ED1C24"/>
      <w:spacing w:val="0"/>
      <w:w w:val="100"/>
      <w:sz w:val="14"/>
      <w:szCs w:val="14"/>
      <w:u w:val="none"/>
      <w:vertAlign w:val="baseline"/>
    </w:rPr>
  </w:style>
  <w:style w:type="paragraph" w:customStyle="1" w:styleId="REFS">
    <w:name w:val="REFS"/>
    <w:basedOn w:val="NoParagraphStyle"/>
    <w:rsid w:val="006757B9"/>
    <w:pPr>
      <w:suppressAutoHyphens/>
      <w:spacing w:line="147" w:lineRule="atLeast"/>
      <w:ind w:left="295" w:hanging="295"/>
      <w:textAlignment w:val="baseline"/>
    </w:pPr>
    <w:rPr>
      <w:rFonts w:ascii="ITC Symbol Std Medium" w:hAnsi="ITC Symbol Std Medium" w:cs="ITC Symbol Std Medium"/>
      <w:spacing w:val="-1"/>
      <w:sz w:val="12"/>
      <w:szCs w:val="12"/>
    </w:rPr>
  </w:style>
  <w:style w:type="paragraph" w:customStyle="1" w:styleId="REFSANNOTATION">
    <w:name w:val="REFS ANNOTATION"/>
    <w:basedOn w:val="NoParagraphStyle"/>
    <w:rsid w:val="006757B9"/>
    <w:pPr>
      <w:spacing w:line="147" w:lineRule="atLeast"/>
      <w:ind w:left="295"/>
      <w:textAlignment w:val="baseline"/>
    </w:pPr>
    <w:rPr>
      <w:rFonts w:ascii="ITC Symbol Std Book" w:hAnsi="ITC Symbol Std Book" w:cs="ITC Symbol Std Book"/>
      <w:b/>
      <w:bCs/>
      <w:spacing w:val="-1"/>
      <w:sz w:val="12"/>
      <w:szCs w:val="12"/>
    </w:rPr>
  </w:style>
  <w:style w:type="character" w:customStyle="1" w:styleId="REFSBOOK">
    <w:name w:val="REFS BOOK"/>
    <w:rsid w:val="006757B9"/>
    <w:rPr>
      <w:i/>
      <w:iCs/>
      <w:color w:val="197A30"/>
    </w:rPr>
  </w:style>
  <w:style w:type="character" w:customStyle="1" w:styleId="REFSBOOKEDINITIALS">
    <w:name w:val="REFS BOOK ED INITIALS"/>
    <w:rsid w:val="006757B9"/>
    <w:rPr>
      <w:color w:val="00A786"/>
    </w:rPr>
  </w:style>
  <w:style w:type="character" w:customStyle="1" w:styleId="REFSBOOKEDSURNAME">
    <w:name w:val="REFS BOOK ED SURNAME"/>
    <w:rsid w:val="006757B9"/>
    <w:rPr>
      <w:color w:val="B5AA00"/>
    </w:rPr>
  </w:style>
  <w:style w:type="character" w:customStyle="1" w:styleId="REFSCONSORTIUM">
    <w:name w:val="REFS CONSORTIUM"/>
    <w:rsid w:val="006757B9"/>
    <w:rPr>
      <w:color w:val="894B2C"/>
    </w:rPr>
  </w:style>
  <w:style w:type="character" w:customStyle="1" w:styleId="REFSDATE">
    <w:name w:val="REFS DATE"/>
    <w:rsid w:val="006757B9"/>
    <w:rPr>
      <w:color w:val="894B2C"/>
    </w:rPr>
  </w:style>
  <w:style w:type="character" w:customStyle="1" w:styleId="REFSDOI">
    <w:name w:val="REFS DOI"/>
    <w:rsid w:val="006757B9"/>
    <w:rPr>
      <w:color w:val="00A786"/>
    </w:rPr>
  </w:style>
  <w:style w:type="character" w:customStyle="1" w:styleId="REFSFIRSTPAGE">
    <w:name w:val="REFS FIRST PAGE"/>
    <w:rsid w:val="006757B9"/>
    <w:rPr>
      <w:color w:val="894B2C"/>
    </w:rPr>
  </w:style>
  <w:style w:type="character" w:customStyle="1" w:styleId="REFSINITIALS">
    <w:name w:val="REFS INITIALS"/>
    <w:rsid w:val="006757B9"/>
    <w:rPr>
      <w:color w:val="F072AB"/>
    </w:rPr>
  </w:style>
  <w:style w:type="character" w:customStyle="1" w:styleId="REFSJOURNAL">
    <w:name w:val="REFS JOURNAL"/>
    <w:rsid w:val="006757B9"/>
    <w:rPr>
      <w:i/>
      <w:iCs/>
      <w:color w:val="E87D1D"/>
    </w:rPr>
  </w:style>
  <w:style w:type="character" w:customStyle="1" w:styleId="REFSLASTPAGE">
    <w:name w:val="REFS LAST PAGE"/>
    <w:rsid w:val="006757B9"/>
    <w:rPr>
      <w:color w:val="197A30"/>
    </w:rPr>
  </w:style>
  <w:style w:type="character" w:customStyle="1" w:styleId="REFSNUMBER">
    <w:name w:val="REFS NUMBER"/>
    <w:rsid w:val="006757B9"/>
    <w:rPr>
      <w:color w:val="ED1C24"/>
    </w:rPr>
  </w:style>
  <w:style w:type="character" w:customStyle="1" w:styleId="REFSPUBLISHER">
    <w:name w:val="REFS PUBLISHER"/>
    <w:rsid w:val="006757B9"/>
    <w:rPr>
      <w:color w:val="A0238E"/>
    </w:rPr>
  </w:style>
  <w:style w:type="character" w:customStyle="1" w:styleId="REFSSURNAME">
    <w:name w:val="REFS SURNAME"/>
    <w:rsid w:val="006757B9"/>
    <w:rPr>
      <w:color w:val="0051A4"/>
    </w:rPr>
  </w:style>
  <w:style w:type="character" w:customStyle="1" w:styleId="REFSTITLE">
    <w:name w:val="REFS TITLE"/>
    <w:rsid w:val="006757B9"/>
    <w:rPr>
      <w:color w:val="83B134"/>
    </w:rPr>
  </w:style>
  <w:style w:type="character" w:customStyle="1" w:styleId="REFSURL">
    <w:name w:val="REFS URL"/>
    <w:rsid w:val="006757B9"/>
    <w:rPr>
      <w:color w:val="58585B"/>
      <w:u w:val="thick"/>
    </w:rPr>
  </w:style>
  <w:style w:type="character" w:customStyle="1" w:styleId="REFSVOLUME">
    <w:name w:val="REFS VOLUME"/>
    <w:rsid w:val="006757B9"/>
    <w:rPr>
      <w:b/>
      <w:bCs/>
      <w:color w:val="BC0078"/>
    </w:rPr>
  </w:style>
  <w:style w:type="character" w:customStyle="1" w:styleId="REFSYEAR">
    <w:name w:val="REFS YEAR"/>
    <w:rsid w:val="006757B9"/>
    <w:rPr>
      <w:color w:val="61A1D7"/>
    </w:rPr>
  </w:style>
  <w:style w:type="character" w:customStyle="1" w:styleId="SUPPINFOCITATION">
    <w:name w:val="SUPP INFO CITATION"/>
    <w:rsid w:val="006757B9"/>
    <w:rPr>
      <w:color w:val="ED1C24"/>
    </w:rPr>
  </w:style>
  <w:style w:type="character" w:customStyle="1" w:styleId="TABLECITATION">
    <w:name w:val="TABLE CITATION"/>
    <w:basedOn w:val="BOXCITATION"/>
    <w:rsid w:val="006757B9"/>
    <w:rPr>
      <w:rFonts w:ascii="ITC Symbol Std Book" w:hAnsi="ITC Symbol Std Book" w:cs="ITC Symbol Std Book"/>
      <w:caps/>
      <w:color w:val="ED1C24"/>
      <w:spacing w:val="0"/>
      <w:w w:val="100"/>
      <w:sz w:val="14"/>
      <w:szCs w:val="14"/>
      <w:u w:val="none"/>
      <w:vertAlign w:val="baseline"/>
    </w:rPr>
  </w:style>
  <w:style w:type="paragraph" w:customStyle="1" w:styleId="tablefield">
    <w:name w:val="tablefield"/>
    <w:basedOn w:val="NoParagraphStyle"/>
    <w:rsid w:val="006757B9"/>
    <w:pPr>
      <w:tabs>
        <w:tab w:val="left" w:pos="946"/>
        <w:tab w:val="left" w:pos="3231"/>
        <w:tab w:val="left" w:pos="5595"/>
        <w:tab w:val="left" w:pos="8756"/>
      </w:tabs>
      <w:suppressAutoHyphens/>
      <w:spacing w:line="160" w:lineRule="atLeast"/>
      <w:textAlignment w:val="baseline"/>
    </w:pPr>
    <w:rPr>
      <w:rFonts w:ascii="Diverda Sans Com Light" w:hAnsi="Diverda Sans Com Light" w:cs="Diverda Sans Com Light"/>
      <w:sz w:val="16"/>
      <w:szCs w:val="16"/>
    </w:rPr>
  </w:style>
  <w:style w:type="paragraph" w:customStyle="1" w:styleId="tablefootnote">
    <w:name w:val="tablefootnote"/>
    <w:basedOn w:val="NoParagraphStyle"/>
    <w:rsid w:val="006757B9"/>
    <w:pPr>
      <w:spacing w:before="85" w:line="160" w:lineRule="atLeast"/>
      <w:ind w:left="85" w:right="85"/>
      <w:textAlignment w:val="baseline"/>
    </w:pPr>
    <w:rPr>
      <w:rFonts w:ascii="Diverda Sans Com Light" w:hAnsi="Diverda Sans Com Light" w:cs="Diverda Sans Com Light"/>
      <w:sz w:val="15"/>
      <w:szCs w:val="15"/>
    </w:rPr>
  </w:style>
  <w:style w:type="paragraph" w:customStyle="1" w:styleId="tableheading">
    <w:name w:val="tableheading"/>
    <w:basedOn w:val="NoParagraphStyle"/>
    <w:rsid w:val="006757B9"/>
    <w:pPr>
      <w:suppressAutoHyphens/>
      <w:spacing w:after="85" w:line="184" w:lineRule="atLeast"/>
      <w:textAlignment w:val="baseline"/>
    </w:pPr>
    <w:rPr>
      <w:rFonts w:ascii="Diverda Sans Com" w:hAnsi="Diverda Sans Com" w:cs="Diverda Sans Com"/>
      <w:b/>
      <w:bCs/>
      <w:sz w:val="17"/>
      <w:szCs w:val="17"/>
    </w:rPr>
  </w:style>
  <w:style w:type="paragraph" w:customStyle="1" w:styleId="tableheadspanner">
    <w:name w:val="tableheadspanner"/>
    <w:basedOn w:val="tableheading"/>
    <w:rsid w:val="006757B9"/>
    <w:pPr>
      <w:pBdr>
        <w:bottom w:val="single" w:sz="4" w:space="3" w:color="FFFFFF"/>
      </w:pBdr>
    </w:pPr>
  </w:style>
  <w:style w:type="character" w:customStyle="1" w:styleId="tablenotitle">
    <w:name w:val="tablenotitle"/>
    <w:basedOn w:val="figurenotitle"/>
    <w:rsid w:val="006757B9"/>
    <w:rPr>
      <w:rFonts w:ascii="Diverda Sans Com Light" w:hAnsi="Diverda Sans Com Light" w:cs="Diverda Sans Com Light"/>
      <w:color w:val="000000"/>
      <w:w w:val="100"/>
      <w:u w:val="none"/>
    </w:rPr>
  </w:style>
  <w:style w:type="paragraph" w:customStyle="1" w:styleId="tablesubhead">
    <w:name w:val="tablesubhead"/>
    <w:basedOn w:val="tableheading"/>
    <w:rsid w:val="006757B9"/>
    <w:rPr>
      <w:rFonts w:ascii="Diverda Sans Com Medium" w:hAnsi="Diverda Sans Com Medium" w:cs="Diverda Sans Com Medium"/>
      <w:b w:val="0"/>
      <w:bCs w:val="0"/>
      <w:i/>
      <w:iCs/>
    </w:rPr>
  </w:style>
  <w:style w:type="paragraph" w:customStyle="1" w:styleId="tabletext">
    <w:name w:val="tabletext"/>
    <w:basedOn w:val="NoParagraphStyle"/>
    <w:rsid w:val="006757B9"/>
    <w:pPr>
      <w:spacing w:after="85" w:line="180" w:lineRule="atLeast"/>
      <w:textAlignment w:val="baseline"/>
    </w:pPr>
    <w:rPr>
      <w:rFonts w:ascii="Diverda Sans Com Light" w:hAnsi="Diverda Sans Com Light" w:cs="Diverda Sans Com Light"/>
      <w:spacing w:val="-3"/>
      <w:sz w:val="17"/>
      <w:szCs w:val="17"/>
    </w:rPr>
  </w:style>
  <w:style w:type="paragraph" w:customStyle="1" w:styleId="tabletextbullet">
    <w:name w:val="tabletextbullet"/>
    <w:basedOn w:val="tabletext"/>
    <w:rsid w:val="006757B9"/>
    <w:pPr>
      <w:tabs>
        <w:tab w:val="left" w:pos="106"/>
      </w:tabs>
      <w:spacing w:after="0"/>
      <w:ind w:left="106" w:hanging="106"/>
    </w:pPr>
  </w:style>
  <w:style w:type="paragraph" w:customStyle="1" w:styleId="tabletitle">
    <w:name w:val="tabletitle"/>
    <w:basedOn w:val="NoParagraphStyle"/>
    <w:rsid w:val="006757B9"/>
    <w:pPr>
      <w:pBdr>
        <w:top w:val="single" w:sz="2" w:space="9" w:color="000000"/>
      </w:pBdr>
      <w:suppressAutoHyphens/>
      <w:spacing w:after="14" w:line="190" w:lineRule="atLeast"/>
      <w:ind w:left="85" w:right="85"/>
      <w:textAlignment w:val="baseline"/>
    </w:pPr>
    <w:rPr>
      <w:rFonts w:ascii="Diverda Sans Com Medium" w:hAnsi="Diverda Sans Com Medium" w:cs="Diverda Sans Com Medium"/>
      <w:spacing w:val="-1"/>
      <w:sz w:val="18"/>
      <w:szCs w:val="18"/>
    </w:rPr>
  </w:style>
  <w:style w:type="character" w:customStyle="1" w:styleId="TIMELINECITATION">
    <w:name w:val="TIMELINE CITATION"/>
    <w:basedOn w:val="BOXCITATION"/>
    <w:rsid w:val="006757B9"/>
    <w:rPr>
      <w:rFonts w:ascii="ITC Symbol Std Book" w:hAnsi="ITC Symbol Std Book" w:cs="ITC Symbol Std Book"/>
      <w:caps/>
      <w:color w:val="ED1C24"/>
      <w:spacing w:val="0"/>
      <w:w w:val="100"/>
      <w:sz w:val="14"/>
      <w:szCs w:val="14"/>
      <w:u w:val="none"/>
      <w:vertAlign w:val="baseline"/>
    </w:rPr>
  </w:style>
  <w:style w:type="paragraph" w:customStyle="1" w:styleId="timelinebody">
    <w:name w:val="timelinebody"/>
    <w:basedOn w:val="NoParagraphStyle"/>
    <w:rsid w:val="006757B9"/>
    <w:pPr>
      <w:spacing w:after="57" w:line="150" w:lineRule="atLeast"/>
      <w:textAlignment w:val="baseline"/>
    </w:pPr>
    <w:rPr>
      <w:rFonts w:ascii="Diverda Sans Com Light" w:hAnsi="Diverda Sans Com Light" w:cs="Diverda Sans Com Light"/>
      <w:spacing w:val="-1"/>
      <w:sz w:val="13"/>
      <w:szCs w:val="13"/>
    </w:rPr>
  </w:style>
  <w:style w:type="paragraph" w:customStyle="1" w:styleId="timelinefootnote">
    <w:name w:val="timelinefootnote"/>
    <w:basedOn w:val="timelinebody"/>
    <w:rsid w:val="006757B9"/>
    <w:pPr>
      <w:spacing w:after="0" w:line="160" w:lineRule="atLeast"/>
    </w:pPr>
    <w:rPr>
      <w:sz w:val="14"/>
      <w:szCs w:val="14"/>
    </w:rPr>
  </w:style>
  <w:style w:type="paragraph" w:customStyle="1" w:styleId="timelinelist">
    <w:name w:val="timelinelist"/>
    <w:basedOn w:val="timelinebody"/>
    <w:rsid w:val="006757B9"/>
    <w:pPr>
      <w:tabs>
        <w:tab w:val="left" w:pos="102"/>
      </w:tabs>
      <w:spacing w:after="0"/>
      <w:ind w:left="102" w:hanging="102"/>
    </w:pPr>
  </w:style>
  <w:style w:type="character" w:customStyle="1" w:styleId="timelinenotitle">
    <w:name w:val="timelinenotitle"/>
    <w:basedOn w:val="figurenotitle"/>
    <w:rsid w:val="006757B9"/>
    <w:rPr>
      <w:rFonts w:ascii="Diverda Sans Com Light" w:hAnsi="Diverda Sans Com Light" w:cs="Diverda Sans Com Light"/>
      <w:color w:val="000000"/>
      <w:w w:val="100"/>
      <w:u w:val="none"/>
    </w:rPr>
  </w:style>
  <w:style w:type="paragraph" w:customStyle="1" w:styleId="timelinetitle">
    <w:name w:val="timelinetitle"/>
    <w:basedOn w:val="tabletitle"/>
    <w:rsid w:val="006757B9"/>
    <w:pPr>
      <w:pBdr>
        <w:top w:val="none" w:sz="0" w:space="0" w:color="auto"/>
      </w:pBdr>
      <w:spacing w:after="0" w:line="200" w:lineRule="atLeast"/>
      <w:ind w:left="159" w:right="0"/>
    </w:pPr>
  </w:style>
  <w:style w:type="paragraph" w:customStyle="1" w:styleId="Title1">
    <w:name w:val="Title1"/>
    <w:basedOn w:val="NoParagraphStyle"/>
    <w:rsid w:val="006757B9"/>
    <w:pPr>
      <w:suppressAutoHyphens/>
      <w:spacing w:after="227" w:line="520" w:lineRule="atLeast"/>
      <w:ind w:left="113"/>
      <w:textAlignment w:val="baseline"/>
    </w:pPr>
    <w:rPr>
      <w:rFonts w:ascii="ITC Symbol Std Medium" w:hAnsi="ITC Symbol Std Medium" w:cs="ITC Symbol Std Medium"/>
      <w:spacing w:val="-10"/>
      <w:sz w:val="48"/>
      <w:szCs w:val="48"/>
    </w:rPr>
  </w:style>
  <w:style w:type="character" w:customStyle="1" w:styleId="urltextbold">
    <w:name w:val="url text bold"/>
    <w:rsid w:val="006757B9"/>
    <w:rPr>
      <w:rFonts w:ascii="Diverda Sans Com Medium" w:hAnsi="Diverda Sans Com Medium" w:cs="Diverda Sans Com Medium"/>
      <w:color w:val="000000"/>
      <w:w w:val="100"/>
      <w:sz w:val="12"/>
      <w:szCs w:val="12"/>
      <w:u w:val="none"/>
      <w:vertAlign w:val="baseline"/>
    </w:rPr>
  </w:style>
  <w:style w:type="paragraph" w:customStyle="1" w:styleId="webbody">
    <w:name w:val="webbody"/>
    <w:basedOn w:val="NoParagraphStyle"/>
    <w:rsid w:val="006757B9"/>
    <w:pPr>
      <w:suppressAutoHyphens/>
      <w:spacing w:line="148" w:lineRule="atLeast"/>
      <w:textAlignment w:val="baseline"/>
    </w:pPr>
    <w:rPr>
      <w:rFonts w:ascii="Diverda Sans Com Light" w:hAnsi="Diverda Sans Com Light" w:cs="Diverda Sans Com Light"/>
      <w:spacing w:val="-1"/>
      <w:sz w:val="12"/>
      <w:szCs w:val="12"/>
    </w:rPr>
  </w:style>
  <w:style w:type="paragraph" w:customStyle="1" w:styleId="webcapshead">
    <w:name w:val="webcapshead"/>
    <w:basedOn w:val="NoParagraphStyle"/>
    <w:rsid w:val="006757B9"/>
    <w:pPr>
      <w:suppressAutoHyphens/>
      <w:spacing w:before="113" w:line="148" w:lineRule="atLeast"/>
      <w:textAlignment w:val="baseline"/>
    </w:pPr>
    <w:rPr>
      <w:rFonts w:ascii="Diverda Sans Com Medium" w:hAnsi="Diverda Sans Com Medium" w:cs="Diverda Sans Com Medium"/>
      <w:caps/>
      <w:color w:val="905E3E"/>
      <w:spacing w:val="1"/>
      <w:sz w:val="14"/>
      <w:szCs w:val="14"/>
    </w:rPr>
  </w:style>
  <w:style w:type="paragraph" w:customStyle="1" w:styleId="websecondhead">
    <w:name w:val="websecondhead"/>
    <w:basedOn w:val="NoParagraphStyle"/>
    <w:rsid w:val="006757B9"/>
    <w:pPr>
      <w:suppressAutoHyphens/>
      <w:spacing w:before="57" w:line="148" w:lineRule="atLeast"/>
      <w:textAlignment w:val="baseline"/>
    </w:pPr>
    <w:rPr>
      <w:rFonts w:ascii="Diverda Sans Com" w:hAnsi="Diverda Sans Com" w:cs="Diverda Sans Com"/>
      <w:b/>
      <w:bCs/>
      <w:caps/>
      <w:spacing w:val="-1"/>
      <w:sz w:val="12"/>
      <w:szCs w:val="12"/>
    </w:rPr>
  </w:style>
  <w:style w:type="paragraph" w:styleId="ListParagraph">
    <w:name w:val="List Paragraph"/>
    <w:basedOn w:val="Normal"/>
    <w:uiPriority w:val="34"/>
    <w:qFormat/>
    <w:rsid w:val="0085120F"/>
    <w:pPr>
      <w:ind w:left="720"/>
      <w:contextualSpacing/>
    </w:pPr>
  </w:style>
  <w:style w:type="paragraph" w:styleId="BalloonText">
    <w:name w:val="Balloon Text"/>
    <w:basedOn w:val="Normal"/>
    <w:link w:val="BalloonTextChar"/>
    <w:rsid w:val="0085120F"/>
    <w:rPr>
      <w:rFonts w:ascii="Lucida Grande" w:hAnsi="Lucida Grande" w:cs="Lucida Grande"/>
      <w:sz w:val="18"/>
      <w:szCs w:val="18"/>
    </w:rPr>
  </w:style>
  <w:style w:type="character" w:customStyle="1" w:styleId="BalloonTextChar">
    <w:name w:val="Balloon Text Char"/>
    <w:basedOn w:val="DefaultParagraphFont"/>
    <w:link w:val="BalloonText"/>
    <w:rsid w:val="0085120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996174">
      <w:bodyDiv w:val="1"/>
      <w:marLeft w:val="0"/>
      <w:marRight w:val="0"/>
      <w:marTop w:val="0"/>
      <w:marBottom w:val="0"/>
      <w:divBdr>
        <w:top w:val="none" w:sz="0" w:space="0" w:color="auto"/>
        <w:left w:val="none" w:sz="0" w:space="0" w:color="auto"/>
        <w:bottom w:val="none" w:sz="0" w:space="0" w:color="auto"/>
        <w:right w:val="none" w:sz="0" w:space="0" w:color="auto"/>
      </w:divBdr>
      <w:divsChild>
        <w:div w:id="88435317">
          <w:marLeft w:val="0"/>
          <w:marRight w:val="1"/>
          <w:marTop w:val="0"/>
          <w:marBottom w:val="0"/>
          <w:divBdr>
            <w:top w:val="none" w:sz="0" w:space="0" w:color="auto"/>
            <w:left w:val="none" w:sz="0" w:space="0" w:color="auto"/>
            <w:bottom w:val="none" w:sz="0" w:space="0" w:color="auto"/>
            <w:right w:val="none" w:sz="0" w:space="0" w:color="auto"/>
          </w:divBdr>
          <w:divsChild>
            <w:div w:id="608658202">
              <w:marLeft w:val="0"/>
              <w:marRight w:val="0"/>
              <w:marTop w:val="0"/>
              <w:marBottom w:val="0"/>
              <w:divBdr>
                <w:top w:val="none" w:sz="0" w:space="0" w:color="auto"/>
                <w:left w:val="none" w:sz="0" w:space="0" w:color="auto"/>
                <w:bottom w:val="none" w:sz="0" w:space="0" w:color="auto"/>
                <w:right w:val="none" w:sz="0" w:space="0" w:color="auto"/>
              </w:divBdr>
              <w:divsChild>
                <w:div w:id="1467503786">
                  <w:marLeft w:val="0"/>
                  <w:marRight w:val="1"/>
                  <w:marTop w:val="0"/>
                  <w:marBottom w:val="0"/>
                  <w:divBdr>
                    <w:top w:val="none" w:sz="0" w:space="0" w:color="auto"/>
                    <w:left w:val="none" w:sz="0" w:space="0" w:color="auto"/>
                    <w:bottom w:val="none" w:sz="0" w:space="0" w:color="auto"/>
                    <w:right w:val="none" w:sz="0" w:space="0" w:color="auto"/>
                  </w:divBdr>
                  <w:divsChild>
                    <w:div w:id="1062869426">
                      <w:marLeft w:val="0"/>
                      <w:marRight w:val="0"/>
                      <w:marTop w:val="0"/>
                      <w:marBottom w:val="0"/>
                      <w:divBdr>
                        <w:top w:val="none" w:sz="0" w:space="0" w:color="auto"/>
                        <w:left w:val="none" w:sz="0" w:space="0" w:color="auto"/>
                        <w:bottom w:val="none" w:sz="0" w:space="0" w:color="auto"/>
                        <w:right w:val="none" w:sz="0" w:space="0" w:color="auto"/>
                      </w:divBdr>
                      <w:divsChild>
                        <w:div w:id="1162164500">
                          <w:marLeft w:val="0"/>
                          <w:marRight w:val="0"/>
                          <w:marTop w:val="0"/>
                          <w:marBottom w:val="0"/>
                          <w:divBdr>
                            <w:top w:val="none" w:sz="0" w:space="0" w:color="auto"/>
                            <w:left w:val="none" w:sz="0" w:space="0" w:color="auto"/>
                            <w:bottom w:val="none" w:sz="0" w:space="0" w:color="auto"/>
                            <w:right w:val="none" w:sz="0" w:space="0" w:color="auto"/>
                          </w:divBdr>
                          <w:divsChild>
                            <w:div w:id="1378554356">
                              <w:marLeft w:val="0"/>
                              <w:marRight w:val="0"/>
                              <w:marTop w:val="120"/>
                              <w:marBottom w:val="360"/>
                              <w:divBdr>
                                <w:top w:val="none" w:sz="0" w:space="0" w:color="auto"/>
                                <w:left w:val="none" w:sz="0" w:space="0" w:color="auto"/>
                                <w:bottom w:val="none" w:sz="0" w:space="0" w:color="auto"/>
                                <w:right w:val="none" w:sz="0" w:space="0" w:color="auto"/>
                              </w:divBdr>
                              <w:divsChild>
                                <w:div w:id="1835342819">
                                  <w:marLeft w:val="0"/>
                                  <w:marRight w:val="0"/>
                                  <w:marTop w:val="0"/>
                                  <w:marBottom w:val="0"/>
                                  <w:divBdr>
                                    <w:top w:val="none" w:sz="0" w:space="0" w:color="auto"/>
                                    <w:left w:val="none" w:sz="0" w:space="0" w:color="auto"/>
                                    <w:bottom w:val="none" w:sz="0" w:space="0" w:color="auto"/>
                                    <w:right w:val="none" w:sz="0" w:space="0" w:color="auto"/>
                                  </w:divBdr>
                                  <w:divsChild>
                                    <w:div w:id="116609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6246838">
      <w:bodyDiv w:val="1"/>
      <w:marLeft w:val="0"/>
      <w:marRight w:val="0"/>
      <w:marTop w:val="0"/>
      <w:marBottom w:val="0"/>
      <w:divBdr>
        <w:top w:val="none" w:sz="0" w:space="0" w:color="auto"/>
        <w:left w:val="none" w:sz="0" w:space="0" w:color="auto"/>
        <w:bottom w:val="none" w:sz="0" w:space="0" w:color="auto"/>
        <w:right w:val="none" w:sz="0" w:space="0" w:color="auto"/>
      </w:divBdr>
      <w:divsChild>
        <w:div w:id="950479104">
          <w:marLeft w:val="0"/>
          <w:marRight w:val="1"/>
          <w:marTop w:val="0"/>
          <w:marBottom w:val="0"/>
          <w:divBdr>
            <w:top w:val="none" w:sz="0" w:space="0" w:color="auto"/>
            <w:left w:val="none" w:sz="0" w:space="0" w:color="auto"/>
            <w:bottom w:val="none" w:sz="0" w:space="0" w:color="auto"/>
            <w:right w:val="none" w:sz="0" w:space="0" w:color="auto"/>
          </w:divBdr>
          <w:divsChild>
            <w:div w:id="898249733">
              <w:marLeft w:val="0"/>
              <w:marRight w:val="0"/>
              <w:marTop w:val="0"/>
              <w:marBottom w:val="0"/>
              <w:divBdr>
                <w:top w:val="none" w:sz="0" w:space="0" w:color="auto"/>
                <w:left w:val="none" w:sz="0" w:space="0" w:color="auto"/>
                <w:bottom w:val="none" w:sz="0" w:space="0" w:color="auto"/>
                <w:right w:val="none" w:sz="0" w:space="0" w:color="auto"/>
              </w:divBdr>
              <w:divsChild>
                <w:div w:id="1263607968">
                  <w:marLeft w:val="0"/>
                  <w:marRight w:val="1"/>
                  <w:marTop w:val="0"/>
                  <w:marBottom w:val="0"/>
                  <w:divBdr>
                    <w:top w:val="none" w:sz="0" w:space="0" w:color="auto"/>
                    <w:left w:val="none" w:sz="0" w:space="0" w:color="auto"/>
                    <w:bottom w:val="none" w:sz="0" w:space="0" w:color="auto"/>
                    <w:right w:val="none" w:sz="0" w:space="0" w:color="auto"/>
                  </w:divBdr>
                  <w:divsChild>
                    <w:div w:id="963928099">
                      <w:marLeft w:val="0"/>
                      <w:marRight w:val="0"/>
                      <w:marTop w:val="0"/>
                      <w:marBottom w:val="0"/>
                      <w:divBdr>
                        <w:top w:val="none" w:sz="0" w:space="0" w:color="auto"/>
                        <w:left w:val="none" w:sz="0" w:space="0" w:color="auto"/>
                        <w:bottom w:val="none" w:sz="0" w:space="0" w:color="auto"/>
                        <w:right w:val="none" w:sz="0" w:space="0" w:color="auto"/>
                      </w:divBdr>
                      <w:divsChild>
                        <w:div w:id="325716447">
                          <w:marLeft w:val="0"/>
                          <w:marRight w:val="0"/>
                          <w:marTop w:val="0"/>
                          <w:marBottom w:val="0"/>
                          <w:divBdr>
                            <w:top w:val="none" w:sz="0" w:space="0" w:color="auto"/>
                            <w:left w:val="none" w:sz="0" w:space="0" w:color="auto"/>
                            <w:bottom w:val="none" w:sz="0" w:space="0" w:color="auto"/>
                            <w:right w:val="none" w:sz="0" w:space="0" w:color="auto"/>
                          </w:divBdr>
                          <w:divsChild>
                            <w:div w:id="464155213">
                              <w:marLeft w:val="0"/>
                              <w:marRight w:val="0"/>
                              <w:marTop w:val="120"/>
                              <w:marBottom w:val="360"/>
                              <w:divBdr>
                                <w:top w:val="none" w:sz="0" w:space="0" w:color="auto"/>
                                <w:left w:val="none" w:sz="0" w:space="0" w:color="auto"/>
                                <w:bottom w:val="none" w:sz="0" w:space="0" w:color="auto"/>
                                <w:right w:val="none" w:sz="0" w:space="0" w:color="auto"/>
                              </w:divBdr>
                              <w:divsChild>
                                <w:div w:id="466435140">
                                  <w:marLeft w:val="420"/>
                                  <w:marRight w:val="0"/>
                                  <w:marTop w:val="0"/>
                                  <w:marBottom w:val="0"/>
                                  <w:divBdr>
                                    <w:top w:val="none" w:sz="0" w:space="0" w:color="auto"/>
                                    <w:left w:val="none" w:sz="0" w:space="0" w:color="auto"/>
                                    <w:bottom w:val="none" w:sz="0" w:space="0" w:color="auto"/>
                                    <w:right w:val="none" w:sz="0" w:space="0" w:color="auto"/>
                                  </w:divBdr>
                                  <w:divsChild>
                                    <w:div w:id="500777279">
                                      <w:marLeft w:val="0"/>
                                      <w:marRight w:val="0"/>
                                      <w:marTop w:val="0"/>
                                      <w:marBottom w:val="0"/>
                                      <w:divBdr>
                                        <w:top w:val="none" w:sz="0" w:space="0" w:color="auto"/>
                                        <w:left w:val="none" w:sz="0" w:space="0" w:color="auto"/>
                                        <w:bottom w:val="none" w:sz="0" w:space="0" w:color="auto"/>
                                        <w:right w:val="none" w:sz="0" w:space="0" w:color="auto"/>
                                      </w:divBdr>
                                      <w:divsChild>
                                        <w:div w:id="144056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ature.com/licenceforms/npg/thirdpartyrights-table.doc" TargetMode="External"/><Relationship Id="rId9" Type="http://schemas.openxmlformats.org/officeDocument/2006/relationships/hyperlink" Target="mailto:d.burgess@nature.co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3172</Words>
  <Characters>18087</Characters>
  <Application>Microsoft Macintosh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Macmillan Publishing Ltd</Company>
  <LinksUpToDate>false</LinksUpToDate>
  <CharactersWithSpaces>21217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Darren Burgess</dc:creator>
  <cp:lastModifiedBy>Gib Hemani</cp:lastModifiedBy>
  <cp:revision>8</cp:revision>
  <dcterms:created xsi:type="dcterms:W3CDTF">2014-06-25T15:48:00Z</dcterms:created>
  <dcterms:modified xsi:type="dcterms:W3CDTF">2014-06-27T01:06:00Z</dcterms:modified>
</cp:coreProperties>
</file>