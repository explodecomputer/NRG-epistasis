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73030" w14:textId="4DEA22CD" w:rsidR="00DB5441" w:rsidRPr="00DB5441" w:rsidRDefault="003657D7" w:rsidP="00DB5441">
      <w:pPr>
        <w:pStyle w:val="Heading1"/>
      </w:pPr>
      <w:bookmarkStart w:id="0" w:name="_Toc242438402"/>
      <w:r>
        <w:t>The title</w:t>
      </w:r>
      <w:bookmarkEnd w:id="0"/>
    </w:p>
    <w:p w14:paraId="4E50A6F0" w14:textId="77777777" w:rsidR="00DB5441" w:rsidRDefault="00DB5441" w:rsidP="00DB5441"/>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58BA8694" w14:textId="23C8C865" w:rsidR="005C1EBA" w:rsidRDefault="005C1EBA">
          <w:pPr>
            <w:pStyle w:val="TOCHeading"/>
          </w:pPr>
          <w:r>
            <w:t>Table of Contents</w:t>
          </w:r>
        </w:p>
        <w:p w14:paraId="332EDB7F" w14:textId="77777777" w:rsidR="00C93790" w:rsidRDefault="005C1EBA">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C93790">
            <w:rPr>
              <w:noProof/>
            </w:rPr>
            <w:t>The title</w:t>
          </w:r>
          <w:r w:rsidR="00C93790">
            <w:rPr>
              <w:noProof/>
            </w:rPr>
            <w:tab/>
          </w:r>
          <w:r w:rsidR="00C93790">
            <w:rPr>
              <w:noProof/>
            </w:rPr>
            <w:fldChar w:fldCharType="begin"/>
          </w:r>
          <w:r w:rsidR="00C93790">
            <w:rPr>
              <w:noProof/>
            </w:rPr>
            <w:instrText xml:space="preserve"> PAGEREF _Toc242438402 \h </w:instrText>
          </w:r>
          <w:r w:rsidR="00C93790">
            <w:rPr>
              <w:noProof/>
            </w:rPr>
          </w:r>
          <w:r w:rsidR="00C93790">
            <w:rPr>
              <w:noProof/>
            </w:rPr>
            <w:fldChar w:fldCharType="separate"/>
          </w:r>
          <w:r w:rsidR="00BB48ED">
            <w:rPr>
              <w:noProof/>
            </w:rPr>
            <w:t>1</w:t>
          </w:r>
          <w:r w:rsidR="00C93790">
            <w:rPr>
              <w:noProof/>
            </w:rPr>
            <w:fldChar w:fldCharType="end"/>
          </w:r>
        </w:p>
        <w:p w14:paraId="27A76A02" w14:textId="77777777" w:rsidR="00C93790" w:rsidRDefault="00C93790">
          <w:pPr>
            <w:pStyle w:val="TOC2"/>
            <w:tabs>
              <w:tab w:val="right" w:leader="dot" w:pos="8290"/>
            </w:tabs>
            <w:rPr>
              <w:b w:val="0"/>
              <w:noProof/>
              <w:sz w:val="24"/>
              <w:szCs w:val="24"/>
              <w:lang w:eastAsia="ja-JP"/>
            </w:rPr>
          </w:pPr>
          <w:r>
            <w:rPr>
              <w:noProof/>
            </w:rPr>
            <w:t>Abstract</w:t>
          </w:r>
          <w:r>
            <w:rPr>
              <w:noProof/>
            </w:rPr>
            <w:tab/>
          </w:r>
          <w:r>
            <w:rPr>
              <w:noProof/>
            </w:rPr>
            <w:fldChar w:fldCharType="begin"/>
          </w:r>
          <w:r>
            <w:rPr>
              <w:noProof/>
            </w:rPr>
            <w:instrText xml:space="preserve"> PAGEREF _Toc242438403 \h </w:instrText>
          </w:r>
          <w:r>
            <w:rPr>
              <w:noProof/>
            </w:rPr>
          </w:r>
          <w:r>
            <w:rPr>
              <w:noProof/>
            </w:rPr>
            <w:fldChar w:fldCharType="separate"/>
          </w:r>
          <w:r w:rsidR="00BB48ED">
            <w:rPr>
              <w:noProof/>
            </w:rPr>
            <w:t>1</w:t>
          </w:r>
          <w:r>
            <w:rPr>
              <w:noProof/>
            </w:rPr>
            <w:fldChar w:fldCharType="end"/>
          </w:r>
        </w:p>
        <w:p w14:paraId="5C9AA485" w14:textId="77777777" w:rsidR="00C93790" w:rsidRDefault="00C93790">
          <w:pPr>
            <w:pStyle w:val="TOC2"/>
            <w:tabs>
              <w:tab w:val="right" w:leader="dot" w:pos="8290"/>
            </w:tabs>
            <w:rPr>
              <w:b w:val="0"/>
              <w:noProof/>
              <w:sz w:val="24"/>
              <w:szCs w:val="24"/>
              <w:lang w:eastAsia="ja-JP"/>
            </w:rPr>
          </w:pPr>
          <w:r>
            <w:rPr>
              <w:noProof/>
            </w:rPr>
            <w:t>Introduction</w:t>
          </w:r>
          <w:r>
            <w:rPr>
              <w:noProof/>
            </w:rPr>
            <w:tab/>
          </w:r>
          <w:r>
            <w:rPr>
              <w:noProof/>
            </w:rPr>
            <w:fldChar w:fldCharType="begin"/>
          </w:r>
          <w:r>
            <w:rPr>
              <w:noProof/>
            </w:rPr>
            <w:instrText xml:space="preserve"> PAGEREF _Toc242438404 \h </w:instrText>
          </w:r>
          <w:r>
            <w:rPr>
              <w:noProof/>
            </w:rPr>
          </w:r>
          <w:r>
            <w:rPr>
              <w:noProof/>
            </w:rPr>
            <w:fldChar w:fldCharType="separate"/>
          </w:r>
          <w:r w:rsidR="00BB48ED">
            <w:rPr>
              <w:noProof/>
            </w:rPr>
            <w:t>1</w:t>
          </w:r>
          <w:r>
            <w:rPr>
              <w:noProof/>
            </w:rPr>
            <w:fldChar w:fldCharType="end"/>
          </w:r>
        </w:p>
        <w:p w14:paraId="33A65B55" w14:textId="77777777" w:rsidR="00C93790" w:rsidRDefault="00C93790">
          <w:pPr>
            <w:pStyle w:val="TOC2"/>
            <w:tabs>
              <w:tab w:val="right" w:leader="dot" w:pos="8290"/>
            </w:tabs>
            <w:rPr>
              <w:b w:val="0"/>
              <w:noProof/>
              <w:sz w:val="24"/>
              <w:szCs w:val="24"/>
              <w:lang w:eastAsia="ja-JP"/>
            </w:rPr>
          </w:pPr>
          <w:r>
            <w:rPr>
              <w:noProof/>
            </w:rPr>
            <w:t>Methods for detecting epistasis</w:t>
          </w:r>
          <w:r>
            <w:rPr>
              <w:noProof/>
            </w:rPr>
            <w:tab/>
          </w:r>
          <w:r>
            <w:rPr>
              <w:noProof/>
            </w:rPr>
            <w:fldChar w:fldCharType="begin"/>
          </w:r>
          <w:r>
            <w:rPr>
              <w:noProof/>
            </w:rPr>
            <w:instrText xml:space="preserve"> PAGEREF _Toc242438405 \h </w:instrText>
          </w:r>
          <w:r>
            <w:rPr>
              <w:noProof/>
            </w:rPr>
          </w:r>
          <w:r>
            <w:rPr>
              <w:noProof/>
            </w:rPr>
            <w:fldChar w:fldCharType="separate"/>
          </w:r>
          <w:r w:rsidR="00BB48ED">
            <w:rPr>
              <w:noProof/>
            </w:rPr>
            <w:t>2</w:t>
          </w:r>
          <w:r>
            <w:rPr>
              <w:noProof/>
            </w:rPr>
            <w:fldChar w:fldCharType="end"/>
          </w:r>
        </w:p>
        <w:p w14:paraId="100A9DA1" w14:textId="77777777" w:rsidR="00C93790" w:rsidRDefault="00C93790">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Pr>
              <w:noProof/>
            </w:rPr>
            <w:fldChar w:fldCharType="begin"/>
          </w:r>
          <w:r>
            <w:rPr>
              <w:noProof/>
            </w:rPr>
            <w:instrText xml:space="preserve"> PAGEREF _Toc242438406 \h </w:instrText>
          </w:r>
          <w:r>
            <w:rPr>
              <w:noProof/>
            </w:rPr>
          </w:r>
          <w:r>
            <w:rPr>
              <w:noProof/>
            </w:rPr>
            <w:fldChar w:fldCharType="separate"/>
          </w:r>
          <w:r w:rsidR="00BB48ED">
            <w:rPr>
              <w:noProof/>
            </w:rPr>
            <w:t>2</w:t>
          </w:r>
          <w:r>
            <w:rPr>
              <w:noProof/>
            </w:rPr>
            <w:fldChar w:fldCharType="end"/>
          </w:r>
        </w:p>
        <w:p w14:paraId="024DE37D" w14:textId="77777777" w:rsidR="00C93790" w:rsidRDefault="00C93790">
          <w:pPr>
            <w:pStyle w:val="TOC3"/>
            <w:tabs>
              <w:tab w:val="right" w:leader="dot" w:pos="8290"/>
            </w:tabs>
            <w:rPr>
              <w:noProof/>
              <w:sz w:val="24"/>
              <w:szCs w:val="24"/>
              <w:lang w:eastAsia="ja-JP"/>
            </w:rPr>
          </w:pPr>
          <w:r>
            <w:rPr>
              <w:noProof/>
            </w:rPr>
            <w:t>Hypothesis-free studies</w:t>
          </w:r>
          <w:r>
            <w:rPr>
              <w:noProof/>
            </w:rPr>
            <w:tab/>
          </w:r>
          <w:r>
            <w:rPr>
              <w:noProof/>
            </w:rPr>
            <w:fldChar w:fldCharType="begin"/>
          </w:r>
          <w:r>
            <w:rPr>
              <w:noProof/>
            </w:rPr>
            <w:instrText xml:space="preserve"> PAGEREF _Toc242438407 \h </w:instrText>
          </w:r>
          <w:r>
            <w:rPr>
              <w:noProof/>
            </w:rPr>
          </w:r>
          <w:r>
            <w:rPr>
              <w:noProof/>
            </w:rPr>
            <w:fldChar w:fldCharType="separate"/>
          </w:r>
          <w:r w:rsidR="00BB48ED">
            <w:rPr>
              <w:noProof/>
            </w:rPr>
            <w:t>3</w:t>
          </w:r>
          <w:r>
            <w:rPr>
              <w:noProof/>
            </w:rPr>
            <w:fldChar w:fldCharType="end"/>
          </w:r>
        </w:p>
        <w:p w14:paraId="011CD628" w14:textId="77777777" w:rsidR="00C93790" w:rsidRDefault="00C93790">
          <w:pPr>
            <w:pStyle w:val="TOC3"/>
            <w:tabs>
              <w:tab w:val="right" w:leader="dot" w:pos="8290"/>
            </w:tabs>
            <w:rPr>
              <w:noProof/>
              <w:sz w:val="24"/>
              <w:szCs w:val="24"/>
              <w:lang w:eastAsia="ja-JP"/>
            </w:rPr>
          </w:pPr>
          <w:r>
            <w:rPr>
              <w:noProof/>
            </w:rPr>
            <w:t>Hypothesis-driven studies</w:t>
          </w:r>
          <w:r>
            <w:rPr>
              <w:noProof/>
            </w:rPr>
            <w:tab/>
          </w:r>
          <w:r>
            <w:rPr>
              <w:noProof/>
            </w:rPr>
            <w:fldChar w:fldCharType="begin"/>
          </w:r>
          <w:r>
            <w:rPr>
              <w:noProof/>
            </w:rPr>
            <w:instrText xml:space="preserve"> PAGEREF _Toc242438408 \h </w:instrText>
          </w:r>
          <w:r>
            <w:rPr>
              <w:noProof/>
            </w:rPr>
          </w:r>
          <w:r>
            <w:rPr>
              <w:noProof/>
            </w:rPr>
            <w:fldChar w:fldCharType="separate"/>
          </w:r>
          <w:r w:rsidR="00BB48ED">
            <w:rPr>
              <w:noProof/>
            </w:rPr>
            <w:t>3</w:t>
          </w:r>
          <w:r>
            <w:rPr>
              <w:noProof/>
            </w:rPr>
            <w:fldChar w:fldCharType="end"/>
          </w:r>
        </w:p>
        <w:p w14:paraId="4A50624C" w14:textId="77777777" w:rsidR="00C93790" w:rsidRDefault="00C93790">
          <w:pPr>
            <w:pStyle w:val="TOC2"/>
            <w:tabs>
              <w:tab w:val="right" w:leader="dot" w:pos="8290"/>
            </w:tabs>
            <w:rPr>
              <w:b w:val="0"/>
              <w:noProof/>
              <w:sz w:val="24"/>
              <w:szCs w:val="24"/>
              <w:lang w:eastAsia="ja-JP"/>
            </w:rPr>
          </w:pPr>
          <w:r>
            <w:rPr>
              <w:noProof/>
            </w:rPr>
            <w:t>To which scientific question(s) is epistasis the answer?</w:t>
          </w:r>
          <w:r>
            <w:rPr>
              <w:noProof/>
            </w:rPr>
            <w:tab/>
          </w:r>
          <w:r>
            <w:rPr>
              <w:noProof/>
            </w:rPr>
            <w:fldChar w:fldCharType="begin"/>
          </w:r>
          <w:r>
            <w:rPr>
              <w:noProof/>
            </w:rPr>
            <w:instrText xml:space="preserve"> PAGEREF _Toc242438409 \h </w:instrText>
          </w:r>
          <w:r>
            <w:rPr>
              <w:noProof/>
            </w:rPr>
          </w:r>
          <w:r>
            <w:rPr>
              <w:noProof/>
            </w:rPr>
            <w:fldChar w:fldCharType="separate"/>
          </w:r>
          <w:r w:rsidR="00BB48ED">
            <w:rPr>
              <w:noProof/>
            </w:rPr>
            <w:t>5</w:t>
          </w:r>
          <w:r>
            <w:rPr>
              <w:noProof/>
            </w:rPr>
            <w:fldChar w:fldCharType="end"/>
          </w:r>
        </w:p>
        <w:p w14:paraId="08D7DD11" w14:textId="77777777" w:rsidR="00C93790" w:rsidRDefault="00C93790">
          <w:pPr>
            <w:pStyle w:val="TOC3"/>
            <w:tabs>
              <w:tab w:val="right" w:leader="dot" w:pos="8290"/>
            </w:tabs>
            <w:rPr>
              <w:noProof/>
              <w:sz w:val="24"/>
              <w:szCs w:val="24"/>
              <w:lang w:eastAsia="ja-JP"/>
            </w:rPr>
          </w:pPr>
          <w:r>
            <w:rPr>
              <w:noProof/>
            </w:rPr>
            <w:t>The missing heritability?</w:t>
          </w:r>
          <w:r>
            <w:rPr>
              <w:noProof/>
            </w:rPr>
            <w:tab/>
          </w:r>
          <w:r>
            <w:rPr>
              <w:noProof/>
            </w:rPr>
            <w:fldChar w:fldCharType="begin"/>
          </w:r>
          <w:r>
            <w:rPr>
              <w:noProof/>
            </w:rPr>
            <w:instrText xml:space="preserve"> PAGEREF _Toc242438410 \h </w:instrText>
          </w:r>
          <w:r>
            <w:rPr>
              <w:noProof/>
            </w:rPr>
          </w:r>
          <w:r>
            <w:rPr>
              <w:noProof/>
            </w:rPr>
            <w:fldChar w:fldCharType="separate"/>
          </w:r>
          <w:r w:rsidR="00BB48ED">
            <w:rPr>
              <w:noProof/>
            </w:rPr>
            <w:t>5</w:t>
          </w:r>
          <w:r>
            <w:rPr>
              <w:noProof/>
            </w:rPr>
            <w:fldChar w:fldCharType="end"/>
          </w:r>
        </w:p>
        <w:p w14:paraId="5C488547" w14:textId="77777777" w:rsidR="00C93790" w:rsidRDefault="00C93790">
          <w:pPr>
            <w:pStyle w:val="TOC3"/>
            <w:tabs>
              <w:tab w:val="right" w:leader="dot" w:pos="8290"/>
            </w:tabs>
            <w:rPr>
              <w:noProof/>
              <w:sz w:val="24"/>
              <w:szCs w:val="24"/>
              <w:lang w:eastAsia="ja-JP"/>
            </w:rPr>
          </w:pPr>
          <w:r>
            <w:rPr>
              <w:noProof/>
            </w:rPr>
            <w:t>Elucidating putative biological mechanisms?</w:t>
          </w:r>
          <w:r>
            <w:rPr>
              <w:noProof/>
            </w:rPr>
            <w:tab/>
          </w:r>
          <w:r>
            <w:rPr>
              <w:noProof/>
            </w:rPr>
            <w:fldChar w:fldCharType="begin"/>
          </w:r>
          <w:r>
            <w:rPr>
              <w:noProof/>
            </w:rPr>
            <w:instrText xml:space="preserve"> PAGEREF _Toc242438411 \h </w:instrText>
          </w:r>
          <w:r>
            <w:rPr>
              <w:noProof/>
            </w:rPr>
          </w:r>
          <w:r>
            <w:rPr>
              <w:noProof/>
            </w:rPr>
            <w:fldChar w:fldCharType="separate"/>
          </w:r>
          <w:r w:rsidR="00BB48ED">
            <w:rPr>
              <w:noProof/>
            </w:rPr>
            <w:t>6</w:t>
          </w:r>
          <w:r>
            <w:rPr>
              <w:noProof/>
            </w:rPr>
            <w:fldChar w:fldCharType="end"/>
          </w:r>
        </w:p>
        <w:p w14:paraId="652DE628" w14:textId="77777777" w:rsidR="00C93790" w:rsidRDefault="00C93790">
          <w:pPr>
            <w:pStyle w:val="TOC3"/>
            <w:tabs>
              <w:tab w:val="right" w:leader="dot" w:pos="8290"/>
            </w:tabs>
            <w:rPr>
              <w:noProof/>
              <w:sz w:val="24"/>
              <w:szCs w:val="24"/>
              <w:lang w:eastAsia="ja-JP"/>
            </w:rPr>
          </w:pPr>
          <w:r>
            <w:rPr>
              <w:noProof/>
            </w:rPr>
            <w:t>Evolution of complex traits?</w:t>
          </w:r>
          <w:r>
            <w:rPr>
              <w:noProof/>
            </w:rPr>
            <w:tab/>
          </w:r>
          <w:r>
            <w:rPr>
              <w:noProof/>
            </w:rPr>
            <w:fldChar w:fldCharType="begin"/>
          </w:r>
          <w:r>
            <w:rPr>
              <w:noProof/>
            </w:rPr>
            <w:instrText xml:space="preserve"> PAGEREF _Toc242438412 \h </w:instrText>
          </w:r>
          <w:r>
            <w:rPr>
              <w:noProof/>
            </w:rPr>
          </w:r>
          <w:r>
            <w:rPr>
              <w:noProof/>
            </w:rPr>
            <w:fldChar w:fldCharType="separate"/>
          </w:r>
          <w:r w:rsidR="00BB48ED">
            <w:rPr>
              <w:noProof/>
            </w:rPr>
            <w:t>7</w:t>
          </w:r>
          <w:r>
            <w:rPr>
              <w:noProof/>
            </w:rPr>
            <w:fldChar w:fldCharType="end"/>
          </w:r>
        </w:p>
        <w:p w14:paraId="2CE385EB" w14:textId="77777777" w:rsidR="00C93790" w:rsidRDefault="00C93790">
          <w:pPr>
            <w:pStyle w:val="TOC3"/>
            <w:tabs>
              <w:tab w:val="right" w:leader="dot" w:pos="8290"/>
            </w:tabs>
            <w:rPr>
              <w:noProof/>
              <w:sz w:val="24"/>
              <w:szCs w:val="24"/>
              <w:lang w:eastAsia="ja-JP"/>
            </w:rPr>
          </w:pPr>
          <w:r>
            <w:rPr>
              <w:noProof/>
            </w:rPr>
            <w:t>Genetic prediction and personalised genomics?</w:t>
          </w:r>
          <w:r>
            <w:rPr>
              <w:noProof/>
            </w:rPr>
            <w:tab/>
          </w:r>
          <w:r>
            <w:rPr>
              <w:noProof/>
            </w:rPr>
            <w:fldChar w:fldCharType="begin"/>
          </w:r>
          <w:r>
            <w:rPr>
              <w:noProof/>
            </w:rPr>
            <w:instrText xml:space="preserve"> PAGEREF _Toc242438413 \h </w:instrText>
          </w:r>
          <w:r>
            <w:rPr>
              <w:noProof/>
            </w:rPr>
          </w:r>
          <w:r>
            <w:rPr>
              <w:noProof/>
            </w:rPr>
            <w:fldChar w:fldCharType="separate"/>
          </w:r>
          <w:r w:rsidR="00BB48ED">
            <w:rPr>
              <w:noProof/>
            </w:rPr>
            <w:t>8</w:t>
          </w:r>
          <w:r>
            <w:rPr>
              <w:noProof/>
            </w:rPr>
            <w:fldChar w:fldCharType="end"/>
          </w:r>
        </w:p>
        <w:p w14:paraId="2F9545BD" w14:textId="77777777" w:rsidR="00C93790" w:rsidRDefault="00C93790">
          <w:pPr>
            <w:pStyle w:val="TOC2"/>
            <w:tabs>
              <w:tab w:val="right" w:leader="dot" w:pos="8290"/>
            </w:tabs>
            <w:rPr>
              <w:b w:val="0"/>
              <w:noProof/>
              <w:sz w:val="24"/>
              <w:szCs w:val="24"/>
              <w:lang w:eastAsia="ja-JP"/>
            </w:rPr>
          </w:pPr>
          <w:r>
            <w:rPr>
              <w:noProof/>
            </w:rPr>
            <w:t>Conclusion</w:t>
          </w:r>
          <w:r>
            <w:rPr>
              <w:noProof/>
            </w:rPr>
            <w:tab/>
          </w:r>
          <w:r>
            <w:rPr>
              <w:noProof/>
            </w:rPr>
            <w:fldChar w:fldCharType="begin"/>
          </w:r>
          <w:r>
            <w:rPr>
              <w:noProof/>
            </w:rPr>
            <w:instrText xml:space="preserve"> PAGEREF _Toc242438414 \h </w:instrText>
          </w:r>
          <w:r>
            <w:rPr>
              <w:noProof/>
            </w:rPr>
          </w:r>
          <w:r>
            <w:rPr>
              <w:noProof/>
            </w:rPr>
            <w:fldChar w:fldCharType="separate"/>
          </w:r>
          <w:r w:rsidR="00BB48ED">
            <w:rPr>
              <w:noProof/>
            </w:rPr>
            <w:t>8</w:t>
          </w:r>
          <w:r>
            <w:rPr>
              <w:noProof/>
            </w:rPr>
            <w:fldChar w:fldCharType="end"/>
          </w:r>
        </w:p>
        <w:p w14:paraId="0CA13470" w14:textId="77777777" w:rsidR="00C93790" w:rsidRDefault="00C93790">
          <w:pPr>
            <w:pStyle w:val="TOC2"/>
            <w:tabs>
              <w:tab w:val="right" w:leader="dot" w:pos="8290"/>
            </w:tabs>
            <w:rPr>
              <w:b w:val="0"/>
              <w:noProof/>
              <w:sz w:val="24"/>
              <w:szCs w:val="24"/>
              <w:lang w:eastAsia="ja-JP"/>
            </w:rPr>
          </w:pPr>
          <w:r>
            <w:rPr>
              <w:noProof/>
            </w:rPr>
            <w:t>Box 1: Why is epistasis theoretically difficult to detect?</w:t>
          </w:r>
          <w:r>
            <w:rPr>
              <w:noProof/>
            </w:rPr>
            <w:tab/>
          </w:r>
          <w:r>
            <w:rPr>
              <w:noProof/>
            </w:rPr>
            <w:fldChar w:fldCharType="begin"/>
          </w:r>
          <w:r>
            <w:rPr>
              <w:noProof/>
            </w:rPr>
            <w:instrText xml:space="preserve"> PAGEREF _Toc242438415 \h </w:instrText>
          </w:r>
          <w:r>
            <w:rPr>
              <w:noProof/>
            </w:rPr>
          </w:r>
          <w:r>
            <w:rPr>
              <w:noProof/>
            </w:rPr>
            <w:fldChar w:fldCharType="separate"/>
          </w:r>
          <w:r w:rsidR="00BB48ED">
            <w:rPr>
              <w:noProof/>
            </w:rPr>
            <w:t>9</w:t>
          </w:r>
          <w:r>
            <w:rPr>
              <w:noProof/>
            </w:rPr>
            <w:fldChar w:fldCharType="end"/>
          </w:r>
        </w:p>
        <w:p w14:paraId="1F6558D3" w14:textId="77777777" w:rsidR="00C93790" w:rsidRDefault="00C93790">
          <w:pPr>
            <w:pStyle w:val="TOC2"/>
            <w:tabs>
              <w:tab w:val="right" w:leader="dot" w:pos="8290"/>
            </w:tabs>
            <w:rPr>
              <w:b w:val="0"/>
              <w:noProof/>
              <w:sz w:val="24"/>
              <w:szCs w:val="24"/>
              <w:lang w:eastAsia="ja-JP"/>
            </w:rPr>
          </w:pPr>
          <w:r>
            <w:rPr>
              <w:noProof/>
            </w:rPr>
            <w:t>Box 2: What constitutes a significant epistatic interaction?</w:t>
          </w:r>
          <w:r>
            <w:rPr>
              <w:noProof/>
            </w:rPr>
            <w:tab/>
          </w:r>
          <w:r>
            <w:rPr>
              <w:noProof/>
            </w:rPr>
            <w:fldChar w:fldCharType="begin"/>
          </w:r>
          <w:r>
            <w:rPr>
              <w:noProof/>
            </w:rPr>
            <w:instrText xml:space="preserve"> PAGEREF _Toc242438416 \h </w:instrText>
          </w:r>
          <w:r>
            <w:rPr>
              <w:noProof/>
            </w:rPr>
          </w:r>
          <w:r>
            <w:rPr>
              <w:noProof/>
            </w:rPr>
            <w:fldChar w:fldCharType="separate"/>
          </w:r>
          <w:r w:rsidR="00BB48ED">
            <w:rPr>
              <w:noProof/>
            </w:rPr>
            <w:t>10</w:t>
          </w:r>
          <w:r>
            <w:rPr>
              <w:noProof/>
            </w:rPr>
            <w:fldChar w:fldCharType="end"/>
          </w:r>
        </w:p>
        <w:p w14:paraId="0E0D499B" w14:textId="77777777" w:rsidR="00C93790" w:rsidRDefault="00C93790">
          <w:pPr>
            <w:pStyle w:val="TOC2"/>
            <w:tabs>
              <w:tab w:val="right" w:leader="dot" w:pos="8290"/>
            </w:tabs>
            <w:rPr>
              <w:b w:val="0"/>
              <w:noProof/>
              <w:sz w:val="24"/>
              <w:szCs w:val="24"/>
              <w:lang w:eastAsia="ja-JP"/>
            </w:rPr>
          </w:pPr>
          <w:r>
            <w:rPr>
              <w:noProof/>
            </w:rPr>
            <w:t>Glossary</w:t>
          </w:r>
          <w:r>
            <w:rPr>
              <w:noProof/>
            </w:rPr>
            <w:tab/>
          </w:r>
          <w:r>
            <w:rPr>
              <w:noProof/>
            </w:rPr>
            <w:fldChar w:fldCharType="begin"/>
          </w:r>
          <w:r>
            <w:rPr>
              <w:noProof/>
            </w:rPr>
            <w:instrText xml:space="preserve"> PAGEREF _Toc242438417 \h </w:instrText>
          </w:r>
          <w:r>
            <w:rPr>
              <w:noProof/>
            </w:rPr>
          </w:r>
          <w:r>
            <w:rPr>
              <w:noProof/>
            </w:rPr>
            <w:fldChar w:fldCharType="separate"/>
          </w:r>
          <w:r w:rsidR="00BB48ED">
            <w:rPr>
              <w:noProof/>
            </w:rPr>
            <w:t>10</w:t>
          </w:r>
          <w:r>
            <w:rPr>
              <w:noProof/>
            </w:rPr>
            <w:fldChar w:fldCharType="end"/>
          </w:r>
        </w:p>
        <w:p w14:paraId="2ECD8691" w14:textId="77777777" w:rsidR="00C93790" w:rsidRDefault="00C93790">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_Toc242438418 \h </w:instrText>
          </w:r>
          <w:r>
            <w:rPr>
              <w:noProof/>
            </w:rPr>
          </w:r>
          <w:r>
            <w:rPr>
              <w:noProof/>
            </w:rPr>
            <w:fldChar w:fldCharType="separate"/>
          </w:r>
          <w:r w:rsidR="00BB48ED">
            <w:rPr>
              <w:noProof/>
            </w:rPr>
            <w:t>10</w:t>
          </w:r>
          <w:r>
            <w:rPr>
              <w:noProof/>
            </w:rPr>
            <w:fldChar w:fldCharType="end"/>
          </w:r>
        </w:p>
        <w:p w14:paraId="06C9BA8E" w14:textId="56194DC1" w:rsidR="005C1EBA" w:rsidRDefault="005C1EBA">
          <w:r>
            <w:rPr>
              <w:b/>
              <w:bCs/>
              <w:noProof/>
            </w:rPr>
            <w:fldChar w:fldCharType="end"/>
          </w:r>
        </w:p>
      </w:sdtContent>
    </w:sdt>
    <w:p w14:paraId="072126D3" w14:textId="77777777" w:rsidR="00DB5441" w:rsidRDefault="00DB5441" w:rsidP="00DB5441"/>
    <w:p w14:paraId="1DDB13C4" w14:textId="77777777" w:rsidR="00DB5441" w:rsidRPr="00DB5441" w:rsidRDefault="00DB5441" w:rsidP="00DB5441">
      <w:pPr>
        <w:pStyle w:val="Heading2"/>
      </w:pPr>
      <w:bookmarkStart w:id="1" w:name="_Toc242438403"/>
      <w:r w:rsidRPr="00DB5441">
        <w:t>Abstract</w:t>
      </w:r>
      <w:bookmarkEnd w:id="1"/>
    </w:p>
    <w:p w14:paraId="789218FF" w14:textId="77777777" w:rsidR="00DB5441" w:rsidRDefault="00DB5441" w:rsidP="00DB5441"/>
    <w:p w14:paraId="17D5E3D4" w14:textId="0F40B443" w:rsidR="00DB5441" w:rsidRDefault="00DB5441" w:rsidP="00DB5441">
      <w:r>
        <w:t>Genome wide association (GWA) studies have become the focus of the statistical analysis of complex traits in humans, successfully shedding light on several aspects of genetic ar</w:t>
      </w:r>
      <w:r w:rsidR="0001352C">
        <w:t xml:space="preserve">chitecture and also biological </w:t>
      </w:r>
      <w:r>
        <w:t>etiology.  Single nucleotide polymor</w:t>
      </w:r>
      <w:r w:rsidR="0001352C">
        <w:t>phisms (SNPs) are usually model</w:t>
      </w:r>
      <w:r>
        <w:t>ed as having linear, cumulative, and independent effects on the phenotype. Though evidently a useful approach, it is often argued that this is not a realistic biological model and that interactions between SNPs should be included. In this review we discuss the relevance of epistasis in the context of GWA studies, recent advances in methodology, evidence of its contribution to complex traits in humans, and potential hazards in the interpretation of statistical interaction terms.</w:t>
      </w:r>
    </w:p>
    <w:p w14:paraId="0391F2CB" w14:textId="77777777" w:rsidR="00DB5441" w:rsidRDefault="00DB5441" w:rsidP="00DB5441"/>
    <w:p w14:paraId="111C00C2" w14:textId="77777777" w:rsidR="00DB5441" w:rsidRDefault="00DB5441" w:rsidP="00DB5441"/>
    <w:p w14:paraId="7A55CFFD" w14:textId="77777777" w:rsidR="00DB5441" w:rsidRPr="00DB5441" w:rsidRDefault="00DB5441" w:rsidP="00DB5441">
      <w:pPr>
        <w:pStyle w:val="Heading2"/>
      </w:pPr>
      <w:bookmarkStart w:id="2" w:name="_Toc242438404"/>
      <w:r w:rsidRPr="00DB5441">
        <w:t>Introduction</w:t>
      </w:r>
      <w:bookmarkEnd w:id="2"/>
    </w:p>
    <w:p w14:paraId="64398ACD" w14:textId="77777777" w:rsidR="00DB5441" w:rsidRDefault="00DB5441" w:rsidP="00DB5441"/>
    <w:p w14:paraId="0E8EB48A" w14:textId="7EC91545" w:rsidR="00DB5441" w:rsidRDefault="00DB5441" w:rsidP="00DB5441">
      <w:r>
        <w:t xml:space="preserve">Complex traits or diseases are those that are influenced by multiple environmental and genetic factors. </w:t>
      </w:r>
      <w:r w:rsidR="00BC7E67">
        <w:t>One can make the reasonable generalization</w:t>
      </w:r>
      <w:r>
        <w:t xml:space="preserve"> that all those diseases that have a significant </w:t>
      </w:r>
      <w:r w:rsidR="00BC7E67">
        <w:t>burden</w:t>
      </w:r>
      <w:r>
        <w:t xml:space="preserve"> on human health are shown to be complex at the population scale. Indeed, even classically "Mendelian" diseases</w:t>
      </w:r>
      <w:r w:rsidR="005C1EBA">
        <w:t xml:space="preserve"> that tend to be very rare</w:t>
      </w:r>
      <w:r>
        <w:t xml:space="preserve">, such as cystic fibrosis, are at some level complex because numerous genetic effects are involved in modifying the breadth </w:t>
      </w:r>
      <w:r>
        <w:lastRenderedPageBreak/>
        <w:t>and severity of symptoms. Arguably the most important empirical result to emerge from GWA studies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effects, each of very small effect sizes.</w:t>
      </w:r>
    </w:p>
    <w:p w14:paraId="13B0D259" w14:textId="77777777" w:rsidR="00DB5441" w:rsidRDefault="00DB5441" w:rsidP="00DB5441"/>
    <w:p w14:paraId="01826D5D" w14:textId="11E13843"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ut e</w:t>
      </w:r>
      <w:r w:rsidR="00DB5441">
        <w:t xml:space="preserve">stimating how much of the phenotypic variation </w:t>
      </w:r>
      <w:r>
        <w:t xml:space="preserve">is </w:t>
      </w:r>
      <w:r w:rsidR="00DB5441">
        <w:t>attributed 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BC7E67">
        <w:fldChar w:fldCharType="begin" w:fldLock="1"/>
      </w:r>
      <w:r w:rsidR="005E14B4">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BC7E67">
        <w:fldChar w:fldCharType="separate"/>
      </w:r>
      <w:r w:rsidR="005E14B4" w:rsidRPr="005E14B4">
        <w:rPr>
          <w:noProof/>
          <w:vertAlign w:val="superscript"/>
        </w:rPr>
        <w:t>1</w:t>
      </w:r>
      <w:r w:rsidR="00BC7E67">
        <w:fldChar w:fldCharType="end"/>
      </w:r>
      <w:r w:rsidR="00DB5441">
        <w:t xml:space="preserve"> GWA studies are typically performed on traits that have been shown to have a no</w:t>
      </w:r>
      <w:r>
        <w:t xml:space="preserve">n-zero </w:t>
      </w:r>
      <w:r>
        <w:rPr>
          <w:i/>
        </w:rPr>
        <w:t>h</w:t>
      </w:r>
      <w:r>
        <w:rPr>
          <w:vertAlign w:val="superscript"/>
        </w:rPr>
        <w:t>2</w:t>
      </w:r>
      <w:r w:rsidR="00DB5441">
        <w:t xml:space="preserve">, the logic being that there is additive genetic variation in the trait and this can be dissected into additive effects across the genome. In this context, it is already known that the additive genetic </w:t>
      </w:r>
      <w:r>
        <w:t xml:space="preserve">component is typically large, and its </w:t>
      </w:r>
      <w:r w:rsidR="00DB5441">
        <w:t>architecture is complex. Detecting non-additive genetic effects imposes an assumption that beyond the additive component of genetic variation</w:t>
      </w:r>
      <w:r>
        <w:t>,</w:t>
      </w:r>
      <w:r w:rsidR="00DB5441">
        <w:t xml:space="preserve"> for which there is empirical evidence</w:t>
      </w:r>
      <w:r>
        <w:t>,</w:t>
      </w:r>
      <w:r w:rsidR="00DB5441">
        <w:t xml:space="preserve"> exists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 studies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03AA31C6" w14:textId="77777777" w:rsidR="00DB5441" w:rsidRDefault="00DB5441" w:rsidP="00DB5441"/>
    <w:p w14:paraId="33443A1F" w14:textId="70B5974B"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5B767748" w14:textId="77777777" w:rsidR="00DB5441" w:rsidRDefault="00DB5441" w:rsidP="00DB5441"/>
    <w:p w14:paraId="5CC156D9" w14:textId="77777777" w:rsidR="00113BE5" w:rsidRDefault="00113BE5" w:rsidP="00DB5441"/>
    <w:p w14:paraId="72E2CD01" w14:textId="77777777" w:rsidR="00113BE5" w:rsidRDefault="00113BE5" w:rsidP="00113BE5">
      <w:pPr>
        <w:pStyle w:val="Heading2"/>
      </w:pPr>
      <w:bookmarkStart w:id="3" w:name="_Toc242438405"/>
      <w:r>
        <w:t>Methods for detecting epistasis</w:t>
      </w:r>
      <w:bookmarkEnd w:id="3"/>
    </w:p>
    <w:p w14:paraId="01DF965B" w14:textId="77777777" w:rsidR="00113BE5" w:rsidRDefault="00113BE5" w:rsidP="00113BE5"/>
    <w:p w14:paraId="262C2ED1" w14:textId="751930E3" w:rsidR="00113BE5" w:rsidRPr="00113BE5" w:rsidRDefault="003657D7" w:rsidP="00113BE5">
      <w:pPr>
        <w:rPr>
          <w:bCs/>
        </w:rPr>
      </w:pPr>
      <w:r>
        <w:rPr>
          <w:bCs/>
        </w:rPr>
        <w:t>Wenhua’s stuff to go here!</w:t>
      </w:r>
    </w:p>
    <w:p w14:paraId="7455F1EB" w14:textId="77777777" w:rsidR="00113BE5" w:rsidRDefault="00113BE5" w:rsidP="00113BE5"/>
    <w:p w14:paraId="3B12FD46" w14:textId="531BE12C" w:rsidR="00113BE5" w:rsidRDefault="003D4C3E" w:rsidP="00113BE5">
      <w:pPr>
        <w:pStyle w:val="Heading2"/>
      </w:pPr>
      <w:bookmarkStart w:id="4" w:name="_Toc242438406"/>
      <w:r>
        <w:t>Overview of empirical evidence for epistasis influencing complex traits</w:t>
      </w:r>
      <w:bookmarkEnd w:id="4"/>
    </w:p>
    <w:p w14:paraId="628B4164" w14:textId="77777777" w:rsidR="00113BE5" w:rsidRDefault="00113BE5" w:rsidP="00113BE5"/>
    <w:p w14:paraId="04DD49A1" w14:textId="728AF912" w:rsidR="00BC7E67" w:rsidRDefault="00BB4E1A" w:rsidP="00E9674C">
      <w:r>
        <w:t xml:space="preserve">The literature is </w:t>
      </w:r>
      <w:r w:rsidR="00B362A2">
        <w:t>replete with reports of epistasis influencing human traits, but often the veracity of these claims is difficul</w:t>
      </w:r>
      <w:r w:rsidR="00E9674C">
        <w:t xml:space="preserve">t to establish. </w:t>
      </w:r>
      <w:proofErr w:type="gramStart"/>
      <w:r w:rsidR="00E9674C">
        <w:t xml:space="preserve">A range of methods </w:t>
      </w:r>
      <w:r w:rsidR="0089033D">
        <w:t>and experimental designs have</w:t>
      </w:r>
      <w:proofErr w:type="gramEnd"/>
      <w:r w:rsidR="00E9674C">
        <w:t xml:space="preserve"> been used, ranging from hypothesis-driven candidate gene testing, to hypothesis-free searches. And indeed epistasis has been reported for a wide spectrum of </w:t>
      </w:r>
      <w:r w:rsidR="0089033D">
        <w:t xml:space="preserve">complex </w:t>
      </w:r>
      <w:r w:rsidR="00E9674C">
        <w:t>traits and diseases</w:t>
      </w:r>
      <w:r w:rsidR="0089033D">
        <w:t>. Here we provide a summary of some of these findings.</w:t>
      </w:r>
    </w:p>
    <w:p w14:paraId="6593CF77" w14:textId="77777777" w:rsidR="0089033D" w:rsidRDefault="0089033D" w:rsidP="00E9674C"/>
    <w:p w14:paraId="4A3C26D5" w14:textId="51B7A324" w:rsidR="00FB726E" w:rsidRDefault="00FB726E" w:rsidP="00B651FE">
      <w:pPr>
        <w:pStyle w:val="Heading3"/>
      </w:pPr>
      <w:bookmarkStart w:id="5" w:name="_Toc242438407"/>
      <w:r>
        <w:lastRenderedPageBreak/>
        <w:t>Hypothesis-free studies</w:t>
      </w:r>
      <w:bookmarkEnd w:id="5"/>
    </w:p>
    <w:p w14:paraId="763AD64C" w14:textId="77777777" w:rsidR="00FB726E" w:rsidRDefault="00FB726E" w:rsidP="00E9674C"/>
    <w:p w14:paraId="1816BD45" w14:textId="6125C1D4" w:rsidR="00B362A2" w:rsidRDefault="0089033D" w:rsidP="00113BE5">
      <w:r>
        <w:t xml:space="preserve">The Welcome Trust Case Control Consortium (WTCCC) </w:t>
      </w:r>
      <w:r w:rsidR="006E53E5">
        <w:t xml:space="preserve">data has been fruitful </w:t>
      </w:r>
      <w:r w:rsidR="00C66A4D">
        <w:t>in</w:t>
      </w:r>
      <w:r w:rsidR="006E53E5">
        <w:t xml:space="preserve"> identifying marginal additive effects of modest size</w:t>
      </w:r>
      <w:r w:rsidR="00B255B5">
        <w:t xml:space="preserve">, </w:t>
      </w:r>
      <w:r w:rsidR="00DE2A77">
        <w:t>and indeed exhaustive two-locus searches have been applied also. Wan et al</w:t>
      </w:r>
      <w:r w:rsidR="00DE2A77">
        <w:fldChar w:fldCharType="begin" w:fldLock="1"/>
      </w:r>
      <w:r w:rsidR="005E14B4">
        <w:instrText>ADDIN CSL_CITATION { "citationItems" : [ { "id" : "ITEM-1",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"ITEM-1",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"&lt;sup&gt;2&lt;/sup&gt;" }, "properties" : { "noteIndex" : 0 }, "schema" : "https://github.com/citation-style-language/schema/raw/master/csl-citation.json" }</w:instrText>
      </w:r>
      <w:r w:rsidR="00DE2A77">
        <w:fldChar w:fldCharType="separate"/>
      </w:r>
      <w:r w:rsidR="005E14B4" w:rsidRPr="005E14B4">
        <w:rPr>
          <w:noProof/>
          <w:vertAlign w:val="superscript"/>
        </w:rPr>
        <w:t>2</w:t>
      </w:r>
      <w:r w:rsidR="00DE2A77">
        <w:fldChar w:fldCharType="end"/>
      </w:r>
      <w:r w:rsidR="00DE2A77">
        <w:t xml:space="preserve"> used BOOST software to perform a search for pairwise interactions in each of the seven traits, and claimed to have identified thousands of significant interactions in total. The vast majority </w:t>
      </w:r>
      <w:r w:rsidR="00A834EC">
        <w:t>of interactions were</w:t>
      </w:r>
      <w:r w:rsidR="00DE2A77">
        <w:t xml:space="preserve"> between SNPs in the MHC region affecting type 1 diabetes </w:t>
      </w:r>
      <w:r w:rsidR="00A834EC">
        <w:t>or</w:t>
      </w:r>
      <w:r w:rsidR="00DE2A77">
        <w:t xml:space="preserve"> rheumatoid arthriti</w:t>
      </w:r>
      <w:r w:rsidR="00A834EC">
        <w:t xml:space="preserve">s, which may be attributable to haplotype effects; 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Using a different statistical model and more stringent controls for population stratification, Lippert et al</w:t>
      </w:r>
      <w:r w:rsidR="00691C3F">
        <w:fldChar w:fldCharType="begin" w:fldLock="1"/>
      </w:r>
      <w:r w:rsidR="005E14B4">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"&lt;sup&gt;3&lt;/sup&gt;" }, "properties" : { "noteIndex" : 0 }, "schema" : "https://github.com/citation-style-language/schema/raw/master/csl-citation.json" }</w:instrText>
      </w:r>
      <w:r w:rsidR="00691C3F">
        <w:fldChar w:fldCharType="separate"/>
      </w:r>
      <w:r w:rsidR="005E14B4" w:rsidRPr="005E14B4">
        <w:rPr>
          <w:noProof/>
          <w:vertAlign w:val="superscript"/>
        </w:rPr>
        <w:t>3</w:t>
      </w:r>
      <w:r w:rsidR="00691C3F">
        <w:fldChar w:fldCharType="end"/>
      </w:r>
      <w:r w:rsidR="00691C3F">
        <w:t xml:space="preserve"> also performed exhaustive scans for the seven diseases in WTCCC. Their results largely echoed those presented in Wan et al, but again there was no attempt at replication to verify these statistical claims.</w:t>
      </w:r>
    </w:p>
    <w:p w14:paraId="7EAEA3F8" w14:textId="77777777" w:rsidR="00FB726E" w:rsidRDefault="00FB726E" w:rsidP="00113BE5"/>
    <w:p w14:paraId="29BC744F" w14:textId="5AB0EB0E"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also attempted to replicate these results, however although the interacting regions showed some evidence for replication, the actual discovery SNPs did not. </w:t>
      </w:r>
    </w:p>
    <w:p w14:paraId="0D56F79F" w14:textId="77777777" w:rsidR="007C1B0F" w:rsidRDefault="007C1B0F" w:rsidP="00113BE5"/>
    <w:p w14:paraId="5C664CBA" w14:textId="3F56E4BA" w:rsidR="007C1B0F" w:rsidRDefault="007C1B0F" w:rsidP="00113BE5">
      <w:r>
        <w:t xml:space="preserve">The trend that emerges is that </w:t>
      </w:r>
      <w:r w:rsidR="000949EE">
        <w:t>there are hints of epistasis being uncovered through exhaustive searches,</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et al</w:t>
      </w:r>
      <w:r w:rsidR="00B87FE3">
        <w:t>,</w:t>
      </w:r>
      <w:r w:rsidR="000949EE">
        <w:fldChar w:fldCharType="begin" w:fldLock="1"/>
      </w:r>
      <w:r w:rsidR="005E14B4">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"&lt;sup&gt;4&lt;/sup&gt;" }, "properties" : { "noteIndex" : 0 }, "schema" : "https://github.com/citation-style-language/schema/raw/master/csl-citation.json" }</w:instrText>
      </w:r>
      <w:r w:rsidR="000949EE">
        <w:fldChar w:fldCharType="separate"/>
      </w:r>
      <w:r w:rsidR="005E14B4" w:rsidRPr="005E14B4">
        <w:rPr>
          <w:noProof/>
          <w:vertAlign w:val="superscript"/>
        </w:rPr>
        <w:t>4</w:t>
      </w:r>
      <w:r w:rsidR="000949EE">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7A5719">
        <w:fldChar w:fldCharType="begin" w:fldLock="1"/>
      </w:r>
      <w:r w:rsidR="005E14B4">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"&lt;sup&gt;5&lt;/sup&gt;" }, "properties" : { "noteIndex" : 0 }, "schema" : "https://github.com/citation-style-language/schema/raw/master/csl-citation.json" }</w:instrText>
      </w:r>
      <w:r w:rsidR="007A5719">
        <w:fldChar w:fldCharType="separate"/>
      </w:r>
      <w:r w:rsidR="005E14B4" w:rsidRPr="005E14B4">
        <w:rPr>
          <w:noProof/>
          <w:vertAlign w:val="superscript"/>
        </w:rPr>
        <w:t>5</w:t>
      </w:r>
      <w:r w:rsidR="007A5719">
        <w:fldChar w:fldCharType="end"/>
      </w:r>
      <w:r w:rsidR="007A5719">
        <w:t xml:space="preserve">, </w:t>
      </w:r>
      <w:r w:rsidR="00AD1426">
        <w:t>BMI</w:t>
      </w:r>
      <w:r w:rsidR="00AD1426">
        <w:fldChar w:fldCharType="begin" w:fldLock="1"/>
      </w:r>
      <w:r w:rsidR="005E14B4">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"&lt;sup&gt;6&lt;/sup&gt;" }, "properties" : { "noteIndex" : 0 }, "schema" : "https://github.com/citation-style-language/schema/raw/master/csl-citation.json" }</w:instrText>
      </w:r>
      <w:r w:rsidR="00AD1426">
        <w:fldChar w:fldCharType="separate"/>
      </w:r>
      <w:r w:rsidR="005E14B4" w:rsidRPr="005E14B4">
        <w:rPr>
          <w:noProof/>
          <w:vertAlign w:val="superscript"/>
        </w:rPr>
        <w:t>6</w:t>
      </w:r>
      <w:r w:rsidR="00AD1426">
        <w:fldChar w:fldCharType="end"/>
      </w:r>
      <w:r w:rsidR="00AD1426">
        <w:t xml:space="preserve"> and serum uric acid levels</w:t>
      </w:r>
      <w:r w:rsidR="00AD1426">
        <w:fldChar w:fldCharType="begin" w:fldLock="1"/>
      </w:r>
      <w:r w:rsidR="005E14B4">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"&lt;sup&gt;7&lt;/sup&gt;" }, "properties" : { "noteIndex" : 0 }, "schema" : "https://github.com/citation-style-language/schema/raw/master/csl-citation.json" }</w:instrText>
      </w:r>
      <w:r w:rsidR="00AD1426">
        <w:fldChar w:fldCharType="separate"/>
      </w:r>
      <w:r w:rsidR="005E14B4" w:rsidRPr="005E14B4">
        <w:rPr>
          <w:noProof/>
          <w:vertAlign w:val="superscript"/>
        </w:rPr>
        <w:t>7</w:t>
      </w:r>
      <w:r w:rsidR="00AD1426">
        <w:fldChar w:fldCharType="end"/>
      </w:r>
      <w:r w:rsidR="00AD1426">
        <w:t>.</w:t>
      </w:r>
    </w:p>
    <w:p w14:paraId="6EB2E0CC" w14:textId="77777777" w:rsidR="00CD1DAF" w:rsidRDefault="00CD1DAF" w:rsidP="00113BE5"/>
    <w:p w14:paraId="2AA51F9B" w14:textId="0CFA7030" w:rsidR="00FB726E" w:rsidRDefault="00FB726E" w:rsidP="00B651FE">
      <w:pPr>
        <w:pStyle w:val="Heading3"/>
      </w:pPr>
      <w:bookmarkStart w:id="6" w:name="_Toc242438408"/>
      <w:r>
        <w:t>Hypothesis-driven studies</w:t>
      </w:r>
      <w:bookmarkEnd w:id="6"/>
    </w:p>
    <w:p w14:paraId="0FAF0583" w14:textId="77777777" w:rsidR="00AF3973" w:rsidRDefault="00AF3973" w:rsidP="00AF3973"/>
    <w:p w14:paraId="52A805A8" w14:textId="6C1B81D6"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12EDEDD4" w14:textId="77777777" w:rsidR="00570AEB" w:rsidRDefault="00570AEB" w:rsidP="00AF3973"/>
    <w:p w14:paraId="46BFDD95" w14:textId="1A3C1F45" w:rsidR="00AF3973" w:rsidRPr="00AF3973" w:rsidRDefault="00AF3973" w:rsidP="00AF3973">
      <w:r>
        <w:t>The sheer volume of reports of epistasis is exemplified by an important study by Combarros et el</w:t>
      </w:r>
      <w:r>
        <w:fldChar w:fldCharType="begin" w:fldLock="1"/>
      </w:r>
      <w:r w:rsidR="005E14B4">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"&lt;sup&gt;8&lt;/sup&gt;" }, "properties" : { "noteIndex" : 0 }, "schema" : "https://github.com/citation-style-language/schema/raw/master/csl-citation.json" }</w:instrText>
      </w:r>
      <w:r>
        <w:fldChar w:fldCharType="separate"/>
      </w:r>
      <w:r w:rsidR="005E14B4" w:rsidRPr="005E14B4">
        <w:rPr>
          <w:noProof/>
          <w:vertAlign w:val="superscript"/>
        </w:rPr>
        <w:t>8</w:t>
      </w:r>
      <w:r>
        <w:fldChar w:fldCharType="end"/>
      </w:r>
      <w:r>
        <w:t>, where they collated data from over 100 publications that reported epistasis</w:t>
      </w:r>
      <w:r w:rsidR="003D4C3E">
        <w:t xml:space="preserve"> of some form</w:t>
      </w:r>
      <w:r>
        <w:t xml:space="preserve"> influencing Alzheimer’s disease (and related </w:t>
      </w:r>
      <w:r>
        <w:lastRenderedPageBreak/>
        <w:t xml:space="preserve">traits, such as age of onset etc.).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APOE4). Though</w:t>
      </w:r>
      <w:r w:rsidR="00B51D06">
        <w:t>, ostensibly,</w:t>
      </w:r>
      <w:r>
        <w:t xml:space="preserve"> this is more than </w:t>
      </w:r>
      <w:r w:rsidR="00B51D06">
        <w:t xml:space="preserve">what </w:t>
      </w:r>
      <w:r>
        <w:t xml:space="preserve">is expected by chance, </w:t>
      </w:r>
      <w:r w:rsidR="00B51D06">
        <w:t>Combarros et al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49A48607" w14:textId="77777777" w:rsidR="00AF3973" w:rsidRDefault="00AF3973" w:rsidP="00AF3973"/>
    <w:p w14:paraId="2C7084A6" w14:textId="5B7B9B28"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fldChar w:fldCharType="begin" w:fldLock="1"/>
      </w:r>
      <w:r w:rsidR="005E14B4">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"&lt;sup&gt;9\u201311&lt;/sup&gt;" }, "properties" : { "noteIndex" : 0 }, "schema" : "https://github.com/citation-style-language/schema/raw/master/csl-citation.json" }</w:instrText>
      </w:r>
      <w:r>
        <w:fldChar w:fldCharType="separate"/>
      </w:r>
      <w:r w:rsidR="005E14B4" w:rsidRPr="005E14B4">
        <w:rPr>
          <w:noProof/>
          <w:vertAlign w:val="superscript"/>
        </w:rPr>
        <w:t>9–11</w:t>
      </w:r>
      <w:r>
        <w:fldChar w:fldCharType="end"/>
      </w:r>
      <w:r>
        <w:t xml:space="preserve"> or shown to replicate</w:t>
      </w:r>
      <w:r>
        <w:fldChar w:fldCharType="begin" w:fldLock="1"/>
      </w:r>
      <w:r w:rsidR="005E14B4">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"&lt;sup&gt;12&lt;/sup&gt;" }, "properties" : { "noteIndex" : 0 }, "schema" : "https://github.com/citation-style-language/schema/raw/master/csl-citation.json" }</w:instrText>
      </w:r>
      <w:r>
        <w:fldChar w:fldCharType="separate"/>
      </w:r>
      <w:r w:rsidR="005E14B4" w:rsidRPr="005E14B4">
        <w:rPr>
          <w:noProof/>
          <w:vertAlign w:val="superscript"/>
        </w:rPr>
        <w:t>12</w:t>
      </w:r>
      <w:r>
        <w:fldChar w:fldCharType="end"/>
      </w:r>
      <w:r>
        <w:t xml:space="preserve"> in the Epistasis Project cohort, but perhaps the main conclusion from this work is that one must be cautious in reporting or interpreting epistasis because it appears that the majority are false positives.</w:t>
      </w:r>
    </w:p>
    <w:p w14:paraId="47B69FC5" w14:textId="77777777" w:rsidR="00AF3973" w:rsidRDefault="00AF3973" w:rsidP="00AF3973"/>
    <w:p w14:paraId="532603DA" w14:textId="606F5699" w:rsidR="009F7282" w:rsidRDefault="003D4C3E" w:rsidP="00113BE5">
      <w:r>
        <w:t>Beyond</w:t>
      </w:r>
      <w:r w:rsidR="00B51D06">
        <w:t xml:space="preserve"> the Epistasis Project other statistically robust examples of </w:t>
      </w:r>
      <w:r w:rsidR="00235BDE">
        <w:t xml:space="preserve">epistasis have been shown. </w:t>
      </w:r>
      <w:r w:rsidR="00AF3973">
        <w:t>For example, Rhinn et al</w:t>
      </w:r>
      <w:r w:rsidR="00AF3973">
        <w:fldChar w:fldCharType="begin" w:fldLock="1"/>
      </w:r>
      <w:r w:rsidR="005E14B4">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"&lt;sup&gt;13&lt;/sup&gt;" }, "properties" : { "noteIndex" : 0 }, "schema" : "https://github.com/citation-style-language/schema/raw/master/csl-citation.json" }</w:instrText>
      </w:r>
      <w:r w:rsidR="00AF3973">
        <w:fldChar w:fldCharType="separate"/>
      </w:r>
      <w:r w:rsidR="005E14B4" w:rsidRPr="005E14B4">
        <w:rPr>
          <w:noProof/>
          <w:vertAlign w:val="superscript"/>
        </w:rPr>
        <w:t>13</w:t>
      </w:r>
      <w:r w:rsidR="00AF3973">
        <w:fldChar w:fldCharType="end"/>
      </w:r>
      <w:r w:rsidR="00AF3973">
        <w:t xml:space="preserve"> designed a study to identify differential gene expression caused by APOE4 and independent of APOE4 in conferring a risk for late onset Alzheimer’s disease. In doing so, they demonstrated two genetic interactions where SNPs regulating FYN and RNF219 each decreased the risk of Alzheimer’s in APOE4 non-carriers, but not in APOE4 carriers. This finding was also statistically replicated in independent samples.</w:t>
      </w:r>
      <w:r>
        <w:t xml:space="preserve"> The</w:t>
      </w:r>
      <w:r w:rsidR="00235BDE">
        <w:t xml:space="preserve"> strategy of restricting the search to genetic effects that control endophenotypes that are involved in the trait of interest is an attractive idea, because it is expected that genetic effects influencing endophenotypes will be larger than those influencing higher-order traits</w:t>
      </w:r>
      <w:r w:rsidR="00DE74DC">
        <w:t>, perhaps due to their less polygenic architecture</w:t>
      </w:r>
      <w:r w:rsidR="009F7282">
        <w:t>.</w:t>
      </w:r>
    </w:p>
    <w:p w14:paraId="1999E892" w14:textId="77777777" w:rsidR="00DC228A" w:rsidRDefault="00DC228A" w:rsidP="00113BE5"/>
    <w:p w14:paraId="5D85A02B" w14:textId="108F47F3"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Strange et al</w:t>
      </w:r>
      <w:r w:rsidR="006D3067">
        <w:fldChar w:fldCharType="begin" w:fldLock="1"/>
      </w:r>
      <w:r w:rsidR="005E14B4">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"&lt;sup&gt;14&lt;/sup&gt;" }, "properties" : { "noteIndex" : 0 }, "schema" : "https://github.com/citation-style-language/schema/raw/master/csl-citation.json" }</w:instrText>
      </w:r>
      <w:r w:rsidR="006D3067">
        <w:fldChar w:fldCharType="separate"/>
      </w:r>
      <w:r w:rsidR="005E14B4" w:rsidRPr="005E14B4">
        <w:rPr>
          <w:noProof/>
          <w:vertAlign w:val="superscript"/>
        </w:rPr>
        <w:t>14</w:t>
      </w:r>
      <w:r w:rsidR="006D3067">
        <w:fldChar w:fldCharType="end"/>
      </w:r>
      <w:r w:rsidR="006D3067">
        <w:t xml:space="preserve"> looked for epistasis amongst significant marginal effects from a GWA study for psoriasis, and demonstrated that the risk alleles at the HLA-C and ERAP1 loci only conferred effects if they were both present. A similar pattern of epistasis was uncovered using the same strategy by Evans et al</w:t>
      </w:r>
      <w:r w:rsidR="006D3067">
        <w:fldChar w:fldCharType="begin" w:fldLock="1"/>
      </w:r>
      <w:r w:rsidR="005E14B4">
        <w:instrText>ADDIN CSL_CITATION { "citationItems" : [ { "id" : "ITEM-1", "itemData" : { "DOI" : "10.1038/ng.873",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"Nature Genetics", "id" : "ITEM-1", "issue" : "8", "issued" : { "date-parts" : [ [ "2011", "7", "10" ] ] }, "title" : "Interaction between ERAP1 and HLA-B27 in ankylosing spondylitis implicates peptide handling in the mechanism for HLA-B27 in disease susceptibility", "type" : "article-journal", "volume" : "43" }, "uris" : [ "http://www.mendeley.com/documents/?uuid=ad67b051-a322-4d0d-969c-9e68d33aad67" ] } ], "mendeley" : { "previouslyFormattedCitation" : "&lt;sup&gt;15&lt;/sup&gt;" }, "properties" : { "noteIndex" : 0 }, "schema" : "https://github.com/citation-style-language/schema/raw/master/csl-citation.json" }</w:instrText>
      </w:r>
      <w:r w:rsidR="006D3067">
        <w:fldChar w:fldCharType="separate"/>
      </w:r>
      <w:r w:rsidR="005E14B4" w:rsidRPr="005E14B4">
        <w:rPr>
          <w:noProof/>
          <w:vertAlign w:val="superscript"/>
        </w:rPr>
        <w:t>15</w:t>
      </w:r>
      <w:r w:rsidR="006D3067">
        <w:fldChar w:fldCharType="end"/>
      </w:r>
      <w:r w:rsidR="006D3067">
        <w:t xml:space="preserve"> in a GWA study for ankylosing spondylitis, this time between ERAP1 and a large </w:t>
      </w:r>
      <w:r w:rsidR="0093274B">
        <w:t xml:space="preserve">additive </w:t>
      </w:r>
      <w:r w:rsidR="006D3067">
        <w:t>effect at HLA-B27.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E69686C" w14:textId="77777777" w:rsidR="007C043F" w:rsidRDefault="007C043F" w:rsidP="00113BE5"/>
    <w:p w14:paraId="1CD7B5A7" w14:textId="6A935E85" w:rsidR="007C043F" w:rsidRDefault="007C043F" w:rsidP="00113BE5">
      <w:r>
        <w:t xml:space="preserve">One criticism of these examples of epistasis is that they are evident on the observed scale of the disease trait, but because the interaction is between SNPs with large effects it could be the case that on the liability scale of disease the contribution to risk is purely </w:t>
      </w:r>
      <w:proofErr w:type="gramStart"/>
      <w:r>
        <w:t>additive</w:t>
      </w:r>
      <w:proofErr w:type="gramEnd"/>
      <w:r>
        <w:t xml:space="preserve">. This is indeed a philosophical quandary when dealing with binary phenotypes, because on the observed scale one is implicitly using an epistatic threshold model, in the sense that </w:t>
      </w:r>
      <w:r w:rsidR="000969B4">
        <w:t xml:space="preserve">the contribution of a genetic effect to an individual’s risk of becoming affected by a disease </w:t>
      </w:r>
      <w:r w:rsidR="000969B4">
        <w:lastRenderedPageBreak/>
        <w:t>depends on the content of risk alleles elsewhere in the genome.</w:t>
      </w:r>
      <w:r w:rsidR="000969B4">
        <w:fldChar w:fldCharType="begin" w:fldLock="1"/>
      </w:r>
      <w:r w:rsidR="005E14B4">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"&lt;sup&gt;16&lt;/sup&gt;" }, "properties" : { "noteIndex" : 0 }, "schema" : "https://github.com/citation-style-language/schema/raw/master/csl-citation.json" }</w:instrText>
      </w:r>
      <w:r w:rsidR="000969B4">
        <w:fldChar w:fldCharType="separate"/>
      </w:r>
      <w:r w:rsidR="005E14B4" w:rsidRPr="005E14B4">
        <w:rPr>
          <w:noProof/>
          <w:vertAlign w:val="superscript"/>
        </w:rPr>
        <w:t>16</w:t>
      </w:r>
      <w:r w:rsidR="000969B4">
        <w:fldChar w:fldCharType="end"/>
      </w:r>
      <w:r w:rsidR="000969B4">
        <w:t xml:space="preserve"> This non-linearity is particularly elevated when prevalence in the population is low, as is the case for most complex diseases.</w:t>
      </w:r>
    </w:p>
    <w:p w14:paraId="4592056A" w14:textId="77777777" w:rsidR="00432AB6" w:rsidRDefault="00432AB6" w:rsidP="00113BE5"/>
    <w:p w14:paraId="7ADCBFAA" w14:textId="513E49B8" w:rsidR="006C3C92" w:rsidRDefault="006C3C92" w:rsidP="00113BE5">
      <w:r>
        <w:t>Given the success of identifying epistasis through endophenotypes, and by restricting the search to SNPs with known marginal effects, it is intuitive that combining these strategies should be fruitful. Becker et al</w:t>
      </w:r>
      <w:r>
        <w:fldChar w:fldCharType="begin" w:fldLock="1"/>
      </w:r>
      <w:r w:rsidR="005E14B4">
        <w:instrText>ADDIN CSL_CITATION { "citationItems" : [ { "id" : "ITEM-1", "itemData" : { "DOI" : "ejhg2011156 [pii]\n10.1038/ejhg.2011.156 [doi]", "ISBN" : "1476-5438 (Electronic)\n1018-4813 (Linking)", "PMID" : "21847142", "abstract" : "We aimed at identifying transcripts whose expression is regulated by a SNP-SNP interaction. Out of 47,294 expression phenotypes we used 3107 transcripts that survived an extensive quality control and 86,613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 = 2.86 x 10(-144)). Our findings suggest further that cis-markers with so called 'marginal effects' are more likely to be involved in two-locus gene regulation than expected (P = 8.27 x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 "author" : [ { "dropping-particle" : "", "family" : "Becker", "given" : "J", "non-dropping-particle" : "", "parse-names" : false, "suffix" : "" }, { "dropping-particle" : "", "family" : "Wendland", "given" : "J R", "non-dropping-particle" : "", "parse-names" : false, "suffix" : "" }, { "dropping-particle" : "", "family" : "Haenisch", "given" : "B", "non-dropping-particle" : "", "parse-names" : false, "suffix" : "" }, { "dropping-particle" : "", "family" : "Nothen", "given" : "M M", "non-dropping-particle" : "", "parse-names" : false, "suffix" : "" }, { "dropping-particle" : "", "family" : "Schumacher", "given" : "J", "non-dropping-particle" : "", "parse-names" : false, "suffix" : "" } ], "container-title" : "Eur J Hum Genet", "edition" : "2011/08/19", "id" : "ITEM-1", "issue" : "1", "issued" : { "date-parts" : [ [ "2012" ] ] }, "note" : "Becker, Jessica\nWendland, Jens R\nHaenisch, Britta\nNothen, Markus M\nSchumacher, Johannes\nResearch Support, N.I.H., Extramural\nResearch Support, Non-U.S. Gov't\nEngland\nEuropean journal of human genetics : EJHG\nEur J Hum Genet. 2012 Jan;20(1):97-101. doi: 10.1038/ejhg.2011.156. Epub 2011 Aug 17.", "page" : "97-101", "title" : "A systematic eQTL study of cis-trans epistasis in 210 HapMap individuals", "type" : "article-journal", "volume" : "20" }, "uris" : [ "http://www.mendeley.com/documents/?uuid=225cea3b-96a9-433b-83f3-41625fa4952d" ] } ], "mendeley" : { "previouslyFormattedCitation" : "&lt;sup&gt;17&lt;/sup&gt;" }, "properties" : { "noteIndex" : 0 }, "schema" : "https://github.com/citation-style-language/schema/raw/master/csl-citation.json" }</w:instrText>
      </w:r>
      <w:r>
        <w:fldChar w:fldCharType="separate"/>
      </w:r>
      <w:r w:rsidR="005E14B4" w:rsidRPr="005E14B4">
        <w:rPr>
          <w:noProof/>
          <w:vertAlign w:val="superscript"/>
        </w:rPr>
        <w:t>17</w:t>
      </w:r>
      <w:r>
        <w:fldChar w:fldCharType="end"/>
      </w:r>
      <w:r>
        <w:t xml:space="preserve"> searched for epistasis influencing gene expression, restricting the search to be for probes with known cis-acting eQTLs, and looking for interactions only between a cis-acting eQTL and all remaining trans-SNPs. Though it is unclear if any of their results surpassed a significance threshold that accounts for the experiment-wide testing burden, and no replication was attempt</w:t>
      </w:r>
      <w:r w:rsidR="009F7282">
        <w:t xml:space="preserve">ed, it appears that there was enrichment for probes with nominally significant interactions. </w:t>
      </w:r>
    </w:p>
    <w:p w14:paraId="14234FE3" w14:textId="77777777" w:rsidR="00B362A2" w:rsidRDefault="00B362A2" w:rsidP="00113BE5"/>
    <w:p w14:paraId="1AF54277" w14:textId="376D80BF"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23C51ACA" w14:textId="77777777" w:rsidR="002E6926" w:rsidRDefault="002E6926" w:rsidP="00113BE5"/>
    <w:p w14:paraId="7735BABC" w14:textId="7D2947D0" w:rsidR="00113BE5" w:rsidRDefault="00113BE5" w:rsidP="00113BE5"/>
    <w:p w14:paraId="06CC3C54" w14:textId="77777777" w:rsidR="00DB5441" w:rsidRPr="00DB5441" w:rsidRDefault="00DB5441" w:rsidP="00DB5441">
      <w:pPr>
        <w:pStyle w:val="Heading2"/>
      </w:pPr>
      <w:bookmarkStart w:id="7" w:name="_Toc242438409"/>
      <w:r w:rsidRPr="00DB5441">
        <w:t>To which scientific question(s) is epistasis the answer?</w:t>
      </w:r>
      <w:bookmarkEnd w:id="7"/>
    </w:p>
    <w:p w14:paraId="46F9F0AD" w14:textId="77777777" w:rsidR="004B5A6F" w:rsidRDefault="004B5A6F" w:rsidP="00DB5441"/>
    <w:p w14:paraId="130183B0" w14:textId="015EE9DB" w:rsidR="00DB5441" w:rsidRPr="00DB5441" w:rsidRDefault="00DB5441" w:rsidP="00DB5441">
      <w:pPr>
        <w:pStyle w:val="Heading3"/>
      </w:pPr>
      <w:bookmarkStart w:id="8" w:name="_Toc242438410"/>
      <w:proofErr w:type="gramStart"/>
      <w:r>
        <w:t>The missing heritability?</w:t>
      </w:r>
      <w:bookmarkEnd w:id="8"/>
      <w:proofErr w:type="gramEnd"/>
    </w:p>
    <w:p w14:paraId="0FCA6ADC" w14:textId="77777777" w:rsidR="00DB5441" w:rsidRDefault="00DB5441" w:rsidP="00DB5441"/>
    <w:p w14:paraId="1B2294FB" w14:textId="5C883902"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18BA1F60" w14:textId="77777777" w:rsidR="00DB5441" w:rsidRDefault="00DB5441" w:rsidP="00DB5441"/>
    <w:p w14:paraId="37527693" w14:textId="712F7DD1" w:rsidR="00DB5441" w:rsidRDefault="00DB5441" w:rsidP="00DB5441">
      <w:r>
        <w:t xml:space="preserve">The </w:t>
      </w:r>
      <w:r w:rsidR="0001262B">
        <w:t xml:space="preserve">metric of </w:t>
      </w:r>
      <w:r>
        <w:t>missing heritability emerges from two variables, the tally of genetic effects uncovered and the estimate of the trait's h2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D749C1">
        <w:fldChar w:fldCharType="begin" w:fldLock="1"/>
      </w:r>
      <w:r w:rsidR="005E14B4">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"&lt;sup&gt;18&lt;/sup&gt;" }, "properties" : { "noteIndex" : 0 }, "schema" : "https://github.com/citation-style-language/schema/raw/master/csl-citation.json" }</w:instrText>
      </w:r>
      <w:r w:rsidR="00D749C1">
        <w:fldChar w:fldCharType="separate"/>
      </w:r>
      <w:r w:rsidR="005E14B4" w:rsidRPr="005E14B4">
        <w:rPr>
          <w:noProof/>
          <w:vertAlign w:val="superscript"/>
        </w:rPr>
        <w:t>18</w:t>
      </w:r>
      <w:r w:rsidR="00D749C1">
        <w:fldChar w:fldCharType="end"/>
      </w:r>
      <w:r w:rsidR="00D749C1">
        <w:t xml:space="preserve"> Such</w:t>
      </w:r>
      <w:r>
        <w:t xml:space="preserve"> instance</w:t>
      </w:r>
      <w:r w:rsidR="00D749C1">
        <w:t>s</w:t>
      </w:r>
      <w:r>
        <w:t xml:space="preserve"> might arise if the trait has a large mutational target </w:t>
      </w:r>
      <w:r w:rsidR="00D749C1">
        <w:t xml:space="preserve">size </w:t>
      </w:r>
      <w:r>
        <w:t>and is under direct selection.</w:t>
      </w:r>
      <w:r w:rsidR="00D749C1">
        <w:fldChar w:fldCharType="begin" w:fldLock="1"/>
      </w:r>
      <w:r w:rsidR="005E14B4">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"&lt;sup&gt;19&lt;/sup&gt;" }, "properties" : { "noteIndex" : 0 }, "schema" : "https://github.com/citation-style-language/schema/raw/master/csl-citation.json" }</w:instrText>
      </w:r>
      <w:r w:rsidR="00D749C1">
        <w:fldChar w:fldCharType="separate"/>
      </w:r>
      <w:r w:rsidR="005E14B4" w:rsidRPr="005E14B4">
        <w:rPr>
          <w:noProof/>
          <w:vertAlign w:val="superscript"/>
        </w:rPr>
        <w:t>19</w:t>
      </w:r>
      <w:r w:rsidR="00D749C1">
        <w:fldChar w:fldCharType="end"/>
      </w:r>
      <w:r w:rsidR="0001262B">
        <w:t xml:space="preserve"> This scenario does not posit that epistatic variance contributes to additive </w:t>
      </w:r>
      <w:proofErr w:type="gramStart"/>
      <w:r w:rsidR="0001262B">
        <w:t>variance,</w:t>
      </w:r>
      <w:proofErr w:type="gramEnd"/>
      <w:r w:rsidR="0001262B">
        <w:t xml:space="preserve"> rather,</w:t>
      </w:r>
      <w:r>
        <w:t xml:space="preserve"> </w:t>
      </w:r>
      <w:r w:rsidR="0001262B">
        <w:t xml:space="preserve">searching for epistasis may </w:t>
      </w:r>
      <w:r w:rsidR="0001262B">
        <w:lastRenderedPageBreak/>
        <w:t>lead to the identification of variants with small additive effects that would otherwise go undetected in a standard GWAS</w:t>
      </w:r>
      <w:r>
        <w:t>.</w:t>
      </w:r>
      <w:r w:rsidR="00C66A4D">
        <w:t xml:space="preserve"> Some empirical evidence exists to support this hypothesis</w:t>
      </w:r>
      <w:r w:rsidR="007F561C">
        <w:t>,</w:t>
      </w:r>
      <w:r w:rsidR="00C66A4D">
        <w:fldChar w:fldCharType="begin" w:fldLock="1"/>
      </w:r>
      <w:r w:rsidR="005E14B4">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"id" : "ITEM-2", "issue" : "3", "issued" : { "date-parts" : [ [ "2010", "9", "1" ] ] }, "page" : "325-340", "publisher" : "The American Society of Human Genetics", "title" : "BOOST: A Fast Approach to Detecting Gene-Gene Interactions in Genome-wide Case-Control Studies.", "type" : "article-journal", "volume" : "87" }, "uris" : [ "http://www.mendeley.com/documents/?uuid=f51cfc58-8fff-4979-857b-24b887e3c23d" ] } ], "mendeley" : { "previouslyFormattedCitation" : "&lt;sup&gt;2,20&lt;/sup&gt;" }, "properties" : { "noteIndex" : 0 }, "schema" : "https://github.com/citation-style-language/schema/raw/master/csl-citation.json" }</w:instrText>
      </w:r>
      <w:r w:rsidR="00C66A4D">
        <w:fldChar w:fldCharType="separate"/>
      </w:r>
      <w:r w:rsidR="005E14B4" w:rsidRPr="005E14B4">
        <w:rPr>
          <w:noProof/>
          <w:vertAlign w:val="superscript"/>
        </w:rPr>
        <w:t>2,20</w:t>
      </w:r>
      <w:r w:rsidR="00C66A4D">
        <w:fldChar w:fldCharType="end"/>
      </w:r>
      <w:r w:rsidR="007F561C">
        <w:t xml:space="preserve"> however it is unlikely to be a widespread phenomenon</w:t>
      </w:r>
      <w:r w:rsidR="007F561C">
        <w:fldChar w:fldCharType="begin" w:fldLock="1"/>
      </w:r>
      <w:r w:rsidR="005E14B4">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"&lt;sup&gt;21&lt;/sup&gt;" }, "properties" : { "noteIndex" : 0 }, "schema" : "https://github.com/citation-style-language/schema/raw/master/csl-citation.json" }</w:instrText>
      </w:r>
      <w:r w:rsidR="007F561C">
        <w:fldChar w:fldCharType="separate"/>
      </w:r>
      <w:r w:rsidR="005E14B4" w:rsidRPr="005E14B4">
        <w:rPr>
          <w:noProof/>
          <w:vertAlign w:val="superscript"/>
        </w:rPr>
        <w:t>21</w:t>
      </w:r>
      <w:r w:rsidR="007F561C">
        <w:fldChar w:fldCharType="end"/>
      </w:r>
      <w:r w:rsidR="007F561C">
        <w:t xml:space="preserve"> and theory shows that even in complex multi-locus epistatic patterns marginal additive effects are necessary to produce measurable additive variance for a trait</w:t>
      </w:r>
      <w:r w:rsidR="00271461">
        <w:t>.</w:t>
      </w:r>
      <w:r w:rsidR="00271461">
        <w:fldChar w:fldCharType="begin" w:fldLock="1"/>
      </w:r>
      <w:r w:rsidR="005E14B4">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"&lt;sup&gt;22&lt;/sup&gt;" }, "properties" : { "noteIndex" : 0 }, "schema" : "https://github.com/citation-style-language/schema/raw/master/csl-citation.json" }</w:instrText>
      </w:r>
      <w:r w:rsidR="00271461">
        <w:fldChar w:fldCharType="separate"/>
      </w:r>
      <w:r w:rsidR="005E14B4" w:rsidRPr="005E14B4">
        <w:rPr>
          <w:noProof/>
          <w:vertAlign w:val="superscript"/>
        </w:rPr>
        <w:t>22</w:t>
      </w:r>
      <w:r w:rsidR="00271461">
        <w:fldChar w:fldCharType="end"/>
      </w:r>
    </w:p>
    <w:p w14:paraId="719BB0ED" w14:textId="77777777" w:rsidR="00DB5441" w:rsidRDefault="00DB5441" w:rsidP="00DB5441"/>
    <w:p w14:paraId="7CDF77E5" w14:textId="69B6F507" w:rsidR="00DB5441"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5F0E2F">
        <w:fldChar w:fldCharType="begin" w:fldLock="1"/>
      </w:r>
      <w:r w:rsidR="005E14B4">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5F0E2F">
        <w:fldChar w:fldCharType="separate"/>
      </w:r>
      <w:r w:rsidR="005E14B4" w:rsidRPr="005E14B4">
        <w:rPr>
          <w:noProof/>
          <w:vertAlign w:val="superscript"/>
        </w:rPr>
        <w:t>1</w:t>
      </w:r>
      <w:r w:rsidR="005F0E2F">
        <w:fldChar w:fldCharType="end"/>
      </w:r>
      <w:r>
        <w:t xml:space="preserve"> Thus, it is possible that under certain experimental designs heritability estimates are inflated through contamination from non-additive variation.</w:t>
      </w:r>
      <w:r w:rsidR="005F0E2F">
        <w:fldChar w:fldCharType="begin" w:fldLock="1"/>
      </w:r>
      <w:r w:rsidR="005E14B4">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"&lt;sup&gt;23&lt;/sup&gt;" }, "properties" : { "noteIndex" : 0 }, "schema" : "https://github.com/citation-style-language/schema/raw/master/csl-citation.json" }</w:instrText>
      </w:r>
      <w:r w:rsidR="005F0E2F">
        <w:fldChar w:fldCharType="separate"/>
      </w:r>
      <w:r w:rsidR="005E14B4" w:rsidRPr="005E14B4">
        <w:rPr>
          <w:noProof/>
          <w:vertAlign w:val="superscript"/>
        </w:rPr>
        <w:t>23</w:t>
      </w:r>
      <w:r w:rsidR="005F0E2F">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illusion of additive genetic variance in twin studies provided.</w:t>
      </w:r>
      <w:r w:rsidR="005F0E2F">
        <w:fldChar w:fldCharType="begin" w:fldLock="1"/>
      </w:r>
      <w:r w:rsidR="005E14B4">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"&lt;sup&gt;24&lt;/sup&gt;" }, "properties" : { "noteIndex" : 0 }, "schema" : "https://github.com/citation-style-language/schema/raw/master/csl-citation.json" }</w:instrText>
      </w:r>
      <w:r w:rsidR="005F0E2F">
        <w:fldChar w:fldCharType="separate"/>
      </w:r>
      <w:r w:rsidR="005E14B4" w:rsidRPr="005E14B4">
        <w:rPr>
          <w:noProof/>
          <w:vertAlign w:val="superscript"/>
        </w:rPr>
        <w:t>24</w:t>
      </w:r>
      <w:r w:rsidR="005F0E2F">
        <w:fldChar w:fldCharType="end"/>
      </w:r>
      <w:r>
        <w:t xml:space="preserve"> Indeed it is a known issue in such study designs that though it is not the most parsimonious model, a combination of non-additive variation and common environmental variation can lead to a significant additive parameter,</w:t>
      </w:r>
      <w:r w:rsidR="005F0E2F">
        <w:fldChar w:fldCharType="begin" w:fldLock="1"/>
      </w:r>
      <w:r w:rsidR="005E14B4">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"&lt;sup&gt;25&lt;/sup&gt;" }, "properties" : { "noteIndex" : 0 }, "schema" : "https://github.com/citation-style-language/schema/raw/master/csl-citation.json" }</w:instrText>
      </w:r>
      <w:r w:rsidR="005F0E2F">
        <w:fldChar w:fldCharType="separate"/>
      </w:r>
      <w:r w:rsidR="005E14B4" w:rsidRPr="005E14B4">
        <w:rPr>
          <w:noProof/>
          <w:vertAlign w:val="superscript"/>
        </w:rPr>
        <w:t>25</w:t>
      </w:r>
      <w:r w:rsidR="005F0E2F">
        <w:fldChar w:fldCharType="end"/>
      </w:r>
      <w:r w:rsidR="005F0E2F">
        <w:t xml:space="preserve"> and this has indeed been demonstrated </w:t>
      </w:r>
      <w:r>
        <w:t xml:space="preserve">. 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 but h2 estimates for BMI are much higher from twin studies than from family studies, suggesting that </w:t>
      </w:r>
      <w:proofErr w:type="gramStart"/>
      <w:r>
        <w:t>height is probably mostly influenced by additive effects</w:t>
      </w:r>
      <w:proofErr w:type="gramEnd"/>
      <w:r>
        <w:t xml:space="preserve"> and non-additive effects may play an important role in BMI.</w:t>
      </w:r>
    </w:p>
    <w:p w14:paraId="4DCD7107" w14:textId="77777777" w:rsidR="00DB5441" w:rsidRDefault="00DB5441" w:rsidP="00DB5441"/>
    <w:p w14:paraId="5D75FC99" w14:textId="15C7792D" w:rsidR="00DB5441" w:rsidRPr="00DB5441" w:rsidRDefault="00DB5441" w:rsidP="00DB5441">
      <w:pPr>
        <w:pStyle w:val="Heading3"/>
      </w:pPr>
      <w:bookmarkStart w:id="9" w:name="_Toc242438411"/>
      <w:r w:rsidRPr="00DB5441">
        <w:t>Elucidating</w:t>
      </w:r>
      <w:r w:rsidR="006C44C9">
        <w:t xml:space="preserve"> putative</w:t>
      </w:r>
      <w:r w:rsidRPr="00DB5441">
        <w:t xml:space="preserve"> biological mechanisms?</w:t>
      </w:r>
      <w:bookmarkEnd w:id="9"/>
    </w:p>
    <w:p w14:paraId="4812DF5F" w14:textId="77777777" w:rsidR="00DB5441" w:rsidRDefault="00DB5441" w:rsidP="00DB5441"/>
    <w:p w14:paraId="1BE3FFA8" w14:textId="689EB955" w:rsidR="004F6E42" w:rsidRDefault="00E46A48" w:rsidP="00DB5441">
      <w:r>
        <w:t>In principle, knowledge of genetically interacting regions could be very useful</w:t>
      </w:r>
      <w:r w:rsidR="004F6E42">
        <w:t xml:space="preserve"> for two reasons</w:t>
      </w:r>
      <w:r>
        <w:t>.</w:t>
      </w:r>
      <w:r w:rsidR="004F6E42">
        <w:t xml:space="preserve"> First, l</w:t>
      </w:r>
      <w:r w:rsidR="000F3061">
        <w:t>ike any associations, the actual locations of the variants can shed light on the mechanisms underlying the trait by virtue of being close to relevant</w:t>
      </w:r>
      <w:r w:rsidR="004F6E42">
        <w:t xml:space="preserve"> genes or genomic features etc, and as discussed in the previous section theory suggests that in some situations, searching for epistasis d</w:t>
      </w:r>
      <w:r w:rsidR="00D51C4B">
        <w:t>irectly may improve power to detect variants with small marginal effects.</w:t>
      </w:r>
      <w:r w:rsidR="00D51C4B">
        <w:fldChar w:fldCharType="begin" w:fldLock="1"/>
      </w:r>
      <w:r w:rsidR="005E14B4">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        From Duplicate 1 (                           Failure to Replicate a Genetic Association May Provide Important Clues About Genetic Architecture                         - Greene, Casey S.; Penrod, Nadia M.; Williams, Scott M.; Moore, Jason H. )\n                \n        \n        \n        From Duplicate 2 (                           Failure to Replicate a Genetic Association May Provide Important Clues About Genetic Architecture                         - Greene, Casey S.; Penrod, Nadia M.; Williams, Scott M.; Moore, Jason H. )\n                \n        \n        \n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[doi]", "ISBN" : "1932-6203 (Electronic)\n1932-6203 (Linking)",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 J", "non-dropping-particle" : "", "parse-names" : false, "suffix" : "" }, { "dropping-particle" : "", "family" : "Casella", "given" : "G", "non-dropping-particle" : "", "parse-names" : false, "suffix" : "" }, { "dropping-particle" : "", "family" : "McIntyre", "given" : "L M", "non-dropping-particle" : "", "parse-names" : false, "suffix" : "" } ], "container-title" : "PLoS One", "edition" : "2010/09/25", "id" : "ITEM-3", "issue" : "8", "issued" : { "date-parts" : [ [ "2010" ] ] }, "note" : "Verhoeven, Koen J F\nCasella, George\nMcIntyre, Lauren M\n1R01GM077618/GM/NIGMS NIH HHS/United States\n1R01GM081704/GM/NIGMS NIH HHS/United States\nResearch Support, N.I.H., Extramural\nResearch Support, U.S. Gov't, Non-P.H.S.\nUnited States\nPloS one\nPLoS One. 2010 Aug 26;5(8):e12264. doi: 10.1371/journal.pone.0012264.", "page" : "e12264", "title" : "Epistasis: obstacle or advantage for mapping complex traits?", "type" : "article-journal", "volume" : "5" }, "uris" : [ "http://www.mendeley.com/documents/?uuid=f8d8f2e2-8f7e-4587-8cd8-ae7d9972122f" ] } ], "mendeley" : { "previouslyFormattedCitation" : "&lt;sup&gt;19,26,27&lt;/sup&gt;" }, "properties" : { "noteIndex" : 0 }, "schema" : "https://github.com/citation-style-language/schema/raw/master/csl-citation.json" }</w:instrText>
      </w:r>
      <w:r w:rsidR="00D51C4B">
        <w:fldChar w:fldCharType="separate"/>
      </w:r>
      <w:r w:rsidR="005E14B4" w:rsidRPr="005E14B4">
        <w:rPr>
          <w:noProof/>
          <w:vertAlign w:val="superscript"/>
        </w:rPr>
        <w:t>19,26,27</w:t>
      </w:r>
      <w:r w:rsidR="00D51C4B">
        <w:fldChar w:fldCharType="end"/>
      </w:r>
    </w:p>
    <w:p w14:paraId="12CA73FF" w14:textId="77777777" w:rsidR="004F6E42" w:rsidRDefault="004F6E42" w:rsidP="00DB5441"/>
    <w:p w14:paraId="17101575" w14:textId="4A308485"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E760C2">
        <w:fldChar w:fldCharType="begin" w:fldLock="1"/>
      </w:r>
      <w:r w:rsidR="005E14B4">
        <w:instrText>ADDIN CSL_CITATION { "citationItems" : [ { "id" : "ITEM-1", "itemData" : { "DOI" : "ng.694 [pii]\n10.1038/ng.694 [doi]", "ISBN" : "1546-1718 (Electronic)\n1061-4036 (Linking)",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x 10 and two loci with a combined P &lt; 5 x 10). We also report compelling evidence for an interaction between the HLA-C and ERAP1 loci (combined P = 6.95 x 10).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 "non-dropping-particle" : "", "parse-names" : false, "suffix" : "" }, { "dropping-particle" : "", "family" : "Capon", "given" : "F", "non-dropping-particle" : "", "parse-names" : false, "suffix" : "" }, { "dropping-particle" : "", "family" : "Spencer", "given" : "C C", "non-dropping-particle" : "", "parse-names" : false, "suffix" : "" }, { "dropping-particle" : "", "family" : "Knight", "given" : "J", "non-dropping-particle" : "", "parse-names" : false, "suffix" : "" }, { "dropping-particle" : "", "family" : "Weale", "given" : "M E", "non-dropping-particle" : "", "parse-names" : false, "suffix" : "" }, { "dropping-particle" : "", "family" : "Allen", "given" : "M H", "non-dropping-particle" : "", "parse-names" : false, "suffix" : "" }, { "dropping-particle" : "", "family" : "Barton", "given" : "A", "non-dropping-particle" : "", "parse-names" : false, "suffix" : "" }, { "dropping-particle" : "", "family" : "Band", "given" : "G", "non-dropping-particle" : "", "parse-names" : false, "suffix" : "" }, { "dropping-particle" : "", "family" : "Bellenguez", "given" : "C", "non-dropping-particle" : "", "parse-names" : false, "suffix" : "" }, { "dropping-particle" : "", "family" : "Bergboer", "given" : "J G", "non-dropping-particle" : "", "parse-names" : false, "suffix" : "" }, { "dropping-particle" : "", "family" : "Blackwell", "given" : "J M", "non-dropping-particle" : "", "parse-names" : false, "suffix" : "" }, { "dropping-particle" : "", "family" : "Bramon", "given" : "E", "non-dropping-particle" : "", "parse-names" : false, "suffix" : "" }, { "dropping-particle" : "", "family" : "Bumpstead", "given" : "S J", "non-dropping-particle" : "", "parse-names" : false, "suffix" : "" }, { "dropping-particle" : "", "family" : "Casas", "given" : "J P", "non-dropping-particle" : "", "parse-names" : false, "suffix" : "" }, { "dropping-particle" : "", "family" : "Cork", "given" : "M J", "non-dropping-particle" : "", "parse-names" : false, "suffix" : "" }, { "dropping-particle" : "", "family" : "Corvin", "given" : "A", "non-dropping-particle" : "", "parse-names" : false, "suffix" : "" }, { "dropping-particle" : "", "family" : "Deloukas", "given" : "P", "non-dropping-particle" : "", "parse-names" : false, "suffix" : "" }, { "dropping-particle" : "", "family" : "Dilthey", "given" : "A", "non-dropping-particle" : "", "parse-names" : false, "suffix" : "" }, { "dropping-particle" : "", "family" : "Duncanson", "given" : "A", "non-dropping-particle" : "", "parse-names" : false, "suffix" : "" }, { "dropping-particle" : "", "family" : "Edkins", "given" : "S", "non-dropping-particle" : "", "parse-names" : false, "suffix" : "" }, { "dropping-particle" : "", "family" : "Estivill", "given" : "X", "non-dropping-particle" : "", "parse-names" : false, "suffix" : "" }, { "dropping-particle" : "", "family" : "Fitzgerald", "given" : "O", "non-dropping-particle" : "", "parse-names" : false, "suffix" : "" }, { "dropping-particle" : "", "family" : "Freeman", "given" : "C", "non-dropping-particle" : "", "parse-names" : false, "suffix" : "" }, { "dropping-particle" : "", "family" : "Giardina", "given" : "E", "non-dropping-particle" : "", "parse-names" : false, "suffix" : "" }, { "dropping-particle" : "", "family" : "Gray", "given" : "E", "non-dropping-particle" : "", "parse-names" : false, "suffix" : "" }, { "dropping-particle" : "", "family" : "Hofer", "given" : "A", "non-dropping-particle" : "", "parse-names" : false, "suffix" : "" }, { "dropping-particle" : "", "family" : "Huffmeier", "given" : "U", "non-dropping-particle" : "", "parse-names" : false, "suffix" : "" }, { "dropping-particle" : "", "family" : "Hunt", "given" : "S E", "non-dropping-particle" : "", "parse-names" : false, "suffix" : "" }, { "dropping-particle" : "", "family" : "Irvine", "given" : "A D", "non-dropping-particle" : "", "parse-names" : false, "suffix" : "" }, { "dropping-particle" : "", "family" : "Jankowski", "given" : "J", "non-dropping-particle" : "", "parse-names" : false, "suffix" : "" }, { "dropping-particle" : "", "family" : "Kirby", "given" : "B", "non-dropping-particle" : "", "parse-names" : false, "suffix" : "" }, { "dropping-particle" : "", "family" : "Langford", "given" : "C", "non-dropping-particle" : "", "parse-names" : false, "suffix" : "" }, { "dropping-particle" : "", "family" : "Lascorz", "given" : "J", "non-dropping-particle" : "", "parse-names" : false, "suffix" : "" }, { "dropping-particle" : "", "family" : "Leman", "given" : "J", "non-dropping-particle" : "", "parse-names" : false, "suffix" : "" }, { "dropping-particle" : "", "family" : "Leslie", "given" : "S", "non-dropping-particle" : "", "parse-names" : false, "suffix" : "" }, { "dropping-particle" : "", "family" : "Mallbris", "given" : "L", "non-dropping-particle" : "", "parse-names" : false, "suffix" : "" }, { "dropping-particle" : "", "family" : "Markus", "given" : "H S", "non-dropping-particle" : "", "parse-names" : false, "suffix" : "" }, { "dropping-particle" : "", "family" : "Mathew", "given" : "C G", "non-dropping-particle" : "", "parse-names" : false, "suffix" : "" }, { "dropping-particle" : "", "family" : "McLean", "given" : "W H", "non-dropping-particle" : "", "parse-names" : false, "suffix" : "" }, { "dropping-particle" : "", "family" : "McManus", "given" : "R", "non-dropping-particle" : "", "parse-names" : false, "suffix" : "" }, { "dropping-particle" : "", "family" : "Mossner", "given" : "R", "non-dropping-particle" : "", "parse-names" : false, "suffix" : "" }, { "dropping-particle" : "", "family" : "Moutsianas", "given" : "L", "non-dropping-particle" : "", "parse-names" : false, "suffix" : "" }, { "dropping-particle" : "", "family" : "Naluai", "given" : "A T", "non-dropping-particle" : "", "parse-names" : false, "suffix" : "" }, { "dropping-particle" : "", "family" : "Nestle", "given" : "F O", "non-dropping-particle" : "", "parse-names" : false, "suffix" : "" }, { "dropping-particle" : "", "family" : "Novelli", "given" : "G", "non-dropping-particle" : "", "parse-names" : false, "suffix" : "" }, { "dropping-particle" : "", "family" : "Onoufriadis", "given" : "A", "non-dropping-particle" : "", "parse-names" : false, "suffix" : "" }, { "dropping-particle" : "", "family" : "Palmer", "given" : "C N", "non-dropping-particle" : "", "parse-names" : false, "suffix" : "" }, { "dropping-particle" : "", "family" : "Perricone", "given" : "C", "non-dropping-particle" : "", "parse-names" : false, "suffix" : "" }, { "dropping-particle" : "", "family" : "Pirinen", "given" : "M", "non-dropping-particle" : "", "parse-names" : false, "suffix" : "" }, { "dropping-particle" : "", "family" : "Plomin", "given" : "R", "non-dropping-particle" : "", "parse-names" : false, "suffix" : "" }, { "dropping-particle" : "", "family" : "Potter", "given" : "S C", "non-dropping-particle" : "", "parse-names" : false, "suffix" : "" }, { "dropping-particle" : "", "family" : "Pujol", "given" : "R M", "non-dropping-particle" : "", "parse-names" : false, "suffix" : "" }, { "dropping-particle" : "", "family" : "Rautanen", "given" : "A", "non-dropping-particle" : "", "parse-names" : false, "suffix" : "" }, { "dropping-particle" : "", "family" : "Riveira-Munoz", "given" : "E", "non-dropping-particle" : "", "parse-names" : false, "suffix" : "" }, { "dropping-particle" : "", "family" : "Ryan", "given" : "A W", "non-dropping-particle" : "", "parse-names" : false, "suffix" : "" }, { "dropping-particle" : "", "family" : "Salmhofer", "given" : "W", "non-dropping-particle" : "", "parse-names" : false, "suffix" : "" }, { "dropping-particle" : "", "family" : "Samuelsson", "given" : "L", "non-dropping-particle" : "", "parse-names" : false, "suffix" : "" }, { "dropping-particle" : "", "family" : "Sawcer", "given" : "S J", "non-dropping-particle" : "", "parse-names" : false, "suffix" : "" }, { "dropping-particle" : "", "family" : "Schalkwijk", "given" : "J", "non-dropping-particle" : "", "parse-names" : false, "suffix" : "" }, { "dropping-particle" : "", "family" : "Smith", "given" : "C H", "non-dropping-particle" : "", "parse-names" : false, "suffix" : "" }, { "dropping-particle" : "", "family" : "Stahle", "given" : "M", "non-dropping-particle" : "", "parse-names" : false, "suffix" : "" }, { "dropping-particle" : "", "family" : "Su", "given" : "Z", "non-dropping-particle" : "", "parse-names" : false, "suffix" : "" }, { "dropping-particle" : "", "family" : "Tazi-Ahnini", "given" : "R", "non-dropping-particle" : "", "parse-names" : false, "suffix" : "" }, { "dropping-particle" : "", "family" : "Traupe", "given" : "H", "non-dropping-particle" : "", "parse-names" : false, "suffix" : "" }, { "dropping-particle" : "", "family" : "Viswanathan", "given" : "A C", "non-dropping-particle" : "", "parse-names" : false, "suffix" : "" }, { "dropping-particle" : "", "family" : "Warren", "given" : "R B", "non-dropping-particle" : "", "parse-names" : false, "suffix" : "" }, { "dropping-particle" : "", "family" : "Weger", "given" : "W", "non-dropping-particle" : "", "parse-names" : false, "suffix" : "" }, { "dropping-particle" : "", "family" : "Wolk", "given" : "K", "non-dropping-particle" : "", "parse-names" : false, "suffix" : "" }, { "dropping-particle" : "", "family" : "Wood", "given" : "N", "non-dropping-particle" : "", "parse-names" : false, "suffix" : "" }, { "dropping-particle" : "", "family" : "Worthington", "given" : "J", "non-dropping-particle" : "", "parse-names" : false, "suffix" : "" }, { "dropping-particle" : "", "family" : "Young", "given" : "H S", "non-dropping-particle" : "", "parse-names" : false, "suffix" : "" }, { "dropping-particle" : "", "family" : "Zeeuwen", "given" : "P L", "non-dropping-particle" : "", "parse-names" : false, "suffix" : "" }, { "dropping-particle" : "", "family" : "Hayday", "given" : "A", "non-dropping-particle" : "", "parse-names" : false, "suffix" : "" }, { "dropping-particle" : "", "family" : "Burden", "given" : "A D", "non-dropping-particle" : "", "parse-names" : false, "suffix" : "" }, { "dropping-particle" : "", "family" : "Griffiths", "given" : "C E", "non-dropping-particle" : "", "parse-names" : false, "suffix" : "" }, { "dropping-particle" : "", "family" : "Kere", "given" : "J", "non-dropping-particle" : "", "parse-names" : false, "suffix" : "" }, { "dropping-particle" : "", "family" : "Reis", "given" : "A", "non-dropping-particle" : "", "parse-names" : false, "suffix" : "" }, { "dropping-particle" : "", "family" : "McVean", "given" : "G", "non-dropping-particle" : "", "parse-names" : false, "suffix" : "" }, { "dropping-particle" : "", "family" : "Evans", "given" : "D M", "non-dropping-particle" : "", "parse-names" : false, "suffix" : "" }, { "dropping-particle" : "", "family" : "Brown", "given" : "M A", "non-dropping-particle" : "", "parse-names" : false, "suffix" : "" }, { "dropping-particle" : "", "family" : "Barker", "given" : "J N", "non-dropping-particle" : "", "parse-names" : false, "suffix" : "" }, { "dropping-particle" : "", "family" : "Peltonen", "given" : "L", "non-dropping-particle" : "", "parse-names" : false, "suffix" : "" }, { "dropping-particle" : "", "family" : "Donnelly", "given" : "P", "non-dropping-particle" : "", "parse-names" : false, "suffix" : "" }, { "dropping-particle" : "", "family" : "Trembath", "given" : "R C", "non-dropping-particle" : "", "parse-names" : false, "suffix" : "" } ], "container-title" : "Nat Genet", "edition" : "2010/10/19", "id" : "ITEM-1", "issue" : "11", "issued" : { "date-parts" : [ [ "2010" ] ] }, "note" : "Genetic Analysis of Psoriasis Consortium &amp; the Wellcome Trust Case Control Consortium 2\nStrange, Amy\nCapon, Francesca\nSpencer, Chris C A\nKnight, Jo\nWeale, Michael E\nAllen, Michael H\nBarton, Anne\nBand, Gavin\nBellenguez, Celine\nBergboer, Judith G M\nBlackwell, Jenefer M\nBramon, Elvira\nBumpstead, Suzannah J\nCasas, Juan P\nCork, Michael J\nCorvin, Aiden\nDeloukas, Panos\nDilthey, Alexander\nDuncanson, Audrey\nEdkins, Sarah\nEstivill, Xavier\nFitzgerald, Oliver\nFreeman, Colin\nGiardina, Emiliano\nGray, Emma\nHofer, Angelika\nHuffmeier, Ulrike\nHunt, Sarah E\nIrvine, Alan D\nJankowski, Janusz\nKirby, Brian\nLangford, Cordelia\nLascorz, Jesus\nLeman, Joyce\nLeslie, Stephen\nMallbris, Lotus\nMarkus, Hugh S\nMathew, Christopher G\nMcLean, W H Irwin\nMcManus, Ross\nMossner, Rotraut\nMoutsianas, Loukas\nNaluai, Asa T\nNestle, Frank O\nNovelli, Giuseppe\nOnoufriadis, Alexandros\nPalmer, Colin N A\nPerricone, Carlo\nPirinen, Matti\nPlomin, Robert\nPotter, Simon C\nPujol, Ramon M\nRautanen, Anna\nRiveira-Munoz, Eva\nRyan, Anthony W\nSalmhofer, Wolfgang\nSamuelsson, Lena\nSawcer, Stephen J\nSchalkwijk, Joost\nSmith, Catherine H\nStahle, Mona\nSu, Zhan\nTazi-Ahnini, Rachid\nTraupe, Heiko\nViswanathan, Ananth C\nWarren, Richard B\nWeger, Wolfgang\nWolk, Katarina\nWood, Nicholas\nWorthington, Jane\nYoung, Helen S\nZeeuwen, Patrick L J M\nHayday, Adrian\nBurden, A David\nGriffiths, Christopher E M\nKere, Juha\nReis, Andre\nMcVean, Gilean\nEvans, David M\nBrown, Matthew A\nBarker, Jonathan N\nPeltonen, Leena\nDonnelly, Peter\nTrembath, Richard C\n068545/Z/02/Wellcome Trust/United Kingdom\n083948/Z/07/Z/Wellcome Trust/United Kingdom\nG0000934/Medical Research Council/United Kingdom\nG0601387/Medical Research Council/United Kingdom\nDepartment of Health/United Kingdom\nResearch Support, N.I.H., Extramural\nResearch Support, Non-U.S. Gov't\nUnited States\nNature genetics\nNat Genet. 2010 Nov;42(11):985-90. Epub 2010 Oct 17.", "page" : "985-990", "title" : "A genome-wide association study identifies new psoriasis susceptibility loci and an interaction between HLA-C and ERAP1", "type" : "article-journal", "volume" : "42" }, "uris" : [ "http://www.mendeley.com/documents/?uuid=24dffb98-036d-4517-9c36-6fcc8bf9d848" ] }, { "id" : "ITEM-2", "itemData" : { "DOI" : "http://www.nature.com/ng/journal/v43/n8/abs/ng.873.html#supplementary-information", "ISBN"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"Moutsianas",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"Diaz-Pena", "given" : "Roberto", "non-dropping-particle" : "", "parse-names" : false, "suffix" : "" }, { "dropping-particle" : "", "family" : "Lopez-Vazquez",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"container-title" : "Nat Genet", "id" : "ITEM-2", "issue" : "8", "issued" : { "date-parts" : [ [ "2011" ] ] }, "note" : "10.1038/ng.873",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"http://www.mendeley.com/documents/?uuid=55828699-abef-49a8-93ae-2e23eca8baa1"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"&lt;sup&gt;13,28,29&lt;/sup&gt;" }, "properties" : { "noteIndex" : 0 }, "schema" : "https://github.com/citation-style-language/schema/raw/master/csl-citation.json" }</w:instrText>
      </w:r>
      <w:r w:rsidR="00E760C2">
        <w:fldChar w:fldCharType="separate"/>
      </w:r>
      <w:r w:rsidR="005E14B4" w:rsidRPr="005E14B4">
        <w:rPr>
          <w:noProof/>
          <w:vertAlign w:val="superscript"/>
        </w:rPr>
        <w:t>13,28,29</w:t>
      </w:r>
      <w:r w:rsidR="00E760C2">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w:t>
      </w:r>
      <w:r w:rsidR="00E46A48">
        <w:lastRenderedPageBreak/>
        <w:t xml:space="preserve">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r w:rsidR="00D61686">
        <w:fldChar w:fldCharType="begin" w:fldLock="1"/>
      </w:r>
      <w:r w:rsidR="005E14B4">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"&lt;sup&gt;30&lt;/sup&gt;" }, "properties" : { "noteIndex" : 0 }, "schema" : "https://github.com/citation-style-language/schema/raw/master/csl-citation.json" }</w:instrText>
      </w:r>
      <w:r w:rsidR="00D61686">
        <w:fldChar w:fldCharType="separate"/>
      </w:r>
      <w:r w:rsidR="005E14B4" w:rsidRPr="005E14B4">
        <w:rPr>
          <w:noProof/>
          <w:vertAlign w:val="superscript"/>
        </w:rPr>
        <w:t>30</w:t>
      </w:r>
      <w:r w:rsidR="00D61686">
        <w:fldChar w:fldCharType="end"/>
      </w:r>
    </w:p>
    <w:p w14:paraId="7B1AC16D" w14:textId="77777777" w:rsidR="00E46A48" w:rsidRDefault="00E46A48" w:rsidP="00DB5441"/>
    <w:p w14:paraId="77C299A1" w14:textId="683F4884" w:rsidR="00E46A48" w:rsidRDefault="00D61686" w:rsidP="00DB5441">
      <w:r>
        <w:t xml:space="preserve">If epistasis were easily detectable in a hypothesis-free framework, its potential to drive higher biological understanding would be very attractive. </w:t>
      </w:r>
      <w:r w:rsidR="005F6B2C">
        <w:t>But</w:t>
      </w:r>
      <w:r>
        <w:t xml:space="preserve"> because</w:t>
      </w:r>
      <w:r w:rsidR="00E267D5">
        <w:t xml:space="preserve"> at this stage</w:t>
      </w:r>
      <w:r>
        <w:t xml:space="preserve"> it appears that candidate gene approaches are often more likely to lead to the discovery of epistasis then hypothesis-free approaches, so far biological understanding has led to identifying epistasis</w:t>
      </w:r>
      <w:r w:rsidR="0026553E">
        <w:t xml:space="preserve"> (e.g. </w:t>
      </w:r>
      <w:r w:rsidR="0026553E">
        <w:fldChar w:fldCharType="begin" w:fldLock="1"/>
      </w:r>
      <w:r w:rsidR="005E14B4">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"mendeley" : { "previouslyFormattedCitation" : "&lt;sup&gt;31,32&lt;/sup&gt;" }, "properties" : { "noteIndex" : 0 }, "schema" : "https://github.com/citation-style-language/schema/raw/master/csl-citation.json" }</w:instrText>
      </w:r>
      <w:r w:rsidR="0026553E">
        <w:fldChar w:fldCharType="separate"/>
      </w:r>
      <w:r w:rsidR="005E14B4" w:rsidRPr="005E14B4">
        <w:rPr>
          <w:noProof/>
          <w:vertAlign w:val="superscript"/>
        </w:rPr>
        <w:t>31,32</w:t>
      </w:r>
      <w:r w:rsidR="0026553E">
        <w:fldChar w:fldCharType="end"/>
      </w:r>
      <w:r w:rsidR="0026553E">
        <w:t>)</w:t>
      </w:r>
      <w:r>
        <w:t xml:space="preserve"> more than epistasis has led to impr</w:t>
      </w:r>
      <w:r w:rsidR="0026553E">
        <w:t>oving biological understanding.</w:t>
      </w:r>
    </w:p>
    <w:p w14:paraId="5F13EA17" w14:textId="77777777" w:rsidR="00DB5441" w:rsidRDefault="00DB5441" w:rsidP="00DB5441"/>
    <w:p w14:paraId="3D3D2DA4" w14:textId="4A83084E" w:rsidR="00ED561D" w:rsidRDefault="00ED561D" w:rsidP="00DB5441">
      <w:r>
        <w:t>An extension of these ideas is to deconstruct complex traits into endophenotypes</w:t>
      </w:r>
      <w:r>
        <w:fldChar w:fldCharType="begin" w:fldLock="1"/>
      </w:r>
      <w:r w:rsidR="005E14B4">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"&lt;sup&gt;33&lt;/sup&gt;" }, "properties" : { "noteIndex" : 0 }, "schema" : "https://github.com/citation-style-language/schema/raw/master/csl-citation.json" }</w:instrText>
      </w:r>
      <w:r>
        <w:fldChar w:fldCharType="separate"/>
      </w:r>
      <w:r w:rsidR="005E14B4" w:rsidRPr="005E14B4">
        <w:rPr>
          <w:noProof/>
          <w:vertAlign w:val="superscript"/>
        </w:rPr>
        <w:t>33</w:t>
      </w:r>
      <w:r>
        <w:fldChar w:fldCharType="end"/>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670342">
        <w:fldChar w:fldCharType="begin" w:fldLock="1"/>
      </w:r>
      <w:r w:rsidR="005E14B4">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"&lt;sup&gt;34&lt;/sup&gt;" }, "properties" : { "noteIndex" : 0 }, "schema" : "https://github.com/citation-style-language/schema/raw/master/csl-citation.json" }</w:instrText>
      </w:r>
      <w:r w:rsidR="00670342">
        <w:fldChar w:fldCharType="separate"/>
      </w:r>
      <w:r w:rsidR="005E14B4" w:rsidRPr="005E14B4">
        <w:rPr>
          <w:noProof/>
          <w:vertAlign w:val="superscript"/>
        </w:rPr>
        <w:t>34</w:t>
      </w:r>
      <w:r w:rsidR="00670342">
        <w:fldChar w:fldCharType="end"/>
      </w:r>
      <w:r w:rsidR="00670342">
        <w:t xml:space="preserve"> </w:t>
      </w:r>
      <w:r w:rsidR="00D82906">
        <w:t>Further theoretical studies have shown that epistasis will form a large component of variation in pathway endpoints if there are negative feedback loops controlling the outcome.</w:t>
      </w:r>
      <w:r w:rsidR="00D82906">
        <w:fldChar w:fldCharType="begin" w:fldLock="1"/>
      </w:r>
      <w:r w:rsidR="005E14B4">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"&lt;sup&gt;35&lt;/sup&gt;" }, "properties" : { "noteIndex" : 0 }, "schema" : "https://github.com/citation-style-language/schema/raw/master/csl-citation.json" }</w:instrText>
      </w:r>
      <w:r w:rsidR="00D82906">
        <w:fldChar w:fldCharType="separate"/>
      </w:r>
      <w:r w:rsidR="005E14B4" w:rsidRPr="005E14B4">
        <w:rPr>
          <w:noProof/>
          <w:vertAlign w:val="superscript"/>
        </w:rPr>
        <w:t>35</w:t>
      </w:r>
      <w:r w:rsidR="00D82906">
        <w:fldChar w:fldCharType="end"/>
      </w:r>
      <w:r w:rsidR="00D82906">
        <w:t xml:space="preserve"> </w:t>
      </w:r>
      <w:r w:rsidR="008E3D83">
        <w:t>The limiting pathway model</w:t>
      </w:r>
      <w:r w:rsidR="008E3D83">
        <w:fldChar w:fldCharType="begin" w:fldLock="1"/>
      </w:r>
      <w:r w:rsidR="005E14B4">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"&lt;sup&gt;24&lt;/sup&gt;" }, "properties" : { "noteIndex" : 0 }, "schema" : "https://github.com/citation-style-language/schema/raw/master/csl-citation.json" }</w:instrText>
      </w:r>
      <w:r w:rsidR="008E3D83">
        <w:fldChar w:fldCharType="separate"/>
      </w:r>
      <w:r w:rsidR="005E14B4" w:rsidRPr="005E14B4">
        <w:rPr>
          <w:noProof/>
          <w:vertAlign w:val="superscript"/>
        </w:rPr>
        <w:t>24</w:t>
      </w:r>
      <w:r w:rsidR="008E3D83">
        <w:fldChar w:fldCharType="end"/>
      </w:r>
      <w:r w:rsidR="008E3D83">
        <w:t xml:space="preserve"> employs this idea on a broader scale to consider the impact of endophenotypes on the heritab</w:t>
      </w:r>
      <w:r w:rsidR="00B66C23">
        <w:t>ility of a higher level trait. Stringer et al</w:t>
      </w:r>
      <w:r w:rsidR="00B66C23">
        <w:fldChar w:fldCharType="begin" w:fldLock="1"/>
      </w:r>
      <w:r w:rsidR="005E14B4">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"&lt;sup&gt;36&lt;/sup&gt;" }, "properties" : { "noteIndex" : 0 }, "schema" : "https://github.com/citation-style-language/schema/raw/master/csl-citation.json" }</w:instrText>
      </w:r>
      <w:r w:rsidR="00B66C23">
        <w:fldChar w:fldCharType="separate"/>
      </w:r>
      <w:r w:rsidR="005E14B4" w:rsidRPr="005E14B4">
        <w:rPr>
          <w:noProof/>
          <w:vertAlign w:val="superscript"/>
        </w:rPr>
        <w:t>36</w:t>
      </w:r>
      <w:r w:rsidR="00B66C23">
        <w:fldChar w:fldCharType="end"/>
      </w:r>
    </w:p>
    <w:p w14:paraId="0D16D565" w14:textId="77777777" w:rsidR="004542F0" w:rsidRDefault="004542F0" w:rsidP="00DB5441"/>
    <w:p w14:paraId="0A063919" w14:textId="12BF85E6" w:rsidR="003C5C29" w:rsidRDefault="003C5C29" w:rsidP="00DB5441">
      <w:r>
        <w:t xml:space="preserve">The most common example of epistatic </w:t>
      </w:r>
    </w:p>
    <w:p w14:paraId="2BC93951" w14:textId="77777777" w:rsidR="003C5C29" w:rsidRDefault="003C5C29" w:rsidP="00DB5441"/>
    <w:p w14:paraId="119FDA48" w14:textId="545EA384" w:rsidR="007A5719" w:rsidRDefault="007A5719" w:rsidP="00DB5441">
      <w:r>
        <w:t xml:space="preserve">Nevertheless, the dearth of </w:t>
      </w:r>
      <w:r w:rsidR="00C01E5B">
        <w:t>instances of reproducible e</w:t>
      </w:r>
      <w:r>
        <w:t xml:space="preserve">pistatic interactions is not </w:t>
      </w:r>
      <w:r w:rsidR="003C5C29">
        <w:t xml:space="preserve">strong </w:t>
      </w:r>
      <w:r>
        <w:t xml:space="preserve">evidence for its absence, the power to detect epistasis is low and this can be mitigated by ever increasing sample sizes in GWAS. And there is theoretical precedent for epistasis contributing to </w:t>
      </w:r>
    </w:p>
    <w:p w14:paraId="2A1871FC" w14:textId="77777777" w:rsidR="00DB5441" w:rsidRDefault="00DB5441" w:rsidP="00DB5441"/>
    <w:p w14:paraId="642140D8" w14:textId="5A8CCCF3" w:rsidR="005F6B2C" w:rsidRDefault="00F916FA" w:rsidP="00F916FA">
      <w:pPr>
        <w:pStyle w:val="ListParagraph"/>
        <w:numPr>
          <w:ilvl w:val="0"/>
          <w:numId w:val="2"/>
        </w:numPr>
      </w:pPr>
      <w:r>
        <w:t>Gjuvsland / keightley</w:t>
      </w:r>
    </w:p>
    <w:p w14:paraId="63A32AFD" w14:textId="77777777" w:rsidR="00F916FA" w:rsidRDefault="00F916FA" w:rsidP="00F916FA">
      <w:pPr>
        <w:pStyle w:val="ListParagraph"/>
        <w:numPr>
          <w:ilvl w:val="0"/>
          <w:numId w:val="2"/>
        </w:numPr>
      </w:pPr>
    </w:p>
    <w:p w14:paraId="2C2DAFE9" w14:textId="7A6EC73F" w:rsidR="000E082D" w:rsidRDefault="000E082D" w:rsidP="00DB5441">
      <w:r>
        <w:t xml:space="preserve">Genetic interactions determining handedness, levy and nagylaki </w:t>
      </w:r>
    </w:p>
    <w:p w14:paraId="06D9AA64" w14:textId="77777777" w:rsidR="00DB5441" w:rsidRDefault="00DB5441" w:rsidP="00DB5441"/>
    <w:p w14:paraId="004966A9" w14:textId="77777777" w:rsidR="00DB5441" w:rsidRDefault="00DB5441" w:rsidP="00DB5441"/>
    <w:p w14:paraId="1AF41BEB" w14:textId="77777777" w:rsidR="00DB5441" w:rsidRDefault="00DB5441" w:rsidP="00DB5441"/>
    <w:p w14:paraId="21DFB488" w14:textId="402728FD" w:rsidR="00DB5441" w:rsidRDefault="00EA2CE1" w:rsidP="00DB5441">
      <w:pPr>
        <w:pStyle w:val="Heading3"/>
      </w:pPr>
      <w:bookmarkStart w:id="10" w:name="_Toc242438412"/>
      <w:proofErr w:type="gramStart"/>
      <w:r>
        <w:t>Evolution</w:t>
      </w:r>
      <w:r w:rsidR="00DB5441">
        <w:t xml:space="preserve"> of complex traits?</w:t>
      </w:r>
      <w:bookmarkEnd w:id="10"/>
      <w:proofErr w:type="gramEnd"/>
    </w:p>
    <w:p w14:paraId="6D3A362F" w14:textId="77777777" w:rsidR="00DB5441" w:rsidRDefault="00DB5441" w:rsidP="00DB5441"/>
    <w:p w14:paraId="56D423A3" w14:textId="68A9A190" w:rsidR="00073242" w:rsidRDefault="004270AF" w:rsidP="00DB5441">
      <w:r>
        <w:t>The evolutionary mechanisms that lead to phenotypic variation in the population are wide ranging. It has bee</w:t>
      </w:r>
      <w:r w:rsidR="00E636FE">
        <w:t>n</w:t>
      </w:r>
      <w:r>
        <w:t xml:space="preserve"> proposed that one of these mechanisms is epistasis. To what extent does evidence support this notion, and what is the consequence of epistasis influencing the evolution of complex traits?</w:t>
      </w:r>
    </w:p>
    <w:p w14:paraId="236813DC" w14:textId="77777777" w:rsidR="00073242" w:rsidRDefault="00073242" w:rsidP="00DB5441"/>
    <w:p w14:paraId="23ED0DF5" w14:textId="558A55FC" w:rsidR="00D4034C" w:rsidRDefault="004A156A" w:rsidP="00DB5441">
      <w:r>
        <w:t>There is some empirical evidence that epistasis may play a role in phenotypic differences between species</w:t>
      </w:r>
      <w:r w:rsidR="00E03666">
        <w:t xml:space="preserve"> through the mechanism of genetic suppression</w:t>
      </w:r>
      <w:r>
        <w:t>.</w:t>
      </w:r>
      <w:r w:rsidR="003409E3">
        <w:t xml:space="preserve"> </w:t>
      </w:r>
      <w:r w:rsidR="00EA2CE1">
        <w:t>I</w:t>
      </w:r>
      <w:r>
        <w:t>t has been shown that</w:t>
      </w:r>
      <w:r w:rsidR="003409E3">
        <w:t xml:space="preserve"> disease causing</w:t>
      </w:r>
      <w:r>
        <w:t xml:space="preserve"> non-synonymous mutations </w:t>
      </w:r>
      <w:r w:rsidR="003409E3">
        <w:t xml:space="preserve">in humans exist with no adverse phenotype in other species. </w:t>
      </w:r>
      <w:r w:rsidR="00EA2CE1">
        <w:t xml:space="preserve">For example, </w:t>
      </w:r>
      <w:r w:rsidR="00E03666">
        <w:t xml:space="preserve">in humans </w:t>
      </w:r>
      <w:r w:rsidR="00EA2CE1">
        <w:t>a non-</w:t>
      </w:r>
      <w:r w:rsidR="00EA2CE1">
        <w:lastRenderedPageBreak/>
        <w:t>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 xml:space="preserve">rvey of 32 human proteins. </w:t>
      </w:r>
      <w:r w:rsidR="00835108">
        <w:t>It is hypothesized that epistasis allows protein evolution to traverse the fitness landscape.</w:t>
      </w:r>
    </w:p>
    <w:p w14:paraId="1730E6F1" w14:textId="77777777" w:rsidR="00AF3B3B" w:rsidRDefault="00AF3B3B" w:rsidP="00DB5441"/>
    <w:p w14:paraId="26EDBF98" w14:textId="1210231F" w:rsidR="00AF3B3B" w:rsidRDefault="00494E92" w:rsidP="00DB5441">
      <w:r>
        <w:t xml:space="preserve">The evolution of new gene function can </w:t>
      </w:r>
      <w:r w:rsidR="00835108">
        <w:t xml:space="preserve">both </w:t>
      </w:r>
      <w:r>
        <w:t>precipitate epistasis</w:t>
      </w:r>
      <w:r w:rsidR="00835108">
        <w:t>, and depend on epistasis</w:t>
      </w:r>
      <w:r>
        <w:t>. There are many examples of sequentially similar genes with crucial funct</w:t>
      </w:r>
      <w:r w:rsidR="00835108">
        <w:t xml:space="preserve">ional differences, but in order for the derived gene to have diverged from the ancestral gene, it is assumed that the </w:t>
      </w:r>
      <w:r w:rsidR="00E636FE">
        <w:t xml:space="preserve">functionally viable </w:t>
      </w:r>
      <w:r w:rsidR="00835108">
        <w:t>intermediate steps</w:t>
      </w:r>
      <w:r w:rsidR="00E636FE">
        <w:t xml:space="preserve"> are necessary</w:t>
      </w:r>
      <w:r w:rsidR="00835108">
        <w:t>. Noor et al</w:t>
      </w:r>
      <w:r w:rsidR="00835108">
        <w:fldChar w:fldCharType="begin" w:fldLock="1"/>
      </w:r>
      <w:r w:rsidR="005E14B4">
        <w:instrText>ADDIN CSL_CITATION { "citationItems" : [ { "id" : "ITEM-1", "itemData" : { "DOI" : "10.1371/journal.pone.0039822", "ISSN" : "1932-6203", "PMID" : "22768133", "abstract" : "Atrazine chlorohydrolase (AtzA) and its close relative melamine deaminase (TriA) differ by just nine amino acid substitutions but have distinct catalytic activities. Together, they offer an informative model system to study the molecular processes that underpin the emergence of new enzymatic function. Here we have constructed the potential evolutionary trajectories between AtzA and TriA, and characterized the catalytic activities and biophysical properties of the intermediates along those trajectories. The order in which the nine amino acid substitutions that separate the enzymes could be introduced to either enzyme, while maintaining significant catalytic activity, was dictated by epistatic interactions, principally between three amino acids within the active site: namely, S331C, N328D and F84L. The mechanistic basis for the epistatic relationships is consistent with a model for the catalytic mechanisms in which protonation is required for hydrolysis of melamine, but not atrazine.", "author" : [ { "dropping-particle" : "", "family" : "Noor", "given" : "Sajid", "non-dropping-particle" : "", "parse-names" : false, "suffix" : "" }, { "dropping-particle" : "", "family" : "Taylor", "given" : "Matthew C", "non-dropping-particle" : "", "parse-names" : false, "suffix" : "" }, { "dropping-particle" : "", "family" : "Russell", "given" : "Robyn J", "non-dropping-particle" : "", "parse-names" : false, "suffix" : "" }, { "dropping-particle" : "", "family" : "Jermiin", "given" : "Lars S", "non-dropping-particle" : "", "parse-names" : false, "suffix" : "" }, { "dropping-particle" : "", "family" : "Jackson", "given" : "Colin J", "non-dropping-particle" : "", "parse-names" : false, "suffix" : "" }, { "dropping-particle" : "", "family" : "Oakeshott", "given" : "John G", "non-dropping-particle" : "", "parse-names" : false, "suffix" : "" }, { "dropping-particle" : "", "family" : "Scott", "given" : "Colin", "non-dropping-particle" : "", "parse-names" : false, "suffix" : "" } ], "container-title" : "PloS one", "id" : "ITEM-1", "issue" : "6", "issued" : { "date-parts" : [ [ "2012", "1" ] ] }, "page" : "e39822", "title" : "Intramolecular epistasis and the evolution of a new enzymatic function.", "type" : "article-journal", "volume" : "7" }, "uris" : [ "http://www.mendeley.com/documents/?uuid=7d6883f9-c58b-425d-ab66-4bccb0c48380" ] } ], "mendeley" : { "previouslyFormattedCitation" : "&lt;sup&gt;37&lt;/sup&gt;" }, "properties" : { "noteIndex" : 0 }, "schema" : "https://github.com/citation-style-language/schema/raw/master/csl-citation.json" }</w:instrText>
      </w:r>
      <w:r w:rsidR="00835108">
        <w:fldChar w:fldCharType="separate"/>
      </w:r>
      <w:r w:rsidR="005E14B4" w:rsidRPr="005E14B4">
        <w:rPr>
          <w:noProof/>
          <w:vertAlign w:val="superscript"/>
        </w:rPr>
        <w:t>37</w:t>
      </w:r>
      <w:r w:rsidR="00835108">
        <w:fldChar w:fldCharType="end"/>
      </w:r>
      <w:r w:rsidR="00835108">
        <w:t xml:space="preserve"> showed experimentally that for a pair of closely related bacterial genes that differ at only 9 amino acid positions but have different metabolic functions, a path of single amino acid changes was </w:t>
      </w:r>
      <w:r w:rsidR="001C078A">
        <w:t xml:space="preserve">possible without compromising  enzymatic function at any point. It was shown that epistatic effects emerged for both enzymatic functions at each of the 9 steps. </w:t>
      </w:r>
    </w:p>
    <w:p w14:paraId="3AA740F0" w14:textId="77777777" w:rsidR="00B66C23" w:rsidRDefault="00B66C23" w:rsidP="00DB5441"/>
    <w:p w14:paraId="6E01C3AA" w14:textId="208258AE" w:rsidR="00DB5441" w:rsidRDefault="00BE0345" w:rsidP="00DB5441">
      <w:r>
        <w:t xml:space="preserve">Selection acts </w:t>
      </w:r>
      <w:r w:rsidR="007C043F">
        <w:t xml:space="preserve">directly </w:t>
      </w:r>
      <w:r>
        <w:t>on marginal additive effects, and if deleterious effects persisted under selection then theoretically this may indicate that they are involved in non-linear interactions.</w:t>
      </w:r>
      <w:r>
        <w:fldChar w:fldCharType="begin" w:fldLock="1"/>
      </w:r>
      <w:r w:rsidR="005E14B4">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"&lt;sup&gt;19&lt;/sup&gt;" }, "properties" : { "noteIndex" : 0 }, "schema" : "https://github.com/citation-style-language/schema/raw/master/csl-citation.json" }</w:instrText>
      </w:r>
      <w:r>
        <w:fldChar w:fldCharType="separate"/>
      </w:r>
      <w:r w:rsidR="005E14B4" w:rsidRPr="005E14B4">
        <w:rPr>
          <w:noProof/>
          <w:vertAlign w:val="superscript"/>
        </w:rPr>
        <w:t>19</w:t>
      </w:r>
      <w:r>
        <w:fldChar w:fldCharType="end"/>
      </w:r>
      <w:r w:rsidR="0004117E">
        <w:t xml:space="preserve"> To what extent does there exist empirical evidence for this hypothesis? </w:t>
      </w:r>
      <w:r w:rsidR="00E636FE">
        <w:t xml:space="preserve">There is </w:t>
      </w:r>
    </w:p>
    <w:p w14:paraId="1E1FDF62" w14:textId="77777777" w:rsidR="007A5719" w:rsidRDefault="007A5719" w:rsidP="00DB5441"/>
    <w:p w14:paraId="47C97CEE" w14:textId="154367D6" w:rsidR="007A5719" w:rsidRDefault="007A5719" w:rsidP="007A5719">
      <w:pPr>
        <w:pStyle w:val="ListParagraph"/>
        <w:numPr>
          <w:ilvl w:val="0"/>
          <w:numId w:val="1"/>
        </w:numPr>
      </w:pPr>
      <w:proofErr w:type="gramStart"/>
      <w:r>
        <w:t>manolis</w:t>
      </w:r>
      <w:proofErr w:type="gramEnd"/>
      <w:r>
        <w:t xml:space="preserve"> paper</w:t>
      </w:r>
    </w:p>
    <w:p w14:paraId="10AD1907" w14:textId="77777777" w:rsidR="00F916FA" w:rsidRPr="00F916FA" w:rsidRDefault="00F916FA" w:rsidP="00F916FA">
      <w:pPr>
        <w:pStyle w:val="ListParagraph"/>
        <w:numPr>
          <w:ilvl w:val="0"/>
          <w:numId w:val="1"/>
        </w:numPr>
        <w:rPr>
          <w:rFonts w:ascii="Times" w:hAnsi="Times" w:cs="Times New Roman"/>
          <w:sz w:val="20"/>
          <w:szCs w:val="20"/>
          <w:lang w:val="en-AU"/>
        </w:rPr>
      </w:pPr>
      <w:r w:rsidRPr="00F916FA">
        <w:rPr>
          <w:rFonts w:ascii="Times" w:hAnsi="Times" w:cs="Times New Roman"/>
          <w:sz w:val="20"/>
          <w:szCs w:val="20"/>
          <w:lang w:val="en-AU"/>
        </w:rPr>
        <w:t>Intramolecular epistasis and the evolution of a new enzymatic function.</w:t>
      </w:r>
    </w:p>
    <w:p w14:paraId="17CA977F" w14:textId="10D4D2AD" w:rsidR="007A5719" w:rsidRDefault="00F916FA" w:rsidP="007A5719">
      <w:pPr>
        <w:pStyle w:val="ListParagraph"/>
        <w:numPr>
          <w:ilvl w:val="0"/>
          <w:numId w:val="1"/>
        </w:numPr>
      </w:pPr>
      <w:r>
        <w:t>Hill – mutation selection balance</w:t>
      </w:r>
    </w:p>
    <w:p w14:paraId="1558F5A7" w14:textId="77777777" w:rsidR="00F916FA" w:rsidRDefault="00F916FA" w:rsidP="007A5719">
      <w:pPr>
        <w:pStyle w:val="ListParagraph"/>
        <w:numPr>
          <w:ilvl w:val="0"/>
          <w:numId w:val="1"/>
        </w:numPr>
      </w:pPr>
    </w:p>
    <w:p w14:paraId="54BC3755" w14:textId="77777777" w:rsidR="00DB5441" w:rsidRDefault="00DB5441" w:rsidP="00DB5441"/>
    <w:p w14:paraId="53A3AB58" w14:textId="77777777" w:rsidR="00DB5441" w:rsidRDefault="00DB5441" w:rsidP="00DB5441"/>
    <w:p w14:paraId="48F12549" w14:textId="61B51224" w:rsidR="00DB5441" w:rsidRDefault="00604D54" w:rsidP="00DB5441">
      <w:pPr>
        <w:pStyle w:val="Heading3"/>
      </w:pPr>
      <w:bookmarkStart w:id="11" w:name="_Toc242438413"/>
      <w:proofErr w:type="gramStart"/>
      <w:r>
        <w:t>G</w:t>
      </w:r>
      <w:r w:rsidR="00DB5441">
        <w:t>enetic prediction</w:t>
      </w:r>
      <w:r>
        <w:t xml:space="preserve"> and personalised genomics</w:t>
      </w:r>
      <w:r w:rsidR="00DB5441">
        <w:t>?</w:t>
      </w:r>
      <w:bookmarkEnd w:id="11"/>
      <w:proofErr w:type="gramEnd"/>
    </w:p>
    <w:p w14:paraId="64D1F98A" w14:textId="77777777" w:rsidR="00DB5441" w:rsidRDefault="00DB5441" w:rsidP="00DB5441"/>
    <w:p w14:paraId="28565267" w14:textId="32F975B0" w:rsidR="00F916FA" w:rsidRDefault="0071211A" w:rsidP="00DB5441">
      <w:r>
        <w:t>A potential direct translation of large-scale genetic studies into medical practice is to use knowledge of an individual’s genetic profile to predict phenotypic outcomes.</w:t>
      </w:r>
      <w:r w:rsidR="001E05D5">
        <w:fldChar w:fldCharType="begin" w:fldLock="1"/>
      </w:r>
      <w:r w:rsidR="005E14B4">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"&lt;sup&gt;38&lt;/sup&gt;" }, "properties" : { "noteIndex" : 0 }, "schema" : "https://github.com/citation-style-language/schema/raw/master/csl-citation.json" }</w:instrText>
      </w:r>
      <w:r w:rsidR="001E05D5">
        <w:fldChar w:fldCharType="separate"/>
      </w:r>
      <w:r w:rsidR="005E14B4" w:rsidRPr="005E14B4">
        <w:rPr>
          <w:noProof/>
          <w:vertAlign w:val="superscript"/>
        </w:rPr>
        <w:t>38</w:t>
      </w:r>
      <w:r w:rsidR="001E05D5">
        <w:fldChar w:fldCharType="end"/>
      </w:r>
      <w:r>
        <w:t xml:space="preserve"> Though the prediction accuracy for a phenotype through genetic profile alone is limited by its heritability,</w:t>
      </w:r>
      <w:r w:rsidR="001E05D5">
        <w:fldChar w:fldCharType="begin" w:fldLock="1"/>
      </w:r>
      <w:r w:rsidR="005E14B4">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"&lt;sup&gt;39&lt;/sup&gt;" }, "properties" : { "noteIndex" : 0 }, "schema" : "https://github.com/citation-style-language/schema/raw/master/csl-citation.json" }</w:instrText>
      </w:r>
      <w:r w:rsidR="001E05D5">
        <w:fldChar w:fldCharType="separate"/>
      </w:r>
      <w:r w:rsidR="005E14B4" w:rsidRPr="005E14B4">
        <w:rPr>
          <w:noProof/>
          <w:vertAlign w:val="superscript"/>
        </w:rPr>
        <w:t>39</w:t>
      </w:r>
      <w:r w:rsidR="001E05D5">
        <w:fldChar w:fldCharType="end"/>
      </w:r>
      <w:r>
        <w:t xml:space="preserve"> the second main limiting factor is the accuracy in which the true genetic effects contributing to the trait are estimated.</w:t>
      </w:r>
      <w:r w:rsidR="001E05D5">
        <w:fldChar w:fldCharType="begin" w:fldLock="1"/>
      </w:r>
      <w:r w:rsidR="005E14B4">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"&lt;sup&gt;40&lt;/sup&gt;" }, "properties" : { "noteIndex" : 0 }, "schema" : "https://github.com/citation-style-language/schema/raw/master/csl-citation.json" }</w:instrText>
      </w:r>
      <w:r w:rsidR="001E05D5">
        <w:fldChar w:fldCharType="separate"/>
      </w:r>
      <w:r w:rsidR="005E14B4" w:rsidRPr="005E14B4">
        <w:rPr>
          <w:noProof/>
          <w:vertAlign w:val="superscript"/>
        </w:rPr>
        <w:t>40</w:t>
      </w:r>
      <w:r w:rsidR="001E05D5">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C72B564" w14:textId="77777777" w:rsidR="001E05D5" w:rsidRDefault="001E05D5" w:rsidP="00DB5441"/>
    <w:p w14:paraId="66829FD8" w14:textId="037B8BB1"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 xml:space="preserve">c variance, and therefore the inclusion of epistatic effects in genetic profile scores will not improve prediction accuracy. However one might speculate that non-additive variance could have a significant influence </w:t>
      </w:r>
      <w:r w:rsidR="00C21038">
        <w:lastRenderedPageBreak/>
        <w:t>on the phenotypic outcome of more lowly heritable traits</w:t>
      </w:r>
      <w:r w:rsidR="005D2A7F">
        <w:t>, and this may include endophenotypes such as methylation</w:t>
      </w:r>
      <w:r w:rsidR="005D2A7F">
        <w:fldChar w:fldCharType="begin" w:fldLock="1"/>
      </w:r>
      <w:r w:rsidR="005E14B4">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"&lt;sup&gt;41,42&lt;/sup&gt;" }, "properties" : { "noteIndex" : 0 }, "schema" : "https://github.com/citation-style-language/schema/raw/master/csl-citation.json" }</w:instrText>
      </w:r>
      <w:r w:rsidR="005D2A7F">
        <w:fldChar w:fldCharType="separate"/>
      </w:r>
      <w:r w:rsidR="005E14B4" w:rsidRPr="005E14B4">
        <w:rPr>
          <w:noProof/>
          <w:vertAlign w:val="superscript"/>
        </w:rPr>
        <w:t>41,42</w:t>
      </w:r>
      <w:r w:rsidR="005D2A7F">
        <w:fldChar w:fldCharType="end"/>
      </w:r>
      <w:r w:rsidR="005D2A7F">
        <w:t xml:space="preserve"> or gene expression levels</w:t>
      </w:r>
      <w:r w:rsidR="0060638D">
        <w:t>.</w:t>
      </w:r>
      <w:r w:rsidR="005D2A7F">
        <w:fldChar w:fldCharType="begin" w:fldLock="1"/>
      </w:r>
      <w:r w:rsidR="005E14B4">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"&lt;sup&gt;43&lt;/sup&gt;" }, "properties" : { "noteIndex" : 0 }, "schema" : "https://github.com/citation-style-language/schema/raw/master/csl-citation.json" }</w:instrText>
      </w:r>
      <w:r w:rsidR="005D2A7F">
        <w:fldChar w:fldCharType="separate"/>
      </w:r>
      <w:r w:rsidR="005E14B4" w:rsidRPr="005E14B4">
        <w:rPr>
          <w:noProof/>
          <w:vertAlign w:val="superscript"/>
        </w:rPr>
        <w:t>43</w:t>
      </w:r>
      <w:r w:rsidR="005D2A7F">
        <w:fldChar w:fldCharType="end"/>
      </w:r>
    </w:p>
    <w:p w14:paraId="3989B369" w14:textId="77777777" w:rsidR="00F916FA" w:rsidRDefault="00F916FA" w:rsidP="00DB5441"/>
    <w:p w14:paraId="5B131DF0" w14:textId="5A44C0D6"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48723E">
        <w:fldChar w:fldCharType="begin" w:fldLock="1"/>
      </w:r>
      <w:r w:rsidR="005E14B4">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        From Duplicate 1 (                           Common polygenic variation contributes to risk of schizophrenia and bipolar disorder                         - Purcell, S.M.; Wray, N.R.; Stone, J.L.; Visscher, P.M.; O'Donovan, M.C.; Sullivan, P.F.; Sklar, P.; Ruderfer, D.M.; McQuillin, A.; Morris, D.W.; others )\n                \n        \n        \n        From Duplicate 2 (                           Common polygenic variation contributes to risk of schizophrenia and bipolar disorder                         - Purcell, S.M.; Wray, N.R.; Stone, J.L.; Visscher, P.M.; O'Donovan, M.C.; Sullivan, P.F.; Sklar, P.; Ruderfer, D.M.; McQuillin, A.; Morris, D.W.; others )\n                \n        \n        \n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"&lt;sup&gt;44&lt;/sup&gt;" }, "properties" : { "noteIndex" : 0 }, "schema" : "https://github.com/citation-style-language/schema/raw/master/csl-citation.json" }</w:instrText>
      </w:r>
      <w:r w:rsidR="0048723E">
        <w:fldChar w:fldCharType="separate"/>
      </w:r>
      <w:r w:rsidR="005E14B4" w:rsidRPr="005E14B4">
        <w:rPr>
          <w:noProof/>
          <w:vertAlign w:val="superscript"/>
        </w:rPr>
        <w:t>44</w:t>
      </w:r>
      <w:r w:rsidR="0048723E">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60638D">
        <w:t xml:space="preserve"> It can be shown that in addition to heritability, the prediction accuracy is also a function of the ratio of the number of effects influencing the trait and the sample size.</w:t>
      </w:r>
      <w:r w:rsidR="0060638D">
        <w:fldChar w:fldCharType="begin" w:fldLock="1"/>
      </w:r>
      <w:r w:rsidR="005E14B4">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"&lt;sup&gt;40,45&lt;/sup&gt;" }, "properties" : { "noteIndex" : 0 }, "schema" : "https://github.com/citation-style-language/schema/raw/master/csl-citation.json" }</w:instrText>
      </w:r>
      <w:r w:rsidR="0060638D">
        <w:fldChar w:fldCharType="separate"/>
      </w:r>
      <w:r w:rsidR="005E14B4" w:rsidRPr="005E14B4">
        <w:rPr>
          <w:noProof/>
          <w:vertAlign w:val="superscript"/>
        </w:rPr>
        <w:t>40,45</w:t>
      </w:r>
      <w:r w:rsidR="0060638D">
        <w:fldChar w:fldCharType="end"/>
      </w:r>
      <w:r w:rsidR="0060638D">
        <w:t xml:space="preserve"> Therefore, for highly polygenic traits it is necessary to use </w:t>
      </w:r>
      <w:r w:rsidR="00164009">
        <w:t>extremely</w:t>
      </w:r>
      <w:r w:rsidR="00B0404A">
        <w:t xml:space="preserve"> large sample sizes. In principle, one could use this approach to also include epistatic effects.</w:t>
      </w:r>
    </w:p>
    <w:p w14:paraId="33B8283C" w14:textId="77777777" w:rsidR="00DD6648" w:rsidRDefault="00DD6648" w:rsidP="00DB5441"/>
    <w:p w14:paraId="17A6BD88" w14:textId="2D193203" w:rsidR="00B0404A" w:rsidRDefault="00651585" w:rsidP="00DB5441">
      <w:r>
        <w:t>There has been extensive use of epistatic effects for the prediction of complex traits in many model organism species. It was shown that including a network of epistatic effects in chicken lines</w:t>
      </w:r>
      <w:r>
        <w:fldChar w:fldCharType="begin" w:fldLock="1"/>
      </w:r>
      <w:r w:rsidR="005E14B4">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        From Duplicate 1 (                           Epistasis and the release of genetic variation during long-term selection                         - Carlborg, Orjan; Jacobsson, Lina; Ahgren, Per; Siegel, Paul; Andersson, Leif )\n                \n        \n        \n        From Duplicate 2 (                           Epistasis and the release of genetic variation during long-term selection                         - Carlborg, Orjan; Jacobsson, Lina; Ahgren, Per; Siegel, Paul; Andersson, Leif )\n                \n        \n        \n      ", "page" : "418-420", "title" : "Epistasis and the release of genetic variation during long-term selection", "type" : "article-journal", "volume" : "38" }, "uris" : [ "http://www.mendeley.com/documents/?uuid=bff95456-a945-43dd-bf0b-c6272498ab9c" ] } ], "mendeley" : { "previouslyFormattedCitation" : "&lt;sup&gt;46&lt;/sup&gt;" }, "properties" : { "noteIndex" : 0 }, "schema" : "https://github.com/citation-style-language/schema/raw/master/csl-citation.json" }</w:instrText>
      </w:r>
      <w:r>
        <w:fldChar w:fldCharType="separate"/>
      </w:r>
      <w:r w:rsidR="005E14B4" w:rsidRPr="005E14B4">
        <w:rPr>
          <w:noProof/>
          <w:vertAlign w:val="superscript"/>
        </w:rPr>
        <w:t>46</w:t>
      </w:r>
      <w:r>
        <w:fldChar w:fldCharType="end"/>
      </w:r>
      <w:r>
        <w:t xml:space="preserve"> for prediction in independent samples</w:t>
      </w:r>
      <w:r>
        <w:fldChar w:fldCharType="begin" w:fldLock="1"/>
      </w:r>
      <w:r w:rsidR="005E14B4">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"&lt;sup&gt;47&lt;/sup&gt;" }, "properties" : { "noteIndex" : 0 }, "schema" : "https://github.com/citation-style-language/schema/raw/master/csl-citation.json" }</w:instrText>
      </w:r>
      <w:r>
        <w:fldChar w:fldCharType="separate"/>
      </w:r>
      <w:r w:rsidR="005E14B4" w:rsidRPr="005E14B4">
        <w:rPr>
          <w:noProof/>
          <w:vertAlign w:val="superscript"/>
        </w:rPr>
        <w:t>47</w:t>
      </w:r>
      <w:r>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5E14B4">
        <w:fldChar w:fldCharType="begin" w:fldLock="1"/>
      </w:r>
      <w:r w:rsidR="005E14B4">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 } ], "mendeley" : { "previouslyFormattedCitation" : "&lt;sup&gt;48\u201350&lt;/sup&gt;" }, "properties" : { "noteIndex" : 0 }, "schema" : "https://github.com/citation-style-language/schema/raw/master/csl-citation.json" }</w:instrText>
      </w:r>
      <w:r w:rsidR="005E14B4">
        <w:fldChar w:fldCharType="separate"/>
      </w:r>
      <w:r w:rsidR="005E14B4" w:rsidRPr="005E14B4">
        <w:rPr>
          <w:noProof/>
          <w:vertAlign w:val="superscript"/>
        </w:rPr>
        <w:t>48–50</w:t>
      </w:r>
      <w:r w:rsidR="005E14B4">
        <w:fldChar w:fldCharType="end"/>
      </w:r>
      <w:r w:rsidR="005E14B4">
        <w:t>, whereas others demonstrate that inclusion of epistatic effects yields no improvement in prediction accuracy,</w:t>
      </w:r>
      <w:r w:rsidR="005E14B4">
        <w:fldChar w:fldCharType="begin" w:fldLock="1"/>
      </w:r>
      <w:r w:rsidR="005E14B4">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"&lt;sup&gt;51&lt;/sup&gt;" }, "properties" : { "noteIndex" : 0 }, "schema" : "https://github.com/citation-style-language/schema/raw/master/csl-citation.json" }</w:instrText>
      </w:r>
      <w:r w:rsidR="005E14B4">
        <w:fldChar w:fldCharType="separate"/>
      </w:r>
      <w:r w:rsidR="005E14B4" w:rsidRPr="005E14B4">
        <w:rPr>
          <w:noProof/>
          <w:vertAlign w:val="superscript"/>
        </w:rPr>
        <w:t>51</w:t>
      </w:r>
      <w:r w:rsidR="005E14B4">
        <w:fldChar w:fldCharType="end"/>
      </w:r>
      <w:r w:rsidR="005E14B4">
        <w:t xml:space="preserve"> or that additive effects alone are sufficient to explain most genetic variation.</w:t>
      </w:r>
      <w:r w:rsidR="005E14B4">
        <w:fldChar w:fldCharType="begin" w:fldLock="1"/>
      </w:r>
      <w:r w:rsidR="005E14B4">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"&lt;sup&gt;52&lt;/sup&gt;" }, "properties" : { "noteIndex" : 0 }, "schema" : "https://github.com/citation-style-language/schema/raw/master/csl-citation.json" }</w:instrText>
      </w:r>
      <w:r w:rsidR="005E14B4">
        <w:fldChar w:fldCharType="separate"/>
      </w:r>
      <w:r w:rsidR="005E14B4" w:rsidRPr="005E14B4">
        <w:rPr>
          <w:noProof/>
          <w:vertAlign w:val="superscript"/>
        </w:rPr>
        <w:t>52</w:t>
      </w:r>
      <w:r w:rsidR="005E14B4">
        <w:fldChar w:fldCharType="end"/>
      </w:r>
    </w:p>
    <w:p w14:paraId="12A40613" w14:textId="77777777" w:rsidR="00F916FA" w:rsidRDefault="00F916FA" w:rsidP="00DB5441"/>
    <w:p w14:paraId="072ADA65" w14:textId="1DB0388D" w:rsidR="00DB5441" w:rsidRDefault="00813BAE" w:rsidP="00DB5441">
      <w:pPr>
        <w:pStyle w:val="Heading2"/>
      </w:pPr>
      <w:bookmarkStart w:id="12" w:name="_Toc242438414"/>
      <w:r>
        <w:t>Conclusion</w:t>
      </w:r>
      <w:bookmarkEnd w:id="12"/>
      <w:r w:rsidR="00C93790">
        <w:t>s</w:t>
      </w:r>
    </w:p>
    <w:p w14:paraId="7FD5E7ED" w14:textId="77777777" w:rsidR="00DB5441" w:rsidRDefault="00DB5441" w:rsidP="00DB5441"/>
    <w:p w14:paraId="53ED21C9" w14:textId="77777777" w:rsidR="00DB5441" w:rsidRDefault="00DB5441" w:rsidP="00DB5441">
      <w:bookmarkStart w:id="13" w:name="_GoBack"/>
      <w:bookmarkEnd w:id="13"/>
    </w:p>
    <w:p w14:paraId="4B360644" w14:textId="77777777" w:rsidR="00DB5441" w:rsidRDefault="00DB5441" w:rsidP="00DB5441">
      <w:r>
        <w:t>Should we be looking for epistasis?</w:t>
      </w:r>
    </w:p>
    <w:p w14:paraId="729B4E45" w14:textId="77777777" w:rsidR="00DB5441" w:rsidRDefault="00DB5441" w:rsidP="00DB5441"/>
    <w:p w14:paraId="0CA52A9E" w14:textId="77777777" w:rsidR="00DB5441" w:rsidRDefault="00DB5441" w:rsidP="00DB5441"/>
    <w:p w14:paraId="1E5004A0" w14:textId="77777777" w:rsidR="00DB5441" w:rsidRDefault="00DB5441" w:rsidP="00DB5441"/>
    <w:p w14:paraId="7ECE42F1" w14:textId="77777777" w:rsidR="00DB5441" w:rsidRDefault="00DB5441" w:rsidP="00DB5441">
      <w:pPr>
        <w:pStyle w:val="Heading2"/>
      </w:pPr>
      <w:bookmarkStart w:id="14" w:name="_Toc242438415"/>
      <w:r>
        <w:t>Box 1: Why is epistasis theoretically difficult to detect?</w:t>
      </w:r>
      <w:bookmarkEnd w:id="14"/>
    </w:p>
    <w:p w14:paraId="082928B8" w14:textId="77777777" w:rsidR="00DB5441" w:rsidRDefault="00DB5441" w:rsidP="00DB5441"/>
    <w:p w14:paraId="7A3F7C84" w14:textId="77777777" w:rsidR="00DB5441" w:rsidRDefault="00DB5441" w:rsidP="00DB5441">
      <w:r>
        <w:t>Higher order interactions</w:t>
      </w:r>
    </w:p>
    <w:p w14:paraId="7098C625" w14:textId="77777777" w:rsidR="00DB5441" w:rsidRDefault="00DB5441" w:rsidP="00DB5441">
      <w:r>
        <w:t>Curse of dimensionality / significance thresholds</w:t>
      </w:r>
    </w:p>
    <w:p w14:paraId="2FF65A2D" w14:textId="77777777" w:rsidR="00DB5441" w:rsidRDefault="00DB5441" w:rsidP="00DB5441">
      <w:r>
        <w:lastRenderedPageBreak/>
        <w:t>Sample size</w:t>
      </w:r>
    </w:p>
    <w:p w14:paraId="18EE3702" w14:textId="77777777" w:rsidR="00DB5441" w:rsidRDefault="00DB5441" w:rsidP="00DB5441">
      <w:r>
        <w:t>Replication - Sample LD is larger for r^8 than it is for r^2, ascertainment of high r in discovery leads to low replication in replication - need to use imputed data.</w:t>
      </w:r>
    </w:p>
    <w:p w14:paraId="5918588D" w14:textId="77777777" w:rsidR="00DB5441" w:rsidRDefault="00DB5441" w:rsidP="00DB5441"/>
    <w:p w14:paraId="1609FAA2" w14:textId="77777777" w:rsidR="00DB5441" w:rsidRDefault="00DB5441" w:rsidP="00DB5441">
      <w:r>
        <w:t>The genetic variance of complex traits is typically comprised of very many polymorphisms, each with a very small effect. Herein lies the most parsimonious explanation for the problem of the missing heritability, and informs that association studies need to increase in size dramatically in order to detect more variants. Supposing that non-additive variance is similarly comprised of numerous small effects, the statistical power to detect them is, in principle, much lower than that of detecting additive effects for a number of reasons.</w:t>
      </w:r>
    </w:p>
    <w:p w14:paraId="17E0D16D" w14:textId="77777777" w:rsidR="00DB5441" w:rsidRDefault="00DB5441" w:rsidP="00DB5441"/>
    <w:p w14:paraId="26CEFB65" w14:textId="77777777" w:rsidR="00DB5441" w:rsidRDefault="00DB5441" w:rsidP="00DB5441">
      <w:r>
        <w:t>- Linkage disequilibrium</w:t>
      </w:r>
    </w:p>
    <w:p w14:paraId="6D8F1F64" w14:textId="77777777" w:rsidR="00DB5441" w:rsidRDefault="00DB5441" w:rsidP="00DB5441">
      <w:r>
        <w:t xml:space="preserve">The variance explained by a SNP detected in a GWAS is unlikely to be equal to the variance explained by the true causal variant that is being tagged by the marker. The additive variance at the observed marker will decrease linearly with decreasing LD r^2 between itself and the causal variant, thus if effect sizes are small then GWAS is dependent upon there being high LD between causal variants and observed SNPs. However, the decrease in dominance variance with LD r^2 is quadratic, thus the dependence on high LD between observed SNPs and unobserved causal variants is much higher when detecting dominance effects. Extending this to two loci, the additive x additive variance is linearly dependent upon sufficient LD at two independent positions (reduces quadratically with LD r^2), and dominance x dominance variance is quadratically dependent at both positions (reduces to the fourth power with LD r^2). The consequence of these constraints is that any given SNP chip has substantially greater coverage of the genome when searching for additive effects than when searching for epistatic effects. To overcome this problem one needs larger sample sizes or </w:t>
      </w:r>
      <w:proofErr w:type="gramStart"/>
      <w:r>
        <w:t>more dense</w:t>
      </w:r>
      <w:proofErr w:type="gramEnd"/>
      <w:r>
        <w:t xml:space="preserve"> genotyping (or sequencing) to identify non-additive effects at the same power as additive effects.</w:t>
      </w:r>
    </w:p>
    <w:p w14:paraId="26B42708" w14:textId="77777777" w:rsidR="00DB5441" w:rsidRDefault="00DB5441" w:rsidP="00DB5441"/>
    <w:p w14:paraId="684A205E" w14:textId="77777777" w:rsidR="00DB5441" w:rsidRDefault="00DB5441" w:rsidP="00DB5441">
      <w:r>
        <w:t>- Curse of dimensionality / significance thresholds</w:t>
      </w:r>
    </w:p>
    <w:p w14:paraId="7EC89468" w14:textId="7777777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6FF246F3" w14:textId="77777777" w:rsidR="00DB5441" w:rsidRDefault="00DB5441" w:rsidP="00DB5441"/>
    <w:p w14:paraId="3C98CB25" w14:textId="77777777" w:rsidR="00DB5441" w:rsidRDefault="00DB5441" w:rsidP="00DB5441">
      <w:r>
        <w:t xml:space="preserve">- </w:t>
      </w:r>
    </w:p>
    <w:p w14:paraId="4CB60F73" w14:textId="77777777" w:rsidR="00DB5441" w:rsidRDefault="00DB5441" w:rsidP="00DB5441"/>
    <w:p w14:paraId="7F7B93C7" w14:textId="77777777" w:rsidR="00DB5441" w:rsidRDefault="00DB5441" w:rsidP="00DB5441">
      <w:r>
        <w:t>Model complexity</w:t>
      </w:r>
    </w:p>
    <w:p w14:paraId="42E133CD" w14:textId="77777777" w:rsidR="00DB5441" w:rsidRDefault="00DB5441" w:rsidP="00DB5441"/>
    <w:p w14:paraId="548D18B6" w14:textId="77777777" w:rsidR="00DB5441" w:rsidRDefault="00DB5441" w:rsidP="00DB5441">
      <w:r>
        <w:t>Replication</w:t>
      </w:r>
    </w:p>
    <w:p w14:paraId="43F9E4C5" w14:textId="77777777" w:rsidR="00DB5441" w:rsidRDefault="00DB5441" w:rsidP="00DB5441">
      <w:r>
        <w:lastRenderedPageBreak/>
        <w:t>Higher order interactions</w:t>
      </w:r>
    </w:p>
    <w:p w14:paraId="64CA2D8F" w14:textId="77777777" w:rsidR="00DB5441" w:rsidRDefault="00DB5441" w:rsidP="00DB5441"/>
    <w:p w14:paraId="09AE6E10" w14:textId="77777777" w:rsidR="00DB5441" w:rsidRDefault="00DB5441" w:rsidP="00DB5441"/>
    <w:p w14:paraId="03C10CD2" w14:textId="77777777" w:rsidR="00DB5441" w:rsidRDefault="00DB5441" w:rsidP="00DB5441">
      <w:pPr>
        <w:pStyle w:val="Heading2"/>
      </w:pPr>
      <w:bookmarkStart w:id="15" w:name="_Toc242438416"/>
      <w:r>
        <w:t>Box 2: What constitutes a significant epistatic interaction?</w:t>
      </w:r>
      <w:bookmarkEnd w:id="15"/>
    </w:p>
    <w:p w14:paraId="2E0BCB19" w14:textId="77777777" w:rsidR="00DB5441" w:rsidRDefault="00DB5441" w:rsidP="00DB5441"/>
    <w:p w14:paraId="73D58995" w14:textId="77777777" w:rsidR="00DB5441" w:rsidRDefault="00DB5441" w:rsidP="00DB5441">
      <w:r>
        <w:t>Mustn't be tolerant of false positives just because detection is hard</w:t>
      </w:r>
    </w:p>
    <w:p w14:paraId="620C015A" w14:textId="77777777" w:rsidR="00DB5441" w:rsidRDefault="00DB5441" w:rsidP="00DB5441">
      <w:r>
        <w:t>Replication is necessary</w:t>
      </w:r>
    </w:p>
    <w:p w14:paraId="0E08B848" w14:textId="77777777" w:rsidR="00813BAE" w:rsidRDefault="00813BAE" w:rsidP="00813BAE">
      <w:r>
        <w:t xml:space="preserve">Scale effects, haplotype effects, linked loci, </w:t>
      </w:r>
      <w:proofErr w:type="gramStart"/>
      <w:r>
        <w:t>liability</w:t>
      </w:r>
      <w:proofErr w:type="gramEnd"/>
      <w:r>
        <w:t xml:space="preserve"> vs observed scale</w:t>
      </w:r>
    </w:p>
    <w:p w14:paraId="019CCD04" w14:textId="77777777" w:rsidR="00DB5441" w:rsidRDefault="00DB5441" w:rsidP="00DB5441"/>
    <w:p w14:paraId="7771B478" w14:textId="77777777" w:rsidR="00DB5441" w:rsidRDefault="00DB5441" w:rsidP="00DB5441"/>
    <w:p w14:paraId="60254B44" w14:textId="77777777" w:rsidR="00DB5441" w:rsidRDefault="00DB5441" w:rsidP="00894474">
      <w:pPr>
        <w:pStyle w:val="Heading2"/>
      </w:pPr>
      <w:bookmarkStart w:id="16" w:name="_Toc242438417"/>
      <w:r>
        <w:t>Glossary</w:t>
      </w:r>
      <w:bookmarkEnd w:id="16"/>
    </w:p>
    <w:p w14:paraId="5A7A95F5" w14:textId="77777777" w:rsidR="00DB5441" w:rsidRDefault="00DB5441" w:rsidP="00DB5441"/>
    <w:p w14:paraId="2BD7C015" w14:textId="77777777" w:rsidR="00DB5441" w:rsidRDefault="00DB5441" w:rsidP="00DB5441">
      <w:r>
        <w:t>Complex traits</w:t>
      </w:r>
    </w:p>
    <w:p w14:paraId="0EF0A492" w14:textId="77777777" w:rsidR="00DB5441" w:rsidRDefault="00DB5441" w:rsidP="00DB5441">
      <w:r>
        <w:t>Mutational target size</w:t>
      </w:r>
    </w:p>
    <w:p w14:paraId="40E63EB2" w14:textId="77777777" w:rsidR="00DB5441" w:rsidRDefault="00DB5441" w:rsidP="00DB5441">
      <w:r>
        <w:t>Additive genetic variance</w:t>
      </w:r>
    </w:p>
    <w:p w14:paraId="5BFFFB58" w14:textId="77777777" w:rsidR="00DB5441" w:rsidRDefault="00DB5441" w:rsidP="00DB5441">
      <w:r>
        <w:t>Marginal effects</w:t>
      </w:r>
    </w:p>
    <w:p w14:paraId="37C9CE2C" w14:textId="2B595E55" w:rsidR="00E6685E" w:rsidRDefault="00BD7015">
      <w:r>
        <w:t>Endophenotype</w:t>
      </w:r>
    </w:p>
    <w:p w14:paraId="2E3466D2" w14:textId="1E84A6C4" w:rsidR="00BD7015" w:rsidRDefault="00BD7015">
      <w:proofErr w:type="gramStart"/>
      <w:r>
        <w:t>eQTL</w:t>
      </w:r>
      <w:proofErr w:type="gramEnd"/>
    </w:p>
    <w:p w14:paraId="3ABB74A3" w14:textId="77777777" w:rsidR="005F0E2F" w:rsidRDefault="005F0E2F"/>
    <w:p w14:paraId="44765C98" w14:textId="0BCB02B9" w:rsidR="005F0E2F" w:rsidRDefault="005F0E2F" w:rsidP="005F0E2F">
      <w:pPr>
        <w:pStyle w:val="Heading2"/>
      </w:pPr>
      <w:bookmarkStart w:id="17" w:name="_Toc242438418"/>
      <w:r>
        <w:t>References</w:t>
      </w:r>
      <w:bookmarkEnd w:id="17"/>
    </w:p>
    <w:p w14:paraId="64E5C2C1" w14:textId="77777777" w:rsidR="005F0E2F" w:rsidRDefault="005F0E2F"/>
    <w:p w14:paraId="462D055F" w14:textId="5189859F" w:rsidR="005E14B4" w:rsidRPr="005E14B4" w:rsidRDefault="005F0E2F">
      <w:pPr>
        <w:pStyle w:val="NormalWeb"/>
        <w:ind w:left="640" w:hanging="640"/>
        <w:divId w:val="1152451178"/>
        <w:rPr>
          <w:rFonts w:ascii="Cambria" w:hAnsi="Cambria"/>
          <w:noProof/>
          <w:sz w:val="24"/>
        </w:rPr>
      </w:pPr>
      <w:r>
        <w:fldChar w:fldCharType="begin" w:fldLock="1"/>
      </w:r>
      <w:r>
        <w:instrText xml:space="preserve">ADDIN Mendeley Bibliography CSL_BIBLIOGRAPHY </w:instrText>
      </w:r>
      <w:r>
        <w:fldChar w:fldCharType="separate"/>
      </w:r>
      <w:r w:rsidR="005E14B4" w:rsidRPr="005E14B4">
        <w:rPr>
          <w:rFonts w:ascii="Cambria" w:hAnsi="Cambria"/>
          <w:noProof/>
          <w:sz w:val="24"/>
        </w:rPr>
        <w:t>1.</w:t>
      </w:r>
      <w:r w:rsidR="005E14B4" w:rsidRPr="005E14B4">
        <w:rPr>
          <w:rFonts w:ascii="Cambria" w:hAnsi="Cambria"/>
          <w:noProof/>
          <w:sz w:val="24"/>
        </w:rPr>
        <w:tab/>
        <w:t xml:space="preserve">Visscher, P. M., Hill, W. G. &amp; Wray, N. R. Heritability in the genomics era--concepts and misconceptions. </w:t>
      </w:r>
      <w:r w:rsidR="005E14B4" w:rsidRPr="005E14B4">
        <w:rPr>
          <w:rFonts w:ascii="Cambria" w:hAnsi="Cambria"/>
          <w:i/>
          <w:iCs/>
          <w:noProof/>
          <w:sz w:val="24"/>
        </w:rPr>
        <w:t>Nat. Rev. Genet.</w:t>
      </w:r>
      <w:r w:rsidR="005E14B4" w:rsidRPr="005E14B4">
        <w:rPr>
          <w:rFonts w:ascii="Cambria" w:hAnsi="Cambria"/>
          <w:noProof/>
          <w:sz w:val="24"/>
        </w:rPr>
        <w:t xml:space="preserve"> </w:t>
      </w:r>
      <w:r w:rsidR="005E14B4" w:rsidRPr="005E14B4">
        <w:rPr>
          <w:rFonts w:ascii="Cambria" w:hAnsi="Cambria"/>
          <w:b/>
          <w:bCs/>
          <w:noProof/>
          <w:sz w:val="24"/>
        </w:rPr>
        <w:t>9,</w:t>
      </w:r>
      <w:r w:rsidR="005E14B4" w:rsidRPr="005E14B4">
        <w:rPr>
          <w:rFonts w:ascii="Cambria" w:hAnsi="Cambria"/>
          <w:noProof/>
          <w:sz w:val="24"/>
        </w:rPr>
        <w:t xml:space="preserve"> 255–66 (2008).</w:t>
      </w:r>
    </w:p>
    <w:p w14:paraId="4833D897"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w:t>
      </w:r>
      <w:r w:rsidRPr="005E14B4">
        <w:rPr>
          <w:rFonts w:ascii="Cambria" w:hAnsi="Cambria"/>
          <w:noProof/>
          <w:sz w:val="24"/>
        </w:rPr>
        <w:tab/>
        <w:t xml:space="preserve">Wan, X. </w:t>
      </w:r>
      <w:r w:rsidRPr="005E14B4">
        <w:rPr>
          <w:rFonts w:ascii="Cambria" w:hAnsi="Cambria"/>
          <w:i/>
          <w:iCs/>
          <w:noProof/>
          <w:sz w:val="24"/>
        </w:rPr>
        <w:t>et al.</w:t>
      </w:r>
      <w:r w:rsidRPr="005E14B4">
        <w:rPr>
          <w:rFonts w:ascii="Cambria" w:hAnsi="Cambria"/>
          <w:noProof/>
          <w:sz w:val="24"/>
        </w:rPr>
        <w:t xml:space="preserve"> BOOST: A Fast Approach to Detecting Gene-Gene Interactions in Genome-wide Case-Control Studies. </w:t>
      </w:r>
      <w:r w:rsidRPr="005E14B4">
        <w:rPr>
          <w:rFonts w:ascii="Cambria" w:hAnsi="Cambria"/>
          <w:i/>
          <w:iCs/>
          <w:noProof/>
          <w:sz w:val="24"/>
        </w:rPr>
        <w:t>Am. J. Hum. Genet.</w:t>
      </w:r>
      <w:r w:rsidRPr="005E14B4">
        <w:rPr>
          <w:rFonts w:ascii="Cambria" w:hAnsi="Cambria"/>
          <w:noProof/>
          <w:sz w:val="24"/>
        </w:rPr>
        <w:t xml:space="preserve"> </w:t>
      </w:r>
      <w:r w:rsidRPr="005E14B4">
        <w:rPr>
          <w:rFonts w:ascii="Cambria" w:hAnsi="Cambria"/>
          <w:b/>
          <w:bCs/>
          <w:noProof/>
          <w:sz w:val="24"/>
        </w:rPr>
        <w:t>87,</w:t>
      </w:r>
      <w:r w:rsidRPr="005E14B4">
        <w:rPr>
          <w:rFonts w:ascii="Cambria" w:hAnsi="Cambria"/>
          <w:noProof/>
          <w:sz w:val="24"/>
        </w:rPr>
        <w:t xml:space="preserve"> 325–340 (2010).</w:t>
      </w:r>
    </w:p>
    <w:p w14:paraId="0808F2D9"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w:t>
      </w:r>
      <w:r w:rsidRPr="005E14B4">
        <w:rPr>
          <w:rFonts w:ascii="Cambria" w:hAnsi="Cambria"/>
          <w:noProof/>
          <w:sz w:val="24"/>
        </w:rPr>
        <w:tab/>
        <w:t xml:space="preserve">Lippert, C. </w:t>
      </w:r>
      <w:r w:rsidRPr="005E14B4">
        <w:rPr>
          <w:rFonts w:ascii="Cambria" w:hAnsi="Cambria"/>
          <w:i/>
          <w:iCs/>
          <w:noProof/>
          <w:sz w:val="24"/>
        </w:rPr>
        <w:t>et al.</w:t>
      </w:r>
      <w:r w:rsidRPr="005E14B4">
        <w:rPr>
          <w:rFonts w:ascii="Cambria" w:hAnsi="Cambria"/>
          <w:noProof/>
          <w:sz w:val="24"/>
        </w:rPr>
        <w:t xml:space="preserve"> An exhaustive epistatic SNP association analysis on expanded Wellcome Trust data. </w:t>
      </w:r>
      <w:r w:rsidRPr="005E14B4">
        <w:rPr>
          <w:rFonts w:ascii="Cambria" w:hAnsi="Cambria"/>
          <w:i/>
          <w:iCs/>
          <w:noProof/>
          <w:sz w:val="24"/>
        </w:rPr>
        <w:t>Sci. Rep.</w:t>
      </w:r>
      <w:r w:rsidRPr="005E14B4">
        <w:rPr>
          <w:rFonts w:ascii="Cambria" w:hAnsi="Cambria"/>
          <w:noProof/>
          <w:sz w:val="24"/>
        </w:rPr>
        <w:t xml:space="preserve"> </w:t>
      </w:r>
      <w:r w:rsidRPr="005E14B4">
        <w:rPr>
          <w:rFonts w:ascii="Cambria" w:hAnsi="Cambria"/>
          <w:b/>
          <w:bCs/>
          <w:noProof/>
          <w:sz w:val="24"/>
        </w:rPr>
        <w:t>3,</w:t>
      </w:r>
      <w:r w:rsidRPr="005E14B4">
        <w:rPr>
          <w:rFonts w:ascii="Cambria" w:hAnsi="Cambria"/>
          <w:noProof/>
          <w:sz w:val="24"/>
        </w:rPr>
        <w:t xml:space="preserve"> 1099 (2013).</w:t>
      </w:r>
    </w:p>
    <w:p w14:paraId="5A592813"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w:t>
      </w:r>
      <w:r w:rsidRPr="005E14B4">
        <w:rPr>
          <w:rFonts w:ascii="Cambria" w:hAnsi="Cambria"/>
          <w:noProof/>
          <w:sz w:val="24"/>
        </w:rPr>
        <w:tab/>
        <w:t xml:space="preserve">Subirana, I. </w:t>
      </w:r>
      <w:r w:rsidRPr="005E14B4">
        <w:rPr>
          <w:rFonts w:ascii="Cambria" w:hAnsi="Cambria"/>
          <w:i/>
          <w:iCs/>
          <w:noProof/>
          <w:sz w:val="24"/>
        </w:rPr>
        <w:t>et al.</w:t>
      </w:r>
      <w:r w:rsidRPr="005E14B4">
        <w:rPr>
          <w:rFonts w:ascii="Cambria" w:hAnsi="Cambria"/>
          <w:noProof/>
          <w:sz w:val="24"/>
        </w:rPr>
        <w:t xml:space="preserve"> Hypothesis-Based Analysis of Gene-Gene Interactions and Risk of Myocardial Infarction. </w:t>
      </w:r>
      <w:r w:rsidRPr="005E14B4">
        <w:rPr>
          <w:rFonts w:ascii="Cambria" w:hAnsi="Cambria"/>
          <w:b/>
          <w:bCs/>
          <w:noProof/>
          <w:sz w:val="24"/>
        </w:rPr>
        <w:t>7,</w:t>
      </w:r>
      <w:r w:rsidRPr="005E14B4">
        <w:rPr>
          <w:rFonts w:ascii="Cambria" w:hAnsi="Cambria"/>
          <w:noProof/>
          <w:sz w:val="24"/>
        </w:rPr>
        <w:t xml:space="preserve"> (2012).</w:t>
      </w:r>
    </w:p>
    <w:p w14:paraId="2963586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5.</w:t>
      </w:r>
      <w:r w:rsidRPr="005E14B4">
        <w:rPr>
          <w:rFonts w:ascii="Cambria" w:hAnsi="Cambria"/>
          <w:noProof/>
          <w:sz w:val="24"/>
        </w:rPr>
        <w:tab/>
        <w:t xml:space="preserve">Bell, J. T. </w:t>
      </w:r>
      <w:r w:rsidRPr="005E14B4">
        <w:rPr>
          <w:rFonts w:ascii="Cambria" w:hAnsi="Cambria"/>
          <w:i/>
          <w:iCs/>
          <w:noProof/>
          <w:sz w:val="24"/>
        </w:rPr>
        <w:t>et al.</w:t>
      </w:r>
      <w:r w:rsidRPr="005E14B4">
        <w:rPr>
          <w:rFonts w:ascii="Cambria" w:hAnsi="Cambria"/>
          <w:noProof/>
          <w:sz w:val="24"/>
        </w:rPr>
        <w:t xml:space="preserve"> Genome-Wide Association Scan Allowing for Epistasis in Type 2 Diabetes. </w:t>
      </w:r>
      <w:r w:rsidRPr="005E14B4">
        <w:rPr>
          <w:rFonts w:ascii="Cambria" w:hAnsi="Cambria"/>
          <w:i/>
          <w:iCs/>
          <w:noProof/>
          <w:sz w:val="24"/>
        </w:rPr>
        <w:t>Ann. Hum. Genet.</w:t>
      </w:r>
      <w:r w:rsidRPr="005E14B4">
        <w:rPr>
          <w:rFonts w:ascii="Cambria" w:hAnsi="Cambria"/>
          <w:noProof/>
          <w:sz w:val="24"/>
        </w:rPr>
        <w:t xml:space="preserve"> </w:t>
      </w:r>
      <w:r w:rsidRPr="005E14B4">
        <w:rPr>
          <w:rFonts w:ascii="Cambria" w:hAnsi="Cambria"/>
          <w:b/>
          <w:bCs/>
          <w:noProof/>
          <w:sz w:val="24"/>
        </w:rPr>
        <w:t>75,</w:t>
      </w:r>
      <w:r w:rsidRPr="005E14B4">
        <w:rPr>
          <w:rFonts w:ascii="Cambria" w:hAnsi="Cambria"/>
          <w:noProof/>
          <w:sz w:val="24"/>
        </w:rPr>
        <w:t xml:space="preserve"> 10–19 (2011).</w:t>
      </w:r>
    </w:p>
    <w:p w14:paraId="6343A97B"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6.</w:t>
      </w:r>
      <w:r w:rsidRPr="005E14B4">
        <w:rPr>
          <w:rFonts w:ascii="Cambria" w:hAnsi="Cambria"/>
          <w:noProof/>
          <w:sz w:val="24"/>
        </w:rPr>
        <w:tab/>
        <w:t xml:space="preserve">Wei, W. H. </w:t>
      </w:r>
      <w:r w:rsidRPr="005E14B4">
        <w:rPr>
          <w:rFonts w:ascii="Cambria" w:hAnsi="Cambria"/>
          <w:i/>
          <w:iCs/>
          <w:noProof/>
          <w:sz w:val="24"/>
        </w:rPr>
        <w:t>et al.</w:t>
      </w:r>
      <w:r w:rsidRPr="005E14B4">
        <w:rPr>
          <w:rFonts w:ascii="Cambria" w:hAnsi="Cambria"/>
          <w:noProof/>
          <w:sz w:val="24"/>
        </w:rPr>
        <w:t xml:space="preserve"> Genome-wide analysis of epistasis in body mass index using multiple human populations. </w:t>
      </w:r>
      <w:r w:rsidRPr="005E14B4">
        <w:rPr>
          <w:rFonts w:ascii="Cambria" w:hAnsi="Cambria"/>
          <w:i/>
          <w:iCs/>
          <w:noProof/>
          <w:sz w:val="24"/>
        </w:rPr>
        <w:t>Eur J Hum Genet</w:t>
      </w:r>
      <w:r w:rsidRPr="005E14B4">
        <w:rPr>
          <w:rFonts w:ascii="Cambria" w:hAnsi="Cambria"/>
          <w:noProof/>
          <w:sz w:val="24"/>
        </w:rPr>
        <w:t xml:space="preserve"> </w:t>
      </w:r>
      <w:r w:rsidRPr="005E14B4">
        <w:rPr>
          <w:rFonts w:ascii="Cambria" w:hAnsi="Cambria"/>
          <w:b/>
          <w:bCs/>
          <w:noProof/>
          <w:sz w:val="24"/>
        </w:rPr>
        <w:t>20,</w:t>
      </w:r>
      <w:r w:rsidRPr="005E14B4">
        <w:rPr>
          <w:rFonts w:ascii="Cambria" w:hAnsi="Cambria"/>
          <w:noProof/>
          <w:sz w:val="24"/>
        </w:rPr>
        <w:t xml:space="preserve"> 857–862 (2012).</w:t>
      </w:r>
    </w:p>
    <w:p w14:paraId="35C9BEC2"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7.</w:t>
      </w:r>
      <w:r w:rsidRPr="005E14B4">
        <w:rPr>
          <w:rFonts w:ascii="Cambria" w:hAnsi="Cambria"/>
          <w:noProof/>
          <w:sz w:val="24"/>
        </w:rPr>
        <w:tab/>
        <w:t xml:space="preserve">Wei, W. </w:t>
      </w:r>
      <w:r w:rsidRPr="005E14B4">
        <w:rPr>
          <w:rFonts w:ascii="Cambria" w:hAnsi="Cambria"/>
          <w:i/>
          <w:iCs/>
          <w:noProof/>
          <w:sz w:val="24"/>
        </w:rPr>
        <w:t>et al.</w:t>
      </w:r>
      <w:r w:rsidRPr="005E14B4">
        <w:rPr>
          <w:rFonts w:ascii="Cambria" w:hAnsi="Cambria"/>
          <w:noProof/>
          <w:sz w:val="24"/>
        </w:rPr>
        <w:t xml:space="preserve"> Characterisation of genome-wide association epistasis signals for serum uric acid in human population isolates.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6,</w:t>
      </w:r>
      <w:r w:rsidRPr="005E14B4">
        <w:rPr>
          <w:rFonts w:ascii="Cambria" w:hAnsi="Cambria"/>
          <w:noProof/>
          <w:sz w:val="24"/>
        </w:rPr>
        <w:t xml:space="preserve"> e23836 (2011).</w:t>
      </w:r>
    </w:p>
    <w:p w14:paraId="17A7E19C"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8.</w:t>
      </w:r>
      <w:r w:rsidRPr="005E14B4">
        <w:rPr>
          <w:rFonts w:ascii="Cambria" w:hAnsi="Cambria"/>
          <w:noProof/>
          <w:sz w:val="24"/>
        </w:rPr>
        <w:tab/>
        <w:t xml:space="preserve">Combarros, O., Cortina-Borja, M., Smith, A. D. &amp; Lehmann, D. J. Epistasis in sporadic Alzheimer’s disease. </w:t>
      </w:r>
      <w:r w:rsidRPr="005E14B4">
        <w:rPr>
          <w:rFonts w:ascii="Cambria" w:hAnsi="Cambria"/>
          <w:i/>
          <w:iCs/>
          <w:noProof/>
          <w:sz w:val="24"/>
        </w:rPr>
        <w:t>Neurobiol. Aging</w:t>
      </w:r>
      <w:r w:rsidRPr="005E14B4">
        <w:rPr>
          <w:rFonts w:ascii="Cambria" w:hAnsi="Cambria"/>
          <w:noProof/>
          <w:sz w:val="24"/>
        </w:rPr>
        <w:t xml:space="preserve"> </w:t>
      </w:r>
      <w:r w:rsidRPr="005E14B4">
        <w:rPr>
          <w:rFonts w:ascii="Cambria" w:hAnsi="Cambria"/>
          <w:b/>
          <w:bCs/>
          <w:noProof/>
          <w:sz w:val="24"/>
        </w:rPr>
        <w:t>In Press, ,</w:t>
      </w:r>
    </w:p>
    <w:p w14:paraId="1E86DBF1"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9.</w:t>
      </w:r>
      <w:r w:rsidRPr="005E14B4">
        <w:rPr>
          <w:rFonts w:ascii="Cambria" w:hAnsi="Cambria"/>
          <w:noProof/>
          <w:sz w:val="24"/>
        </w:rPr>
        <w:tab/>
        <w:t xml:space="preserve">Kolsch, H. </w:t>
      </w:r>
      <w:r w:rsidRPr="005E14B4">
        <w:rPr>
          <w:rFonts w:ascii="Cambria" w:hAnsi="Cambria"/>
          <w:i/>
          <w:iCs/>
          <w:noProof/>
          <w:sz w:val="24"/>
        </w:rPr>
        <w:t>et al.</w:t>
      </w:r>
      <w:r w:rsidRPr="005E14B4">
        <w:rPr>
          <w:rFonts w:ascii="Cambria" w:hAnsi="Cambria"/>
          <w:noProof/>
          <w:sz w:val="24"/>
        </w:rPr>
        <w:t xml:space="preserve"> Interaction of insulin and PPAR-alpha genes in Alzheimer’s disease: the Epistasis Project. </w:t>
      </w:r>
      <w:r w:rsidRPr="005E14B4">
        <w:rPr>
          <w:rFonts w:ascii="Cambria" w:hAnsi="Cambria"/>
          <w:i/>
          <w:iCs/>
          <w:noProof/>
          <w:sz w:val="24"/>
        </w:rPr>
        <w:t>J Neural Transm</w:t>
      </w:r>
      <w:r w:rsidRPr="005E14B4">
        <w:rPr>
          <w:rFonts w:ascii="Cambria" w:hAnsi="Cambria"/>
          <w:noProof/>
          <w:sz w:val="24"/>
        </w:rPr>
        <w:t xml:space="preserve"> </w:t>
      </w:r>
      <w:r w:rsidRPr="005E14B4">
        <w:rPr>
          <w:rFonts w:ascii="Cambria" w:hAnsi="Cambria"/>
          <w:b/>
          <w:bCs/>
          <w:noProof/>
          <w:sz w:val="24"/>
        </w:rPr>
        <w:t>119,</w:t>
      </w:r>
      <w:r w:rsidRPr="005E14B4">
        <w:rPr>
          <w:rFonts w:ascii="Cambria" w:hAnsi="Cambria"/>
          <w:noProof/>
          <w:sz w:val="24"/>
        </w:rPr>
        <w:t xml:space="preserve"> 473–479 (2012).</w:t>
      </w:r>
    </w:p>
    <w:p w14:paraId="36B05DDB"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10.</w:t>
      </w:r>
      <w:r w:rsidRPr="005E14B4">
        <w:rPr>
          <w:rFonts w:ascii="Cambria" w:hAnsi="Cambria"/>
          <w:noProof/>
          <w:sz w:val="24"/>
        </w:rPr>
        <w:tab/>
        <w:t xml:space="preserve">Bullock, J. M. </w:t>
      </w:r>
      <w:r w:rsidRPr="005E14B4">
        <w:rPr>
          <w:rFonts w:ascii="Cambria" w:hAnsi="Cambria"/>
          <w:i/>
          <w:iCs/>
          <w:noProof/>
          <w:sz w:val="24"/>
        </w:rPr>
        <w:t>et al.</w:t>
      </w:r>
      <w:r w:rsidRPr="005E14B4">
        <w:rPr>
          <w:rFonts w:ascii="Cambria" w:hAnsi="Cambria"/>
          <w:noProof/>
          <w:sz w:val="24"/>
        </w:rPr>
        <w:t xml:space="preserve"> Discovery by the Epistasis Project of an epistatic interaction between the GSTM3 gene and the HHEX/IDE/KIF11 locus in the risk of Alzheimer’s disease. </w:t>
      </w:r>
      <w:r w:rsidRPr="005E14B4">
        <w:rPr>
          <w:rFonts w:ascii="Cambria" w:hAnsi="Cambria"/>
          <w:i/>
          <w:iCs/>
          <w:noProof/>
          <w:sz w:val="24"/>
        </w:rPr>
        <w:t>Neurobiol Aging</w:t>
      </w:r>
      <w:r w:rsidRPr="005E14B4">
        <w:rPr>
          <w:rFonts w:ascii="Cambria" w:hAnsi="Cambria"/>
          <w:noProof/>
          <w:sz w:val="24"/>
        </w:rPr>
        <w:t xml:space="preserve"> </w:t>
      </w:r>
      <w:r w:rsidRPr="005E14B4">
        <w:rPr>
          <w:rFonts w:ascii="Cambria" w:hAnsi="Cambria"/>
          <w:b/>
          <w:bCs/>
          <w:noProof/>
          <w:sz w:val="24"/>
        </w:rPr>
        <w:t>34,</w:t>
      </w:r>
      <w:r w:rsidRPr="005E14B4">
        <w:rPr>
          <w:rFonts w:ascii="Cambria" w:hAnsi="Cambria"/>
          <w:noProof/>
          <w:sz w:val="24"/>
        </w:rPr>
        <w:t xml:space="preserve"> 1309 e1–7 (2013).</w:t>
      </w:r>
    </w:p>
    <w:p w14:paraId="270D61F8"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11.</w:t>
      </w:r>
      <w:r w:rsidRPr="005E14B4">
        <w:rPr>
          <w:rFonts w:ascii="Cambria" w:hAnsi="Cambria"/>
          <w:noProof/>
          <w:sz w:val="24"/>
        </w:rPr>
        <w:tab/>
        <w:t xml:space="preserve">Combarros, O. </w:t>
      </w:r>
      <w:r w:rsidRPr="005E14B4">
        <w:rPr>
          <w:rFonts w:ascii="Cambria" w:hAnsi="Cambria"/>
          <w:i/>
          <w:iCs/>
          <w:noProof/>
          <w:sz w:val="24"/>
        </w:rPr>
        <w:t>et al.</w:t>
      </w:r>
      <w:r w:rsidRPr="005E14B4">
        <w:rPr>
          <w:rFonts w:ascii="Cambria" w:hAnsi="Cambria"/>
          <w:noProof/>
          <w:sz w:val="24"/>
        </w:rPr>
        <w:t xml:space="preserve"> The dopamine beta-hydroxylase -1021C/T polymorphism is associated with the risk of Alzheimer’s disease in the Epistasis Project. </w:t>
      </w:r>
      <w:r w:rsidRPr="005E14B4">
        <w:rPr>
          <w:rFonts w:ascii="Cambria" w:hAnsi="Cambria"/>
          <w:i/>
          <w:iCs/>
          <w:noProof/>
          <w:sz w:val="24"/>
        </w:rPr>
        <w:t>BMC Med Genet</w:t>
      </w:r>
      <w:r w:rsidRPr="005E14B4">
        <w:rPr>
          <w:rFonts w:ascii="Cambria" w:hAnsi="Cambria"/>
          <w:noProof/>
          <w:sz w:val="24"/>
        </w:rPr>
        <w:t xml:space="preserve"> </w:t>
      </w:r>
      <w:r w:rsidRPr="005E14B4">
        <w:rPr>
          <w:rFonts w:ascii="Cambria" w:hAnsi="Cambria"/>
          <w:b/>
          <w:bCs/>
          <w:noProof/>
          <w:sz w:val="24"/>
        </w:rPr>
        <w:t>11,</w:t>
      </w:r>
      <w:r w:rsidRPr="005E14B4">
        <w:rPr>
          <w:rFonts w:ascii="Cambria" w:hAnsi="Cambria"/>
          <w:noProof/>
          <w:sz w:val="24"/>
        </w:rPr>
        <w:t xml:space="preserve"> 162 (2010).</w:t>
      </w:r>
    </w:p>
    <w:p w14:paraId="47741E8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12.</w:t>
      </w:r>
      <w:r w:rsidRPr="005E14B4">
        <w:rPr>
          <w:rFonts w:ascii="Cambria" w:hAnsi="Cambria"/>
          <w:noProof/>
          <w:sz w:val="24"/>
        </w:rPr>
        <w:tab/>
        <w:t xml:space="preserve">Combarros, O. </w:t>
      </w:r>
      <w:r w:rsidRPr="005E14B4">
        <w:rPr>
          <w:rFonts w:ascii="Cambria" w:hAnsi="Cambria"/>
          <w:i/>
          <w:iCs/>
          <w:noProof/>
          <w:sz w:val="24"/>
        </w:rPr>
        <w:t>et al.</w:t>
      </w:r>
      <w:r w:rsidRPr="005E14B4">
        <w:rPr>
          <w:rFonts w:ascii="Cambria" w:hAnsi="Cambria"/>
          <w:noProof/>
          <w:sz w:val="24"/>
        </w:rPr>
        <w:t xml:space="preserve"> Replication by the Epistasis Project of the interaction between the genes for IL-6 and IL-10 in the risk of Alzheimer’s disease. </w:t>
      </w:r>
      <w:r w:rsidRPr="005E14B4">
        <w:rPr>
          <w:rFonts w:ascii="Cambria" w:hAnsi="Cambria"/>
          <w:i/>
          <w:iCs/>
          <w:noProof/>
          <w:sz w:val="24"/>
        </w:rPr>
        <w:t>J. Neuroinflammation</w:t>
      </w:r>
      <w:r w:rsidRPr="005E14B4">
        <w:rPr>
          <w:rFonts w:ascii="Cambria" w:hAnsi="Cambria"/>
          <w:noProof/>
          <w:sz w:val="24"/>
        </w:rPr>
        <w:t xml:space="preserve"> </w:t>
      </w:r>
      <w:r w:rsidRPr="005E14B4">
        <w:rPr>
          <w:rFonts w:ascii="Cambria" w:hAnsi="Cambria"/>
          <w:b/>
          <w:bCs/>
          <w:noProof/>
          <w:sz w:val="24"/>
        </w:rPr>
        <w:t>6,</w:t>
      </w:r>
      <w:r w:rsidRPr="005E14B4">
        <w:rPr>
          <w:rFonts w:ascii="Cambria" w:hAnsi="Cambria"/>
          <w:noProof/>
          <w:sz w:val="24"/>
        </w:rPr>
        <w:t xml:space="preserve"> 22 (2009).</w:t>
      </w:r>
    </w:p>
    <w:p w14:paraId="4CC47DDB"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13.</w:t>
      </w:r>
      <w:r w:rsidRPr="005E14B4">
        <w:rPr>
          <w:rFonts w:ascii="Cambria" w:hAnsi="Cambria"/>
          <w:noProof/>
          <w:sz w:val="24"/>
        </w:rPr>
        <w:tab/>
        <w:t xml:space="preserve">Rhinn, H. </w:t>
      </w:r>
      <w:r w:rsidRPr="005E14B4">
        <w:rPr>
          <w:rFonts w:ascii="Cambria" w:hAnsi="Cambria"/>
          <w:i/>
          <w:iCs/>
          <w:noProof/>
          <w:sz w:val="24"/>
        </w:rPr>
        <w:t>et al.</w:t>
      </w:r>
      <w:r w:rsidRPr="005E14B4">
        <w:rPr>
          <w:rFonts w:ascii="Cambria" w:hAnsi="Cambria"/>
          <w:noProof/>
          <w:sz w:val="24"/>
        </w:rPr>
        <w:t xml:space="preserve"> Integrative genomics identifies APOE ε4 effectors in Alzheimer’s disease. </w:t>
      </w:r>
      <w:r w:rsidRPr="005E14B4">
        <w:rPr>
          <w:rFonts w:ascii="Cambria" w:hAnsi="Cambria"/>
          <w:i/>
          <w:iCs/>
          <w:noProof/>
          <w:sz w:val="24"/>
        </w:rPr>
        <w:t>Nature</w:t>
      </w:r>
      <w:r w:rsidRPr="005E14B4">
        <w:rPr>
          <w:rFonts w:ascii="Cambria" w:hAnsi="Cambria"/>
          <w:noProof/>
          <w:sz w:val="24"/>
        </w:rPr>
        <w:t xml:space="preserve"> </w:t>
      </w:r>
      <w:r w:rsidRPr="005E14B4">
        <w:rPr>
          <w:rFonts w:ascii="Cambria" w:hAnsi="Cambria"/>
          <w:b/>
          <w:bCs/>
          <w:noProof/>
          <w:sz w:val="24"/>
        </w:rPr>
        <w:t>500,</w:t>
      </w:r>
      <w:r w:rsidRPr="005E14B4">
        <w:rPr>
          <w:rFonts w:ascii="Cambria" w:hAnsi="Cambria"/>
          <w:noProof/>
          <w:sz w:val="24"/>
        </w:rPr>
        <w:t xml:space="preserve"> 45–50 (2013).</w:t>
      </w:r>
    </w:p>
    <w:p w14:paraId="291D1FB7"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14.</w:t>
      </w:r>
      <w:r w:rsidRPr="005E14B4">
        <w:rPr>
          <w:rFonts w:ascii="Cambria" w:hAnsi="Cambria"/>
          <w:noProof/>
          <w:sz w:val="24"/>
        </w:rPr>
        <w:tab/>
        <w:t xml:space="preserve">Strange, A. </w:t>
      </w:r>
      <w:r w:rsidRPr="005E14B4">
        <w:rPr>
          <w:rFonts w:ascii="Cambria" w:hAnsi="Cambria"/>
          <w:i/>
          <w:iCs/>
          <w:noProof/>
          <w:sz w:val="24"/>
        </w:rPr>
        <w:t>et al.</w:t>
      </w:r>
      <w:r w:rsidRPr="005E14B4">
        <w:rPr>
          <w:rFonts w:ascii="Cambria" w:hAnsi="Cambria"/>
          <w:noProof/>
          <w:sz w:val="24"/>
        </w:rPr>
        <w:t xml:space="preserve"> A genome-wide association study identifies new psoriasis susceptibility loci and an interaction between HLA-C and ERAP1. </w:t>
      </w:r>
      <w:r w:rsidRPr="005E14B4">
        <w:rPr>
          <w:rFonts w:ascii="Cambria" w:hAnsi="Cambria"/>
          <w:i/>
          <w:iCs/>
          <w:noProof/>
          <w:sz w:val="24"/>
        </w:rPr>
        <w:t>Nat. Genet.</w:t>
      </w:r>
      <w:r w:rsidRPr="005E14B4">
        <w:rPr>
          <w:rFonts w:ascii="Cambria" w:hAnsi="Cambria"/>
          <w:noProof/>
          <w:sz w:val="24"/>
        </w:rPr>
        <w:t xml:space="preserve"> </w:t>
      </w:r>
      <w:r w:rsidRPr="005E14B4">
        <w:rPr>
          <w:rFonts w:ascii="Cambria" w:hAnsi="Cambria"/>
          <w:b/>
          <w:bCs/>
          <w:noProof/>
          <w:sz w:val="24"/>
        </w:rPr>
        <w:t>42,</w:t>
      </w:r>
      <w:r w:rsidRPr="005E14B4">
        <w:rPr>
          <w:rFonts w:ascii="Cambria" w:hAnsi="Cambria"/>
          <w:noProof/>
          <w:sz w:val="24"/>
        </w:rPr>
        <w:t xml:space="preserve"> 985–90 (2010).</w:t>
      </w:r>
    </w:p>
    <w:p w14:paraId="5D566B32"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15.</w:t>
      </w:r>
      <w:r w:rsidRPr="005E14B4">
        <w:rPr>
          <w:rFonts w:ascii="Cambria" w:hAnsi="Cambria"/>
          <w:noProof/>
          <w:sz w:val="24"/>
        </w:rPr>
        <w:tab/>
        <w:t xml:space="preserve">Evans, D. M. </w:t>
      </w:r>
      <w:r w:rsidRPr="005E14B4">
        <w:rPr>
          <w:rFonts w:ascii="Cambria" w:hAnsi="Cambria"/>
          <w:i/>
          <w:iCs/>
          <w:noProof/>
          <w:sz w:val="24"/>
        </w:rPr>
        <w:t>et al.</w:t>
      </w:r>
      <w:r w:rsidRPr="005E14B4">
        <w:rPr>
          <w:rFonts w:ascii="Cambria" w:hAnsi="Cambria"/>
          <w:noProof/>
          <w:sz w:val="24"/>
        </w:rPr>
        <w:t xml:space="preserve"> Interaction between ERAP1 and HLA-B27 in ankylosing spondylitis implicates peptide handling in the mechanism for HLA-B27 in disease susceptibility. </w:t>
      </w:r>
      <w:r w:rsidRPr="005E14B4">
        <w:rPr>
          <w:rFonts w:ascii="Cambria" w:hAnsi="Cambria"/>
          <w:i/>
          <w:iCs/>
          <w:noProof/>
          <w:sz w:val="24"/>
        </w:rPr>
        <w:t>Nat. Genet.</w:t>
      </w:r>
      <w:r w:rsidRPr="005E14B4">
        <w:rPr>
          <w:rFonts w:ascii="Cambria" w:hAnsi="Cambria"/>
          <w:noProof/>
          <w:sz w:val="24"/>
        </w:rPr>
        <w:t xml:space="preserve"> </w:t>
      </w:r>
      <w:r w:rsidRPr="005E14B4">
        <w:rPr>
          <w:rFonts w:ascii="Cambria" w:hAnsi="Cambria"/>
          <w:b/>
          <w:bCs/>
          <w:noProof/>
          <w:sz w:val="24"/>
        </w:rPr>
        <w:t>43,</w:t>
      </w:r>
      <w:r w:rsidRPr="005E14B4">
        <w:rPr>
          <w:rFonts w:ascii="Cambria" w:hAnsi="Cambria"/>
          <w:noProof/>
          <w:sz w:val="24"/>
        </w:rPr>
        <w:t xml:space="preserve"> (2011).</w:t>
      </w:r>
    </w:p>
    <w:p w14:paraId="575B5473"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16.</w:t>
      </w:r>
      <w:r w:rsidRPr="005E14B4">
        <w:rPr>
          <w:rFonts w:ascii="Cambria" w:hAnsi="Cambria"/>
          <w:noProof/>
          <w:sz w:val="24"/>
        </w:rPr>
        <w:tab/>
        <w:t xml:space="preserve">Dempster, E. R. &amp; Lerner, I. M. Heritability of Threshold Characters. </w:t>
      </w:r>
      <w:r w:rsidRPr="005E14B4">
        <w:rPr>
          <w:rFonts w:ascii="Cambria" w:hAnsi="Cambria"/>
          <w:i/>
          <w:iCs/>
          <w:noProof/>
          <w:sz w:val="24"/>
        </w:rPr>
        <w:t>Genetics</w:t>
      </w:r>
      <w:r w:rsidRPr="005E14B4">
        <w:rPr>
          <w:rFonts w:ascii="Cambria" w:hAnsi="Cambria"/>
          <w:noProof/>
          <w:sz w:val="24"/>
        </w:rPr>
        <w:t xml:space="preserve"> </w:t>
      </w:r>
      <w:r w:rsidRPr="005E14B4">
        <w:rPr>
          <w:rFonts w:ascii="Cambria" w:hAnsi="Cambria"/>
          <w:b/>
          <w:bCs/>
          <w:noProof/>
          <w:sz w:val="24"/>
        </w:rPr>
        <w:t>35,</w:t>
      </w:r>
      <w:r w:rsidRPr="005E14B4">
        <w:rPr>
          <w:rFonts w:ascii="Cambria" w:hAnsi="Cambria"/>
          <w:noProof/>
          <w:sz w:val="24"/>
        </w:rPr>
        <w:t xml:space="preserve"> 212–36 (1950).</w:t>
      </w:r>
    </w:p>
    <w:p w14:paraId="65C3A035"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17.</w:t>
      </w:r>
      <w:r w:rsidRPr="005E14B4">
        <w:rPr>
          <w:rFonts w:ascii="Cambria" w:hAnsi="Cambria"/>
          <w:noProof/>
          <w:sz w:val="24"/>
        </w:rPr>
        <w:tab/>
        <w:t xml:space="preserve">Becker, J., Wendland, J. R., Haenisch, B., Nothen, M. M. &amp; Schumacher, J. A systematic eQTL study of cis-trans epistasis in 210 HapMap individuals. </w:t>
      </w:r>
      <w:r w:rsidRPr="005E14B4">
        <w:rPr>
          <w:rFonts w:ascii="Cambria" w:hAnsi="Cambria"/>
          <w:i/>
          <w:iCs/>
          <w:noProof/>
          <w:sz w:val="24"/>
        </w:rPr>
        <w:t>Eur J Hum Genet</w:t>
      </w:r>
      <w:r w:rsidRPr="005E14B4">
        <w:rPr>
          <w:rFonts w:ascii="Cambria" w:hAnsi="Cambria"/>
          <w:noProof/>
          <w:sz w:val="24"/>
        </w:rPr>
        <w:t xml:space="preserve"> </w:t>
      </w:r>
      <w:r w:rsidRPr="005E14B4">
        <w:rPr>
          <w:rFonts w:ascii="Cambria" w:hAnsi="Cambria"/>
          <w:b/>
          <w:bCs/>
          <w:noProof/>
          <w:sz w:val="24"/>
        </w:rPr>
        <w:t>20,</w:t>
      </w:r>
      <w:r w:rsidRPr="005E14B4">
        <w:rPr>
          <w:rFonts w:ascii="Cambria" w:hAnsi="Cambria"/>
          <w:noProof/>
          <w:sz w:val="24"/>
        </w:rPr>
        <w:t xml:space="preserve"> 97–101 (2012).</w:t>
      </w:r>
    </w:p>
    <w:p w14:paraId="1CE608B1"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18.</w:t>
      </w:r>
      <w:r w:rsidRPr="005E14B4">
        <w:rPr>
          <w:rFonts w:ascii="Cambria" w:hAnsi="Cambria"/>
          <w:noProof/>
          <w:sz w:val="24"/>
        </w:rPr>
        <w:tab/>
        <w:t xml:space="preserve">Verhoeven, K. J. F., Casella, G. &amp; McIntyre, L. M. Epistasis: obstacle or advantage for mapping complex traits?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5,</w:t>
      </w:r>
      <w:r w:rsidRPr="005E14B4">
        <w:rPr>
          <w:rFonts w:ascii="Cambria" w:hAnsi="Cambria"/>
          <w:noProof/>
          <w:sz w:val="24"/>
        </w:rPr>
        <w:t xml:space="preserve"> e12264 (2010).</w:t>
      </w:r>
    </w:p>
    <w:p w14:paraId="3FE8364F"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19.</w:t>
      </w:r>
      <w:r w:rsidRPr="005E14B4">
        <w:rPr>
          <w:rFonts w:ascii="Cambria" w:hAnsi="Cambria"/>
          <w:noProof/>
          <w:sz w:val="24"/>
        </w:rPr>
        <w:tab/>
        <w:t xml:space="preserve">Hemani, G., Knott, S. &amp; Haley, C. An Evolutionary Perspective on Epistasis and the Missing Heritability. </w:t>
      </w:r>
      <w:r w:rsidRPr="005E14B4">
        <w:rPr>
          <w:rFonts w:ascii="Cambria" w:hAnsi="Cambria"/>
          <w:i/>
          <w:iCs/>
          <w:noProof/>
          <w:sz w:val="24"/>
        </w:rPr>
        <w:t>PLoS Genet.</w:t>
      </w:r>
      <w:r w:rsidRPr="005E14B4">
        <w:rPr>
          <w:rFonts w:ascii="Cambria" w:hAnsi="Cambria"/>
          <w:noProof/>
          <w:sz w:val="24"/>
        </w:rPr>
        <w:t xml:space="preserve"> </w:t>
      </w:r>
      <w:r w:rsidRPr="005E14B4">
        <w:rPr>
          <w:rFonts w:ascii="Cambria" w:hAnsi="Cambria"/>
          <w:b/>
          <w:bCs/>
          <w:noProof/>
          <w:sz w:val="24"/>
        </w:rPr>
        <w:t>9,</w:t>
      </w:r>
      <w:r w:rsidRPr="005E14B4">
        <w:rPr>
          <w:rFonts w:ascii="Cambria" w:hAnsi="Cambria"/>
          <w:noProof/>
          <w:sz w:val="24"/>
        </w:rPr>
        <w:t xml:space="preserve"> e1003295 (2013).</w:t>
      </w:r>
    </w:p>
    <w:p w14:paraId="4A783D87"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20.</w:t>
      </w:r>
      <w:r w:rsidRPr="005E14B4">
        <w:rPr>
          <w:rFonts w:ascii="Cambria" w:hAnsi="Cambria"/>
          <w:noProof/>
          <w:sz w:val="24"/>
        </w:rPr>
        <w:tab/>
        <w:t xml:space="preserve">Wei, W., Gyenesei, A., Semple, C. A. M. &amp; Haley, C. S. Properties of Local Interactions and Their Potential Value in Complementing Genome-Wide Association Studies.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8,</w:t>
      </w:r>
      <w:r w:rsidRPr="005E14B4">
        <w:rPr>
          <w:rFonts w:ascii="Cambria" w:hAnsi="Cambria"/>
          <w:noProof/>
          <w:sz w:val="24"/>
        </w:rPr>
        <w:t xml:space="preserve"> e71203 (2013).</w:t>
      </w:r>
    </w:p>
    <w:p w14:paraId="01DD532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21.</w:t>
      </w:r>
      <w:r w:rsidRPr="005E14B4">
        <w:rPr>
          <w:rFonts w:ascii="Cambria" w:hAnsi="Cambria"/>
          <w:noProof/>
          <w:sz w:val="24"/>
        </w:rPr>
        <w:tab/>
        <w:t xml:space="preserve">Hill, W. G., Goddard, M. E. &amp; Visscher, P. M. Data and Theory Point to Mainly Additive Genetic Variance for Complex Traits. </w:t>
      </w:r>
      <w:r w:rsidRPr="005E14B4">
        <w:rPr>
          <w:rFonts w:ascii="Cambria" w:hAnsi="Cambria"/>
          <w:i/>
          <w:iCs/>
          <w:noProof/>
          <w:sz w:val="24"/>
        </w:rPr>
        <w:t>PLoS Genet.</w:t>
      </w:r>
      <w:r w:rsidRPr="005E14B4">
        <w:rPr>
          <w:rFonts w:ascii="Cambria" w:hAnsi="Cambria"/>
          <w:noProof/>
          <w:sz w:val="24"/>
        </w:rPr>
        <w:t xml:space="preserve"> </w:t>
      </w:r>
      <w:r w:rsidRPr="005E14B4">
        <w:rPr>
          <w:rFonts w:ascii="Cambria" w:hAnsi="Cambria"/>
          <w:b/>
          <w:bCs/>
          <w:noProof/>
          <w:sz w:val="24"/>
        </w:rPr>
        <w:t>4,</w:t>
      </w:r>
      <w:r w:rsidRPr="005E14B4">
        <w:rPr>
          <w:rFonts w:ascii="Cambria" w:hAnsi="Cambria"/>
          <w:noProof/>
          <w:sz w:val="24"/>
        </w:rPr>
        <w:t xml:space="preserve"> (2008).</w:t>
      </w:r>
    </w:p>
    <w:p w14:paraId="22CC340C"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22.</w:t>
      </w:r>
      <w:r w:rsidRPr="005E14B4">
        <w:rPr>
          <w:rFonts w:ascii="Cambria" w:hAnsi="Cambria"/>
          <w:noProof/>
          <w:sz w:val="24"/>
        </w:rPr>
        <w:tab/>
        <w:t xml:space="preserve">Gjuvsland, a B., Vik, J. O., Woolliams, J. a &amp; Omholt, S. W. Order-preserving principles underlying genotype-phenotype maps ensure high additive proportions of genetic variance. </w:t>
      </w:r>
      <w:r w:rsidRPr="005E14B4">
        <w:rPr>
          <w:rFonts w:ascii="Cambria" w:hAnsi="Cambria"/>
          <w:i/>
          <w:iCs/>
          <w:noProof/>
          <w:sz w:val="24"/>
        </w:rPr>
        <w:t>J. Evol. Biol.</w:t>
      </w:r>
      <w:r w:rsidRPr="005E14B4">
        <w:rPr>
          <w:rFonts w:ascii="Cambria" w:hAnsi="Cambria"/>
          <w:noProof/>
          <w:sz w:val="24"/>
        </w:rPr>
        <w:t xml:space="preserve"> </w:t>
      </w:r>
      <w:r w:rsidRPr="005E14B4">
        <w:rPr>
          <w:rFonts w:ascii="Cambria" w:hAnsi="Cambria"/>
          <w:b/>
          <w:bCs/>
          <w:noProof/>
          <w:sz w:val="24"/>
        </w:rPr>
        <w:t>24,</w:t>
      </w:r>
      <w:r w:rsidRPr="005E14B4">
        <w:rPr>
          <w:rFonts w:ascii="Cambria" w:hAnsi="Cambria"/>
          <w:noProof/>
          <w:sz w:val="24"/>
        </w:rPr>
        <w:t xml:space="preserve"> 2269–79 (2011).</w:t>
      </w:r>
    </w:p>
    <w:p w14:paraId="0EF57646"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23.</w:t>
      </w:r>
      <w:r w:rsidRPr="005E14B4">
        <w:rPr>
          <w:rFonts w:ascii="Cambria" w:hAnsi="Cambria"/>
          <w:noProof/>
          <w:sz w:val="24"/>
        </w:rPr>
        <w:tab/>
        <w:t xml:space="preserve">Falconer, D. S. &amp; Mackay, T. F. C. </w:t>
      </w:r>
      <w:r w:rsidRPr="005E14B4">
        <w:rPr>
          <w:rFonts w:ascii="Cambria" w:hAnsi="Cambria"/>
          <w:i/>
          <w:iCs/>
          <w:noProof/>
          <w:sz w:val="24"/>
        </w:rPr>
        <w:t>Introduction to quantitative genetics</w:t>
      </w:r>
      <w:r w:rsidRPr="005E14B4">
        <w:rPr>
          <w:rFonts w:ascii="Cambria" w:hAnsi="Cambria"/>
          <w:noProof/>
          <w:sz w:val="24"/>
        </w:rPr>
        <w:t>. (Longman, 1996).</w:t>
      </w:r>
    </w:p>
    <w:p w14:paraId="79C7119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24.</w:t>
      </w:r>
      <w:r w:rsidRPr="005E14B4">
        <w:rPr>
          <w:rFonts w:ascii="Cambria" w:hAnsi="Cambria"/>
          <w:noProof/>
          <w:sz w:val="24"/>
        </w:rPr>
        <w:tab/>
        <w:t xml:space="preserve">Zuk, O., Hechter, E., Sunyaev, S. R. &amp; Lander, E. S. The mystery of missing heritability: Genetic interactions create phantom heritability. </w:t>
      </w:r>
      <w:r w:rsidRPr="005E14B4">
        <w:rPr>
          <w:rFonts w:ascii="Cambria" w:hAnsi="Cambria"/>
          <w:i/>
          <w:iCs/>
          <w:noProof/>
          <w:sz w:val="24"/>
        </w:rPr>
        <w:t>Proc. Natl. Acad. Sci.</w:t>
      </w:r>
      <w:r w:rsidRPr="005E14B4">
        <w:rPr>
          <w:rFonts w:ascii="Cambria" w:hAnsi="Cambria"/>
          <w:noProof/>
          <w:sz w:val="24"/>
        </w:rPr>
        <w:t xml:space="preserve"> (2012). doi:10.1073/pnas.1119675109</w:t>
      </w:r>
    </w:p>
    <w:p w14:paraId="64FB274C"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25.</w:t>
      </w:r>
      <w:r w:rsidRPr="005E14B4">
        <w:rPr>
          <w:rFonts w:ascii="Cambria" w:hAnsi="Cambria"/>
          <w:noProof/>
          <w:sz w:val="24"/>
        </w:rPr>
        <w:tab/>
        <w:t xml:space="preserve">Evans, D. M., Gillespie, N. a &amp; Martin, N. G. Biometrical genetics. </w:t>
      </w:r>
      <w:r w:rsidRPr="005E14B4">
        <w:rPr>
          <w:rFonts w:ascii="Cambria" w:hAnsi="Cambria"/>
          <w:i/>
          <w:iCs/>
          <w:noProof/>
          <w:sz w:val="24"/>
        </w:rPr>
        <w:t>Biol. Psychol.</w:t>
      </w:r>
      <w:r w:rsidRPr="005E14B4">
        <w:rPr>
          <w:rFonts w:ascii="Cambria" w:hAnsi="Cambria"/>
          <w:noProof/>
          <w:sz w:val="24"/>
        </w:rPr>
        <w:t xml:space="preserve"> </w:t>
      </w:r>
      <w:r w:rsidRPr="005E14B4">
        <w:rPr>
          <w:rFonts w:ascii="Cambria" w:hAnsi="Cambria"/>
          <w:b/>
          <w:bCs/>
          <w:noProof/>
          <w:sz w:val="24"/>
        </w:rPr>
        <w:t>61,</w:t>
      </w:r>
      <w:r w:rsidRPr="005E14B4">
        <w:rPr>
          <w:rFonts w:ascii="Cambria" w:hAnsi="Cambria"/>
          <w:noProof/>
          <w:sz w:val="24"/>
        </w:rPr>
        <w:t xml:space="preserve"> 33–51 (2002).</w:t>
      </w:r>
    </w:p>
    <w:p w14:paraId="121F6D3F"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26.</w:t>
      </w:r>
      <w:r w:rsidRPr="005E14B4">
        <w:rPr>
          <w:rFonts w:ascii="Cambria" w:hAnsi="Cambria"/>
          <w:noProof/>
          <w:sz w:val="24"/>
        </w:rPr>
        <w:tab/>
        <w:t xml:space="preserve">Greene, C. S., Penrod, N. M., Williams, S. M. &amp; Moore, J. H. Failure to Replicate a Genetic Association May Provide Important Clues About Genetic Architecture.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4,</w:t>
      </w:r>
      <w:r w:rsidRPr="005E14B4">
        <w:rPr>
          <w:rFonts w:ascii="Cambria" w:hAnsi="Cambria"/>
          <w:noProof/>
          <w:sz w:val="24"/>
        </w:rPr>
        <w:t xml:space="preserve"> e5639 (2009).</w:t>
      </w:r>
    </w:p>
    <w:p w14:paraId="5AAECD2C"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27.</w:t>
      </w:r>
      <w:r w:rsidRPr="005E14B4">
        <w:rPr>
          <w:rFonts w:ascii="Cambria" w:hAnsi="Cambria"/>
          <w:noProof/>
          <w:sz w:val="24"/>
        </w:rPr>
        <w:tab/>
        <w:t xml:space="preserve">Verhoeven, K. J., Casella, G. &amp; McIntyre, L. M. Epistasis: obstacle or advantage for mapping complex traits?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5,</w:t>
      </w:r>
      <w:r w:rsidRPr="005E14B4">
        <w:rPr>
          <w:rFonts w:ascii="Cambria" w:hAnsi="Cambria"/>
          <w:noProof/>
          <w:sz w:val="24"/>
        </w:rPr>
        <w:t xml:space="preserve"> e12264 (2010).</w:t>
      </w:r>
    </w:p>
    <w:p w14:paraId="7F01EF2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28.</w:t>
      </w:r>
      <w:r w:rsidRPr="005E14B4">
        <w:rPr>
          <w:rFonts w:ascii="Cambria" w:hAnsi="Cambria"/>
          <w:noProof/>
          <w:sz w:val="24"/>
        </w:rPr>
        <w:tab/>
        <w:t xml:space="preserve">Strange, A. </w:t>
      </w:r>
      <w:r w:rsidRPr="005E14B4">
        <w:rPr>
          <w:rFonts w:ascii="Cambria" w:hAnsi="Cambria"/>
          <w:i/>
          <w:iCs/>
          <w:noProof/>
          <w:sz w:val="24"/>
        </w:rPr>
        <w:t>et al.</w:t>
      </w:r>
      <w:r w:rsidRPr="005E14B4">
        <w:rPr>
          <w:rFonts w:ascii="Cambria" w:hAnsi="Cambria"/>
          <w:noProof/>
          <w:sz w:val="24"/>
        </w:rPr>
        <w:t xml:space="preserve"> A genome-wide association study identifies new psoriasis susceptibility loci and an interaction between HLA-C and ERAP1. </w:t>
      </w:r>
      <w:r w:rsidRPr="005E14B4">
        <w:rPr>
          <w:rFonts w:ascii="Cambria" w:hAnsi="Cambria"/>
          <w:i/>
          <w:iCs/>
          <w:noProof/>
          <w:sz w:val="24"/>
        </w:rPr>
        <w:t>Nat Genet</w:t>
      </w:r>
      <w:r w:rsidRPr="005E14B4">
        <w:rPr>
          <w:rFonts w:ascii="Cambria" w:hAnsi="Cambria"/>
          <w:noProof/>
          <w:sz w:val="24"/>
        </w:rPr>
        <w:t xml:space="preserve"> </w:t>
      </w:r>
      <w:r w:rsidRPr="005E14B4">
        <w:rPr>
          <w:rFonts w:ascii="Cambria" w:hAnsi="Cambria"/>
          <w:b/>
          <w:bCs/>
          <w:noProof/>
          <w:sz w:val="24"/>
        </w:rPr>
        <w:t>42,</w:t>
      </w:r>
      <w:r w:rsidRPr="005E14B4">
        <w:rPr>
          <w:rFonts w:ascii="Cambria" w:hAnsi="Cambria"/>
          <w:noProof/>
          <w:sz w:val="24"/>
        </w:rPr>
        <w:t xml:space="preserve"> 985–990 (2010).</w:t>
      </w:r>
    </w:p>
    <w:p w14:paraId="08412AD4"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29.</w:t>
      </w:r>
      <w:r w:rsidRPr="005E14B4">
        <w:rPr>
          <w:rFonts w:ascii="Cambria" w:hAnsi="Cambria"/>
          <w:noProof/>
          <w:sz w:val="24"/>
        </w:rPr>
        <w:tab/>
        <w:t xml:space="preserve">Evans, D. M. </w:t>
      </w:r>
      <w:r w:rsidRPr="005E14B4">
        <w:rPr>
          <w:rFonts w:ascii="Cambria" w:hAnsi="Cambria"/>
          <w:i/>
          <w:iCs/>
          <w:noProof/>
          <w:sz w:val="24"/>
        </w:rPr>
        <w:t>et al.</w:t>
      </w:r>
      <w:r w:rsidRPr="005E14B4">
        <w:rPr>
          <w:rFonts w:ascii="Cambria" w:hAnsi="Cambria"/>
          <w:noProof/>
          <w:sz w:val="24"/>
        </w:rPr>
        <w:t xml:space="preserve"> Interaction between ERAP1 and HLA-B27 in ankylosing spondylitis implicates peptide handling in the mechanism for HLA-B27 in disease susceptibility. </w:t>
      </w:r>
      <w:r w:rsidRPr="005E14B4">
        <w:rPr>
          <w:rFonts w:ascii="Cambria" w:hAnsi="Cambria"/>
          <w:i/>
          <w:iCs/>
          <w:noProof/>
          <w:sz w:val="24"/>
        </w:rPr>
        <w:t>Nat Genet</w:t>
      </w:r>
      <w:r w:rsidRPr="005E14B4">
        <w:rPr>
          <w:rFonts w:ascii="Cambria" w:hAnsi="Cambria"/>
          <w:noProof/>
          <w:sz w:val="24"/>
        </w:rPr>
        <w:t xml:space="preserve"> </w:t>
      </w:r>
      <w:r w:rsidRPr="005E14B4">
        <w:rPr>
          <w:rFonts w:ascii="Cambria" w:hAnsi="Cambria"/>
          <w:b/>
          <w:bCs/>
          <w:noProof/>
          <w:sz w:val="24"/>
        </w:rPr>
        <w:t>43,</w:t>
      </w:r>
      <w:r w:rsidRPr="005E14B4">
        <w:rPr>
          <w:rFonts w:ascii="Cambria" w:hAnsi="Cambria"/>
          <w:noProof/>
          <w:sz w:val="24"/>
        </w:rPr>
        <w:t xml:space="preserve"> 761–767 (2011).</w:t>
      </w:r>
    </w:p>
    <w:p w14:paraId="4714B133"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30.</w:t>
      </w:r>
      <w:r w:rsidRPr="005E14B4">
        <w:rPr>
          <w:rFonts w:ascii="Cambria" w:hAnsi="Cambria"/>
          <w:noProof/>
          <w:sz w:val="24"/>
        </w:rPr>
        <w:tab/>
        <w:t xml:space="preserve">Castillejo-López, C. </w:t>
      </w:r>
      <w:r w:rsidRPr="005E14B4">
        <w:rPr>
          <w:rFonts w:ascii="Cambria" w:hAnsi="Cambria"/>
          <w:i/>
          <w:iCs/>
          <w:noProof/>
          <w:sz w:val="24"/>
        </w:rPr>
        <w:t>et al.</w:t>
      </w:r>
      <w:r w:rsidRPr="005E14B4">
        <w:rPr>
          <w:rFonts w:ascii="Cambria" w:hAnsi="Cambria"/>
          <w:noProof/>
          <w:sz w:val="24"/>
        </w:rPr>
        <w:t xml:space="preserve"> Genetic and physical interaction of the B-cell systemic lupus erythematosus-associated genes BANK1 and BLK. </w:t>
      </w:r>
      <w:r w:rsidRPr="005E14B4">
        <w:rPr>
          <w:rFonts w:ascii="Cambria" w:hAnsi="Cambria"/>
          <w:i/>
          <w:iCs/>
          <w:noProof/>
          <w:sz w:val="24"/>
        </w:rPr>
        <w:t>Ann. Rheum. Dis.</w:t>
      </w:r>
      <w:r w:rsidRPr="005E14B4">
        <w:rPr>
          <w:rFonts w:ascii="Cambria" w:hAnsi="Cambria"/>
          <w:noProof/>
          <w:sz w:val="24"/>
        </w:rPr>
        <w:t xml:space="preserve"> </w:t>
      </w:r>
      <w:r w:rsidRPr="005E14B4">
        <w:rPr>
          <w:rFonts w:ascii="Cambria" w:hAnsi="Cambria"/>
          <w:b/>
          <w:bCs/>
          <w:noProof/>
          <w:sz w:val="24"/>
        </w:rPr>
        <w:t>71,</w:t>
      </w:r>
      <w:r w:rsidRPr="005E14B4">
        <w:rPr>
          <w:rFonts w:ascii="Cambria" w:hAnsi="Cambria"/>
          <w:noProof/>
          <w:sz w:val="24"/>
        </w:rPr>
        <w:t xml:space="preserve"> 136–42 (2012).</w:t>
      </w:r>
    </w:p>
    <w:p w14:paraId="7FDED57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31.</w:t>
      </w:r>
      <w:r w:rsidRPr="005E14B4">
        <w:rPr>
          <w:rFonts w:ascii="Cambria" w:hAnsi="Cambria"/>
          <w:noProof/>
          <w:sz w:val="24"/>
        </w:rPr>
        <w:tab/>
        <w:t xml:space="preserve">Hill, L. D. </w:t>
      </w:r>
      <w:r w:rsidRPr="005E14B4">
        <w:rPr>
          <w:rFonts w:ascii="Cambria" w:hAnsi="Cambria"/>
          <w:i/>
          <w:iCs/>
          <w:noProof/>
          <w:sz w:val="24"/>
        </w:rPr>
        <w:t>et al.</w:t>
      </w:r>
      <w:r w:rsidRPr="005E14B4">
        <w:rPr>
          <w:rFonts w:ascii="Cambria" w:hAnsi="Cambria"/>
          <w:noProof/>
          <w:sz w:val="24"/>
        </w:rPr>
        <w:t xml:space="preserve"> Epistasis between COMT and MTHFR in maternal-fetal dyads increases risk for preeclampsia.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6,</w:t>
      </w:r>
      <w:r w:rsidRPr="005E14B4">
        <w:rPr>
          <w:rFonts w:ascii="Cambria" w:hAnsi="Cambria"/>
          <w:noProof/>
          <w:sz w:val="24"/>
        </w:rPr>
        <w:t xml:space="preserve"> e16681 (2011).</w:t>
      </w:r>
    </w:p>
    <w:p w14:paraId="22B0B55D"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32.</w:t>
      </w:r>
      <w:r w:rsidRPr="005E14B4">
        <w:rPr>
          <w:rFonts w:ascii="Cambria" w:hAnsi="Cambria"/>
          <w:noProof/>
          <w:sz w:val="24"/>
        </w:rPr>
        <w:tab/>
        <w:t xml:space="preserve">Génin, E. </w:t>
      </w:r>
      <w:r w:rsidRPr="005E14B4">
        <w:rPr>
          <w:rFonts w:ascii="Cambria" w:hAnsi="Cambria"/>
          <w:i/>
          <w:iCs/>
          <w:noProof/>
          <w:sz w:val="24"/>
        </w:rPr>
        <w:t>et al.</w:t>
      </w:r>
      <w:r w:rsidRPr="005E14B4">
        <w:rPr>
          <w:rFonts w:ascii="Cambria" w:hAnsi="Cambria"/>
          <w:noProof/>
          <w:sz w:val="24"/>
        </w:rPr>
        <w:t xml:space="preserve"> Epistatic interaction between BANK1 and BLK in rheumatoid arthritis: results from a large trans-ethnic meta-analysis.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8,</w:t>
      </w:r>
      <w:r w:rsidRPr="005E14B4">
        <w:rPr>
          <w:rFonts w:ascii="Cambria" w:hAnsi="Cambria"/>
          <w:noProof/>
          <w:sz w:val="24"/>
        </w:rPr>
        <w:t xml:space="preserve"> e61044 (2013).</w:t>
      </w:r>
    </w:p>
    <w:p w14:paraId="702A76FE"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33.</w:t>
      </w:r>
      <w:r w:rsidRPr="005E14B4">
        <w:rPr>
          <w:rFonts w:ascii="Cambria" w:hAnsi="Cambria"/>
          <w:noProof/>
          <w:sz w:val="24"/>
        </w:rPr>
        <w:tab/>
        <w:t>Gottesman, I. I., Ph, D. &amp; Gould, T. D. Reviews and Overviews The Endophenotype Concept in Psychiatry : Etymology and Strategic Intentions. 636–645 (2003).</w:t>
      </w:r>
    </w:p>
    <w:p w14:paraId="2823CFAF"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34.</w:t>
      </w:r>
      <w:r w:rsidRPr="005E14B4">
        <w:rPr>
          <w:rFonts w:ascii="Cambria" w:hAnsi="Cambria"/>
          <w:noProof/>
          <w:sz w:val="24"/>
        </w:rPr>
        <w:tab/>
        <w:t xml:space="preserve">Keightley, P. D. Models of quantitative variation of flux in metabolic pathways. </w:t>
      </w:r>
      <w:r w:rsidRPr="005E14B4">
        <w:rPr>
          <w:rFonts w:ascii="Cambria" w:hAnsi="Cambria"/>
          <w:i/>
          <w:iCs/>
          <w:noProof/>
          <w:sz w:val="24"/>
        </w:rPr>
        <w:t>Genetics</w:t>
      </w:r>
      <w:r w:rsidRPr="005E14B4">
        <w:rPr>
          <w:rFonts w:ascii="Cambria" w:hAnsi="Cambria"/>
          <w:noProof/>
          <w:sz w:val="24"/>
        </w:rPr>
        <w:t xml:space="preserve"> </w:t>
      </w:r>
      <w:r w:rsidRPr="005E14B4">
        <w:rPr>
          <w:rFonts w:ascii="Cambria" w:hAnsi="Cambria"/>
          <w:b/>
          <w:bCs/>
          <w:noProof/>
          <w:sz w:val="24"/>
        </w:rPr>
        <w:t>121,</w:t>
      </w:r>
      <w:r w:rsidRPr="005E14B4">
        <w:rPr>
          <w:rFonts w:ascii="Cambria" w:hAnsi="Cambria"/>
          <w:noProof/>
          <w:sz w:val="24"/>
        </w:rPr>
        <w:t xml:space="preserve"> 869–76 (1989).</w:t>
      </w:r>
    </w:p>
    <w:p w14:paraId="00E32526"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35.</w:t>
      </w:r>
      <w:r w:rsidRPr="005E14B4">
        <w:rPr>
          <w:rFonts w:ascii="Cambria" w:hAnsi="Cambria"/>
          <w:noProof/>
          <w:sz w:val="24"/>
        </w:rPr>
        <w:tab/>
        <w:t xml:space="preserve">Gjuvsland, A. B., Hayes, B. J., Omholt, S. W. &amp; Carlborg, O. Statistical epistasis is a generic feature of gene regulatory networks. </w:t>
      </w:r>
      <w:r w:rsidRPr="005E14B4">
        <w:rPr>
          <w:rFonts w:ascii="Cambria" w:hAnsi="Cambria"/>
          <w:i/>
          <w:iCs/>
          <w:noProof/>
          <w:sz w:val="24"/>
        </w:rPr>
        <w:t>Genetics</w:t>
      </w:r>
      <w:r w:rsidRPr="005E14B4">
        <w:rPr>
          <w:rFonts w:ascii="Cambria" w:hAnsi="Cambria"/>
          <w:noProof/>
          <w:sz w:val="24"/>
        </w:rPr>
        <w:t xml:space="preserve"> </w:t>
      </w:r>
      <w:r w:rsidRPr="005E14B4">
        <w:rPr>
          <w:rFonts w:ascii="Cambria" w:hAnsi="Cambria"/>
          <w:b/>
          <w:bCs/>
          <w:noProof/>
          <w:sz w:val="24"/>
        </w:rPr>
        <w:t>175,</w:t>
      </w:r>
      <w:r w:rsidRPr="005E14B4">
        <w:rPr>
          <w:rFonts w:ascii="Cambria" w:hAnsi="Cambria"/>
          <w:noProof/>
          <w:sz w:val="24"/>
        </w:rPr>
        <w:t xml:space="preserve"> 411–20 (2007).</w:t>
      </w:r>
    </w:p>
    <w:p w14:paraId="2514DB9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36.</w:t>
      </w:r>
      <w:r w:rsidRPr="005E14B4">
        <w:rPr>
          <w:rFonts w:ascii="Cambria" w:hAnsi="Cambria"/>
          <w:noProof/>
          <w:sz w:val="24"/>
        </w:rPr>
        <w:tab/>
        <w:t xml:space="preserve">Stringer, S., Derks, E., Kahn, R., Hill, W. &amp; Wray, N. Assumptions and Properties of Limiting Pathway Models for Analysis of Epistasis in Complex Traits.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8,</w:t>
      </w:r>
      <w:r w:rsidRPr="005E14B4">
        <w:rPr>
          <w:rFonts w:ascii="Cambria" w:hAnsi="Cambria"/>
          <w:noProof/>
          <w:sz w:val="24"/>
        </w:rPr>
        <w:t xml:space="preserve"> 1–9 (2013).</w:t>
      </w:r>
    </w:p>
    <w:p w14:paraId="2C3970A6"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37.</w:t>
      </w:r>
      <w:r w:rsidRPr="005E14B4">
        <w:rPr>
          <w:rFonts w:ascii="Cambria" w:hAnsi="Cambria"/>
          <w:noProof/>
          <w:sz w:val="24"/>
        </w:rPr>
        <w:tab/>
        <w:t xml:space="preserve">Noor, S. </w:t>
      </w:r>
      <w:r w:rsidRPr="005E14B4">
        <w:rPr>
          <w:rFonts w:ascii="Cambria" w:hAnsi="Cambria"/>
          <w:i/>
          <w:iCs/>
          <w:noProof/>
          <w:sz w:val="24"/>
        </w:rPr>
        <w:t>et al.</w:t>
      </w:r>
      <w:r w:rsidRPr="005E14B4">
        <w:rPr>
          <w:rFonts w:ascii="Cambria" w:hAnsi="Cambria"/>
          <w:noProof/>
          <w:sz w:val="24"/>
        </w:rPr>
        <w:t xml:space="preserve"> Intramolecular epistasis and the evolution of a new enzymatic function.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7,</w:t>
      </w:r>
      <w:r w:rsidRPr="005E14B4">
        <w:rPr>
          <w:rFonts w:ascii="Cambria" w:hAnsi="Cambria"/>
          <w:noProof/>
          <w:sz w:val="24"/>
        </w:rPr>
        <w:t xml:space="preserve"> e39822 (2012).</w:t>
      </w:r>
    </w:p>
    <w:p w14:paraId="32A35D25"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38.</w:t>
      </w:r>
      <w:r w:rsidRPr="005E14B4">
        <w:rPr>
          <w:rFonts w:ascii="Cambria" w:hAnsi="Cambria"/>
          <w:noProof/>
          <w:sz w:val="24"/>
        </w:rPr>
        <w:tab/>
        <w:t xml:space="preserve">Hu, X. </w:t>
      </w:r>
      <w:r w:rsidRPr="005E14B4">
        <w:rPr>
          <w:rFonts w:ascii="Cambria" w:hAnsi="Cambria"/>
          <w:i/>
          <w:iCs/>
          <w:noProof/>
          <w:sz w:val="24"/>
        </w:rPr>
        <w:t>et al.</w:t>
      </w:r>
      <w:r w:rsidRPr="005E14B4">
        <w:rPr>
          <w:rFonts w:ascii="Cambria" w:hAnsi="Cambria"/>
          <w:noProof/>
          <w:sz w:val="24"/>
        </w:rPr>
        <w:t xml:space="preserve"> Integrating autoimmune risk loci with gene-expression data identifies specific pathogenic immune cell subsets. </w:t>
      </w:r>
      <w:r w:rsidRPr="005E14B4">
        <w:rPr>
          <w:rFonts w:ascii="Cambria" w:hAnsi="Cambria"/>
          <w:i/>
          <w:iCs/>
          <w:noProof/>
          <w:sz w:val="24"/>
        </w:rPr>
        <w:t>Am J Hum Genet</w:t>
      </w:r>
      <w:r w:rsidRPr="005E14B4">
        <w:rPr>
          <w:rFonts w:ascii="Cambria" w:hAnsi="Cambria"/>
          <w:noProof/>
          <w:sz w:val="24"/>
        </w:rPr>
        <w:t xml:space="preserve"> </w:t>
      </w:r>
      <w:r w:rsidRPr="005E14B4">
        <w:rPr>
          <w:rFonts w:ascii="Cambria" w:hAnsi="Cambria"/>
          <w:b/>
          <w:bCs/>
          <w:noProof/>
          <w:sz w:val="24"/>
        </w:rPr>
        <w:t>89,</w:t>
      </w:r>
      <w:r w:rsidRPr="005E14B4">
        <w:rPr>
          <w:rFonts w:ascii="Cambria" w:hAnsi="Cambria"/>
          <w:noProof/>
          <w:sz w:val="24"/>
        </w:rPr>
        <w:t xml:space="preserve"> 496–506 (2011).</w:t>
      </w:r>
    </w:p>
    <w:p w14:paraId="4039258D"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39.</w:t>
      </w:r>
      <w:r w:rsidRPr="005E14B4">
        <w:rPr>
          <w:rFonts w:ascii="Cambria" w:hAnsi="Cambria"/>
          <w:noProof/>
          <w:sz w:val="24"/>
        </w:rPr>
        <w:tab/>
        <w:t xml:space="preserve">Wray, N. R., Yang, J., Goddard, M. E. &amp; Visscher, P. M. The Genetic Interpretation of Area under the ROC Curve in Genomic Profiling. </w:t>
      </w:r>
      <w:r w:rsidRPr="005E14B4">
        <w:rPr>
          <w:rFonts w:ascii="Cambria" w:hAnsi="Cambria"/>
          <w:i/>
          <w:iCs/>
          <w:noProof/>
          <w:sz w:val="24"/>
        </w:rPr>
        <w:t>PLoS Genet.</w:t>
      </w:r>
      <w:r w:rsidRPr="005E14B4">
        <w:rPr>
          <w:rFonts w:ascii="Cambria" w:hAnsi="Cambria"/>
          <w:noProof/>
          <w:sz w:val="24"/>
        </w:rPr>
        <w:t xml:space="preserve"> </w:t>
      </w:r>
      <w:r w:rsidRPr="005E14B4">
        <w:rPr>
          <w:rFonts w:ascii="Cambria" w:hAnsi="Cambria"/>
          <w:b/>
          <w:bCs/>
          <w:noProof/>
          <w:sz w:val="24"/>
        </w:rPr>
        <w:t>6,</w:t>
      </w:r>
      <w:r w:rsidRPr="005E14B4">
        <w:rPr>
          <w:rFonts w:ascii="Cambria" w:hAnsi="Cambria"/>
          <w:noProof/>
          <w:sz w:val="24"/>
        </w:rPr>
        <w:t xml:space="preserve"> e1000864 (2010).</w:t>
      </w:r>
    </w:p>
    <w:p w14:paraId="6B6270E4"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40.</w:t>
      </w:r>
      <w:r w:rsidRPr="005E14B4">
        <w:rPr>
          <w:rFonts w:ascii="Cambria" w:hAnsi="Cambria"/>
          <w:noProof/>
          <w:sz w:val="24"/>
        </w:rPr>
        <w:tab/>
        <w:t xml:space="preserve">Daetwyler, H. D., Villanueva, B. &amp; Woolliams, J. a. Accuracy of predicting the genetic risk of disease using a genome-wide approach.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3,</w:t>
      </w:r>
      <w:r w:rsidRPr="005E14B4">
        <w:rPr>
          <w:rFonts w:ascii="Cambria" w:hAnsi="Cambria"/>
          <w:noProof/>
          <w:sz w:val="24"/>
        </w:rPr>
        <w:t xml:space="preserve"> e3395 (2008).</w:t>
      </w:r>
    </w:p>
    <w:p w14:paraId="3A91DB1B"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41.</w:t>
      </w:r>
      <w:r w:rsidRPr="005E14B4">
        <w:rPr>
          <w:rFonts w:ascii="Cambria" w:hAnsi="Cambria"/>
          <w:noProof/>
          <w:sz w:val="24"/>
        </w:rPr>
        <w:tab/>
        <w:t xml:space="preserve">Quon, G., Lippert, C., Heckerman, D. &amp; Listgarten, J. Patterns of methylation heritability in a genome-wide analysis of four brain regions. </w:t>
      </w:r>
      <w:r w:rsidRPr="005E14B4">
        <w:rPr>
          <w:rFonts w:ascii="Cambria" w:hAnsi="Cambria"/>
          <w:i/>
          <w:iCs/>
          <w:noProof/>
          <w:sz w:val="24"/>
        </w:rPr>
        <w:t>Nucleic Acids Res.</w:t>
      </w:r>
      <w:r w:rsidRPr="005E14B4">
        <w:rPr>
          <w:rFonts w:ascii="Cambria" w:hAnsi="Cambria"/>
          <w:noProof/>
          <w:sz w:val="24"/>
        </w:rPr>
        <w:t xml:space="preserve"> </w:t>
      </w:r>
      <w:r w:rsidRPr="005E14B4">
        <w:rPr>
          <w:rFonts w:ascii="Cambria" w:hAnsi="Cambria"/>
          <w:b/>
          <w:bCs/>
          <w:noProof/>
          <w:sz w:val="24"/>
        </w:rPr>
        <w:t>41,</w:t>
      </w:r>
      <w:r w:rsidRPr="005E14B4">
        <w:rPr>
          <w:rFonts w:ascii="Cambria" w:hAnsi="Cambria"/>
          <w:noProof/>
          <w:sz w:val="24"/>
        </w:rPr>
        <w:t xml:space="preserve"> 2095–104 (2013).</w:t>
      </w:r>
    </w:p>
    <w:p w14:paraId="088F7374"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42.</w:t>
      </w:r>
      <w:r w:rsidRPr="005E14B4">
        <w:rPr>
          <w:rFonts w:ascii="Cambria" w:hAnsi="Cambria"/>
          <w:noProof/>
          <w:sz w:val="24"/>
        </w:rPr>
        <w:tab/>
        <w:t xml:space="preserve">Gervin, K. </w:t>
      </w:r>
      <w:r w:rsidRPr="005E14B4">
        <w:rPr>
          <w:rFonts w:ascii="Cambria" w:hAnsi="Cambria"/>
          <w:i/>
          <w:iCs/>
          <w:noProof/>
          <w:sz w:val="24"/>
        </w:rPr>
        <w:t>et al.</w:t>
      </w:r>
      <w:r w:rsidRPr="005E14B4">
        <w:rPr>
          <w:rFonts w:ascii="Cambria" w:hAnsi="Cambria"/>
          <w:noProof/>
          <w:sz w:val="24"/>
        </w:rPr>
        <w:t xml:space="preserve"> Extensive variation and low heritability of DNA methylation identified in a twin study. </w:t>
      </w:r>
      <w:r w:rsidRPr="005E14B4">
        <w:rPr>
          <w:rFonts w:ascii="Cambria" w:hAnsi="Cambria"/>
          <w:i/>
          <w:iCs/>
          <w:noProof/>
          <w:sz w:val="24"/>
        </w:rPr>
        <w:t>Genome Res.</w:t>
      </w:r>
      <w:r w:rsidRPr="005E14B4">
        <w:rPr>
          <w:rFonts w:ascii="Cambria" w:hAnsi="Cambria"/>
          <w:noProof/>
          <w:sz w:val="24"/>
        </w:rPr>
        <w:t xml:space="preserve"> </w:t>
      </w:r>
      <w:r w:rsidRPr="005E14B4">
        <w:rPr>
          <w:rFonts w:ascii="Cambria" w:hAnsi="Cambria"/>
          <w:b/>
          <w:bCs/>
          <w:noProof/>
          <w:sz w:val="24"/>
        </w:rPr>
        <w:t>21,</w:t>
      </w:r>
      <w:r w:rsidRPr="005E14B4">
        <w:rPr>
          <w:rFonts w:ascii="Cambria" w:hAnsi="Cambria"/>
          <w:noProof/>
          <w:sz w:val="24"/>
        </w:rPr>
        <w:t xml:space="preserve"> 1813–21 (2011).</w:t>
      </w:r>
    </w:p>
    <w:p w14:paraId="024CD80D"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43.</w:t>
      </w:r>
      <w:r w:rsidRPr="005E14B4">
        <w:rPr>
          <w:rFonts w:ascii="Cambria" w:hAnsi="Cambria"/>
          <w:noProof/>
          <w:sz w:val="24"/>
        </w:rPr>
        <w:tab/>
        <w:t xml:space="preserve">Powell, J. E. </w:t>
      </w:r>
      <w:r w:rsidRPr="005E14B4">
        <w:rPr>
          <w:rFonts w:ascii="Cambria" w:hAnsi="Cambria"/>
          <w:i/>
          <w:iCs/>
          <w:noProof/>
          <w:sz w:val="24"/>
        </w:rPr>
        <w:t>et al.</w:t>
      </w:r>
      <w:r w:rsidRPr="005E14B4">
        <w:rPr>
          <w:rFonts w:ascii="Cambria" w:hAnsi="Cambria"/>
          <w:noProof/>
          <w:sz w:val="24"/>
        </w:rPr>
        <w:t xml:space="preserve"> The Brisbane Systems Genetics Study: genetical genomics meets complex trait genetics. </w:t>
      </w:r>
      <w:r w:rsidRPr="005E14B4">
        <w:rPr>
          <w:rFonts w:ascii="Cambria" w:hAnsi="Cambria"/>
          <w:i/>
          <w:iCs/>
          <w:noProof/>
          <w:sz w:val="24"/>
        </w:rPr>
        <w:t>PLoS One</w:t>
      </w:r>
      <w:r w:rsidRPr="005E14B4">
        <w:rPr>
          <w:rFonts w:ascii="Cambria" w:hAnsi="Cambria"/>
          <w:noProof/>
          <w:sz w:val="24"/>
        </w:rPr>
        <w:t xml:space="preserve"> </w:t>
      </w:r>
      <w:r w:rsidRPr="005E14B4">
        <w:rPr>
          <w:rFonts w:ascii="Cambria" w:hAnsi="Cambria"/>
          <w:b/>
          <w:bCs/>
          <w:noProof/>
          <w:sz w:val="24"/>
        </w:rPr>
        <w:t>7,</w:t>
      </w:r>
      <w:r w:rsidRPr="005E14B4">
        <w:rPr>
          <w:rFonts w:ascii="Cambria" w:hAnsi="Cambria"/>
          <w:noProof/>
          <w:sz w:val="24"/>
        </w:rPr>
        <w:t xml:space="preserve"> e35430 (2012).</w:t>
      </w:r>
    </w:p>
    <w:p w14:paraId="590912F5"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44.</w:t>
      </w:r>
      <w:r w:rsidRPr="005E14B4">
        <w:rPr>
          <w:rFonts w:ascii="Cambria" w:hAnsi="Cambria"/>
          <w:noProof/>
          <w:sz w:val="24"/>
        </w:rPr>
        <w:tab/>
        <w:t xml:space="preserve">Purcell, S. M. </w:t>
      </w:r>
      <w:r w:rsidRPr="005E14B4">
        <w:rPr>
          <w:rFonts w:ascii="Cambria" w:hAnsi="Cambria"/>
          <w:i/>
          <w:iCs/>
          <w:noProof/>
          <w:sz w:val="24"/>
        </w:rPr>
        <w:t>et al.</w:t>
      </w:r>
      <w:r w:rsidRPr="005E14B4">
        <w:rPr>
          <w:rFonts w:ascii="Cambria" w:hAnsi="Cambria"/>
          <w:noProof/>
          <w:sz w:val="24"/>
        </w:rPr>
        <w:t xml:space="preserve"> Common polygenic variation contributes to risk of schizophrenia and bipolar disorder. </w:t>
      </w:r>
      <w:r w:rsidRPr="005E14B4">
        <w:rPr>
          <w:rFonts w:ascii="Cambria" w:hAnsi="Cambria"/>
          <w:i/>
          <w:iCs/>
          <w:noProof/>
          <w:sz w:val="24"/>
        </w:rPr>
        <w:t>Nature</w:t>
      </w:r>
      <w:r w:rsidRPr="005E14B4">
        <w:rPr>
          <w:rFonts w:ascii="Cambria" w:hAnsi="Cambria"/>
          <w:noProof/>
          <w:sz w:val="24"/>
        </w:rPr>
        <w:t xml:space="preserve"> </w:t>
      </w:r>
      <w:r w:rsidRPr="005E14B4">
        <w:rPr>
          <w:rFonts w:ascii="Cambria" w:hAnsi="Cambria"/>
          <w:b/>
          <w:bCs/>
          <w:noProof/>
          <w:sz w:val="24"/>
        </w:rPr>
        <w:t>460,</w:t>
      </w:r>
      <w:r w:rsidRPr="005E14B4">
        <w:rPr>
          <w:rFonts w:ascii="Cambria" w:hAnsi="Cambria"/>
          <w:noProof/>
          <w:sz w:val="24"/>
        </w:rPr>
        <w:t xml:space="preserve"> 748–752 (2009).</w:t>
      </w:r>
    </w:p>
    <w:p w14:paraId="4C292F9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45.</w:t>
      </w:r>
      <w:r w:rsidRPr="005E14B4">
        <w:rPr>
          <w:rFonts w:ascii="Cambria" w:hAnsi="Cambria"/>
          <w:noProof/>
          <w:sz w:val="24"/>
        </w:rPr>
        <w:tab/>
        <w:t xml:space="preserve">Wray, N. R. </w:t>
      </w:r>
      <w:r w:rsidRPr="005E14B4">
        <w:rPr>
          <w:rFonts w:ascii="Cambria" w:hAnsi="Cambria"/>
          <w:i/>
          <w:iCs/>
          <w:noProof/>
          <w:sz w:val="24"/>
        </w:rPr>
        <w:t>et al.</w:t>
      </w:r>
      <w:r w:rsidRPr="005E14B4">
        <w:rPr>
          <w:rFonts w:ascii="Cambria" w:hAnsi="Cambria"/>
          <w:noProof/>
          <w:sz w:val="24"/>
        </w:rPr>
        <w:t xml:space="preserve"> Pitfalls of predicting complex traits from SNPs. </w:t>
      </w:r>
      <w:r w:rsidRPr="005E14B4">
        <w:rPr>
          <w:rFonts w:ascii="Cambria" w:hAnsi="Cambria"/>
          <w:i/>
          <w:iCs/>
          <w:noProof/>
          <w:sz w:val="24"/>
        </w:rPr>
        <w:t>Nat Rev Genet</w:t>
      </w:r>
      <w:r w:rsidRPr="005E14B4">
        <w:rPr>
          <w:rFonts w:ascii="Cambria" w:hAnsi="Cambria"/>
          <w:noProof/>
          <w:sz w:val="24"/>
        </w:rPr>
        <w:t xml:space="preserve"> </w:t>
      </w:r>
      <w:r w:rsidRPr="005E14B4">
        <w:rPr>
          <w:rFonts w:ascii="Cambria" w:hAnsi="Cambria"/>
          <w:b/>
          <w:bCs/>
          <w:noProof/>
          <w:sz w:val="24"/>
        </w:rPr>
        <w:t>14,</w:t>
      </w:r>
      <w:r w:rsidRPr="005E14B4">
        <w:rPr>
          <w:rFonts w:ascii="Cambria" w:hAnsi="Cambria"/>
          <w:noProof/>
          <w:sz w:val="24"/>
        </w:rPr>
        <w:t xml:space="preserve"> 507–515 (2013).</w:t>
      </w:r>
    </w:p>
    <w:p w14:paraId="6313F552"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46.</w:t>
      </w:r>
      <w:r w:rsidRPr="005E14B4">
        <w:rPr>
          <w:rFonts w:ascii="Cambria" w:hAnsi="Cambria"/>
          <w:noProof/>
          <w:sz w:val="24"/>
        </w:rPr>
        <w:tab/>
        <w:t xml:space="preserve">Carlborg, O., Jacobsson, L., Ahgren, P., Siegel, P. &amp; Andersson, L. Epistasis and the release of genetic variation during long-term selection. </w:t>
      </w:r>
      <w:r w:rsidRPr="005E14B4">
        <w:rPr>
          <w:rFonts w:ascii="Cambria" w:hAnsi="Cambria"/>
          <w:i/>
          <w:iCs/>
          <w:noProof/>
          <w:sz w:val="24"/>
        </w:rPr>
        <w:t>Nat. Genet.</w:t>
      </w:r>
      <w:r w:rsidRPr="005E14B4">
        <w:rPr>
          <w:rFonts w:ascii="Cambria" w:hAnsi="Cambria"/>
          <w:noProof/>
          <w:sz w:val="24"/>
        </w:rPr>
        <w:t xml:space="preserve"> </w:t>
      </w:r>
      <w:r w:rsidRPr="005E14B4">
        <w:rPr>
          <w:rFonts w:ascii="Cambria" w:hAnsi="Cambria"/>
          <w:b/>
          <w:bCs/>
          <w:noProof/>
          <w:sz w:val="24"/>
        </w:rPr>
        <w:t>38,</w:t>
      </w:r>
      <w:r w:rsidRPr="005E14B4">
        <w:rPr>
          <w:rFonts w:ascii="Cambria" w:hAnsi="Cambria"/>
          <w:noProof/>
          <w:sz w:val="24"/>
        </w:rPr>
        <w:t xml:space="preserve"> 418–420 (2006).</w:t>
      </w:r>
    </w:p>
    <w:p w14:paraId="0FB7247B"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47.</w:t>
      </w:r>
      <w:r w:rsidRPr="005E14B4">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5E14B4">
        <w:rPr>
          <w:rFonts w:ascii="Cambria" w:hAnsi="Cambria"/>
          <w:i/>
          <w:iCs/>
          <w:noProof/>
          <w:sz w:val="24"/>
        </w:rPr>
        <w:t>Genet. Res. (Camb).</w:t>
      </w:r>
      <w:r w:rsidRPr="005E14B4">
        <w:rPr>
          <w:rFonts w:ascii="Cambria" w:hAnsi="Cambria"/>
          <w:noProof/>
          <w:sz w:val="24"/>
        </w:rPr>
        <w:t xml:space="preserve"> </w:t>
      </w:r>
      <w:r w:rsidRPr="005E14B4">
        <w:rPr>
          <w:rFonts w:ascii="Cambria" w:hAnsi="Cambria"/>
          <w:b/>
          <w:bCs/>
          <w:noProof/>
          <w:sz w:val="24"/>
        </w:rPr>
        <w:t>94,</w:t>
      </w:r>
      <w:r w:rsidRPr="005E14B4">
        <w:rPr>
          <w:rFonts w:ascii="Cambria" w:hAnsi="Cambria"/>
          <w:noProof/>
          <w:sz w:val="24"/>
        </w:rPr>
        <w:t xml:space="preserve"> 255–66 (2012).</w:t>
      </w:r>
    </w:p>
    <w:p w14:paraId="7FFF466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48.</w:t>
      </w:r>
      <w:r w:rsidRPr="005E14B4">
        <w:rPr>
          <w:rFonts w:ascii="Cambria" w:hAnsi="Cambria"/>
          <w:noProof/>
          <w:sz w:val="24"/>
        </w:rPr>
        <w:tab/>
        <w:t xml:space="preserve">Wang, D. </w:t>
      </w:r>
      <w:r w:rsidRPr="005E14B4">
        <w:rPr>
          <w:rFonts w:ascii="Cambria" w:hAnsi="Cambria"/>
          <w:i/>
          <w:iCs/>
          <w:noProof/>
          <w:sz w:val="24"/>
        </w:rPr>
        <w:t>et al.</w:t>
      </w:r>
      <w:r w:rsidRPr="005E14B4">
        <w:rPr>
          <w:rFonts w:ascii="Cambria" w:hAnsi="Cambria"/>
          <w:noProof/>
          <w:sz w:val="24"/>
        </w:rPr>
        <w:t xml:space="preserve"> Prediction of genetic values of quantitative traits with epistatic effects in plant breeding populations. </w:t>
      </w:r>
      <w:r w:rsidRPr="005E14B4">
        <w:rPr>
          <w:rFonts w:ascii="Cambria" w:hAnsi="Cambria"/>
          <w:i/>
          <w:iCs/>
          <w:noProof/>
          <w:sz w:val="24"/>
        </w:rPr>
        <w:t>Heredity (Edinb).</w:t>
      </w:r>
      <w:r w:rsidRPr="005E14B4">
        <w:rPr>
          <w:rFonts w:ascii="Cambria" w:hAnsi="Cambria"/>
          <w:noProof/>
          <w:sz w:val="24"/>
        </w:rPr>
        <w:t xml:space="preserve"> </w:t>
      </w:r>
      <w:r w:rsidRPr="005E14B4">
        <w:rPr>
          <w:rFonts w:ascii="Cambria" w:hAnsi="Cambria"/>
          <w:b/>
          <w:bCs/>
          <w:noProof/>
          <w:sz w:val="24"/>
        </w:rPr>
        <w:t>109,</w:t>
      </w:r>
      <w:r w:rsidRPr="005E14B4">
        <w:rPr>
          <w:rFonts w:ascii="Cambria" w:hAnsi="Cambria"/>
          <w:noProof/>
          <w:sz w:val="24"/>
        </w:rPr>
        <w:t xml:space="preserve"> 313–9 (2012).</w:t>
      </w:r>
    </w:p>
    <w:p w14:paraId="7F3D5880"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49.</w:t>
      </w:r>
      <w:r w:rsidRPr="005E14B4">
        <w:rPr>
          <w:rFonts w:ascii="Cambria" w:hAnsi="Cambria"/>
          <w:noProof/>
          <w:sz w:val="24"/>
        </w:rPr>
        <w:tab/>
        <w:t xml:space="preserve">Dudley, J. W. &amp; Johnson, G. R. Epistatic Models Improve Prediction of Performance in Corn. </w:t>
      </w:r>
      <w:r w:rsidRPr="005E14B4">
        <w:rPr>
          <w:rFonts w:ascii="Cambria" w:hAnsi="Cambria"/>
          <w:i/>
          <w:iCs/>
          <w:noProof/>
          <w:sz w:val="24"/>
        </w:rPr>
        <w:t>Crop Sci.</w:t>
      </w:r>
      <w:r w:rsidRPr="005E14B4">
        <w:rPr>
          <w:rFonts w:ascii="Cambria" w:hAnsi="Cambria"/>
          <w:noProof/>
          <w:sz w:val="24"/>
        </w:rPr>
        <w:t xml:space="preserve"> </w:t>
      </w:r>
      <w:r w:rsidRPr="005E14B4">
        <w:rPr>
          <w:rFonts w:ascii="Cambria" w:hAnsi="Cambria"/>
          <w:b/>
          <w:bCs/>
          <w:noProof/>
          <w:sz w:val="24"/>
        </w:rPr>
        <w:t>49,</w:t>
      </w:r>
      <w:r w:rsidRPr="005E14B4">
        <w:rPr>
          <w:rFonts w:ascii="Cambria" w:hAnsi="Cambria"/>
          <w:noProof/>
          <w:sz w:val="24"/>
        </w:rPr>
        <w:t xml:space="preserve"> 763 (2009).</w:t>
      </w:r>
    </w:p>
    <w:p w14:paraId="6F791A69"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50.</w:t>
      </w:r>
      <w:r w:rsidRPr="005E14B4">
        <w:rPr>
          <w:rFonts w:ascii="Cambria" w:hAnsi="Cambria"/>
          <w:noProof/>
          <w:sz w:val="24"/>
        </w:rPr>
        <w:tab/>
        <w:t xml:space="preserve">Hu, Z. </w:t>
      </w:r>
      <w:r w:rsidRPr="005E14B4">
        <w:rPr>
          <w:rFonts w:ascii="Cambria" w:hAnsi="Cambria"/>
          <w:i/>
          <w:iCs/>
          <w:noProof/>
          <w:sz w:val="24"/>
        </w:rPr>
        <w:t>et al.</w:t>
      </w:r>
      <w:r w:rsidRPr="005E14B4">
        <w:rPr>
          <w:rFonts w:ascii="Cambria" w:hAnsi="Cambria"/>
          <w:noProof/>
          <w:sz w:val="24"/>
        </w:rPr>
        <w:t xml:space="preserve"> Genomic value prediction for quantitative traits under the epistatic model. </w:t>
      </w:r>
      <w:r w:rsidRPr="005E14B4">
        <w:rPr>
          <w:rFonts w:ascii="Cambria" w:hAnsi="Cambria"/>
          <w:i/>
          <w:iCs/>
          <w:noProof/>
          <w:sz w:val="24"/>
        </w:rPr>
        <w:t>BMC Genet.</w:t>
      </w:r>
      <w:r w:rsidRPr="005E14B4">
        <w:rPr>
          <w:rFonts w:ascii="Cambria" w:hAnsi="Cambria"/>
          <w:noProof/>
          <w:sz w:val="24"/>
        </w:rPr>
        <w:t xml:space="preserve"> </w:t>
      </w:r>
      <w:r w:rsidRPr="005E14B4">
        <w:rPr>
          <w:rFonts w:ascii="Cambria" w:hAnsi="Cambria"/>
          <w:b/>
          <w:bCs/>
          <w:noProof/>
          <w:sz w:val="24"/>
        </w:rPr>
        <w:t>12,</w:t>
      </w:r>
      <w:r w:rsidRPr="005E14B4">
        <w:rPr>
          <w:rFonts w:ascii="Cambria" w:hAnsi="Cambria"/>
          <w:noProof/>
          <w:sz w:val="24"/>
        </w:rPr>
        <w:t xml:space="preserve"> 15 (2011).</w:t>
      </w:r>
    </w:p>
    <w:p w14:paraId="13F72E5A"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51.</w:t>
      </w:r>
      <w:r w:rsidRPr="005E14B4">
        <w:rPr>
          <w:rFonts w:ascii="Cambria" w:hAnsi="Cambria"/>
          <w:noProof/>
          <w:sz w:val="24"/>
        </w:rPr>
        <w:tab/>
        <w:t xml:space="preserve">González-Camacho, J. M. </w:t>
      </w:r>
      <w:r w:rsidRPr="005E14B4">
        <w:rPr>
          <w:rFonts w:ascii="Cambria" w:hAnsi="Cambria"/>
          <w:i/>
          <w:iCs/>
          <w:noProof/>
          <w:sz w:val="24"/>
        </w:rPr>
        <w:t>et al.</w:t>
      </w:r>
      <w:r w:rsidRPr="005E14B4">
        <w:rPr>
          <w:rFonts w:ascii="Cambria" w:hAnsi="Cambria"/>
          <w:noProof/>
          <w:sz w:val="24"/>
        </w:rPr>
        <w:t xml:space="preserve"> Genome-enabled prediction of genetic values using radial basis function neural networks. </w:t>
      </w:r>
      <w:r w:rsidRPr="005E14B4">
        <w:rPr>
          <w:rFonts w:ascii="Cambria" w:hAnsi="Cambria"/>
          <w:i/>
          <w:iCs/>
          <w:noProof/>
          <w:sz w:val="24"/>
        </w:rPr>
        <w:t>Theor. Appl. Genet.</w:t>
      </w:r>
      <w:r w:rsidRPr="005E14B4">
        <w:rPr>
          <w:rFonts w:ascii="Cambria" w:hAnsi="Cambria"/>
          <w:noProof/>
          <w:sz w:val="24"/>
        </w:rPr>
        <w:t xml:space="preserve"> (2012). doi:10.1007/s00122-012-1868-9</w:t>
      </w:r>
    </w:p>
    <w:p w14:paraId="0CB9DE15" w14:textId="77777777" w:rsidR="005E14B4" w:rsidRPr="005E14B4" w:rsidRDefault="005E14B4">
      <w:pPr>
        <w:pStyle w:val="NormalWeb"/>
        <w:ind w:left="640" w:hanging="640"/>
        <w:divId w:val="1152451178"/>
        <w:rPr>
          <w:rFonts w:ascii="Cambria" w:hAnsi="Cambria"/>
          <w:noProof/>
          <w:sz w:val="24"/>
        </w:rPr>
      </w:pPr>
      <w:r w:rsidRPr="005E14B4">
        <w:rPr>
          <w:rFonts w:ascii="Cambria" w:hAnsi="Cambria"/>
          <w:noProof/>
          <w:sz w:val="24"/>
        </w:rPr>
        <w:t>52.</w:t>
      </w:r>
      <w:r w:rsidRPr="005E14B4">
        <w:rPr>
          <w:rFonts w:ascii="Cambria" w:hAnsi="Cambria"/>
          <w:noProof/>
          <w:sz w:val="24"/>
        </w:rPr>
        <w:tab/>
        <w:t xml:space="preserve">Buckler, E. S. </w:t>
      </w:r>
      <w:r w:rsidRPr="005E14B4">
        <w:rPr>
          <w:rFonts w:ascii="Cambria" w:hAnsi="Cambria"/>
          <w:i/>
          <w:iCs/>
          <w:noProof/>
          <w:sz w:val="24"/>
        </w:rPr>
        <w:t>et al.</w:t>
      </w:r>
      <w:r w:rsidRPr="005E14B4">
        <w:rPr>
          <w:rFonts w:ascii="Cambria" w:hAnsi="Cambria"/>
          <w:noProof/>
          <w:sz w:val="24"/>
        </w:rPr>
        <w:t xml:space="preserve"> The genetic architecture of maize flowering time. </w:t>
      </w:r>
      <w:r w:rsidRPr="005E14B4">
        <w:rPr>
          <w:rFonts w:ascii="Cambria" w:hAnsi="Cambria"/>
          <w:i/>
          <w:iCs/>
          <w:noProof/>
          <w:sz w:val="24"/>
        </w:rPr>
        <w:t>Science</w:t>
      </w:r>
      <w:r w:rsidRPr="005E14B4">
        <w:rPr>
          <w:rFonts w:ascii="Cambria" w:hAnsi="Cambria"/>
          <w:noProof/>
          <w:sz w:val="24"/>
        </w:rPr>
        <w:t xml:space="preserve"> </w:t>
      </w:r>
      <w:r w:rsidRPr="005E14B4">
        <w:rPr>
          <w:rFonts w:ascii="Cambria" w:hAnsi="Cambria"/>
          <w:b/>
          <w:bCs/>
          <w:noProof/>
          <w:sz w:val="24"/>
        </w:rPr>
        <w:t>325,</w:t>
      </w:r>
      <w:r w:rsidRPr="005E14B4">
        <w:rPr>
          <w:rFonts w:ascii="Cambria" w:hAnsi="Cambria"/>
          <w:noProof/>
          <w:sz w:val="24"/>
        </w:rPr>
        <w:t xml:space="preserve"> 714–8 (2009). </w:t>
      </w:r>
    </w:p>
    <w:p w14:paraId="5D6D6378" w14:textId="702B290F" w:rsidR="005F0E2F" w:rsidRDefault="005F0E2F" w:rsidP="005E14B4">
      <w:pPr>
        <w:pStyle w:val="NormalWeb"/>
        <w:ind w:left="640" w:hanging="640"/>
        <w:divId w:val="1332490624"/>
      </w:pPr>
      <w:r>
        <w:fldChar w:fldCharType="end"/>
      </w:r>
    </w:p>
    <w:sectPr w:rsidR="005F0E2F"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1262B"/>
    <w:rsid w:val="0001352C"/>
    <w:rsid w:val="00034E34"/>
    <w:rsid w:val="0004117E"/>
    <w:rsid w:val="00073242"/>
    <w:rsid w:val="000833A8"/>
    <w:rsid w:val="000949EE"/>
    <w:rsid w:val="000969B4"/>
    <w:rsid w:val="000A4650"/>
    <w:rsid w:val="000E082D"/>
    <w:rsid w:val="000F3061"/>
    <w:rsid w:val="00113BE5"/>
    <w:rsid w:val="00152EF7"/>
    <w:rsid w:val="00164009"/>
    <w:rsid w:val="001B5BFD"/>
    <w:rsid w:val="001C078A"/>
    <w:rsid w:val="001E05D5"/>
    <w:rsid w:val="00222A0C"/>
    <w:rsid w:val="00235BDE"/>
    <w:rsid w:val="00241701"/>
    <w:rsid w:val="0026553E"/>
    <w:rsid w:val="00271461"/>
    <w:rsid w:val="00287769"/>
    <w:rsid w:val="002D0573"/>
    <w:rsid w:val="002E6926"/>
    <w:rsid w:val="003074DB"/>
    <w:rsid w:val="003409E3"/>
    <w:rsid w:val="00352C4B"/>
    <w:rsid w:val="003657D7"/>
    <w:rsid w:val="00376FFC"/>
    <w:rsid w:val="003C5C29"/>
    <w:rsid w:val="003D4C3E"/>
    <w:rsid w:val="003F23E0"/>
    <w:rsid w:val="00411257"/>
    <w:rsid w:val="004270AF"/>
    <w:rsid w:val="00432AB6"/>
    <w:rsid w:val="004542F0"/>
    <w:rsid w:val="0048723E"/>
    <w:rsid w:val="00494E92"/>
    <w:rsid w:val="004A156A"/>
    <w:rsid w:val="004B5A6F"/>
    <w:rsid w:val="004B689C"/>
    <w:rsid w:val="004D61D5"/>
    <w:rsid w:val="004F6E42"/>
    <w:rsid w:val="005307E3"/>
    <w:rsid w:val="00570AEB"/>
    <w:rsid w:val="005C1EBA"/>
    <w:rsid w:val="005D2A7F"/>
    <w:rsid w:val="005E14B4"/>
    <w:rsid w:val="005F0E2F"/>
    <w:rsid w:val="005F6B2C"/>
    <w:rsid w:val="00604D54"/>
    <w:rsid w:val="0060638D"/>
    <w:rsid w:val="00651585"/>
    <w:rsid w:val="00670342"/>
    <w:rsid w:val="006716B9"/>
    <w:rsid w:val="00691C3F"/>
    <w:rsid w:val="006935DE"/>
    <w:rsid w:val="006C3C92"/>
    <w:rsid w:val="006C44C9"/>
    <w:rsid w:val="006D3067"/>
    <w:rsid w:val="006E53E5"/>
    <w:rsid w:val="006F04BE"/>
    <w:rsid w:val="006F45FF"/>
    <w:rsid w:val="0071211A"/>
    <w:rsid w:val="007731A4"/>
    <w:rsid w:val="007A5719"/>
    <w:rsid w:val="007C043F"/>
    <w:rsid w:val="007C1B0F"/>
    <w:rsid w:val="007F561C"/>
    <w:rsid w:val="008079FC"/>
    <w:rsid w:val="00813BAE"/>
    <w:rsid w:val="008210D4"/>
    <w:rsid w:val="00825D6A"/>
    <w:rsid w:val="00835108"/>
    <w:rsid w:val="0089033D"/>
    <w:rsid w:val="00894474"/>
    <w:rsid w:val="0089598B"/>
    <w:rsid w:val="008D5C84"/>
    <w:rsid w:val="008E3D83"/>
    <w:rsid w:val="0093274B"/>
    <w:rsid w:val="00972FD0"/>
    <w:rsid w:val="009A31FB"/>
    <w:rsid w:val="009D0A85"/>
    <w:rsid w:val="009E0F78"/>
    <w:rsid w:val="009F7282"/>
    <w:rsid w:val="00A50C05"/>
    <w:rsid w:val="00A663BF"/>
    <w:rsid w:val="00A834EC"/>
    <w:rsid w:val="00AB4678"/>
    <w:rsid w:val="00AC27A7"/>
    <w:rsid w:val="00AD1426"/>
    <w:rsid w:val="00AD6F8B"/>
    <w:rsid w:val="00AE1A5C"/>
    <w:rsid w:val="00AF3973"/>
    <w:rsid w:val="00AF3B3B"/>
    <w:rsid w:val="00B0404A"/>
    <w:rsid w:val="00B255B5"/>
    <w:rsid w:val="00B362A2"/>
    <w:rsid w:val="00B51D06"/>
    <w:rsid w:val="00B619E0"/>
    <w:rsid w:val="00B651FE"/>
    <w:rsid w:val="00B66C23"/>
    <w:rsid w:val="00B75C28"/>
    <w:rsid w:val="00B80D15"/>
    <w:rsid w:val="00B812C7"/>
    <w:rsid w:val="00B87FE3"/>
    <w:rsid w:val="00BB48ED"/>
    <w:rsid w:val="00BB4E1A"/>
    <w:rsid w:val="00BC7E67"/>
    <w:rsid w:val="00BD7015"/>
    <w:rsid w:val="00BE0345"/>
    <w:rsid w:val="00C01E5B"/>
    <w:rsid w:val="00C21038"/>
    <w:rsid w:val="00C66A4D"/>
    <w:rsid w:val="00C93790"/>
    <w:rsid w:val="00C97C54"/>
    <w:rsid w:val="00CD1DAF"/>
    <w:rsid w:val="00D4034C"/>
    <w:rsid w:val="00D51C4B"/>
    <w:rsid w:val="00D5600C"/>
    <w:rsid w:val="00D61686"/>
    <w:rsid w:val="00D70D6B"/>
    <w:rsid w:val="00D719EF"/>
    <w:rsid w:val="00D749C1"/>
    <w:rsid w:val="00D805F5"/>
    <w:rsid w:val="00D82906"/>
    <w:rsid w:val="00DB532A"/>
    <w:rsid w:val="00DB5441"/>
    <w:rsid w:val="00DC228A"/>
    <w:rsid w:val="00DD6648"/>
    <w:rsid w:val="00DE2A77"/>
    <w:rsid w:val="00DE4406"/>
    <w:rsid w:val="00DE74DC"/>
    <w:rsid w:val="00DF056F"/>
    <w:rsid w:val="00E03666"/>
    <w:rsid w:val="00E14178"/>
    <w:rsid w:val="00E267D5"/>
    <w:rsid w:val="00E3125B"/>
    <w:rsid w:val="00E46A48"/>
    <w:rsid w:val="00E636FE"/>
    <w:rsid w:val="00E6685E"/>
    <w:rsid w:val="00E760C2"/>
    <w:rsid w:val="00E871DC"/>
    <w:rsid w:val="00E9674C"/>
    <w:rsid w:val="00EA2CE1"/>
    <w:rsid w:val="00EB7062"/>
    <w:rsid w:val="00ED561D"/>
    <w:rsid w:val="00EF054F"/>
    <w:rsid w:val="00EF3B3D"/>
    <w:rsid w:val="00F916FA"/>
    <w:rsid w:val="00FB7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CB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DC7D8-AE7F-974B-8DDF-2EFA1E42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15</Pages>
  <Words>38370</Words>
  <Characters>218713</Characters>
  <Application>Microsoft Macintosh Word</Application>
  <DocSecurity>0</DocSecurity>
  <Lines>1822</Lines>
  <Paragraphs>513</Paragraphs>
  <ScaleCrop>false</ScaleCrop>
  <Company>UQDI</Company>
  <LinksUpToDate>false</LinksUpToDate>
  <CharactersWithSpaces>256570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Gib Hemani</cp:lastModifiedBy>
  <cp:revision>30</cp:revision>
  <dcterms:created xsi:type="dcterms:W3CDTF">2013-10-01T13:45:00Z</dcterms:created>
  <dcterms:modified xsi:type="dcterms:W3CDTF">2013-10-21T11:56:00Z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