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2438402"/>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332EDB7F" w14:textId="77777777" w:rsidR="00C93790"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93790">
            <w:rPr>
              <w:noProof/>
            </w:rPr>
            <w:t>The title</w:t>
          </w:r>
          <w:r w:rsidR="00C93790">
            <w:rPr>
              <w:noProof/>
            </w:rPr>
            <w:tab/>
          </w:r>
          <w:r w:rsidR="00C93790">
            <w:rPr>
              <w:noProof/>
            </w:rPr>
            <w:fldChar w:fldCharType="begin"/>
          </w:r>
          <w:r w:rsidR="00C93790">
            <w:rPr>
              <w:noProof/>
            </w:rPr>
            <w:instrText xml:space="preserve"> PAGEREF _Toc242438402 \h </w:instrText>
          </w:r>
          <w:r w:rsidR="00C93790">
            <w:rPr>
              <w:noProof/>
            </w:rPr>
          </w:r>
          <w:r w:rsidR="00C93790">
            <w:rPr>
              <w:noProof/>
            </w:rPr>
            <w:fldChar w:fldCharType="separate"/>
          </w:r>
          <w:r w:rsidR="00BB48ED">
            <w:rPr>
              <w:noProof/>
            </w:rPr>
            <w:t>1</w:t>
          </w:r>
          <w:r w:rsidR="00C93790">
            <w:rPr>
              <w:noProof/>
            </w:rPr>
            <w:fldChar w:fldCharType="end"/>
          </w:r>
        </w:p>
        <w:p w14:paraId="27A76A02" w14:textId="77777777" w:rsidR="00C93790" w:rsidRDefault="00C93790">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_Toc242438403 \h </w:instrText>
          </w:r>
          <w:r>
            <w:rPr>
              <w:noProof/>
            </w:rPr>
          </w:r>
          <w:r>
            <w:rPr>
              <w:noProof/>
            </w:rPr>
            <w:fldChar w:fldCharType="separate"/>
          </w:r>
          <w:r w:rsidR="00BB48ED">
            <w:rPr>
              <w:noProof/>
            </w:rPr>
            <w:t>1</w:t>
          </w:r>
          <w:r>
            <w:rPr>
              <w:noProof/>
            </w:rPr>
            <w:fldChar w:fldCharType="end"/>
          </w:r>
        </w:p>
        <w:p w14:paraId="5C9AA485" w14:textId="77777777" w:rsidR="00C93790" w:rsidRDefault="00C93790">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_Toc242438404 \h </w:instrText>
          </w:r>
          <w:r>
            <w:rPr>
              <w:noProof/>
            </w:rPr>
          </w:r>
          <w:r>
            <w:rPr>
              <w:noProof/>
            </w:rPr>
            <w:fldChar w:fldCharType="separate"/>
          </w:r>
          <w:r w:rsidR="00BB48ED">
            <w:rPr>
              <w:noProof/>
            </w:rPr>
            <w:t>1</w:t>
          </w:r>
          <w:r>
            <w:rPr>
              <w:noProof/>
            </w:rPr>
            <w:fldChar w:fldCharType="end"/>
          </w:r>
        </w:p>
        <w:p w14:paraId="33A65B55" w14:textId="77777777" w:rsidR="00C93790" w:rsidRDefault="00C93790">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_Toc242438405 \h </w:instrText>
          </w:r>
          <w:r>
            <w:rPr>
              <w:noProof/>
            </w:rPr>
          </w:r>
          <w:r>
            <w:rPr>
              <w:noProof/>
            </w:rPr>
            <w:fldChar w:fldCharType="separate"/>
          </w:r>
          <w:r w:rsidR="00BB48ED">
            <w:rPr>
              <w:noProof/>
            </w:rPr>
            <w:t>2</w:t>
          </w:r>
          <w:r>
            <w:rPr>
              <w:noProof/>
            </w:rPr>
            <w:fldChar w:fldCharType="end"/>
          </w:r>
        </w:p>
        <w:p w14:paraId="100A9DA1" w14:textId="77777777" w:rsidR="00C93790" w:rsidRDefault="00C93790">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_Toc242438406 \h </w:instrText>
          </w:r>
          <w:r>
            <w:rPr>
              <w:noProof/>
            </w:rPr>
          </w:r>
          <w:r>
            <w:rPr>
              <w:noProof/>
            </w:rPr>
            <w:fldChar w:fldCharType="separate"/>
          </w:r>
          <w:r w:rsidR="00BB48ED">
            <w:rPr>
              <w:noProof/>
            </w:rPr>
            <w:t>2</w:t>
          </w:r>
          <w:r>
            <w:rPr>
              <w:noProof/>
            </w:rPr>
            <w:fldChar w:fldCharType="end"/>
          </w:r>
        </w:p>
        <w:p w14:paraId="024DE37D" w14:textId="77777777" w:rsidR="00C93790" w:rsidRDefault="00C93790">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_Toc242438407 \h </w:instrText>
          </w:r>
          <w:r>
            <w:rPr>
              <w:noProof/>
            </w:rPr>
          </w:r>
          <w:r>
            <w:rPr>
              <w:noProof/>
            </w:rPr>
            <w:fldChar w:fldCharType="separate"/>
          </w:r>
          <w:r w:rsidR="00BB48ED">
            <w:rPr>
              <w:noProof/>
            </w:rPr>
            <w:t>3</w:t>
          </w:r>
          <w:r>
            <w:rPr>
              <w:noProof/>
            </w:rPr>
            <w:fldChar w:fldCharType="end"/>
          </w:r>
        </w:p>
        <w:p w14:paraId="011CD628" w14:textId="77777777" w:rsidR="00C93790" w:rsidRDefault="00C93790">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_Toc242438408 \h </w:instrText>
          </w:r>
          <w:r>
            <w:rPr>
              <w:noProof/>
            </w:rPr>
          </w:r>
          <w:r>
            <w:rPr>
              <w:noProof/>
            </w:rPr>
            <w:fldChar w:fldCharType="separate"/>
          </w:r>
          <w:r w:rsidR="00BB48ED">
            <w:rPr>
              <w:noProof/>
            </w:rPr>
            <w:t>3</w:t>
          </w:r>
          <w:r>
            <w:rPr>
              <w:noProof/>
            </w:rPr>
            <w:fldChar w:fldCharType="end"/>
          </w:r>
        </w:p>
        <w:p w14:paraId="4A50624C" w14:textId="77777777" w:rsidR="00C93790" w:rsidRDefault="00C93790">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_Toc242438409 \h </w:instrText>
          </w:r>
          <w:r>
            <w:rPr>
              <w:noProof/>
            </w:rPr>
          </w:r>
          <w:r>
            <w:rPr>
              <w:noProof/>
            </w:rPr>
            <w:fldChar w:fldCharType="separate"/>
          </w:r>
          <w:r w:rsidR="00BB48ED">
            <w:rPr>
              <w:noProof/>
            </w:rPr>
            <w:t>5</w:t>
          </w:r>
          <w:r>
            <w:rPr>
              <w:noProof/>
            </w:rPr>
            <w:fldChar w:fldCharType="end"/>
          </w:r>
        </w:p>
        <w:p w14:paraId="08D7DD11" w14:textId="77777777" w:rsidR="00C93790" w:rsidRDefault="00C93790">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_Toc242438410 \h </w:instrText>
          </w:r>
          <w:r>
            <w:rPr>
              <w:noProof/>
            </w:rPr>
          </w:r>
          <w:r>
            <w:rPr>
              <w:noProof/>
            </w:rPr>
            <w:fldChar w:fldCharType="separate"/>
          </w:r>
          <w:r w:rsidR="00BB48ED">
            <w:rPr>
              <w:noProof/>
            </w:rPr>
            <w:t>5</w:t>
          </w:r>
          <w:r>
            <w:rPr>
              <w:noProof/>
            </w:rPr>
            <w:fldChar w:fldCharType="end"/>
          </w:r>
        </w:p>
        <w:p w14:paraId="5C488547" w14:textId="77777777" w:rsidR="00C93790" w:rsidRDefault="00C93790">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_Toc242438411 \h </w:instrText>
          </w:r>
          <w:r>
            <w:rPr>
              <w:noProof/>
            </w:rPr>
          </w:r>
          <w:r>
            <w:rPr>
              <w:noProof/>
            </w:rPr>
            <w:fldChar w:fldCharType="separate"/>
          </w:r>
          <w:r w:rsidR="00BB48ED">
            <w:rPr>
              <w:noProof/>
            </w:rPr>
            <w:t>6</w:t>
          </w:r>
          <w:r>
            <w:rPr>
              <w:noProof/>
            </w:rPr>
            <w:fldChar w:fldCharType="end"/>
          </w:r>
        </w:p>
        <w:p w14:paraId="652DE628" w14:textId="77777777" w:rsidR="00C93790" w:rsidRDefault="00C93790">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_Toc242438412 \h </w:instrText>
          </w:r>
          <w:r>
            <w:rPr>
              <w:noProof/>
            </w:rPr>
          </w:r>
          <w:r>
            <w:rPr>
              <w:noProof/>
            </w:rPr>
            <w:fldChar w:fldCharType="separate"/>
          </w:r>
          <w:r w:rsidR="00BB48ED">
            <w:rPr>
              <w:noProof/>
            </w:rPr>
            <w:t>7</w:t>
          </w:r>
          <w:r>
            <w:rPr>
              <w:noProof/>
            </w:rPr>
            <w:fldChar w:fldCharType="end"/>
          </w:r>
        </w:p>
        <w:p w14:paraId="2CE385EB" w14:textId="77777777" w:rsidR="00C93790" w:rsidRDefault="00C93790">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_Toc242438413 \h </w:instrText>
          </w:r>
          <w:r>
            <w:rPr>
              <w:noProof/>
            </w:rPr>
          </w:r>
          <w:r>
            <w:rPr>
              <w:noProof/>
            </w:rPr>
            <w:fldChar w:fldCharType="separate"/>
          </w:r>
          <w:r w:rsidR="00BB48ED">
            <w:rPr>
              <w:noProof/>
            </w:rPr>
            <w:t>8</w:t>
          </w:r>
          <w:r>
            <w:rPr>
              <w:noProof/>
            </w:rPr>
            <w:fldChar w:fldCharType="end"/>
          </w:r>
        </w:p>
        <w:p w14:paraId="2F9545BD" w14:textId="77777777" w:rsidR="00C93790" w:rsidRDefault="00C93790">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_Toc242438414 \h </w:instrText>
          </w:r>
          <w:r>
            <w:rPr>
              <w:noProof/>
            </w:rPr>
          </w:r>
          <w:r>
            <w:rPr>
              <w:noProof/>
            </w:rPr>
            <w:fldChar w:fldCharType="separate"/>
          </w:r>
          <w:r w:rsidR="00BB48ED">
            <w:rPr>
              <w:noProof/>
            </w:rPr>
            <w:t>8</w:t>
          </w:r>
          <w:r>
            <w:rPr>
              <w:noProof/>
            </w:rPr>
            <w:fldChar w:fldCharType="end"/>
          </w:r>
        </w:p>
        <w:p w14:paraId="0CA13470" w14:textId="77777777" w:rsidR="00C93790" w:rsidRDefault="00C93790">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_Toc242438415 \h </w:instrText>
          </w:r>
          <w:r>
            <w:rPr>
              <w:noProof/>
            </w:rPr>
          </w:r>
          <w:r>
            <w:rPr>
              <w:noProof/>
            </w:rPr>
            <w:fldChar w:fldCharType="separate"/>
          </w:r>
          <w:r w:rsidR="00BB48ED">
            <w:rPr>
              <w:noProof/>
            </w:rPr>
            <w:t>9</w:t>
          </w:r>
          <w:r>
            <w:rPr>
              <w:noProof/>
            </w:rPr>
            <w:fldChar w:fldCharType="end"/>
          </w:r>
        </w:p>
        <w:p w14:paraId="1F6558D3" w14:textId="77777777" w:rsidR="00C93790" w:rsidRDefault="00C93790">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_Toc242438416 \h </w:instrText>
          </w:r>
          <w:r>
            <w:rPr>
              <w:noProof/>
            </w:rPr>
          </w:r>
          <w:r>
            <w:rPr>
              <w:noProof/>
            </w:rPr>
            <w:fldChar w:fldCharType="separate"/>
          </w:r>
          <w:r w:rsidR="00BB48ED">
            <w:rPr>
              <w:noProof/>
            </w:rPr>
            <w:t>10</w:t>
          </w:r>
          <w:r>
            <w:rPr>
              <w:noProof/>
            </w:rPr>
            <w:fldChar w:fldCharType="end"/>
          </w:r>
        </w:p>
        <w:p w14:paraId="0E0D499B" w14:textId="77777777" w:rsidR="00C93790" w:rsidRDefault="00C93790">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_Toc242438417 \h </w:instrText>
          </w:r>
          <w:r>
            <w:rPr>
              <w:noProof/>
            </w:rPr>
          </w:r>
          <w:r>
            <w:rPr>
              <w:noProof/>
            </w:rPr>
            <w:fldChar w:fldCharType="separate"/>
          </w:r>
          <w:r w:rsidR="00BB48ED">
            <w:rPr>
              <w:noProof/>
            </w:rPr>
            <w:t>10</w:t>
          </w:r>
          <w:r>
            <w:rPr>
              <w:noProof/>
            </w:rPr>
            <w:fldChar w:fldCharType="end"/>
          </w:r>
        </w:p>
        <w:p w14:paraId="2ECD8691" w14:textId="77777777" w:rsidR="00C93790" w:rsidRDefault="00C93790">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_Toc242438418 \h </w:instrText>
          </w:r>
          <w:r>
            <w:rPr>
              <w:noProof/>
            </w:rPr>
          </w:r>
          <w:r>
            <w:rPr>
              <w:noProof/>
            </w:rPr>
            <w:fldChar w:fldCharType="separate"/>
          </w:r>
          <w:r w:rsidR="00BB48ED">
            <w:rPr>
              <w:noProof/>
            </w:rPr>
            <w:t>10</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2438403"/>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2438404"/>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67CEF1C7"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965942">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965942" w:rsidRPr="00965942">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2438405"/>
      <w:r>
        <w:t>Methods for detecting epistasis</w:t>
      </w:r>
      <w:bookmarkEnd w:id="3"/>
    </w:p>
    <w:p w14:paraId="01DF965B" w14:textId="77777777" w:rsidR="00113BE5" w:rsidRDefault="00113BE5" w:rsidP="00113BE5"/>
    <w:p w14:paraId="74C09CFB" w14:textId="56665B62" w:rsidR="001236EF" w:rsidRPr="001236EF" w:rsidRDefault="001236EF" w:rsidP="001236EF">
      <w:pPr>
        <w:rPr>
          <w:bCs/>
        </w:rPr>
      </w:pPr>
      <w:r w:rsidRPr="001236EF">
        <w:rPr>
          <w:bCs/>
        </w:rPr>
        <w:t>The past five years have seen vibrant and rapid developments of methods for studying epistasis in human complex traits/diseases</w:t>
      </w:r>
      <w:r>
        <w:rPr>
          <w:bCs/>
        </w:rPr>
        <w:fldChar w:fldCharType="begin" w:fldLock="1"/>
      </w:r>
      <w:r w:rsidR="00965942">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"author" : [ { "dropping-particle" : "", "family" : "Steen", "given" : "K", "non-dropping-particle" : "Van", "parse-names" : false, "suffix" : "" } ], "container-title" : "Brief Bioinform", "id" : "ITEM-5", "issued" : { "date-parts" : [ [ "2011" ] ] }, "page" : "1-19", "title" : "Travelling the world of gene-gene interactions", "type" : "article-journal" }, "uris" : [ "http://www.mendeley.com/documents/?uuid=b50fe7f7-d1db-43a7-9bdf-4557cb620a89" ] }, { "id" : "ITEM-6",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"ITEM-6",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"&lt;sup&gt;2\u20137&lt;/sup&gt;" }, "properties" : { "noteIndex" : 0 }, "schema" : "https://github.com/citation-style-language/schema/raw/master/csl-citation.json" }</w:instrText>
      </w:r>
      <w:r>
        <w:rPr>
          <w:bCs/>
        </w:rPr>
        <w:fldChar w:fldCharType="separate"/>
      </w:r>
      <w:r w:rsidR="00965942" w:rsidRPr="00965942">
        <w:rPr>
          <w:bCs/>
          <w:noProof/>
          <w:vertAlign w:val="superscript"/>
        </w:rPr>
        <w:t>2–7</w:t>
      </w:r>
      <w:r>
        <w:rPr>
          <w:bCs/>
        </w:rPr>
        <w:fldChar w:fldCharType="end"/>
      </w:r>
      <w:r w:rsidRPr="001236EF">
        <w:rPr>
          <w:bCs/>
        </w:rPr>
        <w:t xml:space="preserve">. </w:t>
      </w:r>
      <w:proofErr w:type="gramStart"/>
      <w:r w:rsidRPr="001236EF">
        <w:rPr>
          <w:bCs/>
        </w:rPr>
        <w:t>The wide range of methods spans from conventional regression-based methods to nature-inspired algorithms (FIG 1).</w:t>
      </w:r>
      <w:proofErr w:type="gramEnd"/>
      <w:r w:rsidRPr="001236EF">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been greatly reduced</w:t>
      </w:r>
      <w:r>
        <w:rPr>
          <w:bCs/>
        </w:rPr>
        <w:fldChar w:fldCharType="begin" w:fldLock="1"/>
      </w:r>
      <w:r w:rsidR="00965942">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"btr172 [pii]\n10.1093/bioinformatics/btr172 [doi]", "ISBN" : "1367-4811 (Electronic)\n1367-4803 (Linking)", "PMID" : "21471009", "abstract" : "MOTIVATION: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RESULTS: By partitioning the 2D search grid across the multicore architecture of a modern consumer graphics processing unit (GPU), we report a 92x increase in the speed of an exhaustive pairwise epistasis scan for a quantitative phenotype, and we expect the speed to increase as graphics cards continue to improve. To achieve a comparable computational improvement without a graphics card would require a large compute-cluster, an option that is often financially non-viable. The implementation presented uses OpenCL--an open-source library designed to run on any commercially available GPU and on any operating system. AVAILABILITY: The software is free, open-source, platformindependent and GPU-vendor independent. It can be downloaded from http://sourceforge.net/projects/epigpu/.", "author" : [ { "dropping-particle" : "", "family" : "Hemani", "given" : "G", "non-dropping-particle" : "", "parse-names" : false, "suffix" : "" }, { "dropping-particle" : "", "family" : "Theocharidis", "given" : "A", "non-dropping-particle" : "", "parse-names" : false, "suffix" : "" }, { "dropping-particle" : "", "family" : "Wei", "given" : "W", "non-dropping-particle" : "", "parse-names" : false, "suffix" : "" }, { "dropping-particle" : "", "family" : "Haley", "given" : "C", "non-dropping-particle" : "", "parse-names" : false, "suffix" : "" } ], "container-title" : "Bioinformatics", "edition" : "2011/04/08", "id" : "ITEM-2", "issue" : "11", "issued" : { "date-parts" : [ [ "2011" ] ] }, "note" : "Hemani, Gibran\nTheocharidis, Athanasios\nWei, Wenhua\nHaley, Chris\nBiotechnology and Biological Sciences Research Council/United Kingdom\nMedical Research Council/United Kingdom\nEvaluation Studies\nResearch Support, Non-U.S. Gov't\nEngland\nBioinformatics (Oxford, England)\nBioinformatics. 2011 Jun 1;27(11):1462-5. doi: 10.1093/bioinformatics/btr172. Epub 2011 Apr 6.", "page" : "1462-1465", "title" : "EpiGPU: exhaustive pairwise epistasis scans parallelized on consumer level graphics cards", "type" : "article-journal", "volume" : "27" }, "uris" : [ "http://www.mendeley.com/documents/?uuid=27a0299a-4884-4e17-bafe-8749c69008c1"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Pr>
          <w:bCs/>
        </w:rPr>
        <w:fldChar w:fldCharType="separate"/>
      </w:r>
      <w:r w:rsidR="00965942" w:rsidRPr="00965942">
        <w:rPr>
          <w:bCs/>
          <w:noProof/>
          <w:vertAlign w:val="superscript"/>
        </w:rPr>
        <w:t>8–12</w:t>
      </w:r>
      <w:r>
        <w:rPr>
          <w:bCs/>
        </w:rPr>
        <w:fldChar w:fldCharType="end"/>
      </w:r>
      <w:r w:rsidRPr="001236EF">
        <w:rPr>
          <w:bCs/>
        </w:rPr>
        <w:t>. Here we provide an overview of the developments since Cordell’s review</w:t>
      </w:r>
      <w:r>
        <w:rPr>
          <w:bCs/>
        </w:rPr>
        <w:fldChar w:fldCharType="begin" w:fldLock="1"/>
      </w:r>
      <w:r w:rsidR="0096594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Pr>
          <w:bCs/>
        </w:rPr>
        <w:fldChar w:fldCharType="separate"/>
      </w:r>
      <w:r w:rsidR="00965942" w:rsidRPr="00965942">
        <w:rPr>
          <w:bCs/>
          <w:noProof/>
          <w:vertAlign w:val="superscript"/>
        </w:rPr>
        <w:t>13</w:t>
      </w:r>
      <w:r>
        <w:rPr>
          <w:bCs/>
        </w:rPr>
        <w:fldChar w:fldCharType="end"/>
      </w:r>
      <w:r w:rsidRPr="001236EF">
        <w:rPr>
          <w:bCs/>
        </w:rPr>
        <w:t xml:space="preserve"> with a focus on genome-wide methods. </w:t>
      </w:r>
    </w:p>
    <w:p w14:paraId="1C534C03" w14:textId="77777777" w:rsidR="001236EF" w:rsidRPr="001236EF" w:rsidRDefault="001236EF" w:rsidP="001236EF">
      <w:pPr>
        <w:rPr>
          <w:bCs/>
        </w:rPr>
      </w:pPr>
    </w:p>
    <w:p w14:paraId="56D4F078" w14:textId="77777777" w:rsidR="001236EF" w:rsidRDefault="001236EF" w:rsidP="001236EF">
      <w:pPr>
        <w:pStyle w:val="Heading3"/>
      </w:pPr>
      <w:r w:rsidRPr="001236EF">
        <w:t>Regression based methods</w:t>
      </w:r>
    </w:p>
    <w:p w14:paraId="7F9393D9" w14:textId="77777777" w:rsidR="001236EF" w:rsidRDefault="001236EF" w:rsidP="001236EF">
      <w:pPr>
        <w:rPr>
          <w:bCs/>
        </w:rPr>
      </w:pPr>
    </w:p>
    <w:p w14:paraId="4297C843" w14:textId="12B4A51E" w:rsidR="001236EF" w:rsidRPr="001236EF" w:rsidRDefault="001236EF" w:rsidP="001236EF">
      <w:pPr>
        <w:rPr>
          <w:bCs/>
        </w:rPr>
      </w:pPr>
      <w:r w:rsidRPr="001236EF">
        <w:rPr>
          <w:bCs/>
        </w:rPr>
        <w:t>Regression-based methods are commonly used to assess SNP interactions in either diseases or quantitative traits</w:t>
      </w:r>
      <w:r>
        <w:rPr>
          <w:bCs/>
        </w:rPr>
        <w:fldChar w:fldCharType="begin" w:fldLock="1"/>
      </w:r>
      <w:r w:rsidR="0096594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Pr>
          <w:bCs/>
        </w:rPr>
        <w:fldChar w:fldCharType="separate"/>
      </w:r>
      <w:r w:rsidR="00965942" w:rsidRPr="00965942">
        <w:rPr>
          <w:bCs/>
          <w:noProof/>
          <w:vertAlign w:val="superscript"/>
        </w:rPr>
        <w:t>13,14</w:t>
      </w:r>
      <w:r>
        <w:rPr>
          <w:bCs/>
        </w:rPr>
        <w:fldChar w:fldCharType="end"/>
      </w:r>
      <w:r w:rsidRPr="001236EF">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1236EF">
        <w:rPr>
          <w:bCs/>
          <w:vertAlign w:val="subscript"/>
        </w:rPr>
        <w:t>S</w:t>
      </w:r>
      <w:r w:rsidRPr="001236EF">
        <w:rPr>
          <w:bCs/>
        </w:rPr>
        <w:t>) against the reduced model without (L</w:t>
      </w:r>
      <w:r w:rsidRPr="001236EF">
        <w:rPr>
          <w:bCs/>
          <w:vertAlign w:val="subscript"/>
        </w:rPr>
        <w:t>R</w:t>
      </w:r>
      <w:r w:rsidRPr="001236EF">
        <w:rPr>
          <w:bCs/>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r w:rsidR="00644E65">
        <w:rPr>
          <w:bCs/>
        </w:rPr>
        <w:fldChar w:fldCharType="begin" w:fldLock="1"/>
      </w:r>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644E65">
        <w:rPr>
          <w:bCs/>
        </w:rPr>
        <w:fldChar w:fldCharType="separate"/>
      </w:r>
      <w:r w:rsidR="00965942" w:rsidRPr="00965942">
        <w:rPr>
          <w:bCs/>
          <w:noProof/>
          <w:vertAlign w:val="superscript"/>
        </w:rPr>
        <w:t>15</w:t>
      </w:r>
      <w:r w:rsidR="00644E65">
        <w:rPr>
          <w:bCs/>
        </w:rPr>
        <w:fldChar w:fldCharType="end"/>
      </w:r>
      <w:r w:rsidRPr="001236EF">
        <w:rPr>
          <w:bCs/>
        </w:rPr>
        <w:t>. Previously using regression-based methods in exhaustive search for pairwise interactions at the genome-wide level was computationally prohibitive</w:t>
      </w:r>
      <w:r w:rsidR="00644E65">
        <w:rPr>
          <w:bCs/>
        </w:rPr>
        <w:fldChar w:fldCharType="begin" w:fldLock="1"/>
      </w:r>
      <w:r w:rsidR="0096594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644E65">
        <w:rPr>
          <w:bCs/>
        </w:rPr>
        <w:fldChar w:fldCharType="separate"/>
      </w:r>
      <w:r w:rsidR="00965942" w:rsidRPr="00965942">
        <w:rPr>
          <w:bCs/>
          <w:noProof/>
          <w:vertAlign w:val="superscript"/>
        </w:rPr>
        <w:t>13</w:t>
      </w:r>
      <w:r w:rsidR="00644E65">
        <w:rPr>
          <w:bCs/>
        </w:rPr>
        <w:fldChar w:fldCharType="end"/>
      </w:r>
      <w:r w:rsidRPr="001236EF">
        <w:rPr>
          <w:bCs/>
        </w:rPr>
        <w:t xml:space="preserve">. </w:t>
      </w:r>
    </w:p>
    <w:p w14:paraId="53EA7C85" w14:textId="57CE6850" w:rsidR="001236EF" w:rsidRPr="001236EF" w:rsidRDefault="001236EF" w:rsidP="001236EF">
      <w:pPr>
        <w:rPr>
          <w:bCs/>
        </w:rPr>
      </w:pPr>
      <w:r w:rsidRPr="001236EF">
        <w:rPr>
          <w:bCs/>
        </w:rPr>
        <w:t xml:space="preserve">Various approaches have been taken to reduce the computational barrier. First, taking advantage of modern computing infrastructure and technologies including clusters of computers equipped with multiple CPU cores and/or </w:t>
      </w:r>
      <w:r w:rsidRPr="001236EF">
        <w:rPr>
          <w:bCs/>
          <w:u w:val="single"/>
        </w:rPr>
        <w:t>graphic processing units</w:t>
      </w:r>
      <w:r w:rsidRPr="001236EF">
        <w:rPr>
          <w:bCs/>
        </w:rPr>
        <w:t xml:space="preserve"> (GPU)</w:t>
      </w:r>
      <w:r w:rsidR="00644E65">
        <w:rPr>
          <w:bCs/>
        </w:rPr>
        <w:fldChar w:fldCharType="begin" w:fldLock="1"/>
      </w:r>
      <w:r w:rsidR="00965942">
        <w:rPr>
          <w:bCs/>
        </w:rPr>
        <w:instrText>ADDIN CSL_CITATION { "citationItems" : [ { "id" : "ITEM-1", "itemData" : { "DOI" : "btr172 [pii]\n10.1093/bioinformatics/btr172 [doi]", "ISBN" : "1367-4811 (Electronic)\n1367-4803 (Linking)", "PMID" : "21471009", "abstract" : "MOTIVATION: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RESULTS: By partitioning the 2D search grid across the multicore architecture of a modern consumer graphics processing unit (GPU), we report a 92x increase in the speed of an exhaustive pairwise epistasis scan for a quantitative phenotype, and we expect the speed to increase as graphics cards continue to improve. To achieve a comparable computational improvement without a graphics card would require a large compute-cluster, an option that is often financially non-viable. The implementation presented uses OpenCL--an open-source library designed to run on any commercially available GPU and on any operating system. AVAILABILITY: The software is free, open-source, platformindependent and GPU-vendor independent. It can be downloaded from http://sourceforge.net/projects/epigpu/.", "author" : [ { "dropping-particle" : "", "family" : "Hemani", "given" : "G", "non-dropping-particle" : "", "parse-names" : false, "suffix" : "" }, { "dropping-particle" : "", "family" : "Theocharidis", "given" : "A", "non-dropping-particle" : "", "parse-names" : false, "suffix" : "" }, { "dropping-particle" : "", "family" : "Wei", "given" : "W", "non-dropping-particle" : "", "parse-names" : false, "suffix" : "" }, { "dropping-particle" : "", "family" : "Haley", "given" : "C", "non-dropping-particle" : "", "parse-names" : false, "suffix" : "" } ], "container-title" : "Bioinformatics", "edition" : "2011/04/08", "id" : "ITEM-1", "issue" : "11", "issued" : { "date-parts" : [ [ "2011" ] ] }, "note" : "Hemani, Gibran\nTheocharidis, Athanasios\nWei, Wenhua\nHaley, Chris\nBiotechnology and Biological Sciences Research Council/United Kingdom\nMedical Research Council/United Kingdom\nEvaluation Studies\nResearch Support, Non-U.S. Gov't\nEngland\nBioinformatics (Oxford, England)\nBioinformatics. 2011 Jun 1;27(11):1462-5. doi: 10.1093/bioinformatics/btr172. Epub 2011 Apr 6.", "page" : "1462-1465", "title" : "EpiGPU: exhaustive pairwise epistasis scans parallelized on consumer level graphics cards", "type" : "article-journal", "volume" : "27" }, "uris" : [ "http://www.mendeley.com/documents/?uuid=27a0299a-4884-4e17-bafe-8749c69008c1"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644E65">
        <w:rPr>
          <w:bCs/>
        </w:rPr>
        <w:fldChar w:fldCharType="separate"/>
      </w:r>
      <w:r w:rsidR="00965942" w:rsidRPr="00965942">
        <w:rPr>
          <w:bCs/>
          <w:noProof/>
          <w:vertAlign w:val="superscript"/>
        </w:rPr>
        <w:t>9,11,12,16</w:t>
      </w:r>
      <w:r w:rsidR="00644E65">
        <w:rPr>
          <w:bCs/>
        </w:rPr>
        <w:fldChar w:fldCharType="end"/>
      </w:r>
      <w:r w:rsidRPr="001236EF">
        <w:rPr>
          <w:bCs/>
        </w:rPr>
        <w:t>, parallelization</w:t>
      </w:r>
      <w:r w:rsidR="00644E65">
        <w:rPr>
          <w:bCs/>
        </w:rPr>
        <w:fldChar w:fldCharType="begin" w:fldLock="1"/>
      </w:r>
      <w:r w:rsidR="0096594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644E65">
        <w:rPr>
          <w:bCs/>
        </w:rPr>
        <w:fldChar w:fldCharType="separate"/>
      </w:r>
      <w:r w:rsidR="00965942" w:rsidRPr="00965942">
        <w:rPr>
          <w:bCs/>
          <w:noProof/>
          <w:vertAlign w:val="superscript"/>
        </w:rPr>
        <w:t>8,10,17</w:t>
      </w:r>
      <w:r w:rsidR="00644E65">
        <w:rPr>
          <w:bCs/>
        </w:rPr>
        <w:fldChar w:fldCharType="end"/>
      </w:r>
      <w:r w:rsidRPr="001236EF">
        <w:rPr>
          <w:bCs/>
        </w:rPr>
        <w:t xml:space="preserve"> and </w:t>
      </w:r>
      <w:r w:rsidRPr="001236EF">
        <w:rPr>
          <w:bCs/>
          <w:u w:val="single"/>
        </w:rPr>
        <w:t>bitwise computing</w:t>
      </w:r>
      <w:r w:rsidRPr="001236EF">
        <w:rPr>
          <w:bCs/>
        </w:rPr>
        <w:t xml:space="preserve"> where SNP genotype data are stored in bitwise data structures to achieve great memory efficiency and computing speed</w:t>
      </w:r>
      <w:r w:rsidR="00644E65">
        <w:rPr>
          <w:bCs/>
        </w:rPr>
        <w:fldChar w:fldCharType="begin" w:fldLock="1"/>
      </w:r>
      <w:r w:rsidR="00965942">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644E65">
        <w:rPr>
          <w:bCs/>
        </w:rPr>
        <w:fldChar w:fldCharType="separate"/>
      </w:r>
      <w:r w:rsidR="00965942" w:rsidRPr="00965942">
        <w:rPr>
          <w:bCs/>
          <w:noProof/>
          <w:vertAlign w:val="superscript"/>
        </w:rPr>
        <w:t>8,18,19</w:t>
      </w:r>
      <w:r w:rsidR="00644E65">
        <w:rPr>
          <w:bCs/>
        </w:rPr>
        <w:fldChar w:fldCharType="end"/>
      </w:r>
      <w:r w:rsidRPr="001236EF">
        <w:rPr>
          <w:bCs/>
        </w:rPr>
        <w:t>. Second, applying approximate interaction tests that can be quickly computed without missing any important epistatic SNP pairs</w:t>
      </w:r>
      <w:r w:rsidR="00644E65">
        <w:rPr>
          <w:bCs/>
        </w:rPr>
        <w:fldChar w:fldCharType="begin" w:fldLock="1"/>
      </w:r>
      <w:r w:rsidR="00965942">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644E65">
        <w:rPr>
          <w:bCs/>
        </w:rPr>
        <w:fldChar w:fldCharType="separate"/>
      </w:r>
      <w:r w:rsidR="00965942" w:rsidRPr="00965942">
        <w:rPr>
          <w:bCs/>
          <w:noProof/>
          <w:vertAlign w:val="superscript"/>
        </w:rPr>
        <w:t>19</w:t>
      </w:r>
      <w:r w:rsidR="00644E65">
        <w:rPr>
          <w:bCs/>
        </w:rPr>
        <w:fldChar w:fldCharType="end"/>
      </w:r>
      <w:r w:rsidRPr="001236EF">
        <w:rPr>
          <w:bCs/>
        </w:rPr>
        <w:t xml:space="preserve">, e.g. </w:t>
      </w:r>
      <w:r w:rsidRPr="001236EF">
        <w:rPr>
          <w:bCs/>
          <w:u w:val="single"/>
        </w:rPr>
        <w:t>F ratio</w:t>
      </w:r>
      <w:r w:rsidRPr="001236EF">
        <w:rPr>
          <w:bCs/>
        </w:rPr>
        <w:t xml:space="preserve"> and </w:t>
      </w:r>
      <w:r w:rsidRPr="001236EF">
        <w:rPr>
          <w:bCs/>
          <w:u w:val="single"/>
        </w:rPr>
        <w:t>Kirkwood Superposition Approximation</w:t>
      </w:r>
      <w:r w:rsidRPr="001236EF">
        <w:rPr>
          <w:bCs/>
        </w:rPr>
        <w:t xml:space="preserve"> approximate the (L</w:t>
      </w:r>
      <w:r w:rsidRPr="001236EF">
        <w:rPr>
          <w:bCs/>
          <w:vertAlign w:val="subscript"/>
        </w:rPr>
        <w:t>S</w:t>
      </w:r>
      <w:r w:rsidRPr="001236EF">
        <w:rPr>
          <w:bCs/>
        </w:rPr>
        <w:t xml:space="preserve"> vs. L</w:t>
      </w:r>
      <w:r w:rsidRPr="001236EF">
        <w:rPr>
          <w:bCs/>
          <w:vertAlign w:val="subscript"/>
        </w:rPr>
        <w:t>R</w:t>
      </w:r>
      <w:r w:rsidRPr="001236EF">
        <w:rPr>
          <w:bCs/>
        </w:rPr>
        <w:t xml:space="preserve">) tests under the </w:t>
      </w:r>
      <w:r w:rsidRPr="001236EF">
        <w:rPr>
          <w:bCs/>
          <w:u w:val="single"/>
        </w:rPr>
        <w:t>Hardy-Weinberg Equilibrium</w:t>
      </w:r>
      <w:r w:rsidRPr="001236EF">
        <w:rPr>
          <w:bCs/>
        </w:rPr>
        <w:t xml:space="preserve"> (HWE) assumption for quantitative</w:t>
      </w:r>
      <w:r w:rsidR="00644E65">
        <w:rPr>
          <w:bCs/>
        </w:rPr>
        <w:fldChar w:fldCharType="begin" w:fldLock="1"/>
      </w:r>
      <w:r w:rsidR="00965942">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644E65">
        <w:rPr>
          <w:bCs/>
        </w:rPr>
        <w:fldChar w:fldCharType="separate"/>
      </w:r>
      <w:r w:rsidR="00965942" w:rsidRPr="00965942">
        <w:rPr>
          <w:bCs/>
          <w:noProof/>
          <w:vertAlign w:val="superscript"/>
        </w:rPr>
        <w:t>20</w:t>
      </w:r>
      <w:r w:rsidR="00644E65">
        <w:rPr>
          <w:bCs/>
        </w:rPr>
        <w:fldChar w:fldCharType="end"/>
      </w:r>
      <w:r w:rsidRPr="001236EF">
        <w:rPr>
          <w:bCs/>
        </w:rPr>
        <w:t xml:space="preserve"> and disease traits</w:t>
      </w:r>
      <w:r w:rsidR="00644E65">
        <w:rPr>
          <w:bCs/>
        </w:rPr>
        <w:fldChar w:fldCharType="begin" w:fldLock="1"/>
      </w:r>
      <w:r w:rsidR="00965942">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644E65">
        <w:rPr>
          <w:bCs/>
        </w:rPr>
        <w:fldChar w:fldCharType="separate"/>
      </w:r>
      <w:r w:rsidR="00965942" w:rsidRPr="00965942">
        <w:rPr>
          <w:bCs/>
          <w:noProof/>
          <w:vertAlign w:val="superscript"/>
        </w:rPr>
        <w:t>19</w:t>
      </w:r>
      <w:r w:rsidR="00644E65">
        <w:rPr>
          <w:bCs/>
        </w:rPr>
        <w:fldChar w:fldCharType="end"/>
      </w:r>
      <w:r w:rsidRPr="001236EF">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r w:rsidR="00644E65">
        <w:rPr>
          <w:bCs/>
        </w:rPr>
        <w:fldChar w:fldCharType="begin" w:fldLock="1"/>
      </w:r>
      <w:r w:rsidR="0096594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"ITEM-3", "issued" : { "date-parts" : [ [ "2013" ] ] }, "note" : "10.1093/bioinformatics/btt444", "title" : "Corrigendum of \"High throughput analysis of epistasis in genome-wide association studies with BiForce\"", "type" : "article-journal" }, "uris" : [ "http://www.mendeley.com/documents/?uuid=efea4659-47d6-47eb-b85c-6255e99d2cb2" ] } ], "mendeley" : { "previouslyFormattedCitation" : "&lt;sup&gt;10,20,21&lt;/sup&gt;" }, "properties" : { "noteIndex" : 0 }, "schema" : "https://github.com/citation-style-language/schema/raw/master/csl-citation.json" }</w:instrText>
      </w:r>
      <w:r w:rsidR="00644E65">
        <w:rPr>
          <w:bCs/>
        </w:rPr>
        <w:fldChar w:fldCharType="separate"/>
      </w:r>
      <w:r w:rsidR="00965942" w:rsidRPr="00965942">
        <w:rPr>
          <w:bCs/>
          <w:noProof/>
          <w:vertAlign w:val="superscript"/>
        </w:rPr>
        <w:t>10,20,21</w:t>
      </w:r>
      <w:r w:rsidR="00644E65">
        <w:rPr>
          <w:bCs/>
        </w:rPr>
        <w:fldChar w:fldCharType="end"/>
      </w:r>
      <w:r w:rsidRPr="001236EF">
        <w:rPr>
          <w:bCs/>
        </w:rPr>
        <w:t xml:space="preserve">. </w:t>
      </w:r>
    </w:p>
    <w:p w14:paraId="65B7CD69" w14:textId="24F7202A" w:rsidR="001236EF" w:rsidRPr="001236EF" w:rsidRDefault="001236EF" w:rsidP="001236EF">
      <w:pPr>
        <w:rPr>
          <w:bCs/>
        </w:rPr>
      </w:pPr>
      <w:r w:rsidRPr="001236EF">
        <w:rPr>
          <w:bCs/>
        </w:rPr>
        <w:t>Nevertheless, regression-based approaches are known to suffer from low power in detection of epistasis when applying a genome-wide threshold adjusted for billions of pair-wise tests</w:t>
      </w:r>
      <w:r w:rsidR="00644E65">
        <w:rPr>
          <w:bCs/>
        </w:rPr>
        <w:fldChar w:fldCharType="begin" w:fldLock="1"/>
      </w:r>
      <w:r w:rsidR="00965942">
        <w:rPr>
          <w:bCs/>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"ITEM-3",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"ITEM-3", "issued" : { "date-parts" : [ [ "2012", "1", "5" ] ] }, "title" : "The mystery of missing heritability: Genetic interactions create phantom heritability", "type" : "article-journal" }, "uris" : [ "http://www.mendeley.com/documents/?uuid=ba24faf5-b129-43bc-a196-9183df363bd9" ] } ], "mendeley" : { "previouslyFormattedCitation" : "&lt;sup&gt;13,22,23&lt;/sup&gt;" }, "properties" : { "noteIndex" : 0 }, "schema" : "https://github.com/citation-style-language/schema/raw/master/csl-citation.json" }</w:instrText>
      </w:r>
      <w:r w:rsidR="00644E65">
        <w:rPr>
          <w:bCs/>
        </w:rPr>
        <w:fldChar w:fldCharType="separate"/>
      </w:r>
      <w:r w:rsidR="00965942" w:rsidRPr="00965942">
        <w:rPr>
          <w:bCs/>
          <w:noProof/>
          <w:vertAlign w:val="superscript"/>
        </w:rPr>
        <w:t>13,22,23</w:t>
      </w:r>
      <w:r w:rsidR="00644E65">
        <w:rPr>
          <w:bCs/>
        </w:rPr>
        <w:fldChar w:fldCharType="end"/>
      </w:r>
      <w:r w:rsidRPr="001236EF">
        <w:rPr>
          <w:bCs/>
        </w:rPr>
        <w:t>. Big sample sizes are generally required for success, e.g. meaningful contingency table based tests require each cell to have (e.g. &gt; 10) samples</w:t>
      </w:r>
      <w:r w:rsidR="00644E65">
        <w:rPr>
          <w:bCs/>
        </w:rPr>
        <w:fldChar w:fldCharType="begin" w:fldLock="1"/>
      </w:r>
      <w:r w:rsidR="00965942">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644E65">
        <w:rPr>
          <w:bCs/>
        </w:rPr>
        <w:fldChar w:fldCharType="separate"/>
      </w:r>
      <w:r w:rsidR="00965942" w:rsidRPr="00965942">
        <w:rPr>
          <w:bCs/>
          <w:noProof/>
          <w:vertAlign w:val="superscript"/>
        </w:rPr>
        <w:t>24</w:t>
      </w:r>
      <w:r w:rsidR="00644E65">
        <w:rPr>
          <w:bCs/>
        </w:rPr>
        <w:fldChar w:fldCharType="end"/>
      </w:r>
      <w:r w:rsidRPr="001236EF">
        <w:rPr>
          <w:bCs/>
        </w:rPr>
        <w:t xml:space="preserve"> leading to removal of low frequency SNPs that might tag some causal variants</w:t>
      </w:r>
      <w:r w:rsidR="00644E65">
        <w:rPr>
          <w:bCs/>
        </w:rPr>
        <w:fldChar w:fldCharType="begin" w:fldLock="1"/>
      </w:r>
      <w:r w:rsidR="0096594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644E65">
        <w:rPr>
          <w:bCs/>
        </w:rPr>
        <w:fldChar w:fldCharType="separate"/>
      </w:r>
      <w:r w:rsidR="00965942" w:rsidRPr="00965942">
        <w:rPr>
          <w:bCs/>
          <w:noProof/>
          <w:vertAlign w:val="superscript"/>
        </w:rPr>
        <w:t>10</w:t>
      </w:r>
      <w:r w:rsidR="00644E65">
        <w:rPr>
          <w:bCs/>
        </w:rPr>
        <w:fldChar w:fldCharType="end"/>
      </w:r>
      <w:r w:rsidRPr="001236EF">
        <w:rPr>
          <w:bCs/>
        </w:rPr>
        <w:t>. Focusing on interactions involving SNPs with important marginal effects may be a practical compromise</w:t>
      </w:r>
      <w:r w:rsidR="00644E65">
        <w:rPr>
          <w:bCs/>
        </w:rPr>
        <w:fldChar w:fldCharType="begin" w:fldLock="1"/>
      </w:r>
      <w:r w:rsidR="00965942">
        <w:rPr>
          <w:bCs/>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"ITEM-2",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"mendeley" : { "previouslyFormattedCitation" : "&lt;sup&gt;25,26&lt;/sup&gt;" }, "properties" : { "noteIndex" : 0 }, "schema" : "https://github.com/citation-style-language/schema/raw/master/csl-citation.json" }</w:instrText>
      </w:r>
      <w:r w:rsidR="00644E65">
        <w:rPr>
          <w:bCs/>
        </w:rPr>
        <w:fldChar w:fldCharType="separate"/>
      </w:r>
      <w:r w:rsidR="00965942" w:rsidRPr="00965942">
        <w:rPr>
          <w:bCs/>
          <w:noProof/>
          <w:vertAlign w:val="superscript"/>
        </w:rPr>
        <w:t>25,26</w:t>
      </w:r>
      <w:r w:rsidR="00644E65">
        <w:rPr>
          <w:bCs/>
        </w:rPr>
        <w:fldChar w:fldCharType="end"/>
      </w:r>
      <w:r w:rsidRPr="001236EF">
        <w:rPr>
          <w:bCs/>
        </w:rPr>
        <w:t xml:space="preserve"> in light of limited samples available in most individual GWAS cohorts, because a much less stringent threshold can be applied owing to much reduced multiple tests</w:t>
      </w:r>
      <w:r w:rsidR="00775725">
        <w:rPr>
          <w:bCs/>
        </w:rPr>
        <w:fldChar w:fldCharType="begin" w:fldLock="1"/>
      </w:r>
      <w:r w:rsidR="0096594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"ISSN" : "14710056", "author" : [ { "dropping-particle" : "", "family" : "Carlborg", "given" : "Orjan", "non-dropping-particle" : "", "parse-names" : false, "suffix" : "" }, { "dropping-particle" : "", "family" : "Haley", "given" : "Chris S", "non-dropping-particle" : "", "parse-names" : false, "suffix" : "" } ], "container-title" : "Nature Reviews Genetics", "id" : "ITEM-3", "issue" : "8", "issued" : { "date-parts" : [ [ "2004", "8" ] ] }, "page" : "618-25", "shortTitle" : "Epistasis", "title" : "Epistasis: too often neglected in complex trait studies?", "type" : "article-journal", "volume" : "5" }, "uris" : [ "http://www.mendeley.com/documents/?uuid=dcd757e7-3f59-4ae1-a29a-d9d087106a13"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775725">
        <w:rPr>
          <w:bCs/>
        </w:rPr>
        <w:fldChar w:fldCharType="separate"/>
      </w:r>
      <w:proofErr w:type="gramStart"/>
      <w:r w:rsidR="00965942" w:rsidRPr="00965942">
        <w:rPr>
          <w:bCs/>
          <w:noProof/>
          <w:vertAlign w:val="superscript"/>
        </w:rPr>
        <w:t>10,20,27–29</w:t>
      </w:r>
      <w:r w:rsidR="00775725">
        <w:rPr>
          <w:bCs/>
        </w:rPr>
        <w:fldChar w:fldCharType="end"/>
      </w:r>
      <w:r w:rsidRPr="001236EF">
        <w:rPr>
          <w:bCs/>
        </w:rPr>
        <w:t>.</w:t>
      </w:r>
      <w:proofErr w:type="gramEnd"/>
      <w:r w:rsidRPr="001236EF">
        <w:rPr>
          <w:bCs/>
        </w:rPr>
        <w:t xml:space="preserve"> Using high dense SNPs can make such focused interaction search more fruitful as power is function of interaction effects and LD between the SNP and causal variant at both loci</w:t>
      </w:r>
      <w:r w:rsidR="00775725">
        <w:rPr>
          <w:bCs/>
        </w:rPr>
        <w:fldChar w:fldCharType="begin" w:fldLock="1"/>
      </w:r>
      <w:r w:rsidR="00965942">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"&lt;sup&gt;24,30&lt;/sup&gt;" }, "properties" : { "noteIndex" : 0 }, "schema" : "https://github.com/citation-style-language/schema/raw/master/csl-citation.json" }</w:instrText>
      </w:r>
      <w:r w:rsidR="00775725">
        <w:rPr>
          <w:bCs/>
        </w:rPr>
        <w:fldChar w:fldCharType="separate"/>
      </w:r>
      <w:r w:rsidR="00965942" w:rsidRPr="00965942">
        <w:rPr>
          <w:bCs/>
          <w:noProof/>
          <w:vertAlign w:val="superscript"/>
        </w:rPr>
        <w:t>24,30</w:t>
      </w:r>
      <w:r w:rsidR="00775725">
        <w:rPr>
          <w:bCs/>
        </w:rPr>
        <w:fldChar w:fldCharType="end"/>
      </w:r>
      <w:r w:rsidRPr="001236EF">
        <w:rPr>
          <w:bCs/>
        </w:rPr>
        <w:t xml:space="preserve">. </w:t>
      </w:r>
    </w:p>
    <w:p w14:paraId="57501FD7" w14:textId="77777777" w:rsidR="001236EF" w:rsidRPr="001236EF" w:rsidRDefault="001236EF" w:rsidP="001236EF">
      <w:pPr>
        <w:rPr>
          <w:bCs/>
        </w:rPr>
      </w:pPr>
    </w:p>
    <w:p w14:paraId="33E4F769" w14:textId="77777777" w:rsidR="001236EF" w:rsidRDefault="001236EF" w:rsidP="001236EF">
      <w:pPr>
        <w:pStyle w:val="Heading3"/>
      </w:pPr>
      <w:r w:rsidRPr="001236EF">
        <w:t>LD and haplotype based methods</w:t>
      </w:r>
    </w:p>
    <w:p w14:paraId="418C4AFB" w14:textId="77777777" w:rsidR="001236EF" w:rsidRDefault="001236EF" w:rsidP="001236EF">
      <w:pPr>
        <w:rPr>
          <w:bCs/>
        </w:rPr>
      </w:pPr>
    </w:p>
    <w:p w14:paraId="37E26E1F" w14:textId="24F6D841" w:rsidR="001236EF" w:rsidRPr="001236EF" w:rsidRDefault="001236EF" w:rsidP="001236EF">
      <w:pPr>
        <w:rPr>
          <w:bCs/>
        </w:rPr>
      </w:pPr>
      <w:r w:rsidRPr="001236EF">
        <w:rPr>
          <w:bCs/>
        </w:rPr>
        <w:lastRenderedPageBreak/>
        <w:t>In disease traits, methods based on the difference of inter-locus associations between cases and controls may be more powerful than the logistic regression mainly because such difference can be tested using 1 df χ</w:t>
      </w:r>
      <w:r w:rsidRPr="001236EF">
        <w:rPr>
          <w:bCs/>
          <w:vertAlign w:val="superscript"/>
        </w:rPr>
        <w:t>2</w:t>
      </w:r>
      <w:r w:rsidRPr="001236EF">
        <w:rPr>
          <w:bCs/>
        </w:rPr>
        <w:t xml:space="preserve"> statistics in contrast to 4 df in regression</w:t>
      </w:r>
      <w:r w:rsidR="00775725">
        <w:rPr>
          <w:bCs/>
        </w:rPr>
        <w:fldChar w:fldCharType="begin" w:fldLock="1"/>
      </w:r>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775725">
        <w:rPr>
          <w:bCs/>
        </w:rPr>
        <w:fldChar w:fldCharType="separate"/>
      </w:r>
      <w:r w:rsidR="00965942" w:rsidRPr="00965942">
        <w:rPr>
          <w:bCs/>
          <w:noProof/>
          <w:vertAlign w:val="superscript"/>
        </w:rPr>
        <w:t>13,15,31</w:t>
      </w:r>
      <w:r w:rsidR="00775725">
        <w:rPr>
          <w:bCs/>
        </w:rPr>
        <w:fldChar w:fldCharType="end"/>
      </w:r>
      <w:r w:rsidRPr="001236EF">
        <w:rPr>
          <w:bCs/>
        </w:rPr>
        <w:t xml:space="preserve">. Intuitively, if a </w:t>
      </w:r>
      <w:r w:rsidRPr="001236EF">
        <w:rPr>
          <w:bCs/>
          <w:u w:val="single"/>
        </w:rPr>
        <w:t>haplotype</w:t>
      </w:r>
      <w:r w:rsidRPr="001236EF">
        <w:rPr>
          <w:bCs/>
        </w:rPr>
        <w:t xml:space="preserve"> of two SNPs tagging causal variants of a disease with a higher frequency in cases than in controls, i.e. the inter-locus associations differ cases from controls, it can generate apparent epistasis illustratable in a genotype-phenotype map</w:t>
      </w:r>
      <w:r w:rsidR="00775725">
        <w:rPr>
          <w:bCs/>
        </w:rPr>
        <w:fldChar w:fldCharType="begin" w:fldLock="1"/>
      </w:r>
      <w:r w:rsidR="00965942">
        <w:rPr>
          <w:bCs/>
        </w:rPr>
        <w:instrText>ADDIN CSL_CITATION { "citationItems" : [ { "id" : "ITEM-1", "itemData" : { "ISSN" : "14710056", "author" : [ { "dropping-particle" : "", "family" : "Carlborg", "given" : "Orjan", "non-dropping-particle" : "", "parse-names" : false, "suffix" : "" }, { "dropping-particle" : "", "family" : "Haley", "given" : "Chris S", "non-dropping-particle" : "", "parse-names" : false, "suffix" : "" } ], "container-title" : "Nature Reviews Genetics", "id" : "ITEM-1", "issue" : "8", "issued" : { "date-parts" : [ [ "2004", "8" ] ] }, "page" : "618-25", "shortTitle" : "Epistasis", "title" : "Epistasis: too often neglected in complex trait studies?", "type" : "article-journal", "volume" : "5" }, "uris" : [ "http://www.mendeley.com/documents/?uuid=dcd757e7-3f59-4ae1-a29a-d9d087106a13" ] } ], "mendeley" : { "previouslyFormattedCitation" : "&lt;sup&gt;27&lt;/sup&gt;" }, "properties" : { "noteIndex" : 0 }, "schema" : "https://github.com/citation-style-language/schema/raw/master/csl-citation.json" }</w:instrText>
      </w:r>
      <w:r w:rsidR="00775725">
        <w:rPr>
          <w:bCs/>
        </w:rPr>
        <w:fldChar w:fldCharType="separate"/>
      </w:r>
      <w:r w:rsidR="00965942" w:rsidRPr="00965942">
        <w:rPr>
          <w:bCs/>
          <w:noProof/>
          <w:vertAlign w:val="superscript"/>
        </w:rPr>
        <w:t>27</w:t>
      </w:r>
      <w:r w:rsidR="00775725">
        <w:rPr>
          <w:bCs/>
        </w:rPr>
        <w:fldChar w:fldCharType="end"/>
      </w:r>
      <w:r w:rsidRPr="001236EF">
        <w:rPr>
          <w:bCs/>
        </w:rPr>
        <w:t xml:space="preserve"> or a contingency table where each joint genotype is a combination of two of the four possible haplotypes</w:t>
      </w:r>
      <w:r w:rsidR="00775725">
        <w:rPr>
          <w:bCs/>
        </w:rPr>
        <w:fldChar w:fldCharType="begin" w:fldLock="1"/>
      </w:r>
      <w:r w:rsidR="00965942">
        <w:rPr>
          <w:bCs/>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rsidR="00775725">
        <w:rPr>
          <w:bCs/>
        </w:rPr>
        <w:fldChar w:fldCharType="separate"/>
      </w:r>
      <w:r w:rsidR="00965942" w:rsidRPr="00965942">
        <w:rPr>
          <w:bCs/>
          <w:noProof/>
          <w:vertAlign w:val="superscript"/>
        </w:rPr>
        <w:t>32,33</w:t>
      </w:r>
      <w:r w:rsidR="00775725">
        <w:rPr>
          <w:bCs/>
        </w:rPr>
        <w:fldChar w:fldCharType="end"/>
      </w:r>
      <w:r w:rsidRPr="001236EF">
        <w:rPr>
          <w:bCs/>
        </w:rPr>
        <w:t xml:space="preserve">. Unfortunately haplotypes are not directly observed in GWAS and require </w:t>
      </w:r>
      <w:r w:rsidRPr="001236EF">
        <w:rPr>
          <w:bCs/>
          <w:u w:val="single"/>
        </w:rPr>
        <w:t>linkage phase</w:t>
      </w:r>
      <w:r w:rsidRPr="001236EF">
        <w:rPr>
          <w:bCs/>
        </w:rPr>
        <w:t xml:space="preserve"> of SNP genotypes to be estimated in advance. </w:t>
      </w:r>
    </w:p>
    <w:p w14:paraId="04A76E23" w14:textId="00155F86" w:rsidR="001236EF" w:rsidRPr="001236EF" w:rsidRDefault="001236EF" w:rsidP="001236EF">
      <w:pPr>
        <w:rPr>
          <w:bCs/>
        </w:rPr>
      </w:pPr>
      <w:r w:rsidRPr="001236EF">
        <w:rPr>
          <w:bCs/>
        </w:rPr>
        <w:t>Assuming HWE and linkage phase known an LD-based statistics was first used to measure inter-locus associations and indeed had a power gain</w:t>
      </w:r>
      <w:ins w:id="4" w:author="Gib Hemani" w:date="2013-10-28T10:03:00Z">
        <w:r w:rsidR="00775725">
          <w:rPr>
            <w:bCs/>
          </w:rPr>
          <w:fldChar w:fldCharType="begin" w:fldLock="1"/>
        </w:r>
      </w:ins>
      <w:r w:rsidR="00965942">
        <w:rPr>
          <w:bCs/>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rsidR="00775725">
        <w:rPr>
          <w:bCs/>
        </w:rPr>
        <w:fldChar w:fldCharType="separate"/>
      </w:r>
      <w:r w:rsidR="00965942" w:rsidRPr="00965942">
        <w:rPr>
          <w:bCs/>
          <w:noProof/>
          <w:vertAlign w:val="superscript"/>
        </w:rPr>
        <w:t>33</w:t>
      </w:r>
      <w:ins w:id="5" w:author="Gib Hemani" w:date="2013-10-28T10:03:00Z">
        <w:r w:rsidR="00775725">
          <w:rPr>
            <w:bCs/>
          </w:rPr>
          <w:fldChar w:fldCharType="end"/>
        </w:r>
      </w:ins>
      <w:del w:id="6" w:author="Gib Hemani" w:date="2013-10-28T10:03:00Z">
        <w:r w:rsidRPr="001236EF" w:rsidDel="00775725">
          <w:rPr>
            <w:bCs/>
          </w:rPr>
          <w:fldChar w:fldCharType="begin"/>
        </w:r>
        <w:r w:rsidRPr="001236EF" w:rsidDel="00775725">
          <w:rPr>
            <w:bCs/>
          </w:rPr>
          <w:delInstrText xml:space="preserve"> ADDIN EN.CITE &lt;EndNote&gt;&lt;Cite&gt;&lt;Author&gt;Zhao&lt;/Author&gt;&lt;Year&gt;2006&lt;/Year&gt;&lt;RecNum&gt;424&lt;/RecNum&gt;&lt;record&gt;&lt;rec-number&gt;424&lt;/rec-number&gt;&lt;foreign-keys&gt;&lt;key app="EN" db-id="xwdx05xfpvwr2lezad9x2fwl5vzx5wwvz5fr"&gt;424&lt;/key&gt;&lt;/foreign-keys&gt;&lt;ref-type name="Journal Article"&gt;17&lt;/ref-type&gt;&lt;contributors&gt;&lt;authors&gt;&lt;author&gt;Zhao, J.&lt;/author&gt;&lt;author&gt;Jin, L.&lt;/author&gt;&lt;author&gt;Xiong, M.&lt;/author&gt;&lt;/authors&gt;&lt;/contributors&gt;&lt;auth-address&gt;Human Genetics Center, University of Texas Health Science Center at Houston, Houston, TX 77225, USA.&lt;/auth-address&gt;&lt;titles&gt;&lt;title&gt;Test for interaction between two unlinked loci&lt;/title&gt;&lt;secondary-title&gt;Am J Hum Genet&lt;/secondary-title&gt;&lt;/titles&gt;&lt;periodical&gt;&lt;full-title&gt;Am J Hum Genet&lt;/full-title&gt;&lt;/periodical&gt;&lt;pages&gt;831-45&lt;/pages&gt;&lt;volume&gt;79&lt;/volume&gt;&lt;number&gt;5&lt;/number&gt;&lt;edition&gt;2006/10/13&lt;/edition&gt;&lt;keywords&gt;&lt;keyword&gt;Alleles&lt;/keyword&gt;&lt;keyword&gt;Biometry&lt;/keyword&gt;&lt;keyword&gt;Breast Neoplasms/genetics&lt;/keyword&gt;&lt;keyword&gt;Databases, Genetic&lt;/keyword&gt;&lt;keyword&gt;Female&lt;/keyword&gt;&lt;keyword&gt;Gene Frequency&lt;/keyword&gt;&lt;keyword&gt;Genes&lt;/keyword&gt;&lt;keyword&gt;Genetic Predisposition to Disease&lt;/keyword&gt;&lt;keyword&gt;Genetic Techniques&lt;/keyword&gt;&lt;keyword&gt;Hemoglobin, Sickle/genetics&lt;/keyword&gt;&lt;keyword&gt;Humans&lt;/keyword&gt;&lt;keyword&gt;Linkage Disequilibrium&lt;/keyword&gt;&lt;keyword&gt;Malaria/genetics&lt;/keyword&gt;&lt;keyword&gt;Models, Genetic&lt;/keyword&gt;&lt;keyword&gt;Phenotype&lt;/keyword&gt;&lt;keyword&gt;Polymorphism, Single Nucleotide&lt;/keyword&gt;&lt;keyword&gt;alpha-Thalassemia/genetics&lt;/keyword&gt;&lt;/keywords&gt;&lt;dates&gt;&lt;year&gt;2006&lt;/year&gt;&lt;pub-dates&gt;&lt;date&gt;Nov&lt;/date&gt;&lt;/pub-dates&gt;&lt;/dates&gt;&lt;isbn&gt;0002-9297 (Print)&amp;#xD;0002-9297 (Linking)&lt;/isbn&gt;&lt;accession-num&gt;17033960&lt;/accession-num&gt;&lt;urls&gt;&lt;/urls&gt;&lt;electronic-resource-num&gt;S0002-9297(07)60827-1 [pii]&amp;#xD;10.1086/508571 [doi]&lt;/electronic-resource-num&gt;&lt;remote-database-provider&gt;Nlm&lt;/remote-database-provider&gt;&lt;language&gt;eng&lt;/language&gt;&lt;/record&gt;&lt;/Cite&gt;&lt;/EndNote&gt;</w:delInstrText>
        </w:r>
        <w:r w:rsidRPr="001236EF" w:rsidDel="00775725">
          <w:rPr>
            <w:bCs/>
          </w:rPr>
          <w:fldChar w:fldCharType="separate"/>
        </w:r>
        <w:r w:rsidRPr="001236EF" w:rsidDel="00775725">
          <w:rPr>
            <w:bCs/>
            <w:vertAlign w:val="superscript"/>
          </w:rPr>
          <w:delText>34</w:delText>
        </w:r>
        <w:r w:rsidRPr="001236EF" w:rsidDel="00775725">
          <w:rPr>
            <w:bCs/>
          </w:rPr>
          <w:fldChar w:fldCharType="end"/>
        </w:r>
      </w:del>
      <w:r w:rsidRPr="001236EF">
        <w:rPr>
          <w:bCs/>
        </w:rPr>
        <w:t>, which was recently implemented in SIXPAC to perform fast pairwise genome scans</w:t>
      </w:r>
      <w:ins w:id="7" w:author="Gib Hemani" w:date="2013-10-28T10:04:00Z">
        <w:r w:rsidR="00775725">
          <w:rPr>
            <w:bCs/>
          </w:rPr>
          <w:fldChar w:fldCharType="begin" w:fldLock="1"/>
        </w:r>
      </w:ins>
      <w:r w:rsidR="00965942">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"mendeley" : { "previouslyFormattedCitation" : "&lt;sup&gt;18&lt;/sup&gt;" }, "properties" : { "noteIndex" : 0 }, "schema" : "https://github.com/citation-style-language/schema/raw/master/csl-citation.json" }</w:instrText>
      </w:r>
      <w:r w:rsidR="00775725">
        <w:rPr>
          <w:bCs/>
        </w:rPr>
        <w:fldChar w:fldCharType="separate"/>
      </w:r>
      <w:r w:rsidR="00965942" w:rsidRPr="00965942">
        <w:rPr>
          <w:bCs/>
          <w:noProof/>
          <w:vertAlign w:val="superscript"/>
        </w:rPr>
        <w:t>18</w:t>
      </w:r>
      <w:ins w:id="8" w:author="Gib Hemani" w:date="2013-10-28T10:04:00Z">
        <w:r w:rsidR="00775725">
          <w:rPr>
            <w:bCs/>
          </w:rPr>
          <w:fldChar w:fldCharType="end"/>
        </w:r>
      </w:ins>
      <w:del w:id="9" w:author="Gib Hemani" w:date="2013-10-28T10:04:00Z">
        <w:r w:rsidRPr="001236EF" w:rsidDel="00775725">
          <w:rPr>
            <w:bCs/>
          </w:rPr>
          <w:fldChar w:fldCharType="begin"/>
        </w:r>
        <w:r w:rsidRPr="001236EF" w:rsidDel="00775725">
          <w:rPr>
            <w:bCs/>
          </w:rPr>
          <w:del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delInstrText>
        </w:r>
        <w:r w:rsidRPr="001236EF" w:rsidDel="00775725">
          <w:rPr>
            <w:bCs/>
          </w:rPr>
          <w:fldChar w:fldCharType="separate"/>
        </w:r>
        <w:r w:rsidRPr="001236EF" w:rsidDel="00775725">
          <w:rPr>
            <w:bCs/>
            <w:vertAlign w:val="superscript"/>
          </w:rPr>
          <w:delText>18</w:delText>
        </w:r>
        <w:r w:rsidRPr="001236EF" w:rsidDel="00775725">
          <w:rPr>
            <w:bCs/>
          </w:rPr>
          <w:fldChar w:fldCharType="end"/>
        </w:r>
      </w:del>
      <w:r w:rsidRPr="001236EF">
        <w:rPr>
          <w:bCs/>
        </w:rPr>
        <w:t xml:space="preserve"> but with several issues to be addressed to become more applicable for GWAS: HWE does not always hold</w:t>
      </w:r>
      <w:ins w:id="10" w:author="Gib Hemani" w:date="2013-10-28T10:04:00Z">
        <w:r w:rsidR="00775725">
          <w:rPr>
            <w:bCs/>
          </w:rPr>
          <w:fldChar w:fldCharType="begin" w:fldLock="1"/>
        </w:r>
      </w:ins>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75725">
        <w:rPr>
          <w:bCs/>
        </w:rPr>
        <w:fldChar w:fldCharType="separate"/>
      </w:r>
      <w:r w:rsidR="00965942" w:rsidRPr="00965942">
        <w:rPr>
          <w:bCs/>
          <w:noProof/>
          <w:vertAlign w:val="superscript"/>
        </w:rPr>
        <w:t>15</w:t>
      </w:r>
      <w:ins w:id="11" w:author="Gib Hemani" w:date="2013-10-28T10:04:00Z">
        <w:r w:rsidR="00775725">
          <w:rPr>
            <w:bCs/>
          </w:rPr>
          <w:fldChar w:fldCharType="end"/>
        </w:r>
      </w:ins>
      <w:del w:id="12" w:author="Gib Hemani" w:date="2013-10-28T10:04:00Z">
        <w:r w:rsidRPr="001236EF" w:rsidDel="00775725">
          <w:rPr>
            <w:bCs/>
          </w:rPr>
          <w:fldChar w:fldCharType="begin"/>
        </w:r>
        <w:r w:rsidRPr="001236EF" w:rsidDel="00775725">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1236EF" w:rsidDel="00775725">
          <w:rPr>
            <w:bCs/>
          </w:rPr>
          <w:fldChar w:fldCharType="separate"/>
        </w:r>
        <w:r w:rsidRPr="001236EF" w:rsidDel="00775725">
          <w:rPr>
            <w:bCs/>
            <w:vertAlign w:val="superscript"/>
          </w:rPr>
          <w:delText>14</w:delText>
        </w:r>
        <w:r w:rsidRPr="001236EF" w:rsidDel="00775725">
          <w:rPr>
            <w:bCs/>
          </w:rPr>
          <w:fldChar w:fldCharType="end"/>
        </w:r>
      </w:del>
      <w:r w:rsidRPr="001236EF">
        <w:rPr>
          <w:bCs/>
        </w:rPr>
        <w:t>; phasing SNP genotype data is computational expensive; intra-locus interactions are possible</w:t>
      </w:r>
      <w:ins w:id="13" w:author="Gib Hemani" w:date="2013-10-28T10:05:00Z">
        <w:r w:rsidR="00775725">
          <w:rPr>
            <w:bCs/>
          </w:rPr>
          <w:fldChar w:fldCharType="begin" w:fldLock="1"/>
        </w:r>
      </w:ins>
      <w:r w:rsidR="00965942">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"10.1038/ejhg.2010.161", "ISSN" : "1476-5438", "PMID" : "20924408", "author" : [ { "dropping-particle" : "", "family" : "Haig", "given" : "David", "non-dropping-particle" : "", "parse-names" : false, "suffix" : "" } ], "container-title" : "European journal of human genetics", "id" : "ITEM-2",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"&lt;sup&gt;30,34&lt;/sup&gt;" }, "properties" : { "noteIndex" : 0 }, "schema" : "https://github.com/citation-style-language/schema/raw/master/csl-citation.json" }</w:instrText>
      </w:r>
      <w:r w:rsidR="00775725">
        <w:rPr>
          <w:bCs/>
        </w:rPr>
        <w:fldChar w:fldCharType="separate"/>
      </w:r>
      <w:r w:rsidR="00965942" w:rsidRPr="00965942">
        <w:rPr>
          <w:bCs/>
          <w:noProof/>
          <w:vertAlign w:val="superscript"/>
        </w:rPr>
        <w:t>30,34</w:t>
      </w:r>
      <w:ins w:id="14" w:author="Gib Hemani" w:date="2013-10-28T10:05:00Z">
        <w:r w:rsidR="00775725">
          <w:rPr>
            <w:bCs/>
          </w:rPr>
          <w:fldChar w:fldCharType="end"/>
        </w:r>
      </w:ins>
      <w:del w:id="15" w:author="Gib Hemani" w:date="2013-10-28T10:05:00Z">
        <w:r w:rsidRPr="001236EF" w:rsidDel="00775725">
          <w:rPr>
            <w:bCs/>
          </w:rPr>
          <w:fldChar w:fldCharType="begin"/>
        </w:r>
        <w:r w:rsidRPr="001236EF" w:rsidDel="00775725">
          <w:rPr>
            <w:bCs/>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RPr="001236EF" w:rsidDel="00775725">
          <w:rPr>
            <w:bCs/>
          </w:rPr>
          <w:fldChar w:fldCharType="separate"/>
        </w:r>
        <w:r w:rsidRPr="001236EF" w:rsidDel="00775725">
          <w:rPr>
            <w:bCs/>
            <w:vertAlign w:val="superscript"/>
          </w:rPr>
          <w:delText>22, 35</w:delText>
        </w:r>
        <w:r w:rsidRPr="001236EF" w:rsidDel="00775725">
          <w:rPr>
            <w:bCs/>
          </w:rPr>
          <w:fldChar w:fldCharType="end"/>
        </w:r>
      </w:del>
      <w:r w:rsidRPr="001236EF">
        <w:rPr>
          <w:bCs/>
        </w:rPr>
        <w:t>. Correlation-based measures of LD do not require HWE or phasing</w:t>
      </w:r>
      <w:ins w:id="16" w:author="Gib Hemani" w:date="2013-10-28T10:06:00Z">
        <w:r w:rsidR="00775725">
          <w:rPr>
            <w:bCs/>
          </w:rPr>
          <w:fldChar w:fldCharType="begin" w:fldLock="1"/>
        </w:r>
      </w:ins>
      <w:r w:rsidR="00965942">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75725">
        <w:rPr>
          <w:bCs/>
        </w:rPr>
        <w:fldChar w:fldCharType="separate"/>
      </w:r>
      <w:r w:rsidR="00965942" w:rsidRPr="00965942">
        <w:rPr>
          <w:bCs/>
          <w:noProof/>
          <w:vertAlign w:val="superscript"/>
        </w:rPr>
        <w:t>35</w:t>
      </w:r>
      <w:ins w:id="17" w:author="Gib Hemani" w:date="2013-10-28T10:06:00Z">
        <w:r w:rsidR="00775725">
          <w:rPr>
            <w:bCs/>
          </w:rPr>
          <w:fldChar w:fldCharType="end"/>
        </w:r>
      </w:ins>
      <w:del w:id="18" w:author="Gib Hemani" w:date="2013-10-28T10:06:00Z">
        <w:r w:rsidRPr="001236EF" w:rsidDel="00775725">
          <w:rPr>
            <w:bCs/>
          </w:rPr>
          <w:fldChar w:fldCharType="begin"/>
        </w:r>
        <w:r w:rsidRPr="001236EF" w:rsidDel="00775725">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1236EF" w:rsidDel="00775725">
          <w:rPr>
            <w:bCs/>
          </w:rPr>
          <w:fldChar w:fldCharType="separate"/>
        </w:r>
        <w:r w:rsidRPr="001236EF" w:rsidDel="00775725">
          <w:rPr>
            <w:bCs/>
            <w:vertAlign w:val="superscript"/>
          </w:rPr>
          <w:delText>36</w:delText>
        </w:r>
        <w:r w:rsidRPr="001236EF" w:rsidDel="00775725">
          <w:rPr>
            <w:bCs/>
          </w:rPr>
          <w:fldChar w:fldCharType="end"/>
        </w:r>
      </w:del>
      <w:r w:rsidRPr="001236EF">
        <w:rPr>
          <w:bCs/>
        </w:rPr>
        <w:t xml:space="preserve"> and have been increasingly used in studying epistasis in GWAS</w:t>
      </w:r>
      <w:ins w:id="19" w:author="Gib Hemani" w:date="2013-10-28T10:07:00Z">
        <w:r w:rsidR="00775725">
          <w:rPr>
            <w:bCs/>
          </w:rPr>
          <w:fldChar w:fldCharType="begin" w:fldLock="1"/>
        </w:r>
      </w:ins>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"ITEM-2",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rsidR="00775725">
        <w:rPr>
          <w:bCs/>
        </w:rPr>
        <w:fldChar w:fldCharType="separate"/>
      </w:r>
      <w:r w:rsidR="00965942" w:rsidRPr="00965942">
        <w:rPr>
          <w:bCs/>
          <w:noProof/>
          <w:vertAlign w:val="superscript"/>
        </w:rPr>
        <w:t>15,16,36</w:t>
      </w:r>
      <w:ins w:id="20" w:author="Gib Hemani" w:date="2013-10-28T10:07:00Z">
        <w:r w:rsidR="00775725">
          <w:rPr>
            <w:bCs/>
          </w:rPr>
          <w:fldChar w:fldCharType="end"/>
        </w:r>
      </w:ins>
      <w:del w:id="21" w:author="Gib Hemani" w:date="2013-10-28T10:07:00Z">
        <w:r w:rsidRPr="001236EF" w:rsidDel="00775725">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1236EF" w:rsidDel="00775725">
          <w:rPr>
            <w:bCs/>
          </w:rPr>
          <w:delInstrText xml:space="preserve"> ADDIN EN.CITE </w:delInstrText>
        </w:r>
        <w:r w:rsidRPr="001236EF" w:rsidDel="00775725">
          <w:rPr>
            <w:bCs/>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RPr="001236EF" w:rsidDel="00775725">
          <w:rPr>
            <w:bCs/>
          </w:rPr>
          <w:delInstrText xml:space="preserve"> ADDIN EN.CITE.DATA </w:delInstrText>
        </w:r>
        <w:r w:rsidRPr="001236EF" w:rsidDel="00775725">
          <w:rPr>
            <w:bCs/>
          </w:rPr>
        </w:r>
        <w:r w:rsidRPr="001236EF" w:rsidDel="00775725">
          <w:rPr>
            <w:bCs/>
          </w:rPr>
          <w:fldChar w:fldCharType="end"/>
        </w:r>
        <w:r w:rsidRPr="001236EF" w:rsidDel="00775725">
          <w:rPr>
            <w:bCs/>
          </w:rPr>
          <w:fldChar w:fldCharType="separate"/>
        </w:r>
        <w:r w:rsidRPr="001236EF" w:rsidDel="00775725">
          <w:rPr>
            <w:bCs/>
            <w:vertAlign w:val="superscript"/>
          </w:rPr>
          <w:delText>14, 15, 37</w:delText>
        </w:r>
        <w:r w:rsidRPr="001236EF" w:rsidDel="00775725">
          <w:rPr>
            <w:bCs/>
          </w:rPr>
          <w:fldChar w:fldCharType="end"/>
        </w:r>
      </w:del>
      <w:r w:rsidRPr="001236EF">
        <w:rPr>
          <w:bCs/>
        </w:rPr>
        <w:t>. For example, for each pair of SNPs one can compute their Pearson’s correlations in cases and controls separately and derive a Z-score statistics based on the difference to test interactions</w:t>
      </w:r>
      <w:ins w:id="22" w:author="Gib Hemani" w:date="2013-10-28T10:08:00Z">
        <w:r w:rsidR="00775725">
          <w:rPr>
            <w:bCs/>
          </w:rPr>
          <w:fldChar w:fldCharType="begin" w:fldLock="1"/>
        </w:r>
      </w:ins>
      <w:r w:rsidR="00965942">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rsidR="00775725">
        <w:rPr>
          <w:bCs/>
        </w:rPr>
        <w:fldChar w:fldCharType="separate"/>
      </w:r>
      <w:r w:rsidR="00965942" w:rsidRPr="00965942">
        <w:rPr>
          <w:bCs/>
          <w:noProof/>
          <w:vertAlign w:val="superscript"/>
        </w:rPr>
        <w:t>16,35</w:t>
      </w:r>
      <w:ins w:id="23" w:author="Gib Hemani" w:date="2013-10-28T10:08:00Z">
        <w:r w:rsidR="00775725">
          <w:rPr>
            <w:bCs/>
          </w:rPr>
          <w:fldChar w:fldCharType="end"/>
        </w:r>
      </w:ins>
      <w:del w:id="24" w:author="Gib Hemani" w:date="2013-10-28T10:07:00Z">
        <w:r w:rsidRPr="001236EF" w:rsidDel="00775725">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1236EF" w:rsidDel="00775725">
          <w:rPr>
            <w:bCs/>
          </w:rPr>
          <w:delInstrText xml:space="preserve"> ADDIN EN.CITE </w:delInstrText>
        </w:r>
        <w:r w:rsidRPr="001236EF" w:rsidDel="00775725">
          <w:rPr>
            <w:bCs/>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RPr="001236EF" w:rsidDel="00775725">
          <w:rPr>
            <w:bCs/>
          </w:rPr>
          <w:delInstrText xml:space="preserve"> ADDIN EN.CITE.DATA </w:delInstrText>
        </w:r>
        <w:r w:rsidRPr="001236EF" w:rsidDel="00775725">
          <w:rPr>
            <w:bCs/>
          </w:rPr>
        </w:r>
        <w:r w:rsidRPr="001236EF" w:rsidDel="00775725">
          <w:rPr>
            <w:bCs/>
          </w:rPr>
          <w:fldChar w:fldCharType="end"/>
        </w:r>
        <w:r w:rsidRPr="001236EF" w:rsidDel="00775725">
          <w:rPr>
            <w:bCs/>
          </w:rPr>
          <w:fldChar w:fldCharType="separate"/>
        </w:r>
        <w:r w:rsidRPr="001236EF" w:rsidDel="00775725">
          <w:rPr>
            <w:bCs/>
            <w:vertAlign w:val="superscript"/>
          </w:rPr>
          <w:delText>15, 36</w:delText>
        </w:r>
        <w:r w:rsidRPr="001236EF" w:rsidDel="00775725">
          <w:rPr>
            <w:bCs/>
          </w:rPr>
          <w:fldChar w:fldCharType="end"/>
        </w:r>
      </w:del>
      <w:r w:rsidRPr="001236EF">
        <w:rPr>
          <w:bCs/>
        </w:rPr>
        <w:t>. Unfortunately, the Z-score statistics is still subject to inflated false positives when two SNPs in LD and/or with marginal effects</w:t>
      </w:r>
      <w:ins w:id="25" w:author="Gib Hemani" w:date="2013-10-28T10:08:00Z">
        <w:r w:rsidR="00775725">
          <w:rPr>
            <w:bCs/>
          </w:rPr>
          <w:fldChar w:fldCharType="begin" w:fldLock="1"/>
        </w:r>
      </w:ins>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75725">
        <w:rPr>
          <w:bCs/>
        </w:rPr>
        <w:fldChar w:fldCharType="separate"/>
      </w:r>
      <w:r w:rsidR="00965942" w:rsidRPr="00965942">
        <w:rPr>
          <w:bCs/>
          <w:noProof/>
          <w:vertAlign w:val="superscript"/>
        </w:rPr>
        <w:t>15</w:t>
      </w:r>
      <w:ins w:id="26" w:author="Gib Hemani" w:date="2013-10-28T10:08:00Z">
        <w:r w:rsidR="00775725">
          <w:rPr>
            <w:bCs/>
          </w:rPr>
          <w:fldChar w:fldCharType="end"/>
        </w:r>
      </w:ins>
      <w:del w:id="27" w:author="Gib Hemani" w:date="2013-10-28T10:08:00Z">
        <w:r w:rsidRPr="001236EF" w:rsidDel="00775725">
          <w:rPr>
            <w:bCs/>
          </w:rPr>
          <w:fldChar w:fldCharType="begin"/>
        </w:r>
        <w:r w:rsidRPr="001236EF" w:rsidDel="00775725">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1236EF" w:rsidDel="00775725">
          <w:rPr>
            <w:bCs/>
          </w:rPr>
          <w:fldChar w:fldCharType="separate"/>
        </w:r>
        <w:r w:rsidRPr="001236EF" w:rsidDel="00775725">
          <w:rPr>
            <w:bCs/>
            <w:vertAlign w:val="superscript"/>
          </w:rPr>
          <w:delText>14</w:delText>
        </w:r>
        <w:r w:rsidRPr="001236EF" w:rsidDel="00775725">
          <w:rPr>
            <w:bCs/>
          </w:rPr>
          <w:fldChar w:fldCharType="end"/>
        </w:r>
      </w:del>
      <w:r w:rsidRPr="001236EF">
        <w:rPr>
          <w:bCs/>
        </w:rPr>
        <w:t>, which may be cured in the logistic regression model</w:t>
      </w:r>
      <w:ins w:id="28" w:author="Gib Hemani" w:date="2013-10-28T10:08:00Z">
        <w:r w:rsidR="00775725">
          <w:rPr>
            <w:bCs/>
          </w:rPr>
          <w:fldChar w:fldCharType="begin" w:fldLock="1"/>
        </w:r>
      </w:ins>
      <w:r w:rsidR="00965942">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rsidR="00775725">
        <w:rPr>
          <w:bCs/>
        </w:rPr>
        <w:fldChar w:fldCharType="separate"/>
      </w:r>
      <w:r w:rsidR="00965942" w:rsidRPr="00965942">
        <w:rPr>
          <w:bCs/>
          <w:noProof/>
          <w:vertAlign w:val="superscript"/>
        </w:rPr>
        <w:t>36</w:t>
      </w:r>
      <w:ins w:id="29" w:author="Gib Hemani" w:date="2013-10-28T10:08:00Z">
        <w:r w:rsidR="00775725">
          <w:rPr>
            <w:bCs/>
          </w:rPr>
          <w:fldChar w:fldCharType="end"/>
        </w:r>
      </w:ins>
      <w:del w:id="30" w:author="Gib Hemani" w:date="2013-10-28T10:08:00Z">
        <w:r w:rsidRPr="001236EF" w:rsidDel="00775725">
          <w:rPr>
            <w:bCs/>
          </w:rPr>
          <w:fldChar w:fldCharType="begin"/>
        </w:r>
        <w:r w:rsidRPr="001236EF" w:rsidDel="00775725">
          <w:rPr>
            <w:bCs/>
          </w:rPr>
          <w:delInstrText xml:space="preserve"> ADDIN EN.CITE &lt;EndNote&gt;&lt;Cite&gt;&lt;Author&gt;Yuan&lt;/Author&gt;&lt;Year&gt;2013&lt;/Year&gt;&lt;RecNum&gt;1110&lt;/RecNum&gt;&lt;record&gt;&lt;rec-number&gt;1110&lt;/rec-number&gt;&lt;foreign-keys&gt;&lt;key app="EN" db-id="xwdx05xfpvwr2lezad9x2fwl5vzx5wwvz5fr"&gt;1110&lt;/key&gt;&lt;/foreign-keys&gt;&lt;ref-type name="Journal Article"&gt;17&lt;/ref-type&gt;&lt;contributors&gt;&lt;authors&gt;&lt;author&gt;Yuan, Z.&lt;/author&gt;&lt;author&gt;Liu, H.&lt;/author&gt;&lt;author&gt;Zhang, X.&lt;/author&gt;&lt;author&gt;Li, F.&lt;/author&gt;&lt;author&gt;Zhao, J.&lt;/author&gt;&lt;author&gt;Zhang, F.&lt;/author&gt;&lt;author&gt;Xue, F.&lt;/author&gt;&lt;/authors&gt;&lt;/contributors&gt;&lt;auth-address&gt;Department of Epidemiology and Health Statistics, School of Public Health, Shandong University, Jinan, China.&lt;/auth-address&gt;&lt;titles&gt;&lt;title&gt;From Interaction to Co-Association -A Fisher r-To-z Transformation-Based Simple Statistic for Real World Genome-Wide Association Study&lt;/title&gt;&lt;secondary-title&gt;PLoS One&lt;/secondary-title&gt;&lt;alt-title&gt;PloS one&lt;/alt-title&gt;&lt;/titles&gt;&lt;periodical&gt;&lt;full-title&gt;PLoS One&lt;/full-title&gt;&lt;/periodical&gt;&lt;alt-periodical&gt;&lt;full-title&gt;PLoS One&lt;/full-title&gt;&lt;/alt-periodical&gt;&lt;pages&gt;e70774&lt;/pages&gt;&lt;volume&gt;8&lt;/volume&gt;&lt;number&gt;7&lt;/number&gt;&lt;dates&gt;&lt;year&gt;2013&lt;/year&gt;&lt;/dates&gt;&lt;isbn&gt;1932-6203&amp;#xD;1932-6203 (Linking)&lt;/isbn&gt;&lt;accession-num&gt;23923021&lt;/accession-num&gt;&lt;urls&gt;&lt;/urls&gt;&lt;custom1&gt;PMC3726765&lt;/custom1&gt;&lt;electronic-resource-num&gt;10.1371/journal.pone.0070774&lt;/electronic-resource-num&gt;&lt;/record&gt;&lt;/Cite&gt;&lt;/EndNote&gt;</w:delInstrText>
        </w:r>
        <w:r w:rsidRPr="001236EF" w:rsidDel="00775725">
          <w:rPr>
            <w:bCs/>
          </w:rPr>
          <w:fldChar w:fldCharType="separate"/>
        </w:r>
        <w:r w:rsidRPr="001236EF" w:rsidDel="00775725">
          <w:rPr>
            <w:bCs/>
            <w:vertAlign w:val="superscript"/>
          </w:rPr>
          <w:delText>37</w:delText>
        </w:r>
        <w:r w:rsidRPr="001236EF" w:rsidDel="00775725">
          <w:rPr>
            <w:bCs/>
          </w:rPr>
          <w:fldChar w:fldCharType="end"/>
        </w:r>
      </w:del>
      <w:r w:rsidRPr="001236EF">
        <w:rPr>
          <w:bCs/>
        </w:rPr>
        <w:t>. Therefore a two-step solution is implemented in a GPU enhanced tool EPIBlASTER</w:t>
      </w:r>
      <w:ins w:id="31" w:author="Gib Hemani" w:date="2013-10-28T10:09:00Z">
        <w:r w:rsidR="00775725">
          <w:rPr>
            <w:bCs/>
          </w:rPr>
          <w:fldChar w:fldCharType="begin" w:fldLock="1"/>
        </w:r>
      </w:ins>
      <w:r w:rsidR="00965942">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75725">
        <w:rPr>
          <w:bCs/>
        </w:rPr>
        <w:fldChar w:fldCharType="separate"/>
      </w:r>
      <w:r w:rsidR="00965942" w:rsidRPr="00965942">
        <w:rPr>
          <w:bCs/>
          <w:noProof/>
          <w:vertAlign w:val="superscript"/>
        </w:rPr>
        <w:t>16</w:t>
      </w:r>
      <w:ins w:id="32" w:author="Gib Hemani" w:date="2013-10-28T10:09:00Z">
        <w:r w:rsidR="00775725">
          <w:rPr>
            <w:bCs/>
          </w:rPr>
          <w:fldChar w:fldCharType="end"/>
        </w:r>
      </w:ins>
      <w:del w:id="33" w:author="Gib Hemani" w:date="2013-10-28T10:09:00Z">
        <w:r w:rsidRPr="001236EF" w:rsidDel="00775725">
          <w:rPr>
            <w:bCs/>
          </w:rPr>
          <w:fldChar w:fldCharType="begin"/>
        </w:r>
        <w:r w:rsidRPr="001236EF" w:rsidDel="00775725">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1236EF" w:rsidDel="00775725">
          <w:rPr>
            <w:bCs/>
          </w:rPr>
          <w:fldChar w:fldCharType="separate"/>
        </w:r>
        <w:r w:rsidRPr="001236EF" w:rsidDel="00775725">
          <w:rPr>
            <w:bCs/>
            <w:vertAlign w:val="superscript"/>
          </w:rPr>
          <w:delText>15</w:delText>
        </w:r>
        <w:r w:rsidRPr="001236EF" w:rsidDel="00775725">
          <w:rPr>
            <w:bCs/>
          </w:rPr>
          <w:fldChar w:fldCharType="end"/>
        </w:r>
      </w:del>
      <w:r w:rsidRPr="001236EF">
        <w:rPr>
          <w:bCs/>
        </w:rPr>
        <w:t xml:space="preserve"> using Z-score statistics for screening and logistic regression models for testing and thus controls false positives without losing the power advantage in the LD-based methods. </w:t>
      </w:r>
    </w:p>
    <w:p w14:paraId="2638E425" w14:textId="6975B1DF" w:rsidR="001236EF" w:rsidRPr="001236EF" w:rsidRDefault="001236EF" w:rsidP="001236EF">
      <w:pPr>
        <w:rPr>
          <w:bCs/>
        </w:rPr>
      </w:pPr>
      <w:r w:rsidRPr="001236EF">
        <w:rPr>
          <w:bCs/>
        </w:rPr>
        <w:t>Haplotype-based methods face an additional issue: uncertainty in estimating haplotype frequencies especially when the HWE assumption does not hold</w:t>
      </w:r>
      <w:ins w:id="34" w:author="Gib Hemani" w:date="2013-10-28T10:09:00Z">
        <w:r w:rsidR="00775725">
          <w:rPr>
            <w:bCs/>
          </w:rPr>
          <w:fldChar w:fldCharType="begin" w:fldLock="1"/>
        </w:r>
      </w:ins>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rsidR="00775725">
        <w:rPr>
          <w:bCs/>
        </w:rPr>
        <w:fldChar w:fldCharType="separate"/>
      </w:r>
      <w:r w:rsidR="00965942" w:rsidRPr="00965942">
        <w:rPr>
          <w:bCs/>
          <w:noProof/>
          <w:vertAlign w:val="superscript"/>
        </w:rPr>
        <w:t>15,37</w:t>
      </w:r>
      <w:ins w:id="35" w:author="Gib Hemani" w:date="2013-10-28T10:09:00Z">
        <w:r w:rsidR="00775725">
          <w:rPr>
            <w:bCs/>
          </w:rPr>
          <w:fldChar w:fldCharType="end"/>
        </w:r>
      </w:ins>
      <w:del w:id="36" w:author="Gib Hemani" w:date="2013-10-28T10:09:00Z">
        <w:r w:rsidRPr="001236EF" w:rsidDel="00775725">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1236EF" w:rsidDel="00775725">
          <w:rPr>
            <w:bCs/>
          </w:rPr>
          <w:delInstrText xml:space="preserve"> ADDIN EN.CITE </w:delInstrText>
        </w:r>
        <w:r w:rsidRPr="001236EF" w:rsidDel="00775725">
          <w:rPr>
            <w:bCs/>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RPr="001236EF" w:rsidDel="00775725">
          <w:rPr>
            <w:bCs/>
          </w:rPr>
          <w:delInstrText xml:space="preserve"> ADDIN EN.CITE.DATA </w:delInstrText>
        </w:r>
        <w:r w:rsidRPr="001236EF" w:rsidDel="00775725">
          <w:rPr>
            <w:bCs/>
          </w:rPr>
        </w:r>
        <w:r w:rsidRPr="001236EF" w:rsidDel="00775725">
          <w:rPr>
            <w:bCs/>
          </w:rPr>
          <w:fldChar w:fldCharType="end"/>
        </w:r>
        <w:r w:rsidRPr="001236EF" w:rsidDel="00775725">
          <w:rPr>
            <w:bCs/>
          </w:rPr>
          <w:fldChar w:fldCharType="separate"/>
        </w:r>
        <w:r w:rsidRPr="001236EF" w:rsidDel="00775725">
          <w:rPr>
            <w:bCs/>
            <w:vertAlign w:val="superscript"/>
          </w:rPr>
          <w:delText>14, 38</w:delText>
        </w:r>
        <w:r w:rsidRPr="001236EF" w:rsidDel="00775725">
          <w:rPr>
            <w:bCs/>
          </w:rPr>
          <w:fldChar w:fldCharType="end"/>
        </w:r>
      </w:del>
      <w:r w:rsidRPr="001236EF">
        <w:rPr>
          <w:bCs/>
        </w:rPr>
        <w:t>. An improved haplotype-based statistics that adopts correct variance calculation and incorporates a weight average of the joint effects of two SNPs is as powerful as the Z-score statistics</w:t>
      </w:r>
      <w:ins w:id="37" w:author="Gib Hemani" w:date="2013-10-28T10:10:00Z">
        <w:r w:rsidR="00345D90">
          <w:rPr>
            <w:bCs/>
          </w:rPr>
          <w:fldChar w:fldCharType="begin" w:fldLock="1"/>
        </w:r>
      </w:ins>
      <w:r w:rsidR="00965942">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345D90">
        <w:rPr>
          <w:bCs/>
        </w:rPr>
        <w:fldChar w:fldCharType="separate"/>
      </w:r>
      <w:r w:rsidR="00965942" w:rsidRPr="00965942">
        <w:rPr>
          <w:bCs/>
          <w:noProof/>
          <w:vertAlign w:val="superscript"/>
        </w:rPr>
        <w:t>35</w:t>
      </w:r>
      <w:ins w:id="38" w:author="Gib Hemani" w:date="2013-10-28T10:10:00Z">
        <w:r w:rsidR="00345D90">
          <w:rPr>
            <w:bCs/>
          </w:rPr>
          <w:fldChar w:fldCharType="end"/>
        </w:r>
      </w:ins>
      <w:del w:id="39" w:author="Gib Hemani" w:date="2013-10-28T10:09:00Z">
        <w:r w:rsidRPr="001236EF" w:rsidDel="00345D90">
          <w:rPr>
            <w:bCs/>
          </w:rPr>
          <w:fldChar w:fldCharType="begin"/>
        </w:r>
        <w:r w:rsidRPr="001236EF" w:rsidDel="00345D90">
          <w:rPr>
            <w:bCs/>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RPr="001236EF" w:rsidDel="00345D90">
          <w:rPr>
            <w:bCs/>
          </w:rPr>
          <w:fldChar w:fldCharType="separate"/>
        </w:r>
        <w:r w:rsidRPr="001236EF" w:rsidDel="00345D90">
          <w:rPr>
            <w:bCs/>
            <w:vertAlign w:val="superscript"/>
          </w:rPr>
          <w:delText>36</w:delText>
        </w:r>
        <w:r w:rsidRPr="001236EF" w:rsidDel="00345D90">
          <w:rPr>
            <w:bCs/>
          </w:rPr>
          <w:fldChar w:fldCharType="end"/>
        </w:r>
      </w:del>
      <w:r w:rsidRPr="001236EF">
        <w:rPr>
          <w:bCs/>
        </w:rPr>
        <w:t xml:space="preserve"> and can control false positives when only one SNP has marginal effects, but still generates inflated false positive particularly if both SNPs have marginal effects and are in LD</w:t>
      </w:r>
      <w:ins w:id="40" w:author="Gib Hemani" w:date="2013-10-28T10:10:00Z">
        <w:r w:rsidR="00345D90">
          <w:rPr>
            <w:bCs/>
          </w:rPr>
          <w:fldChar w:fldCharType="begin" w:fldLock="1"/>
        </w:r>
      </w:ins>
      <w:r w:rsidR="0096594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345D90">
        <w:rPr>
          <w:bCs/>
        </w:rPr>
        <w:fldChar w:fldCharType="separate"/>
      </w:r>
      <w:r w:rsidR="00965942" w:rsidRPr="00965942">
        <w:rPr>
          <w:bCs/>
          <w:noProof/>
          <w:vertAlign w:val="superscript"/>
        </w:rPr>
        <w:t>15</w:t>
      </w:r>
      <w:ins w:id="41" w:author="Gib Hemani" w:date="2013-10-28T10:10:00Z">
        <w:r w:rsidR="00345D90">
          <w:rPr>
            <w:bCs/>
          </w:rPr>
          <w:fldChar w:fldCharType="end"/>
        </w:r>
      </w:ins>
      <w:del w:id="42" w:author="Gib Hemani" w:date="2013-10-28T10:10:00Z">
        <w:r w:rsidRPr="001236EF" w:rsidDel="00345D90">
          <w:rPr>
            <w:bCs/>
          </w:rPr>
          <w:fldChar w:fldCharType="begin"/>
        </w:r>
        <w:r w:rsidRPr="001236EF" w:rsidDel="00345D90">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1236EF" w:rsidDel="00345D90">
          <w:rPr>
            <w:bCs/>
          </w:rPr>
          <w:fldChar w:fldCharType="separate"/>
        </w:r>
        <w:r w:rsidRPr="001236EF" w:rsidDel="00345D90">
          <w:rPr>
            <w:bCs/>
            <w:vertAlign w:val="superscript"/>
          </w:rPr>
          <w:delText>14</w:delText>
        </w:r>
        <w:r w:rsidRPr="001236EF" w:rsidDel="00345D90">
          <w:rPr>
            <w:bCs/>
          </w:rPr>
          <w:fldChar w:fldCharType="end"/>
        </w:r>
      </w:del>
      <w:r w:rsidRPr="001236EF">
        <w:rPr>
          <w:bCs/>
        </w:rPr>
        <w:t>. Arguably such inflation could be viewed as strengthen of the haplotype-based methods in terms of identifying ‘co-associated’ marginal loci without interactions</w:t>
      </w:r>
      <w:ins w:id="43" w:author="Gib Hemani" w:date="2013-10-28T10:11:00Z">
        <w:r w:rsidR="00345D90">
          <w:rPr>
            <w:bCs/>
          </w:rPr>
          <w:fldChar w:fldCharType="begin" w:fldLock="1"/>
        </w:r>
      </w:ins>
      <w:r w:rsidR="00965942">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rsidR="00345D90">
        <w:rPr>
          <w:bCs/>
        </w:rPr>
        <w:fldChar w:fldCharType="separate"/>
      </w:r>
      <w:r w:rsidR="00965942" w:rsidRPr="00965942">
        <w:rPr>
          <w:bCs/>
          <w:noProof/>
          <w:vertAlign w:val="superscript"/>
        </w:rPr>
        <w:t>36,38</w:t>
      </w:r>
      <w:ins w:id="44" w:author="Gib Hemani" w:date="2013-10-28T10:11:00Z">
        <w:r w:rsidR="00345D90">
          <w:rPr>
            <w:bCs/>
          </w:rPr>
          <w:fldChar w:fldCharType="end"/>
        </w:r>
      </w:ins>
      <w:del w:id="45" w:author="Gib Hemani" w:date="2013-10-28T10:10:00Z">
        <w:r w:rsidRPr="001236EF" w:rsidDel="00345D90">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1236EF" w:rsidDel="00345D90">
          <w:rPr>
            <w:bCs/>
          </w:rPr>
          <w:delInstrText xml:space="preserve"> ADDIN EN.CITE </w:delInstrText>
        </w:r>
        <w:r w:rsidRPr="001236EF" w:rsidDel="00345D90">
          <w:rPr>
            <w:bCs/>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RPr="001236EF" w:rsidDel="00345D90">
          <w:rPr>
            <w:bCs/>
          </w:rPr>
          <w:delInstrText xml:space="preserve"> ADDIN EN.CITE.DATA </w:delInstrText>
        </w:r>
        <w:r w:rsidRPr="001236EF" w:rsidDel="00345D90">
          <w:rPr>
            <w:bCs/>
          </w:rPr>
        </w:r>
        <w:r w:rsidRPr="001236EF" w:rsidDel="00345D90">
          <w:rPr>
            <w:bCs/>
          </w:rPr>
          <w:fldChar w:fldCharType="end"/>
        </w:r>
        <w:r w:rsidRPr="001236EF" w:rsidDel="00345D90">
          <w:rPr>
            <w:bCs/>
          </w:rPr>
          <w:fldChar w:fldCharType="separate"/>
        </w:r>
        <w:r w:rsidRPr="001236EF" w:rsidDel="00345D90">
          <w:rPr>
            <w:bCs/>
            <w:vertAlign w:val="superscript"/>
          </w:rPr>
          <w:delText>37, 39</w:delText>
        </w:r>
        <w:r w:rsidRPr="001236EF" w:rsidDel="00345D90">
          <w:rPr>
            <w:bCs/>
          </w:rPr>
          <w:fldChar w:fldCharType="end"/>
        </w:r>
      </w:del>
      <w:r w:rsidRPr="001236EF">
        <w:rPr>
          <w:bCs/>
        </w:rPr>
        <w:t xml:space="preserve"> if they are missed in conventional GWAS. The two-step solution</w:t>
      </w:r>
      <w:ins w:id="46" w:author="Gib Hemani" w:date="2013-10-28T10:11:00Z">
        <w:r w:rsidR="00345D90">
          <w:rPr>
            <w:bCs/>
          </w:rPr>
          <w:fldChar w:fldCharType="begin" w:fldLock="1"/>
        </w:r>
      </w:ins>
      <w:r w:rsidR="00965942">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345D90">
        <w:rPr>
          <w:bCs/>
        </w:rPr>
        <w:fldChar w:fldCharType="separate"/>
      </w:r>
      <w:r w:rsidR="00965942" w:rsidRPr="00965942">
        <w:rPr>
          <w:bCs/>
          <w:noProof/>
          <w:vertAlign w:val="superscript"/>
        </w:rPr>
        <w:t>16</w:t>
      </w:r>
      <w:ins w:id="47" w:author="Gib Hemani" w:date="2013-10-28T10:11:00Z">
        <w:r w:rsidR="00345D90">
          <w:rPr>
            <w:bCs/>
          </w:rPr>
          <w:fldChar w:fldCharType="end"/>
        </w:r>
      </w:ins>
      <w:del w:id="48" w:author="Gib Hemani" w:date="2013-10-28T10:11:00Z">
        <w:r w:rsidRPr="001236EF" w:rsidDel="00345D90">
          <w:rPr>
            <w:bCs/>
          </w:rPr>
          <w:fldChar w:fldCharType="begin"/>
        </w:r>
        <w:r w:rsidRPr="001236EF" w:rsidDel="00345D90">
          <w:rPr>
            <w:bCs/>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RPr="001236EF" w:rsidDel="00345D90">
          <w:rPr>
            <w:bCs/>
          </w:rPr>
          <w:fldChar w:fldCharType="separate"/>
        </w:r>
        <w:r w:rsidRPr="001236EF" w:rsidDel="00345D90">
          <w:rPr>
            <w:bCs/>
            <w:vertAlign w:val="superscript"/>
          </w:rPr>
          <w:delText>15</w:delText>
        </w:r>
        <w:r w:rsidRPr="001236EF" w:rsidDel="00345D90">
          <w:rPr>
            <w:bCs/>
          </w:rPr>
          <w:fldChar w:fldCharType="end"/>
        </w:r>
      </w:del>
      <w:r w:rsidRPr="001236EF">
        <w:rPr>
          <w:bCs/>
        </w:rPr>
        <w:t xml:space="preserve"> may be an effective fix of the inflation issue here. </w:t>
      </w:r>
    </w:p>
    <w:p w14:paraId="6F953874" w14:textId="77777777" w:rsidR="001236EF" w:rsidRPr="001236EF" w:rsidRDefault="001236EF" w:rsidP="001236EF">
      <w:pPr>
        <w:rPr>
          <w:bCs/>
        </w:rPr>
      </w:pPr>
    </w:p>
    <w:p w14:paraId="7FF6FC77" w14:textId="77777777" w:rsidR="001236EF" w:rsidRDefault="001236EF" w:rsidP="001236EF">
      <w:pPr>
        <w:pStyle w:val="Heading3"/>
      </w:pPr>
      <w:r w:rsidRPr="001236EF">
        <w:t>Bayesian methods</w:t>
      </w:r>
    </w:p>
    <w:p w14:paraId="5AFE327D" w14:textId="77777777" w:rsidR="001236EF" w:rsidRDefault="001236EF" w:rsidP="001236EF">
      <w:pPr>
        <w:rPr>
          <w:bCs/>
        </w:rPr>
      </w:pPr>
    </w:p>
    <w:p w14:paraId="4AA3B240" w14:textId="5EC4A9F0" w:rsidR="001236EF" w:rsidRPr="001236EF" w:rsidRDefault="001236EF" w:rsidP="001236EF">
      <w:pPr>
        <w:rPr>
          <w:bCs/>
        </w:rPr>
      </w:pPr>
      <w:r w:rsidRPr="001236EF">
        <w:rPr>
          <w:bCs/>
          <w:u w:val="single"/>
        </w:rPr>
        <w:t>Bayes’ theorem</w:t>
      </w:r>
      <w:r w:rsidRPr="001236EF">
        <w:rPr>
          <w:bCs/>
        </w:rPr>
        <w:t xml:space="preserve"> offers a great flexibility to model and stochastically search epistasis without enumerating all SNP combinations</w:t>
      </w:r>
      <w:ins w:id="49" w:author="Gib Hemani" w:date="2013-10-28T10:12:00Z">
        <w:r w:rsidR="00345D90">
          <w:rPr>
            <w:bCs/>
          </w:rPr>
          <w:fldChar w:fldCharType="begin" w:fldLock="1"/>
        </w:r>
      </w:ins>
      <w:r w:rsidR="0096594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345D90">
        <w:rPr>
          <w:bCs/>
        </w:rPr>
        <w:fldChar w:fldCharType="separate"/>
      </w:r>
      <w:r w:rsidR="00965942" w:rsidRPr="00965942">
        <w:rPr>
          <w:bCs/>
          <w:noProof/>
          <w:vertAlign w:val="superscript"/>
        </w:rPr>
        <w:t>13</w:t>
      </w:r>
      <w:ins w:id="50" w:author="Gib Hemani" w:date="2013-10-28T10:12:00Z">
        <w:r w:rsidR="00345D90">
          <w:rPr>
            <w:bCs/>
          </w:rPr>
          <w:fldChar w:fldCharType="end"/>
        </w:r>
      </w:ins>
      <w:del w:id="51" w:author="Gib Hemani" w:date="2013-10-28T10:12:00Z">
        <w:r w:rsidRPr="001236EF" w:rsidDel="00345D90">
          <w:rPr>
            <w:bCs/>
          </w:rPr>
          <w:fldChar w:fldCharType="begin"/>
        </w:r>
        <w:r w:rsidRPr="001236EF" w:rsidDel="00345D90">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1236EF" w:rsidDel="00345D90">
          <w:rPr>
            <w:bCs/>
          </w:rPr>
          <w:fldChar w:fldCharType="separate"/>
        </w:r>
        <w:r w:rsidRPr="001236EF" w:rsidDel="00345D90">
          <w:rPr>
            <w:bCs/>
            <w:vertAlign w:val="superscript"/>
          </w:rPr>
          <w:delText>12</w:delText>
        </w:r>
        <w:r w:rsidRPr="001236EF" w:rsidDel="00345D90">
          <w:rPr>
            <w:bCs/>
          </w:rPr>
          <w:fldChar w:fldCharType="end"/>
        </w:r>
      </w:del>
      <w:r w:rsidRPr="001236EF">
        <w:rPr>
          <w:bCs/>
        </w:rPr>
        <w:t>. In BEAM the first Bayesian tool for GWAS</w:t>
      </w:r>
      <w:ins w:id="52" w:author="Gib Hemani" w:date="2013-10-28T10:12:00Z">
        <w:r w:rsidR="00345D90">
          <w:rPr>
            <w:bCs/>
          </w:rPr>
          <w:fldChar w:fldCharType="begin" w:fldLock="1"/>
        </w:r>
      </w:ins>
      <w:r w:rsidR="00965942">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"&lt;sup&gt;7&lt;/sup&gt;" }, "properties" : { "noteIndex" : 0 }, "schema" : "https://github.com/citation-style-language/schema/raw/master/csl-citation.json" }</w:instrText>
      </w:r>
      <w:r w:rsidR="00345D90">
        <w:rPr>
          <w:bCs/>
        </w:rPr>
        <w:fldChar w:fldCharType="separate"/>
      </w:r>
      <w:r w:rsidR="00965942" w:rsidRPr="00965942">
        <w:rPr>
          <w:bCs/>
          <w:noProof/>
          <w:vertAlign w:val="superscript"/>
        </w:rPr>
        <w:t>7</w:t>
      </w:r>
      <w:ins w:id="53" w:author="Gib Hemani" w:date="2013-10-28T10:12:00Z">
        <w:r w:rsidR="00345D90">
          <w:rPr>
            <w:bCs/>
          </w:rPr>
          <w:fldChar w:fldCharType="end"/>
        </w:r>
      </w:ins>
      <w:del w:id="54" w:author="Gib Hemani" w:date="2013-10-28T10:12:00Z">
        <w:r w:rsidRPr="001236EF" w:rsidDel="00345D90">
          <w:rPr>
            <w:bCs/>
          </w:rPr>
          <w:fldChar w:fldCharType="begin"/>
        </w:r>
        <w:r w:rsidRPr="001236EF" w:rsidDel="00345D90">
          <w:rPr>
            <w:bCs/>
          </w:rPr>
          <w:delInstrText xml:space="preserve"> ADDIN EN.CITE &lt;EndNote&gt;&lt;Cite&gt;&lt;Author&gt;Zhang&lt;/Author&gt;&lt;Year&gt;2007&lt;/Year&gt;&lt;RecNum&gt;443&lt;/RecNum&gt;&lt;record&gt;&lt;rec-number&gt;443&lt;/rec-number&gt;&lt;foreign-keys&gt;&lt;key app="EN" db-id="xwdx05xfpvwr2lezad9x2fwl5vzx5wwvz5fr"&gt;443&lt;/key&gt;&lt;/foreign-keys&gt;&lt;ref-type name="Journal Article"&gt;17&lt;/ref-type&gt;&lt;contributors&gt;&lt;authors&gt;&lt;author&gt;Zhang, Y.&lt;/author&gt;&lt;author&gt;Liu, J. S.&lt;/author&gt;&lt;/authors&gt;&lt;/contributors&gt;&lt;auth-address&gt;Department of Statistics, the Pennsylvania State University, Thomas Building 422A, University Park, Pennsylvania 16802, USA.&lt;/auth-address&gt;&lt;titles&gt;&lt;title&gt;Bayesian inference of epistatic interactions in case-control studies&lt;/title&gt;&lt;secondary-title&gt;Nat Genet&lt;/secondary-title&gt;&lt;/titles&gt;&lt;periodical&gt;&lt;full-title&gt;Nat Genet&lt;/full-title&gt;&lt;/periodical&gt;&lt;pages&gt;1167-73&lt;/pages&gt;&lt;volume&gt;39&lt;/volume&gt;&lt;number&gt;9&lt;/number&gt;&lt;edition&gt;2007/08/28&lt;/edition&gt;&lt;keywords&gt;&lt;keyword&gt;Algorithms&lt;/keyword&gt;&lt;keyword&gt;Bayes Theorem&lt;/keyword&gt;&lt;keyword&gt;Case-Control Studies&lt;/keyword&gt;&lt;keyword&gt;Chromosome Mapping/ methods&lt;/keyword&gt;&lt;keyword&gt;Epistasis, Genetic&lt;/keyword&gt;&lt;keyword&gt;Gene Frequency&lt;/keyword&gt;&lt;keyword&gt;Genetic Predisposition to Disease/ genetics&lt;/keyword&gt;&lt;keyword&gt;Genome, Human&lt;/keyword&gt;&lt;keyword&gt;Genotype&lt;/keyword&gt;&lt;keyword&gt;Humans&lt;/keyword&gt;&lt;keyword&gt;Linkage Disequilibrium&lt;/keyword&gt;&lt;keyword&gt;Logistic Models&lt;/keyword&gt;&lt;keyword&gt;Macular Degeneration/genetics&lt;/keyword&gt;&lt;keyword&gt;Models, Genetic&lt;/keyword&gt;&lt;keyword&gt;Monte Carlo Method&lt;/keyword&gt;&lt;/keywords&gt;&lt;dates&gt;&lt;year&gt;2007&lt;/year&gt;&lt;pub-dates&gt;&lt;date&gt;Sep&lt;/date&gt;&lt;/pub-dates&gt;&lt;/dates&gt;&lt;isbn&gt;1061-4036 (Print)&amp;#xD;1061-4036 (Linking)&lt;/isbn&gt;&lt;accession-num&gt;17721534&lt;/accession-num&gt;&lt;urls&gt;&lt;/urls&gt;&lt;electronic-resource-num&gt;ng2110 [pii]&amp;#xD;10.1038/ng2110 [doi]&lt;/electronic-resource-num&gt;&lt;remote-database-provider&gt;Nlm&lt;/remote-database-provider&gt;&lt;language&gt;eng&lt;/language&gt;&lt;/record&gt;&lt;/Cite&gt;&lt;/EndNote&gt;</w:delInstrText>
        </w:r>
        <w:r w:rsidRPr="001236EF" w:rsidDel="00345D90">
          <w:rPr>
            <w:bCs/>
          </w:rPr>
          <w:fldChar w:fldCharType="separate"/>
        </w:r>
        <w:r w:rsidRPr="001236EF" w:rsidDel="00345D90">
          <w:rPr>
            <w:bCs/>
            <w:vertAlign w:val="superscript"/>
          </w:rPr>
          <w:delText>40</w:delText>
        </w:r>
        <w:r w:rsidRPr="001236EF" w:rsidDel="00345D90">
          <w:rPr>
            <w:bCs/>
          </w:rPr>
          <w:fldChar w:fldCharType="end"/>
        </w:r>
      </w:del>
      <w:r w:rsidRPr="001236EF">
        <w:rPr>
          <w:bCs/>
        </w:rPr>
        <w:t>, detection of interacting SNPs is equivalent to partition independent SNPs (i.e. no LD) into predefined groups according to their posterior probabilities without explicitly testing interactions</w:t>
      </w:r>
      <w:ins w:id="55" w:author="Gib Hemani" w:date="2013-10-28T10:13:00Z">
        <w:r w:rsidR="00345D90">
          <w:rPr>
            <w:bCs/>
          </w:rPr>
          <w:fldChar w:fldCharType="begin" w:fldLock="1"/>
        </w:r>
      </w:ins>
      <w:r w:rsidR="00965942">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"&lt;sup&gt;7,13&lt;/sup&gt;" }, "properties" : { "noteIndex" : 0 }, "schema" : "https://github.com/citation-style-language/schema/raw/master/csl-citation.json" }</w:instrText>
      </w:r>
      <w:r w:rsidR="00345D90">
        <w:rPr>
          <w:bCs/>
        </w:rPr>
        <w:fldChar w:fldCharType="separate"/>
      </w:r>
      <w:r w:rsidR="00965942" w:rsidRPr="00965942">
        <w:rPr>
          <w:bCs/>
          <w:noProof/>
          <w:vertAlign w:val="superscript"/>
        </w:rPr>
        <w:t>7,13</w:t>
      </w:r>
      <w:ins w:id="56" w:author="Gib Hemani" w:date="2013-10-28T10:13:00Z">
        <w:r w:rsidR="00345D90">
          <w:rPr>
            <w:bCs/>
          </w:rPr>
          <w:fldChar w:fldCharType="end"/>
        </w:r>
      </w:ins>
      <w:del w:id="57" w:author="Gib Hemani" w:date="2013-10-28T10:13:00Z">
        <w:r w:rsidRPr="001236EF" w:rsidDel="00345D90">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1236EF" w:rsidDel="00345D90">
          <w:rPr>
            <w:bCs/>
          </w:rPr>
          <w:delInstrText xml:space="preserve"> ADDIN EN.CITE </w:delInstrText>
        </w:r>
        <w:r w:rsidRPr="001236EF" w:rsidDel="00345D90">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RPr="001236EF" w:rsidDel="00345D90">
          <w:rPr>
            <w:bCs/>
          </w:rPr>
          <w:delInstrText xml:space="preserve"> ADDIN EN.CITE.DATA </w:delInstrText>
        </w:r>
        <w:r w:rsidRPr="001236EF" w:rsidDel="00345D90">
          <w:rPr>
            <w:bCs/>
          </w:rPr>
        </w:r>
        <w:r w:rsidRPr="001236EF" w:rsidDel="00345D90">
          <w:rPr>
            <w:bCs/>
          </w:rPr>
          <w:fldChar w:fldCharType="end"/>
        </w:r>
        <w:r w:rsidRPr="001236EF" w:rsidDel="00345D90">
          <w:rPr>
            <w:bCs/>
          </w:rPr>
          <w:fldChar w:fldCharType="separate"/>
        </w:r>
        <w:r w:rsidRPr="001236EF" w:rsidDel="00345D90">
          <w:rPr>
            <w:bCs/>
            <w:vertAlign w:val="superscript"/>
          </w:rPr>
          <w:delText>6, 12</w:delText>
        </w:r>
        <w:r w:rsidRPr="001236EF" w:rsidDel="00345D90">
          <w:rPr>
            <w:bCs/>
          </w:rPr>
          <w:fldChar w:fldCharType="end"/>
        </w:r>
      </w:del>
      <w:r w:rsidRPr="001236EF">
        <w:rPr>
          <w:bCs/>
        </w:rPr>
        <w:t>. Improved BEAM methods use new variables to account for LD among SNPs and thus allow a full analysis of GWAS data</w:t>
      </w:r>
      <w:ins w:id="58" w:author="Gib Hemani" w:date="2013-10-28T10:14:00Z">
        <w:r w:rsidR="00FD0DAA">
          <w:rPr>
            <w:bCs/>
          </w:rPr>
          <w:fldChar w:fldCharType="begin" w:fldLock="1"/>
        </w:r>
      </w:ins>
      <w:r w:rsidR="00965942">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00FD0DAA">
        <w:rPr>
          <w:bCs/>
        </w:rPr>
        <w:fldChar w:fldCharType="separate"/>
      </w:r>
      <w:r w:rsidR="00965942" w:rsidRPr="00965942">
        <w:rPr>
          <w:bCs/>
          <w:noProof/>
          <w:vertAlign w:val="superscript"/>
        </w:rPr>
        <w:t>7,39</w:t>
      </w:r>
      <w:ins w:id="59" w:author="Gib Hemani" w:date="2013-10-28T10:14:00Z">
        <w:r w:rsidR="00FD0DAA">
          <w:rPr>
            <w:bCs/>
          </w:rPr>
          <w:fldChar w:fldCharType="end"/>
        </w:r>
      </w:ins>
      <w:del w:id="60" w:author="Gib Hemani" w:date="2013-10-28T10:14:00Z">
        <w:r w:rsidRPr="001236EF" w:rsidDel="00FD0DAA">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1236EF" w:rsidDel="00FD0DAA">
          <w:rPr>
            <w:bCs/>
          </w:rPr>
          <w:delInstrText xml:space="preserve"> ADDIN EN.CITE </w:delInstrText>
        </w:r>
        <w:r w:rsidRPr="001236EF" w:rsidDel="00FD0DAA">
          <w:rPr>
            <w:bCs/>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RPr="001236EF" w:rsidDel="00FD0DAA">
          <w:rPr>
            <w:bCs/>
          </w:rPr>
          <w:delInstrText xml:space="preserve"> ADDIN EN.CITE.DATA </w:delInstrText>
        </w:r>
        <w:r w:rsidRPr="001236EF" w:rsidDel="00FD0DAA">
          <w:rPr>
            <w:bCs/>
          </w:rPr>
        </w:r>
        <w:r w:rsidRPr="001236EF" w:rsidDel="00FD0DAA">
          <w:rPr>
            <w:bCs/>
          </w:rPr>
          <w:fldChar w:fldCharType="end"/>
        </w:r>
        <w:r w:rsidRPr="001236EF" w:rsidDel="00FD0DAA">
          <w:rPr>
            <w:bCs/>
          </w:rPr>
          <w:fldChar w:fldCharType="separate"/>
        </w:r>
        <w:r w:rsidRPr="001236EF" w:rsidDel="00FD0DAA">
          <w:rPr>
            <w:bCs/>
            <w:vertAlign w:val="superscript"/>
          </w:rPr>
          <w:delText>6, 41</w:delText>
        </w:r>
        <w:r w:rsidRPr="001236EF" w:rsidDel="00FD0DAA">
          <w:rPr>
            <w:bCs/>
          </w:rPr>
          <w:fldChar w:fldCharType="end"/>
        </w:r>
      </w:del>
      <w:r w:rsidRPr="001236EF">
        <w:rPr>
          <w:bCs/>
        </w:rPr>
        <w:t>, but may benefit more from additional tests for interactions among SNPs partitioned in the target group</w:t>
      </w:r>
      <w:ins w:id="61" w:author="Gib Hemani" w:date="2013-10-28T10:15:00Z">
        <w:r w:rsidR="00FD0DAA">
          <w:rPr>
            <w:bCs/>
          </w:rPr>
          <w:fldChar w:fldCharType="begin" w:fldLock="1"/>
        </w:r>
      </w:ins>
      <w:r w:rsidR="00965942">
        <w:rPr>
          <w:bCs/>
        </w:rPr>
        <w:instrText>ADDIN CSL_CITATION { "citationItems" : [ { "id" : "ITEM-1", "itemData" : { "author" : [ { "dropping-particle" : "", "family" : "Steen", "given" : "K", "non-dropping-particle" : "Van", "parse-names" : false, "suffix" : "" } ], "container-title" : "Brief Bioinform", "id" : "ITEM-1", "issued" : { "date-parts" : [ [ "2011" ] ] }, "page" : "1-19", "title" : "Travelling the world of gene-gene interactions", "type" : "article-journal" }, "uris" : [ "http://www.mendeley.com/documents/?uuid=b50fe7f7-d1db-43a7-9bdf-4557cb620a89" ] } ], "mendeley" : { "previouslyFormattedCitation" : "&lt;sup&gt;6&lt;/sup&gt;" }, "properties" : { "noteIndex" : 0 }, "schema" : "https://github.com/citation-style-language/schema/raw/master/csl-citation.json" }</w:instrText>
      </w:r>
      <w:r w:rsidR="00FD0DAA">
        <w:rPr>
          <w:bCs/>
        </w:rPr>
        <w:fldChar w:fldCharType="separate"/>
      </w:r>
      <w:r w:rsidR="00965942" w:rsidRPr="00965942">
        <w:rPr>
          <w:bCs/>
          <w:noProof/>
          <w:vertAlign w:val="superscript"/>
        </w:rPr>
        <w:t>6</w:t>
      </w:r>
      <w:ins w:id="62" w:author="Gib Hemani" w:date="2013-10-28T10:15:00Z">
        <w:r w:rsidR="00FD0DAA">
          <w:rPr>
            <w:bCs/>
          </w:rPr>
          <w:fldChar w:fldCharType="end"/>
        </w:r>
      </w:ins>
      <w:del w:id="63" w:author="Gib Hemani" w:date="2013-10-28T10:15:00Z">
        <w:r w:rsidRPr="001236EF" w:rsidDel="00FD0DAA">
          <w:rPr>
            <w:bCs/>
          </w:rPr>
          <w:fldChar w:fldCharType="begin"/>
        </w:r>
        <w:r w:rsidRPr="001236EF" w:rsidDel="00FD0DAA">
          <w:rPr>
            <w:bCs/>
          </w:rPr>
          <w:delInstrText xml:space="preserve"> ADDIN EN.CITE &lt;EndNote&gt;&lt;Cite&gt;&lt;Author&gt;Van Steen&lt;/Author&gt;&lt;Year&gt;2011&lt;/Year&gt;&lt;RecNum&gt;638&lt;/RecNum&gt;&lt;record&gt;&lt;rec-number&gt;638&lt;/rec-number&gt;&lt;foreign-keys&gt;&lt;key app="EN" db-id="xwdx05xfpvwr2lezad9x2fwl5vzx5wwvz5fr"&gt;638&lt;/key&gt;&lt;/foreign-keys&gt;&lt;ref-type name="Journal Article"&gt;17&lt;/ref-type&gt;&lt;contributors&gt;&lt;authors&gt;&lt;author&gt;Van Steen, K.&lt;/author&gt;&lt;/authors&gt;&lt;/contributors&gt;&lt;titles&gt;&lt;title&gt;Travelling the world of gene-gene interactions&lt;/title&gt;&lt;secondary-title&gt;Brief Bioinform&lt;/secondary-title&gt;&lt;/titles&gt;&lt;pages&gt;1-19&lt;/pages&gt;&lt;dates&gt;&lt;year&gt;2011&lt;/year&gt;&lt;/dates&gt;&lt;urls&gt;&lt;/urls&gt;&lt;/record&gt;&lt;/Cite&gt;&lt;/EndNote&gt;</w:delInstrText>
        </w:r>
        <w:r w:rsidRPr="001236EF" w:rsidDel="00FD0DAA">
          <w:rPr>
            <w:bCs/>
          </w:rPr>
          <w:fldChar w:fldCharType="separate"/>
        </w:r>
        <w:r w:rsidRPr="001236EF" w:rsidDel="00FD0DAA">
          <w:rPr>
            <w:bCs/>
            <w:vertAlign w:val="superscript"/>
          </w:rPr>
          <w:delText>5</w:delText>
        </w:r>
        <w:r w:rsidRPr="001236EF" w:rsidDel="00FD0DAA">
          <w:rPr>
            <w:bCs/>
          </w:rPr>
          <w:fldChar w:fldCharType="end"/>
        </w:r>
      </w:del>
      <w:r w:rsidRPr="001236EF">
        <w:rPr>
          <w:bCs/>
        </w:rPr>
        <w:t xml:space="preserve">. Hybrid Bayesian </w:t>
      </w:r>
      <w:r w:rsidRPr="001236EF">
        <w:rPr>
          <w:bCs/>
        </w:rPr>
        <w:lastRenderedPageBreak/>
        <w:t>methods appear to be able to improve detection of epistasis in GWAS</w:t>
      </w:r>
      <w:ins w:id="64" w:author="Gib Hemani" w:date="2013-10-28T10:22:00Z">
        <w:r w:rsidR="009813BF">
          <w:rPr>
            <w:bCs/>
          </w:rPr>
          <w:fldChar w:fldCharType="begin" w:fldLock="1"/>
        </w:r>
      </w:ins>
      <w:r w:rsidR="00965942">
        <w:rPr>
          <w:bCs/>
        </w:rPr>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009813BF">
        <w:rPr>
          <w:bCs/>
        </w:rPr>
        <w:fldChar w:fldCharType="separate"/>
      </w:r>
      <w:r w:rsidR="00965942" w:rsidRPr="00965942">
        <w:rPr>
          <w:bCs/>
          <w:noProof/>
          <w:vertAlign w:val="superscript"/>
        </w:rPr>
        <w:t>40–42</w:t>
      </w:r>
      <w:ins w:id="65" w:author="Gib Hemani" w:date="2013-10-28T10:22:00Z">
        <w:r w:rsidR="009813BF">
          <w:rPr>
            <w:bCs/>
          </w:rPr>
          <w:fldChar w:fldCharType="end"/>
        </w:r>
      </w:ins>
      <w:del w:id="66" w:author="Gib Hemani" w:date="2013-10-28T10:15:00Z">
        <w:r w:rsidRPr="001236EF" w:rsidDel="00FD0DAA">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1236EF" w:rsidDel="00FD0DAA">
          <w:rPr>
            <w:bCs/>
          </w:rPr>
          <w:delInstrText xml:space="preserve"> ADDIN EN.CITE </w:delInstrText>
        </w:r>
        <w:r w:rsidRPr="001236EF" w:rsidDel="00FD0DAA">
          <w:rPr>
            <w:bCs/>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RPr="001236EF" w:rsidDel="00FD0DAA">
          <w:rPr>
            <w:bCs/>
          </w:rPr>
          <w:delInstrText xml:space="preserve"> ADDIN EN.CITE.DATA </w:delInstrText>
        </w:r>
        <w:r w:rsidRPr="001236EF" w:rsidDel="00FD0DAA">
          <w:rPr>
            <w:bCs/>
          </w:rPr>
        </w:r>
        <w:r w:rsidRPr="001236EF" w:rsidDel="00FD0DAA">
          <w:rPr>
            <w:bCs/>
          </w:rPr>
          <w:fldChar w:fldCharType="end"/>
        </w:r>
        <w:r w:rsidRPr="001236EF" w:rsidDel="00FD0DAA">
          <w:rPr>
            <w:bCs/>
          </w:rPr>
          <w:fldChar w:fldCharType="separate"/>
        </w:r>
        <w:r w:rsidRPr="001236EF" w:rsidDel="00FD0DAA">
          <w:rPr>
            <w:bCs/>
            <w:vertAlign w:val="superscript"/>
          </w:rPr>
          <w:delText>42-44</w:delText>
        </w:r>
        <w:r w:rsidRPr="001236EF" w:rsidDel="00FD0DAA">
          <w:rPr>
            <w:bCs/>
          </w:rPr>
          <w:fldChar w:fldCharType="end"/>
        </w:r>
      </w:del>
      <w:r w:rsidRPr="001236EF">
        <w:rPr>
          <w:bCs/>
        </w:rPr>
        <w:t>, e.g. combining the strengths of Bayesian framework and generalized linear model allows fast and stable tests of SNP or haplotype interactions while considering covariates, marginal effects and gene-environment interaction simultaneously</w:t>
      </w:r>
      <w:ins w:id="67" w:author="Gib Hemani" w:date="2013-10-28T10:23:00Z">
        <w:r w:rsidR="009813BF">
          <w:rPr>
            <w:bCs/>
          </w:rPr>
          <w:fldChar w:fldCharType="begin" w:fldLock="1"/>
        </w:r>
      </w:ins>
      <w:r w:rsidR="00965942">
        <w:rPr>
          <w:bCs/>
        </w:rPr>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009813BF">
        <w:rPr>
          <w:bCs/>
        </w:rPr>
        <w:fldChar w:fldCharType="separate"/>
      </w:r>
      <w:r w:rsidR="00965942" w:rsidRPr="00965942">
        <w:rPr>
          <w:bCs/>
          <w:noProof/>
          <w:vertAlign w:val="superscript"/>
        </w:rPr>
        <w:t>41,43</w:t>
      </w:r>
      <w:ins w:id="68" w:author="Gib Hemani" w:date="2013-10-28T10:23:00Z">
        <w:r w:rsidR="009813BF">
          <w:rPr>
            <w:bCs/>
          </w:rPr>
          <w:fldChar w:fldCharType="end"/>
        </w:r>
      </w:ins>
      <w:del w:id="69" w:author="Gib Hemani" w:date="2013-10-28T10:22:00Z">
        <w:r w:rsidRPr="001236EF" w:rsidDel="009813BF">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1236EF" w:rsidDel="009813BF">
          <w:rPr>
            <w:bCs/>
          </w:rPr>
          <w:delInstrText xml:space="preserve"> ADDIN EN.CITE </w:delInstrText>
        </w:r>
        <w:r w:rsidRPr="001236EF" w:rsidDel="009813BF">
          <w:rPr>
            <w:bCs/>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RPr="001236EF" w:rsidDel="009813BF">
          <w:rPr>
            <w:bCs/>
          </w:rPr>
          <w:delInstrText xml:space="preserve"> ADDIN EN.CITE.DATA </w:delInstrText>
        </w:r>
        <w:r w:rsidRPr="001236EF" w:rsidDel="009813BF">
          <w:rPr>
            <w:bCs/>
          </w:rPr>
        </w:r>
        <w:r w:rsidRPr="001236EF" w:rsidDel="009813BF">
          <w:rPr>
            <w:bCs/>
          </w:rPr>
          <w:fldChar w:fldCharType="end"/>
        </w:r>
        <w:r w:rsidRPr="001236EF" w:rsidDel="009813BF">
          <w:rPr>
            <w:bCs/>
          </w:rPr>
          <w:fldChar w:fldCharType="separate"/>
        </w:r>
        <w:r w:rsidRPr="001236EF" w:rsidDel="009813BF">
          <w:rPr>
            <w:bCs/>
            <w:vertAlign w:val="superscript"/>
          </w:rPr>
          <w:delText>43, 45</w:delText>
        </w:r>
        <w:r w:rsidRPr="001236EF" w:rsidDel="009813BF">
          <w:rPr>
            <w:bCs/>
          </w:rPr>
          <w:fldChar w:fldCharType="end"/>
        </w:r>
      </w:del>
      <w:r w:rsidRPr="001236EF">
        <w:rPr>
          <w:bCs/>
        </w:rPr>
        <w:t>. Besides, the Bayesian model averaging approach may increase power of detection by averaging evidence from multiple plausible models given unknown actual interaction types</w:t>
      </w:r>
      <w:ins w:id="70" w:author="Gib Hemani" w:date="2013-10-28T10:23:00Z">
        <w:r w:rsidR="009813BF">
          <w:rPr>
            <w:bCs/>
          </w:rPr>
          <w:fldChar w:fldCharType="begin" w:fldLock="1"/>
        </w:r>
      </w:ins>
      <w:r w:rsidR="00965942">
        <w:rPr>
          <w:bCs/>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009813BF">
        <w:rPr>
          <w:bCs/>
        </w:rPr>
        <w:fldChar w:fldCharType="separate"/>
      </w:r>
      <w:r w:rsidR="00965942" w:rsidRPr="00965942">
        <w:rPr>
          <w:bCs/>
          <w:noProof/>
          <w:vertAlign w:val="superscript"/>
        </w:rPr>
        <w:t>44</w:t>
      </w:r>
      <w:ins w:id="71" w:author="Gib Hemani" w:date="2013-10-28T10:23:00Z">
        <w:r w:rsidR="009813BF">
          <w:rPr>
            <w:bCs/>
          </w:rPr>
          <w:fldChar w:fldCharType="end"/>
        </w:r>
      </w:ins>
      <w:del w:id="72" w:author="Gib Hemani" w:date="2013-10-28T10:23:00Z">
        <w:r w:rsidRPr="001236EF" w:rsidDel="009813BF">
          <w:rPr>
            <w:bCs/>
          </w:rPr>
          <w:fldChar w:fldCharType="begin"/>
        </w:r>
        <w:r w:rsidRPr="001236EF" w:rsidDel="009813BF">
          <w:rPr>
            <w:bCs/>
          </w:rPr>
          <w:del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delInstrText>
        </w:r>
        <w:r w:rsidRPr="001236EF" w:rsidDel="009813BF">
          <w:rPr>
            <w:bCs/>
          </w:rPr>
          <w:fldChar w:fldCharType="separate"/>
        </w:r>
        <w:r w:rsidRPr="001236EF" w:rsidDel="009813BF">
          <w:rPr>
            <w:bCs/>
            <w:vertAlign w:val="superscript"/>
          </w:rPr>
          <w:delText>46</w:delText>
        </w:r>
        <w:r w:rsidRPr="001236EF" w:rsidDel="009813BF">
          <w:rPr>
            <w:bCs/>
          </w:rPr>
          <w:fldChar w:fldCharType="end"/>
        </w:r>
      </w:del>
      <w:r w:rsidRPr="001236EF">
        <w:rPr>
          <w:bCs/>
        </w:rPr>
        <w:t>.</w:t>
      </w:r>
    </w:p>
    <w:p w14:paraId="04FA21B0" w14:textId="77777777" w:rsidR="001236EF" w:rsidRPr="001236EF" w:rsidRDefault="001236EF" w:rsidP="001236EF">
      <w:pPr>
        <w:rPr>
          <w:bCs/>
        </w:rPr>
      </w:pPr>
    </w:p>
    <w:p w14:paraId="65BD9EBF" w14:textId="77777777" w:rsidR="001236EF" w:rsidRDefault="001236EF" w:rsidP="001236EF">
      <w:pPr>
        <w:pStyle w:val="Heading3"/>
      </w:pPr>
      <w:r w:rsidRPr="001236EF">
        <w:t>Data filtering methods</w:t>
      </w:r>
    </w:p>
    <w:p w14:paraId="66F35414" w14:textId="77777777" w:rsidR="001236EF" w:rsidRDefault="001236EF" w:rsidP="001236EF">
      <w:pPr>
        <w:rPr>
          <w:bCs/>
        </w:rPr>
      </w:pPr>
    </w:p>
    <w:p w14:paraId="22BF8DC0" w14:textId="6390C1E0" w:rsidR="00C51E5D" w:rsidRDefault="001236EF" w:rsidP="001236EF">
      <w:pPr>
        <w:rPr>
          <w:ins w:id="73" w:author="Gib Hemani" w:date="2013-10-28T10:28:00Z"/>
          <w:bCs/>
        </w:rPr>
      </w:pPr>
      <w:r w:rsidRPr="001236EF">
        <w:rPr>
          <w:bCs/>
        </w:rPr>
        <w:t>A given GWAS data can be filtered to select a subset for interaction tests based on either existing biological knowledge (e.g. databases of pathways and protein-protein interactions</w:t>
      </w:r>
      <w:ins w:id="74" w:author="Gib Hemani" w:date="2013-10-28T10:25:00Z">
        <w:r w:rsidR="00D90E03">
          <w:rPr>
            <w:bCs/>
          </w:rPr>
          <w:fldChar w:fldCharType="begin" w:fldLock="1"/>
        </w:r>
      </w:ins>
      <w:r w:rsidR="00965942">
        <w:rPr>
          <w:bCs/>
        </w:rP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D90E03">
        <w:rPr>
          <w:bCs/>
        </w:rPr>
        <w:fldChar w:fldCharType="separate"/>
      </w:r>
      <w:r w:rsidR="00965942" w:rsidRPr="00965942">
        <w:rPr>
          <w:bCs/>
          <w:noProof/>
          <w:vertAlign w:val="superscript"/>
        </w:rPr>
        <w:t>5,24,45</w:t>
      </w:r>
      <w:ins w:id="75" w:author="Gib Hemani" w:date="2013-10-28T10:25:00Z">
        <w:r w:rsidR="00D90E03">
          <w:rPr>
            <w:bCs/>
          </w:rPr>
          <w:fldChar w:fldCharType="end"/>
        </w:r>
      </w:ins>
      <w:del w:id="76" w:author="Gib Hemani" w:date="2013-10-28T10:24:00Z">
        <w:r w:rsidRPr="001236EF" w:rsidDel="00D90E0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1236EF" w:rsidDel="00D90E03">
          <w:rPr>
            <w:bCs/>
          </w:rPr>
          <w:delInstrText xml:space="preserve"> ADDIN EN.CITE </w:delInstrText>
        </w:r>
        <w:r w:rsidRPr="001236EF" w:rsidDel="00D90E03">
          <w:rPr>
            <w:bCs/>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RPr="001236EF" w:rsidDel="00D90E03">
          <w:rPr>
            <w:bCs/>
          </w:rPr>
          <w:delInstrText xml:space="preserve"> ADDIN EN.CITE.DATA </w:delInstrText>
        </w:r>
        <w:r w:rsidRPr="001236EF" w:rsidDel="00D90E03">
          <w:rPr>
            <w:bCs/>
          </w:rPr>
        </w:r>
        <w:r w:rsidRPr="001236EF" w:rsidDel="00D90E03">
          <w:rPr>
            <w:bCs/>
          </w:rPr>
          <w:fldChar w:fldCharType="end"/>
        </w:r>
        <w:r w:rsidRPr="001236EF" w:rsidDel="00D90E03">
          <w:rPr>
            <w:bCs/>
          </w:rPr>
          <w:fldChar w:fldCharType="separate"/>
        </w:r>
        <w:r w:rsidRPr="001236EF" w:rsidDel="00D90E03">
          <w:rPr>
            <w:bCs/>
            <w:vertAlign w:val="superscript"/>
          </w:rPr>
          <w:delText>4, 26, 47</w:delText>
        </w:r>
        <w:r w:rsidRPr="001236EF" w:rsidDel="00D90E03">
          <w:rPr>
            <w:bCs/>
          </w:rPr>
          <w:fldChar w:fldCharType="end"/>
        </w:r>
      </w:del>
      <w:r w:rsidRPr="001236EF">
        <w:rPr>
          <w:bCs/>
        </w:rPr>
        <w:t>), or statistical features (e.g. marginal effects</w:t>
      </w:r>
      <w:ins w:id="77" w:author="Gib Hemani" w:date="2013-10-28T10:25:00Z">
        <w:r w:rsidR="00C51E5D">
          <w:rPr>
            <w:bCs/>
          </w:rPr>
          <w:fldChar w:fldCharType="begin" w:fldLock="1"/>
        </w:r>
      </w:ins>
      <w:r w:rsidR="00965942">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C51E5D">
        <w:rPr>
          <w:bCs/>
        </w:rPr>
        <w:fldChar w:fldCharType="separate"/>
      </w:r>
      <w:r w:rsidR="00965942" w:rsidRPr="00965942">
        <w:rPr>
          <w:bCs/>
          <w:noProof/>
          <w:vertAlign w:val="superscript"/>
        </w:rPr>
        <w:t>24</w:t>
      </w:r>
      <w:ins w:id="78" w:author="Gib Hemani" w:date="2013-10-28T10:25:00Z">
        <w:r w:rsidR="00C51E5D">
          <w:rPr>
            <w:bCs/>
          </w:rPr>
          <w:fldChar w:fldCharType="end"/>
        </w:r>
      </w:ins>
      <w:del w:id="79" w:author="Gib Hemani" w:date="2013-10-28T10:25:00Z">
        <w:r w:rsidRPr="001236EF" w:rsidDel="00C51E5D">
          <w:rPr>
            <w:bCs/>
          </w:rPr>
          <w:fldChar w:fldCharType="begin"/>
        </w:r>
        <w:r w:rsidRPr="001236EF" w:rsidDel="00C51E5D">
          <w:rPr>
            <w:bCs/>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RPr="001236EF" w:rsidDel="00C51E5D">
          <w:rPr>
            <w:bCs/>
          </w:rPr>
          <w:fldChar w:fldCharType="separate"/>
        </w:r>
        <w:r w:rsidRPr="001236EF" w:rsidDel="00C51E5D">
          <w:rPr>
            <w:bCs/>
            <w:vertAlign w:val="superscript"/>
          </w:rPr>
          <w:delText>26</w:delText>
        </w:r>
        <w:r w:rsidRPr="001236EF" w:rsidDel="00C51E5D">
          <w:rPr>
            <w:bCs/>
          </w:rPr>
          <w:fldChar w:fldCharType="end"/>
        </w:r>
      </w:del>
      <w:r w:rsidRPr="001236EF">
        <w:rPr>
          <w:bCs/>
        </w:rPr>
        <w:t xml:space="preserve"> and SNP genotype frequencies</w:t>
      </w:r>
      <w:ins w:id="80" w:author="Gib Hemani" w:date="2013-10-28T10:26:00Z">
        <w:r w:rsidR="00C51E5D">
          <w:rPr>
            <w:bCs/>
          </w:rPr>
          <w:fldChar w:fldCharType="begin" w:fldLock="1"/>
        </w:r>
      </w:ins>
      <w:r w:rsidR="00965942">
        <w:rPr>
          <w:bCs/>
        </w:rPr>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C51E5D">
        <w:rPr>
          <w:bCs/>
        </w:rPr>
        <w:fldChar w:fldCharType="separate"/>
      </w:r>
      <w:r w:rsidR="00965942" w:rsidRPr="00965942">
        <w:rPr>
          <w:bCs/>
          <w:noProof/>
          <w:vertAlign w:val="superscript"/>
        </w:rPr>
        <w:t>46,47</w:t>
      </w:r>
      <w:ins w:id="81" w:author="Gib Hemani" w:date="2013-10-28T10:26:00Z">
        <w:r w:rsidR="00C51E5D">
          <w:rPr>
            <w:bCs/>
          </w:rPr>
          <w:fldChar w:fldCharType="end"/>
        </w:r>
      </w:ins>
      <w:del w:id="82" w:author="Gib Hemani" w:date="2013-10-28T10:26:00Z">
        <w:r w:rsidRPr="001236EF" w:rsidDel="00C51E5D">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1236EF" w:rsidDel="00C51E5D">
          <w:rPr>
            <w:bCs/>
          </w:rPr>
          <w:delInstrText xml:space="preserve"> ADDIN EN.CITE </w:delInstrText>
        </w:r>
        <w:r w:rsidRPr="001236EF" w:rsidDel="00C51E5D">
          <w:rPr>
            <w:bCs/>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48, 49</w:delText>
        </w:r>
        <w:r w:rsidRPr="001236EF" w:rsidDel="00C51E5D">
          <w:rPr>
            <w:bCs/>
          </w:rPr>
          <w:fldChar w:fldCharType="end"/>
        </w:r>
      </w:del>
      <w:r w:rsidRPr="001236EF">
        <w:rPr>
          <w:bCs/>
        </w:rPr>
        <w:t>), or fast algorithms</w:t>
      </w:r>
      <w:ins w:id="83" w:author="Gib Hemani" w:date="2013-10-28T10:27:00Z">
        <w:r w:rsidR="00C51E5D">
          <w:rPr>
            <w:bCs/>
          </w:rPr>
          <w:fldChar w:fldCharType="begin" w:fldLock="1"/>
        </w:r>
      </w:ins>
      <w:r w:rsidR="00965942">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C51E5D">
        <w:rPr>
          <w:bCs/>
        </w:rPr>
        <w:fldChar w:fldCharType="separate"/>
      </w:r>
      <w:proofErr w:type="gramStart"/>
      <w:r w:rsidR="00965942" w:rsidRPr="00965942">
        <w:rPr>
          <w:bCs/>
          <w:noProof/>
          <w:vertAlign w:val="superscript"/>
        </w:rPr>
        <w:t>18,48–51</w:t>
      </w:r>
      <w:ins w:id="84" w:author="Gib Hemani" w:date="2013-10-28T10:27:00Z">
        <w:r w:rsidR="00C51E5D">
          <w:rPr>
            <w:bCs/>
          </w:rPr>
          <w:fldChar w:fldCharType="end"/>
        </w:r>
      </w:ins>
      <w:del w:id="85" w:author="Gib Hemani" w:date="2013-10-28T10:26:00Z">
        <w:r w:rsidRPr="001236EF" w:rsidDel="00C51E5D">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1236EF" w:rsidDel="00C51E5D">
          <w:rPr>
            <w:bCs/>
          </w:rPr>
          <w:delInstrText xml:space="preserve"> ADDIN EN.CITE </w:delInstrText>
        </w:r>
        <w:r w:rsidRPr="001236EF" w:rsidDel="00C51E5D">
          <w:rPr>
            <w:bCs/>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18, 50-53</w:delText>
        </w:r>
        <w:r w:rsidRPr="001236EF" w:rsidDel="00C51E5D">
          <w:rPr>
            <w:bCs/>
          </w:rPr>
          <w:fldChar w:fldCharType="end"/>
        </w:r>
      </w:del>
      <w:r w:rsidRPr="001236EF">
        <w:rPr>
          <w:bCs/>
        </w:rPr>
        <w:t>.</w:t>
      </w:r>
      <w:proofErr w:type="gramEnd"/>
      <w:r w:rsidRPr="001236EF">
        <w:rPr>
          <w:bCs/>
        </w:rPr>
        <w:t xml:space="preserve"> Methods based on variance heterogeneity can effectively select potentially interacting SNPs for quantitative traits but could miss interacting SNPs lack of variance heterogeneity</w:t>
      </w:r>
      <w:ins w:id="86" w:author="Gib Hemani" w:date="2013-10-28T10:28:00Z">
        <w:r w:rsidR="00C51E5D">
          <w:rPr>
            <w:bCs/>
          </w:rPr>
          <w:fldChar w:fldCharType="begin" w:fldLock="1"/>
        </w:r>
      </w:ins>
      <w:r w:rsidR="00965942">
        <w:rPr>
          <w:bCs/>
        </w:rPr>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C51E5D">
        <w:rPr>
          <w:bCs/>
        </w:rPr>
        <w:fldChar w:fldCharType="separate"/>
      </w:r>
      <w:r w:rsidR="00965942" w:rsidRPr="00965942">
        <w:rPr>
          <w:bCs/>
          <w:noProof/>
          <w:vertAlign w:val="superscript"/>
        </w:rPr>
        <w:t>52,53</w:t>
      </w:r>
      <w:ins w:id="87" w:author="Gib Hemani" w:date="2013-10-28T10:28:00Z">
        <w:r w:rsidR="00C51E5D">
          <w:rPr>
            <w:bCs/>
          </w:rPr>
          <w:fldChar w:fldCharType="end"/>
        </w:r>
      </w:ins>
    </w:p>
    <w:p w14:paraId="0AEB07A6" w14:textId="7AB737F4" w:rsidR="001236EF" w:rsidRPr="001236EF" w:rsidRDefault="001236EF" w:rsidP="001236EF">
      <w:pPr>
        <w:rPr>
          <w:bCs/>
        </w:rPr>
      </w:pPr>
      <w:del w:id="88" w:author="Gib Hemani" w:date="2013-10-28T10:27:00Z">
        <w:r w:rsidRPr="001236EF" w:rsidDel="00C51E5D">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1236EF" w:rsidDel="00C51E5D">
          <w:rPr>
            <w:bCs/>
          </w:rPr>
          <w:delInstrText xml:space="preserve"> ADDIN EN.CITE </w:delInstrText>
        </w:r>
        <w:r w:rsidRPr="001236EF" w:rsidDel="00C51E5D">
          <w:rPr>
            <w:bCs/>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54, 55</w:delText>
        </w:r>
        <w:r w:rsidRPr="001236EF" w:rsidDel="00C51E5D">
          <w:rPr>
            <w:bCs/>
          </w:rPr>
          <w:fldChar w:fldCharType="end"/>
        </w:r>
      </w:del>
      <w:r w:rsidRPr="001236EF">
        <w:rPr>
          <w:bCs/>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ins w:id="89" w:author="Gib Hemani" w:date="2013-10-28T10:29:00Z">
        <w:r w:rsidR="00C51E5D">
          <w:rPr>
            <w:bCs/>
          </w:rPr>
          <w:fldChar w:fldCharType="begin" w:fldLock="1"/>
        </w:r>
      </w:ins>
      <w:r w:rsidR="00965942">
        <w:rPr>
          <w:bCs/>
        </w:rP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"mendeley" : { "previouslyFormattedCitation" : "&lt;sup&gt;5&lt;/sup&gt;" }, "properties" : { "noteIndex" : 0 }, "schema" : "https://github.com/citation-style-language/schema/raw/master/csl-citation.json" }</w:instrText>
      </w:r>
      <w:r w:rsidR="00C51E5D">
        <w:rPr>
          <w:bCs/>
        </w:rPr>
        <w:fldChar w:fldCharType="separate"/>
      </w:r>
      <w:r w:rsidR="00965942" w:rsidRPr="00965942">
        <w:rPr>
          <w:bCs/>
          <w:noProof/>
          <w:vertAlign w:val="superscript"/>
        </w:rPr>
        <w:t>5</w:t>
      </w:r>
      <w:ins w:id="90" w:author="Gib Hemani" w:date="2013-10-28T10:29:00Z">
        <w:r w:rsidR="00C51E5D">
          <w:rPr>
            <w:bCs/>
          </w:rPr>
          <w:fldChar w:fldCharType="end"/>
        </w:r>
      </w:ins>
      <w:del w:id="91" w:author="Gib Hemani" w:date="2013-10-28T10:29:00Z">
        <w:r w:rsidRPr="001236EF" w:rsidDel="00C51E5D">
          <w:rPr>
            <w:bCs/>
          </w:rPr>
          <w:fldChar w:fldCharType="begin"/>
        </w:r>
        <w:r w:rsidRPr="001236EF" w:rsidDel="00C51E5D">
          <w:rPr>
            <w:bCs/>
          </w:rPr>
          <w:del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delInstrText>
        </w:r>
        <w:r w:rsidRPr="001236EF" w:rsidDel="00C51E5D">
          <w:rPr>
            <w:bCs/>
          </w:rPr>
          <w:fldChar w:fldCharType="separate"/>
        </w:r>
        <w:r w:rsidRPr="001236EF" w:rsidDel="00C51E5D">
          <w:rPr>
            <w:bCs/>
            <w:vertAlign w:val="superscript"/>
          </w:rPr>
          <w:delText>4</w:delText>
        </w:r>
        <w:r w:rsidRPr="001236EF" w:rsidDel="00C51E5D">
          <w:rPr>
            <w:bCs/>
          </w:rPr>
          <w:fldChar w:fldCharType="end"/>
        </w:r>
      </w:del>
      <w:r w:rsidRPr="001236EF">
        <w:rPr>
          <w:bCs/>
        </w:rPr>
        <w:t xml:space="preserve"> and specific contexts</w:t>
      </w:r>
      <w:ins w:id="92" w:author="Gib Hemani" w:date="2013-10-28T10:29:00Z">
        <w:r w:rsidR="00C51E5D">
          <w:rPr>
            <w:bCs/>
          </w:rPr>
          <w:fldChar w:fldCharType="begin" w:fldLock="1"/>
        </w:r>
      </w:ins>
      <w:r w:rsidR="00965942">
        <w:rPr>
          <w:bCs/>
        </w:rPr>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C51E5D">
        <w:rPr>
          <w:bCs/>
        </w:rPr>
        <w:fldChar w:fldCharType="separate"/>
      </w:r>
      <w:r w:rsidR="00965942" w:rsidRPr="00965942">
        <w:rPr>
          <w:bCs/>
          <w:noProof/>
          <w:vertAlign w:val="superscript"/>
        </w:rPr>
        <w:t>52,53</w:t>
      </w:r>
      <w:ins w:id="93" w:author="Gib Hemani" w:date="2013-10-28T10:29:00Z">
        <w:r w:rsidR="00C51E5D">
          <w:rPr>
            <w:bCs/>
          </w:rPr>
          <w:fldChar w:fldCharType="end"/>
        </w:r>
      </w:ins>
      <w:del w:id="94" w:author="Gib Hemani" w:date="2013-10-28T10:28:00Z">
        <w:r w:rsidRPr="001236EF" w:rsidDel="00C51E5D">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1236EF" w:rsidDel="00C51E5D">
          <w:rPr>
            <w:bCs/>
          </w:rPr>
          <w:delInstrText xml:space="preserve"> ADDIN EN.CITE </w:delInstrText>
        </w:r>
        <w:r w:rsidRPr="001236EF" w:rsidDel="00C51E5D">
          <w:rPr>
            <w:bCs/>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56, 57</w:delText>
        </w:r>
        <w:r w:rsidRPr="001236EF" w:rsidDel="00C51E5D">
          <w:rPr>
            <w:bCs/>
          </w:rPr>
          <w:fldChar w:fldCharType="end"/>
        </w:r>
      </w:del>
      <w:r w:rsidRPr="001236EF">
        <w:rPr>
          <w:bCs/>
        </w:rPr>
        <w:t>. Furthermore, it is debatable what threshold is appropriate after filtering as it might alter the NULL distributions</w:t>
      </w:r>
      <w:ins w:id="95" w:author="Gib Hemani" w:date="2013-10-28T10:30:00Z">
        <w:r w:rsidR="00C51E5D">
          <w:rPr>
            <w:bCs/>
          </w:rPr>
          <w:fldChar w:fldCharType="begin" w:fldLock="1"/>
        </w:r>
      </w:ins>
      <w:r w:rsidR="00965942">
        <w:rPr>
          <w:bCs/>
        </w:rP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C51E5D">
        <w:rPr>
          <w:bCs/>
        </w:rPr>
        <w:fldChar w:fldCharType="separate"/>
      </w:r>
      <w:r w:rsidR="00965942" w:rsidRPr="00965942">
        <w:rPr>
          <w:bCs/>
          <w:noProof/>
          <w:vertAlign w:val="superscript"/>
        </w:rPr>
        <w:t>54</w:t>
      </w:r>
      <w:ins w:id="96" w:author="Gib Hemani" w:date="2013-10-28T10:30:00Z">
        <w:r w:rsidR="00C51E5D">
          <w:rPr>
            <w:bCs/>
          </w:rPr>
          <w:fldChar w:fldCharType="end"/>
        </w:r>
      </w:ins>
      <w:del w:id="97" w:author="Gib Hemani" w:date="2013-10-28T10:30:00Z">
        <w:r w:rsidRPr="001236EF" w:rsidDel="00C51E5D">
          <w:rPr>
            <w:bCs/>
          </w:rPr>
          <w:fldChar w:fldCharType="begin"/>
        </w:r>
        <w:r w:rsidRPr="001236EF" w:rsidDel="00C51E5D">
          <w:rPr>
            <w:bCs/>
          </w:rPr>
          <w:del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delInstrText>
        </w:r>
        <w:r w:rsidRPr="001236EF" w:rsidDel="00C51E5D">
          <w:rPr>
            <w:bCs/>
          </w:rPr>
          <w:fldChar w:fldCharType="separate"/>
        </w:r>
        <w:r w:rsidRPr="001236EF" w:rsidDel="00C51E5D">
          <w:rPr>
            <w:bCs/>
            <w:vertAlign w:val="superscript"/>
          </w:rPr>
          <w:delText>58</w:delText>
        </w:r>
        <w:r w:rsidRPr="001236EF" w:rsidDel="00C51E5D">
          <w:rPr>
            <w:bCs/>
          </w:rPr>
          <w:fldChar w:fldCharType="end"/>
        </w:r>
      </w:del>
      <w:r w:rsidRPr="001236EF">
        <w:rPr>
          <w:bCs/>
        </w:rPr>
        <w:t>.</w:t>
      </w:r>
    </w:p>
    <w:p w14:paraId="7591334F" w14:textId="77777777" w:rsidR="001236EF" w:rsidRPr="001236EF" w:rsidRDefault="001236EF" w:rsidP="001236EF">
      <w:pPr>
        <w:rPr>
          <w:bCs/>
        </w:rPr>
      </w:pPr>
    </w:p>
    <w:p w14:paraId="770CF0BE" w14:textId="77777777" w:rsidR="001236EF" w:rsidRDefault="001236EF" w:rsidP="001236EF">
      <w:pPr>
        <w:pStyle w:val="Heading3"/>
      </w:pPr>
      <w:r w:rsidRPr="001236EF">
        <w:t>Machine learning, data mining and other algorithms</w:t>
      </w:r>
    </w:p>
    <w:p w14:paraId="33F4102B" w14:textId="77777777" w:rsidR="001236EF" w:rsidRDefault="001236EF" w:rsidP="001236EF">
      <w:pPr>
        <w:rPr>
          <w:bCs/>
        </w:rPr>
      </w:pPr>
    </w:p>
    <w:p w14:paraId="5E6A4CE4" w14:textId="60AD63A0" w:rsidR="001236EF" w:rsidRPr="001236EF" w:rsidRDefault="001236EF" w:rsidP="001236EF">
      <w:pPr>
        <w:rPr>
          <w:bCs/>
        </w:rPr>
      </w:pPr>
      <w:r w:rsidRPr="001236EF">
        <w:rPr>
          <w:bCs/>
        </w:rPr>
        <w:t>Continuous efforts have been made to adopt/improve algorithms from other disciplines to address the large P small N problem in detecting epistasis</w:t>
      </w:r>
      <w:ins w:id="98" w:author="Gib Hemani" w:date="2013-10-28T10:31:00Z">
        <w:r w:rsidR="00C51E5D">
          <w:rPr>
            <w:bCs/>
          </w:rPr>
          <w:fldChar w:fldCharType="begin" w:fldLock="1"/>
        </w:r>
      </w:ins>
      <w:r w:rsidR="00965942">
        <w:rPr>
          <w:bCs/>
        </w:rP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"author" : [ { "dropping-particle" : "", "family" : "Steen", "given" : "K", "non-dropping-particle" : "Van", "parse-names" : false, "suffix" : "" } ], "container-title" : "Brief Bioinform", "id" : "ITEM-3", "issued" : { "date-parts" : [ [ "2011" ] ] }, "page" : "1-19", "title" : "Travelling the world of gene-gene interactions", "type" : "article-journal" }, "uris" : [ "http://www.mendeley.com/documents/?uuid=b50fe7f7-d1db-43a7-9bdf-4557cb620a89" ] }, { "id" : "ITEM-4",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"ITEM-4",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"&lt;sup&gt;3,5,6,13&lt;/sup&gt;" }, "properties" : { "noteIndex" : 0 }, "schema" : "https://github.com/citation-style-language/schema/raw/master/csl-citation.json" }</w:instrText>
      </w:r>
      <w:r w:rsidR="00C51E5D">
        <w:rPr>
          <w:bCs/>
        </w:rPr>
        <w:fldChar w:fldCharType="separate"/>
      </w:r>
      <w:r w:rsidR="00965942" w:rsidRPr="00965942">
        <w:rPr>
          <w:bCs/>
          <w:noProof/>
          <w:vertAlign w:val="superscript"/>
        </w:rPr>
        <w:t>3,5,6,13</w:t>
      </w:r>
      <w:ins w:id="99" w:author="Gib Hemani" w:date="2013-10-28T10:31:00Z">
        <w:r w:rsidR="00C51E5D">
          <w:rPr>
            <w:bCs/>
          </w:rPr>
          <w:fldChar w:fldCharType="end"/>
        </w:r>
      </w:ins>
      <w:del w:id="100" w:author="Gib Hemani" w:date="2013-10-28T10:30:00Z">
        <w:r w:rsidRPr="001236EF" w:rsidDel="00C51E5D">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1236EF" w:rsidDel="00C51E5D">
          <w:rPr>
            <w:bCs/>
          </w:rPr>
          <w:delInstrText xml:space="preserve"> ADDIN EN.CITE </w:delInstrText>
        </w:r>
        <w:r w:rsidRPr="001236EF" w:rsidDel="00C51E5D">
          <w:rPr>
            <w:bCs/>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2, 4, 5, 12</w:delText>
        </w:r>
        <w:r w:rsidRPr="001236EF" w:rsidDel="00C51E5D">
          <w:rPr>
            <w:bCs/>
          </w:rPr>
          <w:fldChar w:fldCharType="end"/>
        </w:r>
      </w:del>
      <w:r w:rsidRPr="001236EF">
        <w:rPr>
          <w:bCs/>
        </w:rPr>
        <w:t>, particularly high-order interactions where regression-based methods</w:t>
      </w:r>
      <w:ins w:id="101" w:author="Gib Hemani" w:date="2013-10-28T10:31:00Z">
        <w:r w:rsidR="00C51E5D">
          <w:rPr>
            <w:bCs/>
          </w:rPr>
          <w:fldChar w:fldCharType="begin" w:fldLock="1"/>
        </w:r>
      </w:ins>
      <w:r w:rsidR="00965942">
        <w:rPr>
          <w:bCs/>
        </w:rPr>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"mendeley" : { "previouslyFormattedCitation" : "&lt;sup&gt;4&lt;/sup&gt;" }, "properties" : { "noteIndex" : 0 }, "schema" : "https://github.com/citation-style-language/schema/raw/master/csl-citation.json" }</w:instrText>
      </w:r>
      <w:r w:rsidR="00C51E5D">
        <w:rPr>
          <w:bCs/>
        </w:rPr>
        <w:fldChar w:fldCharType="separate"/>
      </w:r>
      <w:r w:rsidR="00965942" w:rsidRPr="00965942">
        <w:rPr>
          <w:bCs/>
          <w:noProof/>
          <w:vertAlign w:val="superscript"/>
        </w:rPr>
        <w:t>4</w:t>
      </w:r>
      <w:ins w:id="102" w:author="Gib Hemani" w:date="2013-10-28T10:31:00Z">
        <w:r w:rsidR="00C51E5D">
          <w:rPr>
            <w:bCs/>
          </w:rPr>
          <w:fldChar w:fldCharType="end"/>
        </w:r>
      </w:ins>
      <w:del w:id="103" w:author="Gib Hemani" w:date="2013-10-28T10:31:00Z">
        <w:r w:rsidRPr="001236EF" w:rsidDel="00C51E5D">
          <w:rPr>
            <w:bCs/>
          </w:rPr>
          <w:fldChar w:fldCharType="begin"/>
        </w:r>
        <w:r w:rsidRPr="001236EF" w:rsidDel="00C51E5D">
          <w:rPr>
            <w:bCs/>
          </w:rPr>
          <w:del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delInstrText>
        </w:r>
        <w:r w:rsidRPr="001236EF" w:rsidDel="00C51E5D">
          <w:rPr>
            <w:bCs/>
          </w:rPr>
          <w:fldChar w:fldCharType="separate"/>
        </w:r>
        <w:r w:rsidRPr="001236EF" w:rsidDel="00C51E5D">
          <w:rPr>
            <w:bCs/>
            <w:vertAlign w:val="superscript"/>
          </w:rPr>
          <w:delText>3</w:delText>
        </w:r>
        <w:r w:rsidRPr="001236EF" w:rsidDel="00C51E5D">
          <w:rPr>
            <w:bCs/>
          </w:rPr>
          <w:fldChar w:fldCharType="end"/>
        </w:r>
      </w:del>
      <w:r w:rsidRPr="001236EF">
        <w:rPr>
          <w:bCs/>
        </w:rPr>
        <w:t xml:space="preserve"> may suffer from increasingly computational complexity and data sparsity</w:t>
      </w:r>
      <w:ins w:id="104" w:author="Gib Hemani" w:date="2013-10-28T10:32:00Z">
        <w:r w:rsidR="00C51E5D">
          <w:rPr>
            <w:bCs/>
          </w:rPr>
          <w:fldChar w:fldCharType="begin" w:fldLock="1"/>
        </w:r>
      </w:ins>
      <w:r w:rsidR="00965942">
        <w:rPr>
          <w:bCs/>
        </w:rPr>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"&lt;sup&gt;50,55&lt;/sup&gt;" }, "properties" : { "noteIndex" : 0 }, "schema" : "https://github.com/citation-style-language/schema/raw/master/csl-citation.json" }</w:instrText>
      </w:r>
      <w:r w:rsidR="00C51E5D">
        <w:rPr>
          <w:bCs/>
        </w:rPr>
        <w:fldChar w:fldCharType="separate"/>
      </w:r>
      <w:r w:rsidR="00965942" w:rsidRPr="00965942">
        <w:rPr>
          <w:bCs/>
          <w:noProof/>
          <w:vertAlign w:val="superscript"/>
        </w:rPr>
        <w:t>50,55</w:t>
      </w:r>
      <w:ins w:id="105" w:author="Gib Hemani" w:date="2013-10-28T10:32:00Z">
        <w:r w:rsidR="00C51E5D">
          <w:rPr>
            <w:bCs/>
          </w:rPr>
          <w:fldChar w:fldCharType="end"/>
        </w:r>
      </w:ins>
      <w:del w:id="106" w:author="Gib Hemani" w:date="2013-10-28T10:32:00Z">
        <w:r w:rsidRPr="001236EF" w:rsidDel="00C51E5D">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1236EF" w:rsidDel="00C51E5D">
          <w:rPr>
            <w:bCs/>
          </w:rPr>
          <w:delInstrText xml:space="preserve"> ADDIN EN.CITE </w:delInstrText>
        </w:r>
        <w:r w:rsidRPr="001236EF" w:rsidDel="00C51E5D">
          <w:rPr>
            <w:bCs/>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52, 59</w:delText>
        </w:r>
        <w:r w:rsidRPr="001236EF" w:rsidDel="00C51E5D">
          <w:rPr>
            <w:bCs/>
          </w:rPr>
          <w:fldChar w:fldCharType="end"/>
        </w:r>
      </w:del>
      <w:r w:rsidRPr="001236EF">
        <w:rPr>
          <w:bCs/>
        </w:rPr>
        <w:t xml:space="preserve">. These algorithms often employ certain </w:t>
      </w:r>
      <w:r w:rsidRPr="001236EF">
        <w:rPr>
          <w:bCs/>
          <w:u w:val="single"/>
        </w:rPr>
        <w:t>classifiers</w:t>
      </w:r>
      <w:r w:rsidRPr="001236EF">
        <w:rPr>
          <w:bCs/>
        </w:rPr>
        <w:t xml:space="preserve"> for data reduction and/or feature selection to reduce both the computational and statistical burden in exhaustive search</w:t>
      </w:r>
      <w:ins w:id="107" w:author="Gib Hemani" w:date="2013-10-28T10:33:00Z">
        <w:r w:rsidR="00C51E5D">
          <w:rPr>
            <w:bCs/>
          </w:rPr>
          <w:fldChar w:fldCharType="begin" w:fldLock="1"/>
        </w:r>
      </w:ins>
      <w:r w:rsidR="00965942">
        <w:rPr>
          <w:bCs/>
        </w:rPr>
        <w:instrText>ADDIN CSL_CITATION { "citationItems" : [ { "id" : "ITEM-1", "itemData" : { "author" : [ { "dropping-particle" : "", "family" : "Steen", "given" : "K", "non-dropping-particle" : "Van", "parse-names" : false, "suffix" : "" } ], "container-title" : "Brief Bioinform", "id" : "ITEM-1", "issued" : { "date-parts" : [ [ "2011" ] ] }, "page" : "1-19", "title" : "Travelling the world of gene-gene interactions", "type" : "article-journal" }, "uris" : [ "http://www.mendeley.com/documents/?uuid=b50fe7f7-d1db-43a7-9bdf-4557cb620a89"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"&lt;sup&gt;6,56,57&lt;/sup&gt;" }, "properties" : { "noteIndex" : 0 }, "schema" : "https://github.com/citation-style-language/schema/raw/master/csl-citation.json" }</w:instrText>
      </w:r>
      <w:r w:rsidR="00C51E5D">
        <w:rPr>
          <w:bCs/>
        </w:rPr>
        <w:fldChar w:fldCharType="separate"/>
      </w:r>
      <w:r w:rsidR="00965942" w:rsidRPr="00965942">
        <w:rPr>
          <w:bCs/>
          <w:noProof/>
          <w:vertAlign w:val="superscript"/>
        </w:rPr>
        <w:t>6,56,57</w:t>
      </w:r>
      <w:ins w:id="108" w:author="Gib Hemani" w:date="2013-10-28T10:33:00Z">
        <w:r w:rsidR="00C51E5D">
          <w:rPr>
            <w:bCs/>
          </w:rPr>
          <w:fldChar w:fldCharType="end"/>
        </w:r>
      </w:ins>
      <w:del w:id="109" w:author="Gib Hemani" w:date="2013-10-28T10:32:00Z">
        <w:r w:rsidRPr="001236EF" w:rsidDel="00C51E5D">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1236EF" w:rsidDel="00C51E5D">
          <w:rPr>
            <w:bCs/>
          </w:rPr>
          <w:delInstrText xml:space="preserve"> ADDIN EN.CITE </w:delInstrText>
        </w:r>
        <w:r w:rsidRPr="001236EF" w:rsidDel="00C51E5D">
          <w:rPr>
            <w:bCs/>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60-62</w:delText>
        </w:r>
        <w:r w:rsidRPr="001236EF" w:rsidDel="00C51E5D">
          <w:rPr>
            <w:bCs/>
          </w:rPr>
          <w:fldChar w:fldCharType="end"/>
        </w:r>
      </w:del>
      <w:r w:rsidRPr="001236EF">
        <w:rPr>
          <w:bCs/>
        </w:rPr>
        <w:t>, but previously were not scaled up for GWAS or explicitly testing interactions and could miss interactions without marginal effects</w:t>
      </w:r>
      <w:ins w:id="110" w:author="Gib Hemani" w:date="2013-10-28T10:34:00Z">
        <w:r w:rsidR="00C51E5D">
          <w:rPr>
            <w:bCs/>
          </w:rPr>
          <w:fldChar w:fldCharType="begin" w:fldLock="1"/>
        </w:r>
      </w:ins>
      <w:r w:rsidR="0096594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"&lt;sup&gt;13,56,57&lt;/sup&gt;" }, "properties" : { "noteIndex" : 0 }, "schema" : "https://github.com/citation-style-language/schema/raw/master/csl-citation.json" }</w:instrText>
      </w:r>
      <w:r w:rsidR="00C51E5D">
        <w:rPr>
          <w:bCs/>
        </w:rPr>
        <w:fldChar w:fldCharType="separate"/>
      </w:r>
      <w:r w:rsidR="00965942" w:rsidRPr="00965942">
        <w:rPr>
          <w:bCs/>
          <w:noProof/>
          <w:vertAlign w:val="superscript"/>
        </w:rPr>
        <w:t>13,56,57</w:t>
      </w:r>
      <w:ins w:id="111" w:author="Gib Hemani" w:date="2013-10-28T10:34:00Z">
        <w:r w:rsidR="00C51E5D">
          <w:rPr>
            <w:bCs/>
          </w:rPr>
          <w:fldChar w:fldCharType="end"/>
        </w:r>
      </w:ins>
      <w:del w:id="112" w:author="Gib Hemani" w:date="2013-10-28T10:33:00Z">
        <w:r w:rsidRPr="001236EF" w:rsidDel="00C51E5D">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1236EF" w:rsidDel="00C51E5D">
          <w:rPr>
            <w:bCs/>
          </w:rPr>
          <w:delInstrText xml:space="preserve"> ADDIN EN.CITE </w:delInstrText>
        </w:r>
        <w:r w:rsidRPr="001236EF" w:rsidDel="00C51E5D">
          <w:rPr>
            <w:bCs/>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12, 61, 62</w:delText>
        </w:r>
        <w:r w:rsidRPr="001236EF" w:rsidDel="00C51E5D">
          <w:rPr>
            <w:bCs/>
          </w:rPr>
          <w:fldChar w:fldCharType="end"/>
        </w:r>
      </w:del>
      <w:r w:rsidRPr="001236EF">
        <w:rPr>
          <w:bCs/>
        </w:rPr>
        <w:t>. While most existing algorithms (e.g. Multifactor Dimensionality Reduction, tree-based, entropy-based) being scaled up by modern computing technologies</w:t>
      </w:r>
      <w:ins w:id="113" w:author="Gib Hemani" w:date="2013-10-28T10:35:00Z">
        <w:r w:rsidR="00C51E5D">
          <w:rPr>
            <w:bCs/>
          </w:rPr>
          <w:fldChar w:fldCharType="begin" w:fldLock="1"/>
        </w:r>
      </w:ins>
      <w:r w:rsidR="00965942">
        <w:rPr>
          <w:bCs/>
        </w:rP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"&lt;sup&gt;58\u201362&lt;/sup&gt;" }, "properties" : { "noteIndex" : 0 }, "schema" : "https://github.com/citation-style-language/schema/raw/master/csl-citation.json" }</w:instrText>
      </w:r>
      <w:r w:rsidR="00C51E5D">
        <w:rPr>
          <w:bCs/>
        </w:rPr>
        <w:fldChar w:fldCharType="separate"/>
      </w:r>
      <w:r w:rsidR="00965942" w:rsidRPr="00965942">
        <w:rPr>
          <w:bCs/>
          <w:noProof/>
          <w:vertAlign w:val="superscript"/>
        </w:rPr>
        <w:t>58–62</w:t>
      </w:r>
      <w:ins w:id="114" w:author="Gib Hemani" w:date="2013-10-28T10:35:00Z">
        <w:r w:rsidR="00C51E5D">
          <w:rPr>
            <w:bCs/>
          </w:rPr>
          <w:fldChar w:fldCharType="end"/>
        </w:r>
      </w:ins>
      <w:del w:id="115" w:author="Gib Hemani" w:date="2013-10-28T10:34:00Z">
        <w:r w:rsidRPr="001236EF" w:rsidDel="00C51E5D">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1236EF" w:rsidDel="00C51E5D">
          <w:rPr>
            <w:bCs/>
          </w:rPr>
          <w:delInstrText xml:space="preserve"> ADDIN EN.CITE </w:delInstrText>
        </w:r>
        <w:r w:rsidRPr="001236EF" w:rsidDel="00C51E5D">
          <w:rPr>
            <w:bCs/>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63-67</w:delText>
        </w:r>
        <w:r w:rsidRPr="001236EF" w:rsidDel="00C51E5D">
          <w:rPr>
            <w:bCs/>
          </w:rPr>
          <w:fldChar w:fldCharType="end"/>
        </w:r>
      </w:del>
      <w:r w:rsidRPr="001236EF">
        <w:rPr>
          <w:bCs/>
        </w:rPr>
        <w:t>, their classifiers are also improved to be applicable for complex quantitative traits</w:t>
      </w:r>
      <w:ins w:id="116" w:author="Gib Hemani" w:date="2013-10-28T10:38:00Z">
        <w:r w:rsidR="00C51E5D">
          <w:rPr>
            <w:bCs/>
          </w:rPr>
          <w:fldChar w:fldCharType="begin" w:fldLock="1"/>
        </w:r>
      </w:ins>
      <w:r w:rsidR="00965942">
        <w:rPr>
          <w:bCs/>
        </w:rP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"10.1002/sim.3431 [doi]", "ISBN" : "0277-6715 (Print)\n0277-6715 (Linking)", "PMID" : "18837071", "abstract" : "The analysis of gene interactions and epistatic patterns of susceptibility is especially important for investigating complex diseases such as cancer characterized by the joint action of several genes. This work is motivated by a case-control study of bladder cancer, aimed at evaluating the role of both genetic and environmental factors in bladder carcinogenesis. In particular, the analysis of the inflammation pathway is of interest, for which information on a total of 282 SNPs in 108 genes involved in the inflammatory response is available. Detecting and interpreting interactions with such a large number of polymorphisms is a great challenge from both the statistical and the computational perspectives. In this paper we propose a two-stage strategy for identifying relevant interactions: (1) the use of a synergy measure among interacting genes and (2) the use of the model-based multifactor dimensionality reduction method (MB-MDR), a model-based version of the MDR method, which allows adjustment for confounders.", "author" : [ { "dropping-particle" : "", "family" : "Calle", "given" : "M L", "non-dropping-particle" : "", "parse-names" : false, "suffix" : "" }, { "dropping-particle" : "", "family" : "Urrea", "given" : "V", "non-dropping-particle" : "", "parse-names" : false, "suffix" : "" }, { "dropping-particle" : "", "family" : "Vellalta", "given" : "G", "non-dropping-particle" : "", "parse-names" : false, "suffix" : "" }, { "dropping-particle" : "", "family" : "Malats", "given" : "N", "non-dropping-particle" : "", "parse-names" : false, "suffix" : "" }, { "dropping-particle" : "V", "family" : "Steen", "given" : "K", "non-dropping-particle" : "", "parse-names" : false, "suffix" : "" } ], "container-title" : "Stat Med", "edition" : "2008/10/07", "id" : "ITEM-2", "issue" : "30", "issued" : { "date-parts" : [ [ "2008" ] ] }, "note" : "Calle, M L\nUrrea, V\nVellalta, G\nMalats, N\nSteen, K V\nResearch Support, Non-U.S. Gov't\nEngland\nStatistics in medicine\nStat Med. 2008 Dec 30;27(30):6532-46. doi: 10.1002/sim.3431.", "page" : "6532-6546", "title" : "Improving strategies for detecting genetic patterns of disease susceptibility in association studies", "type" : "article-journal", "volume" : "27" }, "uris" : [ "http://www.mendeley.com/documents/?uuid=8c845262-82e1-4c03-811a-265329456043"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"&lt;sup&gt;58,63\u201366&lt;/sup&gt;" }, "properties" : { "noteIndex" : 0 }, "schema" : "https://github.com/citation-style-language/schema/raw/master/csl-citation.json" }</w:instrText>
      </w:r>
      <w:r w:rsidR="00C51E5D">
        <w:rPr>
          <w:bCs/>
        </w:rPr>
        <w:fldChar w:fldCharType="separate"/>
      </w:r>
      <w:r w:rsidR="00965942" w:rsidRPr="00965942">
        <w:rPr>
          <w:bCs/>
          <w:noProof/>
          <w:vertAlign w:val="superscript"/>
        </w:rPr>
        <w:t>58,63–66</w:t>
      </w:r>
      <w:ins w:id="117" w:author="Gib Hemani" w:date="2013-10-28T10:38:00Z">
        <w:r w:rsidR="00C51E5D">
          <w:rPr>
            <w:bCs/>
          </w:rPr>
          <w:fldChar w:fldCharType="end"/>
        </w:r>
      </w:ins>
      <w:del w:id="118" w:author="Gib Hemani" w:date="2013-10-28T10:36:00Z">
        <w:r w:rsidRPr="001236EF" w:rsidDel="00C51E5D">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1236EF" w:rsidDel="00C51E5D">
          <w:rPr>
            <w:bCs/>
          </w:rPr>
          <w:delInstrText xml:space="preserve"> ADDIN EN.CITE </w:delInstrText>
        </w:r>
        <w:r w:rsidRPr="001236EF" w:rsidDel="00C51E5D">
          <w:rPr>
            <w:bCs/>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63, 68-71</w:delText>
        </w:r>
        <w:r w:rsidRPr="001236EF" w:rsidDel="00C51E5D">
          <w:rPr>
            <w:bCs/>
          </w:rPr>
          <w:fldChar w:fldCharType="end"/>
        </w:r>
      </w:del>
      <w:r w:rsidRPr="001236EF">
        <w:rPr>
          <w:bCs/>
        </w:rPr>
        <w:t>, allow using risk scores aggregating multiple interactions in classification</w:t>
      </w:r>
      <w:ins w:id="119" w:author="Gib Hemani" w:date="2013-10-28T10:38:00Z">
        <w:r w:rsidR="00C51E5D">
          <w:rPr>
            <w:bCs/>
          </w:rPr>
          <w:fldChar w:fldCharType="begin" w:fldLock="1"/>
        </w:r>
      </w:ins>
      <w:r w:rsidR="00965942">
        <w:rPr>
          <w:bCs/>
        </w:rPr>
        <w:instrText>ADDIN CSL_CITATION { "citationItems" : [ { "id" : "ITEM-1", "itemData" : { "ISBN" : "1756-0381", "abstract" : "BACKGROUND:Multifactor Dimensionality Reduction (MDR) has been widely applied to detect gene-gene (GxG) interactions associated with complex diseases. Existing MDR methods summarize disease risk by a dichotomous predisposing model (high-risk/low-risk) from one optimal GxG interaction, which does not take the accumulated effects from multiple GxG interactions into account.RESULTS:We propose an Aggregated-Multifactor Dimensionality Reduction (A-MDR) method that exhaustively searches for and detects significant GxG interactions to generate an epistasis enriched gene network. An aggregated epistasis enriched risk score, which takes into account multiple GxG interactions simultaneously, replaces the dichotomous predisposing risk variable and provides higher resolution in the quantification of disease susceptibility. We evaluate this new A-MDR approach in a broad range of simulations. Also, we present the results of an application of the A-MDR method to a data set derived from Juvenile Idiopathic Arthritis patients treated with methotrexate (MTX) that revealed several GxG interactions in the folate pathway that were associated with treatment response. The epistasis enriched risk score that pooled information from 82 significant GxG interactions distinguished MTX responders from non-responders with 82% accuracy.CONCLUSIONS:The proposed A-MDR is innovative in the MDR framework to investigate aggregated effects among GxG interactions. New measures (pOR, pRR and pChi) are proposed to detect multiple GxG interactions.", "author" : [ { "dropping-particle" : "", "family" : "Dai", "given" : "Hongying", "non-dropping-particle" : "", "parse-names" : false, "suffix" : "" }, { "dropping-particle" : "", "family" : "Charnigo", "given" : "Richard", "non-dropping-particle" : "", "parse-names" : false, "suffix" : "" }, { "dropping-particle" : "", "family" : "Becker", "given" : "Mara", "non-dropping-particle" : "", "parse-names" : false, "suffix" : "" }, { "dropping-particle" : "", "family" : "Leeder", "given" : "J", "non-dropping-particle" : "", "parse-names" : false, "suffix" : "" }, { "dropping-particle" : "", "family" : "Motsinger-Reif", "given" : "Alison", "non-dropping-particle" : "", "parse-names" : false, "suffix" : "" } ], "container-title" : "BioData Mining", "id" : "ITEM-1", "issue" : "1", "issued" : { "date-parts" : [ [ "2013" ] ] }, "note" : "10.1186/1756-0381-6-1", "page" : "1", "title" : "Risk score modeling of multiple gene to gene interactions using aggregated-multifactor dimensionality reduction", "type" : "article-journal", "volume" : "6" }, "uris" : [ "http://www.mendeley.com/documents/?uuid=f7e47225-986d-4c21-b982-07387e98be90" ] } ], "mendeley" : { "previouslyFormattedCitation" : "&lt;sup&gt;67&lt;/sup&gt;" }, "properties" : { "noteIndex" : 0 }, "schema" : "https://github.com/citation-style-language/schema/raw/master/csl-citation.json" }</w:instrText>
      </w:r>
      <w:r w:rsidR="00C51E5D">
        <w:rPr>
          <w:bCs/>
        </w:rPr>
        <w:fldChar w:fldCharType="separate"/>
      </w:r>
      <w:r w:rsidR="00965942" w:rsidRPr="00965942">
        <w:rPr>
          <w:bCs/>
          <w:noProof/>
          <w:vertAlign w:val="superscript"/>
        </w:rPr>
        <w:t>67</w:t>
      </w:r>
      <w:ins w:id="120" w:author="Gib Hemani" w:date="2013-10-28T10:38:00Z">
        <w:r w:rsidR="00C51E5D">
          <w:rPr>
            <w:bCs/>
          </w:rPr>
          <w:fldChar w:fldCharType="end"/>
        </w:r>
      </w:ins>
      <w:del w:id="121" w:author="Gib Hemani" w:date="2013-10-28T10:38:00Z">
        <w:r w:rsidRPr="001236EF" w:rsidDel="00C51E5D">
          <w:rPr>
            <w:bCs/>
          </w:rPr>
          <w:fldChar w:fldCharType="begin"/>
        </w:r>
        <w:r w:rsidRPr="001236EF" w:rsidDel="00C51E5D">
          <w:rPr>
            <w:bCs/>
          </w:rPr>
          <w:del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delInstrText>
        </w:r>
        <w:r w:rsidRPr="001236EF" w:rsidDel="00C51E5D">
          <w:rPr>
            <w:bCs/>
          </w:rPr>
          <w:fldChar w:fldCharType="separate"/>
        </w:r>
        <w:r w:rsidRPr="001236EF" w:rsidDel="00C51E5D">
          <w:rPr>
            <w:bCs/>
            <w:vertAlign w:val="superscript"/>
          </w:rPr>
          <w:delText>72</w:delText>
        </w:r>
        <w:r w:rsidRPr="001236EF" w:rsidDel="00C51E5D">
          <w:rPr>
            <w:bCs/>
          </w:rPr>
          <w:fldChar w:fldCharType="end"/>
        </w:r>
      </w:del>
      <w:r w:rsidRPr="001236EF">
        <w:rPr>
          <w:bCs/>
        </w:rPr>
        <w:t>, and account for interactions without marginal effects</w:t>
      </w:r>
      <w:ins w:id="122" w:author="Gib Hemani" w:date="2013-10-28T10:39:00Z">
        <w:r w:rsidR="00C51E5D">
          <w:rPr>
            <w:bCs/>
          </w:rPr>
          <w:fldChar w:fldCharType="begin" w:fldLock="1"/>
        </w:r>
      </w:ins>
      <w:r w:rsidR="00965942">
        <w:rPr>
          <w:bCs/>
        </w:rPr>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"&lt;sup&gt;68,69&lt;/sup&gt;" }, "properties" : { "noteIndex" : 0 }, "schema" : "https://github.com/citation-style-language/schema/raw/master/csl-citation.json" }</w:instrText>
      </w:r>
      <w:r w:rsidR="00C51E5D">
        <w:rPr>
          <w:bCs/>
        </w:rPr>
        <w:fldChar w:fldCharType="separate"/>
      </w:r>
      <w:r w:rsidR="00965942" w:rsidRPr="00965942">
        <w:rPr>
          <w:bCs/>
          <w:noProof/>
          <w:vertAlign w:val="superscript"/>
        </w:rPr>
        <w:t>68,69</w:t>
      </w:r>
      <w:ins w:id="123" w:author="Gib Hemani" w:date="2013-10-28T10:39:00Z">
        <w:r w:rsidR="00C51E5D">
          <w:rPr>
            <w:bCs/>
          </w:rPr>
          <w:fldChar w:fldCharType="end"/>
        </w:r>
      </w:ins>
      <w:del w:id="124" w:author="Gib Hemani" w:date="2013-10-28T10:39:00Z">
        <w:r w:rsidRPr="001236EF" w:rsidDel="00C51E5D">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1236EF" w:rsidDel="00C51E5D">
          <w:rPr>
            <w:bCs/>
          </w:rPr>
          <w:delInstrText xml:space="preserve"> ADDIN EN.CITE </w:delInstrText>
        </w:r>
        <w:r w:rsidRPr="001236EF" w:rsidDel="00C51E5D">
          <w:rPr>
            <w:bCs/>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RPr="001236EF" w:rsidDel="00C51E5D">
          <w:rPr>
            <w:bCs/>
          </w:rPr>
          <w:delInstrText xml:space="preserve"> ADDIN EN.CITE.DATA </w:delInstrText>
        </w:r>
        <w:r w:rsidRPr="001236EF" w:rsidDel="00C51E5D">
          <w:rPr>
            <w:bCs/>
          </w:rPr>
        </w:r>
        <w:r w:rsidRPr="001236EF" w:rsidDel="00C51E5D">
          <w:rPr>
            <w:bCs/>
          </w:rPr>
          <w:fldChar w:fldCharType="end"/>
        </w:r>
        <w:r w:rsidRPr="001236EF" w:rsidDel="00C51E5D">
          <w:rPr>
            <w:bCs/>
          </w:rPr>
          <w:fldChar w:fldCharType="separate"/>
        </w:r>
        <w:r w:rsidRPr="001236EF" w:rsidDel="00C51E5D">
          <w:rPr>
            <w:bCs/>
            <w:vertAlign w:val="superscript"/>
          </w:rPr>
          <w:delText>73, 74</w:delText>
        </w:r>
        <w:r w:rsidRPr="001236EF" w:rsidDel="00C51E5D">
          <w:rPr>
            <w:bCs/>
          </w:rPr>
          <w:fldChar w:fldCharType="end"/>
        </w:r>
      </w:del>
      <w:r w:rsidRPr="001236EF">
        <w:rPr>
          <w:bCs/>
        </w:rPr>
        <w:t xml:space="preserve">. </w:t>
      </w:r>
    </w:p>
    <w:p w14:paraId="2F14B5F3" w14:textId="15FF64B1" w:rsidR="001236EF" w:rsidRPr="001236EF" w:rsidRDefault="001236EF" w:rsidP="001236EF">
      <w:pPr>
        <w:rPr>
          <w:bCs/>
        </w:rPr>
      </w:pPr>
      <w:r w:rsidRPr="001236EF">
        <w:rPr>
          <w:bCs/>
        </w:rPr>
        <w:t>Improved computing efficiency also allows an easy fix of the stability issue of the RelifF-based filtering methods</w:t>
      </w:r>
      <w:del w:id="125" w:author="Gib Hemani" w:date="2013-10-28T10:40:00Z">
        <w:r w:rsidRPr="001236EF" w:rsidDel="00C51E5D">
          <w:rPr>
            <w:bCs/>
          </w:rPr>
          <w:fldChar w:fldCharType="begin"/>
        </w:r>
        <w:r w:rsidRPr="001236EF" w:rsidDel="00C51E5D">
          <w:rPr>
            <w:bCs/>
          </w:rPr>
          <w:delInstrText xml:space="preserve"> ADDIN EN.CITE &lt;EndNote&gt;&lt;Cite&gt;&lt;Author&gt;Greene&lt;/Author&gt;&lt;Year&gt;2009&lt;/Year&gt;&lt;RecNum&gt;1124&lt;/RecNum&gt;&lt;record&gt;&lt;rec-number&gt;1124&lt;/rec-number&gt;&lt;foreign-keys&gt;&lt;key app="EN" db-id="xwdx05xfpvwr2lezad9x2fwl5vzx5wwvz5fr"&gt;1124&lt;/key&gt;&lt;/foreign-keys&gt;&lt;ref-type name="Journal Article"&gt;17&lt;/ref-type&gt;&lt;contributors&gt;&lt;authors&gt;&lt;author&gt;Greene, C. S.&lt;/author&gt;&lt;author&gt;Penrod, N. M.&lt;/author&gt;&lt;author&gt;Kiralis, J.&lt;/author&gt;&lt;author&gt;Moore, J. H.&lt;/author&gt;&lt;/authors&gt;&lt;/contributors&gt;&lt;auth-address&gt;Department of Genetics, Norris Cotton Cancer Center, Dartmouth Medical School, Lebanon, NH, USA.&lt;/auth-address&gt;&lt;titles&gt;&lt;title&gt;Spatially uniform relieff (SURF) for computationally-efficient filtering of gene-gene interactions&lt;/title&gt;&lt;secondary-title&gt;BioData Min&lt;/secondary-title&gt;&lt;/titles&gt;&lt;periodical&gt;&lt;full-title&gt;BioData Min&lt;/full-title&gt;&lt;/periodical&gt;&lt;pages&gt;5&lt;/pages&gt;&lt;volume&gt;2&lt;/volume&gt;&lt;number&gt;1&lt;/number&gt;&lt;edition&gt;2009/09/24&lt;/edition&gt;&lt;dates&gt;&lt;year&gt;2009&lt;/year&gt;&lt;/dates&gt;&lt;isbn&gt;1756-0381 (Electronic)&amp;#xD;1756-0381 (Linking)&lt;/isbn&gt;&lt;accession-num&gt;19772641&lt;/accession-num&gt;&lt;urls&gt;&lt;/urls&gt;&lt;electronic-resource-num&gt;1756-0381-2-5 [pii]&amp;#xD;10.1186/1756-0381-2-5 [doi]&lt;/electronic-resource-num&gt;&lt;language&gt;eng&lt;/language&gt;&lt;/record&gt;&lt;/Cite&gt;&lt;/EndNote&gt;</w:delInstrText>
        </w:r>
        <w:r w:rsidRPr="001236EF" w:rsidDel="00C51E5D">
          <w:rPr>
            <w:bCs/>
          </w:rPr>
          <w:fldChar w:fldCharType="separate"/>
        </w:r>
        <w:r w:rsidRPr="001236EF" w:rsidDel="00C51E5D">
          <w:rPr>
            <w:bCs/>
            <w:vertAlign w:val="superscript"/>
          </w:rPr>
          <w:delText>75</w:delText>
        </w:r>
        <w:r w:rsidRPr="001236EF" w:rsidDel="00C51E5D">
          <w:rPr>
            <w:bCs/>
          </w:rPr>
          <w:fldChar w:fldCharType="end"/>
        </w:r>
      </w:del>
      <w:r w:rsidRPr="001236EF">
        <w:rPr>
          <w:bCs/>
        </w:rPr>
        <w:t xml:space="preserve"> by aggregating multiple runs</w:t>
      </w:r>
      <w:ins w:id="126" w:author="Gib Hemani" w:date="2013-10-28T10:41:00Z">
        <w:r w:rsidR="005870C3">
          <w:rPr>
            <w:bCs/>
          </w:rPr>
          <w:fldChar w:fldCharType="begin" w:fldLock="1"/>
        </w:r>
      </w:ins>
      <w:r w:rsidR="00965942">
        <w:rPr>
          <w:bCs/>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"&lt;sup&gt;70&lt;/sup&gt;" }, "properties" : { "noteIndex" : 0 }, "schema" : "https://github.com/citation-style-language/schema/raw/master/csl-citation.json" }</w:instrText>
      </w:r>
      <w:r w:rsidR="005870C3">
        <w:rPr>
          <w:bCs/>
        </w:rPr>
        <w:fldChar w:fldCharType="separate"/>
      </w:r>
      <w:r w:rsidR="00965942" w:rsidRPr="00965942">
        <w:rPr>
          <w:bCs/>
          <w:noProof/>
          <w:vertAlign w:val="superscript"/>
        </w:rPr>
        <w:t>70</w:t>
      </w:r>
      <w:ins w:id="127" w:author="Gib Hemani" w:date="2013-10-28T10:41:00Z">
        <w:r w:rsidR="005870C3">
          <w:rPr>
            <w:bCs/>
          </w:rPr>
          <w:fldChar w:fldCharType="end"/>
        </w:r>
      </w:ins>
      <w:del w:id="128" w:author="Gib Hemani" w:date="2013-10-28T10:41:00Z">
        <w:r w:rsidRPr="001236EF" w:rsidDel="005870C3">
          <w:rPr>
            <w:bCs/>
          </w:rPr>
          <w:fldChar w:fldCharType="begin"/>
        </w:r>
        <w:r w:rsidRPr="001236EF" w:rsidDel="005870C3">
          <w:rPr>
            <w:bCs/>
          </w:rPr>
          <w:delInstrText xml:space="preserve"> ADDIN EN.CITE &lt;EndNote&gt;&lt;Cite&gt;&lt;Author&gt;Yang&lt;/Author&gt;&lt;Year&gt;2011&lt;/Year&gt;&lt;RecNum&gt;1058&lt;/RecNum&gt;&lt;record&gt;&lt;rec-number&gt;1058&lt;/rec-number&gt;&lt;foreign-keys&gt;&lt;key app="EN" db-id="xwdx05xfpvwr2lezad9x2fwl5vzx5wwvz5fr"&gt;1058&lt;/key&gt;&lt;/foreign-keys&gt;&lt;ref-type name="Journal Article"&gt;17&lt;/ref-type&gt;&lt;contributors&gt;&lt;authors&gt;&lt;author&gt;Yang, P.&lt;/author&gt;&lt;author&gt;Ho, J. W.&lt;/author&gt;&lt;author&gt;Yang, Y. H.&lt;/author&gt;&lt;author&gt;Zhou, B. B.&lt;/author&gt;&lt;/authors&gt;&lt;/contributors&gt;&lt;auth-address&gt;School of Information Technologies, University of Sydney, NSW 2006, Australia. yangpy@it.usyd.edu.au&lt;/auth-address&gt;&lt;titles&gt;&lt;title&gt;Gene-gene interaction filtering with ensemble of filters&lt;/title&gt;&lt;secondary-title&gt;BMC Bioinformatics&lt;/secondary-title&gt;&lt;/titles&gt;&lt;periodical&gt;&lt;full-title&gt;BMC Bioinformatics&lt;/full-title&gt;&lt;/periodical&gt;&lt;pages&gt;S10&lt;/pages&gt;&lt;volume&gt;12 Suppl 1&lt;/volume&gt;&lt;edition&gt;2011/03/05&lt;/edition&gt;&lt;keywords&gt;&lt;keyword&gt;Algorithms&lt;/keyword&gt;&lt;keyword&gt;Computational Biology/ methods&lt;/keyword&gt;&lt;keyword&gt;Computer Simulation&lt;/keyword&gt;&lt;keyword&gt;Genome-Wide Association Study&lt;/keyword&gt;&lt;keyword&gt;Polymorphism, Single Nucleotide&lt;/keyword&gt;&lt;keyword&gt;Software&lt;/keyword&gt;&lt;/keywords&gt;&lt;dates&gt;&lt;year&gt;2011&lt;/year&gt;&lt;/dates&gt;&lt;isbn&gt;1471-2105 (Electronic)&amp;#xD;1471-2105 (Linking)&lt;/isbn&gt;&lt;accession-num&gt;21342539&lt;/accession-num&gt;&lt;urls&gt;&lt;/urls&gt;&lt;electronic-resource-num&gt;1471-2105-12-S1-S10 [pii]&amp;#xD;10.1186/1471-2105-12-S1-S10 [doi]&lt;/electronic-resource-num&gt;&lt;remote-database-provider&gt;Nlm&lt;/remote-database-provider&gt;&lt;language&gt;eng&lt;/language&gt;&lt;/record&gt;&lt;/Cite&gt;&lt;/EndNote&gt;</w:delInstrText>
        </w:r>
        <w:r w:rsidRPr="001236EF" w:rsidDel="005870C3">
          <w:rPr>
            <w:bCs/>
          </w:rPr>
          <w:fldChar w:fldCharType="separate"/>
        </w:r>
        <w:r w:rsidRPr="001236EF" w:rsidDel="005870C3">
          <w:rPr>
            <w:bCs/>
            <w:vertAlign w:val="superscript"/>
          </w:rPr>
          <w:delText>76</w:delText>
        </w:r>
        <w:r w:rsidRPr="001236EF" w:rsidDel="005870C3">
          <w:rPr>
            <w:bCs/>
          </w:rPr>
          <w:fldChar w:fldCharType="end"/>
        </w:r>
      </w:del>
      <w:r w:rsidRPr="001236EF">
        <w:rPr>
          <w:bCs/>
        </w:rPr>
        <w:t xml:space="preserve"> and facilitates the development of combining complementary algorithms. For example, using tree-based methods for screening and Multifactor Dimensionality Reduction for interaction testing can improve the overall performance</w:t>
      </w:r>
      <w:ins w:id="129" w:author="Gib Hemani" w:date="2013-10-28T10:42:00Z">
        <w:r w:rsidR="005870C3">
          <w:rPr>
            <w:bCs/>
          </w:rPr>
          <w:fldChar w:fldCharType="begin" w:fldLock="1"/>
        </w:r>
      </w:ins>
      <w:r w:rsidR="00965942">
        <w:rPr>
          <w:bCs/>
        </w:rPr>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"&lt;sup&gt;71\u201373&lt;/sup&gt;" }, "properties" : { "noteIndex" : 0 }, "schema" : "https://github.com/citation-style-language/schema/raw/master/csl-citation.json" }</w:instrText>
      </w:r>
      <w:r w:rsidR="005870C3">
        <w:rPr>
          <w:bCs/>
        </w:rPr>
        <w:fldChar w:fldCharType="separate"/>
      </w:r>
      <w:r w:rsidR="00965942" w:rsidRPr="00965942">
        <w:rPr>
          <w:bCs/>
          <w:noProof/>
          <w:vertAlign w:val="superscript"/>
        </w:rPr>
        <w:t>71–73</w:t>
      </w:r>
      <w:ins w:id="130" w:author="Gib Hemani" w:date="2013-10-28T10:42:00Z">
        <w:r w:rsidR="005870C3">
          <w:rPr>
            <w:bCs/>
          </w:rPr>
          <w:fldChar w:fldCharType="end"/>
        </w:r>
      </w:ins>
      <w:del w:id="131" w:author="Gib Hemani" w:date="2013-10-28T10:42:00Z">
        <w:r w:rsidRPr="001236EF" w:rsidDel="005870C3">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1236EF" w:rsidDel="005870C3">
          <w:rPr>
            <w:bCs/>
          </w:rPr>
          <w:delInstrText xml:space="preserve"> ADDIN EN.CITE </w:delInstrText>
        </w:r>
        <w:r w:rsidRPr="001236EF" w:rsidDel="005870C3">
          <w:rPr>
            <w:bCs/>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RPr="001236EF" w:rsidDel="005870C3">
          <w:rPr>
            <w:bCs/>
          </w:rPr>
          <w:delInstrText xml:space="preserve"> ADDIN EN.CITE.DATA </w:delInstrText>
        </w:r>
        <w:r w:rsidRPr="001236EF" w:rsidDel="005870C3">
          <w:rPr>
            <w:bCs/>
          </w:rPr>
        </w:r>
        <w:r w:rsidRPr="001236EF" w:rsidDel="005870C3">
          <w:rPr>
            <w:bCs/>
          </w:rPr>
          <w:fldChar w:fldCharType="end"/>
        </w:r>
        <w:r w:rsidRPr="001236EF" w:rsidDel="005870C3">
          <w:rPr>
            <w:bCs/>
          </w:rPr>
          <w:fldChar w:fldCharType="separate"/>
        </w:r>
        <w:r w:rsidRPr="001236EF" w:rsidDel="005870C3">
          <w:rPr>
            <w:bCs/>
            <w:vertAlign w:val="superscript"/>
          </w:rPr>
          <w:delText>77-79</w:delText>
        </w:r>
        <w:r w:rsidRPr="001236EF" w:rsidDel="005870C3">
          <w:rPr>
            <w:bCs/>
          </w:rPr>
          <w:fldChar w:fldCharType="end"/>
        </w:r>
      </w:del>
      <w:r w:rsidRPr="001236EF">
        <w:rPr>
          <w:bCs/>
        </w:rPr>
        <w:t>; Reconstructability Analysis method uses entropy-based methods to construct and interpret interaction structures and graph theory heuristics to traverse</w:t>
      </w:r>
      <w:ins w:id="132" w:author="Gib Hemani" w:date="2013-10-28T10:43:00Z">
        <w:r w:rsidR="00AC4FD8">
          <w:rPr>
            <w:bCs/>
          </w:rPr>
          <w:fldChar w:fldCharType="begin" w:fldLock="1"/>
        </w:r>
      </w:ins>
      <w:r w:rsidR="00965942">
        <w:rPr>
          <w:bCs/>
        </w:rPr>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"&lt;sup&gt;62&lt;/sup&gt;" }, "properties" : { "noteIndex" : 0 }, "schema" : "https://github.com/citation-style-language/schema/raw/master/csl-citation.json" }</w:instrText>
      </w:r>
      <w:r w:rsidR="00AC4FD8">
        <w:rPr>
          <w:bCs/>
        </w:rPr>
        <w:fldChar w:fldCharType="separate"/>
      </w:r>
      <w:r w:rsidR="00965942" w:rsidRPr="00965942">
        <w:rPr>
          <w:bCs/>
          <w:noProof/>
          <w:vertAlign w:val="superscript"/>
        </w:rPr>
        <w:t>62</w:t>
      </w:r>
      <w:ins w:id="133" w:author="Gib Hemani" w:date="2013-10-28T10:43:00Z">
        <w:r w:rsidR="00AC4FD8">
          <w:rPr>
            <w:bCs/>
          </w:rPr>
          <w:fldChar w:fldCharType="end"/>
        </w:r>
      </w:ins>
      <w:del w:id="134" w:author="Gib Hemani" w:date="2013-10-28T10:43:00Z">
        <w:r w:rsidRPr="001236EF" w:rsidDel="00AC4FD8">
          <w:rPr>
            <w:bCs/>
          </w:rPr>
          <w:fldChar w:fldCharType="begin"/>
        </w:r>
        <w:r w:rsidRPr="001236EF" w:rsidDel="00AC4FD8">
          <w:rPr>
            <w:bCs/>
          </w:rPr>
          <w:delInstrText xml:space="preserve"> ADDIN EN.CITE &lt;EndNote&gt;&lt;Cite&gt;&lt;Author&gt;Zwick&lt;/Author&gt;&lt;Year&gt;2011&lt;/Year&gt;&lt;RecNum&gt;15&lt;/RecNum&gt;&lt;record&gt;&lt;rec-number&gt;15&lt;/rec-number&gt;&lt;foreign-keys&gt;&lt;key app="EN" db-id="xwdx05xfpvwr2lezad9x2fwl5vzx5wwvz5fr"&gt;15&lt;/key&gt;&lt;/foreign-keys&gt;&lt;ref-type name="Journal Article"&gt;17&lt;/ref-type&gt;&lt;contributors&gt;&lt;authors&gt;&lt;author&gt;Zwick, Martin&lt;/author&gt;&lt;/authors&gt;&lt;/contributors&gt;&lt;titles&gt;&lt;title&gt;Reconstructability Analysis of Epistasis&lt;/title&gt;&lt;secondary-title&gt;Annals of Human Genetics&lt;/secondary-title&gt;&lt;/titles&gt;&lt;periodical&gt;&lt;full-title&gt;Annals of Human Genetics&lt;/full-title&gt;&lt;/periodical&gt;&lt;pages&gt;157-171&lt;/pages&gt;&lt;volume&gt;75&lt;/volume&gt;&lt;number&gt;1&lt;/number&gt;&lt;keywords&gt;&lt;keyword&gt;Epistasis&lt;/keyword&gt;&lt;keyword&gt;gene–gene interactions&lt;/keyword&gt;&lt;keyword&gt;reconstructability analysis&lt;/keyword&gt;&lt;keyword&gt;information theory&lt;/keyword&gt;&lt;keyword&gt;graphical models&lt;/keyword&gt;&lt;keyword&gt;OCCAM&lt;/keyword&gt;&lt;keyword&gt;bioinformatics&lt;/keyword&gt;&lt;/keywords&gt;&lt;dates&gt;&lt;year&gt;2011&lt;/year&gt;&lt;/dates&gt;&lt;publisher&gt;Blackwell Publishing Ltd&lt;/publisher&gt;&lt;isbn&gt;1469-1809&lt;/isbn&gt;&lt;urls&gt;&lt;related-urls&gt;&lt;url&gt;http://dx.doi.org/10.1111/j.1469-1809.2010.00628.x&lt;/url&gt;&lt;/related-urls&gt;&lt;/urls&gt;&lt;electronic-resource-num&gt;10.1111/j.1469-1809.2010.00628.x&lt;/electronic-resource-num&gt;&lt;/record&gt;&lt;/Cite&gt;&lt;/EndNote&gt;</w:delInstrText>
        </w:r>
        <w:r w:rsidRPr="001236EF" w:rsidDel="00AC4FD8">
          <w:rPr>
            <w:bCs/>
          </w:rPr>
          <w:fldChar w:fldCharType="separate"/>
        </w:r>
        <w:r w:rsidRPr="001236EF" w:rsidDel="00AC4FD8">
          <w:rPr>
            <w:bCs/>
            <w:vertAlign w:val="superscript"/>
          </w:rPr>
          <w:delText>67</w:delText>
        </w:r>
        <w:r w:rsidRPr="001236EF" w:rsidDel="00AC4FD8">
          <w:rPr>
            <w:bCs/>
          </w:rPr>
          <w:fldChar w:fldCharType="end"/>
        </w:r>
      </w:del>
      <w:r w:rsidRPr="001236EF">
        <w:rPr>
          <w:bCs/>
        </w:rPr>
        <w:t xml:space="preserve">. New algorithms such as Ant Colony Optimization mimicking how ant colonies find the shortest </w:t>
      </w:r>
      <w:r w:rsidRPr="001236EF">
        <w:rPr>
          <w:bCs/>
        </w:rPr>
        <w:lastRenderedPageBreak/>
        <w:t>route to foods</w:t>
      </w:r>
      <w:ins w:id="135" w:author="Gib Hemani" w:date="2013-10-28T10:44:00Z">
        <w:r w:rsidR="00AC4FD8">
          <w:rPr>
            <w:bCs/>
          </w:rPr>
          <w:fldChar w:fldCharType="begin" w:fldLock="1"/>
        </w:r>
      </w:ins>
      <w:r w:rsidR="00965942">
        <w:rPr>
          <w:bCs/>
        </w:rPr>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"&lt;sup&gt;74&lt;/sup&gt;" }, "properties" : { "noteIndex" : 0 }, "schema" : "https://github.com/citation-style-language/schema/raw/master/csl-citation.json" }</w:instrText>
      </w:r>
      <w:r w:rsidR="00AC4FD8">
        <w:rPr>
          <w:bCs/>
        </w:rPr>
        <w:fldChar w:fldCharType="separate"/>
      </w:r>
      <w:r w:rsidR="00965942" w:rsidRPr="00965942">
        <w:rPr>
          <w:bCs/>
          <w:noProof/>
          <w:vertAlign w:val="superscript"/>
        </w:rPr>
        <w:t>74</w:t>
      </w:r>
      <w:ins w:id="136" w:author="Gib Hemani" w:date="2013-10-28T10:44:00Z">
        <w:r w:rsidR="00AC4FD8">
          <w:rPr>
            <w:bCs/>
          </w:rPr>
          <w:fldChar w:fldCharType="end"/>
        </w:r>
      </w:ins>
      <w:del w:id="137" w:author="Gib Hemani" w:date="2013-10-28T10:44:00Z">
        <w:r w:rsidRPr="001236EF" w:rsidDel="00AC4FD8">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1236EF" w:rsidDel="00AC4FD8">
          <w:rPr>
            <w:bCs/>
          </w:rPr>
          <w:delInstrText xml:space="preserve"> ADDIN EN.CITE </w:delInstrText>
        </w:r>
        <w:r w:rsidRPr="001236EF" w:rsidDel="00AC4FD8">
          <w:rPr>
            <w:bCs/>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RPr="001236EF" w:rsidDel="00AC4FD8">
          <w:rPr>
            <w:bCs/>
          </w:rPr>
          <w:delInstrText xml:space="preserve"> ADDIN EN.CITE.DATA </w:delInstrText>
        </w:r>
        <w:r w:rsidRPr="001236EF" w:rsidDel="00AC4FD8">
          <w:rPr>
            <w:bCs/>
          </w:rPr>
        </w:r>
        <w:r w:rsidRPr="001236EF" w:rsidDel="00AC4FD8">
          <w:rPr>
            <w:bCs/>
          </w:rPr>
          <w:fldChar w:fldCharType="end"/>
        </w:r>
        <w:r w:rsidRPr="001236EF" w:rsidDel="00AC4FD8">
          <w:rPr>
            <w:bCs/>
          </w:rPr>
          <w:fldChar w:fldCharType="separate"/>
        </w:r>
        <w:r w:rsidRPr="001236EF" w:rsidDel="00AC4FD8">
          <w:rPr>
            <w:bCs/>
            <w:vertAlign w:val="superscript"/>
          </w:rPr>
          <w:delText>80, 81</w:delText>
        </w:r>
        <w:r w:rsidRPr="001236EF" w:rsidDel="00AC4FD8">
          <w:rPr>
            <w:bCs/>
          </w:rPr>
          <w:fldChar w:fldCharType="end"/>
        </w:r>
      </w:del>
      <w:r w:rsidRPr="001236EF">
        <w:rPr>
          <w:bCs/>
        </w:rPr>
        <w:t xml:space="preserve"> are continuously adopted into epistasis studies but need to be clear how interactions are tested</w:t>
      </w:r>
      <w:del w:id="138" w:author="Gib Hemani" w:date="2013-10-28T10:45:00Z">
        <w:r w:rsidRPr="001236EF" w:rsidDel="00AC4FD8">
          <w:rPr>
            <w:bCs/>
          </w:rPr>
          <w:fldChar w:fldCharType="begin"/>
        </w:r>
        <w:r w:rsidRPr="001236EF" w:rsidDel="00AC4FD8">
          <w:rPr>
            <w:bCs/>
          </w:rPr>
          <w:delInstrText xml:space="preserve"> ADDIN EN.CITE &lt;EndNote&gt;&lt;Cite&gt;&lt;Author&gt;Christmas&lt;/Author&gt;&lt;Year&gt;2011&lt;/Year&gt;&lt;RecNum&gt;1126&lt;/RecNum&gt;&lt;record&gt;&lt;rec-number&gt;1126&lt;/rec-number&gt;&lt;foreign-keys&gt;&lt;key app="EN" db-id="xwdx05xfpvwr2lezad9x2fwl5vzx5wwvz5fr"&gt;1126&lt;/key&gt;&lt;/foreign-keys&gt;&lt;ref-type name="Journal Article"&gt;17&lt;/ref-type&gt;&lt;contributors&gt;&lt;authors&gt;&lt;author&gt;Christmas, Jacqueline&lt;/author&gt;&lt;author&gt;Keedwell, Edward&lt;/author&gt;&lt;author&gt;Frayling, Timothy M.&lt;/author&gt;&lt;author&gt;Perry, John R. B.&lt;/author&gt;&lt;/authors&gt;&lt;/contributors&gt;&lt;titles&gt;&lt;title&gt;Ant colony optimisation to identify genetic variant association with type 2 diabetes&lt;/title&gt;&lt;secondary-title&gt;Information Sciences&lt;/secondary-title&gt;&lt;/titles&gt;&lt;periodical&gt;&lt;full-title&gt;Information Sciences&lt;/full-title&gt;&lt;/periodical&gt;&lt;pages&gt;1609-1622&lt;/pages&gt;&lt;volume&gt;181&lt;/volume&gt;&lt;number&gt;9&lt;/number&gt;&lt;keywords&gt;&lt;keyword&gt;Ant colony optimisation&lt;/keyword&gt;&lt;keyword&gt;Bioinformatics&lt;/keyword&gt;&lt;keyword&gt;Single nucleotide polymorphisms&lt;/keyword&gt;&lt;keyword&gt;Genome wide association studies&lt;/keyword&gt;&lt;/keywords&gt;&lt;dates&gt;&lt;year&gt;2011&lt;/year&gt;&lt;/dates&gt;&lt;isbn&gt;0020-0255&lt;/isbn&gt;&lt;urls&gt;&lt;related-urls&gt;&lt;url&gt;http://www.sciencedirect.com/science/article/pii/S0020025510006055&lt;/url&gt;&lt;/related-urls&gt;&lt;/urls&gt;&lt;electronic-resource-num&gt;http://dx.doi.org/10.1016/j.ins.2010.12.005&lt;/electronic-resource-num&gt;&lt;/record&gt;&lt;/Cite&gt;&lt;/EndNote&gt;</w:delInstrText>
        </w:r>
        <w:r w:rsidRPr="001236EF" w:rsidDel="00AC4FD8">
          <w:rPr>
            <w:bCs/>
          </w:rPr>
          <w:fldChar w:fldCharType="separate"/>
        </w:r>
        <w:r w:rsidRPr="001236EF" w:rsidDel="00AC4FD8">
          <w:rPr>
            <w:bCs/>
            <w:vertAlign w:val="superscript"/>
          </w:rPr>
          <w:delText>81</w:delText>
        </w:r>
        <w:r w:rsidRPr="001236EF" w:rsidDel="00AC4FD8">
          <w:rPr>
            <w:bCs/>
          </w:rPr>
          <w:fldChar w:fldCharType="end"/>
        </w:r>
      </w:del>
      <w:r w:rsidRPr="001236EF">
        <w:rPr>
          <w:bCs/>
        </w:rPr>
        <w:t xml:space="preserve">. Nevertheless, detection of high-order interactions appears very challenging to machine learning and data mining methods too considering </w:t>
      </w:r>
      <w:proofErr w:type="gramStart"/>
      <w:r w:rsidRPr="001236EF">
        <w:rPr>
          <w:bCs/>
        </w:rPr>
        <w:t>that interactions</w:t>
      </w:r>
      <w:proofErr w:type="gramEnd"/>
      <w:r w:rsidRPr="001236EF">
        <w:rPr>
          <w:bCs/>
        </w:rPr>
        <w:t xml:space="preserve"> are not explicitly tested in many cases. When interactions are explicitly tested, e.g. using Reconstructability Analysis, detection of three-way interactions requires multilayer hypothesis tests and thus is as difficult as regression methods</w:t>
      </w:r>
      <w:ins w:id="139" w:author="Gib Hemani" w:date="2013-10-28T10:46:00Z">
        <w:r w:rsidR="00AC4FD8">
          <w:rPr>
            <w:bCs/>
          </w:rPr>
          <w:fldChar w:fldCharType="begin" w:fldLock="1"/>
        </w:r>
      </w:ins>
      <w:r w:rsidR="00965942">
        <w:rPr>
          <w:bCs/>
        </w:rPr>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"&lt;sup&gt;4,75&lt;/sup&gt;" }, "properties" : { "noteIndex" : 0 }, "schema" : "https://github.com/citation-style-language/schema/raw/master/csl-citation.json" }</w:instrText>
      </w:r>
      <w:r w:rsidR="00AC4FD8">
        <w:rPr>
          <w:bCs/>
        </w:rPr>
        <w:fldChar w:fldCharType="separate"/>
      </w:r>
      <w:r w:rsidR="00965942" w:rsidRPr="00965942">
        <w:rPr>
          <w:bCs/>
          <w:noProof/>
          <w:vertAlign w:val="superscript"/>
        </w:rPr>
        <w:t>4,75</w:t>
      </w:r>
      <w:ins w:id="140" w:author="Gib Hemani" w:date="2013-10-28T10:46:00Z">
        <w:r w:rsidR="00AC4FD8">
          <w:rPr>
            <w:bCs/>
          </w:rPr>
          <w:fldChar w:fldCharType="end"/>
        </w:r>
      </w:ins>
      <w:del w:id="141" w:author="Gib Hemani" w:date="2013-10-28T10:45:00Z">
        <w:r w:rsidRPr="001236EF" w:rsidDel="00AC4FD8">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1236EF" w:rsidDel="00AC4FD8">
          <w:rPr>
            <w:bCs/>
          </w:rPr>
          <w:delInstrText xml:space="preserve"> ADDIN EN.CITE </w:delInstrText>
        </w:r>
        <w:r w:rsidRPr="001236EF" w:rsidDel="00AC4FD8">
          <w:rPr>
            <w:bCs/>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RPr="001236EF" w:rsidDel="00AC4FD8">
          <w:rPr>
            <w:bCs/>
          </w:rPr>
          <w:delInstrText xml:space="preserve"> ADDIN EN.CITE.DATA </w:delInstrText>
        </w:r>
        <w:r w:rsidRPr="001236EF" w:rsidDel="00AC4FD8">
          <w:rPr>
            <w:bCs/>
          </w:rPr>
        </w:r>
        <w:r w:rsidRPr="001236EF" w:rsidDel="00AC4FD8">
          <w:rPr>
            <w:bCs/>
          </w:rPr>
          <w:fldChar w:fldCharType="end"/>
        </w:r>
        <w:r w:rsidRPr="001236EF" w:rsidDel="00AC4FD8">
          <w:rPr>
            <w:bCs/>
          </w:rPr>
          <w:fldChar w:fldCharType="separate"/>
        </w:r>
        <w:r w:rsidRPr="001236EF" w:rsidDel="00AC4FD8">
          <w:rPr>
            <w:bCs/>
            <w:vertAlign w:val="superscript"/>
          </w:rPr>
          <w:delText>3, 82</w:delText>
        </w:r>
        <w:r w:rsidRPr="001236EF" w:rsidDel="00AC4FD8">
          <w:rPr>
            <w:bCs/>
          </w:rPr>
          <w:fldChar w:fldCharType="end"/>
        </w:r>
      </w:del>
      <w:r w:rsidRPr="001236EF">
        <w:rPr>
          <w:bCs/>
        </w:rPr>
        <w:t>, in addition to issues of excessive computing demand, exponentially increased multiple tests and insufficient sample sizes</w:t>
      </w:r>
      <w:ins w:id="142" w:author="Gib Hemani" w:date="2013-10-28T10:46:00Z">
        <w:r w:rsidR="00AC4FD8">
          <w:rPr>
            <w:bCs/>
          </w:rPr>
          <w:fldChar w:fldCharType="begin" w:fldLock="1"/>
        </w:r>
      </w:ins>
      <w:r w:rsidR="0096594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AC4FD8">
        <w:rPr>
          <w:bCs/>
        </w:rPr>
        <w:fldChar w:fldCharType="separate"/>
      </w:r>
      <w:r w:rsidR="00965942" w:rsidRPr="00965942">
        <w:rPr>
          <w:bCs/>
          <w:noProof/>
          <w:vertAlign w:val="superscript"/>
        </w:rPr>
        <w:t>13</w:t>
      </w:r>
      <w:ins w:id="143" w:author="Gib Hemani" w:date="2013-10-28T10:46:00Z">
        <w:r w:rsidR="00AC4FD8">
          <w:rPr>
            <w:bCs/>
          </w:rPr>
          <w:fldChar w:fldCharType="end"/>
        </w:r>
      </w:ins>
      <w:del w:id="144" w:author="Gib Hemani" w:date="2013-10-28T10:46:00Z">
        <w:r w:rsidRPr="001236EF" w:rsidDel="00AC4FD8">
          <w:rPr>
            <w:bCs/>
          </w:rPr>
          <w:fldChar w:fldCharType="begin"/>
        </w:r>
        <w:r w:rsidRPr="001236EF" w:rsidDel="00AC4FD8">
          <w:rPr>
            <w:bCs/>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RPr="001236EF" w:rsidDel="00AC4FD8">
          <w:rPr>
            <w:bCs/>
          </w:rPr>
          <w:fldChar w:fldCharType="separate"/>
        </w:r>
        <w:r w:rsidRPr="001236EF" w:rsidDel="00AC4FD8">
          <w:rPr>
            <w:bCs/>
            <w:vertAlign w:val="superscript"/>
          </w:rPr>
          <w:delText>12</w:delText>
        </w:r>
        <w:r w:rsidRPr="001236EF" w:rsidDel="00AC4FD8">
          <w:rPr>
            <w:bCs/>
          </w:rPr>
          <w:fldChar w:fldCharType="end"/>
        </w:r>
      </w:del>
      <w:r w:rsidRPr="001236EF">
        <w:rPr>
          <w:bCs/>
        </w:rPr>
        <w:t xml:space="preserve">. Novel ideas are needed to genome-wide detect high-order interactions. </w:t>
      </w:r>
    </w:p>
    <w:p w14:paraId="4894ED10" w14:textId="77777777" w:rsidR="001236EF" w:rsidRPr="001236EF" w:rsidRDefault="001236EF" w:rsidP="001236EF">
      <w:pPr>
        <w:rPr>
          <w:bCs/>
        </w:rPr>
      </w:pPr>
    </w:p>
    <w:p w14:paraId="77B6A21F" w14:textId="77777777" w:rsidR="001236EF" w:rsidRDefault="001236EF" w:rsidP="001236EF">
      <w:pPr>
        <w:pStyle w:val="Heading3"/>
      </w:pPr>
      <w:r w:rsidRPr="001236EF">
        <w:t>Group and module based methods</w:t>
      </w:r>
    </w:p>
    <w:p w14:paraId="41BCC1B3" w14:textId="77777777" w:rsidR="001236EF" w:rsidRDefault="001236EF" w:rsidP="001236EF">
      <w:pPr>
        <w:rPr>
          <w:b/>
          <w:bCs/>
          <w:i/>
        </w:rPr>
      </w:pPr>
    </w:p>
    <w:p w14:paraId="14576B16" w14:textId="5D62C456" w:rsidR="001236EF" w:rsidRPr="001236EF" w:rsidRDefault="001236EF" w:rsidP="001236EF">
      <w:pPr>
        <w:rPr>
          <w:bCs/>
        </w:rPr>
      </w:pPr>
      <w:r w:rsidRPr="001236EF">
        <w:rPr>
          <w:bCs/>
        </w:rPr>
        <w:t>Testing interactions based on groups of SNPs or functional modules can dramatically reduce the multiple test burden (e.g. only ~10</w:t>
      </w:r>
      <w:r w:rsidRPr="001236EF">
        <w:rPr>
          <w:bCs/>
          <w:vertAlign w:val="superscript"/>
        </w:rPr>
        <w:t>8</w:t>
      </w:r>
      <w:r w:rsidRPr="001236EF">
        <w:rPr>
          <w:bCs/>
        </w:rPr>
        <w:t xml:space="preserve"> pairwise tests required for 20,000 genes) and thus increase power of detection</w:t>
      </w:r>
      <w:ins w:id="145" w:author="Gib Hemani" w:date="2013-10-28T10:48:00Z">
        <w:r w:rsidR="00F118BE">
          <w:rPr>
            <w:bCs/>
          </w:rPr>
          <w:fldChar w:fldCharType="begin" w:fldLock="1"/>
        </w:r>
      </w:ins>
      <w:r w:rsidR="00965942">
        <w:rPr>
          <w:bCs/>
        </w:rPr>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"&lt;sup&gt;23,76&lt;/sup&gt;" }, "properties" : { "noteIndex" : 0 }, "schema" : "https://github.com/citation-style-language/schema/raw/master/csl-citation.json" }</w:instrText>
      </w:r>
      <w:r w:rsidR="00F118BE">
        <w:rPr>
          <w:bCs/>
        </w:rPr>
        <w:fldChar w:fldCharType="separate"/>
      </w:r>
      <w:r w:rsidR="00965942" w:rsidRPr="00965942">
        <w:rPr>
          <w:bCs/>
          <w:noProof/>
          <w:vertAlign w:val="superscript"/>
        </w:rPr>
        <w:t>23,76</w:t>
      </w:r>
      <w:ins w:id="146" w:author="Gib Hemani" w:date="2013-10-28T10:48:00Z">
        <w:r w:rsidR="00F118BE">
          <w:rPr>
            <w:bCs/>
          </w:rPr>
          <w:fldChar w:fldCharType="end"/>
        </w:r>
      </w:ins>
      <w:del w:id="147" w:author="Gib Hemani" w:date="2013-10-28T10:47:00Z">
        <w:r w:rsidRPr="001236EF" w:rsidDel="00F118BE">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1236EF" w:rsidDel="00F118BE">
          <w:rPr>
            <w:bCs/>
          </w:rPr>
          <w:delInstrText xml:space="preserve"> ADDIN EN.CITE </w:delInstrText>
        </w:r>
        <w:r w:rsidRPr="001236EF" w:rsidDel="00F118BE">
          <w:rPr>
            <w:bCs/>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RPr="001236EF" w:rsidDel="00F118BE">
          <w:rPr>
            <w:bCs/>
          </w:rPr>
          <w:delInstrText xml:space="preserve"> ADDIN EN.CITE.DATA </w:delInstrText>
        </w:r>
        <w:r w:rsidRPr="001236EF" w:rsidDel="00F118BE">
          <w:rPr>
            <w:bCs/>
          </w:rPr>
        </w:r>
        <w:r w:rsidRPr="001236EF" w:rsidDel="00F118BE">
          <w:rPr>
            <w:bCs/>
          </w:rPr>
          <w:fldChar w:fldCharType="end"/>
        </w:r>
        <w:r w:rsidRPr="001236EF" w:rsidDel="00F118BE">
          <w:rPr>
            <w:bCs/>
          </w:rPr>
          <w:fldChar w:fldCharType="separate"/>
        </w:r>
        <w:r w:rsidRPr="001236EF" w:rsidDel="00F118BE">
          <w:rPr>
            <w:bCs/>
            <w:vertAlign w:val="superscript"/>
          </w:rPr>
          <w:delText>25, 83</w:delText>
        </w:r>
        <w:r w:rsidRPr="001236EF" w:rsidDel="00F118BE">
          <w:rPr>
            <w:bCs/>
          </w:rPr>
          <w:fldChar w:fldCharType="end"/>
        </w:r>
      </w:del>
      <w:r w:rsidRPr="001236EF">
        <w:rPr>
          <w:bCs/>
        </w:rPr>
        <w:t>, including high-order interactions</w:t>
      </w:r>
      <w:ins w:id="148" w:author="Gib Hemani" w:date="2013-10-28T10:49:00Z">
        <w:r w:rsidR="00F118BE">
          <w:rPr>
            <w:bCs/>
          </w:rPr>
          <w:fldChar w:fldCharType="begin" w:fldLock="1"/>
        </w:r>
      </w:ins>
      <w:r w:rsidR="00965942">
        <w:rPr>
          <w:bCs/>
        </w:rPr>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"&lt;sup&gt;77&lt;/sup&gt;" }, "properties" : { "noteIndex" : 0 }, "schema" : "https://github.com/citation-style-language/schema/raw/master/csl-citation.json" }</w:instrText>
      </w:r>
      <w:r w:rsidR="00F118BE">
        <w:rPr>
          <w:bCs/>
        </w:rPr>
        <w:fldChar w:fldCharType="separate"/>
      </w:r>
      <w:r w:rsidR="00965942" w:rsidRPr="00965942">
        <w:rPr>
          <w:bCs/>
          <w:noProof/>
          <w:vertAlign w:val="superscript"/>
        </w:rPr>
        <w:t>77</w:t>
      </w:r>
      <w:ins w:id="149" w:author="Gib Hemani" w:date="2013-10-28T10:49:00Z">
        <w:r w:rsidR="00F118BE">
          <w:rPr>
            <w:bCs/>
          </w:rPr>
          <w:fldChar w:fldCharType="end"/>
        </w:r>
      </w:ins>
      <w:del w:id="150" w:author="Gib Hemani" w:date="2013-10-28T10:48:00Z">
        <w:r w:rsidRPr="001236EF" w:rsidDel="00F118BE">
          <w:rPr>
            <w:bCs/>
          </w:rPr>
          <w:fldChar w:fldCharType="begin"/>
        </w:r>
        <w:r w:rsidRPr="001236EF" w:rsidDel="00F118BE">
          <w:rPr>
            <w:bCs/>
          </w:rPr>
          <w:delInstrText xml:space="preserve"> ADDIN EN.CITE &lt;EndNote&gt;&lt;Cite&gt;&lt;Author&gt;Oh&lt;/Author&gt;&lt;Year&gt;2012&lt;/Year&gt;&lt;RecNum&gt;1049&lt;/RecNum&gt;&lt;record&gt;&lt;rec-number&gt;1049&lt;/rec-number&gt;&lt;foreign-keys&gt;&lt;key app="EN" db-id="xwdx05xfpvwr2lezad9x2fwl5vzx5wwvz5fr"&gt;1049&lt;/key&gt;&lt;/foreign-keys&gt;&lt;ref-type name="Journal Article"&gt;17&lt;/ref-type&gt;&lt;contributors&gt;&lt;authors&gt;&lt;author&gt;Oh, S.&lt;/author&gt;&lt;author&gt;Lee, J.&lt;/author&gt;&lt;author&gt;Kwon, M. S.&lt;/author&gt;&lt;author&gt;Weir, B.&lt;/author&gt;&lt;author&gt;Ha, K.&lt;/author&gt;&lt;author&gt;Park, T.&lt;/author&gt;&lt;/authors&gt;&lt;/contributors&gt;&lt;auth-address&gt;Department of Statistics, Seoul National University, Seoul, South Korea.&lt;/auth-address&gt;&lt;titles&gt;&lt;title&gt;A novel method to identify high order gene-gene interactions in genome-wide association studies: gene-based MDR&lt;/title&gt;&lt;secondary-title&gt;BMC Bioinformatics&lt;/secondary-title&gt;&lt;/titles&gt;&lt;periodical&gt;&lt;full-title&gt;BMC Bioinformatics&lt;/full-title&gt;&lt;/periodical&gt;&lt;pages&gt;S5&lt;/pages&gt;&lt;volume&gt;13 Suppl 9&lt;/volume&gt;&lt;edition&gt;2012/08/21&lt;/edition&gt;&lt;keywords&gt;&lt;keyword&gt;Algorithms&lt;/keyword&gt;&lt;keyword&gt;Bipolar Disorder/genetics&lt;/keyword&gt;&lt;keyword&gt;Computational Biology/ methods&lt;/keyword&gt;&lt;keyword&gt;Gene-Environment Interaction&lt;/keyword&gt;&lt;keyword&gt;Genetic Predisposition to Disease&lt;/keyword&gt;&lt;keyword&gt;Genome-Wide Association Study/ methods&lt;/keyword&gt;&lt;keyword&gt;Humans&lt;/keyword&gt;&lt;keyword&gt;Multifactor Dimensionality Reduction/ methods&lt;/keyword&gt;&lt;keyword&gt;Polymorphism, Single Nucleotide&lt;/keyword&gt;&lt;/keywords&gt;&lt;dates&gt;&lt;year&gt;2012&lt;/year&gt;&lt;/dates&gt;&lt;isbn&gt;1471-2105 (Electronic)&amp;#xD;1471-2105 (Linking)&lt;/isbn&gt;&lt;accession-num&gt;22901090&lt;/accession-num&gt;&lt;urls&gt;&lt;/urls&gt;&lt;electronic-resource-num&gt;1471-2105-13-S9-S5 [pii]&amp;#xD;10.1186/1471-2105-13-S9-S5 [doi]&lt;/electronic-resource-num&gt;&lt;remote-database-provider&gt;Nlm&lt;/remote-database-provider&gt;&lt;language&gt;eng&lt;/language&gt;&lt;/record&gt;&lt;/Cite&gt;&lt;/EndNote&gt;</w:delInstrText>
        </w:r>
        <w:r w:rsidRPr="001236EF" w:rsidDel="00F118BE">
          <w:rPr>
            <w:bCs/>
          </w:rPr>
          <w:fldChar w:fldCharType="separate"/>
        </w:r>
        <w:r w:rsidRPr="001236EF" w:rsidDel="00F118BE">
          <w:rPr>
            <w:bCs/>
            <w:vertAlign w:val="superscript"/>
          </w:rPr>
          <w:delText>84</w:delText>
        </w:r>
        <w:r w:rsidRPr="001236EF" w:rsidDel="00F118BE">
          <w:rPr>
            <w:bCs/>
          </w:rPr>
          <w:fldChar w:fldCharType="end"/>
        </w:r>
      </w:del>
      <w:r w:rsidRPr="001236EF">
        <w:rPr>
          <w:bCs/>
        </w:rPr>
        <w:t>. In addition, properly grouping SNPs may collectively capture casual variants that are not well tagged by individual SNPs</w:t>
      </w:r>
      <w:ins w:id="151" w:author="Gib Hemani" w:date="2013-10-28T10:52:00Z">
        <w:r w:rsidR="00B6152B">
          <w:rPr>
            <w:bCs/>
          </w:rPr>
          <w:fldChar w:fldCharType="begin" w:fldLock="1"/>
        </w:r>
      </w:ins>
      <w:r w:rsidR="00965942">
        <w:rPr>
          <w:bCs/>
        </w:rPr>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"http://www.mendeley.com/documents/?uuid=23e7bbb8-fc9a-4fc0-b1ec-1360f8b953eb" ] } ], "mendeley" : { "previouslyFormattedCitation" : "&lt;sup&gt;78&lt;/sup&gt;" }, "properties" : { "noteIndex" : 0 }, "schema" : "https://github.com/citation-style-language/schema/raw/master/csl-citation.json" }</w:instrText>
      </w:r>
      <w:r w:rsidR="00B6152B">
        <w:rPr>
          <w:bCs/>
        </w:rPr>
        <w:fldChar w:fldCharType="separate"/>
      </w:r>
      <w:r w:rsidR="00965942" w:rsidRPr="00965942">
        <w:rPr>
          <w:bCs/>
          <w:noProof/>
          <w:vertAlign w:val="superscript"/>
        </w:rPr>
        <w:t>78</w:t>
      </w:r>
      <w:ins w:id="152" w:author="Gib Hemani" w:date="2013-10-28T10:52:00Z">
        <w:r w:rsidR="00B6152B">
          <w:rPr>
            <w:bCs/>
          </w:rPr>
          <w:fldChar w:fldCharType="end"/>
        </w:r>
      </w:ins>
      <w:del w:id="153" w:author="Gib Hemani" w:date="2013-10-28T10:49:00Z">
        <w:r w:rsidRPr="001236EF" w:rsidDel="00F118BE">
          <w:rPr>
            <w:bCs/>
          </w:rPr>
          <w:fldChar w:fldCharType="begin"/>
        </w:r>
        <w:r w:rsidRPr="001236EF" w:rsidDel="00F118BE">
          <w:rPr>
            <w:bCs/>
          </w:rPr>
          <w:delInstrText xml:space="preserve"> ADDIN EN.CITE &lt;EndNote&gt;&lt;Cite&gt;&lt;Author&gt;Wu&lt;/Author&gt;&lt;Year&gt;2010&lt;/Year&gt;&lt;RecNum&gt;1130&lt;/RecNum&gt;&lt;record&gt;&lt;rec-number&gt;1130&lt;/rec-number&gt;&lt;foreign-keys&gt;&lt;key app="EN" db-id="xwdx05xfpvwr2lezad9x2fwl5vzx5wwvz5fr"&gt;1130&lt;/key&gt;&lt;/foreign-keys&gt;&lt;ref-type name="Journal Article"&gt;17&lt;/ref-type&gt;&lt;contributors&gt;&lt;authors&gt;&lt;author&gt;Wu, M. C.&lt;/author&gt;&lt;author&gt;Kraft, P.&lt;/author&gt;&lt;author&gt;Epstein, M. P.&lt;/author&gt;&lt;author&gt;Taylor, D. M.&lt;/author&gt;&lt;author&gt;Chanock, S. J.&lt;/author&gt;&lt;author&gt;Hunter, D. J.&lt;/author&gt;&lt;author&gt;Lin, X.&lt;/author&gt;&lt;/authors&gt;&lt;/contributors&gt;&lt;auth-address&gt;Department of Biostatistics, The University of North Carolina at Chapel Hill, Chapel Hill, NC 27599, USA.&lt;/auth-address&gt;&lt;titles&gt;&lt;title&gt;Powerful SNP-set analysis for case-control genome-wide association studies&lt;/title&gt;&lt;secondary-title&gt;Am J Hum Genet&lt;/secondary-title&gt;&lt;/titles&gt;&lt;periodical&gt;&lt;full-title&gt;Am J Hum Genet&lt;/full-title&gt;&lt;/periodical&gt;&lt;pages&gt;929-42&lt;/pages&gt;&lt;volume&gt;86&lt;/volume&gt;&lt;number&gt;6&lt;/number&gt;&lt;edition&gt;2010/06/22&lt;/edition&gt;&lt;keywords&gt;&lt;keyword&gt;Breast Neoplasms/genetics&lt;/keyword&gt;&lt;keyword&gt;Genetic Markers&lt;/keyword&gt;&lt;keyword&gt;Genetic Predisposition to Disease&lt;/keyword&gt;&lt;keyword&gt;Genome-Wide Association Study/ methods&lt;/keyword&gt;&lt;keyword&gt;Humans&lt;/keyword&gt;&lt;keyword&gt;Polymorphism, Single Nucleotide&lt;/keyword&gt;&lt;keyword&gt;Statistics as Topic&lt;/keyword&gt;&lt;/keywords&gt;&lt;dates&gt;&lt;year&gt;2010&lt;/year&gt;&lt;pub-dates&gt;&lt;date&gt;Jun 11&lt;/date&gt;&lt;/pub-dates&gt;&lt;/dates&gt;&lt;isbn&gt;1537-6605 (Electronic)&amp;#xD;0002-9297 (Linking)&lt;/isbn&gt;&lt;accession-num&gt;20560208&lt;/accession-num&gt;&lt;urls&gt;&lt;/urls&gt;&lt;electronic-resource-num&gt;S0002-9297(10)00248-X [pii]&amp;#xD;10.1016/j.ajhg.2010.05.002 [doi]&lt;/electronic-resource-num&gt;&lt;remote-database-provider&gt;Nlm&lt;/remote-database-provider&gt;&lt;language&gt;eng&lt;/language&gt;&lt;/record&gt;&lt;/Cite&gt;&lt;/EndNote&gt;</w:delInstrText>
        </w:r>
        <w:r w:rsidRPr="001236EF" w:rsidDel="00F118BE">
          <w:rPr>
            <w:bCs/>
          </w:rPr>
          <w:fldChar w:fldCharType="separate"/>
        </w:r>
        <w:r w:rsidRPr="001236EF" w:rsidDel="00F118BE">
          <w:rPr>
            <w:bCs/>
            <w:vertAlign w:val="superscript"/>
          </w:rPr>
          <w:delText>85</w:delText>
        </w:r>
        <w:r w:rsidRPr="001236EF" w:rsidDel="00F118BE">
          <w:rPr>
            <w:bCs/>
          </w:rPr>
          <w:fldChar w:fldCharType="end"/>
        </w:r>
      </w:del>
      <w:r w:rsidRPr="001236EF">
        <w:rPr>
          <w:bCs/>
        </w:rPr>
        <w:t xml:space="preserve"> but could be complicated by a number of factors (e.g. group definitions, correlations among SNPs and SNP pairs)</w:t>
      </w:r>
      <w:ins w:id="154" w:author="Gib Hemani" w:date="2013-10-28T10:53:00Z">
        <w:r w:rsidR="000B5607">
          <w:rPr>
            <w:bCs/>
          </w:rPr>
          <w:fldChar w:fldCharType="begin" w:fldLock="1"/>
        </w:r>
      </w:ins>
      <w:r w:rsidR="00965942">
        <w:rPr>
          <w:bCs/>
        </w:rPr>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"http://www.mendeley.com/documents/?uuid=85cceefc-2c15-4bfc-bcf5-fd23ce06f77b" ] } ], "mendeley" : { "previouslyFormattedCitation" : "&lt;sup&gt;79&lt;/sup&gt;" }, "properties" : { "noteIndex" : 0 }, "schema" : "https://github.com/citation-style-language/schema/raw/master/csl-citation.json" }</w:instrText>
      </w:r>
      <w:r w:rsidR="000B5607">
        <w:rPr>
          <w:bCs/>
        </w:rPr>
        <w:fldChar w:fldCharType="separate"/>
      </w:r>
      <w:r w:rsidR="00965942" w:rsidRPr="00965942">
        <w:rPr>
          <w:bCs/>
          <w:noProof/>
          <w:vertAlign w:val="superscript"/>
        </w:rPr>
        <w:t>79</w:t>
      </w:r>
      <w:ins w:id="155" w:author="Gib Hemani" w:date="2013-10-28T10:53:00Z">
        <w:r w:rsidR="000B5607">
          <w:rPr>
            <w:bCs/>
          </w:rPr>
          <w:fldChar w:fldCharType="end"/>
        </w:r>
      </w:ins>
      <w:del w:id="156" w:author="Gib Hemani" w:date="2013-10-28T10:53:00Z">
        <w:r w:rsidRPr="001236EF" w:rsidDel="000B5607">
          <w:rPr>
            <w:bCs/>
          </w:rPr>
          <w:fldChar w:fldCharType="begin"/>
        </w:r>
        <w:r w:rsidRPr="001236EF" w:rsidDel="000B5607">
          <w:rPr>
            <w:bCs/>
          </w:rPr>
          <w:delInstrText xml:space="preserve"> ADDIN EN.CITE &lt;EndNote&gt;&lt;Cite&gt;&lt;Author&gt;Wu&lt;/Author&gt;&lt;Year&gt;2013&lt;/Year&gt;&lt;RecNum&gt;532&lt;/RecNum&gt;&lt;record&gt;&lt;rec-number&gt;532&lt;/rec-number&gt;&lt;foreign-keys&gt;&lt;key app="EN" db-id="xwdx05xfpvwr2lezad9x2fwl5vzx5wwvz5fr"&gt;532&lt;/key&gt;&lt;/foreign-keys&gt;&lt;ref-type name="Journal Article"&gt;17&lt;/ref-type&gt;&lt;contributors&gt;&lt;authors&gt;&lt;author&gt;Wu, C.&lt;/author&gt;&lt;author&gt;Cui, Y.&lt;/author&gt;&lt;/authors&gt;&lt;/contributors&gt;&lt;titles&gt;&lt;title&gt;Boosting signals in gene-based association studies via efficient SNP selection&lt;/title&gt;&lt;secondary-title&gt;Brief Bioinform&lt;/secondary-title&gt;&lt;/titles&gt;&lt;edition&gt;2013/01/18&lt;/edition&gt;&lt;dates&gt;&lt;year&gt;2013&lt;/year&gt;&lt;pub-dates&gt;&lt;date&gt;Jan 15&lt;/date&gt;&lt;/pub-dates&gt;&lt;/dates&gt;&lt;isbn&gt;1477-4054 (Electronic)&amp;#xD;1467-5463 (Linking)&lt;/isbn&gt;&lt;accession-num&gt;23325548&lt;/accession-num&gt;&lt;urls&gt;&lt;/urls&gt;&lt;electronic-resource-num&gt;bbs087 [pii]&amp;#xD;10.1093/bib/bbs087 [doi]&lt;/electronic-resource-num&gt;&lt;remote-database-provider&gt;Nlm&lt;/remote-database-provider&gt;&lt;language&gt;Eng&lt;/language&gt;&lt;/record&gt;&lt;/Cite&gt;&lt;/EndNote&gt;</w:delInstrText>
        </w:r>
        <w:r w:rsidRPr="001236EF" w:rsidDel="000B5607">
          <w:rPr>
            <w:bCs/>
          </w:rPr>
          <w:fldChar w:fldCharType="separate"/>
        </w:r>
        <w:r w:rsidRPr="001236EF" w:rsidDel="000B5607">
          <w:rPr>
            <w:bCs/>
            <w:vertAlign w:val="superscript"/>
          </w:rPr>
          <w:delText>38</w:delText>
        </w:r>
        <w:r w:rsidRPr="001236EF" w:rsidDel="000B5607">
          <w:rPr>
            <w:bCs/>
          </w:rPr>
          <w:fldChar w:fldCharType="end"/>
        </w:r>
      </w:del>
      <w:r w:rsidRPr="001236EF">
        <w:rPr>
          <w:bCs/>
        </w:rPr>
        <w:t>. A common practice is to use genes to group SNPs and derive gene-based variables factoring in SNP correlations for interaction tests via regression</w:t>
      </w:r>
      <w:ins w:id="157" w:author="Gib Hemani" w:date="2013-10-28T10:55:00Z">
        <w:r w:rsidR="000B5607">
          <w:rPr>
            <w:bCs/>
          </w:rPr>
          <w:fldChar w:fldCharType="begin" w:fldLock="1"/>
        </w:r>
      </w:ins>
      <w:r w:rsidR="00965942">
        <w:rPr>
          <w:bCs/>
        </w:rPr>
        <w:instrText>ADDIN CSL_CITATION { "citationItems" : [ { "id" : "ITEM-1", "itemData" : { "DOI" : "ejhg2010164 [pii]\n10.1038/ejhg.2010.164 [doi]", "ISBN" : "1476-5438 (Electronic)\n1018-4813 (Linking)", "PMID" : "20924406", "abstract" : "Gene-gene interactions have an important role in complex human diseases. Detection of gene-gene interactions has long been a challenge due to their complexity. The standard method aiming at detecting SNP-SNP interactions may be inadequate as it does not model linkage disequilibrium (LD) among SNPs in each gene and may lose power due to a large number of comparisons. To improve power, we propose a principal component (PC)-based framework for gene-based interaction analysis. We analytically derive the optimal weight for both quantitative and binary traits based on pairwise LD information. We then use PCs to summarize the information in each gene and test for interactions between the PCs. We further extend this gene-based interaction analysis procedure to allow the use of imputation dosage scores obtained from a popular imputation software package, MACH, which incorporates multilocus LD information. To evaluate the performance of the gene-based interaction tests, we conducted extensive simulations under various settings. We demonstrate that gene-based interaction tests are more powerful than SNP-based tests when more than two variants interact with each other; moreover, tests that incorporate external LD information are generally more powerful than those that use genotyped markers only. We also apply the proposed gene-based interaction tests to a candidate gene study on high-density lipoprotein. As our method operates at the gene level, it can be applied to a genome-wide association setting and used as a screening tool to detect gene-gene interactions.", "author" : [ { "dropping-particle" : "", "family" : "He", "given" : "J", "non-dropping-particle" : "", "parse-names" : false, "suffix" : "" }, { "dropping-particle" : "", "family" : "Wang", "given" : "K", "non-dropping-particle" : "", "parse-names" : false, "suffix" : "" }, { "dropping-particle" : "", "family" : "Edmondson", "given" : "A C", "non-dropping-particle" : "", "parse-names" : false, "suffix" : "" }, { "dropping-particle" : "", "family" : "Rader", "given" : "D J", "non-dropping-particle" : "", "parse-names" : false, "suffix" : "" }, { "dropping-particle" : "", "family" : "Li", "given" : "C", "non-dropping-particle" : "", "parse-names" : false, "suffix" : "" }, { "dropping-particle" : "", "family" : "Li", "given" : "M", "non-dropping-particle" : "", "parse-names" : false, "suffix" : "" } ], "container-title" : "Eur J Hum Genet", "edition" : "2010/10/07", "id" : "ITEM-1", "issue" : "2", "issued" : { "date-parts" : [ [ "2011" ] ] }, "note" : "He, Jing\nWang, Kai\nEdmondson, Andrew C\nRader, Daniel J\nLi, Chun\nLi, Mingyao\nR01 HG004517-03/HG/NHGRI NIH HHS/United States\nR01HG004517/HG/NHGRI NIH HHS/United States\nEvaluation Studies\nResearch Support, N.I.H., Extramural\nEngland\nEuropean journal of human genetics : EJHG\nEur J Hum Genet. 2011 Feb;19(2):164-72. doi: 10.1038/ejhg.2010.164. Epub 2010 Oct 6.", "page" : "164-172", "title" : "Gene-based interaction analysis by incorporating external linkage disequilibrium information", "type" : "article-journal", "volume" : "19" }, "uris" : [ "http://www.mendeley.com/documents/?uuid=b28aeb6d-63a7-4496-9a7f-7471d7c88f0d" ] } ], "mendeley" : { "previouslyFormattedCitation" : "&lt;sup&gt;80&lt;/sup&gt;" }, "properties" : { "noteIndex" : 0 }, "schema" : "https://github.com/citation-style-language/schema/raw/master/csl-citation.json" }</w:instrText>
      </w:r>
      <w:r w:rsidR="000B5607">
        <w:rPr>
          <w:bCs/>
        </w:rPr>
        <w:fldChar w:fldCharType="separate"/>
      </w:r>
      <w:r w:rsidR="00965942" w:rsidRPr="00965942">
        <w:rPr>
          <w:bCs/>
          <w:noProof/>
          <w:vertAlign w:val="superscript"/>
        </w:rPr>
        <w:t>80</w:t>
      </w:r>
      <w:ins w:id="158" w:author="Gib Hemani" w:date="2013-10-28T10:55:00Z">
        <w:r w:rsidR="000B5607">
          <w:rPr>
            <w:bCs/>
          </w:rPr>
          <w:fldChar w:fldCharType="end"/>
        </w:r>
      </w:ins>
      <w:del w:id="159" w:author="Gib Hemani" w:date="2013-10-28T10:54:00Z">
        <w:r w:rsidRPr="001236EF" w:rsidDel="000B5607">
          <w:rPr>
            <w:bCs/>
          </w:rPr>
          <w:fldChar w:fldCharType="begin"/>
        </w:r>
        <w:r w:rsidRPr="001236EF" w:rsidDel="000B5607">
          <w:rPr>
            <w:bCs/>
          </w:rPr>
          <w:delInstrText xml:space="preserve"> ADDIN EN.CITE &lt;EndNote&gt;&lt;Cite&gt;&lt;Author&gt;He&lt;/Author&gt;&lt;Year&gt;2011&lt;/Year&gt;&lt;RecNum&gt;425&lt;/RecNum&gt;&lt;record&gt;&lt;rec-number&gt;425&lt;/rec-number&gt;&lt;foreign-keys&gt;&lt;key app="EN" db-id="xwdx05xfpvwr2lezad9x2fwl5vzx5wwvz5fr"&gt;425&lt;/key&gt;&lt;/foreign-keys&gt;&lt;ref-type name="Journal Article"&gt;17&lt;/ref-type&gt;&lt;contributors&gt;&lt;authors&gt;&lt;author&gt;He, J.&lt;/author&gt;&lt;author&gt;Wang, K.&lt;/author&gt;&lt;author&gt;Edmondson, A. C.&lt;/author&gt;&lt;author&gt;Rader, D. J.&lt;/author&gt;&lt;author&gt;Li, C.&lt;/author&gt;&lt;author&gt;Li, M.&lt;/author&gt;&lt;/authors&gt;&lt;/contributors&gt;&lt;auth-address&gt;Department of Biostatistics and Epidemiology, University of Pennsylvania School of Medicine, Philadelphia, PA 19104, USA.&lt;/auth-address&gt;&lt;titles&gt;&lt;title&gt;Gene-based interaction analysis by incorporating external linkage disequilibrium information&lt;/title&gt;&lt;secondary-title&gt;Eur J Hum Genet&lt;/secondary-title&gt;&lt;/titles&gt;&lt;periodical&gt;&lt;full-title&gt;Eur J Hum Genet&lt;/full-title&gt;&lt;/periodical&gt;&lt;pages&gt;164-72&lt;/pages&gt;&lt;volume&gt;19&lt;/volume&gt;&lt;number&gt;2&lt;/number&gt;&lt;edition&gt;2010/10/07&lt;/edition&gt;&lt;keywords&gt;&lt;keyword&gt;Cholesterol Ester Transfer Proteins/genetics&lt;/keyword&gt;&lt;keyword&gt;Cholesterol, HDL/genetics/metabolism&lt;/keyword&gt;&lt;keyword&gt;Computer Simulation&lt;/keyword&gt;&lt;keyword&gt;Genetic Markers/ genetics&lt;/keyword&gt;&lt;keyword&gt;Genetic Predisposition to Disease&lt;/keyword&gt;&lt;keyword&gt;Genome, Human&lt;/keyword&gt;&lt;keyword&gt;Genome-Wide Association Study/ methods&lt;/keyword&gt;&lt;keyword&gt;Genotype&lt;/keyword&gt;&lt;keyword&gt;Humans&lt;/keyword&gt;&lt;keyword&gt;Linkage Disequilibrium/ genetics&lt;/keyword&gt;&lt;keyword&gt;Polymorphism, Single Nucleotide&lt;/keyword&gt;&lt;keyword&gt;Principal Component Analysis&lt;/keyword&gt;&lt;keyword&gt;Quantitative Trait Loci/ genetics&lt;/keyword&gt;&lt;keyword&gt;Software&lt;/keyword&gt;&lt;keyword&gt;Transaminases/genetics&lt;/keyword&gt;&lt;/keywords&gt;&lt;dates&gt;&lt;year&gt;2011&lt;/year&gt;&lt;pub-dates&gt;&lt;date&gt;Feb&lt;/date&gt;&lt;/pub-dates&gt;&lt;/dates&gt;&lt;isbn&gt;1476-5438 (Electronic)&amp;#xD;1018-4813 (Linking)&lt;/isbn&gt;&lt;accession-num&gt;20924406&lt;/accession-num&gt;&lt;urls&gt;&lt;/urls&gt;&lt;electronic-resource-num&gt;ejhg2010164 [pii]&amp;#xD;10.1038/ejhg.2010.164 [doi]&lt;/electronic-resource-num&gt;&lt;remote-database-provider&gt;Nlm&lt;/remote-database-provider&gt;&lt;language&gt;eng&lt;/language&gt;&lt;/record&gt;&lt;/Cite&gt;&lt;/EndNote&gt;</w:delInstrText>
        </w:r>
        <w:r w:rsidRPr="001236EF" w:rsidDel="000B5607">
          <w:rPr>
            <w:bCs/>
          </w:rPr>
          <w:fldChar w:fldCharType="separate"/>
        </w:r>
        <w:r w:rsidRPr="001236EF" w:rsidDel="000B5607">
          <w:rPr>
            <w:bCs/>
            <w:vertAlign w:val="superscript"/>
          </w:rPr>
          <w:delText>86</w:delText>
        </w:r>
        <w:r w:rsidRPr="001236EF" w:rsidDel="000B5607">
          <w:rPr>
            <w:bCs/>
          </w:rPr>
          <w:fldChar w:fldCharType="end"/>
        </w:r>
      </w:del>
      <w:r w:rsidRPr="001236EF">
        <w:rPr>
          <w:bCs/>
        </w:rPr>
        <w:t xml:space="preserve"> or analog LD-based</w:t>
      </w:r>
      <w:del w:id="160" w:author="Gib Hemani" w:date="2013-10-28T10:55:00Z">
        <w:r w:rsidRPr="001236EF" w:rsidDel="000B5607">
          <w:rPr>
            <w:bCs/>
          </w:rPr>
          <w:fldChar w:fldCharType="begin"/>
        </w:r>
        <w:r w:rsidRPr="001236EF" w:rsidDel="000B5607">
          <w:rPr>
            <w:bCs/>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RPr="001236EF" w:rsidDel="000B5607">
          <w:rPr>
            <w:bCs/>
          </w:rPr>
          <w:fldChar w:fldCharType="separate"/>
        </w:r>
        <w:r w:rsidRPr="001236EF" w:rsidDel="000B5607">
          <w:rPr>
            <w:bCs/>
            <w:vertAlign w:val="superscript"/>
          </w:rPr>
          <w:delText>14</w:delText>
        </w:r>
        <w:r w:rsidRPr="001236EF" w:rsidDel="000B5607">
          <w:rPr>
            <w:bCs/>
          </w:rPr>
          <w:fldChar w:fldCharType="end"/>
        </w:r>
      </w:del>
      <w:r w:rsidRPr="001236EF">
        <w:rPr>
          <w:bCs/>
        </w:rPr>
        <w:t xml:space="preserve"> (i.e. testing the difference of correlation of a pair of genes between cases and controls) approaches</w:t>
      </w:r>
      <w:ins w:id="161" w:author="Gib Hemani" w:date="2013-10-28T11:00:00Z">
        <w:r w:rsidR="0030483D">
          <w:rPr>
            <w:bCs/>
          </w:rPr>
          <w:fldChar w:fldCharType="begin" w:fldLock="1"/>
        </w:r>
      </w:ins>
      <w:r w:rsidR="00965942">
        <w:rPr>
          <w:bCs/>
        </w:rPr>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"http://www.mendeley.com/documents/?uuid=5b65304f-8dd1-47d1-a673-e4b8f0ea60c5"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"http://www.mendeley.com/documents/?uuid=55fddcb5-919b-4c25-8c0e-ea4a9fa4228f" ] } ], "mendeley" : { "previouslyFormattedCitation" : "&lt;sup&gt;81,82&lt;/sup&gt;" }, "properties" : { "noteIndex" : 0 }, "schema" : "https://github.com/citation-style-language/schema/raw/master/csl-citation.json" }</w:instrText>
      </w:r>
      <w:r w:rsidR="0030483D">
        <w:rPr>
          <w:bCs/>
        </w:rPr>
        <w:fldChar w:fldCharType="separate"/>
      </w:r>
      <w:r w:rsidR="00965942" w:rsidRPr="00965942">
        <w:rPr>
          <w:bCs/>
          <w:noProof/>
          <w:vertAlign w:val="superscript"/>
        </w:rPr>
        <w:t>81,82</w:t>
      </w:r>
      <w:ins w:id="162" w:author="Gib Hemani" w:date="2013-10-28T11:00:00Z">
        <w:r w:rsidR="0030483D">
          <w:rPr>
            <w:bCs/>
          </w:rPr>
          <w:fldChar w:fldCharType="end"/>
        </w:r>
      </w:ins>
      <w:del w:id="163" w:author="Gib Hemani" w:date="2013-10-28T11:00:00Z">
        <w:r w:rsidRPr="001236EF" w:rsidDel="0030483D">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1236EF" w:rsidDel="0030483D">
          <w:rPr>
            <w:bCs/>
          </w:rPr>
          <w:delInstrText xml:space="preserve"> ADDIN EN.CITE </w:delInstrText>
        </w:r>
        <w:r w:rsidRPr="001236EF" w:rsidDel="0030483D">
          <w:rPr>
            <w:bCs/>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RPr="001236EF" w:rsidDel="0030483D">
          <w:rPr>
            <w:bCs/>
          </w:rPr>
          <w:delInstrText xml:space="preserve"> ADDIN EN.CITE.DATA </w:delInstrText>
        </w:r>
        <w:r w:rsidRPr="001236EF" w:rsidDel="0030483D">
          <w:rPr>
            <w:bCs/>
          </w:rPr>
        </w:r>
        <w:r w:rsidRPr="001236EF" w:rsidDel="0030483D">
          <w:rPr>
            <w:bCs/>
          </w:rPr>
          <w:fldChar w:fldCharType="end"/>
        </w:r>
        <w:r w:rsidRPr="001236EF" w:rsidDel="0030483D">
          <w:rPr>
            <w:bCs/>
          </w:rPr>
          <w:fldChar w:fldCharType="separate"/>
        </w:r>
        <w:r w:rsidRPr="001236EF" w:rsidDel="0030483D">
          <w:rPr>
            <w:bCs/>
            <w:vertAlign w:val="superscript"/>
          </w:rPr>
          <w:delText>87, 88</w:delText>
        </w:r>
        <w:r w:rsidRPr="001236EF" w:rsidDel="0030483D">
          <w:rPr>
            <w:bCs/>
          </w:rPr>
          <w:fldChar w:fldCharType="end"/>
        </w:r>
      </w:del>
      <w:r w:rsidRPr="001236EF">
        <w:rPr>
          <w:bCs/>
        </w:rPr>
        <w:t>. Alternatively, one can first compute all pairwise interactions between SNPs in each group and derive gene-based interaction P values by integrating the pairwise interaction P values</w:t>
      </w:r>
      <w:ins w:id="164" w:author="Gib Hemani" w:date="2013-10-28T11:01:00Z">
        <w:r w:rsidR="00965942">
          <w:rPr>
            <w:bCs/>
          </w:rPr>
          <w:fldChar w:fldCharType="begin" w:fldLock="1"/>
        </w:r>
      </w:ins>
      <w:r w:rsidR="00965942">
        <w:rPr>
          <w:bCs/>
        </w:rPr>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"http://www.mendeley.com/documents/?uuid=b68ad66f-4b0b-4825-a369-c50adc48df90" ] } ], "mendeley" : { "previouslyFormattedCitation" : "&lt;sup&gt;83&lt;/sup&gt;" }, "properties" : { "noteIndex" : 0 }, "schema" : "https://github.com/citation-style-language/schema/raw/master/csl-citation.json" }</w:instrText>
      </w:r>
      <w:r w:rsidR="00965942">
        <w:rPr>
          <w:bCs/>
        </w:rPr>
        <w:fldChar w:fldCharType="separate"/>
      </w:r>
      <w:r w:rsidR="00965942" w:rsidRPr="00965942">
        <w:rPr>
          <w:bCs/>
          <w:noProof/>
          <w:vertAlign w:val="superscript"/>
        </w:rPr>
        <w:t>83</w:t>
      </w:r>
      <w:ins w:id="165" w:author="Gib Hemani" w:date="2013-10-28T11:01:00Z">
        <w:r w:rsidR="00965942">
          <w:rPr>
            <w:bCs/>
          </w:rPr>
          <w:fldChar w:fldCharType="end"/>
        </w:r>
      </w:ins>
      <w:del w:id="166" w:author="Gib Hemani" w:date="2013-10-28T11:01:00Z">
        <w:r w:rsidRPr="001236EF" w:rsidDel="00965942">
          <w:rPr>
            <w:bCs/>
          </w:rPr>
          <w:fldChar w:fldCharType="begin"/>
        </w:r>
        <w:r w:rsidRPr="001236EF" w:rsidDel="00965942">
          <w:rPr>
            <w:bCs/>
          </w:rPr>
          <w:delInstrText xml:space="preserve"> ADDIN EN.CITE &lt;EndNote&gt;&lt;Cite&gt;&lt;Author&gt;Ma&lt;/Author&gt;&lt;Year&gt;2013&lt;/Year&gt;&lt;RecNum&gt;539&lt;/RecNum&gt;&lt;record&gt;&lt;rec-number&gt;539&lt;/rec-number&gt;&lt;foreign-keys&gt;&lt;key app="EN" db-id="xwdx05xfpvwr2lezad9x2fwl5vzx5wwvz5fr"&gt;539&lt;/key&gt;&lt;/foreign-keys&gt;&lt;ref-type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Genet&lt;/secondary-title&gt;&lt;/titles&gt;&lt;periodical&gt;&lt;full-title&gt;PLoS Genet&lt;/full-title&gt;&lt;/periodical&gt;&lt;pages&gt;e1003321&lt;/pages&gt;&lt;volume&gt;9&lt;/volume&gt;&lt;number&gt;2&lt;/number&gt;&lt;edition&gt;2013/03/08&lt;/edition&gt;&lt;dates&gt;&lt;year&gt;2013&lt;/year&gt;&lt;pub-dates&gt;&lt;date&gt;Feb&lt;/date&gt;&lt;/pub-dates&gt;&lt;/dates&gt;&lt;isbn&gt;1553-7404 (Electronic)&amp;#xD;1553-7390 (Linking)&lt;/isbn&gt;&lt;accession-num&gt;23468652&lt;/accession-num&gt;&lt;urls&gt;&lt;/urls&gt;&lt;electronic-resource-num&gt;10.1371/journal.pgen.1003321 [doi]&amp;#xD;PGENETICS-D-12-01978 [pii]&lt;/electronic-resource-num&gt;&lt;remote-database-provider&gt;Nlm&lt;/remote-database-provider&gt;&lt;language&gt;eng&lt;/language&gt;&lt;/record&gt;&lt;/Cite&gt;&lt;/EndNote&gt;</w:delInstrText>
        </w:r>
        <w:r w:rsidRPr="001236EF" w:rsidDel="00965942">
          <w:rPr>
            <w:bCs/>
          </w:rPr>
          <w:fldChar w:fldCharType="separate"/>
        </w:r>
        <w:r w:rsidRPr="001236EF" w:rsidDel="00965942">
          <w:rPr>
            <w:bCs/>
            <w:vertAlign w:val="superscript"/>
          </w:rPr>
          <w:delText>83</w:delText>
        </w:r>
        <w:r w:rsidRPr="001236EF" w:rsidDel="00965942">
          <w:rPr>
            <w:bCs/>
          </w:rPr>
          <w:fldChar w:fldCharType="end"/>
        </w:r>
      </w:del>
      <w:r w:rsidRPr="001236EF">
        <w:rPr>
          <w:bCs/>
        </w:rPr>
        <w:t xml:space="preserve">. </w:t>
      </w:r>
    </w:p>
    <w:p w14:paraId="78B3F086" w14:textId="77777777" w:rsidR="001236EF" w:rsidRPr="001236EF" w:rsidRDefault="001236EF" w:rsidP="001236EF">
      <w:pPr>
        <w:rPr>
          <w:bCs/>
        </w:rPr>
      </w:pPr>
      <w:r w:rsidRPr="001236EF">
        <w:rPr>
          <w:bCs/>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bookmarkStart w:id="167" w:name="_GoBack"/>
      <w:r w:rsidRPr="001236EF">
        <w:rPr>
          <w:bCs/>
        </w:rPr>
        <w:fldChar w:fldCharType="begin"/>
      </w:r>
      <w:r w:rsidRPr="001236EF">
        <w:rPr>
          <w:bCs/>
        </w:rPr>
        <w: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1236EF">
        <w:rPr>
          <w:bCs/>
        </w:rPr>
        <w:fldChar w:fldCharType="separate"/>
      </w:r>
      <w:r w:rsidRPr="001236EF">
        <w:rPr>
          <w:bCs/>
          <w:vertAlign w:val="superscript"/>
        </w:rPr>
        <w:t>22, 35</w:t>
      </w:r>
      <w:r w:rsidRPr="001236EF">
        <w:rPr>
          <w:bCs/>
        </w:rPr>
        <w:fldChar w:fldCharType="end"/>
      </w:r>
      <w:bookmarkEnd w:id="167"/>
      <w:r w:rsidRPr="001236EF">
        <w:rPr>
          <w:bCs/>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r w:rsidRPr="001236EF">
        <w:rPr>
          <w:bCs/>
        </w:rPr>
        <w:fldChar w:fldCharType="begin"/>
      </w:r>
      <w:r w:rsidRPr="001236EF">
        <w:rPr>
          <w:bCs/>
        </w:rPr>
        <w:instrText xml:space="preserve"> ADDIN EN.CITE &lt;EndNote&gt;&lt;Cite&gt;&lt;Author&gt;Davis&lt;/Author&gt;&lt;Year&gt;2010&lt;/Year&gt;&lt;RecNum&gt;293&lt;/RecNum&gt;&lt;record&gt;&lt;rec-number&gt;293&lt;/rec-number&gt;&lt;foreign-keys&gt;&lt;key app="EN" db-id="xwdx05xfpvwr2lezad9x2fwl5vzx5wwvz5fr"&gt;293&lt;/key&gt;&lt;/foreign-keys&gt;&lt;ref-type name="Journal Article"&gt;17&lt;/ref-type&gt;&lt;contributors&gt;&lt;authors&gt;&lt;author&gt;Davis, N. A.&lt;/author&gt;&lt;author&gt;Crowe, J. E., Jr.&lt;/author&gt;&lt;author&gt;Pajewski, N. M.&lt;/author&gt;&lt;author&gt;McKinney, B. A.&lt;/author&gt;&lt;/authors&gt;&lt;/contributors&gt;&lt;auth-address&gt;Department of Mathematical and Computer Sciences, University of Tulsa, Tulsa, OK 74104, USA.&lt;/auth-address&gt;&lt;titles&gt;&lt;title&gt;Surfing a genetic association interaction network to identify modulators of antibody response to smallpox vaccine&lt;/title&gt;&lt;secondary-title&gt;Genes Immun&lt;/secondary-title&gt;&lt;/titles&gt;&lt;periodical&gt;&lt;full-title&gt;Genes Immun&lt;/full-title&gt;&lt;/periodical&gt;&lt;pages&gt;630-6&lt;/pages&gt;&lt;volume&gt;11&lt;/volume&gt;&lt;number&gt;8&lt;/number&gt;&lt;edition&gt;2010/07/09&lt;/edition&gt;&lt;keywords&gt;&lt;keyword&gt;Algorithms&lt;/keyword&gt;&lt;keyword&gt;Antibody Formation/ genetics&lt;/keyword&gt;&lt;keyword&gt;Cytochrome P-450 CYP1A1/genetics&lt;/keyword&gt;&lt;keyword&gt;Gene Regulatory Networks&lt;/keyword&gt;&lt;keyword&gt;Genes&lt;/keyword&gt;&lt;keyword&gt;Genome-Wide Association Study/ methods&lt;/keyword&gt;&lt;keyword&gt;Humans&lt;/keyword&gt;&lt;keyword&gt;Markov Chains&lt;/keyword&gt;&lt;keyword&gt;NADPH Oxidase/genetics&lt;/keyword&gt;&lt;keyword&gt;Phenotype&lt;/keyword&gt;&lt;keyword&gt;Polymorphism, Single Nucleotide&lt;/keyword&gt;&lt;keyword&gt;Retinoid X Receptor alpha/genetics&lt;/keyword&gt;&lt;keyword&gt;Smallpox Vaccine/genetics/ immunology&lt;/keyword&gt;&lt;/keywords&gt;&lt;dates&gt;&lt;year&gt;2010&lt;/year&gt;&lt;pub-dates&gt;&lt;date&gt;Dec&lt;/date&gt;&lt;/pub-dates&gt;&lt;/dates&gt;&lt;isbn&gt;1476-5470 (Electronic)&amp;#xD;1466-4879 (Linking)&lt;/isbn&gt;&lt;accession-num&gt;20613780&lt;/accession-num&gt;&lt;urls&gt;&lt;/urls&gt;&lt;electronic-resource-num&gt;gene201037 [pii]&amp;#xD;10.1038/gene.2010.37 [doi]&lt;/electronic-resource-num&gt;&lt;remote-database-provider&gt;Nlm&lt;/remote-database-provider&gt;&lt;language&gt;eng&lt;/language&gt;&lt;/record&gt;&lt;/Cite&gt;&lt;/EndNote&gt;</w:instrText>
      </w:r>
      <w:r w:rsidRPr="001236EF">
        <w:rPr>
          <w:bCs/>
        </w:rPr>
        <w:fldChar w:fldCharType="separate"/>
      </w:r>
      <w:r w:rsidRPr="001236EF">
        <w:rPr>
          <w:bCs/>
          <w:vertAlign w:val="superscript"/>
        </w:rPr>
        <w:t>89</w:t>
      </w:r>
      <w:r w:rsidRPr="001236EF">
        <w:rPr>
          <w:bCs/>
        </w:rPr>
        <w:fldChar w:fldCharType="end"/>
      </w:r>
      <w:r w:rsidRPr="001236EF">
        <w:rPr>
          <w:bCs/>
        </w:rPr>
        <w:t xml:space="preserve"> to identify functional important pathways</w:t>
      </w:r>
      <w:r w:rsidRPr="001236EF">
        <w:rPr>
          <w:bCs/>
        </w:rPr>
        <w:fldChar w:fldCharType="begin"/>
      </w:r>
      <w:r w:rsidRPr="001236EF">
        <w:rPr>
          <w:bCs/>
        </w:rPr>
        <w:instrText xml:space="preserve"> ADDIN EN.CITE &lt;EndNote&gt;&lt;Cite&gt;&lt;Author&gt;McKinney&lt;/Author&gt;&lt;Year&gt;2012&lt;/Year&gt;&lt;RecNum&gt;1022&lt;/RecNum&gt;&lt;record&gt;&lt;rec-number&gt;1022&lt;/rec-number&gt;&lt;foreign-keys&gt;&lt;key app="EN" db-id="xwdx05xfpvwr2lezad9x2fwl5vzx5wwvz5fr"&gt;1022&lt;/key&gt;&lt;/foreign-keys&gt;&lt;ref-type name="Journal Article"&gt;17&lt;/ref-type&gt;&lt;contributors&gt;&lt;authors&gt;&lt;author&gt;McKinney, Brett&lt;/author&gt;&lt;author&gt;Pajewski, Nicholas&lt;/author&gt;&lt;/authors&gt;&lt;/contributors&gt;&lt;titles&gt;&lt;title&gt;Six degrees of epistasis: Statistical network models for GWAS&lt;/title&gt;&lt;secondary-title&gt;Front Genet&lt;/secondary-title&gt;&lt;/titles&gt;&lt;periodical&gt;&lt;full-title&gt;Front Genet&lt;/full-title&gt;&lt;/periodical&gt;&lt;pages&gt;109&lt;/pages&gt;&lt;volume&gt;2&lt;/volume&gt;&lt;dates&gt;&lt;year&gt;2012&lt;/year&gt;&lt;/dates&gt;&lt;isbn&gt;1664-8021&lt;/isbn&gt;&lt;urls&gt;&lt;related-urls&gt;&lt;url&gt;http://www.frontiersin.org/Journal/Abstract.aspx?s=1187&amp;amp;name=statistical_genetics_and_methodology&amp;amp;ART_DOI=10.3389/fgene.2011.00109&lt;/url&gt;&lt;/related-urls&gt;&lt;/urls&gt;&lt;/record&gt;&lt;/Cite&gt;&lt;/EndNote&gt;</w:instrText>
      </w:r>
      <w:r w:rsidRPr="001236EF">
        <w:rPr>
          <w:bCs/>
        </w:rPr>
        <w:fldChar w:fldCharType="separate"/>
      </w:r>
      <w:r w:rsidRPr="001236EF">
        <w:rPr>
          <w:bCs/>
          <w:vertAlign w:val="superscript"/>
        </w:rPr>
        <w:t>2</w:t>
      </w:r>
      <w:r w:rsidRPr="001236EF">
        <w:rPr>
          <w:bCs/>
        </w:rPr>
        <w:fldChar w:fldCharType="end"/>
      </w:r>
      <w:r w:rsidRPr="001236EF">
        <w:rPr>
          <w:bCs/>
        </w:rPr>
        <w:t>. However, the issues associated with the gene-based approaches also need to be addressed here.</w:t>
      </w:r>
    </w:p>
    <w:p w14:paraId="2A1F341A" w14:textId="77777777" w:rsidR="001236EF" w:rsidRPr="001236EF" w:rsidRDefault="001236EF" w:rsidP="001236EF">
      <w:pPr>
        <w:rPr>
          <w:bCs/>
        </w:rPr>
      </w:pPr>
    </w:p>
    <w:p w14:paraId="203D67AC" w14:textId="77777777" w:rsidR="001236EF" w:rsidRDefault="001236EF" w:rsidP="001236EF">
      <w:pPr>
        <w:pStyle w:val="Heading3"/>
      </w:pPr>
      <w:r w:rsidRPr="001236EF">
        <w:t>Multi-trait and multi-level integration</w:t>
      </w:r>
    </w:p>
    <w:p w14:paraId="2F1743DF" w14:textId="77777777" w:rsidR="001236EF" w:rsidRDefault="001236EF" w:rsidP="001236EF">
      <w:pPr>
        <w:rPr>
          <w:b/>
          <w:bCs/>
          <w:i/>
        </w:rPr>
      </w:pPr>
    </w:p>
    <w:p w14:paraId="0A1E80D2" w14:textId="6EBEF704" w:rsidR="001236EF" w:rsidRPr="001236EF" w:rsidRDefault="001236EF" w:rsidP="001236EF">
      <w:pPr>
        <w:rPr>
          <w:bCs/>
        </w:rPr>
      </w:pPr>
      <w:r w:rsidRPr="001236EF">
        <w:rPr>
          <w:bCs/>
        </w:rPr>
        <w:t>Collectively analyzing multiple complementary traits may help detection pleiotropic epistasis for better biological interpretation but remain fundamentally unexplored due to the amounted complexity</w:t>
      </w:r>
      <w:r w:rsidRPr="001236EF">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1236EF">
        <w:rPr>
          <w:bCs/>
        </w:rPr>
        <w:instrText xml:space="preserve"> ADDIN EN.CITE </w:instrText>
      </w:r>
      <w:r w:rsidRPr="001236EF">
        <w:rPr>
          <w:bCs/>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RPr="001236EF">
        <w:rPr>
          <w:bCs/>
        </w:rPr>
        <w:instrText xml:space="preserve"> ADDIN EN.CITE.DATA </w:instrText>
      </w:r>
      <w:r w:rsidRPr="001236EF">
        <w:rPr>
          <w:bCs/>
        </w:rPr>
      </w:r>
      <w:r w:rsidRPr="001236EF">
        <w:rPr>
          <w:bCs/>
        </w:rPr>
        <w:fldChar w:fldCharType="end"/>
      </w:r>
      <w:r w:rsidRPr="001236EF">
        <w:rPr>
          <w:bCs/>
        </w:rPr>
        <w:fldChar w:fldCharType="separate"/>
      </w:r>
      <w:r w:rsidRPr="001236EF">
        <w:rPr>
          <w:bCs/>
          <w:vertAlign w:val="superscript"/>
        </w:rPr>
        <w:t>90, 91</w:t>
      </w:r>
      <w:r w:rsidRPr="001236EF">
        <w:rPr>
          <w:bCs/>
        </w:rPr>
        <w:fldChar w:fldCharType="end"/>
      </w:r>
      <w:r w:rsidRPr="001236EF">
        <w:rPr>
          <w:bCs/>
        </w:rPr>
        <w:t>. Pleiotropic epistasis could be identified in human complex traits by simply looking for SNP-SNP interactions shared across related traits</w:t>
      </w:r>
      <w:r w:rsidRPr="001236EF">
        <w:rPr>
          <w:bCs/>
        </w:rPr>
        <w:fldChar w:fldCharType="begin"/>
      </w:r>
      <w:r w:rsidRPr="001236EF">
        <w:rPr>
          <w:bCs/>
        </w:rPr>
        <w:instrText xml:space="preserve"> ADDIN EN.CITE &lt;EndNote&gt;&lt;Cite&gt;&lt;Author&gt;Wei&lt;/Author&gt;&lt;Year&gt;2013&lt;/Year&gt;&lt;RecNum&gt;1099&lt;/RecNum&gt;&lt;record&gt;&lt;rec-number&gt;1099&lt;/rec-number&gt;&lt;foreign-keys&gt;&lt;key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instrText>
      </w:r>
      <w:r w:rsidRPr="001236EF">
        <w:rPr>
          <w:bCs/>
        </w:rPr>
        <w:fldChar w:fldCharType="separate"/>
      </w:r>
      <w:r w:rsidRPr="001236EF">
        <w:rPr>
          <w:bCs/>
          <w:vertAlign w:val="superscript"/>
        </w:rPr>
        <w:t>22</w:t>
      </w:r>
      <w:r w:rsidRPr="001236EF">
        <w:rPr>
          <w:bCs/>
        </w:rPr>
        <w:fldChar w:fldCharType="end"/>
      </w:r>
      <w:r w:rsidRPr="001236EF">
        <w:rPr>
          <w:bCs/>
        </w:rPr>
        <w:t xml:space="preserve"> or using a gene-based method with a latent variable representing multiple traits</w:t>
      </w:r>
      <w:r w:rsidRPr="001236EF">
        <w:rPr>
          <w:bCs/>
        </w:rPr>
        <w:fldChar w:fldCharType="begin"/>
      </w:r>
      <w:r w:rsidRPr="001236EF">
        <w:rPr>
          <w:bCs/>
        </w:rPr>
        <w:instrText xml:space="preserve"> ADDIN EN.CITE &lt;EndNote&gt;&lt;Cite&gt;&lt;Author&gt;Li&lt;/Author&gt;&lt;Year&gt;2013&lt;/Year&gt;&lt;RecNum&gt;1122&lt;/RecNum&gt;&lt;record&gt;&lt;rec-number&gt;1122&lt;/rec-number&gt;&lt;foreign-keys&gt;&lt;key app="EN" db-id="xwdx05xfpvwr2lezad9x2fwl5vzx5wwvz5fr"&gt;1122&lt;/key&gt;&lt;/foreign-keys&gt;&lt;ref-type name="Journal Article"&gt;17&lt;/ref-type&gt;&lt;contributors&gt;&lt;authors&gt;&lt;author&gt;Li, F.&lt;/author&gt;&lt;author&gt;Zhao, J.&lt;/author&gt;&lt;author&gt;Yuan, Z.&lt;/author&gt;&lt;author&gt;Zhang, X.&lt;/author&gt;&lt;author&gt;Ji, J.&lt;/author&gt;&lt;author&gt;Xue, F.&lt;/author&gt;&lt;/authors&gt;&lt;/contributors&gt;&lt;titles&gt;&lt;title&gt;A powerful latent variable method for detecting and characterizing gene-based gene-gene interaction on multiple quantitative traits&lt;/title&gt;&lt;secondary-title&gt;BMC Genet&lt;/secondary-title&gt;&lt;/titles&gt;&lt;periodical&gt;&lt;full-title&gt;BMC Genet&lt;/full-title&gt;&lt;/periodical&gt;&lt;pages&gt;89&lt;/pages&gt;&lt;volume&gt;14&lt;/volume&gt;&lt;number&gt;1&lt;/number&gt;&lt;edition&gt;2013/09/26&lt;/edition&gt;&lt;dates&gt;&lt;year&gt;2013&lt;/year&gt;&lt;pub-dates&gt;&lt;date&gt;Sep 23&lt;/date&gt;&lt;/pub-dates&gt;&lt;/dates&gt;&lt;isbn&gt;1471-2156 (Electronic)&amp;#xD;1471-2156 (Linking)&lt;/isbn&gt;&lt;accession-num&gt;24059907&lt;/accession-num&gt;&lt;urls&gt;&lt;/urls&gt;&lt;electronic-resource-num&gt;1471-2156-14-89 [pii]&amp;#xD;10.1186/1471-2156-14-89 [doi]&lt;/electronic-resource-num&gt;&lt;remote-database-provider&gt;Nlm&lt;/remote-database-provider&gt;&lt;language&gt;Eng&lt;/language&gt;&lt;/record&gt;&lt;/Cite&gt;&lt;/EndNote&gt;</w:instrText>
      </w:r>
      <w:r w:rsidRPr="001236EF">
        <w:rPr>
          <w:bCs/>
        </w:rPr>
        <w:fldChar w:fldCharType="separate"/>
      </w:r>
      <w:r w:rsidRPr="001236EF">
        <w:rPr>
          <w:bCs/>
          <w:vertAlign w:val="superscript"/>
        </w:rPr>
        <w:t>92</w:t>
      </w:r>
      <w:r w:rsidRPr="001236EF">
        <w:rPr>
          <w:bCs/>
        </w:rPr>
        <w:fldChar w:fldCharType="end"/>
      </w:r>
      <w:r w:rsidRPr="001236EF">
        <w:rPr>
          <w:bCs/>
        </w:rPr>
        <w:t>. On the other hand, emerging evidence of epistasis from eQTL and other -omics studies can help understand the underlying molecular mechanisms</w:t>
      </w:r>
      <w:r w:rsidRPr="001236EF">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1236EF">
        <w:rPr>
          <w:bCs/>
        </w:rPr>
        <w:instrText xml:space="preserve"> ADDIN EN.CITE </w:instrText>
      </w:r>
      <w:r w:rsidRPr="001236EF">
        <w:rPr>
          <w:bCs/>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RPr="001236EF">
        <w:rPr>
          <w:bCs/>
        </w:rPr>
        <w:instrText xml:space="preserve"> ADDIN EN.CITE.DATA </w:instrText>
      </w:r>
      <w:r w:rsidRPr="001236EF">
        <w:rPr>
          <w:bCs/>
        </w:rPr>
      </w:r>
      <w:r w:rsidRPr="001236EF">
        <w:rPr>
          <w:bCs/>
        </w:rPr>
        <w:fldChar w:fldCharType="end"/>
      </w:r>
      <w:r w:rsidRPr="001236EF">
        <w:rPr>
          <w:bCs/>
        </w:rPr>
        <w:fldChar w:fldCharType="separate"/>
      </w:r>
      <w:r w:rsidRPr="001236EF">
        <w:rPr>
          <w:bCs/>
          <w:vertAlign w:val="superscript"/>
        </w:rPr>
        <w:t>93, 94</w:t>
      </w:r>
      <w:r w:rsidRPr="001236EF">
        <w:rPr>
          <w:bCs/>
        </w:rPr>
        <w:fldChar w:fldCharType="end"/>
      </w:r>
      <w:r w:rsidRPr="001236EF">
        <w:rPr>
          <w:bCs/>
        </w:rPr>
        <w:t>. However, integration statistical and functional interactions is not straightforward</w:t>
      </w:r>
      <w:r w:rsidRPr="001236EF">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1236EF">
        <w:rPr>
          <w:bCs/>
        </w:rPr>
        <w:instrText xml:space="preserve"> ADDIN EN.CITE </w:instrText>
      </w:r>
      <w:r w:rsidRPr="001236EF">
        <w:rPr>
          <w:bCs/>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RPr="001236EF">
        <w:rPr>
          <w:bCs/>
        </w:rPr>
        <w:instrText xml:space="preserve"> ADDIN EN.CITE.DATA </w:instrText>
      </w:r>
      <w:r w:rsidRPr="001236EF">
        <w:rPr>
          <w:bCs/>
        </w:rPr>
      </w:r>
      <w:r w:rsidRPr="001236EF">
        <w:rPr>
          <w:bCs/>
        </w:rPr>
        <w:fldChar w:fldCharType="end"/>
      </w:r>
      <w:r w:rsidRPr="001236EF">
        <w:rPr>
          <w:bCs/>
        </w:rPr>
        <w:fldChar w:fldCharType="separate"/>
      </w:r>
      <w:r w:rsidRPr="001236EF">
        <w:rPr>
          <w:bCs/>
          <w:vertAlign w:val="superscript"/>
        </w:rPr>
        <w:t>95, 96</w:t>
      </w:r>
      <w:r w:rsidRPr="001236EF">
        <w:rPr>
          <w:bCs/>
        </w:rPr>
        <w:fldChar w:fldCharType="end"/>
      </w:r>
      <w:r w:rsidRPr="001236EF">
        <w:rPr>
          <w:bCs/>
        </w:rPr>
        <w:t xml:space="preserve"> and may require system </w:t>
      </w:r>
      <w:proofErr w:type="gramStart"/>
      <w:r w:rsidRPr="001236EF">
        <w:rPr>
          <w:bCs/>
        </w:rPr>
        <w:lastRenderedPageBreak/>
        <w:t>biology</w:t>
      </w:r>
      <w:proofErr w:type="gramEnd"/>
      <w:r w:rsidRPr="001236EF">
        <w:rPr>
          <w:bCs/>
        </w:rPr>
        <w:t xml:space="preserve"> approaches</w:t>
      </w:r>
      <w:r w:rsidRPr="001236EF">
        <w:rPr>
          <w:bCs/>
        </w:rPr>
        <w:fldChar w:fldCharType="begin"/>
      </w:r>
      <w:r w:rsidRPr="001236EF">
        <w:rPr>
          <w:bCs/>
        </w:rPr>
        <w:instrText xml:space="preserve"> ADDIN EN.CITE &lt;EndNote&gt;&lt;Cite&gt;&lt;Author&gt;Holzinger&lt;/Author&gt;&lt;Year&gt;2013&lt;/Year&gt;&lt;RecNum&gt;1132&lt;/RecNum&gt;&lt;record&gt;&lt;rec-number&gt;1132&lt;/rec-number&gt;&lt;foreign-keys&gt;&lt;key app="EN" db-id="xwdx05xfpvwr2lezad9x2fwl5vzx5wwvz5fr"&gt;1132&lt;/key&gt;&lt;/foreign-keys&gt;&lt;ref-type name="Journal Article"&gt;17&lt;/ref-type&gt;&lt;contributors&gt;&lt;authors&gt;&lt;author&gt;Holzinger, E. R.&lt;/author&gt;&lt;author&gt;Dudek, S. M.&lt;/author&gt;&lt;author&gt;Frase, A. T.&lt;/author&gt;&lt;author&gt;Krauss, R. M.&lt;/author&gt;&lt;author&gt;Medina, M. W.&lt;/author&gt;&lt;author&gt;Ritchie, M. D.&lt;/author&gt;&lt;/authors&gt;&lt;/contributors&gt;&lt;auth-address&gt;Center for Human Genetics Research, Vanderbilt University, Nashville, TN 37232, USA. emily.r.holzinger@vanderbilt.edu&lt;/auth-address&gt;&lt;titles&gt;&lt;title&gt;ATHENA: a tool for meta-dimensional analysis applied to genotypes and gene expression data to predict HDL cholesterol levels&lt;/title&gt;&lt;secondary-title&gt;Pac Symp Biocomput&lt;/secondary-title&gt;&lt;/titles&gt;&lt;periodical&gt;&lt;full-title&gt;Pac Symp Biocomput&lt;/full-title&gt;&lt;/periodical&gt;&lt;pages&gt;385-96&lt;/pages&gt;&lt;edition&gt;2013/02/21&lt;/edition&gt;&lt;dates&gt;&lt;year&gt;2013&lt;/year&gt;&lt;/dates&gt;&lt;isbn&gt;2335-6936 (Print)&lt;/isbn&gt;&lt;accession-num&gt;23424143&lt;/accession-num&gt;&lt;urls&gt;&lt;/urls&gt;&lt;electronic-resource-num&gt;9789814447973_0038 [pii]&lt;/electronic-resource-num&gt;&lt;remote-database-provider&gt;Nlm&lt;/remote-database-provider&gt;&lt;language&gt;eng&lt;/language&gt;&lt;/record&gt;&lt;/Cite&gt;&lt;/EndNote&gt;</w:instrText>
      </w:r>
      <w:r w:rsidRPr="001236EF">
        <w:rPr>
          <w:bCs/>
        </w:rPr>
        <w:fldChar w:fldCharType="separate"/>
      </w:r>
      <w:r w:rsidRPr="001236EF">
        <w:rPr>
          <w:bCs/>
          <w:vertAlign w:val="superscript"/>
        </w:rPr>
        <w:t>97</w:t>
      </w:r>
      <w:r w:rsidRPr="001236EF">
        <w:rPr>
          <w:bCs/>
        </w:rPr>
        <w:fldChar w:fldCharType="end"/>
      </w:r>
      <w:r w:rsidRPr="001236EF">
        <w:rPr>
          <w:bCs/>
        </w:rPr>
        <w:t>. Further efforts are needed to better integrate interaction signals at both directions.</w:t>
      </w:r>
    </w:p>
    <w:p w14:paraId="4F40B4AE" w14:textId="77777777" w:rsidR="001236EF" w:rsidRPr="001236EF" w:rsidRDefault="001236EF" w:rsidP="001236EF">
      <w:pPr>
        <w:rPr>
          <w:bCs/>
        </w:rPr>
      </w:pPr>
    </w:p>
    <w:p w14:paraId="0060607D" w14:textId="77777777" w:rsidR="001236EF" w:rsidRPr="001236EF" w:rsidRDefault="001236EF" w:rsidP="001236EF">
      <w:pPr>
        <w:rPr>
          <w:bCs/>
        </w:rPr>
      </w:pPr>
      <w:r w:rsidRPr="001236EF">
        <w:rPr>
          <w:bCs/>
        </w:rPr>
        <w:t>So far we have briefly discussed only the major method developments in the past five years. Obviously, it is very difficult to recommend the ‘best’ applications without careful comparisons because of huge variation among them, including interaction definitions and NULL distributions</w:t>
      </w:r>
      <w:r w:rsidRPr="001236EF">
        <w:rPr>
          <w:bCs/>
        </w:rPr>
        <w:fldChar w:fldCharType="begin"/>
      </w:r>
      <w:r w:rsidRPr="001236EF">
        <w:rPr>
          <w:bCs/>
        </w:rPr>
        <w: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instrText>
      </w:r>
      <w:r w:rsidRPr="001236EF">
        <w:rPr>
          <w:bCs/>
        </w:rPr>
        <w:fldChar w:fldCharType="separate"/>
      </w:r>
      <w:r w:rsidRPr="001236EF">
        <w:rPr>
          <w:bCs/>
          <w:vertAlign w:val="superscript"/>
        </w:rPr>
        <w:t>58</w:t>
      </w:r>
      <w:r w:rsidRPr="001236EF">
        <w:rPr>
          <w:bCs/>
        </w:rPr>
        <w:fldChar w:fldCharType="end"/>
      </w:r>
      <w:r w:rsidRPr="001236EF">
        <w:rPr>
          <w:bCs/>
        </w:rPr>
        <w:t>. Several attempts have been made to evaluate different methods previously</w:t>
      </w:r>
      <w:r w:rsidRPr="001236EF">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1236EF">
        <w:rPr>
          <w:bCs/>
        </w:rPr>
        <w:instrText xml:space="preserve"> ADDIN EN.CITE </w:instrText>
      </w:r>
      <w:r w:rsidRPr="001236EF">
        <w:rPr>
          <w:bCs/>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RPr="001236EF">
        <w:rPr>
          <w:bCs/>
        </w:rPr>
        <w:instrText xml:space="preserve"> ADDIN EN.CITE.DATA </w:instrText>
      </w:r>
      <w:r w:rsidRPr="001236EF">
        <w:rPr>
          <w:bCs/>
        </w:rPr>
      </w:r>
      <w:r w:rsidRPr="001236EF">
        <w:rPr>
          <w:bCs/>
        </w:rPr>
        <w:fldChar w:fldCharType="end"/>
      </w:r>
      <w:r w:rsidRPr="001236EF">
        <w:rPr>
          <w:bCs/>
        </w:rPr>
        <w:fldChar w:fldCharType="separate"/>
      </w:r>
      <w:r w:rsidRPr="001236EF">
        <w:rPr>
          <w:bCs/>
          <w:vertAlign w:val="superscript"/>
        </w:rPr>
        <w:t>61, 62, 98-102</w:t>
      </w:r>
      <w:r w:rsidRPr="001236EF">
        <w:rPr>
          <w:bCs/>
        </w:rPr>
        <w:fldChar w:fldCharType="end"/>
      </w:r>
      <w:r w:rsidRPr="001236EF">
        <w:rPr>
          <w:bCs/>
        </w:rPr>
        <w:t>, suggesting community-wide efforts</w:t>
      </w:r>
      <w:r w:rsidRPr="001236EF">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1236EF">
        <w:rPr>
          <w:bCs/>
        </w:rPr>
        <w:instrText xml:space="preserve"> ADDIN EN.CITE </w:instrText>
      </w:r>
      <w:r w:rsidRPr="001236EF">
        <w:rPr>
          <w:bCs/>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RPr="001236EF">
        <w:rPr>
          <w:bCs/>
        </w:rPr>
        <w:instrText xml:space="preserve"> ADDIN EN.CITE.DATA </w:instrText>
      </w:r>
      <w:r w:rsidRPr="001236EF">
        <w:rPr>
          <w:bCs/>
        </w:rPr>
      </w:r>
      <w:r w:rsidRPr="001236EF">
        <w:rPr>
          <w:bCs/>
        </w:rPr>
        <w:fldChar w:fldCharType="end"/>
      </w:r>
      <w:r w:rsidRPr="001236EF">
        <w:rPr>
          <w:bCs/>
        </w:rPr>
        <w:fldChar w:fldCharType="separate"/>
      </w:r>
      <w:r w:rsidRPr="001236EF">
        <w:rPr>
          <w:bCs/>
          <w:vertAlign w:val="superscript"/>
        </w:rPr>
        <w:t>103</w:t>
      </w:r>
      <w:r w:rsidRPr="001236EF">
        <w:rPr>
          <w:bCs/>
        </w:rPr>
        <w:fldChar w:fldCharType="end"/>
      </w:r>
      <w:r w:rsidRPr="001236EF">
        <w:rPr>
          <w:bCs/>
        </w:rPr>
        <w:t xml:space="preserve"> may be essential to fulfill the task. Furthermore, consensus significance thresholds and standards for replication and reporting have become fundamentally important to improve the overall quality of future epistasis studies including result sharing. </w:t>
      </w:r>
    </w:p>
    <w:p w14:paraId="7455F1EB" w14:textId="77777777" w:rsidR="00113BE5" w:rsidRDefault="00113BE5" w:rsidP="00113BE5">
      <w:pPr>
        <w:rPr>
          <w:bCs/>
        </w:rPr>
      </w:pPr>
    </w:p>
    <w:p w14:paraId="36B95EB6" w14:textId="77777777" w:rsidR="001236EF" w:rsidRDefault="001236EF" w:rsidP="00113BE5">
      <w:pPr>
        <w:rPr>
          <w:bCs/>
        </w:rPr>
      </w:pPr>
    </w:p>
    <w:p w14:paraId="00732CDC" w14:textId="77777777" w:rsidR="001236EF" w:rsidRDefault="001236EF" w:rsidP="00113BE5">
      <w:pPr>
        <w:rPr>
          <w:bCs/>
        </w:rPr>
      </w:pPr>
    </w:p>
    <w:p w14:paraId="5D8CA500" w14:textId="77777777" w:rsidR="001236EF" w:rsidRDefault="001236EF" w:rsidP="00113BE5"/>
    <w:p w14:paraId="3B12FD46" w14:textId="531BE12C" w:rsidR="00113BE5" w:rsidRDefault="003D4C3E" w:rsidP="00113BE5">
      <w:pPr>
        <w:pStyle w:val="Heading2"/>
      </w:pPr>
      <w:bookmarkStart w:id="168" w:name="_Toc242438406"/>
      <w:r>
        <w:t>Overview of empirical evidence for epistasis influencing complex traits</w:t>
      </w:r>
      <w:bookmarkEnd w:id="168"/>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69" w:name="_Toc242438407"/>
      <w:r>
        <w:t>Hypothesis-free studies</w:t>
      </w:r>
      <w:bookmarkEnd w:id="169"/>
    </w:p>
    <w:p w14:paraId="763AD64C" w14:textId="77777777" w:rsidR="00FB726E" w:rsidRDefault="00FB726E" w:rsidP="00E9674C"/>
    <w:p w14:paraId="1816BD45" w14:textId="6E825B65"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965942">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965942" w:rsidRPr="00965942">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965942">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"&lt;sup&gt;84&lt;/sup&gt;" }, "properties" : { "noteIndex" : 0 }, "schema" : "https://github.com/citation-style-language/schema/raw/master/csl-citation.json" }</w:instrText>
      </w:r>
      <w:r w:rsidR="00691C3F">
        <w:fldChar w:fldCharType="separate"/>
      </w:r>
      <w:r w:rsidR="00965942" w:rsidRPr="00965942">
        <w:rPr>
          <w:noProof/>
          <w:vertAlign w:val="superscript"/>
        </w:rPr>
        <w:t>84</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w:t>
      </w:r>
      <w:r w:rsidR="00AE1A5C">
        <w:lastRenderedPageBreak/>
        <w:t xml:space="preserve">interacting regions showed some evidence for replication, the actual discovery SNPs did not. </w:t>
      </w:r>
    </w:p>
    <w:p w14:paraId="0D56F79F" w14:textId="77777777" w:rsidR="007C1B0F" w:rsidRDefault="007C1B0F" w:rsidP="00113BE5"/>
    <w:p w14:paraId="5C664CBA" w14:textId="1E2DB656"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965942">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"&lt;sup&gt;85&lt;/sup&gt;" }, "properties" : { "noteIndex" : 0 }, "schema" : "https://github.com/citation-style-language/schema/raw/master/csl-citation.json" }</w:instrText>
      </w:r>
      <w:r w:rsidR="000949EE">
        <w:fldChar w:fldCharType="separate"/>
      </w:r>
      <w:r w:rsidR="00965942" w:rsidRPr="00965942">
        <w:rPr>
          <w:noProof/>
          <w:vertAlign w:val="superscript"/>
        </w:rPr>
        <w:t>85</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965942">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"&lt;sup&gt;86&lt;/sup&gt;" }, "properties" : { "noteIndex" : 0 }, "schema" : "https://github.com/citation-style-language/schema/raw/master/csl-citation.json" }</w:instrText>
      </w:r>
      <w:r w:rsidR="007A5719">
        <w:fldChar w:fldCharType="separate"/>
      </w:r>
      <w:r w:rsidR="00965942" w:rsidRPr="00965942">
        <w:rPr>
          <w:noProof/>
          <w:vertAlign w:val="superscript"/>
        </w:rPr>
        <w:t>86</w:t>
      </w:r>
      <w:r w:rsidR="007A5719">
        <w:fldChar w:fldCharType="end"/>
      </w:r>
      <w:r w:rsidR="007A5719">
        <w:t xml:space="preserve">, </w:t>
      </w:r>
      <w:r w:rsidR="00AD1426">
        <w:t>BMI</w:t>
      </w:r>
      <w:r w:rsidR="00AD1426">
        <w:fldChar w:fldCharType="begin" w:fldLock="1"/>
      </w:r>
      <w:r w:rsidR="00965942">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"&lt;sup&gt;87&lt;/sup&gt;" }, "properties" : { "noteIndex" : 0 }, "schema" : "https://github.com/citation-style-language/schema/raw/master/csl-citation.json" }</w:instrText>
      </w:r>
      <w:r w:rsidR="00AD1426">
        <w:fldChar w:fldCharType="separate"/>
      </w:r>
      <w:r w:rsidR="00965942" w:rsidRPr="00965942">
        <w:rPr>
          <w:noProof/>
          <w:vertAlign w:val="superscript"/>
        </w:rPr>
        <w:t>87</w:t>
      </w:r>
      <w:r w:rsidR="00AD1426">
        <w:fldChar w:fldCharType="end"/>
      </w:r>
      <w:r w:rsidR="00AD1426">
        <w:t xml:space="preserve"> and serum uric acid levels</w:t>
      </w:r>
      <w:r w:rsidR="00AD1426">
        <w:fldChar w:fldCharType="begin" w:fldLock="1"/>
      </w:r>
      <w:r w:rsidR="00965942">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"&lt;sup&gt;88&lt;/sup&gt;" }, "properties" : { "noteIndex" : 0 }, "schema" : "https://github.com/citation-style-language/schema/raw/master/csl-citation.json" }</w:instrText>
      </w:r>
      <w:r w:rsidR="00AD1426">
        <w:fldChar w:fldCharType="separate"/>
      </w:r>
      <w:r w:rsidR="00965942" w:rsidRPr="00965942">
        <w:rPr>
          <w:noProof/>
          <w:vertAlign w:val="superscript"/>
        </w:rPr>
        <w:t>88</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70" w:name="_Toc242438408"/>
      <w:r>
        <w:t>Hypothesis-driven studies</w:t>
      </w:r>
      <w:bookmarkEnd w:id="170"/>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1CB6D6D4" w:rsidR="00AF3973" w:rsidRPr="00AF3973" w:rsidRDefault="00AF3973" w:rsidP="00AF3973">
      <w:r>
        <w:t>The sheer volume of reports of epistasis is exemplified by an important study by Combarros et el</w:t>
      </w:r>
      <w:r>
        <w:fldChar w:fldCharType="begin" w:fldLock="1"/>
      </w:r>
      <w:r w:rsidR="00965942">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"&lt;sup&gt;89&lt;/sup&gt;" }, "properties" : { "noteIndex" : 0 }, "schema" : "https://github.com/citation-style-language/schema/raw/master/csl-citation.json" }</w:instrText>
      </w:r>
      <w:r>
        <w:fldChar w:fldCharType="separate"/>
      </w:r>
      <w:r w:rsidR="00965942" w:rsidRPr="00965942">
        <w:rPr>
          <w:noProof/>
          <w:vertAlign w:val="superscript"/>
        </w:rPr>
        <w:t>89</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1FBDEEF5"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965942">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"&lt;sup&gt;90\u201392&lt;/sup&gt;" }, "properties" : { "noteIndex" : 0 }, "schema" : "https://github.com/citation-style-language/schema/raw/master/csl-citation.json" }</w:instrText>
      </w:r>
      <w:r>
        <w:fldChar w:fldCharType="separate"/>
      </w:r>
      <w:r w:rsidR="00965942" w:rsidRPr="00965942">
        <w:rPr>
          <w:noProof/>
          <w:vertAlign w:val="superscript"/>
        </w:rPr>
        <w:t>90–92</w:t>
      </w:r>
      <w:r>
        <w:fldChar w:fldCharType="end"/>
      </w:r>
      <w:r>
        <w:t xml:space="preserve"> or shown to replicate</w:t>
      </w:r>
      <w:r>
        <w:fldChar w:fldCharType="begin" w:fldLock="1"/>
      </w:r>
      <w:r w:rsidR="00965942">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"&lt;sup&gt;93&lt;/sup&gt;" }, "properties" : { "noteIndex" : 0 }, "schema" : "https://github.com/citation-style-language/schema/raw/master/csl-citation.json" }</w:instrText>
      </w:r>
      <w:r>
        <w:fldChar w:fldCharType="separate"/>
      </w:r>
      <w:r w:rsidR="00965942" w:rsidRPr="00965942">
        <w:rPr>
          <w:noProof/>
          <w:vertAlign w:val="superscript"/>
        </w:rPr>
        <w:t>93</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0BD2D8FE"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965942">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"&lt;sup&gt;94&lt;/sup&gt;" }, "properties" : { "noteIndex" : 0 }, "schema" : "https://github.com/citation-style-language/schema/raw/master/csl-citation.json" }</w:instrText>
      </w:r>
      <w:r w:rsidR="00AF3973">
        <w:fldChar w:fldCharType="separate"/>
      </w:r>
      <w:r w:rsidR="00965942" w:rsidRPr="00965942">
        <w:rPr>
          <w:noProof/>
          <w:vertAlign w:val="superscript"/>
        </w:rPr>
        <w:t>94</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endophenotypes that are involved in the trait of interest is an attractive idea, because it is expected that genetic effects influencing endophenotypes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5937AA30"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965942">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"&lt;sup&gt;95&lt;/sup&gt;" }, "properties" : { "noteIndex" : 0 }, "schema" : "https://github.com/citation-style-language/schema/raw/master/csl-citation.json" }</w:instrText>
      </w:r>
      <w:r w:rsidR="006D3067">
        <w:fldChar w:fldCharType="separate"/>
      </w:r>
      <w:r w:rsidR="00965942" w:rsidRPr="00965942">
        <w:rPr>
          <w:noProof/>
          <w:vertAlign w:val="superscript"/>
        </w:rPr>
        <w:t>95</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965942">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6D3067">
        <w:fldChar w:fldCharType="separate"/>
      </w:r>
      <w:r w:rsidR="00965942" w:rsidRPr="00965942">
        <w:rPr>
          <w:noProof/>
          <w:vertAlign w:val="superscript"/>
        </w:rPr>
        <w:t>25</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73B2B1E5"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epistatic threshold model, in the sense that </w:t>
      </w:r>
      <w:r w:rsidR="000969B4">
        <w:t>the contribution of a genetic effect to an individual’s risk of becoming affected by a disease depends on the content of risk alleles elsewhere in the genome.</w:t>
      </w:r>
      <w:r w:rsidR="000969B4">
        <w:fldChar w:fldCharType="begin" w:fldLock="1"/>
      </w:r>
      <w:r w:rsidR="00965942">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"&lt;sup&gt;96&lt;/sup&gt;" }, "properties" : { "noteIndex" : 0 }, "schema" : "https://github.com/citation-style-language/schema/raw/master/csl-citation.json" }</w:instrText>
      </w:r>
      <w:r w:rsidR="000969B4">
        <w:fldChar w:fldCharType="separate"/>
      </w:r>
      <w:r w:rsidR="00965942" w:rsidRPr="00965942">
        <w:rPr>
          <w:noProof/>
          <w:vertAlign w:val="superscript"/>
        </w:rPr>
        <w:t>96</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7BDC6F56"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965942">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"&lt;sup&gt;97&lt;/sup&gt;" }, "properties" : { "noteIndex" : 0 }, "schema" : "https://github.com/citation-style-language/schema/raw/master/csl-citation.json" }</w:instrText>
      </w:r>
      <w:r>
        <w:fldChar w:fldCharType="separate"/>
      </w:r>
      <w:r w:rsidR="00965942" w:rsidRPr="00965942">
        <w:rPr>
          <w:noProof/>
          <w:vertAlign w:val="superscript"/>
        </w:rPr>
        <w:t>97</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71" w:name="_Toc242438409"/>
      <w:r w:rsidRPr="00DB5441">
        <w:t>To which scientific question(s) is epistasis the answer?</w:t>
      </w:r>
      <w:bookmarkEnd w:id="171"/>
    </w:p>
    <w:p w14:paraId="46F9F0AD" w14:textId="77777777" w:rsidR="004B5A6F" w:rsidRDefault="004B5A6F" w:rsidP="00DB5441"/>
    <w:p w14:paraId="130183B0" w14:textId="015EE9DB" w:rsidR="00DB5441" w:rsidRPr="00DB5441" w:rsidRDefault="00DB5441" w:rsidP="00DB5441">
      <w:pPr>
        <w:pStyle w:val="Heading3"/>
      </w:pPr>
      <w:bookmarkStart w:id="172" w:name="_Toc242438410"/>
      <w:proofErr w:type="gramStart"/>
      <w:r>
        <w:t>The missing heritability?</w:t>
      </w:r>
      <w:bookmarkEnd w:id="172"/>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60117A7A"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965942">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"&lt;sup&gt;98&lt;/sup&gt;" }, "properties" : { "noteIndex" : 0 }, "schema" : "https://github.com/citation-style-language/schema/raw/master/csl-citation.json" }</w:instrText>
      </w:r>
      <w:r w:rsidR="00D749C1">
        <w:fldChar w:fldCharType="separate"/>
      </w:r>
      <w:r w:rsidR="00965942" w:rsidRPr="00965942">
        <w:rPr>
          <w:noProof/>
          <w:vertAlign w:val="superscript"/>
        </w:rPr>
        <w:t>98</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965942">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"&lt;sup&gt;99&lt;/sup&gt;" }, "properties" : { "noteIndex" : 0 }, "schema" : "https://github.com/citation-style-language/schema/raw/master/csl-citation.json" }</w:instrText>
      </w:r>
      <w:r w:rsidR="00D749C1">
        <w:fldChar w:fldCharType="separate"/>
      </w:r>
      <w:r w:rsidR="00965942" w:rsidRPr="00965942">
        <w:rPr>
          <w:noProof/>
          <w:vertAlign w:val="superscript"/>
        </w:rPr>
        <w:t>99</w:t>
      </w:r>
      <w:r w:rsidR="00D749C1">
        <w:fldChar w:fldCharType="end"/>
      </w:r>
      <w:r w:rsidR="0001262B">
        <w:t xml:space="preserve"> This scenario does not posit that epistatic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965942">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"&lt;sup&gt;19,30&lt;/sup&gt;" }, "properties" : { "noteIndex" : 0 }, "schema" : "https://github.com/citation-style-language/schema/raw/master/csl-citation.json" }</w:instrText>
      </w:r>
      <w:r w:rsidR="00C66A4D">
        <w:fldChar w:fldCharType="separate"/>
      </w:r>
      <w:r w:rsidR="00965942" w:rsidRPr="00965942">
        <w:rPr>
          <w:noProof/>
          <w:vertAlign w:val="superscript"/>
        </w:rPr>
        <w:t>19,30</w:t>
      </w:r>
      <w:r w:rsidR="00C66A4D">
        <w:fldChar w:fldCharType="end"/>
      </w:r>
      <w:r w:rsidR="007F561C">
        <w:t xml:space="preserve"> however it is unlikely to be a widespread phenomenon</w:t>
      </w:r>
      <w:r w:rsidR="007F561C">
        <w:fldChar w:fldCharType="begin" w:fldLock="1"/>
      </w:r>
      <w:r w:rsidR="00965942">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"&lt;sup&gt;100&lt;/sup&gt;" }, "properties" : { "noteIndex" : 0 }, "schema" : "https://github.com/citation-style-language/schema/raw/master/csl-citation.json" }</w:instrText>
      </w:r>
      <w:r w:rsidR="007F561C">
        <w:fldChar w:fldCharType="separate"/>
      </w:r>
      <w:r w:rsidR="00965942" w:rsidRPr="00965942">
        <w:rPr>
          <w:noProof/>
          <w:vertAlign w:val="superscript"/>
        </w:rPr>
        <w:t>100</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965942">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"&lt;sup&gt;101&lt;/sup&gt;" }, "properties" : { "noteIndex" : 0 }, "schema" : "https://github.com/citation-style-language/schema/raw/master/csl-citation.json" }</w:instrText>
      </w:r>
      <w:r w:rsidR="00271461">
        <w:fldChar w:fldCharType="separate"/>
      </w:r>
      <w:r w:rsidR="00965942" w:rsidRPr="00965942">
        <w:rPr>
          <w:noProof/>
          <w:vertAlign w:val="superscript"/>
        </w:rPr>
        <w:t>101</w:t>
      </w:r>
      <w:r w:rsidR="00271461">
        <w:fldChar w:fldCharType="end"/>
      </w:r>
    </w:p>
    <w:p w14:paraId="719BB0ED" w14:textId="77777777" w:rsidR="00DB5441" w:rsidRDefault="00DB5441" w:rsidP="00DB5441"/>
    <w:p w14:paraId="7CDF77E5" w14:textId="7D8E4B95"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965942">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965942" w:rsidRPr="00965942">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965942">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"&lt;sup&gt;102&lt;/sup&gt;" }, "properties" : { "noteIndex" : 0 }, "schema" : "https://github.com/citation-style-language/schema/raw/master/csl-citation.json" }</w:instrText>
      </w:r>
      <w:r w:rsidR="005F0E2F">
        <w:fldChar w:fldCharType="separate"/>
      </w:r>
      <w:r w:rsidR="00965942" w:rsidRPr="00965942">
        <w:rPr>
          <w:noProof/>
          <w:vertAlign w:val="superscript"/>
        </w:rPr>
        <w:t>102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965942">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965942" w:rsidRPr="00965942">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965942">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"&lt;sup&gt;103&lt;/sup&gt;" }, "properties" : { "noteIndex" : 0 }, "schema" : "https://github.com/citation-style-language/schema/raw/master/csl-citation.json" }</w:instrText>
      </w:r>
      <w:r w:rsidR="005F0E2F">
        <w:fldChar w:fldCharType="separate"/>
      </w:r>
      <w:r w:rsidR="00965942" w:rsidRPr="00965942">
        <w:rPr>
          <w:noProof/>
          <w:vertAlign w:val="superscript"/>
        </w:rPr>
        <w:t>103</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73" w:name="_Toc242438411"/>
      <w:r w:rsidRPr="00DB5441">
        <w:t>Elucidating</w:t>
      </w:r>
      <w:r w:rsidR="006C44C9">
        <w:t xml:space="preserve"> putative</w:t>
      </w:r>
      <w:r w:rsidRPr="00DB5441">
        <w:t xml:space="preserve"> biological mechanisms?</w:t>
      </w:r>
      <w:bookmarkEnd w:id="173"/>
    </w:p>
    <w:p w14:paraId="4812DF5F" w14:textId="77777777" w:rsidR="00DB5441" w:rsidRDefault="00DB5441" w:rsidP="00DB5441"/>
    <w:p w14:paraId="1BE3FFA8" w14:textId="2336C509"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etc,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965942">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"&lt;sup&gt;99,104,105&lt;/sup&gt;" }, "properties" : { "noteIndex" : 0 }, "schema" : "https://github.com/citation-style-language/schema/raw/master/csl-citation.json" }</w:instrText>
      </w:r>
      <w:r w:rsidR="00D51C4B">
        <w:fldChar w:fldCharType="separate"/>
      </w:r>
      <w:r w:rsidR="00965942" w:rsidRPr="00965942">
        <w:rPr>
          <w:noProof/>
          <w:vertAlign w:val="superscript"/>
        </w:rPr>
        <w:t>99,104,105</w:t>
      </w:r>
      <w:r w:rsidR="00D51C4B">
        <w:fldChar w:fldCharType="end"/>
      </w:r>
    </w:p>
    <w:p w14:paraId="12CA73FF" w14:textId="77777777" w:rsidR="004F6E42" w:rsidRDefault="004F6E42" w:rsidP="00DB5441"/>
    <w:p w14:paraId="17101575" w14:textId="07AB6A0D"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965942">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"&lt;sup&gt;25,26,94&lt;/sup&gt;" }, "properties" : { "noteIndex" : 0 }, "schema" : "https://github.com/citation-style-language/schema/raw/master/csl-citation.json" }</w:instrText>
      </w:r>
      <w:r w:rsidR="00E760C2">
        <w:fldChar w:fldCharType="separate"/>
      </w:r>
      <w:r w:rsidR="00965942" w:rsidRPr="00965942">
        <w:rPr>
          <w:noProof/>
          <w:vertAlign w:val="superscript"/>
        </w:rPr>
        <w:t>25,26,94</w:t>
      </w:r>
      <w:r w:rsidR="00E760C2">
        <w:fldChar w:fldCharType="end"/>
      </w:r>
      <w:r w:rsidR="00E46A48">
        <w:t>)</w:t>
      </w:r>
      <w:r w:rsidR="000F3061">
        <w:t xml:space="preserve">. </w:t>
      </w:r>
      <w:proofErr w:type="gramStart"/>
      <w:r w:rsidR="00E46A48">
        <w:t>This</w:t>
      </w:r>
      <w:proofErr w:type="gramEnd"/>
      <w:r w:rsidR="00E46A48">
        <w:t xml:space="preserve">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965942">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"&lt;sup&gt;106&lt;/sup&gt;" }, "properties" : { "noteIndex" : 0 }, "schema" : "https://github.com/citation-style-language/schema/raw/master/csl-citation.json" }</w:instrText>
      </w:r>
      <w:r w:rsidR="00D61686">
        <w:fldChar w:fldCharType="separate"/>
      </w:r>
      <w:r w:rsidR="00965942" w:rsidRPr="00965942">
        <w:rPr>
          <w:noProof/>
          <w:vertAlign w:val="superscript"/>
        </w:rPr>
        <w:t>106</w:t>
      </w:r>
      <w:r w:rsidR="00D61686">
        <w:fldChar w:fldCharType="end"/>
      </w:r>
    </w:p>
    <w:p w14:paraId="7B1AC16D" w14:textId="77777777" w:rsidR="00E46A48" w:rsidRDefault="00E46A48" w:rsidP="00DB5441"/>
    <w:p w14:paraId="77C299A1" w14:textId="311BA7AC"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965942">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"&lt;sup&gt;107,108&lt;/sup&gt;" }, "properties" : { "noteIndex" : 0 }, "schema" : "https://github.com/citation-style-language/schema/raw/master/csl-citation.json" }</w:instrText>
      </w:r>
      <w:r w:rsidR="0026553E">
        <w:fldChar w:fldCharType="separate"/>
      </w:r>
      <w:r w:rsidR="00965942" w:rsidRPr="00965942">
        <w:rPr>
          <w:noProof/>
          <w:vertAlign w:val="superscript"/>
        </w:rPr>
        <w:t>107,108</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33234A3F" w:rsidR="00ED561D" w:rsidRDefault="00ED561D" w:rsidP="00DB5441">
      <w:r>
        <w:t>An extension of these ideas is to deconstruct complex traits into endophenotypes</w:t>
      </w:r>
      <w:r>
        <w:fldChar w:fldCharType="begin" w:fldLock="1"/>
      </w:r>
      <w:r w:rsidR="00965942">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"&lt;sup&gt;109&lt;/sup&gt;" }, "properties" : { "noteIndex" : 0 }, "schema" : "https://github.com/citation-style-language/schema/raw/master/csl-citation.json" }</w:instrText>
      </w:r>
      <w:r>
        <w:fldChar w:fldCharType="separate"/>
      </w:r>
      <w:r w:rsidR="00965942" w:rsidRPr="00965942">
        <w:rPr>
          <w:noProof/>
          <w:vertAlign w:val="superscript"/>
        </w:rPr>
        <w:t>109</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965942">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"&lt;sup&gt;110&lt;/sup&gt;" }, "properties" : { "noteIndex" : 0 }, "schema" : "https://github.com/citation-style-language/schema/raw/master/csl-citation.json" }</w:instrText>
      </w:r>
      <w:r w:rsidR="00670342">
        <w:fldChar w:fldCharType="separate"/>
      </w:r>
      <w:r w:rsidR="00965942" w:rsidRPr="00965942">
        <w:rPr>
          <w:noProof/>
          <w:vertAlign w:val="superscript"/>
        </w:rPr>
        <w:t>110</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965942">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"&lt;sup&gt;111&lt;/sup&gt;" }, "properties" : { "noteIndex" : 0 }, "schema" : "https://github.com/citation-style-language/schema/raw/master/csl-citation.json" }</w:instrText>
      </w:r>
      <w:r w:rsidR="00D82906">
        <w:fldChar w:fldCharType="separate"/>
      </w:r>
      <w:r w:rsidR="00965942" w:rsidRPr="00965942">
        <w:rPr>
          <w:noProof/>
          <w:vertAlign w:val="superscript"/>
        </w:rPr>
        <w:t>111</w:t>
      </w:r>
      <w:r w:rsidR="00D82906">
        <w:fldChar w:fldCharType="end"/>
      </w:r>
      <w:r w:rsidR="00D82906">
        <w:t xml:space="preserve"> </w:t>
      </w:r>
      <w:r w:rsidR="008E3D83">
        <w:t>The limiting pathway model</w:t>
      </w:r>
      <w:r w:rsidR="008E3D83">
        <w:fldChar w:fldCharType="begin" w:fldLock="1"/>
      </w:r>
      <w:r w:rsidR="00965942">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8E3D83">
        <w:fldChar w:fldCharType="separate"/>
      </w:r>
      <w:r w:rsidR="00965942" w:rsidRPr="00965942">
        <w:rPr>
          <w:noProof/>
          <w:vertAlign w:val="superscript"/>
        </w:rPr>
        <w:t>23</w:t>
      </w:r>
      <w:r w:rsidR="008E3D83">
        <w:fldChar w:fldCharType="end"/>
      </w:r>
      <w:r w:rsidR="008E3D83">
        <w:t xml:space="preserve"> employs this idea on a broader scale to consider the impact of endophenotypes on the heritab</w:t>
      </w:r>
      <w:r w:rsidR="00B66C23">
        <w:t>ility of a higher level trait. Stringer et al</w:t>
      </w:r>
      <w:r w:rsidR="00B66C23">
        <w:fldChar w:fldCharType="begin" w:fldLock="1"/>
      </w:r>
      <w:r w:rsidR="00965942">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"&lt;sup&gt;112&lt;/sup&gt;" }, "properties" : { "noteIndex" : 0 }, "schema" : "https://github.com/citation-style-language/schema/raw/master/csl-citation.json" }</w:instrText>
      </w:r>
      <w:r w:rsidR="00B66C23">
        <w:fldChar w:fldCharType="separate"/>
      </w:r>
      <w:r w:rsidR="00965942" w:rsidRPr="00965942">
        <w:rPr>
          <w:noProof/>
          <w:vertAlign w:val="superscript"/>
        </w:rPr>
        <w:t>112</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epistatic </w:t>
      </w:r>
    </w:p>
    <w:p w14:paraId="2BC93951" w14:textId="77777777" w:rsidR="003C5C29" w:rsidRDefault="003C5C29" w:rsidP="00DB5441"/>
    <w:p w14:paraId="119FDA48" w14:textId="545EA384" w:rsidR="007A5719" w:rsidRDefault="007A5719" w:rsidP="00DB5441">
      <w:r>
        <w:t xml:space="preserve">Nevertheless, the dearth of </w:t>
      </w:r>
      <w:r w:rsidR="00C01E5B">
        <w:t>instances of reproducible e</w:t>
      </w:r>
      <w:r>
        <w:t xml:space="preserve">pistatic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r>
        <w:t>Gjuvsland / keightley</w:t>
      </w:r>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nagylaki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74" w:name="_Toc242438412"/>
      <w:proofErr w:type="gramStart"/>
      <w:r>
        <w:t>Evolution</w:t>
      </w:r>
      <w:r w:rsidR="00DB5441">
        <w:t xml:space="preserve"> of complex traits?</w:t>
      </w:r>
      <w:bookmarkEnd w:id="174"/>
      <w:proofErr w:type="gramEnd"/>
    </w:p>
    <w:p w14:paraId="6D3A362F" w14:textId="77777777" w:rsidR="00DB5441" w:rsidRDefault="00DB5441" w:rsidP="00DB5441"/>
    <w:p w14:paraId="56D423A3" w14:textId="68A9A190" w:rsidR="00073242" w:rsidRDefault="004270AF" w:rsidP="00DB5441">
      <w:r>
        <w:t>The evolutionary mechanisms that lead to phenotypic variation in the population are wide ranging. It has bee</w:t>
      </w:r>
      <w:r w:rsidR="00E636FE">
        <w:t>n</w:t>
      </w:r>
      <w:r>
        <w:t xml:space="preserv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488DC062"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965942">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"&lt;sup&gt;113&lt;/sup&gt;" }, "properties" : { "noteIndex" : 0 }, "schema" : "https://github.com/citation-style-language/schema/raw/master/csl-citation.json" }</w:instrText>
      </w:r>
      <w:r w:rsidR="00835108">
        <w:fldChar w:fldCharType="separate"/>
      </w:r>
      <w:r w:rsidR="00965942" w:rsidRPr="00965942">
        <w:rPr>
          <w:noProof/>
          <w:vertAlign w:val="superscript"/>
        </w:rPr>
        <w:t>113</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epistatic effects emerged for both enzymatic functions at each of the 9 steps. </w:t>
      </w:r>
    </w:p>
    <w:p w14:paraId="3AA740F0" w14:textId="77777777" w:rsidR="00B66C23" w:rsidRDefault="00B66C23" w:rsidP="00DB5441"/>
    <w:p w14:paraId="6E01C3AA" w14:textId="6DB47B79"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965942">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"&lt;sup&gt;99&lt;/sup&gt;" }, "properties" : { "noteIndex" : 0 }, "schema" : "https://github.com/citation-style-language/schema/raw/master/csl-citation.json" }</w:instrText>
      </w:r>
      <w:r>
        <w:fldChar w:fldCharType="separate"/>
      </w:r>
      <w:r w:rsidR="00965942" w:rsidRPr="00965942">
        <w:rPr>
          <w:noProof/>
          <w:vertAlign w:val="superscript"/>
        </w:rPr>
        <w:t>99</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gramStart"/>
      <w:r>
        <w:t>manolis</w:t>
      </w:r>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r w:rsidRPr="00F916FA">
        <w:rPr>
          <w:rFonts w:ascii="Times" w:hAnsi="Times" w:cs="Times New Roman"/>
          <w:sz w:val="20"/>
          <w:szCs w:val="20"/>
          <w:lang w:val="en-AU"/>
        </w:rPr>
        <w:t>Intramolecular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75" w:name="_Toc242438413"/>
      <w:proofErr w:type="gramStart"/>
      <w:r>
        <w:t>G</w:t>
      </w:r>
      <w:r w:rsidR="00DB5441">
        <w:t>enetic prediction</w:t>
      </w:r>
      <w:r>
        <w:t xml:space="preserve"> and personalised genomics</w:t>
      </w:r>
      <w:r w:rsidR="00DB5441">
        <w:t>?</w:t>
      </w:r>
      <w:bookmarkEnd w:id="175"/>
      <w:proofErr w:type="gramEnd"/>
    </w:p>
    <w:p w14:paraId="64D1F98A" w14:textId="77777777" w:rsidR="00DB5441" w:rsidRDefault="00DB5441" w:rsidP="00DB5441"/>
    <w:p w14:paraId="28565267" w14:textId="7C34F9EC"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965942">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"&lt;sup&gt;114&lt;/sup&gt;" }, "properties" : { "noteIndex" : 0 }, "schema" : "https://github.com/citation-style-language/schema/raw/master/csl-citation.json" }</w:instrText>
      </w:r>
      <w:r w:rsidR="001E05D5">
        <w:fldChar w:fldCharType="separate"/>
      </w:r>
      <w:r w:rsidR="00965942" w:rsidRPr="00965942">
        <w:rPr>
          <w:noProof/>
          <w:vertAlign w:val="superscript"/>
        </w:rPr>
        <w:t>114</w:t>
      </w:r>
      <w:r w:rsidR="001E05D5">
        <w:fldChar w:fldCharType="end"/>
      </w:r>
      <w:r>
        <w:t xml:space="preserve"> Though the prediction accuracy for a phenotype through genetic profile alone is limited by its heritability,</w:t>
      </w:r>
      <w:r w:rsidR="001E05D5">
        <w:fldChar w:fldCharType="begin" w:fldLock="1"/>
      </w:r>
      <w:r w:rsidR="00965942">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"&lt;sup&gt;115&lt;/sup&gt;" }, "properties" : { "noteIndex" : 0 }, "schema" : "https://github.com/citation-style-language/schema/raw/master/csl-citation.json" }</w:instrText>
      </w:r>
      <w:r w:rsidR="001E05D5">
        <w:fldChar w:fldCharType="separate"/>
      </w:r>
      <w:r w:rsidR="00965942" w:rsidRPr="00965942">
        <w:rPr>
          <w:noProof/>
          <w:vertAlign w:val="superscript"/>
        </w:rPr>
        <w:t>115</w:t>
      </w:r>
      <w:r w:rsidR="001E05D5">
        <w:fldChar w:fldCharType="end"/>
      </w:r>
      <w:r>
        <w:t xml:space="preserve"> the second main limiting factor is the accuracy in which the true genetic effects contributing to the trait are estimated.</w:t>
      </w:r>
      <w:r w:rsidR="001E05D5">
        <w:fldChar w:fldCharType="begin" w:fldLock="1"/>
      </w:r>
      <w:r w:rsidR="00965942">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"&lt;sup&gt;116&lt;/sup&gt;" }, "properties" : { "noteIndex" : 0 }, "schema" : "https://github.com/citation-style-language/schema/raw/master/csl-citation.json" }</w:instrText>
      </w:r>
      <w:r w:rsidR="001E05D5">
        <w:fldChar w:fldCharType="separate"/>
      </w:r>
      <w:r w:rsidR="00965942" w:rsidRPr="00965942">
        <w:rPr>
          <w:noProof/>
          <w:vertAlign w:val="superscript"/>
        </w:rPr>
        <w:t>116</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2B68B9E3"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965942">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"&lt;sup&gt;117,118&lt;/sup&gt;" }, "properties" : { "noteIndex" : 0 }, "schema" : "https://github.com/citation-style-language/schema/raw/master/csl-citation.json" }</w:instrText>
      </w:r>
      <w:r w:rsidR="005D2A7F">
        <w:fldChar w:fldCharType="separate"/>
      </w:r>
      <w:r w:rsidR="00965942" w:rsidRPr="00965942">
        <w:rPr>
          <w:noProof/>
          <w:vertAlign w:val="superscript"/>
        </w:rPr>
        <w:t>117,118</w:t>
      </w:r>
      <w:r w:rsidR="005D2A7F">
        <w:fldChar w:fldCharType="end"/>
      </w:r>
      <w:r w:rsidR="005D2A7F">
        <w:t xml:space="preserve"> or gene expression levels</w:t>
      </w:r>
      <w:r w:rsidR="0060638D">
        <w:t>.</w:t>
      </w:r>
      <w:r w:rsidR="005D2A7F">
        <w:fldChar w:fldCharType="begin" w:fldLock="1"/>
      </w:r>
      <w:r w:rsidR="00965942">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"&lt;sup&gt;119&lt;/sup&gt;" }, "properties" : { "noteIndex" : 0 }, "schema" : "https://github.com/citation-style-language/schema/raw/master/csl-citation.json" }</w:instrText>
      </w:r>
      <w:r w:rsidR="005D2A7F">
        <w:fldChar w:fldCharType="separate"/>
      </w:r>
      <w:r w:rsidR="00965942" w:rsidRPr="00965942">
        <w:rPr>
          <w:noProof/>
          <w:vertAlign w:val="superscript"/>
        </w:rPr>
        <w:t>119</w:t>
      </w:r>
      <w:r w:rsidR="005D2A7F">
        <w:fldChar w:fldCharType="end"/>
      </w:r>
    </w:p>
    <w:p w14:paraId="3989B369" w14:textId="77777777" w:rsidR="00F916FA" w:rsidRDefault="00F916FA" w:rsidP="00DB5441"/>
    <w:p w14:paraId="5B131DF0" w14:textId="787CF895"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965942">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"&lt;sup&gt;120&lt;/sup&gt;" }, "properties" : { "noteIndex" : 0 }, "schema" : "https://github.com/citation-style-language/schema/raw/master/csl-citation.json" }</w:instrText>
      </w:r>
      <w:r w:rsidR="0048723E">
        <w:fldChar w:fldCharType="separate"/>
      </w:r>
      <w:r w:rsidR="00965942" w:rsidRPr="00965942">
        <w:rPr>
          <w:noProof/>
          <w:vertAlign w:val="superscript"/>
        </w:rPr>
        <w:t>120</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60638D">
        <w:t xml:space="preserve"> It can be shown that in addition to heritability, the prediction accuracy is also a function of the ratio of the number of effects influencing the trait and the sample size.</w:t>
      </w:r>
      <w:r w:rsidR="0060638D">
        <w:fldChar w:fldCharType="begin" w:fldLock="1"/>
      </w:r>
      <w:r w:rsidR="00965942">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"&lt;sup&gt;116,121&lt;/sup&gt;" }, "properties" : { "noteIndex" : 0 }, "schema" : "https://github.com/citation-style-language/schema/raw/master/csl-citation.json" }</w:instrText>
      </w:r>
      <w:r w:rsidR="0060638D">
        <w:fldChar w:fldCharType="separate"/>
      </w:r>
      <w:r w:rsidR="00965942" w:rsidRPr="00965942">
        <w:rPr>
          <w:noProof/>
          <w:vertAlign w:val="superscript"/>
        </w:rPr>
        <w:t>116,121</w:t>
      </w:r>
      <w:r w:rsidR="0060638D">
        <w:fldChar w:fldCharType="end"/>
      </w:r>
      <w:r w:rsidR="0060638D">
        <w:t xml:space="preserve"> Therefore, for highly polygenic traits it is necessary to use </w:t>
      </w:r>
      <w:r w:rsidR="00164009">
        <w:t>extremely</w:t>
      </w:r>
      <w:r w:rsidR="00B0404A">
        <w:t xml:space="preserve"> large sample sizes. In principle, one could use this approach to also include epistatic effects.</w:t>
      </w:r>
    </w:p>
    <w:p w14:paraId="33B8283C" w14:textId="77777777" w:rsidR="00DD6648" w:rsidRDefault="00DD6648" w:rsidP="00DB5441"/>
    <w:p w14:paraId="17A6BD88" w14:textId="65DF3226"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965942">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"&lt;sup&gt;122&lt;/sup&gt;" }, "properties" : { "noteIndex" : 0 }, "schema" : "https://github.com/citation-style-language/schema/raw/master/csl-citation.json" }</w:instrText>
      </w:r>
      <w:r>
        <w:fldChar w:fldCharType="separate"/>
      </w:r>
      <w:r w:rsidR="00965942" w:rsidRPr="00965942">
        <w:rPr>
          <w:noProof/>
          <w:vertAlign w:val="superscript"/>
        </w:rPr>
        <w:t>122</w:t>
      </w:r>
      <w:r>
        <w:fldChar w:fldCharType="end"/>
      </w:r>
      <w:r>
        <w:t xml:space="preserve"> for prediction in independent samples</w:t>
      </w:r>
      <w:r>
        <w:fldChar w:fldCharType="begin" w:fldLock="1"/>
      </w:r>
      <w:r w:rsidR="00965942">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"&lt;sup&gt;123&lt;/sup&gt;" }, "properties" : { "noteIndex" : 0 }, "schema" : "https://github.com/citation-style-language/schema/raw/master/csl-citation.json" }</w:instrText>
      </w:r>
      <w:r>
        <w:fldChar w:fldCharType="separate"/>
      </w:r>
      <w:r w:rsidR="00965942" w:rsidRPr="00965942">
        <w:rPr>
          <w:noProof/>
          <w:vertAlign w:val="superscript"/>
        </w:rPr>
        <w:t>123</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965942">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 } ], "mendeley" : { "previouslyFormattedCitation" : "&lt;sup&gt;124\u2013126&lt;/sup&gt;" }, "properties" : { "noteIndex" : 0 }, "schema" : "https://github.com/citation-style-language/schema/raw/master/csl-citation.json" }</w:instrText>
      </w:r>
      <w:r w:rsidR="005E14B4">
        <w:fldChar w:fldCharType="separate"/>
      </w:r>
      <w:r w:rsidR="00965942" w:rsidRPr="00965942">
        <w:rPr>
          <w:noProof/>
          <w:vertAlign w:val="superscript"/>
        </w:rPr>
        <w:t>124–126</w:t>
      </w:r>
      <w:r w:rsidR="005E14B4">
        <w:fldChar w:fldCharType="end"/>
      </w:r>
      <w:r w:rsidR="005E14B4">
        <w:t>, whereas others demonstrate that inclusion of epistatic effects yields no improvement in prediction accuracy,</w:t>
      </w:r>
      <w:r w:rsidR="005E14B4">
        <w:fldChar w:fldCharType="begin" w:fldLock="1"/>
      </w:r>
      <w:r w:rsidR="00965942">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"&lt;sup&gt;127&lt;/sup&gt;" }, "properties" : { "noteIndex" : 0 }, "schema" : "https://github.com/citation-style-language/schema/raw/master/csl-citation.json" }</w:instrText>
      </w:r>
      <w:r w:rsidR="005E14B4">
        <w:fldChar w:fldCharType="separate"/>
      </w:r>
      <w:r w:rsidR="00965942" w:rsidRPr="00965942">
        <w:rPr>
          <w:noProof/>
          <w:vertAlign w:val="superscript"/>
        </w:rPr>
        <w:t>127</w:t>
      </w:r>
      <w:r w:rsidR="005E14B4">
        <w:fldChar w:fldCharType="end"/>
      </w:r>
      <w:r w:rsidR="005E14B4">
        <w:t xml:space="preserve"> or that additive effects alone are sufficient to explain most genetic variation.</w:t>
      </w:r>
      <w:r w:rsidR="005E14B4">
        <w:fldChar w:fldCharType="begin" w:fldLock="1"/>
      </w:r>
      <w:r w:rsidR="0096594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"&lt;sup&gt;128&lt;/sup&gt;" }, "properties" : { "noteIndex" : 0 }, "schema" : "https://github.com/citation-style-language/schema/raw/master/csl-citation.json" }</w:instrText>
      </w:r>
      <w:r w:rsidR="005E14B4">
        <w:fldChar w:fldCharType="separate"/>
      </w:r>
      <w:r w:rsidR="00965942" w:rsidRPr="00965942">
        <w:rPr>
          <w:noProof/>
          <w:vertAlign w:val="superscript"/>
        </w:rPr>
        <w:t>128</w:t>
      </w:r>
      <w:r w:rsidR="005E14B4">
        <w:fldChar w:fldCharType="end"/>
      </w:r>
    </w:p>
    <w:p w14:paraId="12A40613" w14:textId="77777777" w:rsidR="00F916FA" w:rsidRDefault="00F916FA" w:rsidP="00DB5441"/>
    <w:p w14:paraId="072ADA65" w14:textId="1DB0388D" w:rsidR="00DB5441" w:rsidRDefault="00813BAE" w:rsidP="00DB5441">
      <w:pPr>
        <w:pStyle w:val="Heading2"/>
      </w:pPr>
      <w:bookmarkStart w:id="176" w:name="_Toc242438414"/>
      <w:r>
        <w:t>Conclusion</w:t>
      </w:r>
      <w:bookmarkEnd w:id="176"/>
      <w:r w:rsidR="00C93790">
        <w:t>s</w:t>
      </w:r>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77" w:name="_Toc242438415"/>
      <w:r>
        <w:t>Box 1: Why is epistasis theoretically difficult to detect?</w:t>
      </w:r>
      <w:bookmarkEnd w:id="177"/>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quadratically with LD r^2), and dominance x dominance variance is quadratically dependent at both positions (reduces to the fourth power with LD r^2). The consequence of these constraints is that any given SNP chip has substantially greater coverage of the genome when searching for additive effects than when searching for epistatic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78" w:name="_Toc242438416"/>
      <w:r>
        <w:t>Box 2: What constitutes a significant epistatic interaction?</w:t>
      </w:r>
      <w:bookmarkEnd w:id="178"/>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 xml:space="preserve">Scale effects, haplotype effects, linked loci, </w:t>
      </w:r>
      <w:proofErr w:type="gramStart"/>
      <w:r>
        <w:t>liability</w:t>
      </w:r>
      <w:proofErr w:type="gramEnd"/>
      <w:r>
        <w:t xml:space="preserve"> vs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79" w:name="_Toc242438417"/>
      <w:r>
        <w:t>Glossary</w:t>
      </w:r>
      <w:bookmarkEnd w:id="179"/>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proofErr w:type="gramStart"/>
      <w:r>
        <w:t>eQTL</w:t>
      </w:r>
      <w:proofErr w:type="gramEnd"/>
    </w:p>
    <w:p w14:paraId="3ABB74A3" w14:textId="77777777" w:rsidR="005F0E2F" w:rsidRDefault="005F0E2F"/>
    <w:p w14:paraId="44765C98" w14:textId="0BCB02B9" w:rsidR="005F0E2F" w:rsidRDefault="005F0E2F" w:rsidP="005F0E2F">
      <w:pPr>
        <w:pStyle w:val="Heading2"/>
      </w:pPr>
      <w:bookmarkStart w:id="180" w:name="_Toc242438418"/>
      <w:r>
        <w:t>References</w:t>
      </w:r>
      <w:bookmarkEnd w:id="180"/>
    </w:p>
    <w:p w14:paraId="64E5C2C1" w14:textId="77777777" w:rsidR="005F0E2F" w:rsidRDefault="005F0E2F"/>
    <w:p w14:paraId="7B4188FD" w14:textId="27F2A9B3" w:rsidR="00965942" w:rsidRPr="00965942" w:rsidRDefault="005F0E2F">
      <w:pPr>
        <w:pStyle w:val="NormalWeb"/>
        <w:ind w:left="640" w:hanging="640"/>
        <w:divId w:val="1049838732"/>
        <w:rPr>
          <w:rFonts w:ascii="Cambria" w:hAnsi="Cambria"/>
          <w:noProof/>
          <w:sz w:val="24"/>
        </w:rPr>
      </w:pPr>
      <w:r>
        <w:fldChar w:fldCharType="begin" w:fldLock="1"/>
      </w:r>
      <w:r>
        <w:instrText xml:space="preserve">ADDIN Mendeley Bibliography CSL_BIBLIOGRAPHY </w:instrText>
      </w:r>
      <w:r>
        <w:fldChar w:fldCharType="separate"/>
      </w:r>
      <w:r w:rsidR="00965942" w:rsidRPr="00965942">
        <w:rPr>
          <w:rFonts w:ascii="Cambria" w:hAnsi="Cambria"/>
          <w:noProof/>
          <w:sz w:val="24"/>
        </w:rPr>
        <w:t>1.</w:t>
      </w:r>
      <w:r w:rsidR="00965942" w:rsidRPr="00965942">
        <w:rPr>
          <w:rFonts w:ascii="Cambria" w:hAnsi="Cambria"/>
          <w:noProof/>
          <w:sz w:val="24"/>
        </w:rPr>
        <w:tab/>
        <w:t xml:space="preserve">Visscher, P. M., Hill, W. G. &amp; Wray, N. R. Heritability in the genomics era--concepts and misconceptions. </w:t>
      </w:r>
      <w:r w:rsidR="00965942" w:rsidRPr="00965942">
        <w:rPr>
          <w:rFonts w:ascii="Cambria" w:hAnsi="Cambria"/>
          <w:i/>
          <w:iCs/>
          <w:noProof/>
          <w:sz w:val="24"/>
        </w:rPr>
        <w:t>Nat. Rev. Genet.</w:t>
      </w:r>
      <w:r w:rsidR="00965942" w:rsidRPr="00965942">
        <w:rPr>
          <w:rFonts w:ascii="Cambria" w:hAnsi="Cambria"/>
          <w:noProof/>
          <w:sz w:val="24"/>
        </w:rPr>
        <w:t xml:space="preserve"> </w:t>
      </w:r>
      <w:r w:rsidR="00965942" w:rsidRPr="00965942">
        <w:rPr>
          <w:rFonts w:ascii="Cambria" w:hAnsi="Cambria"/>
          <w:b/>
          <w:bCs/>
          <w:noProof/>
          <w:sz w:val="24"/>
        </w:rPr>
        <w:t>9,</w:t>
      </w:r>
      <w:r w:rsidR="00965942" w:rsidRPr="00965942">
        <w:rPr>
          <w:rFonts w:ascii="Cambria" w:hAnsi="Cambria"/>
          <w:noProof/>
          <w:sz w:val="24"/>
        </w:rPr>
        <w:t xml:space="preserve"> 255–66 (2008).</w:t>
      </w:r>
    </w:p>
    <w:p w14:paraId="1C3149F3"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w:t>
      </w:r>
      <w:r w:rsidRPr="00965942">
        <w:rPr>
          <w:rFonts w:ascii="Cambria" w:hAnsi="Cambria"/>
          <w:noProof/>
          <w:sz w:val="24"/>
        </w:rPr>
        <w:tab/>
        <w:t xml:space="preserve">Huang, Y., Wuchty, S. &amp; Przytycka, T. M. eQTL epistasis – challenges and computational approaches. </w:t>
      </w:r>
      <w:r w:rsidRPr="00965942">
        <w:rPr>
          <w:rFonts w:ascii="Cambria" w:hAnsi="Cambria"/>
          <w:i/>
          <w:iCs/>
          <w:noProof/>
          <w:sz w:val="24"/>
        </w:rPr>
        <w:t>Front. Genet.</w:t>
      </w:r>
      <w:r w:rsidRPr="00965942">
        <w:rPr>
          <w:rFonts w:ascii="Cambria" w:hAnsi="Cambria"/>
          <w:noProof/>
          <w:sz w:val="24"/>
        </w:rPr>
        <w:t xml:space="preserve"> </w:t>
      </w:r>
      <w:r w:rsidRPr="00965942">
        <w:rPr>
          <w:rFonts w:ascii="Cambria" w:hAnsi="Cambria"/>
          <w:b/>
          <w:bCs/>
          <w:noProof/>
          <w:sz w:val="24"/>
        </w:rPr>
        <w:t>4,</w:t>
      </w:r>
      <w:r w:rsidRPr="00965942">
        <w:rPr>
          <w:rFonts w:ascii="Cambria" w:hAnsi="Cambria"/>
          <w:noProof/>
          <w:sz w:val="24"/>
        </w:rPr>
        <w:t xml:space="preserve"> (2013).</w:t>
      </w:r>
    </w:p>
    <w:p w14:paraId="29EEA27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w:t>
      </w:r>
      <w:r w:rsidRPr="00965942">
        <w:rPr>
          <w:rFonts w:ascii="Cambria" w:hAnsi="Cambria"/>
          <w:noProof/>
          <w:sz w:val="24"/>
        </w:rPr>
        <w:tab/>
        <w:t xml:space="preserve">McKinney, B. A. &amp; Pajewski, N. M. Six degrees of epistasis: Statistical network models for GWAS. </w:t>
      </w:r>
      <w:r w:rsidRPr="00965942">
        <w:rPr>
          <w:rFonts w:ascii="Cambria" w:hAnsi="Cambria"/>
          <w:i/>
          <w:iCs/>
          <w:noProof/>
          <w:sz w:val="24"/>
        </w:rPr>
        <w:t>Front. Genet.</w:t>
      </w:r>
      <w:r w:rsidRPr="00965942">
        <w:rPr>
          <w:rFonts w:ascii="Cambria" w:hAnsi="Cambria"/>
          <w:noProof/>
          <w:sz w:val="24"/>
        </w:rPr>
        <w:t xml:space="preserve"> </w:t>
      </w:r>
      <w:r w:rsidRPr="00965942">
        <w:rPr>
          <w:rFonts w:ascii="Cambria" w:hAnsi="Cambria"/>
          <w:b/>
          <w:bCs/>
          <w:noProof/>
          <w:sz w:val="24"/>
        </w:rPr>
        <w:t>2,</w:t>
      </w:r>
      <w:r w:rsidRPr="00965942">
        <w:rPr>
          <w:rFonts w:ascii="Cambria" w:hAnsi="Cambria"/>
          <w:noProof/>
          <w:sz w:val="24"/>
        </w:rPr>
        <w:t xml:space="preserve"> 109 (2011).</w:t>
      </w:r>
    </w:p>
    <w:p w14:paraId="42DB184D"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w:t>
      </w:r>
      <w:r w:rsidRPr="00965942">
        <w:rPr>
          <w:rFonts w:ascii="Cambria" w:hAnsi="Cambria"/>
          <w:noProof/>
          <w:sz w:val="24"/>
        </w:rPr>
        <w:tab/>
        <w:t xml:space="preserve">Pang, X. </w:t>
      </w:r>
      <w:r w:rsidRPr="00965942">
        <w:rPr>
          <w:rFonts w:ascii="Cambria" w:hAnsi="Cambria"/>
          <w:i/>
          <w:iCs/>
          <w:noProof/>
          <w:sz w:val="24"/>
        </w:rPr>
        <w:t>et al.</w:t>
      </w:r>
      <w:r w:rsidRPr="00965942">
        <w:rPr>
          <w:rFonts w:ascii="Cambria" w:hAnsi="Cambria"/>
          <w:noProof/>
          <w:sz w:val="24"/>
        </w:rPr>
        <w:t xml:space="preserve"> A statistical procedure to map high-order epistasis for complex traits. </w:t>
      </w:r>
      <w:r w:rsidRPr="00965942">
        <w:rPr>
          <w:rFonts w:ascii="Cambria" w:hAnsi="Cambria"/>
          <w:i/>
          <w:iCs/>
          <w:noProof/>
          <w:sz w:val="24"/>
        </w:rPr>
        <w:t>Br. Bioinform</w:t>
      </w:r>
      <w:r w:rsidRPr="00965942">
        <w:rPr>
          <w:rFonts w:ascii="Cambria" w:hAnsi="Cambria"/>
          <w:noProof/>
          <w:sz w:val="24"/>
        </w:rPr>
        <w:t xml:space="preserve"> (2012). doi:bbs027 [pii] 10.1093/bib/bbs027 [doi]</w:t>
      </w:r>
    </w:p>
    <w:p w14:paraId="6A402BD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w:t>
      </w:r>
      <w:r w:rsidRPr="00965942">
        <w:rPr>
          <w:rFonts w:ascii="Cambria" w:hAnsi="Cambria"/>
          <w:noProof/>
          <w:sz w:val="24"/>
        </w:rPr>
        <w:tab/>
        <w:t xml:space="preserve">Ritchie, M. D. Using Biological Knowledge to Uncover the Mystery in the Search for Epistasis in Genome-Wide Association Studies. </w:t>
      </w:r>
      <w:r w:rsidRPr="00965942">
        <w:rPr>
          <w:rFonts w:ascii="Cambria" w:hAnsi="Cambria"/>
          <w:i/>
          <w:iCs/>
          <w:noProof/>
          <w:sz w:val="24"/>
        </w:rPr>
        <w:t>Ann. Hum. Genet.</w:t>
      </w:r>
      <w:r w:rsidRPr="00965942">
        <w:rPr>
          <w:rFonts w:ascii="Cambria" w:hAnsi="Cambria"/>
          <w:noProof/>
          <w:sz w:val="24"/>
        </w:rPr>
        <w:t xml:space="preserve"> </w:t>
      </w:r>
      <w:r w:rsidRPr="00965942">
        <w:rPr>
          <w:rFonts w:ascii="Cambria" w:hAnsi="Cambria"/>
          <w:b/>
          <w:bCs/>
          <w:noProof/>
          <w:sz w:val="24"/>
        </w:rPr>
        <w:t>75,</w:t>
      </w:r>
      <w:r w:rsidRPr="00965942">
        <w:rPr>
          <w:rFonts w:ascii="Cambria" w:hAnsi="Cambria"/>
          <w:noProof/>
          <w:sz w:val="24"/>
        </w:rPr>
        <w:t xml:space="preserve"> 172–182 (2011).</w:t>
      </w:r>
    </w:p>
    <w:p w14:paraId="3ADEF08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w:t>
      </w:r>
      <w:r w:rsidRPr="00965942">
        <w:rPr>
          <w:rFonts w:ascii="Cambria" w:hAnsi="Cambria"/>
          <w:noProof/>
          <w:sz w:val="24"/>
        </w:rPr>
        <w:tab/>
        <w:t xml:space="preserve">Van Steen, K. Travelling the world of gene-gene interactions. </w:t>
      </w:r>
      <w:r w:rsidRPr="00965942">
        <w:rPr>
          <w:rFonts w:ascii="Cambria" w:hAnsi="Cambria"/>
          <w:i/>
          <w:iCs/>
          <w:noProof/>
          <w:sz w:val="24"/>
        </w:rPr>
        <w:t>Br. Bioinform</w:t>
      </w:r>
      <w:r w:rsidRPr="00965942">
        <w:rPr>
          <w:rFonts w:ascii="Cambria" w:hAnsi="Cambria"/>
          <w:noProof/>
          <w:sz w:val="24"/>
        </w:rPr>
        <w:t xml:space="preserve"> 1–19 (2011).</w:t>
      </w:r>
    </w:p>
    <w:p w14:paraId="15BF77CB"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w:t>
      </w:r>
      <w:r w:rsidRPr="00965942">
        <w:rPr>
          <w:rFonts w:ascii="Cambria" w:hAnsi="Cambria"/>
          <w:noProof/>
          <w:sz w:val="24"/>
        </w:rPr>
        <w:tab/>
        <w:t xml:space="preserve">Zhang, Y. &amp; Liu, J. S. Bayesian inference of epistatic interactions in case-control studies. </w:t>
      </w:r>
      <w:r w:rsidRPr="00965942">
        <w:rPr>
          <w:rFonts w:ascii="Cambria" w:hAnsi="Cambria"/>
          <w:i/>
          <w:iCs/>
          <w:noProof/>
          <w:sz w:val="24"/>
        </w:rPr>
        <w:t>Nat. Genet.</w:t>
      </w:r>
      <w:r w:rsidRPr="00965942">
        <w:rPr>
          <w:rFonts w:ascii="Cambria" w:hAnsi="Cambria"/>
          <w:noProof/>
          <w:sz w:val="24"/>
        </w:rPr>
        <w:t xml:space="preserve"> </w:t>
      </w:r>
      <w:r w:rsidRPr="00965942">
        <w:rPr>
          <w:rFonts w:ascii="Cambria" w:hAnsi="Cambria"/>
          <w:b/>
          <w:bCs/>
          <w:noProof/>
          <w:sz w:val="24"/>
        </w:rPr>
        <w:t>39,</w:t>
      </w:r>
      <w:r w:rsidRPr="00965942">
        <w:rPr>
          <w:rFonts w:ascii="Cambria" w:hAnsi="Cambria"/>
          <w:noProof/>
          <w:sz w:val="24"/>
        </w:rPr>
        <w:t xml:space="preserve"> 1167–1173 (2007).</w:t>
      </w:r>
    </w:p>
    <w:p w14:paraId="6D63520D"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w:t>
      </w:r>
      <w:r w:rsidRPr="00965942">
        <w:rPr>
          <w:rFonts w:ascii="Cambria" w:hAnsi="Cambria"/>
          <w:noProof/>
          <w:sz w:val="24"/>
        </w:rPr>
        <w:tab/>
        <w:t xml:space="preserve">Gyenesei, A. </w:t>
      </w:r>
      <w:r w:rsidRPr="00965942">
        <w:rPr>
          <w:rFonts w:ascii="Cambria" w:hAnsi="Cambria"/>
          <w:i/>
          <w:iCs/>
          <w:noProof/>
          <w:sz w:val="24"/>
        </w:rPr>
        <w:t>et al.</w:t>
      </w:r>
      <w:r w:rsidRPr="00965942">
        <w:rPr>
          <w:rFonts w:ascii="Cambria" w:hAnsi="Cambria"/>
          <w:noProof/>
          <w:sz w:val="24"/>
        </w:rPr>
        <w:t xml:space="preserve"> BiForce Toolbox: powerful high-throughput computational analysis of gene-gene interactions in genome-wide association studies. </w:t>
      </w:r>
      <w:r w:rsidRPr="00965942">
        <w:rPr>
          <w:rFonts w:ascii="Cambria" w:hAnsi="Cambria"/>
          <w:i/>
          <w:iCs/>
          <w:noProof/>
          <w:sz w:val="24"/>
        </w:rPr>
        <w:t>Nucleic Acids Res</w:t>
      </w:r>
      <w:r w:rsidRPr="00965942">
        <w:rPr>
          <w:rFonts w:ascii="Cambria" w:hAnsi="Cambria"/>
          <w:noProof/>
          <w:sz w:val="24"/>
        </w:rPr>
        <w:t xml:space="preserve"> </w:t>
      </w:r>
      <w:r w:rsidRPr="00965942">
        <w:rPr>
          <w:rFonts w:ascii="Cambria" w:hAnsi="Cambria"/>
          <w:b/>
          <w:bCs/>
          <w:noProof/>
          <w:sz w:val="24"/>
        </w:rPr>
        <w:t>40,</w:t>
      </w:r>
      <w:r w:rsidRPr="00965942">
        <w:rPr>
          <w:rFonts w:ascii="Cambria" w:hAnsi="Cambria"/>
          <w:noProof/>
          <w:sz w:val="24"/>
        </w:rPr>
        <w:t xml:space="preserve"> W628–32 (2012).</w:t>
      </w:r>
    </w:p>
    <w:p w14:paraId="164FBC7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w:t>
      </w:r>
      <w:r w:rsidRPr="00965942">
        <w:rPr>
          <w:rFonts w:ascii="Cambria" w:hAnsi="Cambria"/>
          <w:noProof/>
          <w:sz w:val="24"/>
        </w:rPr>
        <w:tab/>
        <w:t xml:space="preserve">Hemani, G., Theocharidis, A., Wei, W. &amp; Haley, C. EpiGPU: exhaustive pairwise epistasis scans parallelized on consumer level graphics cards.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27,</w:t>
      </w:r>
      <w:r w:rsidRPr="00965942">
        <w:rPr>
          <w:rFonts w:ascii="Cambria" w:hAnsi="Cambria"/>
          <w:noProof/>
          <w:sz w:val="24"/>
        </w:rPr>
        <w:t xml:space="preserve"> 1462–1465 (2011).</w:t>
      </w:r>
    </w:p>
    <w:p w14:paraId="0BFE62A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w:t>
      </w:r>
      <w:r w:rsidRPr="00965942">
        <w:rPr>
          <w:rFonts w:ascii="Cambria" w:hAnsi="Cambria"/>
          <w:noProof/>
          <w:sz w:val="24"/>
        </w:rPr>
        <w:tab/>
        <w:t xml:space="preserve">Liu, Y. </w:t>
      </w:r>
      <w:r w:rsidRPr="00965942">
        <w:rPr>
          <w:rFonts w:ascii="Cambria" w:hAnsi="Cambria"/>
          <w:i/>
          <w:iCs/>
          <w:noProof/>
          <w:sz w:val="24"/>
        </w:rPr>
        <w:t>et al.</w:t>
      </w:r>
      <w:r w:rsidRPr="00965942">
        <w:rPr>
          <w:rFonts w:ascii="Cambria" w:hAnsi="Cambria"/>
          <w:noProof/>
          <w:sz w:val="24"/>
        </w:rPr>
        <w:t xml:space="preserve"> Genome-wide interaction-based association analysis identified multiple new susceptibility Loci for common diseases.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7,</w:t>
      </w:r>
      <w:r w:rsidRPr="00965942">
        <w:rPr>
          <w:rFonts w:ascii="Cambria" w:hAnsi="Cambria"/>
          <w:noProof/>
          <w:sz w:val="24"/>
        </w:rPr>
        <w:t xml:space="preserve"> e1001338 (2011).</w:t>
      </w:r>
    </w:p>
    <w:p w14:paraId="391A407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w:t>
      </w:r>
      <w:r w:rsidRPr="00965942">
        <w:rPr>
          <w:rFonts w:ascii="Cambria" w:hAnsi="Cambria"/>
          <w:noProof/>
          <w:sz w:val="24"/>
        </w:rPr>
        <w:tab/>
        <w:t xml:space="preserve">Schüpbach, T., Xenarios, I., Bergmann, S. &amp; Kapur, K. FastEpistasis : a high performance computing solution for quantitative trait epistasis.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26,</w:t>
      </w:r>
      <w:r w:rsidRPr="00965942">
        <w:rPr>
          <w:rFonts w:ascii="Cambria" w:hAnsi="Cambria"/>
          <w:noProof/>
          <w:sz w:val="24"/>
        </w:rPr>
        <w:t xml:space="preserve"> 1468–1469 (2010).</w:t>
      </w:r>
    </w:p>
    <w:p w14:paraId="3F289CE7"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w:t>
      </w:r>
      <w:r w:rsidRPr="00965942">
        <w:rPr>
          <w:rFonts w:ascii="Cambria" w:hAnsi="Cambria"/>
          <w:noProof/>
          <w:sz w:val="24"/>
        </w:rPr>
        <w:tab/>
        <w:t xml:space="preserve">Yung, L. S., Yang, C., Wan, X. &amp; Yu, W. GBOOST: a GPU-based tool for detecting gene-gene interactions in genome-wide case control studies.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27,</w:t>
      </w:r>
      <w:r w:rsidRPr="00965942">
        <w:rPr>
          <w:rFonts w:ascii="Cambria" w:hAnsi="Cambria"/>
          <w:noProof/>
          <w:sz w:val="24"/>
        </w:rPr>
        <w:t xml:space="preserve"> 1309–1310 (2011).</w:t>
      </w:r>
    </w:p>
    <w:p w14:paraId="14182B2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13.</w:t>
      </w:r>
      <w:r w:rsidRPr="00965942">
        <w:rPr>
          <w:rFonts w:ascii="Cambria" w:hAnsi="Cambria"/>
          <w:noProof/>
          <w:sz w:val="24"/>
        </w:rPr>
        <w:tab/>
        <w:t xml:space="preserve">Cordell, H. J. Detecting gene-gene interactions that underlie human diseases. </w:t>
      </w:r>
      <w:r w:rsidRPr="00965942">
        <w:rPr>
          <w:rFonts w:ascii="Cambria" w:hAnsi="Cambria"/>
          <w:i/>
          <w:iCs/>
          <w:noProof/>
          <w:sz w:val="24"/>
        </w:rPr>
        <w:t>Nat Rev Genet</w:t>
      </w:r>
      <w:r w:rsidRPr="00965942">
        <w:rPr>
          <w:rFonts w:ascii="Cambria" w:hAnsi="Cambria"/>
          <w:noProof/>
          <w:sz w:val="24"/>
        </w:rPr>
        <w:t xml:space="preserve"> </w:t>
      </w:r>
      <w:r w:rsidRPr="00965942">
        <w:rPr>
          <w:rFonts w:ascii="Cambria" w:hAnsi="Cambria"/>
          <w:b/>
          <w:bCs/>
          <w:noProof/>
          <w:sz w:val="24"/>
        </w:rPr>
        <w:t>10,</w:t>
      </w:r>
      <w:r w:rsidRPr="00965942">
        <w:rPr>
          <w:rFonts w:ascii="Cambria" w:hAnsi="Cambria"/>
          <w:noProof/>
          <w:sz w:val="24"/>
        </w:rPr>
        <w:t xml:space="preserve"> 392–404 (2009).</w:t>
      </w:r>
    </w:p>
    <w:p w14:paraId="7E3D2E57"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14.</w:t>
      </w:r>
      <w:r w:rsidRPr="00965942">
        <w:rPr>
          <w:rFonts w:ascii="Cambria" w:hAnsi="Cambria"/>
          <w:noProof/>
          <w:sz w:val="24"/>
        </w:rPr>
        <w:tab/>
        <w:t xml:space="preserve">Cordell, H. J. Epistasis: what it means, what it doesn’t mean, and statistical methods to detect it in humans. </w:t>
      </w:r>
      <w:r w:rsidRPr="00965942">
        <w:rPr>
          <w:rFonts w:ascii="Cambria" w:hAnsi="Cambria"/>
          <w:i/>
          <w:iCs/>
          <w:noProof/>
          <w:sz w:val="24"/>
        </w:rPr>
        <w:t>Hum. Mol. Genet.</w:t>
      </w:r>
      <w:r w:rsidRPr="00965942">
        <w:rPr>
          <w:rFonts w:ascii="Cambria" w:hAnsi="Cambria"/>
          <w:noProof/>
          <w:sz w:val="24"/>
        </w:rPr>
        <w:t xml:space="preserve"> </w:t>
      </w:r>
      <w:r w:rsidRPr="00965942">
        <w:rPr>
          <w:rFonts w:ascii="Cambria" w:hAnsi="Cambria"/>
          <w:b/>
          <w:bCs/>
          <w:noProof/>
          <w:sz w:val="24"/>
        </w:rPr>
        <w:t>11,</w:t>
      </w:r>
      <w:r w:rsidRPr="00965942">
        <w:rPr>
          <w:rFonts w:ascii="Cambria" w:hAnsi="Cambria"/>
          <w:noProof/>
          <w:sz w:val="24"/>
        </w:rPr>
        <w:t xml:space="preserve"> 2463–2468 (2002).</w:t>
      </w:r>
    </w:p>
    <w:p w14:paraId="0C27CD6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15.</w:t>
      </w:r>
      <w:r w:rsidRPr="00965942">
        <w:rPr>
          <w:rFonts w:ascii="Cambria" w:hAnsi="Cambria"/>
          <w:noProof/>
          <w:sz w:val="24"/>
        </w:rPr>
        <w:tab/>
        <w:t xml:space="preserve">Ueki, M. &amp; Cordell, H. J. Improved Statistics for Genome-Wide Interaction Analysis.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e1002625 (2012).</w:t>
      </w:r>
    </w:p>
    <w:p w14:paraId="6DFE8276"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16.</w:t>
      </w:r>
      <w:r w:rsidRPr="00965942">
        <w:rPr>
          <w:rFonts w:ascii="Cambria" w:hAnsi="Cambria"/>
          <w:noProof/>
          <w:sz w:val="24"/>
        </w:rPr>
        <w:tab/>
        <w:t xml:space="preserve">Kam-Thong, T. </w:t>
      </w:r>
      <w:r w:rsidRPr="00965942">
        <w:rPr>
          <w:rFonts w:ascii="Cambria" w:hAnsi="Cambria"/>
          <w:i/>
          <w:iCs/>
          <w:noProof/>
          <w:sz w:val="24"/>
        </w:rPr>
        <w:t>et al.</w:t>
      </w:r>
      <w:r w:rsidRPr="00965942">
        <w:rPr>
          <w:rFonts w:ascii="Cambria" w:hAnsi="Cambria"/>
          <w:noProof/>
          <w:sz w:val="24"/>
        </w:rPr>
        <w:t xml:space="preserve"> EPIBLASTER-fast exhaustive two-locus epistasis detection strategy using graphical processing units.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19,</w:t>
      </w:r>
      <w:r w:rsidRPr="00965942">
        <w:rPr>
          <w:rFonts w:ascii="Cambria" w:hAnsi="Cambria"/>
          <w:noProof/>
          <w:sz w:val="24"/>
        </w:rPr>
        <w:t xml:space="preserve"> 465–471 (2011).</w:t>
      </w:r>
    </w:p>
    <w:p w14:paraId="57DFD79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17.</w:t>
      </w:r>
      <w:r w:rsidRPr="00965942">
        <w:rPr>
          <w:rFonts w:ascii="Cambria" w:hAnsi="Cambria"/>
          <w:noProof/>
          <w:sz w:val="24"/>
        </w:rPr>
        <w:tab/>
        <w:t xml:space="preserve">Wang, Z., Wang, Y., Tan, K. L., Wong, L. &amp; Agrawal, D. eCEO: an efficient Cloud Epistasis cOmputing model in genome-wide association study.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27,</w:t>
      </w:r>
      <w:r w:rsidRPr="00965942">
        <w:rPr>
          <w:rFonts w:ascii="Cambria" w:hAnsi="Cambria"/>
          <w:noProof/>
          <w:sz w:val="24"/>
        </w:rPr>
        <w:t xml:space="preserve"> 1045–1051 (2011).</w:t>
      </w:r>
    </w:p>
    <w:p w14:paraId="415F677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18.</w:t>
      </w:r>
      <w:r w:rsidRPr="00965942">
        <w:rPr>
          <w:rFonts w:ascii="Cambria" w:hAnsi="Cambria"/>
          <w:noProof/>
          <w:sz w:val="24"/>
        </w:rPr>
        <w:tab/>
        <w:t xml:space="preserve">Prabhu, S. &amp; Pe’er, I. Ultrafast genome-wide scan for SNP-SNP interactions in common complex disease. </w:t>
      </w:r>
      <w:r w:rsidRPr="00965942">
        <w:rPr>
          <w:rFonts w:ascii="Cambria" w:hAnsi="Cambria"/>
          <w:i/>
          <w:iCs/>
          <w:noProof/>
          <w:sz w:val="24"/>
        </w:rPr>
        <w:t>Genome Res.</w:t>
      </w:r>
      <w:r w:rsidRPr="00965942">
        <w:rPr>
          <w:rFonts w:ascii="Cambria" w:hAnsi="Cambria"/>
          <w:noProof/>
          <w:sz w:val="24"/>
        </w:rPr>
        <w:t xml:space="preserve"> </w:t>
      </w:r>
      <w:r w:rsidRPr="00965942">
        <w:rPr>
          <w:rFonts w:ascii="Cambria" w:hAnsi="Cambria"/>
          <w:b/>
          <w:bCs/>
          <w:noProof/>
          <w:sz w:val="24"/>
        </w:rPr>
        <w:t>22,</w:t>
      </w:r>
      <w:r w:rsidRPr="00965942">
        <w:rPr>
          <w:rFonts w:ascii="Cambria" w:hAnsi="Cambria"/>
          <w:noProof/>
          <w:sz w:val="24"/>
        </w:rPr>
        <w:t xml:space="preserve"> 2230–40 (2012).</w:t>
      </w:r>
    </w:p>
    <w:p w14:paraId="0412353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19.</w:t>
      </w:r>
      <w:r w:rsidRPr="00965942">
        <w:rPr>
          <w:rFonts w:ascii="Cambria" w:hAnsi="Cambria"/>
          <w:noProof/>
          <w:sz w:val="24"/>
        </w:rPr>
        <w:tab/>
        <w:t xml:space="preserve">Wan, X. </w:t>
      </w:r>
      <w:r w:rsidRPr="00965942">
        <w:rPr>
          <w:rFonts w:ascii="Cambria" w:hAnsi="Cambria"/>
          <w:i/>
          <w:iCs/>
          <w:noProof/>
          <w:sz w:val="24"/>
        </w:rPr>
        <w:t>et al.</w:t>
      </w:r>
      <w:r w:rsidRPr="00965942">
        <w:rPr>
          <w:rFonts w:ascii="Cambria" w:hAnsi="Cambria"/>
          <w:noProof/>
          <w:sz w:val="24"/>
        </w:rPr>
        <w:t xml:space="preserve"> BOOST: A Fast Approach to Detecting Gene-Gene Interactions in Genome-wide Case-Control Studies. </w:t>
      </w:r>
      <w:r w:rsidRPr="00965942">
        <w:rPr>
          <w:rFonts w:ascii="Cambria" w:hAnsi="Cambria"/>
          <w:i/>
          <w:iCs/>
          <w:noProof/>
          <w:sz w:val="24"/>
        </w:rPr>
        <w:t>Am. J. Hum. Genet.</w:t>
      </w:r>
      <w:r w:rsidRPr="00965942">
        <w:rPr>
          <w:rFonts w:ascii="Cambria" w:hAnsi="Cambria"/>
          <w:noProof/>
          <w:sz w:val="24"/>
        </w:rPr>
        <w:t xml:space="preserve"> </w:t>
      </w:r>
      <w:r w:rsidRPr="00965942">
        <w:rPr>
          <w:rFonts w:ascii="Cambria" w:hAnsi="Cambria"/>
          <w:b/>
          <w:bCs/>
          <w:noProof/>
          <w:sz w:val="24"/>
        </w:rPr>
        <w:t>87,</w:t>
      </w:r>
      <w:r w:rsidRPr="00965942">
        <w:rPr>
          <w:rFonts w:ascii="Cambria" w:hAnsi="Cambria"/>
          <w:noProof/>
          <w:sz w:val="24"/>
        </w:rPr>
        <w:t xml:space="preserve"> 325–340 (2010).</w:t>
      </w:r>
    </w:p>
    <w:p w14:paraId="4990AD7D"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20.</w:t>
      </w:r>
      <w:r w:rsidRPr="00965942">
        <w:rPr>
          <w:rFonts w:ascii="Cambria" w:hAnsi="Cambria"/>
          <w:noProof/>
          <w:sz w:val="24"/>
        </w:rPr>
        <w:tab/>
        <w:t xml:space="preserve">Gyenesei, A., Moody, J., Semple, C. A., Haley, C. S. &amp; Wei, W. H. High-throughput analysis of epistasis in genome-wide association studies with BiForce.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28,</w:t>
      </w:r>
      <w:r w:rsidRPr="00965942">
        <w:rPr>
          <w:rFonts w:ascii="Cambria" w:hAnsi="Cambria"/>
          <w:noProof/>
          <w:sz w:val="24"/>
        </w:rPr>
        <w:t xml:space="preserve"> 1957–1964 (2012).</w:t>
      </w:r>
    </w:p>
    <w:p w14:paraId="4E5C6FD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21.</w:t>
      </w:r>
      <w:r w:rsidRPr="00965942">
        <w:rPr>
          <w:rFonts w:ascii="Cambria" w:hAnsi="Cambria"/>
          <w:noProof/>
          <w:sz w:val="24"/>
        </w:rPr>
        <w:tab/>
        <w:t>Gyenesei, A., Semple, C. A. M., Haley, C. S. &amp; Wei, W.-H. Corrigendum of “High throughput analysis of epistasis in genome-wide association studies with BiForce.”</w:t>
      </w:r>
      <w:r w:rsidRPr="00965942">
        <w:rPr>
          <w:rFonts w:ascii="Cambria" w:hAnsi="Cambria"/>
          <w:i/>
          <w:iCs/>
          <w:noProof/>
          <w:sz w:val="24"/>
        </w:rPr>
        <w:t>Bioinformatics</w:t>
      </w:r>
      <w:r w:rsidRPr="00965942">
        <w:rPr>
          <w:rFonts w:ascii="Cambria" w:hAnsi="Cambria"/>
          <w:noProof/>
          <w:sz w:val="24"/>
        </w:rPr>
        <w:t xml:space="preserve"> (2013). at &lt;http://bioinformatics.oxfordjournals.org/content/early/2013/08/31/bioinformatics.btt444.abstract&gt;</w:t>
      </w:r>
    </w:p>
    <w:p w14:paraId="4B3ABC3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22.</w:t>
      </w:r>
      <w:r w:rsidRPr="00965942">
        <w:rPr>
          <w:rFonts w:ascii="Cambria" w:hAnsi="Cambria"/>
          <w:noProof/>
          <w:sz w:val="24"/>
        </w:rPr>
        <w:tab/>
        <w:t xml:space="preserve">Gauderman, W. J. Sample size requirements for association studies of gene-gene interaction. </w:t>
      </w:r>
      <w:r w:rsidRPr="00965942">
        <w:rPr>
          <w:rFonts w:ascii="Cambria" w:hAnsi="Cambria"/>
          <w:i/>
          <w:iCs/>
          <w:noProof/>
          <w:sz w:val="24"/>
        </w:rPr>
        <w:t>Am J Epidemiol</w:t>
      </w:r>
      <w:r w:rsidRPr="00965942">
        <w:rPr>
          <w:rFonts w:ascii="Cambria" w:hAnsi="Cambria"/>
          <w:noProof/>
          <w:sz w:val="24"/>
        </w:rPr>
        <w:t xml:space="preserve"> </w:t>
      </w:r>
      <w:r w:rsidRPr="00965942">
        <w:rPr>
          <w:rFonts w:ascii="Cambria" w:hAnsi="Cambria"/>
          <w:b/>
          <w:bCs/>
          <w:noProof/>
          <w:sz w:val="24"/>
        </w:rPr>
        <w:t>155,</w:t>
      </w:r>
      <w:r w:rsidRPr="00965942">
        <w:rPr>
          <w:rFonts w:ascii="Cambria" w:hAnsi="Cambria"/>
          <w:noProof/>
          <w:sz w:val="24"/>
        </w:rPr>
        <w:t xml:space="preserve"> 478–484 (2002).</w:t>
      </w:r>
    </w:p>
    <w:p w14:paraId="27530CD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23.</w:t>
      </w:r>
      <w:r w:rsidRPr="00965942">
        <w:rPr>
          <w:rFonts w:ascii="Cambria" w:hAnsi="Cambria"/>
          <w:noProof/>
          <w:sz w:val="24"/>
        </w:rPr>
        <w:tab/>
        <w:t xml:space="preserve">Zuk, O., Hechter, E., Sunyaev, S. R. &amp; Lander, E. S. The mystery of missing heritability: Genetic interactions create phantom heritability. </w:t>
      </w:r>
      <w:r w:rsidRPr="00965942">
        <w:rPr>
          <w:rFonts w:ascii="Cambria" w:hAnsi="Cambria"/>
          <w:i/>
          <w:iCs/>
          <w:noProof/>
          <w:sz w:val="24"/>
        </w:rPr>
        <w:t>Proc. Natl. Acad. Sci.</w:t>
      </w:r>
      <w:r w:rsidRPr="00965942">
        <w:rPr>
          <w:rFonts w:ascii="Cambria" w:hAnsi="Cambria"/>
          <w:noProof/>
          <w:sz w:val="24"/>
        </w:rPr>
        <w:t xml:space="preserve"> (2012). doi:10.1073/pnas.1119675109</w:t>
      </w:r>
    </w:p>
    <w:p w14:paraId="381FF71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24.</w:t>
      </w:r>
      <w:r w:rsidRPr="00965942">
        <w:rPr>
          <w:rFonts w:ascii="Cambria" w:hAnsi="Cambria"/>
          <w:noProof/>
          <w:sz w:val="24"/>
        </w:rPr>
        <w:tab/>
        <w:t xml:space="preserve">Ma, L. </w:t>
      </w:r>
      <w:r w:rsidRPr="00965942">
        <w:rPr>
          <w:rFonts w:ascii="Cambria" w:hAnsi="Cambria"/>
          <w:i/>
          <w:iCs/>
          <w:noProof/>
          <w:sz w:val="24"/>
        </w:rPr>
        <w:t>et al.</w:t>
      </w:r>
      <w:r w:rsidRPr="00965942">
        <w:rPr>
          <w:rFonts w:ascii="Cambria" w:hAnsi="Cambria"/>
          <w:noProof/>
          <w:sz w:val="24"/>
        </w:rPr>
        <w:t xml:space="preserve"> Knowledge-driven analysis identifies a gene-gene interaction affecting high-density lipoprotein cholesterol levels in multi-ethnic populations.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e1002714 (2012).</w:t>
      </w:r>
    </w:p>
    <w:p w14:paraId="3D57BBB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25.</w:t>
      </w:r>
      <w:r w:rsidRPr="00965942">
        <w:rPr>
          <w:rFonts w:ascii="Cambria" w:hAnsi="Cambria"/>
          <w:noProof/>
          <w:sz w:val="24"/>
        </w:rPr>
        <w:tab/>
        <w:t xml:space="preserve">Evans, D. M. </w:t>
      </w:r>
      <w:r w:rsidRPr="00965942">
        <w:rPr>
          <w:rFonts w:ascii="Cambria" w:hAnsi="Cambria"/>
          <w:i/>
          <w:iCs/>
          <w:noProof/>
          <w:sz w:val="24"/>
        </w:rPr>
        <w:t>et al.</w:t>
      </w:r>
      <w:r w:rsidRPr="00965942">
        <w:rPr>
          <w:rFonts w:ascii="Cambria" w:hAnsi="Cambria"/>
          <w:noProof/>
          <w:sz w:val="24"/>
        </w:rPr>
        <w:t xml:space="preserve"> Interaction between ERAP1 and HLA-B27 in ankylosing spondylitis implicates peptide handling in the mechanism for HLA-B27 in disease susceptibility. </w:t>
      </w:r>
      <w:r w:rsidRPr="00965942">
        <w:rPr>
          <w:rFonts w:ascii="Cambria" w:hAnsi="Cambria"/>
          <w:i/>
          <w:iCs/>
          <w:noProof/>
          <w:sz w:val="24"/>
        </w:rPr>
        <w:t>Nat. Genet.</w:t>
      </w:r>
      <w:r w:rsidRPr="00965942">
        <w:rPr>
          <w:rFonts w:ascii="Cambria" w:hAnsi="Cambria"/>
          <w:noProof/>
          <w:sz w:val="24"/>
        </w:rPr>
        <w:t xml:space="preserve"> </w:t>
      </w:r>
      <w:r w:rsidRPr="00965942">
        <w:rPr>
          <w:rFonts w:ascii="Cambria" w:hAnsi="Cambria"/>
          <w:b/>
          <w:bCs/>
          <w:noProof/>
          <w:sz w:val="24"/>
        </w:rPr>
        <w:t>43,</w:t>
      </w:r>
      <w:r w:rsidRPr="00965942">
        <w:rPr>
          <w:rFonts w:ascii="Cambria" w:hAnsi="Cambria"/>
          <w:noProof/>
          <w:sz w:val="24"/>
        </w:rPr>
        <w:t xml:space="preserve"> 761–767 (2011).</w:t>
      </w:r>
    </w:p>
    <w:p w14:paraId="69C8834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26.</w:t>
      </w:r>
      <w:r w:rsidRPr="00965942">
        <w:rPr>
          <w:rFonts w:ascii="Cambria" w:hAnsi="Cambria"/>
          <w:noProof/>
          <w:sz w:val="24"/>
        </w:rPr>
        <w:tab/>
        <w:t xml:space="preserve">Strange, A. </w:t>
      </w:r>
      <w:r w:rsidRPr="00965942">
        <w:rPr>
          <w:rFonts w:ascii="Cambria" w:hAnsi="Cambria"/>
          <w:i/>
          <w:iCs/>
          <w:noProof/>
          <w:sz w:val="24"/>
        </w:rPr>
        <w:t>et al.</w:t>
      </w:r>
      <w:r w:rsidRPr="00965942">
        <w:rPr>
          <w:rFonts w:ascii="Cambria" w:hAnsi="Cambria"/>
          <w:noProof/>
          <w:sz w:val="24"/>
        </w:rPr>
        <w:t xml:space="preserve"> A genome-wide association study identifies new psoriasis susceptibility loci and an interaction between HLA-C and ERAP1. </w:t>
      </w:r>
      <w:r w:rsidRPr="00965942">
        <w:rPr>
          <w:rFonts w:ascii="Cambria" w:hAnsi="Cambria"/>
          <w:i/>
          <w:iCs/>
          <w:noProof/>
          <w:sz w:val="24"/>
        </w:rPr>
        <w:t>Nat Genet</w:t>
      </w:r>
      <w:r w:rsidRPr="00965942">
        <w:rPr>
          <w:rFonts w:ascii="Cambria" w:hAnsi="Cambria"/>
          <w:noProof/>
          <w:sz w:val="24"/>
        </w:rPr>
        <w:t xml:space="preserve"> </w:t>
      </w:r>
      <w:r w:rsidRPr="00965942">
        <w:rPr>
          <w:rFonts w:ascii="Cambria" w:hAnsi="Cambria"/>
          <w:b/>
          <w:bCs/>
          <w:noProof/>
          <w:sz w:val="24"/>
        </w:rPr>
        <w:t>42,</w:t>
      </w:r>
      <w:r w:rsidRPr="00965942">
        <w:rPr>
          <w:rFonts w:ascii="Cambria" w:hAnsi="Cambria"/>
          <w:noProof/>
          <w:sz w:val="24"/>
        </w:rPr>
        <w:t xml:space="preserve"> 985–990 (2010).</w:t>
      </w:r>
    </w:p>
    <w:p w14:paraId="4C618FBD"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27.</w:t>
      </w:r>
      <w:r w:rsidRPr="00965942">
        <w:rPr>
          <w:rFonts w:ascii="Cambria" w:hAnsi="Cambria"/>
          <w:noProof/>
          <w:sz w:val="24"/>
        </w:rPr>
        <w:tab/>
        <w:t xml:space="preserve">Carlborg, O. &amp; Haley, C. S. Epistasis: too often neglected in complex trait studies? </w:t>
      </w:r>
      <w:r w:rsidRPr="00965942">
        <w:rPr>
          <w:rFonts w:ascii="Cambria" w:hAnsi="Cambria"/>
          <w:i/>
          <w:iCs/>
          <w:noProof/>
          <w:sz w:val="24"/>
        </w:rPr>
        <w:t>Nat. Rev. Genet.</w:t>
      </w:r>
      <w:r w:rsidRPr="00965942">
        <w:rPr>
          <w:rFonts w:ascii="Cambria" w:hAnsi="Cambria"/>
          <w:noProof/>
          <w:sz w:val="24"/>
        </w:rPr>
        <w:t xml:space="preserve"> </w:t>
      </w:r>
      <w:r w:rsidRPr="00965942">
        <w:rPr>
          <w:rFonts w:ascii="Cambria" w:hAnsi="Cambria"/>
          <w:b/>
          <w:bCs/>
          <w:noProof/>
          <w:sz w:val="24"/>
        </w:rPr>
        <w:t>5,</w:t>
      </w:r>
      <w:r w:rsidRPr="00965942">
        <w:rPr>
          <w:rFonts w:ascii="Cambria" w:hAnsi="Cambria"/>
          <w:noProof/>
          <w:sz w:val="24"/>
        </w:rPr>
        <w:t xml:space="preserve"> 618–25 (2004).</w:t>
      </w:r>
    </w:p>
    <w:p w14:paraId="55D4280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28.</w:t>
      </w:r>
      <w:r w:rsidRPr="00965942">
        <w:rPr>
          <w:rFonts w:ascii="Cambria" w:hAnsi="Cambria"/>
          <w:noProof/>
          <w:sz w:val="24"/>
        </w:rPr>
        <w:tab/>
        <w:t xml:space="preserve">Evans, D. M., Marchini, J., Morris, A. P. &amp; Cardon, L. R. Two-Stage Two-Locus Models in Genome-Wide Association.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2,</w:t>
      </w:r>
      <w:r w:rsidRPr="00965942">
        <w:rPr>
          <w:rFonts w:ascii="Cambria" w:hAnsi="Cambria"/>
          <w:noProof/>
          <w:sz w:val="24"/>
        </w:rPr>
        <w:t xml:space="preserve"> e157 (2006).</w:t>
      </w:r>
    </w:p>
    <w:p w14:paraId="4710F46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29.</w:t>
      </w:r>
      <w:r w:rsidRPr="00965942">
        <w:rPr>
          <w:rFonts w:ascii="Cambria" w:hAnsi="Cambria"/>
          <w:noProof/>
          <w:sz w:val="24"/>
        </w:rPr>
        <w:tab/>
        <w:t xml:space="preserve">Marchini, J., Donnelly, P. &amp; Cardon, L. R. Genome-wide strategies for detecting multiple loci that influence complex diseases. </w:t>
      </w:r>
      <w:r w:rsidRPr="00965942">
        <w:rPr>
          <w:rFonts w:ascii="Cambria" w:hAnsi="Cambria"/>
          <w:i/>
          <w:iCs/>
          <w:noProof/>
          <w:sz w:val="24"/>
        </w:rPr>
        <w:t>Nat. Genet.</w:t>
      </w:r>
      <w:r w:rsidRPr="00965942">
        <w:rPr>
          <w:rFonts w:ascii="Cambria" w:hAnsi="Cambria"/>
          <w:noProof/>
          <w:sz w:val="24"/>
        </w:rPr>
        <w:t xml:space="preserve"> </w:t>
      </w:r>
      <w:r w:rsidRPr="00965942">
        <w:rPr>
          <w:rFonts w:ascii="Cambria" w:hAnsi="Cambria"/>
          <w:b/>
          <w:bCs/>
          <w:noProof/>
          <w:sz w:val="24"/>
        </w:rPr>
        <w:t>37,</w:t>
      </w:r>
      <w:r w:rsidRPr="00965942">
        <w:rPr>
          <w:rFonts w:ascii="Cambria" w:hAnsi="Cambria"/>
          <w:noProof/>
          <w:sz w:val="24"/>
        </w:rPr>
        <w:t xml:space="preserve"> 413–417 (2005).</w:t>
      </w:r>
    </w:p>
    <w:p w14:paraId="707DEFE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30.</w:t>
      </w:r>
      <w:r w:rsidRPr="00965942">
        <w:rPr>
          <w:rFonts w:ascii="Cambria" w:hAnsi="Cambria"/>
          <w:noProof/>
          <w:sz w:val="24"/>
        </w:rPr>
        <w:tab/>
        <w:t xml:space="preserve">Wei, W., Gyenesei, A., Semple, C. A. M. &amp; Haley, C. S. Properties of Local Interactions and Their Potential Value in Complementing Genome-Wide Association Studies.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e71203 (2013).</w:t>
      </w:r>
    </w:p>
    <w:p w14:paraId="2A69903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31.</w:t>
      </w:r>
      <w:r w:rsidRPr="00965942">
        <w:rPr>
          <w:rFonts w:ascii="Cambria" w:hAnsi="Cambria"/>
          <w:noProof/>
          <w:sz w:val="24"/>
        </w:rPr>
        <w:tab/>
        <w:t xml:space="preserve">Hoh, J. &amp; Ott, J. Mathematical multi-locus approaches to localizing complex human trait genes. </w:t>
      </w:r>
      <w:r w:rsidRPr="00965942">
        <w:rPr>
          <w:rFonts w:ascii="Cambria" w:hAnsi="Cambria"/>
          <w:i/>
          <w:iCs/>
          <w:noProof/>
          <w:sz w:val="24"/>
        </w:rPr>
        <w:t>Nat Rev Genet</w:t>
      </w:r>
      <w:r w:rsidRPr="00965942">
        <w:rPr>
          <w:rFonts w:ascii="Cambria" w:hAnsi="Cambria"/>
          <w:noProof/>
          <w:sz w:val="24"/>
        </w:rPr>
        <w:t xml:space="preserve"> </w:t>
      </w:r>
      <w:r w:rsidRPr="00965942">
        <w:rPr>
          <w:rFonts w:ascii="Cambria" w:hAnsi="Cambria"/>
          <w:b/>
          <w:bCs/>
          <w:noProof/>
          <w:sz w:val="24"/>
        </w:rPr>
        <w:t>4,</w:t>
      </w:r>
      <w:r w:rsidRPr="00965942">
        <w:rPr>
          <w:rFonts w:ascii="Cambria" w:hAnsi="Cambria"/>
          <w:noProof/>
          <w:sz w:val="24"/>
        </w:rPr>
        <w:t xml:space="preserve"> 701–709 (2003).</w:t>
      </w:r>
    </w:p>
    <w:p w14:paraId="2ECE6E6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32.</w:t>
      </w:r>
      <w:r w:rsidRPr="00965942">
        <w:rPr>
          <w:rFonts w:ascii="Cambria" w:hAnsi="Cambria"/>
          <w:noProof/>
          <w:sz w:val="24"/>
        </w:rPr>
        <w:tab/>
        <w:t xml:space="preserve">Wu, X. </w:t>
      </w:r>
      <w:r w:rsidRPr="00965942">
        <w:rPr>
          <w:rFonts w:ascii="Cambria" w:hAnsi="Cambria"/>
          <w:i/>
          <w:iCs/>
          <w:noProof/>
          <w:sz w:val="24"/>
        </w:rPr>
        <w:t>et al.</w:t>
      </w:r>
      <w:r w:rsidRPr="00965942">
        <w:rPr>
          <w:rFonts w:ascii="Cambria" w:hAnsi="Cambria"/>
          <w:noProof/>
          <w:sz w:val="24"/>
        </w:rPr>
        <w:t xml:space="preserve"> A novel statistic for genome-wide interaction analysis.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(2010).</w:t>
      </w:r>
    </w:p>
    <w:p w14:paraId="406EA99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33.</w:t>
      </w:r>
      <w:r w:rsidRPr="00965942">
        <w:rPr>
          <w:rFonts w:ascii="Cambria" w:hAnsi="Cambria"/>
          <w:noProof/>
          <w:sz w:val="24"/>
        </w:rPr>
        <w:tab/>
        <w:t xml:space="preserve">Zhao, J., Jin, L. &amp; Xiong, M. Test for interaction between two unlinked loci. </w:t>
      </w:r>
      <w:r w:rsidRPr="00965942">
        <w:rPr>
          <w:rFonts w:ascii="Cambria" w:hAnsi="Cambria"/>
          <w:i/>
          <w:iCs/>
          <w:noProof/>
          <w:sz w:val="24"/>
        </w:rPr>
        <w:t>Am J Hum Genet</w:t>
      </w:r>
      <w:r w:rsidRPr="00965942">
        <w:rPr>
          <w:rFonts w:ascii="Cambria" w:hAnsi="Cambria"/>
          <w:noProof/>
          <w:sz w:val="24"/>
        </w:rPr>
        <w:t xml:space="preserve"> </w:t>
      </w:r>
      <w:r w:rsidRPr="00965942">
        <w:rPr>
          <w:rFonts w:ascii="Cambria" w:hAnsi="Cambria"/>
          <w:b/>
          <w:bCs/>
          <w:noProof/>
          <w:sz w:val="24"/>
        </w:rPr>
        <w:t>79,</w:t>
      </w:r>
      <w:r w:rsidRPr="00965942">
        <w:rPr>
          <w:rFonts w:ascii="Cambria" w:hAnsi="Cambria"/>
          <w:noProof/>
          <w:sz w:val="24"/>
        </w:rPr>
        <w:t xml:space="preserve"> 831–845 (2006).</w:t>
      </w:r>
    </w:p>
    <w:p w14:paraId="706C812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34.</w:t>
      </w:r>
      <w:r w:rsidRPr="00965942">
        <w:rPr>
          <w:rFonts w:ascii="Cambria" w:hAnsi="Cambria"/>
          <w:noProof/>
          <w:sz w:val="24"/>
        </w:rPr>
        <w:tab/>
        <w:t xml:space="preserve">Haig, D. Does heritability hide in epistasis between linked SNPs?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19,</w:t>
      </w:r>
      <w:r w:rsidRPr="00965942">
        <w:rPr>
          <w:rFonts w:ascii="Cambria" w:hAnsi="Cambria"/>
          <w:noProof/>
          <w:sz w:val="24"/>
        </w:rPr>
        <w:t xml:space="preserve"> 123 (2011).</w:t>
      </w:r>
    </w:p>
    <w:p w14:paraId="0DA2E48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35.</w:t>
      </w:r>
      <w:r w:rsidRPr="00965942">
        <w:rPr>
          <w:rFonts w:ascii="Cambria" w:hAnsi="Cambria"/>
          <w:noProof/>
          <w:sz w:val="24"/>
        </w:rPr>
        <w:tab/>
        <w:t xml:space="preserve">Wellek, S. &amp; Ziegler, A. A genotype-based approach to assessing the association between single nucleotide polymorphisms. </w:t>
      </w:r>
      <w:r w:rsidRPr="00965942">
        <w:rPr>
          <w:rFonts w:ascii="Cambria" w:hAnsi="Cambria"/>
          <w:i/>
          <w:iCs/>
          <w:noProof/>
          <w:sz w:val="24"/>
        </w:rPr>
        <w:t>Hum Hered</w:t>
      </w:r>
      <w:r w:rsidRPr="00965942">
        <w:rPr>
          <w:rFonts w:ascii="Cambria" w:hAnsi="Cambria"/>
          <w:noProof/>
          <w:sz w:val="24"/>
        </w:rPr>
        <w:t xml:space="preserve"> </w:t>
      </w:r>
      <w:r w:rsidRPr="00965942">
        <w:rPr>
          <w:rFonts w:ascii="Cambria" w:hAnsi="Cambria"/>
          <w:b/>
          <w:bCs/>
          <w:noProof/>
          <w:sz w:val="24"/>
        </w:rPr>
        <w:t>67,</w:t>
      </w:r>
      <w:r w:rsidRPr="00965942">
        <w:rPr>
          <w:rFonts w:ascii="Cambria" w:hAnsi="Cambria"/>
          <w:noProof/>
          <w:sz w:val="24"/>
        </w:rPr>
        <w:t xml:space="preserve"> 128–139 (2009).</w:t>
      </w:r>
    </w:p>
    <w:p w14:paraId="3D26979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36.</w:t>
      </w:r>
      <w:r w:rsidRPr="00965942">
        <w:rPr>
          <w:rFonts w:ascii="Cambria" w:hAnsi="Cambria"/>
          <w:noProof/>
          <w:sz w:val="24"/>
        </w:rPr>
        <w:tab/>
        <w:t xml:space="preserve">Yuan, Z. </w:t>
      </w:r>
      <w:r w:rsidRPr="00965942">
        <w:rPr>
          <w:rFonts w:ascii="Cambria" w:hAnsi="Cambria"/>
          <w:i/>
          <w:iCs/>
          <w:noProof/>
          <w:sz w:val="24"/>
        </w:rPr>
        <w:t>et al.</w:t>
      </w:r>
      <w:r w:rsidRPr="00965942">
        <w:rPr>
          <w:rFonts w:ascii="Cambria" w:hAnsi="Cambria"/>
          <w:noProof/>
          <w:sz w:val="24"/>
        </w:rPr>
        <w:t xml:space="preserve"> From Interaction to Co-Association -A Fisher r-To-z Transformation-Based Simple Statistic for Real World Genome-Wide Association Study.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e70774 (2013).</w:t>
      </w:r>
    </w:p>
    <w:p w14:paraId="0C934A3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37.</w:t>
      </w:r>
      <w:r w:rsidRPr="00965942">
        <w:rPr>
          <w:rFonts w:ascii="Cambria" w:hAnsi="Cambria"/>
          <w:noProof/>
          <w:sz w:val="24"/>
        </w:rPr>
        <w:tab/>
        <w:t xml:space="preserve">Wu, C. &amp; Cui, Y. Boosting signals in gene-based association studies via efficient SNP selection. </w:t>
      </w:r>
      <w:r w:rsidRPr="00965942">
        <w:rPr>
          <w:rFonts w:ascii="Cambria" w:hAnsi="Cambria"/>
          <w:i/>
          <w:iCs/>
          <w:noProof/>
          <w:sz w:val="24"/>
        </w:rPr>
        <w:t>Br. Bioinform</w:t>
      </w:r>
      <w:r w:rsidRPr="00965942">
        <w:rPr>
          <w:rFonts w:ascii="Cambria" w:hAnsi="Cambria"/>
          <w:noProof/>
          <w:sz w:val="24"/>
        </w:rPr>
        <w:t xml:space="preserve"> (2013). doi:bbs087 [pii] 10.1093/bib/bbs087 [doi]</w:t>
      </w:r>
    </w:p>
    <w:p w14:paraId="0991D95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38.</w:t>
      </w:r>
      <w:r w:rsidRPr="00965942">
        <w:rPr>
          <w:rFonts w:ascii="Cambria" w:hAnsi="Cambria"/>
          <w:noProof/>
          <w:sz w:val="24"/>
        </w:rPr>
        <w:tab/>
        <w:t xml:space="preserve">Emily, M. IndOR: a new statistical procedure to test for SNP-SNP epistasis in genome-wide association studies. </w:t>
      </w:r>
      <w:r w:rsidRPr="00965942">
        <w:rPr>
          <w:rFonts w:ascii="Cambria" w:hAnsi="Cambria"/>
          <w:i/>
          <w:iCs/>
          <w:noProof/>
          <w:sz w:val="24"/>
        </w:rPr>
        <w:t>Stat Med</w:t>
      </w:r>
      <w:r w:rsidRPr="00965942">
        <w:rPr>
          <w:rFonts w:ascii="Cambria" w:hAnsi="Cambria"/>
          <w:noProof/>
          <w:sz w:val="24"/>
        </w:rPr>
        <w:t xml:space="preserve"> </w:t>
      </w:r>
      <w:r w:rsidRPr="00965942">
        <w:rPr>
          <w:rFonts w:ascii="Cambria" w:hAnsi="Cambria"/>
          <w:b/>
          <w:bCs/>
          <w:noProof/>
          <w:sz w:val="24"/>
        </w:rPr>
        <w:t>31,</w:t>
      </w:r>
      <w:r w:rsidRPr="00965942">
        <w:rPr>
          <w:rFonts w:ascii="Cambria" w:hAnsi="Cambria"/>
          <w:noProof/>
          <w:sz w:val="24"/>
        </w:rPr>
        <w:t xml:space="preserve"> 2359–2373 (2012).</w:t>
      </w:r>
    </w:p>
    <w:p w14:paraId="3B4BF0D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39.</w:t>
      </w:r>
      <w:r w:rsidRPr="00965942">
        <w:rPr>
          <w:rFonts w:ascii="Cambria" w:hAnsi="Cambria"/>
          <w:noProof/>
          <w:sz w:val="24"/>
        </w:rPr>
        <w:tab/>
        <w:t xml:space="preserve">Tang, W., Wu, X., Jiang, R. &amp; Li, Y. Epistatic module detection for case-control studies: a Bayesian model with a Gibbs sampling strategy.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5,</w:t>
      </w:r>
      <w:r w:rsidRPr="00965942">
        <w:rPr>
          <w:rFonts w:ascii="Cambria" w:hAnsi="Cambria"/>
          <w:noProof/>
          <w:sz w:val="24"/>
        </w:rPr>
        <w:t xml:space="preserve"> e1000464 (2009).</w:t>
      </w:r>
    </w:p>
    <w:p w14:paraId="6B643DB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40.</w:t>
      </w:r>
      <w:r w:rsidRPr="00965942">
        <w:rPr>
          <w:rFonts w:ascii="Cambria" w:hAnsi="Cambria"/>
          <w:noProof/>
          <w:sz w:val="24"/>
        </w:rPr>
        <w:tab/>
        <w:t xml:space="preserve">Chen, G. K. &amp; Thomas, D. C. Using biological knowledge to discover higher order interactions in genetic association studies. </w:t>
      </w:r>
      <w:r w:rsidRPr="00965942">
        <w:rPr>
          <w:rFonts w:ascii="Cambria" w:hAnsi="Cambria"/>
          <w:i/>
          <w:iCs/>
          <w:noProof/>
          <w:sz w:val="24"/>
        </w:rPr>
        <w:t>Genet Epidemiol</w:t>
      </w:r>
      <w:r w:rsidRPr="00965942">
        <w:rPr>
          <w:rFonts w:ascii="Cambria" w:hAnsi="Cambria"/>
          <w:noProof/>
          <w:sz w:val="24"/>
        </w:rPr>
        <w:t xml:space="preserve"> </w:t>
      </w:r>
      <w:r w:rsidRPr="00965942">
        <w:rPr>
          <w:rFonts w:ascii="Cambria" w:hAnsi="Cambria"/>
          <w:b/>
          <w:bCs/>
          <w:noProof/>
          <w:sz w:val="24"/>
        </w:rPr>
        <w:t>34,</w:t>
      </w:r>
      <w:r w:rsidRPr="00965942">
        <w:rPr>
          <w:rFonts w:ascii="Cambria" w:hAnsi="Cambria"/>
          <w:noProof/>
          <w:sz w:val="24"/>
        </w:rPr>
        <w:t xml:space="preserve"> 863–878 (2010).</w:t>
      </w:r>
    </w:p>
    <w:p w14:paraId="7FA0000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41.</w:t>
      </w:r>
      <w:r w:rsidRPr="00965942">
        <w:rPr>
          <w:rFonts w:ascii="Cambria" w:hAnsi="Cambria"/>
          <w:noProof/>
          <w:sz w:val="24"/>
        </w:rPr>
        <w:tab/>
        <w:t xml:space="preserve">Yi, N., Kaklamani, V. G. &amp; Pasche, B. Bayesian analysis of genetic interactions in case-control studies, with application to adiponectin genes and colorectal cancer risk. </w:t>
      </w:r>
      <w:r w:rsidRPr="00965942">
        <w:rPr>
          <w:rFonts w:ascii="Cambria" w:hAnsi="Cambria"/>
          <w:i/>
          <w:iCs/>
          <w:noProof/>
          <w:sz w:val="24"/>
        </w:rPr>
        <w:t>Ann Hum Genet</w:t>
      </w:r>
      <w:r w:rsidRPr="00965942">
        <w:rPr>
          <w:rFonts w:ascii="Cambria" w:hAnsi="Cambria"/>
          <w:noProof/>
          <w:sz w:val="24"/>
        </w:rPr>
        <w:t xml:space="preserve"> </w:t>
      </w:r>
      <w:r w:rsidRPr="00965942">
        <w:rPr>
          <w:rFonts w:ascii="Cambria" w:hAnsi="Cambria"/>
          <w:b/>
          <w:bCs/>
          <w:noProof/>
          <w:sz w:val="24"/>
        </w:rPr>
        <w:t>75,</w:t>
      </w:r>
      <w:r w:rsidRPr="00965942">
        <w:rPr>
          <w:rFonts w:ascii="Cambria" w:hAnsi="Cambria"/>
          <w:noProof/>
          <w:sz w:val="24"/>
        </w:rPr>
        <w:t xml:space="preserve"> 90–104 (2011).</w:t>
      </w:r>
    </w:p>
    <w:p w14:paraId="382ECEA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42.</w:t>
      </w:r>
      <w:r w:rsidRPr="00965942">
        <w:rPr>
          <w:rFonts w:ascii="Cambria" w:hAnsi="Cambria"/>
          <w:noProof/>
          <w:sz w:val="24"/>
        </w:rPr>
        <w:tab/>
        <w:t xml:space="preserve">Zhang, Y. A novel bayesian graphical model for genome-wide multi-SNP association mapping. </w:t>
      </w:r>
      <w:r w:rsidRPr="00965942">
        <w:rPr>
          <w:rFonts w:ascii="Cambria" w:hAnsi="Cambria"/>
          <w:i/>
          <w:iCs/>
          <w:noProof/>
          <w:sz w:val="24"/>
        </w:rPr>
        <w:t>Genet. Epidemiol.</w:t>
      </w:r>
      <w:r w:rsidRPr="00965942">
        <w:rPr>
          <w:rFonts w:ascii="Cambria" w:hAnsi="Cambria"/>
          <w:noProof/>
          <w:sz w:val="24"/>
        </w:rPr>
        <w:t xml:space="preserve"> </w:t>
      </w:r>
      <w:r w:rsidRPr="00965942">
        <w:rPr>
          <w:rFonts w:ascii="Cambria" w:hAnsi="Cambria"/>
          <w:b/>
          <w:bCs/>
          <w:noProof/>
          <w:sz w:val="24"/>
        </w:rPr>
        <w:t>36,</w:t>
      </w:r>
      <w:r w:rsidRPr="00965942">
        <w:rPr>
          <w:rFonts w:ascii="Cambria" w:hAnsi="Cambria"/>
          <w:noProof/>
          <w:sz w:val="24"/>
        </w:rPr>
        <w:t xml:space="preserve"> 36–47 (2012).</w:t>
      </w:r>
    </w:p>
    <w:p w14:paraId="76BAFE6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43.</w:t>
      </w:r>
      <w:r w:rsidRPr="00965942">
        <w:rPr>
          <w:rFonts w:ascii="Cambria" w:hAnsi="Cambria"/>
          <w:noProof/>
          <w:sz w:val="24"/>
        </w:rPr>
        <w:tab/>
        <w:t xml:space="preserve">Li, J., Zhang, K. &amp; Yi, N. A Bayesian hierarchical model for detecting haplotype-haplotype and haplotype-environment interactions in genetic association studies. </w:t>
      </w:r>
      <w:r w:rsidRPr="00965942">
        <w:rPr>
          <w:rFonts w:ascii="Cambria" w:hAnsi="Cambria"/>
          <w:i/>
          <w:iCs/>
          <w:noProof/>
          <w:sz w:val="24"/>
        </w:rPr>
        <w:t>Hum Hered</w:t>
      </w:r>
      <w:r w:rsidRPr="00965942">
        <w:rPr>
          <w:rFonts w:ascii="Cambria" w:hAnsi="Cambria"/>
          <w:noProof/>
          <w:sz w:val="24"/>
        </w:rPr>
        <w:t xml:space="preserve"> </w:t>
      </w:r>
      <w:r w:rsidRPr="00965942">
        <w:rPr>
          <w:rFonts w:ascii="Cambria" w:hAnsi="Cambria"/>
          <w:b/>
          <w:bCs/>
          <w:noProof/>
          <w:sz w:val="24"/>
        </w:rPr>
        <w:t>71,</w:t>
      </w:r>
      <w:r w:rsidRPr="00965942">
        <w:rPr>
          <w:rFonts w:ascii="Cambria" w:hAnsi="Cambria"/>
          <w:noProof/>
          <w:sz w:val="24"/>
        </w:rPr>
        <w:t xml:space="preserve"> 148–160 (2011).</w:t>
      </w:r>
    </w:p>
    <w:p w14:paraId="7EBFEEB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44.</w:t>
      </w:r>
      <w:r w:rsidRPr="00965942">
        <w:rPr>
          <w:rFonts w:ascii="Cambria" w:hAnsi="Cambria"/>
          <w:noProof/>
          <w:sz w:val="24"/>
        </w:rPr>
        <w:tab/>
        <w:t xml:space="preserve">Ferreira, T. &amp; Marchini, J. Modeling interactions with known risk loci-a Bayesian model averaging approach. </w:t>
      </w:r>
      <w:r w:rsidRPr="00965942">
        <w:rPr>
          <w:rFonts w:ascii="Cambria" w:hAnsi="Cambria"/>
          <w:i/>
          <w:iCs/>
          <w:noProof/>
          <w:sz w:val="24"/>
        </w:rPr>
        <w:t>Ann Hum Genet</w:t>
      </w:r>
      <w:r w:rsidRPr="00965942">
        <w:rPr>
          <w:rFonts w:ascii="Cambria" w:hAnsi="Cambria"/>
          <w:noProof/>
          <w:sz w:val="24"/>
        </w:rPr>
        <w:t xml:space="preserve"> </w:t>
      </w:r>
      <w:r w:rsidRPr="00965942">
        <w:rPr>
          <w:rFonts w:ascii="Cambria" w:hAnsi="Cambria"/>
          <w:b/>
          <w:bCs/>
          <w:noProof/>
          <w:sz w:val="24"/>
        </w:rPr>
        <w:t>75,</w:t>
      </w:r>
      <w:r w:rsidRPr="00965942">
        <w:rPr>
          <w:rFonts w:ascii="Cambria" w:hAnsi="Cambria"/>
          <w:noProof/>
          <w:sz w:val="24"/>
        </w:rPr>
        <w:t xml:space="preserve"> 1–9 (2011).</w:t>
      </w:r>
    </w:p>
    <w:p w14:paraId="2436EA2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45.</w:t>
      </w:r>
      <w:r w:rsidRPr="00965942">
        <w:rPr>
          <w:rFonts w:ascii="Cambria" w:hAnsi="Cambria"/>
          <w:noProof/>
          <w:sz w:val="24"/>
        </w:rPr>
        <w:tab/>
        <w:t xml:space="preserve">Turner, S. D. </w:t>
      </w:r>
      <w:r w:rsidRPr="00965942">
        <w:rPr>
          <w:rFonts w:ascii="Cambria" w:hAnsi="Cambria"/>
          <w:i/>
          <w:iCs/>
          <w:noProof/>
          <w:sz w:val="24"/>
        </w:rPr>
        <w:t>et al.</w:t>
      </w:r>
      <w:r w:rsidRPr="00965942">
        <w:rPr>
          <w:rFonts w:ascii="Cambria" w:hAnsi="Cambria"/>
          <w:noProof/>
          <w:sz w:val="24"/>
        </w:rPr>
        <w:t xml:space="preserve"> Knowledge-driven multi-locus analysis reveals gene-gene interactions influencing HDL cholesterol level in two independent EMR-linked biobanks.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e19586 (2011).</w:t>
      </w:r>
    </w:p>
    <w:p w14:paraId="69C0DE9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46.</w:t>
      </w:r>
      <w:r w:rsidRPr="00965942">
        <w:rPr>
          <w:rFonts w:ascii="Cambria" w:hAnsi="Cambria"/>
          <w:noProof/>
          <w:sz w:val="24"/>
        </w:rPr>
        <w:tab/>
        <w:t xml:space="preserve">Ackermann, M. &amp; Beyer, A. Systematic detection of epistatic interactions based on allele pair frequencies.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e1002463 (2012).</w:t>
      </w:r>
    </w:p>
    <w:p w14:paraId="2728F2B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47.</w:t>
      </w:r>
      <w:r w:rsidRPr="00965942">
        <w:rPr>
          <w:rFonts w:ascii="Cambria" w:hAnsi="Cambria"/>
          <w:noProof/>
          <w:sz w:val="24"/>
        </w:rPr>
        <w:tab/>
        <w:t xml:space="preserve">Xie, M., Li, J. &amp; Jiang, T. Detecting genome-wide epistases based on the clustering of relatively frequent items.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28,</w:t>
      </w:r>
      <w:r w:rsidRPr="00965942">
        <w:rPr>
          <w:rFonts w:ascii="Cambria" w:hAnsi="Cambria"/>
          <w:noProof/>
          <w:sz w:val="24"/>
        </w:rPr>
        <w:t xml:space="preserve"> 5–12 (2012).</w:t>
      </w:r>
    </w:p>
    <w:p w14:paraId="68F453D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48.</w:t>
      </w:r>
      <w:r w:rsidRPr="00965942">
        <w:rPr>
          <w:rFonts w:ascii="Cambria" w:hAnsi="Cambria"/>
          <w:noProof/>
          <w:sz w:val="24"/>
        </w:rPr>
        <w:tab/>
        <w:t xml:space="preserve">Zhang, X., Huang, S., Zou, F. &amp; Wang, W. TEAM: efficient two-locus epistasis tests in human genome-wide association study.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26,</w:t>
      </w:r>
      <w:r w:rsidRPr="00965942">
        <w:rPr>
          <w:rFonts w:ascii="Cambria" w:hAnsi="Cambria"/>
          <w:noProof/>
          <w:sz w:val="24"/>
        </w:rPr>
        <w:t xml:space="preserve"> i217–i227 (2010).</w:t>
      </w:r>
    </w:p>
    <w:p w14:paraId="00410E2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49.</w:t>
      </w:r>
      <w:r w:rsidRPr="00965942">
        <w:rPr>
          <w:rFonts w:ascii="Cambria" w:hAnsi="Cambria"/>
          <w:noProof/>
          <w:sz w:val="24"/>
        </w:rPr>
        <w:tab/>
        <w:t xml:space="preserve">Brinza, D., Schultz, M., Tesler, G. &amp; Bafna, V. RAPID detection of geneâ€“gene interactions in genome-wide association studies.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26,</w:t>
      </w:r>
      <w:r w:rsidRPr="00965942">
        <w:rPr>
          <w:rFonts w:ascii="Cambria" w:hAnsi="Cambria"/>
          <w:noProof/>
          <w:sz w:val="24"/>
        </w:rPr>
        <w:t xml:space="preserve"> 2856–2862 (2010).</w:t>
      </w:r>
    </w:p>
    <w:p w14:paraId="5AC9176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50.</w:t>
      </w:r>
      <w:r w:rsidRPr="00965942">
        <w:rPr>
          <w:rFonts w:ascii="Cambria" w:hAnsi="Cambria"/>
          <w:noProof/>
          <w:sz w:val="24"/>
        </w:rPr>
        <w:tab/>
        <w:t xml:space="preserve">Ueki, M. &amp; Tamiya, G. Ultrahigh-dimensional variable selection method for whole-genome gene-gene interaction analysis. </w:t>
      </w:r>
      <w:r w:rsidRPr="00965942">
        <w:rPr>
          <w:rFonts w:ascii="Cambria" w:hAnsi="Cambria"/>
          <w:i/>
          <w:iCs/>
          <w:noProof/>
          <w:sz w:val="24"/>
        </w:rPr>
        <w:t>BMC Bioinformatics</w:t>
      </w:r>
      <w:r w:rsidRPr="00965942">
        <w:rPr>
          <w:rFonts w:ascii="Cambria" w:hAnsi="Cambria"/>
          <w:noProof/>
          <w:sz w:val="24"/>
        </w:rPr>
        <w:t xml:space="preserve"> </w:t>
      </w:r>
      <w:r w:rsidRPr="00965942">
        <w:rPr>
          <w:rFonts w:ascii="Cambria" w:hAnsi="Cambria"/>
          <w:b/>
          <w:bCs/>
          <w:noProof/>
          <w:sz w:val="24"/>
        </w:rPr>
        <w:t>13,</w:t>
      </w:r>
      <w:r w:rsidRPr="00965942">
        <w:rPr>
          <w:rFonts w:ascii="Cambria" w:hAnsi="Cambria"/>
          <w:noProof/>
          <w:sz w:val="24"/>
        </w:rPr>
        <w:t xml:space="preserve"> 72 (2012).</w:t>
      </w:r>
    </w:p>
    <w:p w14:paraId="6F94BD5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51.</w:t>
      </w:r>
      <w:r w:rsidRPr="00965942">
        <w:rPr>
          <w:rFonts w:ascii="Cambria" w:hAnsi="Cambria"/>
          <w:noProof/>
          <w:sz w:val="24"/>
        </w:rPr>
        <w:tab/>
        <w:t xml:space="preserve">Yang, C. </w:t>
      </w:r>
      <w:r w:rsidRPr="00965942">
        <w:rPr>
          <w:rFonts w:ascii="Cambria" w:hAnsi="Cambria"/>
          <w:i/>
          <w:iCs/>
          <w:noProof/>
          <w:sz w:val="24"/>
        </w:rPr>
        <w:t>et al.</w:t>
      </w:r>
      <w:r w:rsidRPr="00965942">
        <w:rPr>
          <w:rFonts w:ascii="Cambria" w:hAnsi="Cambria"/>
          <w:noProof/>
          <w:sz w:val="24"/>
        </w:rPr>
        <w:t xml:space="preserve"> SNPHarvester: a filtering-based approach for detecting epistatic interactions in genome-wide association studies.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25,</w:t>
      </w:r>
      <w:r w:rsidRPr="00965942">
        <w:rPr>
          <w:rFonts w:ascii="Cambria" w:hAnsi="Cambria"/>
          <w:noProof/>
          <w:sz w:val="24"/>
        </w:rPr>
        <w:t xml:space="preserve"> 504–511 (2009).</w:t>
      </w:r>
    </w:p>
    <w:p w14:paraId="382F92E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52.</w:t>
      </w:r>
      <w:r w:rsidRPr="00965942">
        <w:rPr>
          <w:rFonts w:ascii="Cambria" w:hAnsi="Cambria"/>
          <w:noProof/>
          <w:sz w:val="24"/>
        </w:rPr>
        <w:tab/>
        <w:t xml:space="preserve">Shen, X., Pettersson, M., Ronnegard, L. &amp; Carlborg, O. Inheritance beyond plain heritability: variance-controlling genes in Arabidopsis thaliana.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e1002839 (2012).</w:t>
      </w:r>
    </w:p>
    <w:p w14:paraId="1424B1D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53.</w:t>
      </w:r>
      <w:r w:rsidRPr="00965942">
        <w:rPr>
          <w:rFonts w:ascii="Cambria" w:hAnsi="Cambria"/>
          <w:noProof/>
          <w:sz w:val="24"/>
        </w:rPr>
        <w:tab/>
        <w:t xml:space="preserve">Ronnegard, L. &amp; Valdar, W. Recent developments in statistical methods for detecting genetic loci affecting phenotypic variability. </w:t>
      </w:r>
      <w:r w:rsidRPr="00965942">
        <w:rPr>
          <w:rFonts w:ascii="Cambria" w:hAnsi="Cambria"/>
          <w:i/>
          <w:iCs/>
          <w:noProof/>
          <w:sz w:val="24"/>
        </w:rPr>
        <w:t>BMC Genet</w:t>
      </w:r>
      <w:r w:rsidRPr="00965942">
        <w:rPr>
          <w:rFonts w:ascii="Cambria" w:hAnsi="Cambria"/>
          <w:noProof/>
          <w:sz w:val="24"/>
        </w:rPr>
        <w:t xml:space="preserve"> </w:t>
      </w:r>
      <w:r w:rsidRPr="00965942">
        <w:rPr>
          <w:rFonts w:ascii="Cambria" w:hAnsi="Cambria"/>
          <w:b/>
          <w:bCs/>
          <w:noProof/>
          <w:sz w:val="24"/>
        </w:rPr>
        <w:t>13,</w:t>
      </w:r>
      <w:r w:rsidRPr="00965942">
        <w:rPr>
          <w:rFonts w:ascii="Cambria" w:hAnsi="Cambria"/>
          <w:noProof/>
          <w:sz w:val="24"/>
        </w:rPr>
        <w:t xml:space="preserve"> 63 (2012).</w:t>
      </w:r>
    </w:p>
    <w:p w14:paraId="5EC6745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54.</w:t>
      </w:r>
      <w:r w:rsidRPr="00965942">
        <w:rPr>
          <w:rFonts w:ascii="Cambria" w:hAnsi="Cambria"/>
          <w:noProof/>
          <w:sz w:val="24"/>
        </w:rPr>
        <w:tab/>
        <w:t xml:space="preserve">Yang, C. </w:t>
      </w:r>
      <w:r w:rsidRPr="00965942">
        <w:rPr>
          <w:rFonts w:ascii="Cambria" w:hAnsi="Cambria"/>
          <w:i/>
          <w:iCs/>
          <w:noProof/>
          <w:sz w:val="24"/>
        </w:rPr>
        <w:t>et al.</w:t>
      </w:r>
      <w:r w:rsidRPr="00965942">
        <w:rPr>
          <w:rFonts w:ascii="Cambria" w:hAnsi="Cambria"/>
          <w:noProof/>
          <w:sz w:val="24"/>
        </w:rPr>
        <w:t xml:space="preserve"> The choice of null distributions for detecting gene-gene interactions in genome-wide association studies. </w:t>
      </w:r>
      <w:r w:rsidRPr="00965942">
        <w:rPr>
          <w:rFonts w:ascii="Cambria" w:hAnsi="Cambria"/>
          <w:i/>
          <w:iCs/>
          <w:noProof/>
          <w:sz w:val="24"/>
        </w:rPr>
        <w:t>BMC Bioinformatics</w:t>
      </w:r>
      <w:r w:rsidRPr="00965942">
        <w:rPr>
          <w:rFonts w:ascii="Cambria" w:hAnsi="Cambria"/>
          <w:noProof/>
          <w:sz w:val="24"/>
        </w:rPr>
        <w:t xml:space="preserve"> </w:t>
      </w:r>
      <w:r w:rsidRPr="00965942">
        <w:rPr>
          <w:rFonts w:ascii="Cambria" w:hAnsi="Cambria"/>
          <w:b/>
          <w:bCs/>
          <w:noProof/>
          <w:sz w:val="24"/>
        </w:rPr>
        <w:t>12 Suppl 1,</w:t>
      </w:r>
      <w:r w:rsidRPr="00965942">
        <w:rPr>
          <w:rFonts w:ascii="Cambria" w:hAnsi="Cambria"/>
          <w:noProof/>
          <w:sz w:val="24"/>
        </w:rPr>
        <w:t xml:space="preserve"> S26 (2011).</w:t>
      </w:r>
    </w:p>
    <w:p w14:paraId="7E6A308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55.</w:t>
      </w:r>
      <w:r w:rsidRPr="00965942">
        <w:rPr>
          <w:rFonts w:ascii="Cambria" w:hAnsi="Cambria"/>
          <w:noProof/>
          <w:sz w:val="24"/>
        </w:rPr>
        <w:tab/>
        <w:t xml:space="preserve">Fang, G. </w:t>
      </w:r>
      <w:r w:rsidRPr="00965942">
        <w:rPr>
          <w:rFonts w:ascii="Cambria" w:hAnsi="Cambria"/>
          <w:i/>
          <w:iCs/>
          <w:noProof/>
          <w:sz w:val="24"/>
        </w:rPr>
        <w:t>et al.</w:t>
      </w:r>
      <w:r w:rsidRPr="00965942">
        <w:rPr>
          <w:rFonts w:ascii="Cambria" w:hAnsi="Cambria"/>
          <w:noProof/>
          <w:sz w:val="24"/>
        </w:rPr>
        <w:t xml:space="preserve"> High-order SNP combinations associated with complex diseases: efficient discovery, statistical power and functional interactions.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7,</w:t>
      </w:r>
      <w:r w:rsidRPr="00965942">
        <w:rPr>
          <w:rFonts w:ascii="Cambria" w:hAnsi="Cambria"/>
          <w:noProof/>
          <w:sz w:val="24"/>
        </w:rPr>
        <w:t xml:space="preserve"> e33531 (2012).</w:t>
      </w:r>
    </w:p>
    <w:p w14:paraId="4AD3AB37"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56.</w:t>
      </w:r>
      <w:r w:rsidRPr="00965942">
        <w:rPr>
          <w:rFonts w:ascii="Cambria" w:hAnsi="Cambria"/>
          <w:noProof/>
          <w:sz w:val="24"/>
        </w:rPr>
        <w:tab/>
        <w:t xml:space="preserve">Culverhouse, R. C. A comparison of methods sensitive to interactions with small main effects. </w:t>
      </w:r>
      <w:r w:rsidRPr="00965942">
        <w:rPr>
          <w:rFonts w:ascii="Cambria" w:hAnsi="Cambria"/>
          <w:i/>
          <w:iCs/>
          <w:noProof/>
          <w:sz w:val="24"/>
        </w:rPr>
        <w:t>Genet Epidemiol</w:t>
      </w:r>
      <w:r w:rsidRPr="00965942">
        <w:rPr>
          <w:rFonts w:ascii="Cambria" w:hAnsi="Cambria"/>
          <w:noProof/>
          <w:sz w:val="24"/>
        </w:rPr>
        <w:t xml:space="preserve"> </w:t>
      </w:r>
      <w:r w:rsidRPr="00965942">
        <w:rPr>
          <w:rFonts w:ascii="Cambria" w:hAnsi="Cambria"/>
          <w:b/>
          <w:bCs/>
          <w:noProof/>
          <w:sz w:val="24"/>
        </w:rPr>
        <w:t>36,</w:t>
      </w:r>
      <w:r w:rsidRPr="00965942">
        <w:rPr>
          <w:rFonts w:ascii="Cambria" w:hAnsi="Cambria"/>
          <w:noProof/>
          <w:sz w:val="24"/>
        </w:rPr>
        <w:t xml:space="preserve"> 303–311 (2012).</w:t>
      </w:r>
    </w:p>
    <w:p w14:paraId="355C3B9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57.</w:t>
      </w:r>
      <w:r w:rsidRPr="00965942">
        <w:rPr>
          <w:rFonts w:ascii="Cambria" w:hAnsi="Cambria"/>
          <w:noProof/>
          <w:sz w:val="24"/>
        </w:rPr>
        <w:tab/>
        <w:t xml:space="preserve">Molinaro, A. M. </w:t>
      </w:r>
      <w:r w:rsidRPr="00965942">
        <w:rPr>
          <w:rFonts w:ascii="Cambria" w:hAnsi="Cambria"/>
          <w:i/>
          <w:iCs/>
          <w:noProof/>
          <w:sz w:val="24"/>
        </w:rPr>
        <w:t>et al.</w:t>
      </w:r>
      <w:r w:rsidRPr="00965942">
        <w:rPr>
          <w:rFonts w:ascii="Cambria" w:hAnsi="Cambria"/>
          <w:noProof/>
          <w:sz w:val="24"/>
        </w:rPr>
        <w:t xml:space="preserve"> Power of data mining methods to detect genetic associations and interactions. </w:t>
      </w:r>
      <w:r w:rsidRPr="00965942">
        <w:rPr>
          <w:rFonts w:ascii="Cambria" w:hAnsi="Cambria"/>
          <w:i/>
          <w:iCs/>
          <w:noProof/>
          <w:sz w:val="24"/>
        </w:rPr>
        <w:t>Hum Hered</w:t>
      </w:r>
      <w:r w:rsidRPr="00965942">
        <w:rPr>
          <w:rFonts w:ascii="Cambria" w:hAnsi="Cambria"/>
          <w:noProof/>
          <w:sz w:val="24"/>
        </w:rPr>
        <w:t xml:space="preserve"> </w:t>
      </w:r>
      <w:r w:rsidRPr="00965942">
        <w:rPr>
          <w:rFonts w:ascii="Cambria" w:hAnsi="Cambria"/>
          <w:b/>
          <w:bCs/>
          <w:noProof/>
          <w:sz w:val="24"/>
        </w:rPr>
        <w:t>72,</w:t>
      </w:r>
      <w:r w:rsidRPr="00965942">
        <w:rPr>
          <w:rFonts w:ascii="Cambria" w:hAnsi="Cambria"/>
          <w:noProof/>
          <w:sz w:val="24"/>
        </w:rPr>
        <w:t xml:space="preserve"> 85–97 (2011).</w:t>
      </w:r>
    </w:p>
    <w:p w14:paraId="2E67DFA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58.</w:t>
      </w:r>
      <w:r w:rsidRPr="00965942">
        <w:rPr>
          <w:rFonts w:ascii="Cambria" w:hAnsi="Cambria"/>
          <w:noProof/>
          <w:sz w:val="24"/>
        </w:rPr>
        <w:tab/>
        <w:t xml:space="preserve">Zhu, Z. </w:t>
      </w:r>
      <w:r w:rsidRPr="00965942">
        <w:rPr>
          <w:rFonts w:ascii="Cambria" w:hAnsi="Cambria"/>
          <w:i/>
          <w:iCs/>
          <w:noProof/>
          <w:sz w:val="24"/>
        </w:rPr>
        <w:t>et al.</w:t>
      </w:r>
      <w:r w:rsidRPr="00965942">
        <w:rPr>
          <w:rFonts w:ascii="Cambria" w:hAnsi="Cambria"/>
          <w:noProof/>
          <w:sz w:val="24"/>
        </w:rPr>
        <w:t xml:space="preserve"> Development of GMDR-GPU for Gene-Gene Interaction Analysis and Its Application to WTCCC GWAS Data for Type 2 Diabetes.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e61943 (2013).</w:t>
      </w:r>
    </w:p>
    <w:p w14:paraId="61FD1AC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59.</w:t>
      </w:r>
      <w:r w:rsidRPr="00965942">
        <w:rPr>
          <w:rFonts w:ascii="Cambria" w:hAnsi="Cambria"/>
          <w:noProof/>
          <w:sz w:val="24"/>
        </w:rPr>
        <w:tab/>
        <w:t xml:space="preserve">Schwarz, D. F., König, I. R. &amp; Ziegler, A. On safari to Random Jungle: a fast implementation of Random Forests for high-dimensional data.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26,</w:t>
      </w:r>
      <w:r w:rsidRPr="00965942">
        <w:rPr>
          <w:rFonts w:ascii="Cambria" w:hAnsi="Cambria"/>
          <w:noProof/>
          <w:sz w:val="24"/>
        </w:rPr>
        <w:t xml:space="preserve"> 1752–8 (2010).</w:t>
      </w:r>
    </w:p>
    <w:p w14:paraId="45F86AA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60.</w:t>
      </w:r>
      <w:r w:rsidRPr="00965942">
        <w:rPr>
          <w:rFonts w:ascii="Cambria" w:hAnsi="Cambria"/>
          <w:noProof/>
          <w:sz w:val="24"/>
        </w:rPr>
        <w:tab/>
        <w:t xml:space="preserve">Knights, J., Yang, J., Chanda, P., Zhang, A. &amp; Ramanathan, M. SYMPHONY, an information-theoretic method for gene-gene and gene-environment interaction analysis of disease syndromes. </w:t>
      </w:r>
      <w:r w:rsidRPr="00965942">
        <w:rPr>
          <w:rFonts w:ascii="Cambria" w:hAnsi="Cambria"/>
          <w:i/>
          <w:iCs/>
          <w:noProof/>
          <w:sz w:val="24"/>
        </w:rPr>
        <w:t>Heredity (Edinb).</w:t>
      </w:r>
      <w:r w:rsidRPr="00965942">
        <w:rPr>
          <w:rFonts w:ascii="Cambria" w:hAnsi="Cambria"/>
          <w:noProof/>
          <w:sz w:val="24"/>
        </w:rPr>
        <w:t xml:space="preserve"> </w:t>
      </w:r>
      <w:r w:rsidRPr="00965942">
        <w:rPr>
          <w:rFonts w:ascii="Cambria" w:hAnsi="Cambria"/>
          <w:b/>
          <w:bCs/>
          <w:noProof/>
          <w:sz w:val="24"/>
        </w:rPr>
        <w:t>110,</w:t>
      </w:r>
      <w:r w:rsidRPr="00965942">
        <w:rPr>
          <w:rFonts w:ascii="Cambria" w:hAnsi="Cambria"/>
          <w:noProof/>
          <w:sz w:val="24"/>
        </w:rPr>
        <w:t xml:space="preserve"> 548–559 (2013).</w:t>
      </w:r>
    </w:p>
    <w:p w14:paraId="662165C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61.</w:t>
      </w:r>
      <w:r w:rsidRPr="00965942">
        <w:rPr>
          <w:rFonts w:ascii="Cambria" w:hAnsi="Cambria"/>
          <w:noProof/>
          <w:sz w:val="24"/>
        </w:rPr>
        <w:tab/>
        <w:t xml:space="preserve">Shervais, S., Kramer, P. L., Westaway, S. K., Cox, N. J. &amp; Zwick, M. Reconstructability analysis as a tool for identifying gene-gene interactions in studies of human diseases. </w:t>
      </w:r>
      <w:r w:rsidRPr="00965942">
        <w:rPr>
          <w:rFonts w:ascii="Cambria" w:hAnsi="Cambria"/>
          <w:i/>
          <w:iCs/>
          <w:noProof/>
          <w:sz w:val="24"/>
        </w:rPr>
        <w:t>Stat Appl Genet Mol Biol</w:t>
      </w:r>
      <w:r w:rsidRPr="00965942">
        <w:rPr>
          <w:rFonts w:ascii="Cambria" w:hAnsi="Cambria"/>
          <w:noProof/>
          <w:sz w:val="24"/>
        </w:rPr>
        <w:t xml:space="preserve"> </w:t>
      </w:r>
      <w:r w:rsidRPr="00965942">
        <w:rPr>
          <w:rFonts w:ascii="Cambria" w:hAnsi="Cambria"/>
          <w:b/>
          <w:bCs/>
          <w:noProof/>
          <w:sz w:val="24"/>
        </w:rPr>
        <w:t>9,</w:t>
      </w:r>
      <w:r w:rsidRPr="00965942">
        <w:rPr>
          <w:rFonts w:ascii="Cambria" w:hAnsi="Cambria"/>
          <w:noProof/>
          <w:sz w:val="24"/>
        </w:rPr>
        <w:t xml:space="preserve"> Article18 (2010).</w:t>
      </w:r>
    </w:p>
    <w:p w14:paraId="2A49A76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62.</w:t>
      </w:r>
      <w:r w:rsidRPr="00965942">
        <w:rPr>
          <w:rFonts w:ascii="Cambria" w:hAnsi="Cambria"/>
          <w:noProof/>
          <w:sz w:val="24"/>
        </w:rPr>
        <w:tab/>
        <w:t xml:space="preserve">Zwick, M. Reconstructability Analysis of Epistasis. </w:t>
      </w:r>
      <w:r w:rsidRPr="00965942">
        <w:rPr>
          <w:rFonts w:ascii="Cambria" w:hAnsi="Cambria"/>
          <w:i/>
          <w:iCs/>
          <w:noProof/>
          <w:sz w:val="24"/>
        </w:rPr>
        <w:t>Ann. Hum. Genet.</w:t>
      </w:r>
      <w:r w:rsidRPr="00965942">
        <w:rPr>
          <w:rFonts w:ascii="Cambria" w:hAnsi="Cambria"/>
          <w:noProof/>
          <w:sz w:val="24"/>
        </w:rPr>
        <w:t xml:space="preserve"> </w:t>
      </w:r>
      <w:r w:rsidRPr="00965942">
        <w:rPr>
          <w:rFonts w:ascii="Cambria" w:hAnsi="Cambria"/>
          <w:b/>
          <w:bCs/>
          <w:noProof/>
          <w:sz w:val="24"/>
        </w:rPr>
        <w:t>75,</w:t>
      </w:r>
      <w:r w:rsidRPr="00965942">
        <w:rPr>
          <w:rFonts w:ascii="Cambria" w:hAnsi="Cambria"/>
          <w:noProof/>
          <w:sz w:val="24"/>
        </w:rPr>
        <w:t xml:space="preserve"> 157–171 (2011).</w:t>
      </w:r>
    </w:p>
    <w:p w14:paraId="66A90CA3"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63.</w:t>
      </w:r>
      <w:r w:rsidRPr="00965942">
        <w:rPr>
          <w:rFonts w:ascii="Cambria" w:hAnsi="Cambria"/>
          <w:noProof/>
          <w:sz w:val="24"/>
        </w:rPr>
        <w:tab/>
        <w:t xml:space="preserve">Calle, M. L., Urrea, V., Vellalta, G., Malats, N. &amp; Steen, K. V. Improving strategies for detecting genetic patterns of disease susceptibility in association studies. </w:t>
      </w:r>
      <w:r w:rsidRPr="00965942">
        <w:rPr>
          <w:rFonts w:ascii="Cambria" w:hAnsi="Cambria"/>
          <w:i/>
          <w:iCs/>
          <w:noProof/>
          <w:sz w:val="24"/>
        </w:rPr>
        <w:t>Stat Med</w:t>
      </w:r>
      <w:r w:rsidRPr="00965942">
        <w:rPr>
          <w:rFonts w:ascii="Cambria" w:hAnsi="Cambria"/>
          <w:noProof/>
          <w:sz w:val="24"/>
        </w:rPr>
        <w:t xml:space="preserve"> </w:t>
      </w:r>
      <w:r w:rsidRPr="00965942">
        <w:rPr>
          <w:rFonts w:ascii="Cambria" w:hAnsi="Cambria"/>
          <w:b/>
          <w:bCs/>
          <w:noProof/>
          <w:sz w:val="24"/>
        </w:rPr>
        <w:t>27,</w:t>
      </w:r>
      <w:r w:rsidRPr="00965942">
        <w:rPr>
          <w:rFonts w:ascii="Cambria" w:hAnsi="Cambria"/>
          <w:noProof/>
          <w:sz w:val="24"/>
        </w:rPr>
        <w:t xml:space="preserve"> 6532–6546 (2008).</w:t>
      </w:r>
    </w:p>
    <w:p w14:paraId="7E56B5B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64.</w:t>
      </w:r>
      <w:r w:rsidRPr="00965942">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19,</w:t>
      </w:r>
      <w:r w:rsidRPr="00965942">
        <w:rPr>
          <w:rFonts w:ascii="Cambria" w:hAnsi="Cambria"/>
          <w:noProof/>
          <w:sz w:val="24"/>
        </w:rPr>
        <w:t xml:space="preserve"> 696–703 (2011).</w:t>
      </w:r>
    </w:p>
    <w:p w14:paraId="5F85E18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65.</w:t>
      </w:r>
      <w:r w:rsidRPr="00965942">
        <w:rPr>
          <w:rFonts w:ascii="Cambria" w:hAnsi="Cambria"/>
          <w:noProof/>
          <w:sz w:val="24"/>
        </w:rPr>
        <w:tab/>
        <w:t xml:space="preserve">Gui, J. </w:t>
      </w:r>
      <w:r w:rsidRPr="00965942">
        <w:rPr>
          <w:rFonts w:ascii="Cambria" w:hAnsi="Cambria"/>
          <w:i/>
          <w:iCs/>
          <w:noProof/>
          <w:sz w:val="24"/>
        </w:rPr>
        <w:t>et al.</w:t>
      </w:r>
      <w:r w:rsidRPr="00965942">
        <w:rPr>
          <w:rFonts w:ascii="Cambria" w:hAnsi="Cambria"/>
          <w:noProof/>
          <w:sz w:val="24"/>
        </w:rPr>
        <w:t xml:space="preserve"> A novel survival multifactor dimensionality reduction method for detecting gene-gene interactions with application to bladder cancer prognosis. </w:t>
      </w:r>
      <w:r w:rsidRPr="00965942">
        <w:rPr>
          <w:rFonts w:ascii="Cambria" w:hAnsi="Cambria"/>
          <w:i/>
          <w:iCs/>
          <w:noProof/>
          <w:sz w:val="24"/>
        </w:rPr>
        <w:t>Hum Genet</w:t>
      </w:r>
      <w:r w:rsidRPr="00965942">
        <w:rPr>
          <w:rFonts w:ascii="Cambria" w:hAnsi="Cambria"/>
          <w:noProof/>
          <w:sz w:val="24"/>
        </w:rPr>
        <w:t xml:space="preserve"> </w:t>
      </w:r>
      <w:r w:rsidRPr="00965942">
        <w:rPr>
          <w:rFonts w:ascii="Cambria" w:hAnsi="Cambria"/>
          <w:b/>
          <w:bCs/>
          <w:noProof/>
          <w:sz w:val="24"/>
        </w:rPr>
        <w:t>129,</w:t>
      </w:r>
      <w:r w:rsidRPr="00965942">
        <w:rPr>
          <w:rFonts w:ascii="Cambria" w:hAnsi="Cambria"/>
          <w:noProof/>
          <w:sz w:val="24"/>
        </w:rPr>
        <w:t xml:space="preserve"> 101–110 (2011).</w:t>
      </w:r>
    </w:p>
    <w:p w14:paraId="2E2AE7B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66.</w:t>
      </w:r>
      <w:r w:rsidRPr="00965942">
        <w:rPr>
          <w:rFonts w:ascii="Cambria" w:hAnsi="Cambria"/>
          <w:noProof/>
          <w:sz w:val="24"/>
        </w:rPr>
        <w:tab/>
        <w:t xml:space="preserve">Lee, S., Kwon, M. S., Oh, J. M. &amp; Park, T. Gene-gene interaction analysis for the survival phenotype based on the Cox model.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28,</w:t>
      </w:r>
      <w:r w:rsidRPr="00965942">
        <w:rPr>
          <w:rFonts w:ascii="Cambria" w:hAnsi="Cambria"/>
          <w:noProof/>
          <w:sz w:val="24"/>
        </w:rPr>
        <w:t xml:space="preserve"> i582–i588 (2012).</w:t>
      </w:r>
    </w:p>
    <w:p w14:paraId="3F083D3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67.</w:t>
      </w:r>
      <w:r w:rsidRPr="00965942">
        <w:rPr>
          <w:rFonts w:ascii="Cambria" w:hAnsi="Cambria"/>
          <w:noProof/>
          <w:sz w:val="24"/>
        </w:rPr>
        <w:tab/>
        <w:t xml:space="preserve">Dai, H., Charnigo, R., Becker, M., Leeder, J. &amp; Motsinger-Reif, A. Risk score modeling of multiple gene to gene interactions using aggregated-multifactor dimensionality reduction. </w:t>
      </w:r>
      <w:r w:rsidRPr="00965942">
        <w:rPr>
          <w:rFonts w:ascii="Cambria" w:hAnsi="Cambria"/>
          <w:i/>
          <w:iCs/>
          <w:noProof/>
          <w:sz w:val="24"/>
        </w:rPr>
        <w:t>BioData Min.</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1 (2013).</w:t>
      </w:r>
    </w:p>
    <w:p w14:paraId="3A21F3E6"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68.</w:t>
      </w:r>
      <w:r w:rsidRPr="00965942">
        <w:rPr>
          <w:rFonts w:ascii="Cambria" w:hAnsi="Cambria"/>
          <w:noProof/>
          <w:sz w:val="24"/>
        </w:rPr>
        <w:tab/>
        <w:t xml:space="preserve">Yoshida, M. &amp; Koike, A. SNPInterForest: a new method for detecting epistatic interactions. </w:t>
      </w:r>
      <w:r w:rsidRPr="00965942">
        <w:rPr>
          <w:rFonts w:ascii="Cambria" w:hAnsi="Cambria"/>
          <w:i/>
          <w:iCs/>
          <w:noProof/>
          <w:sz w:val="24"/>
        </w:rPr>
        <w:t>BMC Bioinformatics</w:t>
      </w:r>
      <w:r w:rsidRPr="00965942">
        <w:rPr>
          <w:rFonts w:ascii="Cambria" w:hAnsi="Cambria"/>
          <w:noProof/>
          <w:sz w:val="24"/>
        </w:rPr>
        <w:t xml:space="preserve"> </w:t>
      </w:r>
      <w:r w:rsidRPr="00965942">
        <w:rPr>
          <w:rFonts w:ascii="Cambria" w:hAnsi="Cambria"/>
          <w:b/>
          <w:bCs/>
          <w:noProof/>
          <w:sz w:val="24"/>
        </w:rPr>
        <w:t>12,</w:t>
      </w:r>
      <w:r w:rsidRPr="00965942">
        <w:rPr>
          <w:rFonts w:ascii="Cambria" w:hAnsi="Cambria"/>
          <w:noProof/>
          <w:sz w:val="24"/>
        </w:rPr>
        <w:t xml:space="preserve"> 469 (2011).</w:t>
      </w:r>
    </w:p>
    <w:p w14:paraId="439694D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69.</w:t>
      </w:r>
      <w:r w:rsidRPr="00965942">
        <w:rPr>
          <w:rFonts w:ascii="Cambria" w:hAnsi="Cambria"/>
          <w:noProof/>
          <w:sz w:val="24"/>
        </w:rPr>
        <w:tab/>
        <w:t xml:space="preserve">Li, J., Horstman, B. &amp; Chen, Y. Detecting epistatic effects in association studies at a genomic level based on an ensemble approach. </w:t>
      </w:r>
      <w:r w:rsidRPr="00965942">
        <w:rPr>
          <w:rFonts w:ascii="Cambria" w:hAnsi="Cambria"/>
          <w:i/>
          <w:iCs/>
          <w:noProof/>
          <w:sz w:val="24"/>
        </w:rPr>
        <w:t>Bioinformatics</w:t>
      </w:r>
      <w:r w:rsidRPr="00965942">
        <w:rPr>
          <w:rFonts w:ascii="Cambria" w:hAnsi="Cambria"/>
          <w:noProof/>
          <w:sz w:val="24"/>
        </w:rPr>
        <w:t xml:space="preserve"> </w:t>
      </w:r>
      <w:r w:rsidRPr="00965942">
        <w:rPr>
          <w:rFonts w:ascii="Cambria" w:hAnsi="Cambria"/>
          <w:b/>
          <w:bCs/>
          <w:noProof/>
          <w:sz w:val="24"/>
        </w:rPr>
        <w:t>27,</w:t>
      </w:r>
      <w:r w:rsidRPr="00965942">
        <w:rPr>
          <w:rFonts w:ascii="Cambria" w:hAnsi="Cambria"/>
          <w:noProof/>
          <w:sz w:val="24"/>
        </w:rPr>
        <w:t xml:space="preserve"> i222–9 (2011).</w:t>
      </w:r>
    </w:p>
    <w:p w14:paraId="02DA127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70.</w:t>
      </w:r>
      <w:r w:rsidRPr="00965942">
        <w:rPr>
          <w:rFonts w:ascii="Cambria" w:hAnsi="Cambria"/>
          <w:noProof/>
          <w:sz w:val="24"/>
        </w:rPr>
        <w:tab/>
        <w:t xml:space="preserve">Yang, P., Ho, J. W., Yang, Y. H. &amp; Zhou, B. B. Gene-gene interaction filtering with ensemble of filters. </w:t>
      </w:r>
      <w:r w:rsidRPr="00965942">
        <w:rPr>
          <w:rFonts w:ascii="Cambria" w:hAnsi="Cambria"/>
          <w:i/>
          <w:iCs/>
          <w:noProof/>
          <w:sz w:val="24"/>
        </w:rPr>
        <w:t>BMC Bioinformatics</w:t>
      </w:r>
      <w:r w:rsidRPr="00965942">
        <w:rPr>
          <w:rFonts w:ascii="Cambria" w:hAnsi="Cambria"/>
          <w:noProof/>
          <w:sz w:val="24"/>
        </w:rPr>
        <w:t xml:space="preserve"> </w:t>
      </w:r>
      <w:r w:rsidRPr="00965942">
        <w:rPr>
          <w:rFonts w:ascii="Cambria" w:hAnsi="Cambria"/>
          <w:b/>
          <w:bCs/>
          <w:noProof/>
          <w:sz w:val="24"/>
        </w:rPr>
        <w:t>12 Suppl 1,</w:t>
      </w:r>
      <w:r w:rsidRPr="00965942">
        <w:rPr>
          <w:rFonts w:ascii="Cambria" w:hAnsi="Cambria"/>
          <w:noProof/>
          <w:sz w:val="24"/>
        </w:rPr>
        <w:t xml:space="preserve"> S10 (2011).</w:t>
      </w:r>
    </w:p>
    <w:p w14:paraId="03025451"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71.</w:t>
      </w:r>
      <w:r w:rsidRPr="00965942">
        <w:rPr>
          <w:rFonts w:ascii="Cambria" w:hAnsi="Cambria"/>
          <w:noProof/>
          <w:sz w:val="24"/>
        </w:rPr>
        <w:tab/>
        <w:t xml:space="preserve">Motsinger-Reif, A. A., Fanelli, T. J., Davis, A. C. &amp; Ritchie, M. D. Power of grammatical evolution neural networks to detect gene-gene interactions in the presence of error. </w:t>
      </w:r>
      <w:r w:rsidRPr="00965942">
        <w:rPr>
          <w:rFonts w:ascii="Cambria" w:hAnsi="Cambria"/>
          <w:i/>
          <w:iCs/>
          <w:noProof/>
          <w:sz w:val="24"/>
        </w:rPr>
        <w:t>BMC Res Notes</w:t>
      </w:r>
      <w:r w:rsidRPr="00965942">
        <w:rPr>
          <w:rFonts w:ascii="Cambria" w:hAnsi="Cambria"/>
          <w:noProof/>
          <w:sz w:val="24"/>
        </w:rPr>
        <w:t xml:space="preserve"> </w:t>
      </w:r>
      <w:r w:rsidRPr="00965942">
        <w:rPr>
          <w:rFonts w:ascii="Cambria" w:hAnsi="Cambria"/>
          <w:b/>
          <w:bCs/>
          <w:noProof/>
          <w:sz w:val="24"/>
        </w:rPr>
        <w:t>1,</w:t>
      </w:r>
      <w:r w:rsidRPr="00965942">
        <w:rPr>
          <w:rFonts w:ascii="Cambria" w:hAnsi="Cambria"/>
          <w:noProof/>
          <w:sz w:val="24"/>
        </w:rPr>
        <w:t xml:space="preserve"> 65 (2008).</w:t>
      </w:r>
    </w:p>
    <w:p w14:paraId="0B69640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72.</w:t>
      </w:r>
      <w:r w:rsidRPr="00965942">
        <w:rPr>
          <w:rFonts w:ascii="Cambria" w:hAnsi="Cambria"/>
          <w:noProof/>
          <w:sz w:val="24"/>
        </w:rPr>
        <w:tab/>
        <w:t xml:space="preserve">De Lobel, L. </w:t>
      </w:r>
      <w:r w:rsidRPr="00965942">
        <w:rPr>
          <w:rFonts w:ascii="Cambria" w:hAnsi="Cambria"/>
          <w:i/>
          <w:iCs/>
          <w:noProof/>
          <w:sz w:val="24"/>
        </w:rPr>
        <w:t>et al.</w:t>
      </w:r>
      <w:r w:rsidRPr="00965942">
        <w:rPr>
          <w:rFonts w:ascii="Cambria" w:hAnsi="Cambria"/>
          <w:noProof/>
          <w:sz w:val="24"/>
        </w:rPr>
        <w:t xml:space="preserve"> A screening methodology based on Random Forests to improve the detection of gene-gene interactions.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18,</w:t>
      </w:r>
      <w:r w:rsidRPr="00965942">
        <w:rPr>
          <w:rFonts w:ascii="Cambria" w:hAnsi="Cambria"/>
          <w:noProof/>
          <w:sz w:val="24"/>
        </w:rPr>
        <w:t xml:space="preserve"> 1127–1132 (2010).</w:t>
      </w:r>
    </w:p>
    <w:p w14:paraId="652FE8C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73.</w:t>
      </w:r>
      <w:r w:rsidRPr="00965942">
        <w:rPr>
          <w:rFonts w:ascii="Cambria" w:hAnsi="Cambria"/>
          <w:noProof/>
          <w:sz w:val="24"/>
        </w:rPr>
        <w:tab/>
        <w:t xml:space="preserve">Lin, H. Y. </w:t>
      </w:r>
      <w:r w:rsidRPr="00965942">
        <w:rPr>
          <w:rFonts w:ascii="Cambria" w:hAnsi="Cambria"/>
          <w:i/>
          <w:iCs/>
          <w:noProof/>
          <w:sz w:val="24"/>
        </w:rPr>
        <w:t>et al.</w:t>
      </w:r>
      <w:r w:rsidRPr="00965942">
        <w:rPr>
          <w:rFonts w:ascii="Cambria" w:hAnsi="Cambria"/>
          <w:noProof/>
          <w:sz w:val="24"/>
        </w:rPr>
        <w:t xml:space="preserve"> TRM: a powerful two-stage machine learning approach for identifying SNP-SNP interactions. </w:t>
      </w:r>
      <w:r w:rsidRPr="00965942">
        <w:rPr>
          <w:rFonts w:ascii="Cambria" w:hAnsi="Cambria"/>
          <w:i/>
          <w:iCs/>
          <w:noProof/>
          <w:sz w:val="24"/>
        </w:rPr>
        <w:t>Ann Hum Genet</w:t>
      </w:r>
      <w:r w:rsidRPr="00965942">
        <w:rPr>
          <w:rFonts w:ascii="Cambria" w:hAnsi="Cambria"/>
          <w:noProof/>
          <w:sz w:val="24"/>
        </w:rPr>
        <w:t xml:space="preserve"> </w:t>
      </w:r>
      <w:r w:rsidRPr="00965942">
        <w:rPr>
          <w:rFonts w:ascii="Cambria" w:hAnsi="Cambria"/>
          <w:b/>
          <w:bCs/>
          <w:noProof/>
          <w:sz w:val="24"/>
        </w:rPr>
        <w:t>76,</w:t>
      </w:r>
      <w:r w:rsidRPr="00965942">
        <w:rPr>
          <w:rFonts w:ascii="Cambria" w:hAnsi="Cambria"/>
          <w:noProof/>
          <w:sz w:val="24"/>
        </w:rPr>
        <w:t xml:space="preserve"> 53–62 (2012).</w:t>
      </w:r>
    </w:p>
    <w:p w14:paraId="7A033836"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74.</w:t>
      </w:r>
      <w:r w:rsidRPr="00965942">
        <w:rPr>
          <w:rFonts w:ascii="Cambria" w:hAnsi="Cambria"/>
          <w:noProof/>
          <w:sz w:val="24"/>
        </w:rPr>
        <w:tab/>
        <w:t xml:space="preserve">Wang, Y., Liu, X., Robbins, K. &amp; Rekaya, R. AntEpiSeeker: detecting epistatic interactions for case-control studies using a two-stage ant colony optimization algorithm. </w:t>
      </w:r>
      <w:r w:rsidRPr="00965942">
        <w:rPr>
          <w:rFonts w:ascii="Cambria" w:hAnsi="Cambria"/>
          <w:i/>
          <w:iCs/>
          <w:noProof/>
          <w:sz w:val="24"/>
        </w:rPr>
        <w:t>BMC Res Notes</w:t>
      </w:r>
      <w:r w:rsidRPr="00965942">
        <w:rPr>
          <w:rFonts w:ascii="Cambria" w:hAnsi="Cambria"/>
          <w:noProof/>
          <w:sz w:val="24"/>
        </w:rPr>
        <w:t xml:space="preserve"> </w:t>
      </w:r>
      <w:r w:rsidRPr="00965942">
        <w:rPr>
          <w:rFonts w:ascii="Cambria" w:hAnsi="Cambria"/>
          <w:b/>
          <w:bCs/>
          <w:noProof/>
          <w:sz w:val="24"/>
        </w:rPr>
        <w:t>3,</w:t>
      </w:r>
      <w:r w:rsidRPr="00965942">
        <w:rPr>
          <w:rFonts w:ascii="Cambria" w:hAnsi="Cambria"/>
          <w:noProof/>
          <w:sz w:val="24"/>
        </w:rPr>
        <w:t xml:space="preserve"> 117 (2010).</w:t>
      </w:r>
    </w:p>
    <w:p w14:paraId="689076A3"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75.</w:t>
      </w:r>
      <w:r w:rsidRPr="00965942">
        <w:rPr>
          <w:rFonts w:ascii="Cambria" w:hAnsi="Cambria"/>
          <w:noProof/>
          <w:sz w:val="24"/>
        </w:rPr>
        <w:tab/>
        <w:t xml:space="preserve">Hu, T. </w:t>
      </w:r>
      <w:r w:rsidRPr="00965942">
        <w:rPr>
          <w:rFonts w:ascii="Cambria" w:hAnsi="Cambria"/>
          <w:i/>
          <w:iCs/>
          <w:noProof/>
          <w:sz w:val="24"/>
        </w:rPr>
        <w:t>et al.</w:t>
      </w:r>
      <w:r w:rsidRPr="00965942">
        <w:rPr>
          <w:rFonts w:ascii="Cambria" w:hAnsi="Cambria"/>
          <w:noProof/>
          <w:sz w:val="24"/>
        </w:rPr>
        <w:t xml:space="preserve"> An information-gain approach to detecting three-way epistatic interactions in genetic association studies. </w:t>
      </w:r>
      <w:r w:rsidRPr="00965942">
        <w:rPr>
          <w:rFonts w:ascii="Cambria" w:hAnsi="Cambria"/>
          <w:i/>
          <w:iCs/>
          <w:noProof/>
          <w:sz w:val="24"/>
        </w:rPr>
        <w:t>J Am Med Inf. Assoc</w:t>
      </w:r>
      <w:r w:rsidRPr="00965942">
        <w:rPr>
          <w:rFonts w:ascii="Cambria" w:hAnsi="Cambria"/>
          <w:noProof/>
          <w:sz w:val="24"/>
        </w:rPr>
        <w:t xml:space="preserve"> (2013). doi:amiajnl-2012-001525 [pii] 10.1136/amiajnl-2012-001525 [doi]</w:t>
      </w:r>
    </w:p>
    <w:p w14:paraId="0924315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76.</w:t>
      </w:r>
      <w:r w:rsidRPr="00965942">
        <w:rPr>
          <w:rFonts w:ascii="Cambria" w:hAnsi="Cambria"/>
          <w:noProof/>
          <w:sz w:val="24"/>
        </w:rPr>
        <w:tab/>
        <w:t xml:space="preserve">Ma, L., Clark, A. G. &amp; Keinan, A. Gene-based testing of interactions in association studies of quantitative traits.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9,</w:t>
      </w:r>
      <w:r w:rsidRPr="00965942">
        <w:rPr>
          <w:rFonts w:ascii="Cambria" w:hAnsi="Cambria"/>
          <w:noProof/>
          <w:sz w:val="24"/>
        </w:rPr>
        <w:t xml:space="preserve"> e1003321 (2013).</w:t>
      </w:r>
    </w:p>
    <w:p w14:paraId="4C85C68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77.</w:t>
      </w:r>
      <w:r w:rsidRPr="00965942">
        <w:rPr>
          <w:rFonts w:ascii="Cambria" w:hAnsi="Cambria"/>
          <w:noProof/>
          <w:sz w:val="24"/>
        </w:rPr>
        <w:tab/>
        <w:t xml:space="preserve">Oh, S. </w:t>
      </w:r>
      <w:r w:rsidRPr="00965942">
        <w:rPr>
          <w:rFonts w:ascii="Cambria" w:hAnsi="Cambria"/>
          <w:i/>
          <w:iCs/>
          <w:noProof/>
          <w:sz w:val="24"/>
        </w:rPr>
        <w:t>et al.</w:t>
      </w:r>
      <w:r w:rsidRPr="00965942">
        <w:rPr>
          <w:rFonts w:ascii="Cambria" w:hAnsi="Cambria"/>
          <w:noProof/>
          <w:sz w:val="24"/>
        </w:rPr>
        <w:t xml:space="preserve"> A novel method to identify high order gene-gene interactions in genome-wide association studies: gene-based MDR. </w:t>
      </w:r>
      <w:r w:rsidRPr="00965942">
        <w:rPr>
          <w:rFonts w:ascii="Cambria" w:hAnsi="Cambria"/>
          <w:i/>
          <w:iCs/>
          <w:noProof/>
          <w:sz w:val="24"/>
        </w:rPr>
        <w:t>BMC Bioinformatics</w:t>
      </w:r>
      <w:r w:rsidRPr="00965942">
        <w:rPr>
          <w:rFonts w:ascii="Cambria" w:hAnsi="Cambria"/>
          <w:noProof/>
          <w:sz w:val="24"/>
        </w:rPr>
        <w:t xml:space="preserve"> </w:t>
      </w:r>
      <w:r w:rsidRPr="00965942">
        <w:rPr>
          <w:rFonts w:ascii="Cambria" w:hAnsi="Cambria"/>
          <w:b/>
          <w:bCs/>
          <w:noProof/>
          <w:sz w:val="24"/>
        </w:rPr>
        <w:t>13 Suppl 9,</w:t>
      </w:r>
      <w:r w:rsidRPr="00965942">
        <w:rPr>
          <w:rFonts w:ascii="Cambria" w:hAnsi="Cambria"/>
          <w:noProof/>
          <w:sz w:val="24"/>
        </w:rPr>
        <w:t xml:space="preserve"> S5 (2012).</w:t>
      </w:r>
    </w:p>
    <w:p w14:paraId="431ED0E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78.</w:t>
      </w:r>
      <w:r w:rsidRPr="00965942">
        <w:rPr>
          <w:rFonts w:ascii="Cambria" w:hAnsi="Cambria"/>
          <w:noProof/>
          <w:sz w:val="24"/>
        </w:rPr>
        <w:tab/>
        <w:t xml:space="preserve">Wu, M. C. </w:t>
      </w:r>
      <w:r w:rsidRPr="00965942">
        <w:rPr>
          <w:rFonts w:ascii="Cambria" w:hAnsi="Cambria"/>
          <w:i/>
          <w:iCs/>
          <w:noProof/>
          <w:sz w:val="24"/>
        </w:rPr>
        <w:t>et al.</w:t>
      </w:r>
      <w:r w:rsidRPr="00965942">
        <w:rPr>
          <w:rFonts w:ascii="Cambria" w:hAnsi="Cambria"/>
          <w:noProof/>
          <w:sz w:val="24"/>
        </w:rPr>
        <w:t xml:space="preserve"> Powerful SNP-set analysis for case-control genome-wide association studies. </w:t>
      </w:r>
      <w:r w:rsidRPr="00965942">
        <w:rPr>
          <w:rFonts w:ascii="Cambria" w:hAnsi="Cambria"/>
          <w:i/>
          <w:iCs/>
          <w:noProof/>
          <w:sz w:val="24"/>
        </w:rPr>
        <w:t>Am J Hum Genet</w:t>
      </w:r>
      <w:r w:rsidRPr="00965942">
        <w:rPr>
          <w:rFonts w:ascii="Cambria" w:hAnsi="Cambria"/>
          <w:noProof/>
          <w:sz w:val="24"/>
        </w:rPr>
        <w:t xml:space="preserve"> </w:t>
      </w:r>
      <w:r w:rsidRPr="00965942">
        <w:rPr>
          <w:rFonts w:ascii="Cambria" w:hAnsi="Cambria"/>
          <w:b/>
          <w:bCs/>
          <w:noProof/>
          <w:sz w:val="24"/>
        </w:rPr>
        <w:t>86,</w:t>
      </w:r>
      <w:r w:rsidRPr="00965942">
        <w:rPr>
          <w:rFonts w:ascii="Cambria" w:hAnsi="Cambria"/>
          <w:noProof/>
          <w:sz w:val="24"/>
        </w:rPr>
        <w:t xml:space="preserve"> 929–942 (2010).</w:t>
      </w:r>
    </w:p>
    <w:p w14:paraId="10424621"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79.</w:t>
      </w:r>
      <w:r w:rsidRPr="00965942">
        <w:rPr>
          <w:rFonts w:ascii="Cambria" w:hAnsi="Cambria"/>
          <w:noProof/>
          <w:sz w:val="24"/>
        </w:rPr>
        <w:tab/>
        <w:t xml:space="preserve">Wu, C. &amp; Cui, Y. Boosting signals in gene-based association studies via efficient SNP selection. </w:t>
      </w:r>
      <w:r w:rsidRPr="00965942">
        <w:rPr>
          <w:rFonts w:ascii="Cambria" w:hAnsi="Cambria"/>
          <w:i/>
          <w:iCs/>
          <w:noProof/>
          <w:sz w:val="24"/>
        </w:rPr>
        <w:t>Br. Bioinform</w:t>
      </w:r>
      <w:r w:rsidRPr="00965942">
        <w:rPr>
          <w:rFonts w:ascii="Cambria" w:hAnsi="Cambria"/>
          <w:noProof/>
          <w:sz w:val="24"/>
        </w:rPr>
        <w:t xml:space="preserve"> (2013). doi:bbs087 [pii] 10.1093/bib/bbs087 [doi]</w:t>
      </w:r>
    </w:p>
    <w:p w14:paraId="598929A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80.</w:t>
      </w:r>
      <w:r w:rsidRPr="00965942">
        <w:rPr>
          <w:rFonts w:ascii="Cambria" w:hAnsi="Cambria"/>
          <w:noProof/>
          <w:sz w:val="24"/>
        </w:rPr>
        <w:tab/>
        <w:t xml:space="preserve">He, J. </w:t>
      </w:r>
      <w:r w:rsidRPr="00965942">
        <w:rPr>
          <w:rFonts w:ascii="Cambria" w:hAnsi="Cambria"/>
          <w:i/>
          <w:iCs/>
          <w:noProof/>
          <w:sz w:val="24"/>
        </w:rPr>
        <w:t>et al.</w:t>
      </w:r>
      <w:r w:rsidRPr="00965942">
        <w:rPr>
          <w:rFonts w:ascii="Cambria" w:hAnsi="Cambria"/>
          <w:noProof/>
          <w:sz w:val="24"/>
        </w:rPr>
        <w:t xml:space="preserve"> Gene-based interaction analysis by incorporating external linkage disequilibrium information.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19,</w:t>
      </w:r>
      <w:r w:rsidRPr="00965942">
        <w:rPr>
          <w:rFonts w:ascii="Cambria" w:hAnsi="Cambria"/>
          <w:noProof/>
          <w:sz w:val="24"/>
        </w:rPr>
        <w:t xml:space="preserve"> 164–172 (2011).</w:t>
      </w:r>
    </w:p>
    <w:p w14:paraId="7E0F679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81.</w:t>
      </w:r>
      <w:r w:rsidRPr="00965942">
        <w:rPr>
          <w:rFonts w:ascii="Cambria" w:hAnsi="Cambria"/>
          <w:noProof/>
          <w:sz w:val="24"/>
        </w:rPr>
        <w:tab/>
        <w:t xml:space="preserve">Rajapakse, I., Perlman, M. D., Martin, P. J., Hansen, J. A. &amp; Kooperberg, C. Multivariate detection of gene-gene interactions. </w:t>
      </w:r>
      <w:r w:rsidRPr="00965942">
        <w:rPr>
          <w:rFonts w:ascii="Cambria" w:hAnsi="Cambria"/>
          <w:i/>
          <w:iCs/>
          <w:noProof/>
          <w:sz w:val="24"/>
        </w:rPr>
        <w:t>Genet Epidemiol</w:t>
      </w:r>
      <w:r w:rsidRPr="00965942">
        <w:rPr>
          <w:rFonts w:ascii="Cambria" w:hAnsi="Cambria"/>
          <w:noProof/>
          <w:sz w:val="24"/>
        </w:rPr>
        <w:t xml:space="preserve"> </w:t>
      </w:r>
      <w:r w:rsidRPr="00965942">
        <w:rPr>
          <w:rFonts w:ascii="Cambria" w:hAnsi="Cambria"/>
          <w:b/>
          <w:bCs/>
          <w:noProof/>
          <w:sz w:val="24"/>
        </w:rPr>
        <w:t>36,</w:t>
      </w:r>
      <w:r w:rsidRPr="00965942">
        <w:rPr>
          <w:rFonts w:ascii="Cambria" w:hAnsi="Cambria"/>
          <w:noProof/>
          <w:sz w:val="24"/>
        </w:rPr>
        <w:t xml:space="preserve"> 622–630 (2012).</w:t>
      </w:r>
    </w:p>
    <w:p w14:paraId="30071FF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82.</w:t>
      </w:r>
      <w:r w:rsidRPr="00965942">
        <w:rPr>
          <w:rFonts w:ascii="Cambria" w:hAnsi="Cambria"/>
          <w:noProof/>
          <w:sz w:val="24"/>
        </w:rPr>
        <w:tab/>
        <w:t xml:space="preserve">Zhang, X. </w:t>
      </w:r>
      <w:r w:rsidRPr="00965942">
        <w:rPr>
          <w:rFonts w:ascii="Cambria" w:hAnsi="Cambria"/>
          <w:i/>
          <w:iCs/>
          <w:noProof/>
          <w:sz w:val="24"/>
        </w:rPr>
        <w:t>et al.</w:t>
      </w:r>
      <w:r w:rsidRPr="00965942">
        <w:rPr>
          <w:rFonts w:ascii="Cambria" w:hAnsi="Cambria"/>
          <w:noProof/>
          <w:sz w:val="24"/>
        </w:rPr>
        <w:t xml:space="preserve"> A PLSPM-based test statistic for detecting gene-gene co-association in genome-wide association study with case-control design.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e62129 (2013).</w:t>
      </w:r>
    </w:p>
    <w:p w14:paraId="1C61510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83.</w:t>
      </w:r>
      <w:r w:rsidRPr="00965942">
        <w:rPr>
          <w:rFonts w:ascii="Cambria" w:hAnsi="Cambria"/>
          <w:noProof/>
          <w:sz w:val="24"/>
        </w:rPr>
        <w:tab/>
        <w:t xml:space="preserve">Ma, L., Clark, A. G. &amp; Keinan, A. Gene-based testing of interactions in association studies of quantitative traits.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9,</w:t>
      </w:r>
      <w:r w:rsidRPr="00965942">
        <w:rPr>
          <w:rFonts w:ascii="Cambria" w:hAnsi="Cambria"/>
          <w:noProof/>
          <w:sz w:val="24"/>
        </w:rPr>
        <w:t xml:space="preserve"> e1003321 (2013).</w:t>
      </w:r>
    </w:p>
    <w:p w14:paraId="5C6DF8F1"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84.</w:t>
      </w:r>
      <w:r w:rsidRPr="00965942">
        <w:rPr>
          <w:rFonts w:ascii="Cambria" w:hAnsi="Cambria"/>
          <w:noProof/>
          <w:sz w:val="24"/>
        </w:rPr>
        <w:tab/>
        <w:t xml:space="preserve">Lippert, C. </w:t>
      </w:r>
      <w:r w:rsidRPr="00965942">
        <w:rPr>
          <w:rFonts w:ascii="Cambria" w:hAnsi="Cambria"/>
          <w:i/>
          <w:iCs/>
          <w:noProof/>
          <w:sz w:val="24"/>
        </w:rPr>
        <w:t>et al.</w:t>
      </w:r>
      <w:r w:rsidRPr="00965942">
        <w:rPr>
          <w:rFonts w:ascii="Cambria" w:hAnsi="Cambria"/>
          <w:noProof/>
          <w:sz w:val="24"/>
        </w:rPr>
        <w:t xml:space="preserve"> An exhaustive epistatic SNP association analysis on expanded Wellcome Trust data. </w:t>
      </w:r>
      <w:r w:rsidRPr="00965942">
        <w:rPr>
          <w:rFonts w:ascii="Cambria" w:hAnsi="Cambria"/>
          <w:i/>
          <w:iCs/>
          <w:noProof/>
          <w:sz w:val="24"/>
        </w:rPr>
        <w:t>Sci. Rep.</w:t>
      </w:r>
      <w:r w:rsidRPr="00965942">
        <w:rPr>
          <w:rFonts w:ascii="Cambria" w:hAnsi="Cambria"/>
          <w:noProof/>
          <w:sz w:val="24"/>
        </w:rPr>
        <w:t xml:space="preserve"> </w:t>
      </w:r>
      <w:r w:rsidRPr="00965942">
        <w:rPr>
          <w:rFonts w:ascii="Cambria" w:hAnsi="Cambria"/>
          <w:b/>
          <w:bCs/>
          <w:noProof/>
          <w:sz w:val="24"/>
        </w:rPr>
        <w:t>3,</w:t>
      </w:r>
      <w:r w:rsidRPr="00965942">
        <w:rPr>
          <w:rFonts w:ascii="Cambria" w:hAnsi="Cambria"/>
          <w:noProof/>
          <w:sz w:val="24"/>
        </w:rPr>
        <w:t xml:space="preserve"> 1099 (2013).</w:t>
      </w:r>
    </w:p>
    <w:p w14:paraId="01F4246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85.</w:t>
      </w:r>
      <w:r w:rsidRPr="00965942">
        <w:rPr>
          <w:rFonts w:ascii="Cambria" w:hAnsi="Cambria"/>
          <w:noProof/>
          <w:sz w:val="24"/>
        </w:rPr>
        <w:tab/>
        <w:t xml:space="preserve">Subirana, I. </w:t>
      </w:r>
      <w:r w:rsidRPr="00965942">
        <w:rPr>
          <w:rFonts w:ascii="Cambria" w:hAnsi="Cambria"/>
          <w:i/>
          <w:iCs/>
          <w:noProof/>
          <w:sz w:val="24"/>
        </w:rPr>
        <w:t>et al.</w:t>
      </w:r>
      <w:r w:rsidRPr="00965942">
        <w:rPr>
          <w:rFonts w:ascii="Cambria" w:hAnsi="Cambria"/>
          <w:noProof/>
          <w:sz w:val="24"/>
        </w:rPr>
        <w:t xml:space="preserve"> Hypothesis-Based Analysis of Gene-Gene Interactions and Risk of Myocardial Infarction. </w:t>
      </w:r>
      <w:r w:rsidRPr="00965942">
        <w:rPr>
          <w:rFonts w:ascii="Cambria" w:hAnsi="Cambria"/>
          <w:b/>
          <w:bCs/>
          <w:noProof/>
          <w:sz w:val="24"/>
        </w:rPr>
        <w:t>7,</w:t>
      </w:r>
      <w:r w:rsidRPr="00965942">
        <w:rPr>
          <w:rFonts w:ascii="Cambria" w:hAnsi="Cambria"/>
          <w:noProof/>
          <w:sz w:val="24"/>
        </w:rPr>
        <w:t xml:space="preserve"> (2012).</w:t>
      </w:r>
    </w:p>
    <w:p w14:paraId="0E241CCB"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86.</w:t>
      </w:r>
      <w:r w:rsidRPr="00965942">
        <w:rPr>
          <w:rFonts w:ascii="Cambria" w:hAnsi="Cambria"/>
          <w:noProof/>
          <w:sz w:val="24"/>
        </w:rPr>
        <w:tab/>
        <w:t xml:space="preserve">Bell, J. T. </w:t>
      </w:r>
      <w:r w:rsidRPr="00965942">
        <w:rPr>
          <w:rFonts w:ascii="Cambria" w:hAnsi="Cambria"/>
          <w:i/>
          <w:iCs/>
          <w:noProof/>
          <w:sz w:val="24"/>
        </w:rPr>
        <w:t>et al.</w:t>
      </w:r>
      <w:r w:rsidRPr="00965942">
        <w:rPr>
          <w:rFonts w:ascii="Cambria" w:hAnsi="Cambria"/>
          <w:noProof/>
          <w:sz w:val="24"/>
        </w:rPr>
        <w:t xml:space="preserve"> Genome-Wide Association Scan Allowing for Epistasis in Type 2 Diabetes. </w:t>
      </w:r>
      <w:r w:rsidRPr="00965942">
        <w:rPr>
          <w:rFonts w:ascii="Cambria" w:hAnsi="Cambria"/>
          <w:i/>
          <w:iCs/>
          <w:noProof/>
          <w:sz w:val="24"/>
        </w:rPr>
        <w:t>Ann. Hum. Genet.</w:t>
      </w:r>
      <w:r w:rsidRPr="00965942">
        <w:rPr>
          <w:rFonts w:ascii="Cambria" w:hAnsi="Cambria"/>
          <w:noProof/>
          <w:sz w:val="24"/>
        </w:rPr>
        <w:t xml:space="preserve"> </w:t>
      </w:r>
      <w:r w:rsidRPr="00965942">
        <w:rPr>
          <w:rFonts w:ascii="Cambria" w:hAnsi="Cambria"/>
          <w:b/>
          <w:bCs/>
          <w:noProof/>
          <w:sz w:val="24"/>
        </w:rPr>
        <w:t>75,</w:t>
      </w:r>
      <w:r w:rsidRPr="00965942">
        <w:rPr>
          <w:rFonts w:ascii="Cambria" w:hAnsi="Cambria"/>
          <w:noProof/>
          <w:sz w:val="24"/>
        </w:rPr>
        <w:t xml:space="preserve"> 10–19 (2011).</w:t>
      </w:r>
    </w:p>
    <w:p w14:paraId="1A7147C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87.</w:t>
      </w:r>
      <w:r w:rsidRPr="00965942">
        <w:rPr>
          <w:rFonts w:ascii="Cambria" w:hAnsi="Cambria"/>
          <w:noProof/>
          <w:sz w:val="24"/>
        </w:rPr>
        <w:tab/>
        <w:t xml:space="preserve">Wei, W. H. </w:t>
      </w:r>
      <w:r w:rsidRPr="00965942">
        <w:rPr>
          <w:rFonts w:ascii="Cambria" w:hAnsi="Cambria"/>
          <w:i/>
          <w:iCs/>
          <w:noProof/>
          <w:sz w:val="24"/>
        </w:rPr>
        <w:t>et al.</w:t>
      </w:r>
      <w:r w:rsidRPr="00965942">
        <w:rPr>
          <w:rFonts w:ascii="Cambria" w:hAnsi="Cambria"/>
          <w:noProof/>
          <w:sz w:val="24"/>
        </w:rPr>
        <w:t xml:space="preserve"> Genome-wide analysis of epistasis in body mass index using multiple human populations.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20,</w:t>
      </w:r>
      <w:r w:rsidRPr="00965942">
        <w:rPr>
          <w:rFonts w:ascii="Cambria" w:hAnsi="Cambria"/>
          <w:noProof/>
          <w:sz w:val="24"/>
        </w:rPr>
        <w:t xml:space="preserve"> 857–862 (2012).</w:t>
      </w:r>
    </w:p>
    <w:p w14:paraId="06DB7856"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88.</w:t>
      </w:r>
      <w:r w:rsidRPr="00965942">
        <w:rPr>
          <w:rFonts w:ascii="Cambria" w:hAnsi="Cambria"/>
          <w:noProof/>
          <w:sz w:val="24"/>
        </w:rPr>
        <w:tab/>
        <w:t xml:space="preserve">Wei, W. </w:t>
      </w:r>
      <w:r w:rsidRPr="00965942">
        <w:rPr>
          <w:rFonts w:ascii="Cambria" w:hAnsi="Cambria"/>
          <w:i/>
          <w:iCs/>
          <w:noProof/>
          <w:sz w:val="24"/>
        </w:rPr>
        <w:t>et al.</w:t>
      </w:r>
      <w:r w:rsidRPr="00965942">
        <w:rPr>
          <w:rFonts w:ascii="Cambria" w:hAnsi="Cambria"/>
          <w:noProof/>
          <w:sz w:val="24"/>
        </w:rPr>
        <w:t xml:space="preserve"> Characterisation of genome-wide association epistasis signals for serum uric acid in human population isolates.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e23836 (2011).</w:t>
      </w:r>
    </w:p>
    <w:p w14:paraId="2CA422F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89.</w:t>
      </w:r>
      <w:r w:rsidRPr="00965942">
        <w:rPr>
          <w:rFonts w:ascii="Cambria" w:hAnsi="Cambria"/>
          <w:noProof/>
          <w:sz w:val="24"/>
        </w:rPr>
        <w:tab/>
        <w:t xml:space="preserve">Combarros, O., Cortina-Borja, M., Smith, A. D. &amp; Lehmann, D. J. Epistasis in sporadic Alzheimer’s disease. </w:t>
      </w:r>
      <w:r w:rsidRPr="00965942">
        <w:rPr>
          <w:rFonts w:ascii="Cambria" w:hAnsi="Cambria"/>
          <w:i/>
          <w:iCs/>
          <w:noProof/>
          <w:sz w:val="24"/>
        </w:rPr>
        <w:t>Neurobiol. Aging</w:t>
      </w:r>
      <w:r w:rsidRPr="00965942">
        <w:rPr>
          <w:rFonts w:ascii="Cambria" w:hAnsi="Cambria"/>
          <w:noProof/>
          <w:sz w:val="24"/>
        </w:rPr>
        <w:t xml:space="preserve"> </w:t>
      </w:r>
      <w:r w:rsidRPr="00965942">
        <w:rPr>
          <w:rFonts w:ascii="Cambria" w:hAnsi="Cambria"/>
          <w:b/>
          <w:bCs/>
          <w:noProof/>
          <w:sz w:val="24"/>
        </w:rPr>
        <w:t>In Press, ,</w:t>
      </w:r>
    </w:p>
    <w:p w14:paraId="2FDDCED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90.</w:t>
      </w:r>
      <w:r w:rsidRPr="00965942">
        <w:rPr>
          <w:rFonts w:ascii="Cambria" w:hAnsi="Cambria"/>
          <w:noProof/>
          <w:sz w:val="24"/>
        </w:rPr>
        <w:tab/>
        <w:t xml:space="preserve">Kolsch, H. </w:t>
      </w:r>
      <w:r w:rsidRPr="00965942">
        <w:rPr>
          <w:rFonts w:ascii="Cambria" w:hAnsi="Cambria"/>
          <w:i/>
          <w:iCs/>
          <w:noProof/>
          <w:sz w:val="24"/>
        </w:rPr>
        <w:t>et al.</w:t>
      </w:r>
      <w:r w:rsidRPr="00965942">
        <w:rPr>
          <w:rFonts w:ascii="Cambria" w:hAnsi="Cambria"/>
          <w:noProof/>
          <w:sz w:val="24"/>
        </w:rPr>
        <w:t xml:space="preserve"> Interaction of insulin and PPAR-alpha genes in Alzheimer’s disease: the Epistasis Project. </w:t>
      </w:r>
      <w:r w:rsidRPr="00965942">
        <w:rPr>
          <w:rFonts w:ascii="Cambria" w:hAnsi="Cambria"/>
          <w:i/>
          <w:iCs/>
          <w:noProof/>
          <w:sz w:val="24"/>
        </w:rPr>
        <w:t>J Neural Transm</w:t>
      </w:r>
      <w:r w:rsidRPr="00965942">
        <w:rPr>
          <w:rFonts w:ascii="Cambria" w:hAnsi="Cambria"/>
          <w:noProof/>
          <w:sz w:val="24"/>
        </w:rPr>
        <w:t xml:space="preserve"> </w:t>
      </w:r>
      <w:r w:rsidRPr="00965942">
        <w:rPr>
          <w:rFonts w:ascii="Cambria" w:hAnsi="Cambria"/>
          <w:b/>
          <w:bCs/>
          <w:noProof/>
          <w:sz w:val="24"/>
        </w:rPr>
        <w:t>119,</w:t>
      </w:r>
      <w:r w:rsidRPr="00965942">
        <w:rPr>
          <w:rFonts w:ascii="Cambria" w:hAnsi="Cambria"/>
          <w:noProof/>
          <w:sz w:val="24"/>
        </w:rPr>
        <w:t xml:space="preserve"> 473–479 (2012).</w:t>
      </w:r>
    </w:p>
    <w:p w14:paraId="6B54228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91.</w:t>
      </w:r>
      <w:r w:rsidRPr="00965942">
        <w:rPr>
          <w:rFonts w:ascii="Cambria" w:hAnsi="Cambria"/>
          <w:noProof/>
          <w:sz w:val="24"/>
        </w:rPr>
        <w:tab/>
        <w:t xml:space="preserve">Bullock, J. M. </w:t>
      </w:r>
      <w:r w:rsidRPr="00965942">
        <w:rPr>
          <w:rFonts w:ascii="Cambria" w:hAnsi="Cambria"/>
          <w:i/>
          <w:iCs/>
          <w:noProof/>
          <w:sz w:val="24"/>
        </w:rPr>
        <w:t>et al.</w:t>
      </w:r>
      <w:r w:rsidRPr="00965942">
        <w:rPr>
          <w:rFonts w:ascii="Cambria" w:hAnsi="Cambria"/>
          <w:noProof/>
          <w:sz w:val="24"/>
        </w:rPr>
        <w:t xml:space="preserve"> Discovery by the Epistasis Project of an epistatic interaction between the GSTM3 gene and the HHEX/IDE/KIF11 locus in the risk of Alzheimer’s disease. </w:t>
      </w:r>
      <w:r w:rsidRPr="00965942">
        <w:rPr>
          <w:rFonts w:ascii="Cambria" w:hAnsi="Cambria"/>
          <w:i/>
          <w:iCs/>
          <w:noProof/>
          <w:sz w:val="24"/>
        </w:rPr>
        <w:t>Neurobiol Aging</w:t>
      </w:r>
      <w:r w:rsidRPr="00965942">
        <w:rPr>
          <w:rFonts w:ascii="Cambria" w:hAnsi="Cambria"/>
          <w:noProof/>
          <w:sz w:val="24"/>
        </w:rPr>
        <w:t xml:space="preserve"> </w:t>
      </w:r>
      <w:r w:rsidRPr="00965942">
        <w:rPr>
          <w:rFonts w:ascii="Cambria" w:hAnsi="Cambria"/>
          <w:b/>
          <w:bCs/>
          <w:noProof/>
          <w:sz w:val="24"/>
        </w:rPr>
        <w:t>34,</w:t>
      </w:r>
      <w:r w:rsidRPr="00965942">
        <w:rPr>
          <w:rFonts w:ascii="Cambria" w:hAnsi="Cambria"/>
          <w:noProof/>
          <w:sz w:val="24"/>
        </w:rPr>
        <w:t xml:space="preserve"> 1309 e1–7 (2013).</w:t>
      </w:r>
    </w:p>
    <w:p w14:paraId="15BCB55D"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92.</w:t>
      </w:r>
      <w:r w:rsidRPr="00965942">
        <w:rPr>
          <w:rFonts w:ascii="Cambria" w:hAnsi="Cambria"/>
          <w:noProof/>
          <w:sz w:val="24"/>
        </w:rPr>
        <w:tab/>
        <w:t xml:space="preserve">Combarros, O. </w:t>
      </w:r>
      <w:r w:rsidRPr="00965942">
        <w:rPr>
          <w:rFonts w:ascii="Cambria" w:hAnsi="Cambria"/>
          <w:i/>
          <w:iCs/>
          <w:noProof/>
          <w:sz w:val="24"/>
        </w:rPr>
        <w:t>et al.</w:t>
      </w:r>
      <w:r w:rsidRPr="00965942">
        <w:rPr>
          <w:rFonts w:ascii="Cambria" w:hAnsi="Cambria"/>
          <w:noProof/>
          <w:sz w:val="24"/>
        </w:rPr>
        <w:t xml:space="preserve"> The dopamine beta-hydroxylase -1021C/T polymorphism is associated with the risk of Alzheimer’s disease in the Epistasis Project. </w:t>
      </w:r>
      <w:r w:rsidRPr="00965942">
        <w:rPr>
          <w:rFonts w:ascii="Cambria" w:hAnsi="Cambria"/>
          <w:i/>
          <w:iCs/>
          <w:noProof/>
          <w:sz w:val="24"/>
        </w:rPr>
        <w:t>BMC Med Genet</w:t>
      </w:r>
      <w:r w:rsidRPr="00965942">
        <w:rPr>
          <w:rFonts w:ascii="Cambria" w:hAnsi="Cambria"/>
          <w:noProof/>
          <w:sz w:val="24"/>
        </w:rPr>
        <w:t xml:space="preserve"> </w:t>
      </w:r>
      <w:r w:rsidRPr="00965942">
        <w:rPr>
          <w:rFonts w:ascii="Cambria" w:hAnsi="Cambria"/>
          <w:b/>
          <w:bCs/>
          <w:noProof/>
          <w:sz w:val="24"/>
        </w:rPr>
        <w:t>11,</w:t>
      </w:r>
      <w:r w:rsidRPr="00965942">
        <w:rPr>
          <w:rFonts w:ascii="Cambria" w:hAnsi="Cambria"/>
          <w:noProof/>
          <w:sz w:val="24"/>
        </w:rPr>
        <w:t xml:space="preserve"> 162 (2010).</w:t>
      </w:r>
    </w:p>
    <w:p w14:paraId="03866610"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93.</w:t>
      </w:r>
      <w:r w:rsidRPr="00965942">
        <w:rPr>
          <w:rFonts w:ascii="Cambria" w:hAnsi="Cambria"/>
          <w:noProof/>
          <w:sz w:val="24"/>
        </w:rPr>
        <w:tab/>
        <w:t xml:space="preserve">Combarros, O. </w:t>
      </w:r>
      <w:r w:rsidRPr="00965942">
        <w:rPr>
          <w:rFonts w:ascii="Cambria" w:hAnsi="Cambria"/>
          <w:i/>
          <w:iCs/>
          <w:noProof/>
          <w:sz w:val="24"/>
        </w:rPr>
        <w:t>et al.</w:t>
      </w:r>
      <w:r w:rsidRPr="00965942">
        <w:rPr>
          <w:rFonts w:ascii="Cambria" w:hAnsi="Cambria"/>
          <w:noProof/>
          <w:sz w:val="24"/>
        </w:rPr>
        <w:t xml:space="preserve"> Replication by the Epistasis Project of the interaction between the genes for IL-6 and IL-10 in the risk of Alzheimer’s disease. </w:t>
      </w:r>
      <w:r w:rsidRPr="00965942">
        <w:rPr>
          <w:rFonts w:ascii="Cambria" w:hAnsi="Cambria"/>
          <w:i/>
          <w:iCs/>
          <w:noProof/>
          <w:sz w:val="24"/>
        </w:rPr>
        <w:t>J. Neuroinflammation</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22 (2009).</w:t>
      </w:r>
    </w:p>
    <w:p w14:paraId="56062CE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94.</w:t>
      </w:r>
      <w:r w:rsidRPr="00965942">
        <w:rPr>
          <w:rFonts w:ascii="Cambria" w:hAnsi="Cambria"/>
          <w:noProof/>
          <w:sz w:val="24"/>
        </w:rPr>
        <w:tab/>
        <w:t xml:space="preserve">Rhinn, H. </w:t>
      </w:r>
      <w:r w:rsidRPr="00965942">
        <w:rPr>
          <w:rFonts w:ascii="Cambria" w:hAnsi="Cambria"/>
          <w:i/>
          <w:iCs/>
          <w:noProof/>
          <w:sz w:val="24"/>
        </w:rPr>
        <w:t>et al.</w:t>
      </w:r>
      <w:r w:rsidRPr="00965942">
        <w:rPr>
          <w:rFonts w:ascii="Cambria" w:hAnsi="Cambria"/>
          <w:noProof/>
          <w:sz w:val="24"/>
        </w:rPr>
        <w:t xml:space="preserve"> Integrative genomics identifies APOE ε4 effectors in Alzheimer’s disease. </w:t>
      </w:r>
      <w:r w:rsidRPr="00965942">
        <w:rPr>
          <w:rFonts w:ascii="Cambria" w:hAnsi="Cambria"/>
          <w:i/>
          <w:iCs/>
          <w:noProof/>
          <w:sz w:val="24"/>
        </w:rPr>
        <w:t>Nature</w:t>
      </w:r>
      <w:r w:rsidRPr="00965942">
        <w:rPr>
          <w:rFonts w:ascii="Cambria" w:hAnsi="Cambria"/>
          <w:noProof/>
          <w:sz w:val="24"/>
        </w:rPr>
        <w:t xml:space="preserve"> </w:t>
      </w:r>
      <w:r w:rsidRPr="00965942">
        <w:rPr>
          <w:rFonts w:ascii="Cambria" w:hAnsi="Cambria"/>
          <w:b/>
          <w:bCs/>
          <w:noProof/>
          <w:sz w:val="24"/>
        </w:rPr>
        <w:t>500,</w:t>
      </w:r>
      <w:r w:rsidRPr="00965942">
        <w:rPr>
          <w:rFonts w:ascii="Cambria" w:hAnsi="Cambria"/>
          <w:noProof/>
          <w:sz w:val="24"/>
        </w:rPr>
        <w:t xml:space="preserve"> 45–50 (2013).</w:t>
      </w:r>
    </w:p>
    <w:p w14:paraId="45F5A9DB"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95.</w:t>
      </w:r>
      <w:r w:rsidRPr="00965942">
        <w:rPr>
          <w:rFonts w:ascii="Cambria" w:hAnsi="Cambria"/>
          <w:noProof/>
          <w:sz w:val="24"/>
        </w:rPr>
        <w:tab/>
        <w:t xml:space="preserve">Strange, A. </w:t>
      </w:r>
      <w:r w:rsidRPr="00965942">
        <w:rPr>
          <w:rFonts w:ascii="Cambria" w:hAnsi="Cambria"/>
          <w:i/>
          <w:iCs/>
          <w:noProof/>
          <w:sz w:val="24"/>
        </w:rPr>
        <w:t>et al.</w:t>
      </w:r>
      <w:r w:rsidRPr="00965942">
        <w:rPr>
          <w:rFonts w:ascii="Cambria" w:hAnsi="Cambria"/>
          <w:noProof/>
          <w:sz w:val="24"/>
        </w:rPr>
        <w:t xml:space="preserve"> A genome-wide association study identifies new psoriasis susceptibility loci and an interaction between HLA-C and ERAP1. </w:t>
      </w:r>
      <w:r w:rsidRPr="00965942">
        <w:rPr>
          <w:rFonts w:ascii="Cambria" w:hAnsi="Cambria"/>
          <w:i/>
          <w:iCs/>
          <w:noProof/>
          <w:sz w:val="24"/>
        </w:rPr>
        <w:t>Nat. Genet.</w:t>
      </w:r>
      <w:r w:rsidRPr="00965942">
        <w:rPr>
          <w:rFonts w:ascii="Cambria" w:hAnsi="Cambria"/>
          <w:noProof/>
          <w:sz w:val="24"/>
        </w:rPr>
        <w:t xml:space="preserve"> </w:t>
      </w:r>
      <w:r w:rsidRPr="00965942">
        <w:rPr>
          <w:rFonts w:ascii="Cambria" w:hAnsi="Cambria"/>
          <w:b/>
          <w:bCs/>
          <w:noProof/>
          <w:sz w:val="24"/>
        </w:rPr>
        <w:t>42,</w:t>
      </w:r>
      <w:r w:rsidRPr="00965942">
        <w:rPr>
          <w:rFonts w:ascii="Cambria" w:hAnsi="Cambria"/>
          <w:noProof/>
          <w:sz w:val="24"/>
        </w:rPr>
        <w:t xml:space="preserve"> 985–90 (2010).</w:t>
      </w:r>
    </w:p>
    <w:p w14:paraId="7C820DC6"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96.</w:t>
      </w:r>
      <w:r w:rsidRPr="00965942">
        <w:rPr>
          <w:rFonts w:ascii="Cambria" w:hAnsi="Cambria"/>
          <w:noProof/>
          <w:sz w:val="24"/>
        </w:rPr>
        <w:tab/>
        <w:t xml:space="preserve">Dempster, E. R. &amp; Lerner, I. M. Heritability of Threshold Characters. </w:t>
      </w:r>
      <w:r w:rsidRPr="00965942">
        <w:rPr>
          <w:rFonts w:ascii="Cambria" w:hAnsi="Cambria"/>
          <w:i/>
          <w:iCs/>
          <w:noProof/>
          <w:sz w:val="24"/>
        </w:rPr>
        <w:t>Genetics</w:t>
      </w:r>
      <w:r w:rsidRPr="00965942">
        <w:rPr>
          <w:rFonts w:ascii="Cambria" w:hAnsi="Cambria"/>
          <w:noProof/>
          <w:sz w:val="24"/>
        </w:rPr>
        <w:t xml:space="preserve"> </w:t>
      </w:r>
      <w:r w:rsidRPr="00965942">
        <w:rPr>
          <w:rFonts w:ascii="Cambria" w:hAnsi="Cambria"/>
          <w:b/>
          <w:bCs/>
          <w:noProof/>
          <w:sz w:val="24"/>
        </w:rPr>
        <w:t>35,</w:t>
      </w:r>
      <w:r w:rsidRPr="00965942">
        <w:rPr>
          <w:rFonts w:ascii="Cambria" w:hAnsi="Cambria"/>
          <w:noProof/>
          <w:sz w:val="24"/>
        </w:rPr>
        <w:t xml:space="preserve"> 212–36 (1950).</w:t>
      </w:r>
    </w:p>
    <w:p w14:paraId="24574F41"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97.</w:t>
      </w:r>
      <w:r w:rsidRPr="00965942">
        <w:rPr>
          <w:rFonts w:ascii="Cambria" w:hAnsi="Cambria"/>
          <w:noProof/>
          <w:sz w:val="24"/>
        </w:rPr>
        <w:tab/>
        <w:t xml:space="preserve">Becker, J., Wendland, J. R., Haenisch, B., Nothen, M. M. &amp; Schumacher, J. A systematic eQTL study of cis-trans epistasis in 210 HapMap individuals. </w:t>
      </w:r>
      <w:r w:rsidRPr="00965942">
        <w:rPr>
          <w:rFonts w:ascii="Cambria" w:hAnsi="Cambria"/>
          <w:i/>
          <w:iCs/>
          <w:noProof/>
          <w:sz w:val="24"/>
        </w:rPr>
        <w:t>Eur J Hum Genet</w:t>
      </w:r>
      <w:r w:rsidRPr="00965942">
        <w:rPr>
          <w:rFonts w:ascii="Cambria" w:hAnsi="Cambria"/>
          <w:noProof/>
          <w:sz w:val="24"/>
        </w:rPr>
        <w:t xml:space="preserve"> </w:t>
      </w:r>
      <w:r w:rsidRPr="00965942">
        <w:rPr>
          <w:rFonts w:ascii="Cambria" w:hAnsi="Cambria"/>
          <w:b/>
          <w:bCs/>
          <w:noProof/>
          <w:sz w:val="24"/>
        </w:rPr>
        <w:t>20,</w:t>
      </w:r>
      <w:r w:rsidRPr="00965942">
        <w:rPr>
          <w:rFonts w:ascii="Cambria" w:hAnsi="Cambria"/>
          <w:noProof/>
          <w:sz w:val="24"/>
        </w:rPr>
        <w:t xml:space="preserve"> 97–101 (2012).</w:t>
      </w:r>
    </w:p>
    <w:p w14:paraId="448840DD"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98.</w:t>
      </w:r>
      <w:r w:rsidRPr="00965942">
        <w:rPr>
          <w:rFonts w:ascii="Cambria" w:hAnsi="Cambria"/>
          <w:noProof/>
          <w:sz w:val="24"/>
        </w:rPr>
        <w:tab/>
        <w:t xml:space="preserve">Verhoeven, K. J. F., Casella, G. &amp; McIntyre, L. M. Epistasis: obstacle or advantage for mapping complex traits?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5,</w:t>
      </w:r>
      <w:r w:rsidRPr="00965942">
        <w:rPr>
          <w:rFonts w:ascii="Cambria" w:hAnsi="Cambria"/>
          <w:noProof/>
          <w:sz w:val="24"/>
        </w:rPr>
        <w:t xml:space="preserve"> e12264 (2010).</w:t>
      </w:r>
    </w:p>
    <w:p w14:paraId="3A2D265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99.</w:t>
      </w:r>
      <w:r w:rsidRPr="00965942">
        <w:rPr>
          <w:rFonts w:ascii="Cambria" w:hAnsi="Cambria"/>
          <w:noProof/>
          <w:sz w:val="24"/>
        </w:rPr>
        <w:tab/>
        <w:t xml:space="preserve">Hemani, G., Knott, S. &amp; Haley, C. An Evolutionary Perspective on Epistasis and the Missing Heritability.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9,</w:t>
      </w:r>
      <w:r w:rsidRPr="00965942">
        <w:rPr>
          <w:rFonts w:ascii="Cambria" w:hAnsi="Cambria"/>
          <w:noProof/>
          <w:sz w:val="24"/>
        </w:rPr>
        <w:t xml:space="preserve"> e1003295 (2013).</w:t>
      </w:r>
    </w:p>
    <w:p w14:paraId="7125B3F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100.</w:t>
      </w:r>
      <w:r w:rsidRPr="00965942">
        <w:rPr>
          <w:rFonts w:ascii="Cambria" w:hAnsi="Cambria"/>
          <w:noProof/>
          <w:sz w:val="24"/>
        </w:rPr>
        <w:tab/>
        <w:t xml:space="preserve">Hill, W. G., Goddard, M. E. &amp; Visscher, P. M. Data and Theory Point to Mainly Additive Genetic Variance for Complex Traits.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4,</w:t>
      </w:r>
      <w:r w:rsidRPr="00965942">
        <w:rPr>
          <w:rFonts w:ascii="Cambria" w:hAnsi="Cambria"/>
          <w:noProof/>
          <w:sz w:val="24"/>
        </w:rPr>
        <w:t xml:space="preserve"> (2008).</w:t>
      </w:r>
    </w:p>
    <w:p w14:paraId="4E7535E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101.</w:t>
      </w:r>
      <w:r w:rsidRPr="00965942">
        <w:rPr>
          <w:rFonts w:ascii="Cambria" w:hAnsi="Cambria"/>
          <w:noProof/>
          <w:sz w:val="24"/>
        </w:rPr>
        <w:tab/>
        <w:t xml:space="preserve">Gjuvsland, a B., Vik, J. O., Woolliams, J. a &amp; Omholt, S. W. Order-preserving principles underlying genotype-phenotype maps ensure high additive proportions of genetic variance. </w:t>
      </w:r>
      <w:r w:rsidRPr="00965942">
        <w:rPr>
          <w:rFonts w:ascii="Cambria" w:hAnsi="Cambria"/>
          <w:i/>
          <w:iCs/>
          <w:noProof/>
          <w:sz w:val="24"/>
        </w:rPr>
        <w:t>J. Evol. Biol.</w:t>
      </w:r>
      <w:r w:rsidRPr="00965942">
        <w:rPr>
          <w:rFonts w:ascii="Cambria" w:hAnsi="Cambria"/>
          <w:noProof/>
          <w:sz w:val="24"/>
        </w:rPr>
        <w:t xml:space="preserve"> </w:t>
      </w:r>
      <w:r w:rsidRPr="00965942">
        <w:rPr>
          <w:rFonts w:ascii="Cambria" w:hAnsi="Cambria"/>
          <w:b/>
          <w:bCs/>
          <w:noProof/>
          <w:sz w:val="24"/>
        </w:rPr>
        <w:t>24,</w:t>
      </w:r>
      <w:r w:rsidRPr="00965942">
        <w:rPr>
          <w:rFonts w:ascii="Cambria" w:hAnsi="Cambria"/>
          <w:noProof/>
          <w:sz w:val="24"/>
        </w:rPr>
        <w:t xml:space="preserve"> 2269–79 (2011).</w:t>
      </w:r>
    </w:p>
    <w:p w14:paraId="01A2142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102.</w:t>
      </w:r>
      <w:r w:rsidRPr="00965942">
        <w:rPr>
          <w:rFonts w:ascii="Cambria" w:hAnsi="Cambria"/>
          <w:noProof/>
          <w:sz w:val="24"/>
        </w:rPr>
        <w:tab/>
        <w:t xml:space="preserve">Falconer, D. S. &amp; Mackay, T. F. C. </w:t>
      </w:r>
      <w:r w:rsidRPr="00965942">
        <w:rPr>
          <w:rFonts w:ascii="Cambria" w:hAnsi="Cambria"/>
          <w:i/>
          <w:iCs/>
          <w:noProof/>
          <w:sz w:val="24"/>
        </w:rPr>
        <w:t>Introduction to quantitative genetics</w:t>
      </w:r>
      <w:r w:rsidRPr="00965942">
        <w:rPr>
          <w:rFonts w:ascii="Cambria" w:hAnsi="Cambria"/>
          <w:noProof/>
          <w:sz w:val="24"/>
        </w:rPr>
        <w:t>. (Longman, 1996).</w:t>
      </w:r>
    </w:p>
    <w:p w14:paraId="41EC9E5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103.</w:t>
      </w:r>
      <w:r w:rsidRPr="00965942">
        <w:rPr>
          <w:rFonts w:ascii="Cambria" w:hAnsi="Cambria"/>
          <w:noProof/>
          <w:sz w:val="24"/>
        </w:rPr>
        <w:tab/>
        <w:t xml:space="preserve">Evans, D. M., Gillespie, N. a &amp; Martin, N. G. Biometrical genetics. </w:t>
      </w:r>
      <w:r w:rsidRPr="00965942">
        <w:rPr>
          <w:rFonts w:ascii="Cambria" w:hAnsi="Cambria"/>
          <w:i/>
          <w:iCs/>
          <w:noProof/>
          <w:sz w:val="24"/>
        </w:rPr>
        <w:t>Biol. Psychol.</w:t>
      </w:r>
      <w:r w:rsidRPr="00965942">
        <w:rPr>
          <w:rFonts w:ascii="Cambria" w:hAnsi="Cambria"/>
          <w:noProof/>
          <w:sz w:val="24"/>
        </w:rPr>
        <w:t xml:space="preserve"> </w:t>
      </w:r>
      <w:r w:rsidRPr="00965942">
        <w:rPr>
          <w:rFonts w:ascii="Cambria" w:hAnsi="Cambria"/>
          <w:b/>
          <w:bCs/>
          <w:noProof/>
          <w:sz w:val="24"/>
        </w:rPr>
        <w:t>61,</w:t>
      </w:r>
      <w:r w:rsidRPr="00965942">
        <w:rPr>
          <w:rFonts w:ascii="Cambria" w:hAnsi="Cambria"/>
          <w:noProof/>
          <w:sz w:val="24"/>
        </w:rPr>
        <w:t xml:space="preserve"> 33–51 (2002).</w:t>
      </w:r>
    </w:p>
    <w:p w14:paraId="2D8479C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104.</w:t>
      </w:r>
      <w:r w:rsidRPr="00965942">
        <w:rPr>
          <w:rFonts w:ascii="Cambria" w:hAnsi="Cambria"/>
          <w:noProof/>
          <w:sz w:val="24"/>
        </w:rPr>
        <w:tab/>
        <w:t xml:space="preserve">Greene, C. S., Penrod, N. M., Williams, S. M. &amp; Moore, J. H. Failure to Replicate a Genetic Association May Provide Important Clues About Genetic Architecture.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4,</w:t>
      </w:r>
      <w:r w:rsidRPr="00965942">
        <w:rPr>
          <w:rFonts w:ascii="Cambria" w:hAnsi="Cambria"/>
          <w:noProof/>
          <w:sz w:val="24"/>
        </w:rPr>
        <w:t xml:space="preserve"> e5639 (2009).</w:t>
      </w:r>
    </w:p>
    <w:p w14:paraId="4E41AA3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105.</w:t>
      </w:r>
      <w:r w:rsidRPr="00965942">
        <w:rPr>
          <w:rFonts w:ascii="Cambria" w:hAnsi="Cambria"/>
          <w:noProof/>
          <w:sz w:val="24"/>
        </w:rPr>
        <w:tab/>
        <w:t xml:space="preserve">Verhoeven, K. J., Casella, G. &amp; McIntyre, L. M. Epistasis: obstacle or advantage for mapping complex traits?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5,</w:t>
      </w:r>
      <w:r w:rsidRPr="00965942">
        <w:rPr>
          <w:rFonts w:ascii="Cambria" w:hAnsi="Cambria"/>
          <w:noProof/>
          <w:sz w:val="24"/>
        </w:rPr>
        <w:t xml:space="preserve"> e12264 (2010).</w:t>
      </w:r>
    </w:p>
    <w:p w14:paraId="482C5D7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106.</w:t>
      </w:r>
      <w:r w:rsidRPr="00965942">
        <w:rPr>
          <w:rFonts w:ascii="Cambria" w:hAnsi="Cambria"/>
          <w:noProof/>
          <w:sz w:val="24"/>
        </w:rPr>
        <w:tab/>
        <w:t xml:space="preserve">Castillejo-López, C. </w:t>
      </w:r>
      <w:r w:rsidRPr="00965942">
        <w:rPr>
          <w:rFonts w:ascii="Cambria" w:hAnsi="Cambria"/>
          <w:i/>
          <w:iCs/>
          <w:noProof/>
          <w:sz w:val="24"/>
        </w:rPr>
        <w:t>et al.</w:t>
      </w:r>
      <w:r w:rsidRPr="00965942">
        <w:rPr>
          <w:rFonts w:ascii="Cambria" w:hAnsi="Cambria"/>
          <w:noProof/>
          <w:sz w:val="24"/>
        </w:rPr>
        <w:t xml:space="preserve"> Genetic and physical interaction of the B-cell systemic lupus erythematosus-associated genes BANK1 and BLK. </w:t>
      </w:r>
      <w:r w:rsidRPr="00965942">
        <w:rPr>
          <w:rFonts w:ascii="Cambria" w:hAnsi="Cambria"/>
          <w:i/>
          <w:iCs/>
          <w:noProof/>
          <w:sz w:val="24"/>
        </w:rPr>
        <w:t>Ann. Rheum. Dis.</w:t>
      </w:r>
      <w:r w:rsidRPr="00965942">
        <w:rPr>
          <w:rFonts w:ascii="Cambria" w:hAnsi="Cambria"/>
          <w:noProof/>
          <w:sz w:val="24"/>
        </w:rPr>
        <w:t xml:space="preserve"> </w:t>
      </w:r>
      <w:r w:rsidRPr="00965942">
        <w:rPr>
          <w:rFonts w:ascii="Cambria" w:hAnsi="Cambria"/>
          <w:b/>
          <w:bCs/>
          <w:noProof/>
          <w:sz w:val="24"/>
        </w:rPr>
        <w:t>71,</w:t>
      </w:r>
      <w:r w:rsidRPr="00965942">
        <w:rPr>
          <w:rFonts w:ascii="Cambria" w:hAnsi="Cambria"/>
          <w:noProof/>
          <w:sz w:val="24"/>
        </w:rPr>
        <w:t xml:space="preserve"> 136–42 (2012).</w:t>
      </w:r>
    </w:p>
    <w:p w14:paraId="690A9BB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107.</w:t>
      </w:r>
      <w:r w:rsidRPr="00965942">
        <w:rPr>
          <w:rFonts w:ascii="Cambria" w:hAnsi="Cambria"/>
          <w:noProof/>
          <w:sz w:val="24"/>
        </w:rPr>
        <w:tab/>
        <w:t xml:space="preserve">Hill, L. D. </w:t>
      </w:r>
      <w:r w:rsidRPr="00965942">
        <w:rPr>
          <w:rFonts w:ascii="Cambria" w:hAnsi="Cambria"/>
          <w:i/>
          <w:iCs/>
          <w:noProof/>
          <w:sz w:val="24"/>
        </w:rPr>
        <w:t>et al.</w:t>
      </w:r>
      <w:r w:rsidRPr="00965942">
        <w:rPr>
          <w:rFonts w:ascii="Cambria" w:hAnsi="Cambria"/>
          <w:noProof/>
          <w:sz w:val="24"/>
        </w:rPr>
        <w:t xml:space="preserve"> Epistasis between COMT and MTHFR in maternal-fetal dyads increases risk for preeclampsia.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e16681 (2011).</w:t>
      </w:r>
    </w:p>
    <w:p w14:paraId="57055EA7"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108.</w:t>
      </w:r>
      <w:r w:rsidRPr="00965942">
        <w:rPr>
          <w:rFonts w:ascii="Cambria" w:hAnsi="Cambria"/>
          <w:noProof/>
          <w:sz w:val="24"/>
        </w:rPr>
        <w:tab/>
        <w:t xml:space="preserve">Génin, E. </w:t>
      </w:r>
      <w:r w:rsidRPr="00965942">
        <w:rPr>
          <w:rFonts w:ascii="Cambria" w:hAnsi="Cambria"/>
          <w:i/>
          <w:iCs/>
          <w:noProof/>
          <w:sz w:val="24"/>
        </w:rPr>
        <w:t>et al.</w:t>
      </w:r>
      <w:r w:rsidRPr="00965942">
        <w:rPr>
          <w:rFonts w:ascii="Cambria" w:hAnsi="Cambria"/>
          <w:noProof/>
          <w:sz w:val="24"/>
        </w:rPr>
        <w:t xml:space="preserve"> Epistatic interaction between BANK1 and BLK in rheumatoid arthritis: results from a large trans-ethnic meta-analysis.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e61044 (2013).</w:t>
      </w:r>
    </w:p>
    <w:p w14:paraId="040D00F7"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109.</w:t>
      </w:r>
      <w:r w:rsidRPr="00965942">
        <w:rPr>
          <w:rFonts w:ascii="Cambria" w:hAnsi="Cambria"/>
          <w:noProof/>
          <w:sz w:val="24"/>
        </w:rPr>
        <w:tab/>
        <w:t>Gottesman, I. I., Ph, D. &amp; Gould, T. D. Reviews and Overviews The Endophenotype Concept in Psychiatry : Etymology and Strategic Intentions. 636–645 (2003).</w:t>
      </w:r>
    </w:p>
    <w:p w14:paraId="01EAC47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110.</w:t>
      </w:r>
      <w:r w:rsidRPr="00965942">
        <w:rPr>
          <w:rFonts w:ascii="Cambria" w:hAnsi="Cambria"/>
          <w:noProof/>
          <w:sz w:val="24"/>
        </w:rPr>
        <w:tab/>
        <w:t xml:space="preserve">Keightley, P. D. Models of quantitative variation of flux in metabolic pathways. </w:t>
      </w:r>
      <w:r w:rsidRPr="00965942">
        <w:rPr>
          <w:rFonts w:ascii="Cambria" w:hAnsi="Cambria"/>
          <w:i/>
          <w:iCs/>
          <w:noProof/>
          <w:sz w:val="24"/>
        </w:rPr>
        <w:t>Genetics</w:t>
      </w:r>
      <w:r w:rsidRPr="00965942">
        <w:rPr>
          <w:rFonts w:ascii="Cambria" w:hAnsi="Cambria"/>
          <w:noProof/>
          <w:sz w:val="24"/>
        </w:rPr>
        <w:t xml:space="preserve"> </w:t>
      </w:r>
      <w:r w:rsidRPr="00965942">
        <w:rPr>
          <w:rFonts w:ascii="Cambria" w:hAnsi="Cambria"/>
          <w:b/>
          <w:bCs/>
          <w:noProof/>
          <w:sz w:val="24"/>
        </w:rPr>
        <w:t>121,</w:t>
      </w:r>
      <w:r w:rsidRPr="00965942">
        <w:rPr>
          <w:rFonts w:ascii="Cambria" w:hAnsi="Cambria"/>
          <w:noProof/>
          <w:sz w:val="24"/>
        </w:rPr>
        <w:t xml:space="preserve"> 869–76 (1989).</w:t>
      </w:r>
    </w:p>
    <w:p w14:paraId="2680070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111.</w:t>
      </w:r>
      <w:r w:rsidRPr="00965942">
        <w:rPr>
          <w:rFonts w:ascii="Cambria" w:hAnsi="Cambria"/>
          <w:noProof/>
          <w:sz w:val="24"/>
        </w:rPr>
        <w:tab/>
        <w:t xml:space="preserve">Gjuvsland, A. B., Hayes, B. J., Omholt, S. W. &amp; Carlborg, O. Statistical epistasis is a generic feature of gene regulatory networks. </w:t>
      </w:r>
      <w:r w:rsidRPr="00965942">
        <w:rPr>
          <w:rFonts w:ascii="Cambria" w:hAnsi="Cambria"/>
          <w:i/>
          <w:iCs/>
          <w:noProof/>
          <w:sz w:val="24"/>
        </w:rPr>
        <w:t>Genetics</w:t>
      </w:r>
      <w:r w:rsidRPr="00965942">
        <w:rPr>
          <w:rFonts w:ascii="Cambria" w:hAnsi="Cambria"/>
          <w:noProof/>
          <w:sz w:val="24"/>
        </w:rPr>
        <w:t xml:space="preserve"> </w:t>
      </w:r>
      <w:r w:rsidRPr="00965942">
        <w:rPr>
          <w:rFonts w:ascii="Cambria" w:hAnsi="Cambria"/>
          <w:b/>
          <w:bCs/>
          <w:noProof/>
          <w:sz w:val="24"/>
        </w:rPr>
        <w:t>175,</w:t>
      </w:r>
      <w:r w:rsidRPr="00965942">
        <w:rPr>
          <w:rFonts w:ascii="Cambria" w:hAnsi="Cambria"/>
          <w:noProof/>
          <w:sz w:val="24"/>
        </w:rPr>
        <w:t xml:space="preserve"> 411–20 (2007).</w:t>
      </w:r>
    </w:p>
    <w:p w14:paraId="189ABD2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112.</w:t>
      </w:r>
      <w:r w:rsidRPr="00965942">
        <w:rPr>
          <w:rFonts w:ascii="Cambria" w:hAnsi="Cambria"/>
          <w:noProof/>
          <w:sz w:val="24"/>
        </w:rPr>
        <w:tab/>
        <w:t xml:space="preserve">Stringer, S., Derks, E., Kahn, R., Hill, W. &amp; Wray, N. Assumptions and Properties of Limiting Pathway Models for Analysis of Epistasis in Complex Traits.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8,</w:t>
      </w:r>
      <w:r w:rsidRPr="00965942">
        <w:rPr>
          <w:rFonts w:ascii="Cambria" w:hAnsi="Cambria"/>
          <w:noProof/>
          <w:sz w:val="24"/>
        </w:rPr>
        <w:t xml:space="preserve"> 1–9 (2013).</w:t>
      </w:r>
    </w:p>
    <w:p w14:paraId="0356C288"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113.</w:t>
      </w:r>
      <w:r w:rsidRPr="00965942">
        <w:rPr>
          <w:rFonts w:ascii="Cambria" w:hAnsi="Cambria"/>
          <w:noProof/>
          <w:sz w:val="24"/>
        </w:rPr>
        <w:tab/>
        <w:t xml:space="preserve">Noor, S. </w:t>
      </w:r>
      <w:r w:rsidRPr="00965942">
        <w:rPr>
          <w:rFonts w:ascii="Cambria" w:hAnsi="Cambria"/>
          <w:i/>
          <w:iCs/>
          <w:noProof/>
          <w:sz w:val="24"/>
        </w:rPr>
        <w:t>et al.</w:t>
      </w:r>
      <w:r w:rsidRPr="00965942">
        <w:rPr>
          <w:rFonts w:ascii="Cambria" w:hAnsi="Cambria"/>
          <w:noProof/>
          <w:sz w:val="24"/>
        </w:rPr>
        <w:t xml:space="preserve"> Intramolecular epistasis and the evolution of a new enzymatic function.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7,</w:t>
      </w:r>
      <w:r w:rsidRPr="00965942">
        <w:rPr>
          <w:rFonts w:ascii="Cambria" w:hAnsi="Cambria"/>
          <w:noProof/>
          <w:sz w:val="24"/>
        </w:rPr>
        <w:t xml:space="preserve"> e39822 (2012).</w:t>
      </w:r>
    </w:p>
    <w:p w14:paraId="3271949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114.</w:t>
      </w:r>
      <w:r w:rsidRPr="00965942">
        <w:rPr>
          <w:rFonts w:ascii="Cambria" w:hAnsi="Cambria"/>
          <w:noProof/>
          <w:sz w:val="24"/>
        </w:rPr>
        <w:tab/>
        <w:t xml:space="preserve">Hu, X. </w:t>
      </w:r>
      <w:r w:rsidRPr="00965942">
        <w:rPr>
          <w:rFonts w:ascii="Cambria" w:hAnsi="Cambria"/>
          <w:i/>
          <w:iCs/>
          <w:noProof/>
          <w:sz w:val="24"/>
        </w:rPr>
        <w:t>et al.</w:t>
      </w:r>
      <w:r w:rsidRPr="00965942">
        <w:rPr>
          <w:rFonts w:ascii="Cambria" w:hAnsi="Cambria"/>
          <w:noProof/>
          <w:sz w:val="24"/>
        </w:rPr>
        <w:t xml:space="preserve"> Integrating autoimmune risk loci with gene-expression data identifies specific pathogenic immune cell subsets. </w:t>
      </w:r>
      <w:r w:rsidRPr="00965942">
        <w:rPr>
          <w:rFonts w:ascii="Cambria" w:hAnsi="Cambria"/>
          <w:i/>
          <w:iCs/>
          <w:noProof/>
          <w:sz w:val="24"/>
        </w:rPr>
        <w:t>Am J Hum Genet</w:t>
      </w:r>
      <w:r w:rsidRPr="00965942">
        <w:rPr>
          <w:rFonts w:ascii="Cambria" w:hAnsi="Cambria"/>
          <w:noProof/>
          <w:sz w:val="24"/>
        </w:rPr>
        <w:t xml:space="preserve"> </w:t>
      </w:r>
      <w:r w:rsidRPr="00965942">
        <w:rPr>
          <w:rFonts w:ascii="Cambria" w:hAnsi="Cambria"/>
          <w:b/>
          <w:bCs/>
          <w:noProof/>
          <w:sz w:val="24"/>
        </w:rPr>
        <w:t>89,</w:t>
      </w:r>
      <w:r w:rsidRPr="00965942">
        <w:rPr>
          <w:rFonts w:ascii="Cambria" w:hAnsi="Cambria"/>
          <w:noProof/>
          <w:sz w:val="24"/>
        </w:rPr>
        <w:t xml:space="preserve"> 496–506 (2011).</w:t>
      </w:r>
    </w:p>
    <w:p w14:paraId="4A5DBBF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115.</w:t>
      </w:r>
      <w:r w:rsidRPr="00965942">
        <w:rPr>
          <w:rFonts w:ascii="Cambria" w:hAnsi="Cambria"/>
          <w:noProof/>
          <w:sz w:val="24"/>
        </w:rPr>
        <w:tab/>
        <w:t xml:space="preserve">Wray, N. R., Yang, J., Goddard, M. E. &amp; Visscher, P. M. The Genetic Interpretation of Area under the ROC Curve in Genomic Profiling. </w:t>
      </w:r>
      <w:r w:rsidRPr="00965942">
        <w:rPr>
          <w:rFonts w:ascii="Cambria" w:hAnsi="Cambria"/>
          <w:i/>
          <w:iCs/>
          <w:noProof/>
          <w:sz w:val="24"/>
        </w:rPr>
        <w:t>PLoS Genet.</w:t>
      </w:r>
      <w:r w:rsidRPr="00965942">
        <w:rPr>
          <w:rFonts w:ascii="Cambria" w:hAnsi="Cambria"/>
          <w:noProof/>
          <w:sz w:val="24"/>
        </w:rPr>
        <w:t xml:space="preserve"> </w:t>
      </w:r>
      <w:r w:rsidRPr="00965942">
        <w:rPr>
          <w:rFonts w:ascii="Cambria" w:hAnsi="Cambria"/>
          <w:b/>
          <w:bCs/>
          <w:noProof/>
          <w:sz w:val="24"/>
        </w:rPr>
        <w:t>6,</w:t>
      </w:r>
      <w:r w:rsidRPr="00965942">
        <w:rPr>
          <w:rFonts w:ascii="Cambria" w:hAnsi="Cambria"/>
          <w:noProof/>
          <w:sz w:val="24"/>
        </w:rPr>
        <w:t xml:space="preserve"> e1000864 (2010).</w:t>
      </w:r>
    </w:p>
    <w:p w14:paraId="09000603"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116.</w:t>
      </w:r>
      <w:r w:rsidRPr="00965942">
        <w:rPr>
          <w:rFonts w:ascii="Cambria" w:hAnsi="Cambria"/>
          <w:noProof/>
          <w:sz w:val="24"/>
        </w:rPr>
        <w:tab/>
        <w:t xml:space="preserve">Daetwyler, H. D., Villanueva, B. &amp; Woolliams, J. a. Accuracy of predicting the genetic risk of disease using a genome-wide approach.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3,</w:t>
      </w:r>
      <w:r w:rsidRPr="00965942">
        <w:rPr>
          <w:rFonts w:ascii="Cambria" w:hAnsi="Cambria"/>
          <w:noProof/>
          <w:sz w:val="24"/>
        </w:rPr>
        <w:t xml:space="preserve"> e3395 (2008).</w:t>
      </w:r>
    </w:p>
    <w:p w14:paraId="60F3656C"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117.</w:t>
      </w:r>
      <w:r w:rsidRPr="00965942">
        <w:rPr>
          <w:rFonts w:ascii="Cambria" w:hAnsi="Cambria"/>
          <w:noProof/>
          <w:sz w:val="24"/>
        </w:rPr>
        <w:tab/>
        <w:t xml:space="preserve">Quon, G., Lippert, C., Heckerman, D. &amp; Listgarten, J. Patterns of methylation heritability in a genome-wide analysis of four brain regions. </w:t>
      </w:r>
      <w:r w:rsidRPr="00965942">
        <w:rPr>
          <w:rFonts w:ascii="Cambria" w:hAnsi="Cambria"/>
          <w:i/>
          <w:iCs/>
          <w:noProof/>
          <w:sz w:val="24"/>
        </w:rPr>
        <w:t>Nucleic Acids Res.</w:t>
      </w:r>
      <w:r w:rsidRPr="00965942">
        <w:rPr>
          <w:rFonts w:ascii="Cambria" w:hAnsi="Cambria"/>
          <w:noProof/>
          <w:sz w:val="24"/>
        </w:rPr>
        <w:t xml:space="preserve"> </w:t>
      </w:r>
      <w:r w:rsidRPr="00965942">
        <w:rPr>
          <w:rFonts w:ascii="Cambria" w:hAnsi="Cambria"/>
          <w:b/>
          <w:bCs/>
          <w:noProof/>
          <w:sz w:val="24"/>
        </w:rPr>
        <w:t>41,</w:t>
      </w:r>
      <w:r w:rsidRPr="00965942">
        <w:rPr>
          <w:rFonts w:ascii="Cambria" w:hAnsi="Cambria"/>
          <w:noProof/>
          <w:sz w:val="24"/>
        </w:rPr>
        <w:t xml:space="preserve"> 2095–104 (2013).</w:t>
      </w:r>
    </w:p>
    <w:p w14:paraId="7486D33F"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118.</w:t>
      </w:r>
      <w:r w:rsidRPr="00965942">
        <w:rPr>
          <w:rFonts w:ascii="Cambria" w:hAnsi="Cambria"/>
          <w:noProof/>
          <w:sz w:val="24"/>
        </w:rPr>
        <w:tab/>
        <w:t xml:space="preserve">Gervin, K. </w:t>
      </w:r>
      <w:r w:rsidRPr="00965942">
        <w:rPr>
          <w:rFonts w:ascii="Cambria" w:hAnsi="Cambria"/>
          <w:i/>
          <w:iCs/>
          <w:noProof/>
          <w:sz w:val="24"/>
        </w:rPr>
        <w:t>et al.</w:t>
      </w:r>
      <w:r w:rsidRPr="00965942">
        <w:rPr>
          <w:rFonts w:ascii="Cambria" w:hAnsi="Cambria"/>
          <w:noProof/>
          <w:sz w:val="24"/>
        </w:rPr>
        <w:t xml:space="preserve"> Extensive variation and low heritability of DNA methylation identified in a twin study. </w:t>
      </w:r>
      <w:r w:rsidRPr="00965942">
        <w:rPr>
          <w:rFonts w:ascii="Cambria" w:hAnsi="Cambria"/>
          <w:i/>
          <w:iCs/>
          <w:noProof/>
          <w:sz w:val="24"/>
        </w:rPr>
        <w:t>Genome Res.</w:t>
      </w:r>
      <w:r w:rsidRPr="00965942">
        <w:rPr>
          <w:rFonts w:ascii="Cambria" w:hAnsi="Cambria"/>
          <w:noProof/>
          <w:sz w:val="24"/>
        </w:rPr>
        <w:t xml:space="preserve"> </w:t>
      </w:r>
      <w:r w:rsidRPr="00965942">
        <w:rPr>
          <w:rFonts w:ascii="Cambria" w:hAnsi="Cambria"/>
          <w:b/>
          <w:bCs/>
          <w:noProof/>
          <w:sz w:val="24"/>
        </w:rPr>
        <w:t>21,</w:t>
      </w:r>
      <w:r w:rsidRPr="00965942">
        <w:rPr>
          <w:rFonts w:ascii="Cambria" w:hAnsi="Cambria"/>
          <w:noProof/>
          <w:sz w:val="24"/>
        </w:rPr>
        <w:t xml:space="preserve"> 1813–21 (2011).</w:t>
      </w:r>
    </w:p>
    <w:p w14:paraId="7363111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119.</w:t>
      </w:r>
      <w:r w:rsidRPr="00965942">
        <w:rPr>
          <w:rFonts w:ascii="Cambria" w:hAnsi="Cambria"/>
          <w:noProof/>
          <w:sz w:val="24"/>
        </w:rPr>
        <w:tab/>
        <w:t xml:space="preserve">Powell, J. E. </w:t>
      </w:r>
      <w:r w:rsidRPr="00965942">
        <w:rPr>
          <w:rFonts w:ascii="Cambria" w:hAnsi="Cambria"/>
          <w:i/>
          <w:iCs/>
          <w:noProof/>
          <w:sz w:val="24"/>
        </w:rPr>
        <w:t>et al.</w:t>
      </w:r>
      <w:r w:rsidRPr="00965942">
        <w:rPr>
          <w:rFonts w:ascii="Cambria" w:hAnsi="Cambria"/>
          <w:noProof/>
          <w:sz w:val="24"/>
        </w:rPr>
        <w:t xml:space="preserve"> The Brisbane Systems Genetics Study: genetical genomics meets complex trait genetics. </w:t>
      </w:r>
      <w:r w:rsidRPr="00965942">
        <w:rPr>
          <w:rFonts w:ascii="Cambria" w:hAnsi="Cambria"/>
          <w:i/>
          <w:iCs/>
          <w:noProof/>
          <w:sz w:val="24"/>
        </w:rPr>
        <w:t>PLoS One</w:t>
      </w:r>
      <w:r w:rsidRPr="00965942">
        <w:rPr>
          <w:rFonts w:ascii="Cambria" w:hAnsi="Cambria"/>
          <w:noProof/>
          <w:sz w:val="24"/>
        </w:rPr>
        <w:t xml:space="preserve"> </w:t>
      </w:r>
      <w:r w:rsidRPr="00965942">
        <w:rPr>
          <w:rFonts w:ascii="Cambria" w:hAnsi="Cambria"/>
          <w:b/>
          <w:bCs/>
          <w:noProof/>
          <w:sz w:val="24"/>
        </w:rPr>
        <w:t>7,</w:t>
      </w:r>
      <w:r w:rsidRPr="00965942">
        <w:rPr>
          <w:rFonts w:ascii="Cambria" w:hAnsi="Cambria"/>
          <w:noProof/>
          <w:sz w:val="24"/>
        </w:rPr>
        <w:t xml:space="preserve"> e35430 (2012).</w:t>
      </w:r>
    </w:p>
    <w:p w14:paraId="3A94A835"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120.</w:t>
      </w:r>
      <w:r w:rsidRPr="00965942">
        <w:rPr>
          <w:rFonts w:ascii="Cambria" w:hAnsi="Cambria"/>
          <w:noProof/>
          <w:sz w:val="24"/>
        </w:rPr>
        <w:tab/>
        <w:t xml:space="preserve">Purcell, S. M. </w:t>
      </w:r>
      <w:r w:rsidRPr="00965942">
        <w:rPr>
          <w:rFonts w:ascii="Cambria" w:hAnsi="Cambria"/>
          <w:i/>
          <w:iCs/>
          <w:noProof/>
          <w:sz w:val="24"/>
        </w:rPr>
        <w:t>et al.</w:t>
      </w:r>
      <w:r w:rsidRPr="00965942">
        <w:rPr>
          <w:rFonts w:ascii="Cambria" w:hAnsi="Cambria"/>
          <w:noProof/>
          <w:sz w:val="24"/>
        </w:rPr>
        <w:t xml:space="preserve"> Common polygenic variation contributes to risk of schizophrenia and bipolar disorder. </w:t>
      </w:r>
      <w:r w:rsidRPr="00965942">
        <w:rPr>
          <w:rFonts w:ascii="Cambria" w:hAnsi="Cambria"/>
          <w:i/>
          <w:iCs/>
          <w:noProof/>
          <w:sz w:val="24"/>
        </w:rPr>
        <w:t>Nature</w:t>
      </w:r>
      <w:r w:rsidRPr="00965942">
        <w:rPr>
          <w:rFonts w:ascii="Cambria" w:hAnsi="Cambria"/>
          <w:noProof/>
          <w:sz w:val="24"/>
        </w:rPr>
        <w:t xml:space="preserve"> </w:t>
      </w:r>
      <w:r w:rsidRPr="00965942">
        <w:rPr>
          <w:rFonts w:ascii="Cambria" w:hAnsi="Cambria"/>
          <w:b/>
          <w:bCs/>
          <w:noProof/>
          <w:sz w:val="24"/>
        </w:rPr>
        <w:t>460,</w:t>
      </w:r>
      <w:r w:rsidRPr="00965942">
        <w:rPr>
          <w:rFonts w:ascii="Cambria" w:hAnsi="Cambria"/>
          <w:noProof/>
          <w:sz w:val="24"/>
        </w:rPr>
        <w:t xml:space="preserve"> 748–752 (2009).</w:t>
      </w:r>
    </w:p>
    <w:p w14:paraId="7405B9E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121.</w:t>
      </w:r>
      <w:r w:rsidRPr="00965942">
        <w:rPr>
          <w:rFonts w:ascii="Cambria" w:hAnsi="Cambria"/>
          <w:noProof/>
          <w:sz w:val="24"/>
        </w:rPr>
        <w:tab/>
        <w:t xml:space="preserve">Wray, N. R. </w:t>
      </w:r>
      <w:r w:rsidRPr="00965942">
        <w:rPr>
          <w:rFonts w:ascii="Cambria" w:hAnsi="Cambria"/>
          <w:i/>
          <w:iCs/>
          <w:noProof/>
          <w:sz w:val="24"/>
        </w:rPr>
        <w:t>et al.</w:t>
      </w:r>
      <w:r w:rsidRPr="00965942">
        <w:rPr>
          <w:rFonts w:ascii="Cambria" w:hAnsi="Cambria"/>
          <w:noProof/>
          <w:sz w:val="24"/>
        </w:rPr>
        <w:t xml:space="preserve"> Pitfalls of predicting complex traits from SNPs. </w:t>
      </w:r>
      <w:r w:rsidRPr="00965942">
        <w:rPr>
          <w:rFonts w:ascii="Cambria" w:hAnsi="Cambria"/>
          <w:i/>
          <w:iCs/>
          <w:noProof/>
          <w:sz w:val="24"/>
        </w:rPr>
        <w:t>Nat Rev Genet</w:t>
      </w:r>
      <w:r w:rsidRPr="00965942">
        <w:rPr>
          <w:rFonts w:ascii="Cambria" w:hAnsi="Cambria"/>
          <w:noProof/>
          <w:sz w:val="24"/>
        </w:rPr>
        <w:t xml:space="preserve"> </w:t>
      </w:r>
      <w:r w:rsidRPr="00965942">
        <w:rPr>
          <w:rFonts w:ascii="Cambria" w:hAnsi="Cambria"/>
          <w:b/>
          <w:bCs/>
          <w:noProof/>
          <w:sz w:val="24"/>
        </w:rPr>
        <w:t>14,</w:t>
      </w:r>
      <w:r w:rsidRPr="00965942">
        <w:rPr>
          <w:rFonts w:ascii="Cambria" w:hAnsi="Cambria"/>
          <w:noProof/>
          <w:sz w:val="24"/>
        </w:rPr>
        <w:t xml:space="preserve"> 507–515 (2013).</w:t>
      </w:r>
    </w:p>
    <w:p w14:paraId="1ABA3CD9"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122.</w:t>
      </w:r>
      <w:r w:rsidRPr="00965942">
        <w:rPr>
          <w:rFonts w:ascii="Cambria" w:hAnsi="Cambria"/>
          <w:noProof/>
          <w:sz w:val="24"/>
        </w:rPr>
        <w:tab/>
        <w:t xml:space="preserve">Carlborg, O., Jacobsson, L., Ahgren, P., Siegel, P. &amp; Andersson, L. Epistasis and the release of genetic variation during long-term selection. </w:t>
      </w:r>
      <w:r w:rsidRPr="00965942">
        <w:rPr>
          <w:rFonts w:ascii="Cambria" w:hAnsi="Cambria"/>
          <w:i/>
          <w:iCs/>
          <w:noProof/>
          <w:sz w:val="24"/>
        </w:rPr>
        <w:t>Nat. Genet.</w:t>
      </w:r>
      <w:r w:rsidRPr="00965942">
        <w:rPr>
          <w:rFonts w:ascii="Cambria" w:hAnsi="Cambria"/>
          <w:noProof/>
          <w:sz w:val="24"/>
        </w:rPr>
        <w:t xml:space="preserve"> </w:t>
      </w:r>
      <w:r w:rsidRPr="00965942">
        <w:rPr>
          <w:rFonts w:ascii="Cambria" w:hAnsi="Cambria"/>
          <w:b/>
          <w:bCs/>
          <w:noProof/>
          <w:sz w:val="24"/>
        </w:rPr>
        <w:t>38,</w:t>
      </w:r>
      <w:r w:rsidRPr="00965942">
        <w:rPr>
          <w:rFonts w:ascii="Cambria" w:hAnsi="Cambria"/>
          <w:noProof/>
          <w:sz w:val="24"/>
        </w:rPr>
        <w:t xml:space="preserve"> 418–420 (2006).</w:t>
      </w:r>
    </w:p>
    <w:p w14:paraId="75BD079A"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123.</w:t>
      </w:r>
      <w:r w:rsidRPr="00965942">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965942">
        <w:rPr>
          <w:rFonts w:ascii="Cambria" w:hAnsi="Cambria"/>
          <w:i/>
          <w:iCs/>
          <w:noProof/>
          <w:sz w:val="24"/>
        </w:rPr>
        <w:t>Genet. Res. (Camb).</w:t>
      </w:r>
      <w:r w:rsidRPr="00965942">
        <w:rPr>
          <w:rFonts w:ascii="Cambria" w:hAnsi="Cambria"/>
          <w:noProof/>
          <w:sz w:val="24"/>
        </w:rPr>
        <w:t xml:space="preserve"> </w:t>
      </w:r>
      <w:r w:rsidRPr="00965942">
        <w:rPr>
          <w:rFonts w:ascii="Cambria" w:hAnsi="Cambria"/>
          <w:b/>
          <w:bCs/>
          <w:noProof/>
          <w:sz w:val="24"/>
        </w:rPr>
        <w:t>94,</w:t>
      </w:r>
      <w:r w:rsidRPr="00965942">
        <w:rPr>
          <w:rFonts w:ascii="Cambria" w:hAnsi="Cambria"/>
          <w:noProof/>
          <w:sz w:val="24"/>
        </w:rPr>
        <w:t xml:space="preserve"> 255–66 (2012).</w:t>
      </w:r>
    </w:p>
    <w:p w14:paraId="6FD996A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124.</w:t>
      </w:r>
      <w:r w:rsidRPr="00965942">
        <w:rPr>
          <w:rFonts w:ascii="Cambria" w:hAnsi="Cambria"/>
          <w:noProof/>
          <w:sz w:val="24"/>
        </w:rPr>
        <w:tab/>
        <w:t xml:space="preserve">Wang, D. </w:t>
      </w:r>
      <w:r w:rsidRPr="00965942">
        <w:rPr>
          <w:rFonts w:ascii="Cambria" w:hAnsi="Cambria"/>
          <w:i/>
          <w:iCs/>
          <w:noProof/>
          <w:sz w:val="24"/>
        </w:rPr>
        <w:t>et al.</w:t>
      </w:r>
      <w:r w:rsidRPr="00965942">
        <w:rPr>
          <w:rFonts w:ascii="Cambria" w:hAnsi="Cambria"/>
          <w:noProof/>
          <w:sz w:val="24"/>
        </w:rPr>
        <w:t xml:space="preserve"> Prediction of genetic values of quantitative traits with epistatic effects in plant breeding populations. </w:t>
      </w:r>
      <w:r w:rsidRPr="00965942">
        <w:rPr>
          <w:rFonts w:ascii="Cambria" w:hAnsi="Cambria"/>
          <w:i/>
          <w:iCs/>
          <w:noProof/>
          <w:sz w:val="24"/>
        </w:rPr>
        <w:t>Heredity (Edinb).</w:t>
      </w:r>
      <w:r w:rsidRPr="00965942">
        <w:rPr>
          <w:rFonts w:ascii="Cambria" w:hAnsi="Cambria"/>
          <w:noProof/>
          <w:sz w:val="24"/>
        </w:rPr>
        <w:t xml:space="preserve"> </w:t>
      </w:r>
      <w:r w:rsidRPr="00965942">
        <w:rPr>
          <w:rFonts w:ascii="Cambria" w:hAnsi="Cambria"/>
          <w:b/>
          <w:bCs/>
          <w:noProof/>
          <w:sz w:val="24"/>
        </w:rPr>
        <w:t>109,</w:t>
      </w:r>
      <w:r w:rsidRPr="00965942">
        <w:rPr>
          <w:rFonts w:ascii="Cambria" w:hAnsi="Cambria"/>
          <w:noProof/>
          <w:sz w:val="24"/>
        </w:rPr>
        <w:t xml:space="preserve"> 313–9 (2012).</w:t>
      </w:r>
    </w:p>
    <w:p w14:paraId="0976753E"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125.</w:t>
      </w:r>
      <w:r w:rsidRPr="00965942">
        <w:rPr>
          <w:rFonts w:ascii="Cambria" w:hAnsi="Cambria"/>
          <w:noProof/>
          <w:sz w:val="24"/>
        </w:rPr>
        <w:tab/>
        <w:t xml:space="preserve">Dudley, J. W. &amp; Johnson, G. R. Epistatic Models Improve Prediction of Performance in Corn. </w:t>
      </w:r>
      <w:r w:rsidRPr="00965942">
        <w:rPr>
          <w:rFonts w:ascii="Cambria" w:hAnsi="Cambria"/>
          <w:i/>
          <w:iCs/>
          <w:noProof/>
          <w:sz w:val="24"/>
        </w:rPr>
        <w:t>Crop Sci.</w:t>
      </w:r>
      <w:r w:rsidRPr="00965942">
        <w:rPr>
          <w:rFonts w:ascii="Cambria" w:hAnsi="Cambria"/>
          <w:noProof/>
          <w:sz w:val="24"/>
        </w:rPr>
        <w:t xml:space="preserve"> </w:t>
      </w:r>
      <w:r w:rsidRPr="00965942">
        <w:rPr>
          <w:rFonts w:ascii="Cambria" w:hAnsi="Cambria"/>
          <w:b/>
          <w:bCs/>
          <w:noProof/>
          <w:sz w:val="24"/>
        </w:rPr>
        <w:t>49,</w:t>
      </w:r>
      <w:r w:rsidRPr="00965942">
        <w:rPr>
          <w:rFonts w:ascii="Cambria" w:hAnsi="Cambria"/>
          <w:noProof/>
          <w:sz w:val="24"/>
        </w:rPr>
        <w:t xml:space="preserve"> 763 (2009).</w:t>
      </w:r>
    </w:p>
    <w:p w14:paraId="207C91E2"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126.</w:t>
      </w:r>
      <w:r w:rsidRPr="00965942">
        <w:rPr>
          <w:rFonts w:ascii="Cambria" w:hAnsi="Cambria"/>
          <w:noProof/>
          <w:sz w:val="24"/>
        </w:rPr>
        <w:tab/>
        <w:t xml:space="preserve">Hu, Z. </w:t>
      </w:r>
      <w:r w:rsidRPr="00965942">
        <w:rPr>
          <w:rFonts w:ascii="Cambria" w:hAnsi="Cambria"/>
          <w:i/>
          <w:iCs/>
          <w:noProof/>
          <w:sz w:val="24"/>
        </w:rPr>
        <w:t>et al.</w:t>
      </w:r>
      <w:r w:rsidRPr="00965942">
        <w:rPr>
          <w:rFonts w:ascii="Cambria" w:hAnsi="Cambria"/>
          <w:noProof/>
          <w:sz w:val="24"/>
        </w:rPr>
        <w:t xml:space="preserve"> Genomic value prediction for quantitative traits under the epistatic model. </w:t>
      </w:r>
      <w:r w:rsidRPr="00965942">
        <w:rPr>
          <w:rFonts w:ascii="Cambria" w:hAnsi="Cambria"/>
          <w:i/>
          <w:iCs/>
          <w:noProof/>
          <w:sz w:val="24"/>
        </w:rPr>
        <w:t>BMC Genet.</w:t>
      </w:r>
      <w:r w:rsidRPr="00965942">
        <w:rPr>
          <w:rFonts w:ascii="Cambria" w:hAnsi="Cambria"/>
          <w:noProof/>
          <w:sz w:val="24"/>
        </w:rPr>
        <w:t xml:space="preserve"> </w:t>
      </w:r>
      <w:r w:rsidRPr="00965942">
        <w:rPr>
          <w:rFonts w:ascii="Cambria" w:hAnsi="Cambria"/>
          <w:b/>
          <w:bCs/>
          <w:noProof/>
          <w:sz w:val="24"/>
        </w:rPr>
        <w:t>12,</w:t>
      </w:r>
      <w:r w:rsidRPr="00965942">
        <w:rPr>
          <w:rFonts w:ascii="Cambria" w:hAnsi="Cambria"/>
          <w:noProof/>
          <w:sz w:val="24"/>
        </w:rPr>
        <w:t xml:space="preserve"> 15 (2011).</w:t>
      </w:r>
    </w:p>
    <w:p w14:paraId="65F55414"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127.</w:t>
      </w:r>
      <w:r w:rsidRPr="00965942">
        <w:rPr>
          <w:rFonts w:ascii="Cambria" w:hAnsi="Cambria"/>
          <w:noProof/>
          <w:sz w:val="24"/>
        </w:rPr>
        <w:tab/>
        <w:t xml:space="preserve">González-Camacho, J. M. </w:t>
      </w:r>
      <w:r w:rsidRPr="00965942">
        <w:rPr>
          <w:rFonts w:ascii="Cambria" w:hAnsi="Cambria"/>
          <w:i/>
          <w:iCs/>
          <w:noProof/>
          <w:sz w:val="24"/>
        </w:rPr>
        <w:t>et al.</w:t>
      </w:r>
      <w:r w:rsidRPr="00965942">
        <w:rPr>
          <w:rFonts w:ascii="Cambria" w:hAnsi="Cambria"/>
          <w:noProof/>
          <w:sz w:val="24"/>
        </w:rPr>
        <w:t xml:space="preserve"> Genome-enabled prediction of genetic values using radial basis function neural networks. </w:t>
      </w:r>
      <w:r w:rsidRPr="00965942">
        <w:rPr>
          <w:rFonts w:ascii="Cambria" w:hAnsi="Cambria"/>
          <w:i/>
          <w:iCs/>
          <w:noProof/>
          <w:sz w:val="24"/>
        </w:rPr>
        <w:t>Theor. Appl. Genet.</w:t>
      </w:r>
      <w:r w:rsidRPr="00965942">
        <w:rPr>
          <w:rFonts w:ascii="Cambria" w:hAnsi="Cambria"/>
          <w:noProof/>
          <w:sz w:val="24"/>
        </w:rPr>
        <w:t xml:space="preserve"> (2012). doi:10.1007/s00122-012-1868-9</w:t>
      </w:r>
    </w:p>
    <w:p w14:paraId="0FA78053" w14:textId="77777777" w:rsidR="00965942" w:rsidRPr="00965942" w:rsidRDefault="00965942">
      <w:pPr>
        <w:pStyle w:val="NormalWeb"/>
        <w:ind w:left="640" w:hanging="640"/>
        <w:divId w:val="1049838732"/>
        <w:rPr>
          <w:rFonts w:ascii="Cambria" w:hAnsi="Cambria"/>
          <w:noProof/>
          <w:sz w:val="24"/>
        </w:rPr>
      </w:pPr>
      <w:r w:rsidRPr="00965942">
        <w:rPr>
          <w:rFonts w:ascii="Cambria" w:hAnsi="Cambria"/>
          <w:noProof/>
          <w:sz w:val="24"/>
        </w:rPr>
        <w:t>128.</w:t>
      </w:r>
      <w:r w:rsidRPr="00965942">
        <w:rPr>
          <w:rFonts w:ascii="Cambria" w:hAnsi="Cambria"/>
          <w:noProof/>
          <w:sz w:val="24"/>
        </w:rPr>
        <w:tab/>
        <w:t xml:space="preserve">Buckler, E. S. </w:t>
      </w:r>
      <w:r w:rsidRPr="00965942">
        <w:rPr>
          <w:rFonts w:ascii="Cambria" w:hAnsi="Cambria"/>
          <w:i/>
          <w:iCs/>
          <w:noProof/>
          <w:sz w:val="24"/>
        </w:rPr>
        <w:t>et al.</w:t>
      </w:r>
      <w:r w:rsidRPr="00965942">
        <w:rPr>
          <w:rFonts w:ascii="Cambria" w:hAnsi="Cambria"/>
          <w:noProof/>
          <w:sz w:val="24"/>
        </w:rPr>
        <w:t xml:space="preserve"> The genetic architecture of maize flowering time. </w:t>
      </w:r>
      <w:r w:rsidRPr="00965942">
        <w:rPr>
          <w:rFonts w:ascii="Cambria" w:hAnsi="Cambria"/>
          <w:i/>
          <w:iCs/>
          <w:noProof/>
          <w:sz w:val="24"/>
        </w:rPr>
        <w:t>Science</w:t>
      </w:r>
      <w:r w:rsidRPr="00965942">
        <w:rPr>
          <w:rFonts w:ascii="Cambria" w:hAnsi="Cambria"/>
          <w:noProof/>
          <w:sz w:val="24"/>
        </w:rPr>
        <w:t xml:space="preserve"> </w:t>
      </w:r>
      <w:r w:rsidRPr="00965942">
        <w:rPr>
          <w:rFonts w:ascii="Cambria" w:hAnsi="Cambria"/>
          <w:b/>
          <w:bCs/>
          <w:noProof/>
          <w:sz w:val="24"/>
        </w:rPr>
        <w:t>325,</w:t>
      </w:r>
      <w:r w:rsidRPr="00965942">
        <w:rPr>
          <w:rFonts w:ascii="Cambria" w:hAnsi="Cambria"/>
          <w:noProof/>
          <w:sz w:val="24"/>
        </w:rPr>
        <w:t xml:space="preserve"> 714–8 (2009). </w:t>
      </w:r>
    </w:p>
    <w:p w14:paraId="5D6D6378" w14:textId="69381FA3" w:rsidR="005F0E2F" w:rsidRDefault="005F0E2F" w:rsidP="00965942">
      <w:pPr>
        <w:pStyle w:val="NormalWeb"/>
        <w:ind w:left="640" w:hanging="640"/>
        <w:divId w:val="288904702"/>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neva">
    <w:panose1 w:val="020B0503030404040204"/>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1E8B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34E34"/>
    <w:rsid w:val="0004117E"/>
    <w:rsid w:val="00073242"/>
    <w:rsid w:val="000833A8"/>
    <w:rsid w:val="000949EE"/>
    <w:rsid w:val="000969B4"/>
    <w:rsid w:val="000A4650"/>
    <w:rsid w:val="000B5607"/>
    <w:rsid w:val="000E082D"/>
    <w:rsid w:val="000F3061"/>
    <w:rsid w:val="00113BE5"/>
    <w:rsid w:val="001236EF"/>
    <w:rsid w:val="00152EF7"/>
    <w:rsid w:val="00164009"/>
    <w:rsid w:val="001B5BFD"/>
    <w:rsid w:val="001C078A"/>
    <w:rsid w:val="001E05D5"/>
    <w:rsid w:val="00222A0C"/>
    <w:rsid w:val="00235BDE"/>
    <w:rsid w:val="00241701"/>
    <w:rsid w:val="0026553E"/>
    <w:rsid w:val="00271461"/>
    <w:rsid w:val="00287769"/>
    <w:rsid w:val="002D0573"/>
    <w:rsid w:val="002E6926"/>
    <w:rsid w:val="0030483D"/>
    <w:rsid w:val="003074DB"/>
    <w:rsid w:val="003409E3"/>
    <w:rsid w:val="00345D90"/>
    <w:rsid w:val="00352C4B"/>
    <w:rsid w:val="003657D7"/>
    <w:rsid w:val="00376FFC"/>
    <w:rsid w:val="003C5C29"/>
    <w:rsid w:val="003D4C3E"/>
    <w:rsid w:val="003F23E0"/>
    <w:rsid w:val="00411257"/>
    <w:rsid w:val="004270AF"/>
    <w:rsid w:val="00432AB6"/>
    <w:rsid w:val="004542F0"/>
    <w:rsid w:val="0048723E"/>
    <w:rsid w:val="00494E92"/>
    <w:rsid w:val="004A156A"/>
    <w:rsid w:val="004B5A6F"/>
    <w:rsid w:val="004B689C"/>
    <w:rsid w:val="004D61D5"/>
    <w:rsid w:val="004F6E42"/>
    <w:rsid w:val="005307E3"/>
    <w:rsid w:val="00570AEB"/>
    <w:rsid w:val="005870C3"/>
    <w:rsid w:val="005C1EBA"/>
    <w:rsid w:val="005D2A7F"/>
    <w:rsid w:val="005E14B4"/>
    <w:rsid w:val="005F0E2F"/>
    <w:rsid w:val="005F6B2C"/>
    <w:rsid w:val="00604D54"/>
    <w:rsid w:val="0060638D"/>
    <w:rsid w:val="00644E65"/>
    <w:rsid w:val="00651585"/>
    <w:rsid w:val="00670342"/>
    <w:rsid w:val="006716B9"/>
    <w:rsid w:val="00691C3F"/>
    <w:rsid w:val="006935DE"/>
    <w:rsid w:val="006C3C92"/>
    <w:rsid w:val="006C44C9"/>
    <w:rsid w:val="006D3067"/>
    <w:rsid w:val="006E53E5"/>
    <w:rsid w:val="006F04BE"/>
    <w:rsid w:val="006F45FF"/>
    <w:rsid w:val="0071211A"/>
    <w:rsid w:val="007731A4"/>
    <w:rsid w:val="00775725"/>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65942"/>
    <w:rsid w:val="00972FD0"/>
    <w:rsid w:val="009813BF"/>
    <w:rsid w:val="009A31FB"/>
    <w:rsid w:val="009D0A85"/>
    <w:rsid w:val="009E0F78"/>
    <w:rsid w:val="009F7282"/>
    <w:rsid w:val="00A50C05"/>
    <w:rsid w:val="00A663BF"/>
    <w:rsid w:val="00A834EC"/>
    <w:rsid w:val="00AB4678"/>
    <w:rsid w:val="00AC27A7"/>
    <w:rsid w:val="00AC4FD8"/>
    <w:rsid w:val="00AD1426"/>
    <w:rsid w:val="00AD6F8B"/>
    <w:rsid w:val="00AE1A5C"/>
    <w:rsid w:val="00AF3973"/>
    <w:rsid w:val="00AF3B3B"/>
    <w:rsid w:val="00B0404A"/>
    <w:rsid w:val="00B255B5"/>
    <w:rsid w:val="00B362A2"/>
    <w:rsid w:val="00B51D06"/>
    <w:rsid w:val="00B6152B"/>
    <w:rsid w:val="00B619E0"/>
    <w:rsid w:val="00B651FE"/>
    <w:rsid w:val="00B66C23"/>
    <w:rsid w:val="00B75C28"/>
    <w:rsid w:val="00B80D15"/>
    <w:rsid w:val="00B812C7"/>
    <w:rsid w:val="00B87FE3"/>
    <w:rsid w:val="00BB48ED"/>
    <w:rsid w:val="00BB4E1A"/>
    <w:rsid w:val="00BC7E67"/>
    <w:rsid w:val="00BD7015"/>
    <w:rsid w:val="00BE0345"/>
    <w:rsid w:val="00C01E5B"/>
    <w:rsid w:val="00C21038"/>
    <w:rsid w:val="00C51E5D"/>
    <w:rsid w:val="00C66A4D"/>
    <w:rsid w:val="00C93790"/>
    <w:rsid w:val="00C97C54"/>
    <w:rsid w:val="00CD1DAF"/>
    <w:rsid w:val="00D4034C"/>
    <w:rsid w:val="00D51C4B"/>
    <w:rsid w:val="00D5600C"/>
    <w:rsid w:val="00D61686"/>
    <w:rsid w:val="00D70D6B"/>
    <w:rsid w:val="00D719EF"/>
    <w:rsid w:val="00D749C1"/>
    <w:rsid w:val="00D805F5"/>
    <w:rsid w:val="00D82906"/>
    <w:rsid w:val="00D90E03"/>
    <w:rsid w:val="00DB532A"/>
    <w:rsid w:val="00DB5441"/>
    <w:rsid w:val="00DC228A"/>
    <w:rsid w:val="00DD6648"/>
    <w:rsid w:val="00DE2A77"/>
    <w:rsid w:val="00DE4406"/>
    <w:rsid w:val="00DE74DC"/>
    <w:rsid w:val="00DF056F"/>
    <w:rsid w:val="00E03666"/>
    <w:rsid w:val="00E14178"/>
    <w:rsid w:val="00E267D5"/>
    <w:rsid w:val="00E3125B"/>
    <w:rsid w:val="00E46A48"/>
    <w:rsid w:val="00E636FE"/>
    <w:rsid w:val="00E6685E"/>
    <w:rsid w:val="00E760C2"/>
    <w:rsid w:val="00E871DC"/>
    <w:rsid w:val="00E9674C"/>
    <w:rsid w:val="00EA2CE1"/>
    <w:rsid w:val="00EB7062"/>
    <w:rsid w:val="00ED561D"/>
    <w:rsid w:val="00EF054F"/>
    <w:rsid w:val="00EF3B3D"/>
    <w:rsid w:val="00F118BE"/>
    <w:rsid w:val="00F916FA"/>
    <w:rsid w:val="00FB726E"/>
    <w:rsid w:val="00FD0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236EF"/>
    <w:pPr>
      <w:keepNext/>
      <w:jc w:val="center"/>
      <w:outlineLvl w:val="4"/>
    </w:pPr>
    <w:rPr>
      <w:rFonts w:ascii="Geneva" w:eastAsia="Times New Roman" w:hAnsi="Geneva" w:cs="Times New Roman"/>
      <w:b/>
      <w:color w:val="000000"/>
      <w:sz w:val="22"/>
      <w:szCs w:val="20"/>
    </w:rPr>
  </w:style>
  <w:style w:type="paragraph" w:styleId="Heading6">
    <w:name w:val="heading 6"/>
    <w:basedOn w:val="Normal"/>
    <w:next w:val="Normal"/>
    <w:link w:val="Heading6Char"/>
    <w:qFormat/>
    <w:rsid w:val="001236EF"/>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1236EF"/>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1236EF"/>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rsid w:val="001236EF"/>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1236EF"/>
    <w:rPr>
      <w:rFonts w:ascii="Helvetica" w:eastAsia="Times New Roman" w:hAnsi="Helvetica" w:cs="Times New Roman"/>
      <w:b/>
      <w:szCs w:val="20"/>
    </w:rPr>
  </w:style>
  <w:style w:type="character" w:customStyle="1" w:styleId="Heading7Char">
    <w:name w:val="Heading 7 Char"/>
    <w:basedOn w:val="DefaultParagraphFont"/>
    <w:link w:val="Heading7"/>
    <w:rsid w:val="001236EF"/>
    <w:rPr>
      <w:rFonts w:ascii="Helvetica" w:eastAsia="Times New Roman" w:hAnsi="Helvetica" w:cs="Times New Roman"/>
      <w:b/>
      <w:szCs w:val="20"/>
      <w:u w:val="single"/>
    </w:rPr>
  </w:style>
  <w:style w:type="character" w:customStyle="1" w:styleId="Heading8Char">
    <w:name w:val="Heading 8 Char"/>
    <w:basedOn w:val="DefaultParagraphFont"/>
    <w:link w:val="Heading8"/>
    <w:rsid w:val="001236EF"/>
    <w:rPr>
      <w:rFonts w:ascii="Helvetica" w:eastAsia="Times New Roman" w:hAnsi="Helvetica" w:cs="Times New Roman"/>
      <w:b/>
      <w:szCs w:val="20"/>
      <w:u w:val="single"/>
    </w:rPr>
  </w:style>
  <w:style w:type="paragraph" w:customStyle="1" w:styleId="abstract">
    <w:name w:val="abstract"/>
    <w:rsid w:val="001236EF"/>
    <w:pPr>
      <w:spacing w:line="240" w:lineRule="exact"/>
    </w:pPr>
    <w:rPr>
      <w:rFonts w:ascii="Tahoma" w:eastAsia="Times New Roman" w:hAnsi="Tahoma" w:cs="Times New Roman"/>
      <w:noProof/>
      <w:sz w:val="22"/>
      <w:szCs w:val="20"/>
    </w:rPr>
  </w:style>
  <w:style w:type="paragraph" w:customStyle="1" w:styleId="addresses">
    <w:name w:val="addresses"/>
    <w:rsid w:val="001236EF"/>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1236EF"/>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1236EF"/>
    <w:rPr>
      <w:rFonts w:ascii="Times New Roman" w:hAnsi="Times New Roman"/>
      <w:spacing w:val="0"/>
      <w:sz w:val="22"/>
      <w:vertAlign w:val="superscript"/>
    </w:rPr>
  </w:style>
  <w:style w:type="character" w:customStyle="1" w:styleId="boxref">
    <w:name w:val="boxref"/>
    <w:rsid w:val="001236EF"/>
    <w:rPr>
      <w:rFonts w:ascii="Times New Roman" w:hAnsi="Times New Roman"/>
      <w:sz w:val="22"/>
    </w:rPr>
  </w:style>
  <w:style w:type="character" w:customStyle="1" w:styleId="bibrinl">
    <w:name w:val="bibrinl"/>
    <w:rsid w:val="001236EF"/>
    <w:rPr>
      <w:rFonts w:ascii="Times New Roman" w:hAnsi="Times New Roman"/>
      <w:spacing w:val="0"/>
      <w:sz w:val="22"/>
    </w:rPr>
  </w:style>
  <w:style w:type="paragraph" w:customStyle="1" w:styleId="bodyindent">
    <w:name w:val="bodyindent"/>
    <w:rsid w:val="001236EF"/>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1236EF"/>
    <w:pPr>
      <w:ind w:firstLine="0"/>
    </w:pPr>
  </w:style>
  <w:style w:type="paragraph" w:customStyle="1" w:styleId="bodybrief">
    <w:name w:val="bodybrief"/>
    <w:basedOn w:val="bodyfirst"/>
    <w:rsid w:val="001236EF"/>
  </w:style>
  <w:style w:type="paragraph" w:customStyle="1" w:styleId="bodylist">
    <w:name w:val="bodylist"/>
    <w:basedOn w:val="bodyfirst"/>
    <w:rsid w:val="001236EF"/>
    <w:pPr>
      <w:tabs>
        <w:tab w:val="left" w:pos="232"/>
      </w:tabs>
      <w:ind w:left="232" w:hanging="232"/>
    </w:pPr>
    <w:rPr>
      <w:noProof w:val="0"/>
      <w:lang w:val="en-GB"/>
    </w:rPr>
  </w:style>
  <w:style w:type="paragraph" w:customStyle="1" w:styleId="boxbody1">
    <w:name w:val="boxbody1"/>
    <w:rsid w:val="001236EF"/>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1236EF"/>
    <w:pPr>
      <w:ind w:firstLine="85"/>
    </w:pPr>
  </w:style>
  <w:style w:type="character" w:customStyle="1" w:styleId="boxnotitle">
    <w:name w:val="boxnotitle"/>
    <w:rsid w:val="001236EF"/>
    <w:rPr>
      <w:rFonts w:ascii="Helvetica 45 Light" w:hAnsi="Helvetica 45 Light"/>
      <w:spacing w:val="0"/>
      <w:sz w:val="16"/>
    </w:rPr>
  </w:style>
  <w:style w:type="paragraph" w:customStyle="1" w:styleId="boxtitle">
    <w:name w:val="boxtitle"/>
    <w:rsid w:val="001236EF"/>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1236EF"/>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1236EF"/>
    <w:pPr>
      <w:ind w:left="0" w:firstLine="0"/>
    </w:pPr>
    <w:rPr>
      <w:sz w:val="20"/>
    </w:rPr>
  </w:style>
  <w:style w:type="paragraph" w:customStyle="1" w:styleId="brieftitle">
    <w:name w:val="brieftitle"/>
    <w:basedOn w:val="Normal"/>
    <w:rsid w:val="001236EF"/>
    <w:rPr>
      <w:rFonts w:ascii="Helvetica" w:eastAsia="Times New Roman" w:hAnsi="Helvetica" w:cs="Times New Roman"/>
      <w:szCs w:val="20"/>
    </w:rPr>
  </w:style>
  <w:style w:type="paragraph" w:customStyle="1" w:styleId="crosshead">
    <w:name w:val="crosshead"/>
    <w:rsid w:val="001236EF"/>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1236EF"/>
    <w:pPr>
      <w:spacing w:line="240" w:lineRule="exact"/>
    </w:pPr>
    <w:rPr>
      <w:rFonts w:ascii="Tahoma" w:eastAsia="Times New Roman" w:hAnsi="Tahoma" w:cs="Times New Roman"/>
      <w:noProof/>
      <w:sz w:val="22"/>
      <w:szCs w:val="20"/>
    </w:rPr>
  </w:style>
  <w:style w:type="character" w:customStyle="1" w:styleId="figurecaptionparts">
    <w:name w:val="figurecaptionparts"/>
    <w:rsid w:val="001236EF"/>
    <w:rPr>
      <w:rFonts w:ascii="Tahoma" w:hAnsi="Tahoma"/>
      <w:b/>
      <w:spacing w:val="0"/>
      <w:sz w:val="22"/>
    </w:rPr>
  </w:style>
  <w:style w:type="character" w:customStyle="1" w:styleId="figurenotitle">
    <w:name w:val="figurenotitle"/>
    <w:rsid w:val="001236EF"/>
    <w:rPr>
      <w:rFonts w:ascii="Tahoma" w:hAnsi="Tahoma"/>
      <w:spacing w:val="0"/>
      <w:sz w:val="22"/>
    </w:rPr>
  </w:style>
  <w:style w:type="character" w:customStyle="1" w:styleId="figureref">
    <w:name w:val="figureref"/>
    <w:rsid w:val="001236EF"/>
    <w:rPr>
      <w:rFonts w:ascii="Tahoma" w:hAnsi="Tahoma"/>
      <w:sz w:val="22"/>
    </w:rPr>
  </w:style>
  <w:style w:type="character" w:customStyle="1" w:styleId="figuretitle">
    <w:name w:val="figuretitle"/>
    <w:rsid w:val="001236EF"/>
    <w:rPr>
      <w:rFonts w:ascii="Tahoma" w:hAnsi="Tahoma"/>
      <w:b/>
      <w:spacing w:val="0"/>
      <w:sz w:val="22"/>
    </w:rPr>
  </w:style>
  <w:style w:type="paragraph" w:styleId="Footer">
    <w:name w:val="footer"/>
    <w:basedOn w:val="Normal"/>
    <w:link w:val="FooterChar"/>
    <w:rsid w:val="001236EF"/>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1236EF"/>
    <w:rPr>
      <w:rFonts w:ascii="Helvetica" w:eastAsia="Times New Roman" w:hAnsi="Helvetica" w:cs="Times New Roman"/>
      <w:szCs w:val="20"/>
    </w:rPr>
  </w:style>
  <w:style w:type="paragraph" w:customStyle="1" w:styleId="glossarybody">
    <w:name w:val="glossarybody"/>
    <w:rsid w:val="001236EF"/>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1236EF"/>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1236EF"/>
    <w:rPr>
      <w:rFonts w:ascii="Times New Roman" w:hAnsi="Times New Roman"/>
      <w:smallCaps/>
      <w:spacing w:val="0"/>
      <w:sz w:val="20"/>
    </w:rPr>
  </w:style>
  <w:style w:type="character" w:customStyle="1" w:styleId="inlineheading">
    <w:name w:val="inlineheading"/>
    <w:rsid w:val="001236EF"/>
    <w:rPr>
      <w:rFonts w:ascii="Times New Roman" w:hAnsi="Times New Roman"/>
      <w:b/>
      <w:i/>
      <w:spacing w:val="0"/>
      <w:sz w:val="22"/>
    </w:rPr>
  </w:style>
  <w:style w:type="paragraph" w:customStyle="1" w:styleId="ministrap">
    <w:name w:val="ministrap"/>
    <w:rsid w:val="001236EF"/>
    <w:pPr>
      <w:spacing w:line="240" w:lineRule="exact"/>
    </w:pPr>
    <w:rPr>
      <w:rFonts w:ascii="Tahoma" w:eastAsia="Times New Roman" w:hAnsi="Tahoma" w:cs="Times New Roman"/>
      <w:b/>
      <w:caps/>
      <w:noProof/>
      <w:sz w:val="22"/>
      <w:szCs w:val="20"/>
    </w:rPr>
  </w:style>
  <w:style w:type="character" w:customStyle="1" w:styleId="onlinelink">
    <w:name w:val="onlinelink"/>
    <w:rsid w:val="001236EF"/>
    <w:rPr>
      <w:rFonts w:ascii="Times New Roman" w:hAnsi="Times New Roman"/>
      <w:b/>
      <w:color w:val="FF0000"/>
      <w:spacing w:val="0"/>
      <w:sz w:val="22"/>
    </w:rPr>
  </w:style>
  <w:style w:type="paragraph" w:customStyle="1" w:styleId="pulloutquote">
    <w:name w:val="pulloutquote"/>
    <w:rsid w:val="001236EF"/>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1236EF"/>
    <w:pPr>
      <w:spacing w:before="220" w:after="220"/>
      <w:ind w:left="227" w:right="227"/>
    </w:pPr>
  </w:style>
  <w:style w:type="paragraph" w:customStyle="1" w:styleId="refbrief">
    <w:name w:val="refbrief"/>
    <w:basedOn w:val="refnum"/>
    <w:rsid w:val="001236EF"/>
    <w:pPr>
      <w:ind w:left="0" w:firstLine="0"/>
    </w:pPr>
    <w:rPr>
      <w:sz w:val="20"/>
    </w:rPr>
  </w:style>
  <w:style w:type="paragraph" w:customStyle="1" w:styleId="refreviewtext">
    <w:name w:val="refreviewtext"/>
    <w:rsid w:val="001236EF"/>
    <w:rPr>
      <w:rFonts w:ascii="Tahoma" w:eastAsia="Times New Roman" w:hAnsi="Tahoma" w:cs="Times New Roman"/>
      <w:b/>
      <w:noProof/>
      <w:sz w:val="22"/>
      <w:szCs w:val="20"/>
    </w:rPr>
  </w:style>
  <w:style w:type="paragraph" w:customStyle="1" w:styleId="tablefootnote">
    <w:name w:val="tablefootnote"/>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1236EF"/>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1236EF"/>
    <w:rPr>
      <w:rFonts w:ascii="Tahoma" w:hAnsi="Tahoma"/>
      <w:spacing w:val="0"/>
      <w:sz w:val="20"/>
    </w:rPr>
  </w:style>
  <w:style w:type="character" w:customStyle="1" w:styleId="tableref">
    <w:name w:val="tableref"/>
    <w:basedOn w:val="figureref"/>
    <w:rsid w:val="001236EF"/>
    <w:rPr>
      <w:rFonts w:ascii="Tahoma" w:hAnsi="Tahoma"/>
      <w:sz w:val="22"/>
    </w:rPr>
  </w:style>
  <w:style w:type="paragraph" w:customStyle="1" w:styleId="tabletext">
    <w:name w:val="tabletext"/>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1236EF"/>
    <w:pPr>
      <w:spacing w:after="113" w:line="260" w:lineRule="exact"/>
      <w:ind w:left="86"/>
    </w:pPr>
    <w:rPr>
      <w:rFonts w:ascii="Tahoma" w:eastAsia="Times New Roman" w:hAnsi="Tahoma" w:cs="Times New Roman"/>
      <w:b/>
      <w:noProof/>
      <w:sz w:val="22"/>
      <w:szCs w:val="20"/>
    </w:rPr>
  </w:style>
  <w:style w:type="paragraph" w:customStyle="1" w:styleId="title">
    <w:name w:val="title"/>
    <w:rsid w:val="001236EF"/>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1236EF"/>
    <w:rPr>
      <w:rFonts w:ascii="Tahoma" w:hAnsi="Tahoma"/>
      <w:b/>
      <w:spacing w:val="0"/>
      <w:sz w:val="22"/>
    </w:rPr>
  </w:style>
  <w:style w:type="paragraph" w:customStyle="1" w:styleId="webbody">
    <w:name w:val="webbody"/>
    <w:rsid w:val="001236EF"/>
    <w:pPr>
      <w:spacing w:line="240" w:lineRule="exact"/>
    </w:pPr>
    <w:rPr>
      <w:rFonts w:ascii="Tahoma" w:eastAsia="Times New Roman" w:hAnsi="Tahoma" w:cs="Times New Roman"/>
      <w:noProof/>
      <w:sz w:val="22"/>
      <w:szCs w:val="20"/>
    </w:rPr>
  </w:style>
  <w:style w:type="paragraph" w:customStyle="1" w:styleId="webhead">
    <w:name w:val="webhead"/>
    <w:basedOn w:val="Normal"/>
    <w:rsid w:val="001236EF"/>
    <w:rPr>
      <w:rFonts w:ascii="Tahoma" w:eastAsia="Times New Roman" w:hAnsi="Tahoma" w:cs="Times New Roman"/>
      <w:b/>
      <w:szCs w:val="20"/>
    </w:rPr>
  </w:style>
  <w:style w:type="character" w:customStyle="1" w:styleId="webinlinehead">
    <w:name w:val="webinlinehead"/>
    <w:rsid w:val="001236EF"/>
    <w:rPr>
      <w:rFonts w:ascii="Tahoma" w:hAnsi="Tahoma"/>
      <w:b/>
      <w:caps/>
      <w:color w:val="auto"/>
      <w:spacing w:val="0"/>
      <w:position w:val="0"/>
      <w:sz w:val="22"/>
    </w:rPr>
  </w:style>
  <w:style w:type="character" w:styleId="PageNumber">
    <w:name w:val="page number"/>
    <w:basedOn w:val="DefaultParagraphFont"/>
    <w:rsid w:val="001236EF"/>
  </w:style>
  <w:style w:type="character" w:styleId="Hyperlink">
    <w:name w:val="Hyperlink"/>
    <w:rsid w:val="001236EF"/>
    <w:rPr>
      <w:color w:val="0000FF"/>
      <w:u w:val="single"/>
    </w:rPr>
  </w:style>
  <w:style w:type="paragraph" w:styleId="Header">
    <w:name w:val="header"/>
    <w:basedOn w:val="Normal"/>
    <w:link w:val="HeaderChar"/>
    <w:rsid w:val="001236EF"/>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1236EF"/>
    <w:rPr>
      <w:rFonts w:ascii="Helvetica" w:eastAsia="Times New Roman" w:hAnsi="Helvetica" w:cs="Times New Roman"/>
      <w:szCs w:val="20"/>
    </w:rPr>
  </w:style>
  <w:style w:type="character" w:customStyle="1" w:styleId="author1">
    <w:name w:val="author1"/>
    <w:rsid w:val="001236EF"/>
    <w:rPr>
      <w:rFonts w:ascii="Georgia" w:hAnsi="Georgia" w:hint="default"/>
      <w:b/>
      <w:bCs/>
      <w:sz w:val="21"/>
      <w:szCs w:val="21"/>
    </w:rPr>
  </w:style>
  <w:style w:type="character" w:customStyle="1" w:styleId="navlinks1">
    <w:name w:val="navlinks1"/>
    <w:rsid w:val="001236EF"/>
    <w:rPr>
      <w:rFonts w:ascii="Verdana" w:hAnsi="Verdana" w:hint="default"/>
      <w:b/>
      <w:bCs/>
      <w:sz w:val="15"/>
      <w:szCs w:val="15"/>
    </w:rPr>
  </w:style>
  <w:style w:type="paragraph" w:styleId="BodyText">
    <w:name w:val="Body Text"/>
    <w:basedOn w:val="Normal"/>
    <w:link w:val="BodyTextChar"/>
    <w:rsid w:val="001236EF"/>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1236EF"/>
    <w:rPr>
      <w:rFonts w:ascii="Helvetica" w:eastAsia="Times New Roman" w:hAnsi="Helvetica" w:cs="Times New Roman"/>
      <w:b/>
      <w:bCs/>
      <w:color w:val="FF0000"/>
      <w:szCs w:val="20"/>
    </w:rPr>
  </w:style>
  <w:style w:type="character" w:styleId="CommentReference">
    <w:name w:val="annotation reference"/>
    <w:rsid w:val="001236EF"/>
    <w:rPr>
      <w:sz w:val="16"/>
      <w:szCs w:val="16"/>
    </w:rPr>
  </w:style>
  <w:style w:type="paragraph" w:styleId="CommentText">
    <w:name w:val="annotation text"/>
    <w:basedOn w:val="Normal"/>
    <w:link w:val="CommentTextChar"/>
    <w:rsid w:val="001236EF"/>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1236EF"/>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1236EF"/>
    <w:rPr>
      <w:b/>
      <w:bCs/>
    </w:rPr>
  </w:style>
  <w:style w:type="character" w:customStyle="1" w:styleId="CommentSubjectChar">
    <w:name w:val="Comment Subject Char"/>
    <w:basedOn w:val="CommentTextChar"/>
    <w:link w:val="CommentSubject"/>
    <w:rsid w:val="001236EF"/>
    <w:rPr>
      <w:rFonts w:ascii="Helvetica" w:eastAsia="Times New Roman" w:hAnsi="Helvetica" w:cs="Times New Roman"/>
      <w:b/>
      <w:bCs/>
      <w:sz w:val="20"/>
      <w:szCs w:val="20"/>
    </w:rPr>
  </w:style>
  <w:style w:type="character" w:styleId="FollowedHyperlink">
    <w:name w:val="FollowedHyperlink"/>
    <w:basedOn w:val="DefaultParagraphFont"/>
    <w:rsid w:val="001236EF"/>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236EF"/>
    <w:pPr>
      <w:keepNext/>
      <w:jc w:val="center"/>
      <w:outlineLvl w:val="4"/>
    </w:pPr>
    <w:rPr>
      <w:rFonts w:ascii="Geneva" w:eastAsia="Times New Roman" w:hAnsi="Geneva" w:cs="Times New Roman"/>
      <w:b/>
      <w:color w:val="000000"/>
      <w:sz w:val="22"/>
      <w:szCs w:val="20"/>
    </w:rPr>
  </w:style>
  <w:style w:type="paragraph" w:styleId="Heading6">
    <w:name w:val="heading 6"/>
    <w:basedOn w:val="Normal"/>
    <w:next w:val="Normal"/>
    <w:link w:val="Heading6Char"/>
    <w:qFormat/>
    <w:rsid w:val="001236EF"/>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1236EF"/>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1236EF"/>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rsid w:val="001236EF"/>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1236EF"/>
    <w:rPr>
      <w:rFonts w:ascii="Helvetica" w:eastAsia="Times New Roman" w:hAnsi="Helvetica" w:cs="Times New Roman"/>
      <w:b/>
      <w:szCs w:val="20"/>
    </w:rPr>
  </w:style>
  <w:style w:type="character" w:customStyle="1" w:styleId="Heading7Char">
    <w:name w:val="Heading 7 Char"/>
    <w:basedOn w:val="DefaultParagraphFont"/>
    <w:link w:val="Heading7"/>
    <w:rsid w:val="001236EF"/>
    <w:rPr>
      <w:rFonts w:ascii="Helvetica" w:eastAsia="Times New Roman" w:hAnsi="Helvetica" w:cs="Times New Roman"/>
      <w:b/>
      <w:szCs w:val="20"/>
      <w:u w:val="single"/>
    </w:rPr>
  </w:style>
  <w:style w:type="character" w:customStyle="1" w:styleId="Heading8Char">
    <w:name w:val="Heading 8 Char"/>
    <w:basedOn w:val="DefaultParagraphFont"/>
    <w:link w:val="Heading8"/>
    <w:rsid w:val="001236EF"/>
    <w:rPr>
      <w:rFonts w:ascii="Helvetica" w:eastAsia="Times New Roman" w:hAnsi="Helvetica" w:cs="Times New Roman"/>
      <w:b/>
      <w:szCs w:val="20"/>
      <w:u w:val="single"/>
    </w:rPr>
  </w:style>
  <w:style w:type="paragraph" w:customStyle="1" w:styleId="abstract">
    <w:name w:val="abstract"/>
    <w:rsid w:val="001236EF"/>
    <w:pPr>
      <w:spacing w:line="240" w:lineRule="exact"/>
    </w:pPr>
    <w:rPr>
      <w:rFonts w:ascii="Tahoma" w:eastAsia="Times New Roman" w:hAnsi="Tahoma" w:cs="Times New Roman"/>
      <w:noProof/>
      <w:sz w:val="22"/>
      <w:szCs w:val="20"/>
    </w:rPr>
  </w:style>
  <w:style w:type="paragraph" w:customStyle="1" w:styleId="addresses">
    <w:name w:val="addresses"/>
    <w:rsid w:val="001236EF"/>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1236EF"/>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1236EF"/>
    <w:rPr>
      <w:rFonts w:ascii="Times New Roman" w:hAnsi="Times New Roman"/>
      <w:spacing w:val="0"/>
      <w:sz w:val="22"/>
      <w:vertAlign w:val="superscript"/>
    </w:rPr>
  </w:style>
  <w:style w:type="character" w:customStyle="1" w:styleId="boxref">
    <w:name w:val="boxref"/>
    <w:rsid w:val="001236EF"/>
    <w:rPr>
      <w:rFonts w:ascii="Times New Roman" w:hAnsi="Times New Roman"/>
      <w:sz w:val="22"/>
    </w:rPr>
  </w:style>
  <w:style w:type="character" w:customStyle="1" w:styleId="bibrinl">
    <w:name w:val="bibrinl"/>
    <w:rsid w:val="001236EF"/>
    <w:rPr>
      <w:rFonts w:ascii="Times New Roman" w:hAnsi="Times New Roman"/>
      <w:spacing w:val="0"/>
      <w:sz w:val="22"/>
    </w:rPr>
  </w:style>
  <w:style w:type="paragraph" w:customStyle="1" w:styleId="bodyindent">
    <w:name w:val="bodyindent"/>
    <w:rsid w:val="001236EF"/>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1236EF"/>
    <w:pPr>
      <w:ind w:firstLine="0"/>
    </w:pPr>
  </w:style>
  <w:style w:type="paragraph" w:customStyle="1" w:styleId="bodybrief">
    <w:name w:val="bodybrief"/>
    <w:basedOn w:val="bodyfirst"/>
    <w:rsid w:val="001236EF"/>
  </w:style>
  <w:style w:type="paragraph" w:customStyle="1" w:styleId="bodylist">
    <w:name w:val="bodylist"/>
    <w:basedOn w:val="bodyfirst"/>
    <w:rsid w:val="001236EF"/>
    <w:pPr>
      <w:tabs>
        <w:tab w:val="left" w:pos="232"/>
      </w:tabs>
      <w:ind w:left="232" w:hanging="232"/>
    </w:pPr>
    <w:rPr>
      <w:noProof w:val="0"/>
      <w:lang w:val="en-GB"/>
    </w:rPr>
  </w:style>
  <w:style w:type="paragraph" w:customStyle="1" w:styleId="boxbody1">
    <w:name w:val="boxbody1"/>
    <w:rsid w:val="001236EF"/>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1236EF"/>
    <w:pPr>
      <w:ind w:firstLine="85"/>
    </w:pPr>
  </w:style>
  <w:style w:type="character" w:customStyle="1" w:styleId="boxnotitle">
    <w:name w:val="boxnotitle"/>
    <w:rsid w:val="001236EF"/>
    <w:rPr>
      <w:rFonts w:ascii="Helvetica 45 Light" w:hAnsi="Helvetica 45 Light"/>
      <w:spacing w:val="0"/>
      <w:sz w:val="16"/>
    </w:rPr>
  </w:style>
  <w:style w:type="paragraph" w:customStyle="1" w:styleId="boxtitle">
    <w:name w:val="boxtitle"/>
    <w:rsid w:val="001236EF"/>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1236EF"/>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1236EF"/>
    <w:pPr>
      <w:ind w:left="0" w:firstLine="0"/>
    </w:pPr>
    <w:rPr>
      <w:sz w:val="20"/>
    </w:rPr>
  </w:style>
  <w:style w:type="paragraph" w:customStyle="1" w:styleId="brieftitle">
    <w:name w:val="brieftitle"/>
    <w:basedOn w:val="Normal"/>
    <w:rsid w:val="001236EF"/>
    <w:rPr>
      <w:rFonts w:ascii="Helvetica" w:eastAsia="Times New Roman" w:hAnsi="Helvetica" w:cs="Times New Roman"/>
      <w:szCs w:val="20"/>
    </w:rPr>
  </w:style>
  <w:style w:type="paragraph" w:customStyle="1" w:styleId="crosshead">
    <w:name w:val="crosshead"/>
    <w:rsid w:val="001236EF"/>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1236EF"/>
    <w:pPr>
      <w:spacing w:line="240" w:lineRule="exact"/>
    </w:pPr>
    <w:rPr>
      <w:rFonts w:ascii="Tahoma" w:eastAsia="Times New Roman" w:hAnsi="Tahoma" w:cs="Times New Roman"/>
      <w:noProof/>
      <w:sz w:val="22"/>
      <w:szCs w:val="20"/>
    </w:rPr>
  </w:style>
  <w:style w:type="character" w:customStyle="1" w:styleId="figurecaptionparts">
    <w:name w:val="figurecaptionparts"/>
    <w:rsid w:val="001236EF"/>
    <w:rPr>
      <w:rFonts w:ascii="Tahoma" w:hAnsi="Tahoma"/>
      <w:b/>
      <w:spacing w:val="0"/>
      <w:sz w:val="22"/>
    </w:rPr>
  </w:style>
  <w:style w:type="character" w:customStyle="1" w:styleId="figurenotitle">
    <w:name w:val="figurenotitle"/>
    <w:rsid w:val="001236EF"/>
    <w:rPr>
      <w:rFonts w:ascii="Tahoma" w:hAnsi="Tahoma"/>
      <w:spacing w:val="0"/>
      <w:sz w:val="22"/>
    </w:rPr>
  </w:style>
  <w:style w:type="character" w:customStyle="1" w:styleId="figureref">
    <w:name w:val="figureref"/>
    <w:rsid w:val="001236EF"/>
    <w:rPr>
      <w:rFonts w:ascii="Tahoma" w:hAnsi="Tahoma"/>
      <w:sz w:val="22"/>
    </w:rPr>
  </w:style>
  <w:style w:type="character" w:customStyle="1" w:styleId="figuretitle">
    <w:name w:val="figuretitle"/>
    <w:rsid w:val="001236EF"/>
    <w:rPr>
      <w:rFonts w:ascii="Tahoma" w:hAnsi="Tahoma"/>
      <w:b/>
      <w:spacing w:val="0"/>
      <w:sz w:val="22"/>
    </w:rPr>
  </w:style>
  <w:style w:type="paragraph" w:styleId="Footer">
    <w:name w:val="footer"/>
    <w:basedOn w:val="Normal"/>
    <w:link w:val="FooterChar"/>
    <w:rsid w:val="001236EF"/>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1236EF"/>
    <w:rPr>
      <w:rFonts w:ascii="Helvetica" w:eastAsia="Times New Roman" w:hAnsi="Helvetica" w:cs="Times New Roman"/>
      <w:szCs w:val="20"/>
    </w:rPr>
  </w:style>
  <w:style w:type="paragraph" w:customStyle="1" w:styleId="glossarybody">
    <w:name w:val="glossarybody"/>
    <w:rsid w:val="001236EF"/>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1236EF"/>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1236EF"/>
    <w:rPr>
      <w:rFonts w:ascii="Times New Roman" w:hAnsi="Times New Roman"/>
      <w:smallCaps/>
      <w:spacing w:val="0"/>
      <w:sz w:val="20"/>
    </w:rPr>
  </w:style>
  <w:style w:type="character" w:customStyle="1" w:styleId="inlineheading">
    <w:name w:val="inlineheading"/>
    <w:rsid w:val="001236EF"/>
    <w:rPr>
      <w:rFonts w:ascii="Times New Roman" w:hAnsi="Times New Roman"/>
      <w:b/>
      <w:i/>
      <w:spacing w:val="0"/>
      <w:sz w:val="22"/>
    </w:rPr>
  </w:style>
  <w:style w:type="paragraph" w:customStyle="1" w:styleId="ministrap">
    <w:name w:val="ministrap"/>
    <w:rsid w:val="001236EF"/>
    <w:pPr>
      <w:spacing w:line="240" w:lineRule="exact"/>
    </w:pPr>
    <w:rPr>
      <w:rFonts w:ascii="Tahoma" w:eastAsia="Times New Roman" w:hAnsi="Tahoma" w:cs="Times New Roman"/>
      <w:b/>
      <w:caps/>
      <w:noProof/>
      <w:sz w:val="22"/>
      <w:szCs w:val="20"/>
    </w:rPr>
  </w:style>
  <w:style w:type="character" w:customStyle="1" w:styleId="onlinelink">
    <w:name w:val="onlinelink"/>
    <w:rsid w:val="001236EF"/>
    <w:rPr>
      <w:rFonts w:ascii="Times New Roman" w:hAnsi="Times New Roman"/>
      <w:b/>
      <w:color w:val="FF0000"/>
      <w:spacing w:val="0"/>
      <w:sz w:val="22"/>
    </w:rPr>
  </w:style>
  <w:style w:type="paragraph" w:customStyle="1" w:styleId="pulloutquote">
    <w:name w:val="pulloutquote"/>
    <w:rsid w:val="001236EF"/>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1236EF"/>
    <w:pPr>
      <w:spacing w:before="220" w:after="220"/>
      <w:ind w:left="227" w:right="227"/>
    </w:pPr>
  </w:style>
  <w:style w:type="paragraph" w:customStyle="1" w:styleId="refbrief">
    <w:name w:val="refbrief"/>
    <w:basedOn w:val="refnum"/>
    <w:rsid w:val="001236EF"/>
    <w:pPr>
      <w:ind w:left="0" w:firstLine="0"/>
    </w:pPr>
    <w:rPr>
      <w:sz w:val="20"/>
    </w:rPr>
  </w:style>
  <w:style w:type="paragraph" w:customStyle="1" w:styleId="refreviewtext">
    <w:name w:val="refreviewtext"/>
    <w:rsid w:val="001236EF"/>
    <w:rPr>
      <w:rFonts w:ascii="Tahoma" w:eastAsia="Times New Roman" w:hAnsi="Tahoma" w:cs="Times New Roman"/>
      <w:b/>
      <w:noProof/>
      <w:sz w:val="22"/>
      <w:szCs w:val="20"/>
    </w:rPr>
  </w:style>
  <w:style w:type="paragraph" w:customStyle="1" w:styleId="tablefootnote">
    <w:name w:val="tablefootnote"/>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1236EF"/>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1236EF"/>
    <w:rPr>
      <w:rFonts w:ascii="Tahoma" w:hAnsi="Tahoma"/>
      <w:spacing w:val="0"/>
      <w:sz w:val="20"/>
    </w:rPr>
  </w:style>
  <w:style w:type="character" w:customStyle="1" w:styleId="tableref">
    <w:name w:val="tableref"/>
    <w:basedOn w:val="figureref"/>
    <w:rsid w:val="001236EF"/>
    <w:rPr>
      <w:rFonts w:ascii="Tahoma" w:hAnsi="Tahoma"/>
      <w:sz w:val="22"/>
    </w:rPr>
  </w:style>
  <w:style w:type="paragraph" w:customStyle="1" w:styleId="tabletext">
    <w:name w:val="tabletext"/>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1236EF"/>
    <w:pPr>
      <w:spacing w:after="113" w:line="260" w:lineRule="exact"/>
      <w:ind w:left="86"/>
    </w:pPr>
    <w:rPr>
      <w:rFonts w:ascii="Tahoma" w:eastAsia="Times New Roman" w:hAnsi="Tahoma" w:cs="Times New Roman"/>
      <w:b/>
      <w:noProof/>
      <w:sz w:val="22"/>
      <w:szCs w:val="20"/>
    </w:rPr>
  </w:style>
  <w:style w:type="paragraph" w:customStyle="1" w:styleId="title">
    <w:name w:val="title"/>
    <w:rsid w:val="001236EF"/>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1236EF"/>
    <w:rPr>
      <w:rFonts w:ascii="Tahoma" w:hAnsi="Tahoma"/>
      <w:b/>
      <w:spacing w:val="0"/>
      <w:sz w:val="22"/>
    </w:rPr>
  </w:style>
  <w:style w:type="paragraph" w:customStyle="1" w:styleId="webbody">
    <w:name w:val="webbody"/>
    <w:rsid w:val="001236EF"/>
    <w:pPr>
      <w:spacing w:line="240" w:lineRule="exact"/>
    </w:pPr>
    <w:rPr>
      <w:rFonts w:ascii="Tahoma" w:eastAsia="Times New Roman" w:hAnsi="Tahoma" w:cs="Times New Roman"/>
      <w:noProof/>
      <w:sz w:val="22"/>
      <w:szCs w:val="20"/>
    </w:rPr>
  </w:style>
  <w:style w:type="paragraph" w:customStyle="1" w:styleId="webhead">
    <w:name w:val="webhead"/>
    <w:basedOn w:val="Normal"/>
    <w:rsid w:val="001236EF"/>
    <w:rPr>
      <w:rFonts w:ascii="Tahoma" w:eastAsia="Times New Roman" w:hAnsi="Tahoma" w:cs="Times New Roman"/>
      <w:b/>
      <w:szCs w:val="20"/>
    </w:rPr>
  </w:style>
  <w:style w:type="character" w:customStyle="1" w:styleId="webinlinehead">
    <w:name w:val="webinlinehead"/>
    <w:rsid w:val="001236EF"/>
    <w:rPr>
      <w:rFonts w:ascii="Tahoma" w:hAnsi="Tahoma"/>
      <w:b/>
      <w:caps/>
      <w:color w:val="auto"/>
      <w:spacing w:val="0"/>
      <w:position w:val="0"/>
      <w:sz w:val="22"/>
    </w:rPr>
  </w:style>
  <w:style w:type="character" w:styleId="PageNumber">
    <w:name w:val="page number"/>
    <w:basedOn w:val="DefaultParagraphFont"/>
    <w:rsid w:val="001236EF"/>
  </w:style>
  <w:style w:type="character" w:styleId="Hyperlink">
    <w:name w:val="Hyperlink"/>
    <w:rsid w:val="001236EF"/>
    <w:rPr>
      <w:color w:val="0000FF"/>
      <w:u w:val="single"/>
    </w:rPr>
  </w:style>
  <w:style w:type="paragraph" w:styleId="Header">
    <w:name w:val="header"/>
    <w:basedOn w:val="Normal"/>
    <w:link w:val="HeaderChar"/>
    <w:rsid w:val="001236EF"/>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1236EF"/>
    <w:rPr>
      <w:rFonts w:ascii="Helvetica" w:eastAsia="Times New Roman" w:hAnsi="Helvetica" w:cs="Times New Roman"/>
      <w:szCs w:val="20"/>
    </w:rPr>
  </w:style>
  <w:style w:type="character" w:customStyle="1" w:styleId="author1">
    <w:name w:val="author1"/>
    <w:rsid w:val="001236EF"/>
    <w:rPr>
      <w:rFonts w:ascii="Georgia" w:hAnsi="Georgia" w:hint="default"/>
      <w:b/>
      <w:bCs/>
      <w:sz w:val="21"/>
      <w:szCs w:val="21"/>
    </w:rPr>
  </w:style>
  <w:style w:type="character" w:customStyle="1" w:styleId="navlinks1">
    <w:name w:val="navlinks1"/>
    <w:rsid w:val="001236EF"/>
    <w:rPr>
      <w:rFonts w:ascii="Verdana" w:hAnsi="Verdana" w:hint="default"/>
      <w:b/>
      <w:bCs/>
      <w:sz w:val="15"/>
      <w:szCs w:val="15"/>
    </w:rPr>
  </w:style>
  <w:style w:type="paragraph" w:styleId="BodyText">
    <w:name w:val="Body Text"/>
    <w:basedOn w:val="Normal"/>
    <w:link w:val="BodyTextChar"/>
    <w:rsid w:val="001236EF"/>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1236EF"/>
    <w:rPr>
      <w:rFonts w:ascii="Helvetica" w:eastAsia="Times New Roman" w:hAnsi="Helvetica" w:cs="Times New Roman"/>
      <w:b/>
      <w:bCs/>
      <w:color w:val="FF0000"/>
      <w:szCs w:val="20"/>
    </w:rPr>
  </w:style>
  <w:style w:type="character" w:styleId="CommentReference">
    <w:name w:val="annotation reference"/>
    <w:rsid w:val="001236EF"/>
    <w:rPr>
      <w:sz w:val="16"/>
      <w:szCs w:val="16"/>
    </w:rPr>
  </w:style>
  <w:style w:type="paragraph" w:styleId="CommentText">
    <w:name w:val="annotation text"/>
    <w:basedOn w:val="Normal"/>
    <w:link w:val="CommentTextChar"/>
    <w:rsid w:val="001236EF"/>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1236EF"/>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1236EF"/>
    <w:rPr>
      <w:b/>
      <w:bCs/>
    </w:rPr>
  </w:style>
  <w:style w:type="character" w:customStyle="1" w:styleId="CommentSubjectChar">
    <w:name w:val="Comment Subject Char"/>
    <w:basedOn w:val="CommentTextChar"/>
    <w:link w:val="CommentSubject"/>
    <w:rsid w:val="001236EF"/>
    <w:rPr>
      <w:rFonts w:ascii="Helvetica" w:eastAsia="Times New Roman" w:hAnsi="Helvetica" w:cs="Times New Roman"/>
      <w:b/>
      <w:bCs/>
      <w:sz w:val="20"/>
      <w:szCs w:val="20"/>
    </w:rPr>
  </w:style>
  <w:style w:type="character" w:styleId="FollowedHyperlink">
    <w:name w:val="FollowedHyperlink"/>
    <w:basedOn w:val="DefaultParagraphFont"/>
    <w:rsid w:val="001236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2065637316">
                                                                                                                                                                                          <w:marLeft w:val="0"/>
                                                                                                                                                                                          <w:marRight w:val="0"/>
                                                                                                                                                                                          <w:marTop w:val="0"/>
                                                                                                                                                                                          <w:marBottom w:val="0"/>
                                                                                                                                                                                          <w:divBdr>
                                                                                                                                                                                            <w:top w:val="none" w:sz="0" w:space="0" w:color="auto"/>
                                                                                                                                                                                            <w:left w:val="none" w:sz="0" w:space="0" w:color="auto"/>
                                                                                                                                                                                            <w:bottom w:val="none" w:sz="0" w:space="0" w:color="auto"/>
                                                                                                                                                                                            <w:right w:val="none" w:sz="0" w:space="0" w:color="auto"/>
                                                                                                                                                                                          </w:divBdr>
                                                                                                                                                                                          <w:divsChild>
                                                                                                                                                                                            <w:div w:id="1461729015">
                                                                                                                                                                                              <w:marLeft w:val="0"/>
                                                                                                                                                                                              <w:marRight w:val="0"/>
                                                                                                                                                                                              <w:marTop w:val="0"/>
                                                                                                                                                                                              <w:marBottom w:val="0"/>
                                                                                                                                                                                              <w:divBdr>
                                                                                                                                                                                                <w:top w:val="none" w:sz="0" w:space="0" w:color="auto"/>
                                                                                                                                                                                                <w:left w:val="none" w:sz="0" w:space="0" w:color="auto"/>
                                                                                                                                                                                                <w:bottom w:val="none" w:sz="0" w:space="0" w:color="auto"/>
                                                                                                                                                                                                <w:right w:val="none" w:sz="0" w:space="0" w:color="auto"/>
                                                                                                                                                                                              </w:divBdr>
                                                                                                                                                                                              <w:divsChild>
                                                                                                                                                                                                <w:div w:id="545724814">
                                                                                                                                                                                                  <w:marLeft w:val="0"/>
                                                                                                                                                                                                  <w:marRight w:val="0"/>
                                                                                                                                                                                                  <w:marTop w:val="0"/>
                                                                                                                                                                                                  <w:marBottom w:val="0"/>
                                                                                                                                                                                                  <w:divBdr>
                                                                                                                                                                                                    <w:top w:val="none" w:sz="0" w:space="0" w:color="auto"/>
                                                                                                                                                                                                    <w:left w:val="none" w:sz="0" w:space="0" w:color="auto"/>
                                                                                                                                                                                                    <w:bottom w:val="none" w:sz="0" w:space="0" w:color="auto"/>
                                                                                                                                                                                                    <w:right w:val="none" w:sz="0" w:space="0" w:color="auto"/>
                                                                                                                                                                                                  </w:divBdr>
                                                                                                                                                                                                  <w:divsChild>
                                                                                                                                                                                                    <w:div w:id="1816214801">
                                                                                                                                                                                                      <w:marLeft w:val="0"/>
                                                                                                                                                                                                      <w:marRight w:val="0"/>
                                                                                                                                                                                                      <w:marTop w:val="0"/>
                                                                                                                                                                                                      <w:marBottom w:val="0"/>
                                                                                                                                                                                                      <w:divBdr>
                                                                                                                                                                                                        <w:top w:val="none" w:sz="0" w:space="0" w:color="auto"/>
                                                                                                                                                                                                        <w:left w:val="none" w:sz="0" w:space="0" w:color="auto"/>
                                                                                                                                                                                                        <w:bottom w:val="none" w:sz="0" w:space="0" w:color="auto"/>
                                                                                                                                                                                                        <w:right w:val="none" w:sz="0" w:space="0" w:color="auto"/>
                                                                                                                                                                                                      </w:divBdr>
                                                                                                                                                                                                      <w:divsChild>
                                                                                                                                                                                                        <w:div w:id="534850359">
                                                                                                                                                                                                          <w:marLeft w:val="0"/>
                                                                                                                                                                                                          <w:marRight w:val="0"/>
                                                                                                                                                                                                          <w:marTop w:val="0"/>
                                                                                                                                                                                                          <w:marBottom w:val="0"/>
                                                                                                                                                                                                          <w:divBdr>
                                                                                                                                                                                                            <w:top w:val="none" w:sz="0" w:space="0" w:color="auto"/>
                                                                                                                                                                                                            <w:left w:val="none" w:sz="0" w:space="0" w:color="auto"/>
                                                                                                                                                                                                            <w:bottom w:val="none" w:sz="0" w:space="0" w:color="auto"/>
                                                                                                                                                                                                            <w:right w:val="none" w:sz="0" w:space="0" w:color="auto"/>
                                                                                                                                                                                                          </w:divBdr>
                                                                                                                                                                                                          <w:divsChild>
                                                                                                                                                                                                            <w:div w:id="1749305180">
                                                                                                                                                                                                              <w:marLeft w:val="0"/>
                                                                                                                                                                                                              <w:marRight w:val="0"/>
                                                                                                                                                                                                              <w:marTop w:val="0"/>
                                                                                                                                                                                                              <w:marBottom w:val="0"/>
                                                                                                                                                                                                              <w:divBdr>
                                                                                                                                                                                                                <w:top w:val="none" w:sz="0" w:space="0" w:color="auto"/>
                                                                                                                                                                                                                <w:left w:val="none" w:sz="0" w:space="0" w:color="auto"/>
                                                                                                                                                                                                                <w:bottom w:val="none" w:sz="0" w:space="0" w:color="auto"/>
                                                                                                                                                                                                                <w:right w:val="none" w:sz="0" w:space="0" w:color="auto"/>
                                                                                                                                                                                                              </w:divBdr>
                                                                                                                                                                                                              <w:divsChild>
                                                                                                                                                                                                                <w:div w:id="228930967">
                                                                                                                                                                                                                  <w:marLeft w:val="0"/>
                                                                                                                                                                                                                  <w:marRight w:val="0"/>
                                                                                                                                                                                                                  <w:marTop w:val="0"/>
                                                                                                                                                                                                                  <w:marBottom w:val="0"/>
                                                                                                                                                                                                                  <w:divBdr>
                                                                                                                                                                                                                    <w:top w:val="none" w:sz="0" w:space="0" w:color="auto"/>
                                                                                                                                                                                                                    <w:left w:val="none" w:sz="0" w:space="0" w:color="auto"/>
                                                                                                                                                                                                                    <w:bottom w:val="none" w:sz="0" w:space="0" w:color="auto"/>
                                                                                                                                                                                                                    <w:right w:val="none" w:sz="0" w:space="0" w:color="auto"/>
                                                                                                                                                                                                                  </w:divBdr>
                                                                                                                                                                                                                  <w:divsChild>
                                                                                                                                                                                                                    <w:div w:id="2081710250">
                                                                                                                                                                                                                      <w:marLeft w:val="0"/>
                                                                                                                                                                                                                      <w:marRight w:val="0"/>
                                                                                                                                                                                                                      <w:marTop w:val="0"/>
                                                                                                                                                                                                                      <w:marBottom w:val="0"/>
                                                                                                                                                                                                                      <w:divBdr>
                                                                                                                                                                                                                        <w:top w:val="none" w:sz="0" w:space="0" w:color="auto"/>
                                                                                                                                                                                                                        <w:left w:val="none" w:sz="0" w:space="0" w:color="auto"/>
                                                                                                                                                                                                                        <w:bottom w:val="none" w:sz="0" w:space="0" w:color="auto"/>
                                                                                                                                                                                                                        <w:right w:val="none" w:sz="0" w:space="0" w:color="auto"/>
                                                                                                                                                                                                                      </w:divBdr>
                                                                                                                                                                                                                      <w:divsChild>
                                                                                                                                                                                                                        <w:div w:id="360277763">
                                                                                                                                                                                                                          <w:marLeft w:val="0"/>
                                                                                                                                                                                                                          <w:marRight w:val="0"/>
                                                                                                                                                                                                                          <w:marTop w:val="0"/>
                                                                                                                                                                                                                          <w:marBottom w:val="0"/>
                                                                                                                                                                                                                          <w:divBdr>
                                                                                                                                                                                                                            <w:top w:val="none" w:sz="0" w:space="0" w:color="auto"/>
                                                                                                                                                                                                                            <w:left w:val="none" w:sz="0" w:space="0" w:color="auto"/>
                                                                                                                                                                                                                            <w:bottom w:val="none" w:sz="0" w:space="0" w:color="auto"/>
                                                                                                                                                                                                                            <w:right w:val="none" w:sz="0" w:space="0" w:color="auto"/>
                                                                                                                                                                                                                          </w:divBdr>
                                                                                                                                                                                                                          <w:divsChild>
                                                                                                                                                                                                                            <w:div w:id="1138913854">
                                                                                                                                                                                                                              <w:marLeft w:val="0"/>
                                                                                                                                                                                                                              <w:marRight w:val="0"/>
                                                                                                                                                                                                                              <w:marTop w:val="0"/>
                                                                                                                                                                                                                              <w:marBottom w:val="0"/>
                                                                                                                                                                                                                              <w:divBdr>
                                                                                                                                                                                                                                <w:top w:val="none" w:sz="0" w:space="0" w:color="auto"/>
                                                                                                                                                                                                                                <w:left w:val="none" w:sz="0" w:space="0" w:color="auto"/>
                                                                                                                                                                                                                                <w:bottom w:val="none" w:sz="0" w:space="0" w:color="auto"/>
                                                                                                                                                                                                                                <w:right w:val="none" w:sz="0" w:space="0" w:color="auto"/>
                                                                                                                                                                                                                              </w:divBdr>
                                                                                                                                                                                                                              <w:divsChild>
                                                                                                                                                                                                                                <w:div w:id="227692455">
                                                                                                                                                                                                                                  <w:marLeft w:val="0"/>
                                                                                                                                                                                                                                  <w:marRight w:val="0"/>
                                                                                                                                                                                                                                  <w:marTop w:val="0"/>
                                                                                                                                                                                                                                  <w:marBottom w:val="0"/>
                                                                                                                                                                                                                                  <w:divBdr>
                                                                                                                                                                                                                                    <w:top w:val="none" w:sz="0" w:space="0" w:color="auto"/>
                                                                                                                                                                                                                                    <w:left w:val="none" w:sz="0" w:space="0" w:color="auto"/>
                                                                                                                                                                                                                                    <w:bottom w:val="none" w:sz="0" w:space="0" w:color="auto"/>
                                                                                                                                                                                                                                    <w:right w:val="none" w:sz="0" w:space="0" w:color="auto"/>
                                                                                                                                                                                                                                  </w:divBdr>
                                                                                                                                                                                                                                  <w:divsChild>
                                                                                                                                                                                                                                    <w:div w:id="1403674640">
                                                                                                                                                                                                                                      <w:marLeft w:val="0"/>
                                                                                                                                                                                                                                      <w:marRight w:val="0"/>
                                                                                                                                                                                                                                      <w:marTop w:val="0"/>
                                                                                                                                                                                                                                      <w:marBottom w:val="0"/>
                                                                                                                                                                                                                                      <w:divBdr>
                                                                                                                                                                                                                                        <w:top w:val="none" w:sz="0" w:space="0" w:color="auto"/>
                                                                                                                                                                                                                                        <w:left w:val="none" w:sz="0" w:space="0" w:color="auto"/>
                                                                                                                                                                                                                                        <w:bottom w:val="none" w:sz="0" w:space="0" w:color="auto"/>
                                                                                                                                                                                                                                        <w:right w:val="none" w:sz="0" w:space="0" w:color="auto"/>
                                                                                                                                                                                                                                      </w:divBdr>
                                                                                                                                                                                                                                      <w:divsChild>
                                                                                                                                                                                                                                        <w:div w:id="1405494292">
                                                                                                                                                                                                                                          <w:marLeft w:val="0"/>
                                                                                                                                                                                                                                          <w:marRight w:val="0"/>
                                                                                                                                                                                                                                          <w:marTop w:val="0"/>
                                                                                                                                                                                                                                          <w:marBottom w:val="0"/>
                                                                                                                                                                                                                                          <w:divBdr>
                                                                                                                                                                                                                                            <w:top w:val="none" w:sz="0" w:space="0" w:color="auto"/>
                                                                                                                                                                                                                                            <w:left w:val="none" w:sz="0" w:space="0" w:color="auto"/>
                                                                                                                                                                                                                                            <w:bottom w:val="none" w:sz="0" w:space="0" w:color="auto"/>
                                                                                                                                                                                                                                            <w:right w:val="none" w:sz="0" w:space="0" w:color="auto"/>
                                                                                                                                                                                                                                          </w:divBdr>
                                                                                                                                                                                                                                          <w:divsChild>
                                                                                                                                                                                                                                            <w:div w:id="81993587">
                                                                                                                                                                                                                                              <w:marLeft w:val="0"/>
                                                                                                                                                                                                                                              <w:marRight w:val="0"/>
                                                                                                                                                                                                                                              <w:marTop w:val="0"/>
                                                                                                                                                                                                                                              <w:marBottom w:val="0"/>
                                                                                                                                                                                                                                              <w:divBdr>
                                                                                                                                                                                                                                                <w:top w:val="none" w:sz="0" w:space="0" w:color="auto"/>
                                                                                                                                                                                                                                                <w:left w:val="none" w:sz="0" w:space="0" w:color="auto"/>
                                                                                                                                                                                                                                                <w:bottom w:val="none" w:sz="0" w:space="0" w:color="auto"/>
                                                                                                                                                                                                                                                <w:right w:val="none" w:sz="0" w:space="0" w:color="auto"/>
                                                                                                                                                                                                                                              </w:divBdr>
                                                                                                                                                                                                                                              <w:divsChild>
                                                                                                                                                                                                                                                <w:div w:id="1338271087">
                                                                                                                                                                                                                                                  <w:marLeft w:val="0"/>
                                                                                                                                                                                                                                                  <w:marRight w:val="0"/>
                                                                                                                                                                                                                                                  <w:marTop w:val="0"/>
                                                                                                                                                                                                                                                  <w:marBottom w:val="0"/>
                                                                                                                                                                                                                                                  <w:divBdr>
                                                                                                                                                                                                                                                    <w:top w:val="none" w:sz="0" w:space="0" w:color="auto"/>
                                                                                                                                                                                                                                                    <w:left w:val="none" w:sz="0" w:space="0" w:color="auto"/>
                                                                                                                                                                                                                                                    <w:bottom w:val="none" w:sz="0" w:space="0" w:color="auto"/>
                                                                                                                                                                                                                                                    <w:right w:val="none" w:sz="0" w:space="0" w:color="auto"/>
                                                                                                                                                                                                                                                  </w:divBdr>
                                                                                                                                                                                                                                                  <w:divsChild>
                                                                                                                                                                                                                                                    <w:div w:id="1042098870">
                                                                                                                                                                                                                                                      <w:marLeft w:val="0"/>
                                                                                                                                                                                                                                                      <w:marRight w:val="0"/>
                                                                                                                                                                                                                                                      <w:marTop w:val="0"/>
                                                                                                                                                                                                                                                      <w:marBottom w:val="0"/>
                                                                                                                                                                                                                                                      <w:divBdr>
                                                                                                                                                                                                                                                        <w:top w:val="none" w:sz="0" w:space="0" w:color="auto"/>
                                                                                                                                                                                                                                                        <w:left w:val="none" w:sz="0" w:space="0" w:color="auto"/>
                                                                                                                                                                                                                                                        <w:bottom w:val="none" w:sz="0" w:space="0" w:color="auto"/>
                                                                                                                                                                                                                                                        <w:right w:val="none" w:sz="0" w:space="0" w:color="auto"/>
                                                                                                                                                                                                                                                      </w:divBdr>
                                                                                                                                                                                                                                                      <w:divsChild>
                                                                                                                                                                                                                                                        <w:div w:id="369913244">
                                                                                                                                                                                                                                                          <w:marLeft w:val="0"/>
                                                                                                                                                                                                                                                          <w:marRight w:val="0"/>
                                                                                                                                                                                                                                                          <w:marTop w:val="0"/>
                                                                                                                                                                                                                                                          <w:marBottom w:val="0"/>
                                                                                                                                                                                                                                                          <w:divBdr>
                                                                                                                                                                                                                                                            <w:top w:val="none" w:sz="0" w:space="0" w:color="auto"/>
                                                                                                                                                                                                                                                            <w:left w:val="none" w:sz="0" w:space="0" w:color="auto"/>
                                                                                                                                                                                                                                                            <w:bottom w:val="none" w:sz="0" w:space="0" w:color="auto"/>
                                                                                                                                                                                                                                                            <w:right w:val="none" w:sz="0" w:space="0" w:color="auto"/>
                                                                                                                                                                                                                                                          </w:divBdr>
                                                                                                                                                                                                                                                          <w:divsChild>
                                                                                                                                                                                                                                                            <w:div w:id="1217204331">
                                                                                                                                                                                                                                                              <w:marLeft w:val="0"/>
                                                                                                                                                                                                                                                              <w:marRight w:val="0"/>
                                                                                                                                                                                                                                                              <w:marTop w:val="0"/>
                                                                                                                                                                                                                                                              <w:marBottom w:val="0"/>
                                                                                                                                                                                                                                                              <w:divBdr>
                                                                                                                                                                                                                                                                <w:top w:val="none" w:sz="0" w:space="0" w:color="auto"/>
                                                                                                                                                                                                                                                                <w:left w:val="none" w:sz="0" w:space="0" w:color="auto"/>
                                                                                                                                                                                                                                                                <w:bottom w:val="none" w:sz="0" w:space="0" w:color="auto"/>
                                                                                                                                                                                                                                                                <w:right w:val="none" w:sz="0" w:space="0" w:color="auto"/>
                                                                                                                                                                                                                                                              </w:divBdr>
                                                                                                                                                                                                                                                              <w:divsChild>
                                                                                                                                                                                                                                                                <w:div w:id="1501193088">
                                                                                                                                                                                                                                                                  <w:marLeft w:val="0"/>
                                                                                                                                                                                                                                                                  <w:marRight w:val="0"/>
                                                                                                                                                                                                                                                                  <w:marTop w:val="0"/>
                                                                                                                                                                                                                                                                  <w:marBottom w:val="0"/>
                                                                                                                                                                                                                                                                  <w:divBdr>
                                                                                                                                                                                                                                                                    <w:top w:val="none" w:sz="0" w:space="0" w:color="auto"/>
                                                                                                                                                                                                                                                                    <w:left w:val="none" w:sz="0" w:space="0" w:color="auto"/>
                                                                                                                                                                                                                                                                    <w:bottom w:val="none" w:sz="0" w:space="0" w:color="auto"/>
                                                                                                                                                                                                                                                                    <w:right w:val="none" w:sz="0" w:space="0" w:color="auto"/>
                                                                                                                                                                                                                                                                  </w:divBdr>
                                                                                                                                                                                                                                                                  <w:divsChild>
                                                                                                                                                                                                                                                                    <w:div w:id="1355035121">
                                                                                                                                                                                                                                                                      <w:marLeft w:val="0"/>
                                                                                                                                                                                                                                                                      <w:marRight w:val="0"/>
                                                                                                                                                                                                                                                                      <w:marTop w:val="0"/>
                                                                                                                                                                                                                                                                      <w:marBottom w:val="0"/>
                                                                                                                                                                                                                                                                      <w:divBdr>
                                                                                                                                                                                                                                                                        <w:top w:val="none" w:sz="0" w:space="0" w:color="auto"/>
                                                                                                                                                                                                                                                                        <w:left w:val="none" w:sz="0" w:space="0" w:color="auto"/>
                                                                                                                                                                                                                                                                        <w:bottom w:val="none" w:sz="0" w:space="0" w:color="auto"/>
                                                                                                                                                                                                                                                                        <w:right w:val="none" w:sz="0" w:space="0" w:color="auto"/>
                                                                                                                                                                                                                                                                      </w:divBdr>
                                                                                                                                                                                                                                                                      <w:divsChild>
                                                                                                                                                                                                                                                                        <w:div w:id="1606303924">
                                                                                                                                                                                                                                                                          <w:marLeft w:val="0"/>
                                                                                                                                                                                                                                                                          <w:marRight w:val="0"/>
                                                                                                                                                                                                                                                                          <w:marTop w:val="0"/>
                                                                                                                                                                                                                                                                          <w:marBottom w:val="0"/>
                                                                                                                                                                                                                                                                          <w:divBdr>
                                                                                                                                                                                                                                                                            <w:top w:val="none" w:sz="0" w:space="0" w:color="auto"/>
                                                                                                                                                                                                                                                                            <w:left w:val="none" w:sz="0" w:space="0" w:color="auto"/>
                                                                                                                                                                                                                                                                            <w:bottom w:val="none" w:sz="0" w:space="0" w:color="auto"/>
                                                                                                                                                                                                                                                                            <w:right w:val="none" w:sz="0" w:space="0" w:color="auto"/>
                                                                                                                                                                                                                                                                          </w:divBdr>
                                                                                                                                                                                                                                                                          <w:divsChild>
                                                                                                                                                                                                                                                                            <w:div w:id="1425150646">
                                                                                                                                                                                                                                                                              <w:marLeft w:val="0"/>
                                                                                                                                                                                                                                                                              <w:marRight w:val="0"/>
                                                                                                                                                                                                                                                                              <w:marTop w:val="0"/>
                                                                                                                                                                                                                                                                              <w:marBottom w:val="0"/>
                                                                                                                                                                                                                                                                              <w:divBdr>
                                                                                                                                                                                                                                                                                <w:top w:val="none" w:sz="0" w:space="0" w:color="auto"/>
                                                                                                                                                                                                                                                                                <w:left w:val="none" w:sz="0" w:space="0" w:color="auto"/>
                                                                                                                                                                                                                                                                                <w:bottom w:val="none" w:sz="0" w:space="0" w:color="auto"/>
                                                                                                                                                                                                                                                                                <w:right w:val="none" w:sz="0" w:space="0" w:color="auto"/>
                                                                                                                                                                                                                                                                              </w:divBdr>
                                                                                                                                                                                                                                                                              <w:divsChild>
                                                                                                                                                                                                                                                                                <w:div w:id="2095130634">
                                                                                                                                                                                                                                                                                  <w:marLeft w:val="0"/>
                                                                                                                                                                                                                                                                                  <w:marRight w:val="0"/>
                                                                                                                                                                                                                                                                                  <w:marTop w:val="0"/>
                                                                                                                                                                                                                                                                                  <w:marBottom w:val="0"/>
                                                                                                                                                                                                                                                                                  <w:divBdr>
                                                                                                                                                                                                                                                                                    <w:top w:val="none" w:sz="0" w:space="0" w:color="auto"/>
                                                                                                                                                                                                                                                                                    <w:left w:val="none" w:sz="0" w:space="0" w:color="auto"/>
                                                                                                                                                                                                                                                                                    <w:bottom w:val="none" w:sz="0" w:space="0" w:color="auto"/>
                                                                                                                                                                                                                                                                                    <w:right w:val="none" w:sz="0" w:space="0" w:color="auto"/>
                                                                                                                                                                                                                                                                                  </w:divBdr>
                                                                                                                                                                                                                                                                                  <w:divsChild>
                                                                                                                                                                                                                                                                                    <w:div w:id="1705062208">
                                                                                                                                                                                                                                                                                      <w:marLeft w:val="0"/>
                                                                                                                                                                                                                                                                                      <w:marRight w:val="0"/>
                                                                                                                                                                                                                                                                                      <w:marTop w:val="0"/>
                                                                                                                                                                                                                                                                                      <w:marBottom w:val="0"/>
                                                                                                                                                                                                                                                                                      <w:divBdr>
                                                                                                                                                                                                                                                                                        <w:top w:val="none" w:sz="0" w:space="0" w:color="auto"/>
                                                                                                                                                                                                                                                                                        <w:left w:val="none" w:sz="0" w:space="0" w:color="auto"/>
                                                                                                                                                                                                                                                                                        <w:bottom w:val="none" w:sz="0" w:space="0" w:color="auto"/>
                                                                                                                                                                                                                                                                                        <w:right w:val="none" w:sz="0" w:space="0" w:color="auto"/>
                                                                                                                                                                                                                                                                                      </w:divBdr>
                                                                                                                                                                                                                                                                                      <w:divsChild>
                                                                                                                                                                                                                                                                                        <w:div w:id="146940524">
                                                                                                                                                                                                                                                                                          <w:marLeft w:val="0"/>
                                                                                                                                                                                                                                                                                          <w:marRight w:val="0"/>
                                                                                                                                                                                                                                                                                          <w:marTop w:val="0"/>
                                                                                                                                                                                                                                                                                          <w:marBottom w:val="0"/>
                                                                                                                                                                                                                                                                                          <w:divBdr>
                                                                                                                                                                                                                                                                                            <w:top w:val="none" w:sz="0" w:space="0" w:color="auto"/>
                                                                                                                                                                                                                                                                                            <w:left w:val="none" w:sz="0" w:space="0" w:color="auto"/>
                                                                                                                                                                                                                                                                                            <w:bottom w:val="none" w:sz="0" w:space="0" w:color="auto"/>
                                                                                                                                                                                                                                                                                            <w:right w:val="none" w:sz="0" w:space="0" w:color="auto"/>
                                                                                                                                                                                                                                                                                          </w:divBdr>
                                                                                                                                                                                                                                                                                          <w:divsChild>
                                                                                                                                                                                                                                                                                            <w:div w:id="1335497421">
                                                                                                                                                                                                                                                                                              <w:marLeft w:val="0"/>
                                                                                                                                                                                                                                                                                              <w:marRight w:val="0"/>
                                                                                                                                                                                                                                                                                              <w:marTop w:val="0"/>
                                                                                                                                                                                                                                                                                              <w:marBottom w:val="0"/>
                                                                                                                                                                                                                                                                                              <w:divBdr>
                                                                                                                                                                                                                                                                                                <w:top w:val="none" w:sz="0" w:space="0" w:color="auto"/>
                                                                                                                                                                                                                                                                                                <w:left w:val="none" w:sz="0" w:space="0" w:color="auto"/>
                                                                                                                                                                                                                                                                                                <w:bottom w:val="none" w:sz="0" w:space="0" w:color="auto"/>
                                                                                                                                                                                                                                                                                                <w:right w:val="none" w:sz="0" w:space="0" w:color="auto"/>
                                                                                                                                                                                                                                                                                              </w:divBdr>
                                                                                                                                                                                                                                                                                              <w:divsChild>
                                                                                                                                                                                                                                                                                                <w:div w:id="1488522163">
                                                                                                                                                                                                                                                                                                  <w:marLeft w:val="0"/>
                                                                                                                                                                                                                                                                                                  <w:marRight w:val="0"/>
                                                                                                                                                                                                                                                                                                  <w:marTop w:val="0"/>
                                                                                                                                                                                                                                                                                                  <w:marBottom w:val="0"/>
                                                                                                                                                                                                                                                                                                  <w:divBdr>
                                                                                                                                                                                                                                                                                                    <w:top w:val="none" w:sz="0" w:space="0" w:color="auto"/>
                                                                                                                                                                                                                                                                                                    <w:left w:val="none" w:sz="0" w:space="0" w:color="auto"/>
                                                                                                                                                                                                                                                                                                    <w:bottom w:val="none" w:sz="0" w:space="0" w:color="auto"/>
                                                                                                                                                                                                                                                                                                    <w:right w:val="none" w:sz="0" w:space="0" w:color="auto"/>
                                                                                                                                                                                                                                                                                                  </w:divBdr>
                                                                                                                                                                                                                                                                                                  <w:divsChild>
                                                                                                                                                                                                                                                                                                    <w:div w:id="1769502982">
                                                                                                                                                                                                                                                                                                      <w:marLeft w:val="0"/>
                                                                                                                                                                                                                                                                                                      <w:marRight w:val="0"/>
                                                                                                                                                                                                                                                                                                      <w:marTop w:val="0"/>
                                                                                                                                                                                                                                                                                                      <w:marBottom w:val="0"/>
                                                                                                                                                                                                                                                                                                      <w:divBdr>
                                                                                                                                                                                                                                                                                                        <w:top w:val="none" w:sz="0" w:space="0" w:color="auto"/>
                                                                                                                                                                                                                                                                                                        <w:left w:val="none" w:sz="0" w:space="0" w:color="auto"/>
                                                                                                                                                                                                                                                                                                        <w:bottom w:val="none" w:sz="0" w:space="0" w:color="auto"/>
                                                                                                                                                                                                                                                                                                        <w:right w:val="none" w:sz="0" w:space="0" w:color="auto"/>
                                                                                                                                                                                                                                                                                                      </w:divBdr>
                                                                                                                                                                                                                                                                                                      <w:divsChild>
                                                                                                                                                                                                                                                                                                        <w:div w:id="166331018">
                                                                                                                                                                                                                                                                                                          <w:marLeft w:val="0"/>
                                                                                                                                                                                                                                                                                                          <w:marRight w:val="0"/>
                                                                                                                                                                                                                                                                                                          <w:marTop w:val="0"/>
                                                                                                                                                                                                                                                                                                          <w:marBottom w:val="0"/>
                                                                                                                                                                                                                                                                                                          <w:divBdr>
                                                                                                                                                                                                                                                                                                            <w:top w:val="none" w:sz="0" w:space="0" w:color="auto"/>
                                                                                                                                                                                                                                                                                                            <w:left w:val="none" w:sz="0" w:space="0" w:color="auto"/>
                                                                                                                                                                                                                                                                                                            <w:bottom w:val="none" w:sz="0" w:space="0" w:color="auto"/>
                                                                                                                                                                                                                                                                                                            <w:right w:val="none" w:sz="0" w:space="0" w:color="auto"/>
                                                                                                                                                                                                                                                                                                          </w:divBdr>
                                                                                                                                                                                                                                                                                                          <w:divsChild>
                                                                                                                                                                                                                                                                                                            <w:div w:id="2063559303">
                                                                                                                                                                                                                                                                                                              <w:marLeft w:val="0"/>
                                                                                                                                                                                                                                                                                                              <w:marRight w:val="0"/>
                                                                                                                                                                                                                                                                                                              <w:marTop w:val="0"/>
                                                                                                                                                                                                                                                                                                              <w:marBottom w:val="0"/>
                                                                                                                                                                                                                                                                                                              <w:divBdr>
                                                                                                                                                                                                                                                                                                                <w:top w:val="none" w:sz="0" w:space="0" w:color="auto"/>
                                                                                                                                                                                                                                                                                                                <w:left w:val="none" w:sz="0" w:space="0" w:color="auto"/>
                                                                                                                                                                                                                                                                                                                <w:bottom w:val="none" w:sz="0" w:space="0" w:color="auto"/>
                                                                                                                                                                                                                                                                                                                <w:right w:val="none" w:sz="0" w:space="0" w:color="auto"/>
                                                                                                                                                                                                                                                                                                              </w:divBdr>
                                                                                                                                                                                                                                                                                                              <w:divsChild>
                                                                                                                                                                                                                                                                                                                <w:div w:id="1427731811">
                                                                                                                                                                                                                                                                                                                  <w:marLeft w:val="0"/>
                                                                                                                                                                                                                                                                                                                  <w:marRight w:val="0"/>
                                                                                                                                                                                                                                                                                                                  <w:marTop w:val="0"/>
                                                                                                                                                                                                                                                                                                                  <w:marBottom w:val="0"/>
                                                                                                                                                                                                                                                                                                                  <w:divBdr>
                                                                                                                                                                                                                                                                                                                    <w:top w:val="none" w:sz="0" w:space="0" w:color="auto"/>
                                                                                                                                                                                                                                                                                                                    <w:left w:val="none" w:sz="0" w:space="0" w:color="auto"/>
                                                                                                                                                                                                                                                                                                                    <w:bottom w:val="none" w:sz="0" w:space="0" w:color="auto"/>
                                                                                                                                                                                                                                                                                                                    <w:right w:val="none" w:sz="0" w:space="0" w:color="auto"/>
                                                                                                                                                                                                                                                                                                                  </w:divBdr>
                                                                                                                                                                                                                                                                                                                  <w:divsChild>
                                                                                                                                                                                                                                                                                                                    <w:div w:id="1576084794">
                                                                                                                                                                                                                                                                                                                      <w:marLeft w:val="0"/>
                                                                                                                                                                                                                                                                                                                      <w:marRight w:val="0"/>
                                                                                                                                                                                                                                                                                                                      <w:marTop w:val="0"/>
                                                                                                                                                                                                                                                                                                                      <w:marBottom w:val="0"/>
                                                                                                                                                                                                                                                                                                                      <w:divBdr>
                                                                                                                                                                                                                                                                                                                        <w:top w:val="none" w:sz="0" w:space="0" w:color="auto"/>
                                                                                                                                                                                                                                                                                                                        <w:left w:val="none" w:sz="0" w:space="0" w:color="auto"/>
                                                                                                                                                                                                                                                                                                                        <w:bottom w:val="none" w:sz="0" w:space="0" w:color="auto"/>
                                                                                                                                                                                                                                                                                                                        <w:right w:val="none" w:sz="0" w:space="0" w:color="auto"/>
                                                                                                                                                                                                                                                                                                                      </w:divBdr>
                                                                                                                                                                                                                                                                                                                      <w:divsChild>
                                                                                                                                                                                                                                                                                                                        <w:div w:id="699284362">
                                                                                                                                                                                                                                                                                                                          <w:marLeft w:val="0"/>
                                                                                                                                                                                                                                                                                                                          <w:marRight w:val="0"/>
                                                                                                                                                                                                                                                                                                                          <w:marTop w:val="0"/>
                                                                                                                                                                                                                                                                                                                          <w:marBottom w:val="0"/>
                                                                                                                                                                                                                                                                                                                          <w:divBdr>
                                                                                                                                                                                                                                                                                                                            <w:top w:val="none" w:sz="0" w:space="0" w:color="auto"/>
                                                                                                                                                                                                                                                                                                                            <w:left w:val="none" w:sz="0" w:space="0" w:color="auto"/>
                                                                                                                                                                                                                                                                                                                            <w:bottom w:val="none" w:sz="0" w:space="0" w:color="auto"/>
                                                                                                                                                                                                                                                                                                                            <w:right w:val="none" w:sz="0" w:space="0" w:color="auto"/>
                                                                                                                                                                                                                                                                                                                          </w:divBdr>
                                                                                                                                                                                                                                                                                                                          <w:divsChild>
                                                                                                                                                                                                                                                                                                                            <w:div w:id="1845431644">
                                                                                                                                                                                                                                                                                                                              <w:marLeft w:val="0"/>
                                                                                                                                                                                                                                                                                                                              <w:marRight w:val="0"/>
                                                                                                                                                                                                                                                                                                                              <w:marTop w:val="0"/>
                                                                                                                                                                                                                                                                                                                              <w:marBottom w:val="0"/>
                                                                                                                                                                                                                                                                                                                              <w:divBdr>
                                                                                                                                                                                                                                                                                                                                <w:top w:val="none" w:sz="0" w:space="0" w:color="auto"/>
                                                                                                                                                                                                                                                                                                                                <w:left w:val="none" w:sz="0" w:space="0" w:color="auto"/>
                                                                                                                                                                                                                                                                                                                                <w:bottom w:val="none" w:sz="0" w:space="0" w:color="auto"/>
                                                                                                                                                                                                                                                                                                                                <w:right w:val="none" w:sz="0" w:space="0" w:color="auto"/>
                                                                                                                                                                                                                                                                                                                              </w:divBdr>
                                                                                                                                                                                                                                                                                                                              <w:divsChild>
                                                                                                                                                                                                                                                                                                                                <w:div w:id="1868374953">
                                                                                                                                                                                                                                                                                                                                  <w:marLeft w:val="0"/>
                                                                                                                                                                                                                                                                                                                                  <w:marRight w:val="0"/>
                                                                                                                                                                                                                                                                                                                                  <w:marTop w:val="0"/>
                                                                                                                                                                                                                                                                                                                                  <w:marBottom w:val="0"/>
                                                                                                                                                                                                                                                                                                                                  <w:divBdr>
                                                                                                                                                                                                                                                                                                                                    <w:top w:val="none" w:sz="0" w:space="0" w:color="auto"/>
                                                                                                                                                                                                                                                                                                                                    <w:left w:val="none" w:sz="0" w:space="0" w:color="auto"/>
                                                                                                                                                                                                                                                                                                                                    <w:bottom w:val="none" w:sz="0" w:space="0" w:color="auto"/>
                                                                                                                                                                                                                                                                                                                                    <w:right w:val="none" w:sz="0" w:space="0" w:color="auto"/>
                                                                                                                                                                                                                                                                                                                                  </w:divBdr>
                                                                                                                                                                                                                                                                                                                                  <w:divsChild>
                                                                                                                                                                                                                                                                                                                                    <w:div w:id="1834250113">
                                                                                                                                                                                                                                                                                                                                      <w:marLeft w:val="0"/>
                                                                                                                                                                                                                                                                                                                                      <w:marRight w:val="0"/>
                                                                                                                                                                                                                                                                                                                                      <w:marTop w:val="0"/>
                                                                                                                                                                                                                                                                                                                                      <w:marBottom w:val="0"/>
                                                                                                                                                                                                                                                                                                                                      <w:divBdr>
                                                                                                                                                                                                                                                                                                                                        <w:top w:val="none" w:sz="0" w:space="0" w:color="auto"/>
                                                                                                                                                                                                                                                                                                                                        <w:left w:val="none" w:sz="0" w:space="0" w:color="auto"/>
                                                                                                                                                                                                                                                                                                                                        <w:bottom w:val="none" w:sz="0" w:space="0" w:color="auto"/>
                                                                                                                                                                                                                                                                                                                                        <w:right w:val="none" w:sz="0" w:space="0" w:color="auto"/>
                                                                                                                                                                                                                                                                                                                                      </w:divBdr>
                                                                                                                                                                                                                                                                                                                                      <w:divsChild>
                                                                                                                                                                                                                                                                                                                                        <w:div w:id="1786994502">
                                                                                                                                                                                                                                                                                                                                          <w:marLeft w:val="0"/>
                                                                                                                                                                                                                                                                                                                                          <w:marRight w:val="0"/>
                                                                                                                                                                                                                                                                                                                                          <w:marTop w:val="0"/>
                                                                                                                                                                                                                                                                                                                                          <w:marBottom w:val="0"/>
                                                                                                                                                                                                                                                                                                                                          <w:divBdr>
                                                                                                                                                                                                                                                                                                                                            <w:top w:val="none" w:sz="0" w:space="0" w:color="auto"/>
                                                                                                                                                                                                                                                                                                                                            <w:left w:val="none" w:sz="0" w:space="0" w:color="auto"/>
                                                                                                                                                                                                                                                                                                                                            <w:bottom w:val="none" w:sz="0" w:space="0" w:color="auto"/>
                                                                                                                                                                                                                                                                                                                                            <w:right w:val="none" w:sz="0" w:space="0" w:color="auto"/>
                                                                                                                                                                                                                                                                                                                                          </w:divBdr>
                                                                                                                                                                                                                                                                                                                                          <w:divsChild>
                                                                                                                                                                                                                                                                                                                                            <w:div w:id="245579017">
                                                                                                                                                                                                                                                                                                                                              <w:marLeft w:val="0"/>
                                                                                                                                                                                                                                                                                                                                              <w:marRight w:val="0"/>
                                                                                                                                                                                                                                                                                                                                              <w:marTop w:val="0"/>
                                                                                                                                                                                                                                                                                                                                              <w:marBottom w:val="0"/>
                                                                                                                                                                                                                                                                                                                                              <w:divBdr>
                                                                                                                                                                                                                                                                                                                                                <w:top w:val="none" w:sz="0" w:space="0" w:color="auto"/>
                                                                                                                                                                                                                                                                                                                                                <w:left w:val="none" w:sz="0" w:space="0" w:color="auto"/>
                                                                                                                                                                                                                                                                                                                                                <w:bottom w:val="none" w:sz="0" w:space="0" w:color="auto"/>
                                                                                                                                                                                                                                                                                                                                                <w:right w:val="none" w:sz="0" w:space="0" w:color="auto"/>
                                                                                                                                                                                                                                                                                                                                              </w:divBdr>
                                                                                                                                                                                                                                                                                                                                              <w:divsChild>
                                                                                                                                                                                                                                                                                                                                                <w:div w:id="1423139794">
                                                                                                                                                                                                                                                                                                                                                  <w:marLeft w:val="0"/>
                                                                                                                                                                                                                                                                                                                                                  <w:marRight w:val="0"/>
                                                                                                                                                                                                                                                                                                                                                  <w:marTop w:val="0"/>
                                                                                                                                                                                                                                                                                                                                                  <w:marBottom w:val="0"/>
                                                                                                                                                                                                                                                                                                                                                  <w:divBdr>
                                                                                                                                                                                                                                                                                                                                                    <w:top w:val="none" w:sz="0" w:space="0" w:color="auto"/>
                                                                                                                                                                                                                                                                                                                                                    <w:left w:val="none" w:sz="0" w:space="0" w:color="auto"/>
                                                                                                                                                                                                                                                                                                                                                    <w:bottom w:val="none" w:sz="0" w:space="0" w:color="auto"/>
                                                                                                                                                                                                                                                                                                                                                    <w:right w:val="none" w:sz="0" w:space="0" w:color="auto"/>
                                                                                                                                                                                                                                                                                                                                                  </w:divBdr>
                                                                                                                                                                                                                                                                                                                                                  <w:divsChild>
                                                                                                                                                                                                                                                                                                                                                    <w:div w:id="8340278">
                                                                                                                                                                                                                                                                                                                                                      <w:marLeft w:val="0"/>
                                                                                                                                                                                                                                                                                                                                                      <w:marRight w:val="0"/>
                                                                                                                                                                                                                                                                                                                                                      <w:marTop w:val="0"/>
                                                                                                                                                                                                                                                                                                                                                      <w:marBottom w:val="0"/>
                                                                                                                                                                                                                                                                                                                                                      <w:divBdr>
                                                                                                                                                                                                                                                                                                                                                        <w:top w:val="none" w:sz="0" w:space="0" w:color="auto"/>
                                                                                                                                                                                                                                                                                                                                                        <w:left w:val="none" w:sz="0" w:space="0" w:color="auto"/>
                                                                                                                                                                                                                                                                                                                                                        <w:bottom w:val="none" w:sz="0" w:space="0" w:color="auto"/>
                                                                                                                                                                                                                                                                                                                                                        <w:right w:val="none" w:sz="0" w:space="0" w:color="auto"/>
                                                                                                                                                                                                                                                                                                                                                      </w:divBdr>
                                                                                                                                                                                                                                                                                                                                                      <w:divsChild>
                                                                                                                                                                                                                                                                                                                                                        <w:div w:id="1422215073">
                                                                                                                                                                                                                                                                                                                                                          <w:marLeft w:val="0"/>
                                                                                                                                                                                                                                                                                                                                                          <w:marRight w:val="0"/>
                                                                                                                                                                                                                                                                                                                                                          <w:marTop w:val="0"/>
                                                                                                                                                                                                                                                                                                                                                          <w:marBottom w:val="0"/>
                                                                                                                                                                                                                                                                                                                                                          <w:divBdr>
                                                                                                                                                                                                                                                                                                                                                            <w:top w:val="none" w:sz="0" w:space="0" w:color="auto"/>
                                                                                                                                                                                                                                                                                                                                                            <w:left w:val="none" w:sz="0" w:space="0" w:color="auto"/>
                                                                                                                                                                                                                                                                                                                                                            <w:bottom w:val="none" w:sz="0" w:space="0" w:color="auto"/>
                                                                                                                                                                                                                                                                                                                                                            <w:right w:val="none" w:sz="0" w:space="0" w:color="auto"/>
                                                                                                                                                                                                                                                                                                                                                          </w:divBdr>
                                                                                                                                                                                                                                                                                                                                                          <w:divsChild>
                                                                                                                                                                                                                                                                                                                                                            <w:div w:id="1014957752">
                                                                                                                                                                                                                                                                                                                                                              <w:marLeft w:val="0"/>
                                                                                                                                                                                                                                                                                                                                                              <w:marRight w:val="0"/>
                                                                                                                                                                                                                                                                                                                                                              <w:marTop w:val="0"/>
                                                                                                                                                                                                                                                                                                                                                              <w:marBottom w:val="0"/>
                                                                                                                                                                                                                                                                                                                                                              <w:divBdr>
                                                                                                                                                                                                                                                                                                                                                                <w:top w:val="none" w:sz="0" w:space="0" w:color="auto"/>
                                                                                                                                                                                                                                                                                                                                                                <w:left w:val="none" w:sz="0" w:space="0" w:color="auto"/>
                                                                                                                                                                                                                                                                                                                                                                <w:bottom w:val="none" w:sz="0" w:space="0" w:color="auto"/>
                                                                                                                                                                                                                                                                                                                                                                <w:right w:val="none" w:sz="0" w:space="0" w:color="auto"/>
                                                                                                                                                                                                                                                                                                                                                              </w:divBdr>
                                                                                                                                                                                                                                                                                                                                                              <w:divsChild>
                                                                                                                                                                                                                                                                                                                                                                <w:div w:id="693768369">
                                                                                                                                                                                                                                                                                                                                                                  <w:marLeft w:val="0"/>
                                                                                                                                                                                                                                                                                                                                                                  <w:marRight w:val="0"/>
                                                                                                                                                                                                                                                                                                                                                                  <w:marTop w:val="0"/>
                                                                                                                                                                                                                                                                                                                                                                  <w:marBottom w:val="0"/>
                                                                                                                                                                                                                                                                                                                                                                  <w:divBdr>
                                                                                                                                                                                                                                                                                                                                                                    <w:top w:val="none" w:sz="0" w:space="0" w:color="auto"/>
                                                                                                                                                                                                                                                                                                                                                                    <w:left w:val="none" w:sz="0" w:space="0" w:color="auto"/>
                                                                                                                                                                                                                                                                                                                                                                    <w:bottom w:val="none" w:sz="0" w:space="0" w:color="auto"/>
                                                                                                                                                                                                                                                                                                                                                                    <w:right w:val="none" w:sz="0" w:space="0" w:color="auto"/>
                                                                                                                                                                                                                                                                                                                                                                  </w:divBdr>
                                                                                                                                                                                                                                                                                                                                                                  <w:divsChild>
                                                                                                                                                                                                                                                                                                                                                                    <w:div w:id="813984254">
                                                                                                                                                                                                                                                                                                                                                                      <w:marLeft w:val="0"/>
                                                                                                                                                                                                                                                                                                                                                                      <w:marRight w:val="0"/>
                                                                                                                                                                                                                                                                                                                                                                      <w:marTop w:val="0"/>
                                                                                                                                                                                                                                                                                                                                                                      <w:marBottom w:val="0"/>
                                                                                                                                                                                                                                                                                                                                                                      <w:divBdr>
                                                                                                                                                                                                                                                                                                                                                                        <w:top w:val="none" w:sz="0" w:space="0" w:color="auto"/>
                                                                                                                                                                                                                                                                                                                                                                        <w:left w:val="none" w:sz="0" w:space="0" w:color="auto"/>
                                                                                                                                                                                                                                                                                                                                                                        <w:bottom w:val="none" w:sz="0" w:space="0" w:color="auto"/>
                                                                                                                                                                                                                                                                                                                                                                        <w:right w:val="none" w:sz="0" w:space="0" w:color="auto"/>
                                                                                                                                                                                                                                                                                                                                                                      </w:divBdr>
                                                                                                                                                                                                                                                                                                                                                                      <w:divsChild>
                                                                                                                                                                                                                                                                                                                                                                        <w:div w:id="1433551170">
                                                                                                                                                                                                                                                                                                                                                                          <w:marLeft w:val="0"/>
                                                                                                                                                                                                                                                                                                                                                                          <w:marRight w:val="0"/>
                                                                                                                                                                                                                                                                                                                                                                          <w:marTop w:val="0"/>
                                                                                                                                                                                                                                                                                                                                                                          <w:marBottom w:val="0"/>
                                                                                                                                                                                                                                                                                                                                                                          <w:divBdr>
                                                                                                                                                                                                                                                                                                                                                                            <w:top w:val="none" w:sz="0" w:space="0" w:color="auto"/>
                                                                                                                                                                                                                                                                                                                                                                            <w:left w:val="none" w:sz="0" w:space="0" w:color="auto"/>
                                                                                                                                                                                                                                                                                                                                                                            <w:bottom w:val="none" w:sz="0" w:space="0" w:color="auto"/>
                                                                                                                                                                                                                                                                                                                                                                            <w:right w:val="none" w:sz="0" w:space="0" w:color="auto"/>
                                                                                                                                                                                                                                                                                                                                                                          </w:divBdr>
                                                                                                                                                                                                                                                                                                                                                                          <w:divsChild>
                                                                                                                                                                                                                                                                                                                                                                            <w:div w:id="1004750479">
                                                                                                                                                                                                                                                                                                                                                                              <w:marLeft w:val="0"/>
                                                                                                                                                                                                                                                                                                                                                                              <w:marRight w:val="0"/>
                                                                                                                                                                                                                                                                                                                                                                              <w:marTop w:val="0"/>
                                                                                                                                                                                                                                                                                                                                                                              <w:marBottom w:val="0"/>
                                                                                                                                                                                                                                                                                                                                                                              <w:divBdr>
                                                                                                                                                                                                                                                                                                                                                                                <w:top w:val="none" w:sz="0" w:space="0" w:color="auto"/>
                                                                                                                                                                                                                                                                                                                                                                                <w:left w:val="none" w:sz="0" w:space="0" w:color="auto"/>
                                                                                                                                                                                                                                                                                                                                                                                <w:bottom w:val="none" w:sz="0" w:space="0" w:color="auto"/>
                                                                                                                                                                                                                                                                                                                                                                                <w:right w:val="none" w:sz="0" w:space="0" w:color="auto"/>
                                                                                                                                                                                                                                                                                                                                                                              </w:divBdr>
                                                                                                                                                                                                                                                                                                                                                                              <w:divsChild>
                                                                                                                                                                                                                                                                                                                                                                                <w:div w:id="1652715616">
                                                                                                                                                                                                                                                                                                                                                                                  <w:marLeft w:val="0"/>
                                                                                                                                                                                                                                                                                                                                                                                  <w:marRight w:val="0"/>
                                                                                                                                                                                                                                                                                                                                                                                  <w:marTop w:val="0"/>
                                                                                                                                                                                                                                                                                                                                                                                  <w:marBottom w:val="0"/>
                                                                                                                                                                                                                                                                                                                                                                                  <w:divBdr>
                                                                                                                                                                                                                                                                                                                                                                                    <w:top w:val="none" w:sz="0" w:space="0" w:color="auto"/>
                                                                                                                                                                                                                                                                                                                                                                                    <w:left w:val="none" w:sz="0" w:space="0" w:color="auto"/>
                                                                                                                                                                                                                                                                                                                                                                                    <w:bottom w:val="none" w:sz="0" w:space="0" w:color="auto"/>
                                                                                                                                                                                                                                                                                                                                                                                    <w:right w:val="none" w:sz="0" w:space="0" w:color="auto"/>
                                                                                                                                                                                                                                                                                                                                                                                  </w:divBdr>
                                                                                                                                                                                                                                                                                                                                                                                  <w:divsChild>
                                                                                                                                                                                                                                                                                                                                                                                    <w:div w:id="1536775517">
                                                                                                                                                                                                                                                                                                                                                                                      <w:marLeft w:val="0"/>
                                                                                                                                                                                                                                                                                                                                                                                      <w:marRight w:val="0"/>
                                                                                                                                                                                                                                                                                                                                                                                      <w:marTop w:val="0"/>
                                                                                                                                                                                                                                                                                                                                                                                      <w:marBottom w:val="0"/>
                                                                                                                                                                                                                                                                                                                                                                                      <w:divBdr>
                                                                                                                                                                                                                                                                                                                                                                                        <w:top w:val="none" w:sz="0" w:space="0" w:color="auto"/>
                                                                                                                                                                                                                                                                                                                                                                                        <w:left w:val="none" w:sz="0" w:space="0" w:color="auto"/>
                                                                                                                                                                                                                                                                                                                                                                                        <w:bottom w:val="none" w:sz="0" w:space="0" w:color="auto"/>
                                                                                                                                                                                                                                                                                                                                                                                        <w:right w:val="none" w:sz="0" w:space="0" w:color="auto"/>
                                                                                                                                                                                                                                                                                                                                                                                      </w:divBdr>
                                                                                                                                                                                                                                                                                                                                                                                      <w:divsChild>
                                                                                                                                                                                                                                                                                                                                                                                        <w:div w:id="1350832577">
                                                                                                                                                                                                                                                                                                                                                                                          <w:marLeft w:val="0"/>
                                                                                                                                                                                                                                                                                                                                                                                          <w:marRight w:val="0"/>
                                                                                                                                                                                                                                                                                                                                                                                          <w:marTop w:val="0"/>
                                                                                                                                                                                                                                                                                                                                                                                          <w:marBottom w:val="0"/>
                                                                                                                                                                                                                                                                                                                                                                                          <w:divBdr>
                                                                                                                                                                                                                                                                                                                                                                                            <w:top w:val="none" w:sz="0" w:space="0" w:color="auto"/>
                                                                                                                                                                                                                                                                                                                                                                                            <w:left w:val="none" w:sz="0" w:space="0" w:color="auto"/>
                                                                                                                                                                                                                                                                                                                                                                                            <w:bottom w:val="none" w:sz="0" w:space="0" w:color="auto"/>
                                                                                                                                                                                                                                                                                                                                                                                            <w:right w:val="none" w:sz="0" w:space="0" w:color="auto"/>
                                                                                                                                                                                                                                                                                                                                                                                          </w:divBdr>
                                                                                                                                                                                                                                                                                                                                                                                          <w:divsChild>
                                                                                                                                                                                                                                                                                                                                                                                            <w:div w:id="865867280">
                                                                                                                                                                                                                                                                                                                                                                                              <w:marLeft w:val="0"/>
                                                                                                                                                                                                                                                                                                                                                                                              <w:marRight w:val="0"/>
                                                                                                                                                                                                                                                                                                                                                                                              <w:marTop w:val="0"/>
                                                                                                                                                                                                                                                                                                                                                                                              <w:marBottom w:val="0"/>
                                                                                                                                                                                                                                                                                                                                                                                              <w:divBdr>
                                                                                                                                                                                                                                                                                                                                                                                                <w:top w:val="none" w:sz="0" w:space="0" w:color="auto"/>
                                                                                                                                                                                                                                                                                                                                                                                                <w:left w:val="none" w:sz="0" w:space="0" w:color="auto"/>
                                                                                                                                                                                                                                                                                                                                                                                                <w:bottom w:val="none" w:sz="0" w:space="0" w:color="auto"/>
                                                                                                                                                                                                                                                                                                                                                                                                <w:right w:val="none" w:sz="0" w:space="0" w:color="auto"/>
                                                                                                                                                                                                                                                                                                                                                                                              </w:divBdr>
                                                                                                                                                                                                                                                                                                                                                                                              <w:divsChild>
                                                                                                                                                                                                                                                                                                                                                                                                <w:div w:id="1949851135">
                                                                                                                                                                                                                                                                                                                                                                                                  <w:marLeft w:val="0"/>
                                                                                                                                                                                                                                                                                                                                                                                                  <w:marRight w:val="0"/>
                                                                                                                                                                                                                                                                                                                                                                                                  <w:marTop w:val="0"/>
                                                                                                                                                                                                                                                                                                                                                                                                  <w:marBottom w:val="0"/>
                                                                                                                                                                                                                                                                                                                                                                                                  <w:divBdr>
                                                                                                                                                                                                                                                                                                                                                                                                    <w:top w:val="none" w:sz="0" w:space="0" w:color="auto"/>
                                                                                                                                                                                                                                                                                                                                                                                                    <w:left w:val="none" w:sz="0" w:space="0" w:color="auto"/>
                                                                                                                                                                                                                                                                                                                                                                                                    <w:bottom w:val="none" w:sz="0" w:space="0" w:color="auto"/>
                                                                                                                                                                                                                                                                                                                                                                                                    <w:right w:val="none" w:sz="0" w:space="0" w:color="auto"/>
                                                                                                                                                                                                                                                                                                                                                                                                  </w:divBdr>
                                                                                                                                                                                                                                                                                                                                                                                                  <w:divsChild>
                                                                                                                                                                                                                                                                                                                                                                                                    <w:div w:id="321737778">
                                                                                                                                                                                                                                                                                                                                                                                                      <w:marLeft w:val="0"/>
                                                                                                                                                                                                                                                                                                                                                                                                      <w:marRight w:val="0"/>
                                                                                                                                                                                                                                                                                                                                                                                                      <w:marTop w:val="0"/>
                                                                                                                                                                                                                                                                                                                                                                                                      <w:marBottom w:val="0"/>
                                                                                                                                                                                                                                                                                                                                                                                                      <w:divBdr>
                                                                                                                                                                                                                                                                                                                                                                                                        <w:top w:val="none" w:sz="0" w:space="0" w:color="auto"/>
                                                                                                                                                                                                                                                                                                                                                                                                        <w:left w:val="none" w:sz="0" w:space="0" w:color="auto"/>
                                                                                                                                                                                                                                                                                                                                                                                                        <w:bottom w:val="none" w:sz="0" w:space="0" w:color="auto"/>
                                                                                                                                                                                                                                                                                                                                                                                                        <w:right w:val="none" w:sz="0" w:space="0" w:color="auto"/>
                                                                                                                                                                                                                                                                                                                                                                                                      </w:divBdr>
                                                                                                                                                                                                                                                                                                                                                                                                      <w:divsChild>
                                                                                                                                                                                                                                                                                                                                                                                                        <w:div w:id="749695263">
                                                                                                                                                                                                                                                                                                                                                                                                          <w:marLeft w:val="0"/>
                                                                                                                                                                                                                                                                                                                                                                                                          <w:marRight w:val="0"/>
                                                                                                                                                                                                                                                                                                                                                                                                          <w:marTop w:val="0"/>
                                                                                                                                                                                                                                                                                                                                                                                                          <w:marBottom w:val="0"/>
                                                                                                                                                                                                                                                                                                                                                                                                          <w:divBdr>
                                                                                                                                                                                                                                                                                                                                                                                                            <w:top w:val="none" w:sz="0" w:space="0" w:color="auto"/>
                                                                                                                                                                                                                                                                                                                                                                                                            <w:left w:val="none" w:sz="0" w:space="0" w:color="auto"/>
                                                                                                                                                                                                                                                                                                                                                                                                            <w:bottom w:val="none" w:sz="0" w:space="0" w:color="auto"/>
                                                                                                                                                                                                                                                                                                                                                                                                            <w:right w:val="none" w:sz="0" w:space="0" w:color="auto"/>
                                                                                                                                                                                                                                                                                                                                                                                                          </w:divBdr>
                                                                                                                                                                                                                                                                                                                                                                                                          <w:divsChild>
                                                                                                                                                                                                                                                                                                                                                                                                            <w:div w:id="1008874335">
                                                                                                                                                                                                                                                                                                                                                                                                              <w:marLeft w:val="0"/>
                                                                                                                                                                                                                                                                                                                                                                                                              <w:marRight w:val="0"/>
                                                                                                                                                                                                                                                                                                                                                                                                              <w:marTop w:val="0"/>
                                                                                                                                                                                                                                                                                                                                                                                                              <w:marBottom w:val="0"/>
                                                                                                                                                                                                                                                                                                                                                                                                              <w:divBdr>
                                                                                                                                                                                                                                                                                                                                                                                                                <w:top w:val="none" w:sz="0" w:space="0" w:color="auto"/>
                                                                                                                                                                                                                                                                                                                                                                                                                <w:left w:val="none" w:sz="0" w:space="0" w:color="auto"/>
                                                                                                                                                                                                                                                                                                                                                                                                                <w:bottom w:val="none" w:sz="0" w:space="0" w:color="auto"/>
                                                                                                                                                                                                                                                                                                                                                                                                                <w:right w:val="none" w:sz="0" w:space="0" w:color="auto"/>
                                                                                                                                                                                                                                                                                                                                                                                                              </w:divBdr>
                                                                                                                                                                                                                                                                                                                                                                                                              <w:divsChild>
                                                                                                                                                                                                                                                                                                                                                                                                                <w:div w:id="672147934">
                                                                                                                                                                                                                                                                                                                                                                                                                  <w:marLeft w:val="0"/>
                                                                                                                                                                                                                                                                                                                                                                                                                  <w:marRight w:val="0"/>
                                                                                                                                                                                                                                                                                                                                                                                                                  <w:marTop w:val="0"/>
                                                                                                                                                                                                                                                                                                                                                                                                                  <w:marBottom w:val="0"/>
                                                                                                                                                                                                                                                                                                                                                                                                                  <w:divBdr>
                                                                                                                                                                                                                                                                                                                                                                                                                    <w:top w:val="none" w:sz="0" w:space="0" w:color="auto"/>
                                                                                                                                                                                                                                                                                                                                                                                                                    <w:left w:val="none" w:sz="0" w:space="0" w:color="auto"/>
                                                                                                                                                                                                                                                                                                                                                                                                                    <w:bottom w:val="none" w:sz="0" w:space="0" w:color="auto"/>
                                                                                                                                                                                                                                                                                                                                                                                                                    <w:right w:val="none" w:sz="0" w:space="0" w:color="auto"/>
                                                                                                                                                                                                                                                                                                                                                                                                                  </w:divBdr>
                                                                                                                                                                                                                                                                                                                                                                                                                  <w:divsChild>
                                                                                                                                                                                                                                                                                                                                                                                                                    <w:div w:id="1944070154">
                                                                                                                                                                                                                                                                                                                                                                                                                      <w:marLeft w:val="0"/>
                                                                                                                                                                                                                                                                                                                                                                                                                      <w:marRight w:val="0"/>
                                                                                                                                                                                                                                                                                                                                                                                                                      <w:marTop w:val="0"/>
                                                                                                                                                                                                                                                                                                                                                                                                                      <w:marBottom w:val="0"/>
                                                                                                                                                                                                                                                                                                                                                                                                                      <w:divBdr>
                                                                                                                                                                                                                                                                                                                                                                                                                        <w:top w:val="none" w:sz="0" w:space="0" w:color="auto"/>
                                                                                                                                                                                                                                                                                                                                                                                                                        <w:left w:val="none" w:sz="0" w:space="0" w:color="auto"/>
                                                                                                                                                                                                                                                                                                                                                                                                                        <w:bottom w:val="none" w:sz="0" w:space="0" w:color="auto"/>
                                                                                                                                                                                                                                                                                                                                                                                                                        <w:right w:val="none" w:sz="0" w:space="0" w:color="auto"/>
                                                                                                                                                                                                                                                                                                                                                                                                                      </w:divBdr>
                                                                                                                                                                                                                                                                                                                                                                                                                      <w:divsChild>
                                                                                                                                                                                                                                                                                                                                                                                                                        <w:div w:id="1973243408">
                                                                                                                                                                                                                                                                                                                                                                                                                          <w:marLeft w:val="0"/>
                                                                                                                                                                                                                                                                                                                                                                                                                          <w:marRight w:val="0"/>
                                                                                                                                                                                                                                                                                                                                                                                                                          <w:marTop w:val="0"/>
                                                                                                                                                                                                                                                                                                                                                                                                                          <w:marBottom w:val="0"/>
                                                                                                                                                                                                                                                                                                                                                                                                                          <w:divBdr>
                                                                                                                                                                                                                                                                                                                                                                                                                            <w:top w:val="none" w:sz="0" w:space="0" w:color="auto"/>
                                                                                                                                                                                                                                                                                                                                                                                                                            <w:left w:val="none" w:sz="0" w:space="0" w:color="auto"/>
                                                                                                                                                                                                                                                                                                                                                                                                                            <w:bottom w:val="none" w:sz="0" w:space="0" w:color="auto"/>
                                                                                                                                                                                                                                                                                                                                                                                                                            <w:right w:val="none" w:sz="0" w:space="0" w:color="auto"/>
                                                                                                                                                                                                                                                                                                                                                                                                                          </w:divBdr>
                                                                                                                                                                                                                                                                                                                                                                                                                          <w:divsChild>
                                                                                                                                                                                                                                                                                                                                                                                                                            <w:div w:id="1051921794">
                                                                                                                                                                                                                                                                                                                                                                                                                              <w:marLeft w:val="0"/>
                                                                                                                                                                                                                                                                                                                                                                                                                              <w:marRight w:val="0"/>
                                                                                                                                                                                                                                                                                                                                                                                                                              <w:marTop w:val="0"/>
                                                                                                                                                                                                                                                                                                                                                                                                                              <w:marBottom w:val="0"/>
                                                                                                                                                                                                                                                                                                                                                                                                                              <w:divBdr>
                                                                                                                                                                                                                                                                                                                                                                                                                                <w:top w:val="none" w:sz="0" w:space="0" w:color="auto"/>
                                                                                                                                                                                                                                                                                                                                                                                                                                <w:left w:val="none" w:sz="0" w:space="0" w:color="auto"/>
                                                                                                                                                                                                                                                                                                                                                                                                                                <w:bottom w:val="none" w:sz="0" w:space="0" w:color="auto"/>
                                                                                                                                                                                                                                                                                                                                                                                                                                <w:right w:val="none" w:sz="0" w:space="0" w:color="auto"/>
                                                                                                                                                                                                                                                                                                                                                                                                                              </w:divBdr>
                                                                                                                                                                                                                                                                                                                                                                                                                              <w:divsChild>
                                                                                                                                                                                                                                                                                                                                                                                                                                <w:div w:id="1498300833">
                                                                                                                                                                                                                                                                                                                                                                                                                                  <w:marLeft w:val="0"/>
                                                                                                                                                                                                                                                                                                                                                                                                                                  <w:marRight w:val="0"/>
                                                                                                                                                                                                                                                                                                                                                                                                                                  <w:marTop w:val="0"/>
                                                                                                                                                                                                                                                                                                                                                                                                                                  <w:marBottom w:val="0"/>
                                                                                                                                                                                                                                                                                                                                                                                                                                  <w:divBdr>
                                                                                                                                                                                                                                                                                                                                                                                                                                    <w:top w:val="none" w:sz="0" w:space="0" w:color="auto"/>
                                                                                                                                                                                                                                                                                                                                                                                                                                    <w:left w:val="none" w:sz="0" w:space="0" w:color="auto"/>
                                                                                                                                                                                                                                                                                                                                                                                                                                    <w:bottom w:val="none" w:sz="0" w:space="0" w:color="auto"/>
                                                                                                                                                                                                                                                                                                                                                                                                                                    <w:right w:val="none" w:sz="0" w:space="0" w:color="auto"/>
                                                                                                                                                                                                                                                                                                                                                                                                                                  </w:divBdr>
                                                                                                                                                                                                                                                                                                                                                                                                                                  <w:divsChild>
                                                                                                                                                                                                                                                                                                                                                                                                                                    <w:div w:id="926771885">
                                                                                                                                                                                                                                                                                                                                                                                                                                      <w:marLeft w:val="0"/>
                                                                                                                                                                                                                                                                                                                                                                                                                                      <w:marRight w:val="0"/>
                                                                                                                                                                                                                                                                                                                                                                                                                                      <w:marTop w:val="0"/>
                                                                                                                                                                                                                                                                                                                                                                                                                                      <w:marBottom w:val="0"/>
                                                                                                                                                                                                                                                                                                                                                                                                                                      <w:divBdr>
                                                                                                                                                                                                                                                                                                                                                                                                                                        <w:top w:val="none" w:sz="0" w:space="0" w:color="auto"/>
                                                                                                                                                                                                                                                                                                                                                                                                                                        <w:left w:val="none" w:sz="0" w:space="0" w:color="auto"/>
                                                                                                                                                                                                                                                                                                                                                                                                                                        <w:bottom w:val="none" w:sz="0" w:space="0" w:color="auto"/>
                                                                                                                                                                                                                                                                                                                                                                                                                                        <w:right w:val="none" w:sz="0" w:space="0" w:color="auto"/>
                                                                                                                                                                                                                                                                                                                                                                                                                                      </w:divBdr>
                                                                                                                                                                                                                                                                                                                                                                                                                                      <w:divsChild>
                                                                                                                                                                                                                                                                                                                                                                                                                                        <w:div w:id="1173028982">
                                                                                                                                                                                                                                                                                                                                                                                                                                          <w:marLeft w:val="0"/>
                                                                                                                                                                                                                                                                                                                                                                                                                                          <w:marRight w:val="0"/>
                                                                                                                                                                                                                                                                                                                                                                                                                                          <w:marTop w:val="0"/>
                                                                                                                                                                                                                                                                                                                                                                                                                                          <w:marBottom w:val="0"/>
                                                                                                                                                                                                                                                                                                                                                                                                                                          <w:divBdr>
                                                                                                                                                                                                                                                                                                                                                                                                                                            <w:top w:val="none" w:sz="0" w:space="0" w:color="auto"/>
                                                                                                                                                                                                                                                                                                                                                                                                                                            <w:left w:val="none" w:sz="0" w:space="0" w:color="auto"/>
                                                                                                                                                                                                                                                                                                                                                                                                                                            <w:bottom w:val="none" w:sz="0" w:space="0" w:color="auto"/>
                                                                                                                                                                                                                                                                                                                                                                                                                                            <w:right w:val="none" w:sz="0" w:space="0" w:color="auto"/>
                                                                                                                                                                                                                                                                                                                                                                                                                                          </w:divBdr>
                                                                                                                                                                                                                                                                                                                                                                                                                                          <w:divsChild>
                                                                                                                                                                                                                                                                                                                                                                                                                                            <w:div w:id="543443103">
                                                                                                                                                                                                                                                                                                                                                                                                                                              <w:marLeft w:val="0"/>
                                                                                                                                                                                                                                                                                                                                                                                                                                              <w:marRight w:val="0"/>
                                                                                                                                                                                                                                                                                                                                                                                                                                              <w:marTop w:val="0"/>
                                                                                                                                                                                                                                                                                                                                                                                                                                              <w:marBottom w:val="0"/>
                                                                                                                                                                                                                                                                                                                                                                                                                                              <w:divBdr>
                                                                                                                                                                                                                                                                                                                                                                                                                                                <w:top w:val="none" w:sz="0" w:space="0" w:color="auto"/>
                                                                                                                                                                                                                                                                                                                                                                                                                                                <w:left w:val="none" w:sz="0" w:space="0" w:color="auto"/>
                                                                                                                                                                                                                                                                                                                                                                                                                                                <w:bottom w:val="none" w:sz="0" w:space="0" w:color="auto"/>
                                                                                                                                                                                                                                                                                                                                                                                                                                                <w:right w:val="none" w:sz="0" w:space="0" w:color="auto"/>
                                                                                                                                                                                                                                                                                                                                                                                                                                              </w:divBdr>
                                                                                                                                                                                                                                                                                                                                                                                                                                              <w:divsChild>
                                                                                                                                                                                                                                                                                                                                                                                                                                                <w:div w:id="2055620539">
                                                                                                                                                                                                                                                                                                                                                                                                                                                  <w:marLeft w:val="0"/>
                                                                                                                                                                                                                                                                                                                                                                                                                                                  <w:marRight w:val="0"/>
                                                                                                                                                                                                                                                                                                                                                                                                                                                  <w:marTop w:val="0"/>
                                                                                                                                                                                                                                                                                                                                                                                                                                                  <w:marBottom w:val="0"/>
                                                                                                                                                                                                                                                                                                                                                                                                                                                  <w:divBdr>
                                                                                                                                                                                                                                                                                                                                                                                                                                                    <w:top w:val="none" w:sz="0" w:space="0" w:color="auto"/>
                                                                                                                                                                                                                                                                                                                                                                                                                                                    <w:left w:val="none" w:sz="0" w:space="0" w:color="auto"/>
                                                                                                                                                                                                                                                                                                                                                                                                                                                    <w:bottom w:val="none" w:sz="0" w:space="0" w:color="auto"/>
                                                                                                                                                                                                                                                                                                                                                                                                                                                    <w:right w:val="none" w:sz="0" w:space="0" w:color="auto"/>
                                                                                                                                                                                                                                                                                                                                                                                                                                                  </w:divBdr>
                                                                                                                                                                                                                                                                                                                                                                                                                                                  <w:divsChild>
                                                                                                                                                                                                                                                                                                                                                                                                                                                    <w:div w:id="1352800713">
                                                                                                                                                                                                                                                                                                                                                                                                                                                      <w:marLeft w:val="0"/>
                                                                                                                                                                                                                                                                                                                                                                                                                                                      <w:marRight w:val="0"/>
                                                                                                                                                                                                                                                                                                                                                                                                                                                      <w:marTop w:val="0"/>
                                                                                                                                                                                                                                                                                                                                                                                                                                                      <w:marBottom w:val="0"/>
                                                                                                                                                                                                                                                                                                                                                                                                                                                      <w:divBdr>
                                                                                                                                                                                                                                                                                                                                                                                                                                                        <w:top w:val="none" w:sz="0" w:space="0" w:color="auto"/>
                                                                                                                                                                                                                                                                                                                                                                                                                                                        <w:left w:val="none" w:sz="0" w:space="0" w:color="auto"/>
                                                                                                                                                                                                                                                                                                                                                                                                                                                        <w:bottom w:val="none" w:sz="0" w:space="0" w:color="auto"/>
                                                                                                                                                                                                                                                                                                                                                                                                                                                        <w:right w:val="none" w:sz="0" w:space="0" w:color="auto"/>
                                                                                                                                                                                                                                                                                                                                                                                                                                                      </w:divBdr>
                                                                                                                                                                                                                                                                                                                                                                                                                                                      <w:divsChild>
                                                                                                                                                                                                                                                                                                                                                                                                                                                        <w:div w:id="1551187628">
                                                                                                                                                                                                                                                                                                                                                                                                                                                          <w:marLeft w:val="0"/>
                                                                                                                                                                                                                                                                                                                                                                                                                                                          <w:marRight w:val="0"/>
                                                                                                                                                                                                                                                                                                                                                                                                                                                          <w:marTop w:val="0"/>
                                                                                                                                                                                                                                                                                                                                                                                                                                                          <w:marBottom w:val="0"/>
                                                                                                                                                                                                                                                                                                                                                                                                                                                          <w:divBdr>
                                                                                                                                                                                                                                                                                                                                                                                                                                                            <w:top w:val="none" w:sz="0" w:space="0" w:color="auto"/>
                                                                                                                                                                                                                                                                                                                                                                                                                                                            <w:left w:val="none" w:sz="0" w:space="0" w:color="auto"/>
                                                                                                                                                                                                                                                                                                                                                                                                                                                            <w:bottom w:val="none" w:sz="0" w:space="0" w:color="auto"/>
                                                                                                                                                                                                                                                                                                                                                                                                                                                            <w:right w:val="none" w:sz="0" w:space="0" w:color="auto"/>
                                                                                                                                                                                                                                                                                                                                                                                                                                                          </w:divBdr>
                                                                                                                                                                                                                                                                                                                                                                                                                                                          <w:divsChild>
                                                                                                                                                                                                                                                                                                                                                                                                                                                            <w:div w:id="200943319">
                                                                                                                                                                                                                                                                                                                                                                                                                                                              <w:marLeft w:val="0"/>
                                                                                                                                                                                                                                                                                                                                                                                                                                                              <w:marRight w:val="0"/>
                                                                                                                                                                                                                                                                                                                                                                                                                                                              <w:marTop w:val="0"/>
                                                                                                                                                                                                                                                                                                                                                                                                                                                              <w:marBottom w:val="0"/>
                                                                                                                                                                                                                                                                                                                                                                                                                                                              <w:divBdr>
                                                                                                                                                                                                                                                                                                                                                                                                                                                                <w:top w:val="none" w:sz="0" w:space="0" w:color="auto"/>
                                                                                                                                                                                                                                                                                                                                                                                                                                                                <w:left w:val="none" w:sz="0" w:space="0" w:color="auto"/>
                                                                                                                                                                                                                                                                                                                                                                                                                                                                <w:bottom w:val="none" w:sz="0" w:space="0" w:color="auto"/>
                                                                                                                                                                                                                                                                                                                                                                                                                                                                <w:right w:val="none" w:sz="0" w:space="0" w:color="auto"/>
                                                                                                                                                                                                                                                                                                                                                                                                                                                              </w:divBdr>
                                                                                                                                                                                                                                                                                                                                                                                                                                                              <w:divsChild>
                                                                                                                                                                                                                                                                                                                                                                                                                                                                <w:div w:id="561597379">
                                                                                                                                                                                                                                                                                                                                                                                                                                                                  <w:marLeft w:val="0"/>
                                                                                                                                                                                                                                                                                                                                                                                                                                                                  <w:marRight w:val="0"/>
                                                                                                                                                                                                                                                                                                                                                                                                                                                                  <w:marTop w:val="0"/>
                                                                                                                                                                                                                                                                                                                                                                                                                                                                  <w:marBottom w:val="0"/>
                                                                                                                                                                                                                                                                                                                                                                                                                                                                  <w:divBdr>
                                                                                                                                                                                                                                                                                                                                                                                                                                                                    <w:top w:val="none" w:sz="0" w:space="0" w:color="auto"/>
                                                                                                                                                                                                                                                                                                                                                                                                                                                                    <w:left w:val="none" w:sz="0" w:space="0" w:color="auto"/>
                                                                                                                                                                                                                                                                                                                                                                                                                                                                    <w:bottom w:val="none" w:sz="0" w:space="0" w:color="auto"/>
                                                                                                                                                                                                                                                                                                                                                                                                                                                                    <w:right w:val="none" w:sz="0" w:space="0" w:color="auto"/>
                                                                                                                                                                                                                                                                                                                                                                                                                                                                  </w:divBdr>
                                                                                                                                                                                                                                                                                                                                                                                                                                                                  <w:divsChild>
                                                                                                                                                                                                                                                                                                                                                                                                                                                                    <w:div w:id="920680781">
                                                                                                                                                                                                                                                                                                                                                                                                                                                                      <w:marLeft w:val="0"/>
                                                                                                                                                                                                                                                                                                                                                                                                                                                                      <w:marRight w:val="0"/>
                                                                                                                                                                                                                                                                                                                                                                                                                                                                      <w:marTop w:val="0"/>
                                                                                                                                                                                                                                                                                                                                                                                                                                                                      <w:marBottom w:val="0"/>
                                                                                                                                                                                                                                                                                                                                                                                                                                                                      <w:divBdr>
                                                                                                                                                                                                                                                                                                                                                                                                                                                                        <w:top w:val="none" w:sz="0" w:space="0" w:color="auto"/>
                                                                                                                                                                                                                                                                                                                                                                                                                                                                        <w:left w:val="none" w:sz="0" w:space="0" w:color="auto"/>
                                                                                                                                                                                                                                                                                                                                                                                                                                                                        <w:bottom w:val="none" w:sz="0" w:space="0" w:color="auto"/>
                                                                                                                                                                                                                                                                                                                                                                                                                                                                        <w:right w:val="none" w:sz="0" w:space="0" w:color="auto"/>
                                                                                                                                                                                                                                                                                                                                                                                                                                                                      </w:divBdr>
                                                                                                                                                                                                                                                                                                                                                                                                                                                                      <w:divsChild>
                                                                                                                                                                                                                                                                                                                                                                                                                                                                        <w:div w:id="447092711">
                                                                                                                                                                                                                                                                                                                                                                                                                                                                          <w:marLeft w:val="0"/>
                                                                                                                                                                                                                                                                                                                                                                                                                                                                          <w:marRight w:val="0"/>
                                                                                                                                                                                                                                                                                                                                                                                                                                                                          <w:marTop w:val="0"/>
                                                                                                                                                                                                                                                                                                                                                                                                                                                                          <w:marBottom w:val="0"/>
                                                                                                                                                                                                                                                                                                                                                                                                                                                                          <w:divBdr>
                                                                                                                                                                                                                                                                                                                                                                                                                                                                            <w:top w:val="none" w:sz="0" w:space="0" w:color="auto"/>
                                                                                                                                                                                                                                                                                                                                                                                                                                                                            <w:left w:val="none" w:sz="0" w:space="0" w:color="auto"/>
                                                                                                                                                                                                                                                                                                                                                                                                                                                                            <w:bottom w:val="none" w:sz="0" w:space="0" w:color="auto"/>
                                                                                                                                                                                                                                                                                                                                                                                                                                                                            <w:right w:val="none" w:sz="0" w:space="0" w:color="auto"/>
                                                                                                                                                                                                                                                                                                                                                                                                                                                                          </w:divBdr>
                                                                                                                                                                                                                                                                                                                                                                                                                                                                          <w:divsChild>
                                                                                                                                                                                                                                                                                                                                                                                                                                                                            <w:div w:id="2122216113">
                                                                                                                                                                                                                                                                                                                                                                                                                                                                              <w:marLeft w:val="0"/>
                                                                                                                                                                                                                                                                                                                                                                                                                                                                              <w:marRight w:val="0"/>
                                                                                                                                                                                                                                                                                                                                                                                                                                                                              <w:marTop w:val="0"/>
                                                                                                                                                                                                                                                                                                                                                                                                                                                                              <w:marBottom w:val="0"/>
                                                                                                                                                                                                                                                                                                                                                                                                                                                                              <w:divBdr>
                                                                                                                                                                                                                                                                                                                                                                                                                                                                                <w:top w:val="none" w:sz="0" w:space="0" w:color="auto"/>
                                                                                                                                                                                                                                                                                                                                                                                                                                                                                <w:left w:val="none" w:sz="0" w:space="0" w:color="auto"/>
                                                                                                                                                                                                                                                                                                                                                                                                                                                                                <w:bottom w:val="none" w:sz="0" w:space="0" w:color="auto"/>
                                                                                                                                                                                                                                                                                                                                                                                                                                                                                <w:right w:val="none" w:sz="0" w:space="0" w:color="auto"/>
                                                                                                                                                                                                                                                                                                                                                                                                                                                                              </w:divBdr>
                                                                                                                                                                                                                                                                                                                                                                                                                                                                              <w:divsChild>
                                                                                                                                                                                                                                                                                                                                                                                                                                                                                <w:div w:id="2080982091">
                                                                                                                                                                                                                                                                                                                                                                                                                                                                                  <w:marLeft w:val="0"/>
                                                                                                                                                                                                                                                                                                                                                                                                                                                                                  <w:marRight w:val="0"/>
                                                                                                                                                                                                                                                                                                                                                                                                                                                                                  <w:marTop w:val="0"/>
                                                                                                                                                                                                                                                                                                                                                                                                                                                                                  <w:marBottom w:val="0"/>
                                                                                                                                                                                                                                                                                                                                                                                                                                                                                  <w:divBdr>
                                                                                                                                                                                                                                                                                                                                                                                                                                                                                    <w:top w:val="none" w:sz="0" w:space="0" w:color="auto"/>
                                                                                                                                                                                                                                                                                                                                                                                                                                                                                    <w:left w:val="none" w:sz="0" w:space="0" w:color="auto"/>
                                                                                                                                                                                                                                                                                                                                                                                                                                                                                    <w:bottom w:val="none" w:sz="0" w:space="0" w:color="auto"/>
                                                                                                                                                                                                                                                                                                                                                                                                                                                                                    <w:right w:val="none" w:sz="0" w:space="0" w:color="auto"/>
                                                                                                                                                                                                                                                                                                                                                                                                                                                                                  </w:divBdr>
                                                                                                                                                                                                                                                                                                                                                                                                                                                                                  <w:divsChild>
                                                                                                                                                                                                                                                                                                                                                                                                                                                                                    <w:div w:id="1665627378">
                                                                                                                                                                                                                                                                                                                                                                                                                                                                                      <w:marLeft w:val="0"/>
                                                                                                                                                                                                                                                                                                                                                                                                                                                                                      <w:marRight w:val="0"/>
                                                                                                                                                                                                                                                                                                                                                                                                                                                                                      <w:marTop w:val="0"/>
                                                                                                                                                                                                                                                                                                                                                                                                                                                                                      <w:marBottom w:val="0"/>
                                                                                                                                                                                                                                                                                                                                                                                                                                                                                      <w:divBdr>
                                                                                                                                                                                                                                                                                                                                                                                                                                                                                        <w:top w:val="none" w:sz="0" w:space="0" w:color="auto"/>
                                                                                                                                                                                                                                                                                                                                                                                                                                                                                        <w:left w:val="none" w:sz="0" w:space="0" w:color="auto"/>
                                                                                                                                                                                                                                                                                                                                                                                                                                                                                        <w:bottom w:val="none" w:sz="0" w:space="0" w:color="auto"/>
                                                                                                                                                                                                                                                                                                                                                                                                                                                                                        <w:right w:val="none" w:sz="0" w:space="0" w:color="auto"/>
                                                                                                                                                                                                                                                                                                                                                                                                                                                                                      </w:divBdr>
                                                                                                                                                                                                                                                                                                                                                                                                                                                                                      <w:divsChild>
                                                                                                                                                                                                                                                                                                                                                                                                                                                                                        <w:div w:id="824512281">
                                                                                                                                                                                                                                                                                                                                                                                                                                                                                          <w:marLeft w:val="0"/>
                                                                                                                                                                                                                                                                                                                                                                                                                                                                                          <w:marRight w:val="0"/>
                                                                                                                                                                                                                                                                                                                                                                                                                                                                                          <w:marTop w:val="0"/>
                                                                                                                                                                                                                                                                                                                                                                                                                                                                                          <w:marBottom w:val="0"/>
                                                                                                                                                                                                                                                                                                                                                                                                                                                                                          <w:divBdr>
                                                                                                                                                                                                                                                                                                                                                                                                                                                                                            <w:top w:val="none" w:sz="0" w:space="0" w:color="auto"/>
                                                                                                                                                                                                                                                                                                                                                                                                                                                                                            <w:left w:val="none" w:sz="0" w:space="0" w:color="auto"/>
                                                                                                                                                                                                                                                                                                                                                                                                                                                                                            <w:bottom w:val="none" w:sz="0" w:space="0" w:color="auto"/>
                                                                                                                                                                                                                                                                                                                                                                                                                                                                                            <w:right w:val="none" w:sz="0" w:space="0" w:color="auto"/>
                                                                                                                                                                                                                                                                                                                                                                                                                                                                                          </w:divBdr>
                                                                                                                                                                                                                                                                                                                                                                                                                                                                                          <w:divsChild>
                                                                                                                                                                                                                                                                                                                                                                                                                                                                                            <w:div w:id="903025695">
                                                                                                                                                                                                                                                                                                                                                                                                                                                                                              <w:marLeft w:val="0"/>
                                                                                                                                                                                                                                                                                                                                                                                                                                                                                              <w:marRight w:val="0"/>
                                                                                                                                                                                                                                                                                                                                                                                                                                                                                              <w:marTop w:val="0"/>
                                                                                                                                                                                                                                                                                                                                                                                                                                                                                              <w:marBottom w:val="0"/>
                                                                                                                                                                                                                                                                                                                                                                                                                                                                                              <w:divBdr>
                                                                                                                                                                                                                                                                                                                                                                                                                                                                                                <w:top w:val="none" w:sz="0" w:space="0" w:color="auto"/>
                                                                                                                                                                                                                                                                                                                                                                                                                                                                                                <w:left w:val="none" w:sz="0" w:space="0" w:color="auto"/>
                                                                                                                                                                                                                                                                                                                                                                                                                                                                                                <w:bottom w:val="none" w:sz="0" w:space="0" w:color="auto"/>
                                                                                                                                                                                                                                                                                                                                                                                                                                                                                                <w:right w:val="none" w:sz="0" w:space="0" w:color="auto"/>
                                                                                                                                                                                                                                                                                                                                                                                                                                                                                              </w:divBdr>
                                                                                                                                                                                                                                                                                                                                                                                                                                                                                              <w:divsChild>
                                                                                                                                                                                                                                                                                                                                                                                                                                                                                                <w:div w:id="356589885">
                                                                                                                                                                                                                                                                                                                                                                                                                                                                                                  <w:marLeft w:val="0"/>
                                                                                                                                                                                                                                                                                                                                                                                                                                                                                                  <w:marRight w:val="0"/>
                                                                                                                                                                                                                                                                                                                                                                                                                                                                                                  <w:marTop w:val="0"/>
                                                                                                                                                                                                                                                                                                                                                                                                                                                                                                  <w:marBottom w:val="0"/>
                                                                                                                                                                                                                                                                                                                                                                                                                                                                                                  <w:divBdr>
                                                                                                                                                                                                                                                                                                                                                                                                                                                                                                    <w:top w:val="none" w:sz="0" w:space="0" w:color="auto"/>
                                                                                                                                                                                                                                                                                                                                                                                                                                                                                                    <w:left w:val="none" w:sz="0" w:space="0" w:color="auto"/>
                                                                                                                                                                                                                                                                                                                                                                                                                                                                                                    <w:bottom w:val="none" w:sz="0" w:space="0" w:color="auto"/>
                                                                                                                                                                                                                                                                                                                                                                                                                                                                                                    <w:right w:val="none" w:sz="0" w:space="0" w:color="auto"/>
                                                                                                                                                                                                                                                                                                                                                                                                                                                                                                  </w:divBdr>
                                                                                                                                                                                                                                                                                                                                                                                                                                                                                                  <w:divsChild>
                                                                                                                                                                                                                                                                                                                                                                                                                                                                                                    <w:div w:id="1083725322">
                                                                                                                                                                                                                                                                                                                                                                                                                                                                                                      <w:marLeft w:val="0"/>
                                                                                                                                                                                                                                                                                                                                                                                                                                                                                                      <w:marRight w:val="0"/>
                                                                                                                                                                                                                                                                                                                                                                                                                                                                                                      <w:marTop w:val="0"/>
                                                                                                                                                                                                                                                                                                                                                                                                                                                                                                      <w:marBottom w:val="0"/>
                                                                                                                                                                                                                                                                                                                                                                                                                                                                                                      <w:divBdr>
                                                                                                                                                                                                                                                                                                                                                                                                                                                                                                        <w:top w:val="none" w:sz="0" w:space="0" w:color="auto"/>
                                                                                                                                                                                                                                                                                                                                                                                                                                                                                                        <w:left w:val="none" w:sz="0" w:space="0" w:color="auto"/>
                                                                                                                                                                                                                                                                                                                                                                                                                                                                                                        <w:bottom w:val="none" w:sz="0" w:space="0" w:color="auto"/>
                                                                                                                                                                                                                                                                                                                                                                                                                                                                                                        <w:right w:val="none" w:sz="0" w:space="0" w:color="auto"/>
                                                                                                                                                                                                                                                                                                                                                                                                                                                                                                      </w:divBdr>
                                                                                                                                                                                                                                                                                                                                                                                                                                                                                                      <w:divsChild>
                                                                                                                                                                                                                                                                                                                                                                                                                                                                                                        <w:div w:id="804930964">
                                                                                                                                                                                                                                                                                                                                                                                                                                                                                                          <w:marLeft w:val="0"/>
                                                                                                                                                                                                                                                                                                                                                                                                                                                                                                          <w:marRight w:val="0"/>
                                                                                                                                                                                                                                                                                                                                                                                                                                                                                                          <w:marTop w:val="0"/>
                                                                                                                                                                                                                                                                                                                                                                                                                                                                                                          <w:marBottom w:val="0"/>
                                                                                                                                                                                                                                                                                                                                                                                                                                                                                                          <w:divBdr>
                                                                                                                                                                                                                                                                                                                                                                                                                                                                                                            <w:top w:val="none" w:sz="0" w:space="0" w:color="auto"/>
                                                                                                                                                                                                                                                                                                                                                                                                                                                                                                            <w:left w:val="none" w:sz="0" w:space="0" w:color="auto"/>
                                                                                                                                                                                                                                                                                                                                                                                                                                                                                                            <w:bottom w:val="none" w:sz="0" w:space="0" w:color="auto"/>
                                                                                                                                                                                                                                                                                                                                                                                                                                                                                                            <w:right w:val="none" w:sz="0" w:space="0" w:color="auto"/>
                                                                                                                                                                                                                                                                                                                                                                                                                                                                                                          </w:divBdr>
                                                                                                                                                                                                                                                                                                                                                                                                                                                                                                          <w:divsChild>
                                                                                                                                                                                                                                                                                                                                                                                                                                                                                                            <w:div w:id="687684065">
                                                                                                                                                                                                                                                                                                                                                                                                                                                                                                              <w:marLeft w:val="0"/>
                                                                                                                                                                                                                                                                                                                                                                                                                                                                                                              <w:marRight w:val="0"/>
                                                                                                                                                                                                                                                                                                                                                                                                                                                                                                              <w:marTop w:val="0"/>
                                                                                                                                                                                                                                                                                                                                                                                                                                                                                                              <w:marBottom w:val="0"/>
                                                                                                                                                                                                                                                                                                                                                                                                                                                                                                              <w:divBdr>
                                                                                                                                                                                                                                                                                                                                                                                                                                                                                                                <w:top w:val="none" w:sz="0" w:space="0" w:color="auto"/>
                                                                                                                                                                                                                                                                                                                                                                                                                                                                                                                <w:left w:val="none" w:sz="0" w:space="0" w:color="auto"/>
                                                                                                                                                                                                                                                                                                                                                                                                                                                                                                                <w:bottom w:val="none" w:sz="0" w:space="0" w:color="auto"/>
                                                                                                                                                                                                                                                                                                                                                                                                                                                                                                                <w:right w:val="none" w:sz="0" w:space="0" w:color="auto"/>
                                                                                                                                                                                                                                                                                                                                                                                                                                                                                                              </w:divBdr>
                                                                                                                                                                                                                                                                                                                                                                                                                                                                                                              <w:divsChild>
                                                                                                                                                                                                                                                                                                                                                                                                                                                                                                                <w:div w:id="1533762393">
                                                                                                                                                                                                                                                                                                                                                                                                                                                                                                                  <w:marLeft w:val="0"/>
                                                                                                                                                                                                                                                                                                                                                                                                                                                                                                                  <w:marRight w:val="0"/>
                                                                                                                                                                                                                                                                                                                                                                                                                                                                                                                  <w:marTop w:val="0"/>
                                                                                                                                                                                                                                                                                                                                                                                                                                                                                                                  <w:marBottom w:val="0"/>
                                                                                                                                                                                                                                                                                                                                                                                                                                                                                                                  <w:divBdr>
                                                                                                                                                                                                                                                                                                                                                                                                                                                                                                                    <w:top w:val="none" w:sz="0" w:space="0" w:color="auto"/>
                                                                                                                                                                                                                                                                                                                                                                                                                                                                                                                    <w:left w:val="none" w:sz="0" w:space="0" w:color="auto"/>
                                                                                                                                                                                                                                                                                                                                                                                                                                                                                                                    <w:bottom w:val="none" w:sz="0" w:space="0" w:color="auto"/>
                                                                                                                                                                                                                                                                                                                                                                                                                                                                                                                    <w:right w:val="none" w:sz="0" w:space="0" w:color="auto"/>
                                                                                                                                                                                                                                                                                                                                                                                                                                                                                                                  </w:divBdr>
                                                                                                                                                                                                                                                                                                                                                                                                                                                                                                                  <w:divsChild>
                                                                                                                                                                                                                                                                                                                                                                                                                                                                                                                    <w:div w:id="864439870">
                                                                                                                                                                                                                                                                                                                                                                                                                                                                                                                      <w:marLeft w:val="0"/>
                                                                                                                                                                                                                                                                                                                                                                                                                                                                                                                      <w:marRight w:val="0"/>
                                                                                                                                                                                                                                                                                                                                                                                                                                                                                                                      <w:marTop w:val="0"/>
                                                                                                                                                                                                                                                                                                                                                                                                                                                                                                                      <w:marBottom w:val="0"/>
                                                                                                                                                                                                                                                                                                                                                                                                                                                                                                                      <w:divBdr>
                                                                                                                                                                                                                                                                                                                                                                                                                                                                                                                        <w:top w:val="none" w:sz="0" w:space="0" w:color="auto"/>
                                                                                                                                                                                                                                                                                                                                                                                                                                                                                                                        <w:left w:val="none" w:sz="0" w:space="0" w:color="auto"/>
                                                                                                                                                                                                                                                                                                                                                                                                                                                                                                                        <w:bottom w:val="none" w:sz="0" w:space="0" w:color="auto"/>
                                                                                                                                                                                                                                                                                                                                                                                                                                                                                                                        <w:right w:val="none" w:sz="0" w:space="0" w:color="auto"/>
                                                                                                                                                                                                                                                                                                                                                                                                                                                                                                                      </w:divBdr>
                                                                                                                                                                                                                                                                                                                                                                                                                                                                                                                      <w:divsChild>
                                                                                                                                                                                                                                                                                                                                                                                                                                                                                                                        <w:div w:id="38945019">
                                                                                                                                                                                                                                                                                                                                                                                                                                                                                                                          <w:marLeft w:val="0"/>
                                                                                                                                                                                                                                                                                                                                                                                                                                                                                                                          <w:marRight w:val="0"/>
                                                                                                                                                                                                                                                                                                                                                                                                                                                                                                                          <w:marTop w:val="0"/>
                                                                                                                                                                                                                                                                                                                                                                                                                                                                                                                          <w:marBottom w:val="0"/>
                                                                                                                                                                                                                                                                                                                                                                                                                                                                                                                          <w:divBdr>
                                                                                                                                                                                                                                                                                                                                                                                                                                                                                                                            <w:top w:val="none" w:sz="0" w:space="0" w:color="auto"/>
                                                                                                                                                                                                                                                                                                                                                                                                                                                                                                                            <w:left w:val="none" w:sz="0" w:space="0" w:color="auto"/>
                                                                                                                                                                                                                                                                                                                                                                                                                                                                                                                            <w:bottom w:val="none" w:sz="0" w:space="0" w:color="auto"/>
                                                                                                                                                                                                                                                                                                                                                                                                                                                                                                                            <w:right w:val="none" w:sz="0" w:space="0" w:color="auto"/>
                                                                                                                                                                                                                                                                                                                                                                                                                                                                                                                          </w:divBdr>
                                                                                                                                                                                                                                                                                                                                                                                                                                                                                                                          <w:divsChild>
                                                                                                                                                                                                                                                                                                                                                                                                                                                                                                                            <w:div w:id="288904702">
                                                                                                                                                                                                                                                                                                                                                                                                                                                                                                                              <w:marLeft w:val="0"/>
                                                                                                                                                                                                                                                                                                                                                                                                                                                                                                                              <w:marRight w:val="0"/>
                                                                                                                                                                                                                                                                                                                                                                                                                                                                                                                              <w:marTop w:val="0"/>
                                                                                                                                                                                                                                                                                                                                                                                                                                                                                                                              <w:marBottom w:val="0"/>
                                                                                                                                                                                                                                                                                                                                                                                                                                                                                                                              <w:divBdr>
                                                                                                                                                                                                                                                                                                                                                                                                                                                                                                                                <w:top w:val="none" w:sz="0" w:space="0" w:color="auto"/>
                                                                                                                                                                                                                                                                                                                                                                                                                                                                                                                                <w:left w:val="none" w:sz="0" w:space="0" w:color="auto"/>
                                                                                                                                                                                                                                                                                                                                                                                                                                                                                                                                <w:bottom w:val="none" w:sz="0" w:space="0" w:color="auto"/>
                                                                                                                                                                                                                                                                                                                                                                                                                                                                                                                                <w:right w:val="none" w:sz="0" w:space="0" w:color="auto"/>
                                                                                                                                                                                                                                                                                                                                                                                                                                                                                                                              </w:divBdr>
                                                                                                                                                                                                                                                                                                                                                                                                                                                                                                                              <w:divsChild>
                                                                                                                                                                                                                                                                                                                                                                                                                                                                                                                                <w:div w:id="1049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B70E7-EDD0-B94D-B219-CCA3C629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25</Pages>
  <Words>114609</Words>
  <Characters>653277</Characters>
  <Application>Microsoft Macintosh Word</Application>
  <DocSecurity>0</DocSecurity>
  <Lines>5443</Lines>
  <Paragraphs>1532</Paragraphs>
  <ScaleCrop>false</ScaleCrop>
  <Company>UQDI</Company>
  <LinksUpToDate>false</LinksUpToDate>
  <CharactersWithSpaces>766354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40</cp:revision>
  <dcterms:created xsi:type="dcterms:W3CDTF">2013-10-01T13:45:00Z</dcterms:created>
  <dcterms:modified xsi:type="dcterms:W3CDTF">2013-10-28T01:02:00Z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