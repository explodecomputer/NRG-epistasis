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3F8C5" w14:textId="77777777" w:rsidR="00DB5441" w:rsidRPr="00890F9C" w:rsidRDefault="001E44F9" w:rsidP="00DB5441">
      <w:pPr>
        <w:pStyle w:val="Heading1"/>
      </w:pPr>
      <w:bookmarkStart w:id="0" w:name="_Toc257304539"/>
      <w:commentRangeStart w:id="1"/>
      <w:r>
        <w:t xml:space="preserve">Detecting </w:t>
      </w:r>
      <w:commentRangeEnd w:id="1"/>
      <w:r w:rsidR="00A153E9">
        <w:rPr>
          <w:rStyle w:val="CommentReference"/>
          <w:rFonts w:asciiTheme="minorHAnsi" w:eastAsiaTheme="minorEastAsia" w:hAnsiTheme="minorHAnsi" w:cstheme="minorBidi"/>
          <w:b w:val="0"/>
          <w:bCs w:val="0"/>
          <w:color w:val="auto"/>
        </w:rPr>
        <w:commentReference w:id="1"/>
      </w:r>
      <w:r>
        <w:t>epistasis in human complex traits</w:t>
      </w:r>
      <w:bookmarkEnd w:id="0"/>
    </w:p>
    <w:p w14:paraId="1FFB72E9" w14:textId="77777777" w:rsidR="0066519C" w:rsidRPr="00890F9C" w:rsidRDefault="0066519C" w:rsidP="0066519C">
      <w:pPr>
        <w:pStyle w:val="TOCHeading"/>
        <w:spacing w:before="120" w:line="240" w:lineRule="auto"/>
        <w:rPr>
          <w:rFonts w:eastAsiaTheme="minorEastAsia" w:cstheme="minorBidi"/>
          <w:b w:val="0"/>
          <w:bCs w:val="0"/>
          <w:color w:val="auto"/>
          <w:sz w:val="24"/>
          <w:szCs w:val="24"/>
        </w:rPr>
      </w:pPr>
      <w:r w:rsidRPr="00890F9C">
        <w:rPr>
          <w:rFonts w:eastAsiaTheme="minorEastAsia" w:cstheme="minorBidi"/>
          <w:b w:val="0"/>
          <w:bCs w:val="0"/>
          <w:color w:val="auto"/>
          <w:sz w:val="24"/>
          <w:szCs w:val="24"/>
        </w:rPr>
        <w:t>Wen-</w:t>
      </w:r>
      <w:r w:rsidR="006547D0">
        <w:rPr>
          <w:rFonts w:eastAsiaTheme="minorEastAsia" w:cstheme="minorBidi"/>
          <w:b w:val="0"/>
          <w:bCs w:val="0"/>
          <w:color w:val="auto"/>
          <w:sz w:val="24"/>
          <w:szCs w:val="24"/>
        </w:rPr>
        <w:t>H</w:t>
      </w:r>
      <w:r w:rsidRPr="00890F9C">
        <w:rPr>
          <w:rFonts w:eastAsiaTheme="minorEastAsia" w:cstheme="minorBidi"/>
          <w:b w:val="0"/>
          <w:bCs w:val="0"/>
          <w:color w:val="auto"/>
          <w:sz w:val="24"/>
          <w:szCs w:val="24"/>
        </w:rPr>
        <w:t>ua Wei</w:t>
      </w:r>
      <w:r w:rsidR="006547D0" w:rsidRPr="004957D6">
        <w:rPr>
          <w:b w:val="0"/>
          <w:bCs w:val="0"/>
          <w:vertAlign w:val="superscript"/>
        </w:rPr>
        <w:t>1,2</w:t>
      </w:r>
      <w:ins w:id="2" w:author="WWAdmin" w:date="2014-06-28T21:13:00Z">
        <w:r w:rsidR="00147B4F">
          <w:rPr>
            <w:b w:val="0"/>
            <w:bCs w:val="0"/>
            <w:vertAlign w:val="superscript"/>
          </w:rPr>
          <w:t>,*</w:t>
        </w:r>
      </w:ins>
      <w:r w:rsidR="006547D0">
        <w:rPr>
          <w:rFonts w:eastAsiaTheme="minorEastAsia" w:cstheme="minorBidi"/>
          <w:b w:val="0"/>
          <w:bCs w:val="0"/>
          <w:color w:val="auto"/>
          <w:sz w:val="24"/>
          <w:szCs w:val="24"/>
        </w:rPr>
        <w:t xml:space="preserve">, </w:t>
      </w:r>
      <w:r w:rsidRPr="00890F9C">
        <w:rPr>
          <w:rFonts w:eastAsiaTheme="minorEastAsia" w:cstheme="minorBidi"/>
          <w:b w:val="0"/>
          <w:bCs w:val="0"/>
          <w:color w:val="auto"/>
          <w:sz w:val="24"/>
          <w:szCs w:val="24"/>
        </w:rPr>
        <w:t>Gibran Hemani</w:t>
      </w:r>
      <w:r w:rsidR="006547D0" w:rsidRPr="004957D6">
        <w:rPr>
          <w:b w:val="0"/>
          <w:bCs w:val="0"/>
          <w:vertAlign w:val="superscript"/>
        </w:rPr>
        <w:t>3,4</w:t>
      </w:r>
      <w:r w:rsidR="001E44F9">
        <w:rPr>
          <w:vertAlign w:val="superscript"/>
        </w:rPr>
        <w:t>,5</w:t>
      </w:r>
      <w:ins w:id="3" w:author="WWAdmin" w:date="2014-06-28T21:13:00Z">
        <w:r w:rsidR="00147B4F">
          <w:rPr>
            <w:vertAlign w:val="superscript"/>
          </w:rPr>
          <w:t>,*</w:t>
        </w:r>
      </w:ins>
      <w:r w:rsidR="006547D0">
        <w:rPr>
          <w:rFonts w:eastAsiaTheme="minorEastAsia" w:cstheme="minorBidi"/>
          <w:b w:val="0"/>
          <w:bCs w:val="0"/>
          <w:color w:val="auto"/>
          <w:sz w:val="24"/>
          <w:szCs w:val="24"/>
        </w:rPr>
        <w:t xml:space="preserve">, </w:t>
      </w:r>
      <w:r w:rsidRPr="00890F9C">
        <w:rPr>
          <w:rFonts w:eastAsiaTheme="minorEastAsia" w:cstheme="minorBidi"/>
          <w:b w:val="0"/>
          <w:bCs w:val="0"/>
          <w:color w:val="auto"/>
          <w:sz w:val="24"/>
          <w:szCs w:val="24"/>
        </w:rPr>
        <w:t>Chris Haley</w:t>
      </w:r>
      <w:r w:rsidR="006547D0" w:rsidRPr="004957D6">
        <w:rPr>
          <w:rFonts w:eastAsiaTheme="minorEastAsia" w:cstheme="minorBidi"/>
          <w:bCs w:val="0"/>
          <w:vertAlign w:val="superscript"/>
        </w:rPr>
        <w:t>1</w:t>
      </w:r>
      <w:r w:rsidR="003E5517" w:rsidRPr="004957D6">
        <w:rPr>
          <w:rFonts w:eastAsiaTheme="minorEastAsia" w:cstheme="minorBidi"/>
          <w:bCs w:val="0"/>
          <w:vertAlign w:val="superscript"/>
        </w:rPr>
        <w:t>,6</w:t>
      </w:r>
    </w:p>
    <w:p w14:paraId="0C742A37" w14:textId="77777777" w:rsidR="006547D0" w:rsidRDefault="006547D0" w:rsidP="006547D0">
      <w:r w:rsidRPr="004957D6">
        <w:rPr>
          <w:vertAlign w:val="superscript"/>
        </w:rPr>
        <w:t>1</w:t>
      </w:r>
      <w:r w:rsidR="009C7E4A" w:rsidRPr="00CD4CF6">
        <w:t>Arthritis Research UK Centre for Genetics and Genomics, Institute of Inflammation and Repair, Faculty of Medical and Human Sciences, Manchester Academic Health Science Centre, University of Manchester, Oxford Road, Manchester M13 9PT</w:t>
      </w:r>
      <w:r w:rsidR="009C7E4A">
        <w:t>, UK</w:t>
      </w:r>
    </w:p>
    <w:p w14:paraId="5F844417" w14:textId="5C329360" w:rsidR="006547D0" w:rsidRDefault="006547D0" w:rsidP="006547D0">
      <w:r w:rsidRPr="004957D6">
        <w:rPr>
          <w:vertAlign w:val="superscript"/>
        </w:rPr>
        <w:t>2</w:t>
      </w:r>
      <w:r w:rsidR="009C7E4A" w:rsidRPr="00CD4CF6">
        <w:t xml:space="preserve">MRC Human Genetics Unit, </w:t>
      </w:r>
      <w:ins w:id="4" w:author="HALEY Chris" w:date="2014-07-04T12:53:00Z">
        <w:r w:rsidR="0035515E">
          <w:t xml:space="preserve">MRC </w:t>
        </w:r>
      </w:ins>
      <w:r w:rsidR="009C7E4A" w:rsidRPr="00CD4CF6">
        <w:t>Institute of Genetics and Molecular Medicine, University of Edinburgh, Western General Hospital, Crewe Road, Edinburgh EH4 2XU, UK</w:t>
      </w:r>
    </w:p>
    <w:p w14:paraId="70350476" w14:textId="77777777" w:rsidR="001E44F9" w:rsidRPr="00FF1DF7" w:rsidRDefault="001E44F9" w:rsidP="001E44F9">
      <w:pPr>
        <w:rPr>
          <w:lang w:val="en-GB"/>
        </w:rPr>
      </w:pPr>
      <w:r>
        <w:rPr>
          <w:vertAlign w:val="superscript"/>
        </w:rPr>
        <w:t>3</w:t>
      </w:r>
      <w:r w:rsidRPr="00FF1DF7">
        <w:rPr>
          <w:lang w:val="en-GB"/>
        </w:rPr>
        <w:t>MRC Integrative Epidemiology Unit, University of Bristol, Oakfield House, Oakfield Grove, Bristol, BS8 2BN</w:t>
      </w:r>
      <w:r>
        <w:rPr>
          <w:lang w:val="en-GB"/>
        </w:rPr>
        <w:t>, UK</w:t>
      </w:r>
    </w:p>
    <w:p w14:paraId="3CF92877" w14:textId="77777777" w:rsidR="001E44F9" w:rsidRPr="001E44F9" w:rsidRDefault="001E44F9" w:rsidP="001E44F9">
      <w:pPr>
        <w:rPr>
          <w:lang w:val="en-GB"/>
        </w:rPr>
      </w:pPr>
      <w:r>
        <w:rPr>
          <w:vertAlign w:val="superscript"/>
        </w:rPr>
        <w:t>4</w:t>
      </w:r>
      <w:r w:rsidRPr="004957D6">
        <w:rPr>
          <w:bCs/>
          <w:lang w:val="en-GB"/>
        </w:rPr>
        <w:t>Queensland Brain Institute</w:t>
      </w:r>
      <w:r w:rsidR="003E5517" w:rsidRPr="003E5517">
        <w:t xml:space="preserve"> </w:t>
      </w:r>
      <w:r w:rsidR="003E5517" w:rsidRPr="00CD4CF6">
        <w:t>Centre</w:t>
      </w:r>
      <w:r w:rsidRPr="004957D6">
        <w:rPr>
          <w:bCs/>
          <w:lang w:val="en-GB"/>
        </w:rPr>
        <w:t>, University of Queensland, Brisbane, Queensland 4072, Australia</w:t>
      </w:r>
    </w:p>
    <w:p w14:paraId="3D9231FA" w14:textId="77777777" w:rsidR="003E5517" w:rsidRPr="003E5517" w:rsidRDefault="001E44F9" w:rsidP="006547D0">
      <w:pPr>
        <w:rPr>
          <w:bCs/>
          <w:lang w:val="en-GB"/>
        </w:rPr>
      </w:pPr>
      <w:r>
        <w:rPr>
          <w:vertAlign w:val="superscript"/>
        </w:rPr>
        <w:t>5</w:t>
      </w:r>
      <w:r w:rsidRPr="004957D6">
        <w:rPr>
          <w:bCs/>
          <w:lang w:val="en-GB"/>
        </w:rPr>
        <w:t>University of Queensland Diamantina Institute, University of Queensland, Princess Alexandra Hospital, Brisbane, Queensland 4072, Australia</w:t>
      </w:r>
    </w:p>
    <w:p w14:paraId="2C940802" w14:textId="77777777" w:rsidR="006547D0" w:rsidRPr="004957D6" w:rsidRDefault="003E5517" w:rsidP="006547D0">
      <w:pPr>
        <w:rPr>
          <w:lang w:val="en-GB"/>
        </w:rPr>
      </w:pPr>
      <w:r w:rsidRPr="003E5517">
        <w:rPr>
          <w:bCs/>
          <w:vertAlign w:val="superscript"/>
          <w:lang w:val="en-GB"/>
        </w:rPr>
        <w:t>6</w:t>
      </w:r>
      <w:r w:rsidRPr="005E3E2C">
        <w:rPr>
          <w:bCs/>
          <w:lang w:val="en-GB"/>
        </w:rPr>
        <w:t>The Roslin Institute</w:t>
      </w:r>
      <w:r w:rsidRPr="00AE0150">
        <w:rPr>
          <w:bCs/>
          <w:lang w:val="en-GB"/>
        </w:rPr>
        <w:t xml:space="preserve"> and Royal (Dick) School of Veterinary Sciences,</w:t>
      </w:r>
      <w:r w:rsidRPr="004957D6">
        <w:rPr>
          <w:rFonts w:cs="Times New Roman"/>
        </w:rPr>
        <w:t xml:space="preserve"> University of Edinburgh, Easter Bush, Midlothian, EH25 9RG, UK</w:t>
      </w:r>
    </w:p>
    <w:p w14:paraId="4603F371" w14:textId="77777777" w:rsidR="006547D0" w:rsidRPr="006547D0" w:rsidRDefault="00147B4F" w:rsidP="006547D0">
      <w:ins w:id="5" w:author="WWAdmin" w:date="2014-06-28T21:14:00Z">
        <w:r>
          <w:rPr>
            <w:bCs/>
            <w:vertAlign w:val="superscript"/>
            <w:lang w:val="en-GB"/>
          </w:rPr>
          <w:t>*</w:t>
        </w:r>
        <w:r>
          <w:rPr>
            <w:bCs/>
            <w:lang w:val="en-GB"/>
          </w:rPr>
          <w:t>Contribute</w:t>
        </w:r>
      </w:ins>
      <w:ins w:id="6" w:author="WWAdmin" w:date="2014-06-28T21:15:00Z">
        <w:r>
          <w:rPr>
            <w:bCs/>
            <w:lang w:val="en-GB"/>
          </w:rPr>
          <w:t>d</w:t>
        </w:r>
      </w:ins>
      <w:ins w:id="7" w:author="WWAdmin" w:date="2014-06-28T21:14:00Z">
        <w:r>
          <w:rPr>
            <w:bCs/>
            <w:lang w:val="en-GB"/>
          </w:rPr>
          <w:t xml:space="preserve"> equally</w:t>
        </w:r>
      </w:ins>
    </w:p>
    <w:p w14:paraId="209F112A" w14:textId="77777777" w:rsidR="006547D0" w:rsidRPr="006547D0" w:rsidRDefault="006547D0" w:rsidP="0066519C">
      <w:pPr>
        <w:rPr>
          <w:rFonts w:asciiTheme="majorHAnsi" w:hAnsiTheme="majorHAnsi"/>
        </w:rPr>
      </w:pPr>
    </w:p>
    <w:p w14:paraId="11624D4E" w14:textId="77777777" w:rsidR="0066519C" w:rsidRPr="00890F9C" w:rsidRDefault="0066519C" w:rsidP="0066519C">
      <w:pPr>
        <w:pStyle w:val="addresses"/>
        <w:rPr>
          <w:rFonts w:asciiTheme="majorHAnsi" w:hAnsiTheme="majorHAnsi"/>
          <w:b w:val="0"/>
          <w:noProof w:val="0"/>
        </w:rPr>
      </w:pPr>
      <w:r w:rsidRPr="00890F9C">
        <w:rPr>
          <w:rFonts w:asciiTheme="majorHAnsi" w:hAnsiTheme="majorHAnsi"/>
          <w:b w:val="0"/>
          <w:noProof w:val="0"/>
        </w:rPr>
        <w:t>Correspondence to CSH</w:t>
      </w:r>
    </w:p>
    <w:p w14:paraId="033C6309" w14:textId="77777777" w:rsidR="0066519C" w:rsidRPr="00890F9C" w:rsidDel="00D62122" w:rsidRDefault="0066519C" w:rsidP="0066519C">
      <w:pPr>
        <w:pStyle w:val="addresses"/>
        <w:rPr>
          <w:del w:id="8" w:author="Gib Hemani" w:date="2014-06-26T22:24:00Z"/>
          <w:rFonts w:asciiTheme="majorHAnsi" w:hAnsiTheme="majorHAnsi"/>
          <w:b w:val="0"/>
        </w:rPr>
      </w:pPr>
      <w:r w:rsidRPr="00890F9C">
        <w:rPr>
          <w:rFonts w:asciiTheme="majorHAnsi" w:hAnsiTheme="majorHAnsi"/>
          <w:b w:val="0"/>
          <w:noProof w:val="0"/>
        </w:rPr>
        <w:t xml:space="preserve">e-mail: </w:t>
      </w:r>
      <w:r w:rsidRPr="00890F9C">
        <w:rPr>
          <w:rFonts w:asciiTheme="majorHAnsi" w:hAnsiTheme="majorHAnsi"/>
          <w:b w:val="0"/>
        </w:rPr>
        <w:t>Chris.Haley@igmm.ed.ac.uk</w:t>
      </w:r>
    </w:p>
    <w:p w14:paraId="3EAFFE80" w14:textId="77777777" w:rsidR="00922F89" w:rsidRPr="00890F9C" w:rsidDel="00D62122" w:rsidRDefault="00922F89" w:rsidP="00D62122">
      <w:pPr>
        <w:pStyle w:val="TOCHeading"/>
        <w:rPr>
          <w:ins w:id="9" w:author="Darren Burgess" w:date="2014-04-17T16:54:00Z"/>
          <w:del w:id="10" w:author="Gib Hemani" w:date="2014-06-26T22:24:00Z"/>
        </w:rPr>
      </w:pPr>
    </w:p>
    <w:p w14:paraId="00C3511E" w14:textId="77777777" w:rsidR="00B51B59" w:rsidRDefault="00B51B59">
      <w:pPr>
        <w:pStyle w:val="addresses"/>
        <w:pPrChange w:id="11" w:author="Gib Hemani" w:date="2014-06-26T22:24:00Z">
          <w:pPr>
            <w:pStyle w:val="TOCHeading"/>
          </w:pPr>
        </w:pPrChange>
      </w:pPr>
    </w:p>
    <w:p w14:paraId="600BA37E" w14:textId="77777777" w:rsidR="00DB5441" w:rsidRDefault="00DB5441" w:rsidP="00DB5441">
      <w:pPr>
        <w:rPr>
          <w:ins w:id="12" w:author="Gib Hemani" w:date="2014-06-27T00:10:00Z"/>
        </w:rPr>
      </w:pPr>
    </w:p>
    <w:p w14:paraId="398C1070" w14:textId="77777777" w:rsidR="00B51B59" w:rsidRDefault="00536061">
      <w:pPr>
        <w:pStyle w:val="Heading2"/>
        <w:rPr>
          <w:ins w:id="13" w:author="Gib Hemani" w:date="2014-06-27T00:10:00Z"/>
        </w:rPr>
        <w:pPrChange w:id="14" w:author="Gib Hemani" w:date="2014-06-27T00:10:00Z">
          <w:pPr/>
        </w:pPrChange>
      </w:pPr>
      <w:ins w:id="15" w:author="Gib Hemani" w:date="2014-06-27T00:10:00Z">
        <w:r>
          <w:t>Online summary</w:t>
        </w:r>
      </w:ins>
    </w:p>
    <w:p w14:paraId="4D5F5AB3" w14:textId="77777777" w:rsidR="00536061" w:rsidRDefault="00536061" w:rsidP="00536061">
      <w:pPr>
        <w:rPr>
          <w:ins w:id="16" w:author="Gib Hemani" w:date="2014-06-27T00:10:00Z"/>
        </w:rPr>
      </w:pPr>
    </w:p>
    <w:p w14:paraId="5E275FD7" w14:textId="47C6C02A" w:rsidR="00B51B59" w:rsidRDefault="00536061">
      <w:pPr>
        <w:pStyle w:val="ListParagraph"/>
        <w:numPr>
          <w:ilvl w:val="0"/>
          <w:numId w:val="3"/>
        </w:numPr>
        <w:rPr>
          <w:ins w:id="17" w:author="Gib Hemani" w:date="2014-06-27T00:10:00Z"/>
        </w:rPr>
        <w:pPrChange w:id="18" w:author="Gib Hemani" w:date="2014-06-27T00:10:00Z">
          <w:pPr/>
        </w:pPrChange>
      </w:pPr>
      <w:ins w:id="19" w:author="Gib Hemani" w:date="2014-06-27T00:10:00Z">
        <w:r>
          <w:t xml:space="preserve">Tremendous activity in the development of methodology has now rendered the </w:t>
        </w:r>
      </w:ins>
      <w:ins w:id="20" w:author="IT Services" w:date="2014-07-03T16:58:00Z">
        <w:r w:rsidR="007C04CA">
          <w:t xml:space="preserve">exhaustive </w:t>
        </w:r>
      </w:ins>
      <w:ins w:id="21" w:author="Gib Hemani" w:date="2014-06-27T00:10:00Z">
        <w:r>
          <w:t>search for pairwise</w:t>
        </w:r>
      </w:ins>
      <w:ins w:id="22" w:author="HALEY Chris" w:date="2014-07-04T13:30:00Z">
        <w:r w:rsidR="000163E3">
          <w:t xml:space="preserve"> genetic</w:t>
        </w:r>
      </w:ins>
      <w:ins w:id="23" w:author="Gib Hemani" w:date="2014-06-27T00:10:00Z">
        <w:r>
          <w:t xml:space="preserve"> interactions computationally routine, but addressing the statistical problems of detecting epistasis remains a big challenge.</w:t>
        </w:r>
      </w:ins>
    </w:p>
    <w:p w14:paraId="27949AA4" w14:textId="77777777" w:rsidR="00B51B59" w:rsidRDefault="00536061">
      <w:pPr>
        <w:pStyle w:val="ListParagraph"/>
        <w:numPr>
          <w:ilvl w:val="0"/>
          <w:numId w:val="3"/>
        </w:numPr>
        <w:rPr>
          <w:ins w:id="24" w:author="Gib Hemani" w:date="2014-06-27T00:10:00Z"/>
        </w:rPr>
        <w:pPrChange w:id="25" w:author="Gib Hemani" w:date="2014-06-27T00:10:00Z">
          <w:pPr/>
        </w:pPrChange>
      </w:pPr>
      <w:ins w:id="26" w:author="Gib Hemani" w:date="2014-06-27T00:10:00Z">
        <w:r>
          <w:t>Most reports of epistasis influencing human complex traits that exist in the literature raise concerns regarding their validity, and do not follow the same strict protocols that are in place for reporting additive effects.</w:t>
        </w:r>
      </w:ins>
    </w:p>
    <w:p w14:paraId="0AFD4FC3" w14:textId="77C1B1EF" w:rsidR="00B51B59" w:rsidRDefault="00536061">
      <w:pPr>
        <w:pStyle w:val="ListParagraph"/>
        <w:numPr>
          <w:ilvl w:val="0"/>
          <w:numId w:val="3"/>
        </w:numPr>
        <w:rPr>
          <w:ins w:id="27" w:author="Gib Hemani" w:date="2014-06-27T00:10:00Z"/>
        </w:rPr>
        <w:pPrChange w:id="28" w:author="Gib Hemani" w:date="2014-06-27T00:10:00Z">
          <w:pPr/>
        </w:pPrChange>
      </w:pPr>
      <w:ins w:id="29" w:author="Gib Hemani" w:date="2014-06-27T00:10:00Z">
        <w:r>
          <w:t xml:space="preserve">There is mounting evidence that </w:t>
        </w:r>
      </w:ins>
      <w:ins w:id="30" w:author="HALEY Chris" w:date="2014-07-04T13:31:00Z">
        <w:r w:rsidR="000163E3">
          <w:t xml:space="preserve">pairwise </w:t>
        </w:r>
      </w:ins>
      <w:ins w:id="31" w:author="Gib Hemani" w:date="2014-06-27T00:10:00Z">
        <w:r>
          <w:t>epistatic effects influencing human complex traits that are sufficiently large for detection in standard single-sample GWAS do not exist. If epistatic effects do influence complex traits then each interaction effect will likely be small, as is observed with additive effects.</w:t>
        </w:r>
      </w:ins>
    </w:p>
    <w:p w14:paraId="32E99893" w14:textId="77777777" w:rsidR="00B51B59" w:rsidRDefault="00536061">
      <w:pPr>
        <w:pStyle w:val="ListParagraph"/>
        <w:numPr>
          <w:ilvl w:val="0"/>
          <w:numId w:val="3"/>
        </w:numPr>
        <w:rPr>
          <w:ins w:id="32" w:author="Gib Hemani" w:date="2014-06-27T00:10:00Z"/>
        </w:rPr>
        <w:pPrChange w:id="33" w:author="Gib Hemani" w:date="2014-06-27T00:10:00Z">
          <w:pPr/>
        </w:pPrChange>
      </w:pPr>
      <w:ins w:id="34" w:author="Gib Hemani" w:date="2014-06-27T00:10:00Z">
        <w:r>
          <w:t xml:space="preserve">The majority of robust additive effects are only found when GWAS is performed using huge samples and good SNP coverage, often as a result of multi-study meta analyses. Similar approaches are necessary if epistatic </w:t>
        </w:r>
        <w:r>
          <w:lastRenderedPageBreak/>
          <w:t>effects are also to be robustly detected, though methodology or attempts at implementation are yet to surface.</w:t>
        </w:r>
      </w:ins>
    </w:p>
    <w:p w14:paraId="468F03BD" w14:textId="4F32739A" w:rsidR="00B51B59" w:rsidRDefault="00536061">
      <w:pPr>
        <w:pStyle w:val="ListParagraph"/>
        <w:numPr>
          <w:ilvl w:val="0"/>
          <w:numId w:val="3"/>
        </w:numPr>
        <w:rPr>
          <w:ins w:id="35" w:author="Gib Hemani" w:date="2014-06-27T00:10:00Z"/>
        </w:rPr>
        <w:pPrChange w:id="36" w:author="Gib Hemani" w:date="2014-06-27T00:10:00Z">
          <w:pPr/>
        </w:pPrChange>
      </w:pPr>
      <w:ins w:id="37" w:author="Gib Hemani" w:date="2014-06-27T00:10:00Z">
        <w:r>
          <w:t xml:space="preserve">Methods have emerged for estimating the total contribution of additive effects across the whole genome, </w:t>
        </w:r>
        <w:del w:id="38" w:author="HALEY Chris" w:date="2014-07-04T13:49:00Z">
          <w:r w:rsidDel="006176AF">
            <w:delText xml:space="preserve">but </w:delText>
          </w:r>
        </w:del>
        <w:r>
          <w:t xml:space="preserve">similar methods for estimation of total contribution of genetic interactions </w:t>
        </w:r>
        <w:del w:id="39" w:author="HALEY Chris" w:date="2014-07-04T13:49:00Z">
          <w:r w:rsidDel="006176AF">
            <w:delText>are</w:delText>
          </w:r>
        </w:del>
      </w:ins>
      <w:ins w:id="40" w:author="HALEY Chris" w:date="2014-07-04T13:49:00Z">
        <w:r w:rsidR="006176AF">
          <w:t>would be valuable but have</w:t>
        </w:r>
      </w:ins>
      <w:ins w:id="41" w:author="Gib Hemani" w:date="2014-06-27T00:10:00Z">
        <w:r>
          <w:t xml:space="preserve"> yet to be developed.</w:t>
        </w:r>
      </w:ins>
    </w:p>
    <w:p w14:paraId="778F364F" w14:textId="77777777" w:rsidR="00536061" w:rsidRDefault="00536061" w:rsidP="00536061">
      <w:pPr>
        <w:rPr>
          <w:ins w:id="42" w:author="Gib Hemani" w:date="2014-06-27T00:10:00Z"/>
        </w:rPr>
      </w:pPr>
    </w:p>
    <w:p w14:paraId="4C236DEF" w14:textId="77777777" w:rsidR="00536061" w:rsidRDefault="00536061" w:rsidP="00536061">
      <w:pPr>
        <w:rPr>
          <w:ins w:id="43" w:author="Gib Hemani" w:date="2014-06-27T00:10:00Z"/>
        </w:rPr>
      </w:pPr>
    </w:p>
    <w:p w14:paraId="063D3FC5" w14:textId="77777777" w:rsidR="00536061" w:rsidRPr="00536061" w:rsidRDefault="00536061" w:rsidP="00536061">
      <w:pPr>
        <w:rPr>
          <w:ins w:id="44" w:author="Gib Hemani" w:date="2014-06-27T00:10:00Z"/>
        </w:rPr>
      </w:pPr>
    </w:p>
    <w:p w14:paraId="76C42927" w14:textId="77777777" w:rsidR="00536061" w:rsidRPr="00890F9C" w:rsidRDefault="00536061" w:rsidP="00DB5441"/>
    <w:p w14:paraId="5E6BAD09" w14:textId="77777777" w:rsidR="00DB5441" w:rsidRPr="00890F9C" w:rsidRDefault="00DB5441" w:rsidP="00DB5441">
      <w:pPr>
        <w:pStyle w:val="Heading2"/>
      </w:pPr>
      <w:bookmarkStart w:id="45" w:name="_Toc257304540"/>
      <w:r w:rsidRPr="00890F9C">
        <w:t>Abstract</w:t>
      </w:r>
      <w:bookmarkEnd w:id="45"/>
    </w:p>
    <w:p w14:paraId="63DA1373" w14:textId="77777777" w:rsidR="00DB5441" w:rsidRPr="00890F9C" w:rsidRDefault="00DB5441" w:rsidP="00DB5441"/>
    <w:p w14:paraId="4029132C" w14:textId="77777777" w:rsidR="00DB5441" w:rsidRPr="00890F9C" w:rsidRDefault="00DB5441" w:rsidP="00DB5441">
      <w:r w:rsidRPr="00890F9C">
        <w:t>Genome wide association studies</w:t>
      </w:r>
      <w:r w:rsidR="008E158D" w:rsidRPr="00890F9C">
        <w:t xml:space="preserve"> (GWAS)</w:t>
      </w:r>
      <w:r w:rsidRPr="00890F9C">
        <w:t xml:space="preserve"> have become the focus of the statistical analysis of complex traits in humans, successfully shedding light on several aspects of genetic ar</w:t>
      </w:r>
      <w:r w:rsidR="0001352C" w:rsidRPr="00890F9C">
        <w:t xml:space="preserve">chitecture and also biological </w:t>
      </w:r>
      <w:r w:rsidRPr="00890F9C">
        <w:t>etiology.  Single nucleotide polymor</w:t>
      </w:r>
      <w:r w:rsidR="0001352C" w:rsidRPr="00890F9C">
        <w:t>phisms (SNPs) are usually model</w:t>
      </w:r>
      <w:r w:rsidRPr="00890F9C">
        <w:t xml:space="preserve">ed as having </w:t>
      </w:r>
      <w:r w:rsidR="003E5517">
        <w:t>additive</w:t>
      </w:r>
      <w:r w:rsidRPr="00890F9C">
        <w:t xml:space="preserve">, cumulative, and independent effects on the phenotype. Though evidently a useful approach, it is often argued that this is not a realistic biological model and that </w:t>
      </w:r>
      <w:r w:rsidR="00A26A80" w:rsidRPr="00890F9C">
        <w:t>epistasis, the statistical interaction</w:t>
      </w:r>
      <w:r w:rsidRPr="00890F9C">
        <w:t xml:space="preserve"> between SNPs</w:t>
      </w:r>
      <w:r w:rsidR="00A26A80" w:rsidRPr="00890F9C">
        <w:t>,</w:t>
      </w:r>
      <w:r w:rsidRPr="00890F9C">
        <w:t xml:space="preserve"> should be included. </w:t>
      </w:r>
      <w:r w:rsidR="0018408C">
        <w:t xml:space="preserve">The purpose of this review is to </w:t>
      </w:r>
      <w:r w:rsidR="004553BE">
        <w:t>summarise recent directions</w:t>
      </w:r>
      <w:r w:rsidR="0018408C">
        <w:t xml:space="preserve"> in methodology for detecting epistasis, and </w:t>
      </w:r>
      <w:r w:rsidR="003E5517">
        <w:t>discuss</w:t>
      </w:r>
      <w:r w:rsidR="004553BE">
        <w:t xml:space="preserve"> </w:t>
      </w:r>
      <w:r w:rsidR="0018408C">
        <w:t xml:space="preserve">evidence </w:t>
      </w:r>
      <w:r w:rsidR="003E5517">
        <w:t>on the role of</w:t>
      </w:r>
      <w:r w:rsidR="0018408C">
        <w:t xml:space="preserve"> epistasis </w:t>
      </w:r>
      <w:r w:rsidR="003E5517">
        <w:t>in</w:t>
      </w:r>
      <w:r w:rsidR="00727CD6">
        <w:t xml:space="preserve"> </w:t>
      </w:r>
      <w:r w:rsidR="003E5517">
        <w:t>human</w:t>
      </w:r>
      <w:r w:rsidR="0018408C">
        <w:t xml:space="preserve"> complex trait</w:t>
      </w:r>
      <w:r w:rsidR="003E5517">
        <w:t xml:space="preserve"> variation</w:t>
      </w:r>
      <w:r w:rsidR="0018408C">
        <w:t xml:space="preserve">. We also </w:t>
      </w:r>
      <w:r w:rsidR="004553BE">
        <w:t>discuss</w:t>
      </w:r>
      <w:r w:rsidRPr="00890F9C">
        <w:t xml:space="preserve"> the relevance of epistasis in the context of GWA</w:t>
      </w:r>
      <w:r w:rsidR="008E158D" w:rsidRPr="00890F9C">
        <w:t>S</w:t>
      </w:r>
      <w:r w:rsidRPr="00890F9C">
        <w:t>, and potential hazards in the interpretation of statistical interaction terms.</w:t>
      </w:r>
    </w:p>
    <w:p w14:paraId="02D14426" w14:textId="77777777" w:rsidR="00922F89" w:rsidRDefault="00922F89">
      <w:pPr>
        <w:rPr>
          <w:ins w:id="46" w:author="Darren Burgess" w:date="2014-04-17T16:54:00Z"/>
          <w:rFonts w:asciiTheme="majorHAnsi" w:eastAsiaTheme="majorEastAsia" w:hAnsiTheme="majorHAnsi" w:cstheme="majorBidi"/>
          <w:b/>
          <w:bCs/>
          <w:color w:val="4F81BD" w:themeColor="accent1"/>
          <w:sz w:val="26"/>
          <w:szCs w:val="26"/>
        </w:rPr>
      </w:pPr>
      <w:bookmarkStart w:id="47" w:name="_Toc257304541"/>
      <w:ins w:id="48" w:author="Darren Burgess" w:date="2014-04-17T16:54:00Z">
        <w:r>
          <w:br w:type="page"/>
        </w:r>
      </w:ins>
    </w:p>
    <w:p w14:paraId="31300C05" w14:textId="77777777" w:rsidR="00DB5441" w:rsidRPr="00890F9C" w:rsidRDefault="00DB5441" w:rsidP="00DB5441">
      <w:pPr>
        <w:pStyle w:val="Heading2"/>
      </w:pPr>
      <w:r w:rsidRPr="00890F9C">
        <w:lastRenderedPageBreak/>
        <w:t>Introduction</w:t>
      </w:r>
      <w:bookmarkEnd w:id="47"/>
    </w:p>
    <w:p w14:paraId="1B49E7B9" w14:textId="77777777" w:rsidR="00DB5441" w:rsidRPr="00890F9C" w:rsidRDefault="00DB5441" w:rsidP="00DB5441"/>
    <w:p w14:paraId="7D4B6EC2" w14:textId="77777777" w:rsidR="00DB5441" w:rsidRDefault="004D073D" w:rsidP="00DB5441">
      <w:r w:rsidRPr="00890F9C">
        <w:rPr>
          <w:b/>
        </w:rPr>
        <w:t>Complex traits</w:t>
      </w:r>
      <w:r w:rsidR="00DB5441" w:rsidRPr="00890F9C">
        <w:t xml:space="preserve"> are those that are influenced by </w:t>
      </w:r>
      <w:r w:rsidR="008C4C51" w:rsidRPr="00890F9C">
        <w:t xml:space="preserve">many genetic and </w:t>
      </w:r>
      <w:r w:rsidR="00DB5441" w:rsidRPr="00890F9C">
        <w:t xml:space="preserve">environmental factors. </w:t>
      </w:r>
      <w:r w:rsidR="001F5C9E" w:rsidRPr="00890F9C">
        <w:t>Almost all</w:t>
      </w:r>
      <w:r w:rsidR="00DB5441" w:rsidRPr="00890F9C">
        <w:t xml:space="preserve"> diseases that have a significant </w:t>
      </w:r>
      <w:r w:rsidR="00BC7E67" w:rsidRPr="00890F9C">
        <w:t>burden</w:t>
      </w:r>
      <w:r w:rsidR="00DB5441" w:rsidRPr="00890F9C">
        <w:t xml:space="preserve"> on human health are complex at the population scale. Arguably the most important empirical result to emerge from GWA</w:t>
      </w:r>
      <w:r w:rsidR="008E158D" w:rsidRPr="00890F9C">
        <w:t>S</w:t>
      </w:r>
      <w:r w:rsidR="00DB5441" w:rsidRPr="00890F9C">
        <w:t xml:space="preserve"> over the past decade is an indication of what it means for a trait to be "complex", demonstrating that the </w:t>
      </w:r>
      <w:r w:rsidRPr="00890F9C">
        <w:rPr>
          <w:b/>
        </w:rPr>
        <w:t>mutational target size</w:t>
      </w:r>
      <w:r w:rsidR="00DB5441" w:rsidRPr="00890F9C">
        <w:t xml:space="preserve"> for any particular</w:t>
      </w:r>
      <w:r w:rsidR="005C1EBA" w:rsidRPr="00890F9C">
        <w:t xml:space="preserve"> complex</w:t>
      </w:r>
      <w:r w:rsidR="00DB5441" w:rsidRPr="00890F9C">
        <w:t xml:space="preserve"> trait across the genome is very large</w:t>
      </w:r>
      <w:r w:rsidR="00BC7E67" w:rsidRPr="00890F9C">
        <w:t>,</w:t>
      </w:r>
      <w:r w:rsidR="00DB5441" w:rsidRPr="00890F9C">
        <w:t xml:space="preserve"> and that the additive genetic variation is comprised of very many </w:t>
      </w:r>
      <w:r w:rsidR="001F5C9E" w:rsidRPr="00890F9C">
        <w:t>variants</w:t>
      </w:r>
      <w:r w:rsidR="00DB5441" w:rsidRPr="00890F9C">
        <w:t xml:space="preserve">, </w:t>
      </w:r>
      <w:r w:rsidR="0062180E" w:rsidRPr="00890F9C">
        <w:t xml:space="preserve">almost all </w:t>
      </w:r>
      <w:r w:rsidR="00DB5441" w:rsidRPr="00890F9C">
        <w:t>of very small effect.</w:t>
      </w:r>
    </w:p>
    <w:p w14:paraId="51E4FE6A" w14:textId="77777777" w:rsidR="00473FA2" w:rsidRDefault="00473FA2" w:rsidP="00DB5441"/>
    <w:p w14:paraId="5900FEC0" w14:textId="77777777" w:rsidR="00F37DF2" w:rsidRDefault="00F37DF2" w:rsidP="00DB5441">
      <w:r>
        <w:t>To dat</w:t>
      </w:r>
      <w:r w:rsidR="0043515A">
        <w:t>e</w:t>
      </w:r>
      <w:r>
        <w:t>, GWAS has enjoyed most success by searching for simple additive effects, where the causal variant</w:t>
      </w:r>
      <w:r w:rsidR="007E0831">
        <w:t>s</w:t>
      </w:r>
      <w:r>
        <w:t xml:space="preserve"> </w:t>
      </w:r>
      <w:r w:rsidR="00796F56">
        <w:t>exhibit</w:t>
      </w:r>
      <w:r w:rsidR="007E0831">
        <w:t xml:space="preserve"> </w:t>
      </w:r>
      <w:r>
        <w:t>independent</w:t>
      </w:r>
      <w:r w:rsidR="0043515A">
        <w:t>, additive</w:t>
      </w:r>
      <w:r w:rsidR="007E0831">
        <w:t xml:space="preserve"> and cumulative effects on</w:t>
      </w:r>
      <w:r>
        <w:t xml:space="preserve"> the trait. But there are enduring questions about </w:t>
      </w:r>
      <w:r w:rsidR="003C0DC8">
        <w:t>whether this body of research is revealing the full extent of the</w:t>
      </w:r>
      <w:r w:rsidR="003C0DC8" w:rsidRPr="00DC6D49">
        <w:rPr>
          <w:b/>
          <w:rPrChange w:id="49" w:author="HALEY Chris" w:date="2014-07-04T18:00:00Z">
            <w:rPr/>
          </w:rPrChange>
        </w:rPr>
        <w:t xml:space="preserve"> genetic architecture</w:t>
      </w:r>
      <w:r w:rsidR="003C0DC8">
        <w:t xml:space="preserve"> in complex traits. One aspect of this is whether polymorphisms </w:t>
      </w:r>
      <w:r w:rsidR="003F34F4">
        <w:t>typically act</w:t>
      </w:r>
      <w:r w:rsidR="003C0DC8">
        <w:t xml:space="preserve"> independently, or if their effects are dependent on other polymorphisms elsewhere in the genome. </w:t>
      </w:r>
      <w:r w:rsidR="003F34F4">
        <w:t>Defining such g</w:t>
      </w:r>
      <w:r w:rsidR="003C0DC8">
        <w:t>enetic interaction</w:t>
      </w:r>
      <w:ins w:id="50" w:author="Darren Burgess" w:date="2014-04-16T16:39:00Z">
        <w:r w:rsidR="00A0127C">
          <w:t xml:space="preserve"> (known as</w:t>
        </w:r>
      </w:ins>
      <w:r w:rsidR="003C0DC8">
        <w:t xml:space="preserve"> </w:t>
      </w:r>
      <w:r w:rsidR="003C0DC8" w:rsidRPr="00DC6D49">
        <w:rPr>
          <w:b/>
          <w:rPrChange w:id="51" w:author="HALEY Chris" w:date="2014-07-04T18:00:00Z">
            <w:rPr/>
          </w:rPrChange>
        </w:rPr>
        <w:t>epistasis</w:t>
      </w:r>
      <w:ins w:id="52" w:author="Darren Burgess" w:date="2014-04-16T16:39:00Z">
        <w:r w:rsidR="00A0127C">
          <w:t>)</w:t>
        </w:r>
      </w:ins>
      <w:r w:rsidR="003C0DC8">
        <w:t xml:space="preserve"> </w:t>
      </w:r>
      <w:r w:rsidR="003F34F4">
        <w:t>has been the subject of several reviews in the past</w:t>
      </w:r>
      <w:r w:rsidR="0043515A">
        <w:t>. T</w:t>
      </w:r>
      <w:r w:rsidR="003F34F4">
        <w:t>o summarize briefly, one can discuss epistasis in terms of its functional effect or its statistical effect. In terms of functional epistasis, we are referring to the general observation that the effect of a particular variant depends on the genotype of another variant.</w:t>
      </w:r>
      <w:r w:rsidR="00491AFE">
        <w:t xml:space="preserve"> In terms of statistical epistasis, we are referring to the interaction variance explained by a combination of causal variants that is not due to their independent effects on their own.</w:t>
      </w:r>
      <w:r w:rsidR="00ED0FB1">
        <w:t xml:space="preserve"> In what follows we focus largely on statistical epistasis, but we should note that the presence of functional epistasis does not automatically imply the presence of substantial statistical epistasis and </w:t>
      </w:r>
      <w:r w:rsidR="00ED0FB1" w:rsidRPr="004957D6">
        <w:rPr>
          <w:i/>
        </w:rPr>
        <w:t>vice versa.</w:t>
      </w:r>
    </w:p>
    <w:p w14:paraId="1639E837" w14:textId="77777777" w:rsidR="00B823C0" w:rsidRDefault="00B823C0" w:rsidP="00DB5441"/>
    <w:p w14:paraId="468E3F00" w14:textId="0A3076E8" w:rsidR="00DB5441" w:rsidRPr="00890F9C" w:rsidRDefault="005C1EBA" w:rsidP="00DB5441">
      <w:r w:rsidRPr="00890F9C">
        <w:t xml:space="preserve">There </w:t>
      </w:r>
      <w:r w:rsidR="005F2DF4">
        <w:t>are</w:t>
      </w:r>
      <w:r w:rsidR="005F2DF4" w:rsidRPr="00890F9C">
        <w:t xml:space="preserve"> </w:t>
      </w:r>
      <w:r w:rsidRPr="00890F9C">
        <w:t xml:space="preserve">several methods </w:t>
      </w:r>
      <w:r w:rsidR="00B362A2" w:rsidRPr="00890F9C">
        <w:t>for</w:t>
      </w:r>
      <w:r w:rsidRPr="00890F9C">
        <w:t xml:space="preserve"> </w:t>
      </w:r>
      <w:r w:rsidR="00B362A2" w:rsidRPr="00890F9C">
        <w:t>estimating</w:t>
      </w:r>
      <w:r w:rsidR="00DB5441" w:rsidRPr="00890F9C">
        <w:t xml:space="preserve"> the proportion of the phenotypic variance of a trait that is attributed to </w:t>
      </w:r>
      <w:r w:rsidR="00006D57">
        <w:t xml:space="preserve">independent, </w:t>
      </w:r>
      <w:r w:rsidR="00DB5441" w:rsidRPr="00890F9C">
        <w:t>additive genetic</w:t>
      </w:r>
      <w:r w:rsidR="00B362A2" w:rsidRPr="00890F9C">
        <w:t xml:space="preserve"> effects</w:t>
      </w:r>
      <w:r w:rsidRPr="00890F9C">
        <w:t xml:space="preserve"> (</w:t>
      </w:r>
      <w:r w:rsidR="005F2DF4">
        <w:t xml:space="preserve">known as </w:t>
      </w:r>
      <w:r w:rsidRPr="00890F9C">
        <w:t xml:space="preserve">narrow-sense </w:t>
      </w:r>
      <w:r w:rsidR="004D073D" w:rsidRPr="00890F9C">
        <w:rPr>
          <w:b/>
        </w:rPr>
        <w:t>heritability</w:t>
      </w:r>
      <w:r w:rsidRPr="00890F9C">
        <w:t xml:space="preserve"> (</w:t>
      </w:r>
      <w:r w:rsidRPr="00890F9C">
        <w:rPr>
          <w:i/>
        </w:rPr>
        <w:t>h</w:t>
      </w:r>
      <w:r w:rsidRPr="00890F9C">
        <w:rPr>
          <w:vertAlign w:val="superscript"/>
        </w:rPr>
        <w:t>2</w:t>
      </w:r>
      <w:r w:rsidR="00B362A2" w:rsidRPr="00890F9C">
        <w:t xml:space="preserve">)). </w:t>
      </w:r>
      <w:r w:rsidR="004553BE">
        <w:t>But o</w:t>
      </w:r>
      <w:r w:rsidR="00961ADA" w:rsidRPr="004957D6">
        <w:t xml:space="preserve">wing to the </w:t>
      </w:r>
      <w:r w:rsidR="00F77140">
        <w:t>technical limitations of</w:t>
      </w:r>
      <w:r w:rsidR="00961ADA" w:rsidRPr="004957D6">
        <w:t xml:space="preserve"> accounting for </w:t>
      </w:r>
      <w:r w:rsidR="00F77140">
        <w:t>non-additive</w:t>
      </w:r>
      <w:r w:rsidR="00961ADA" w:rsidRPr="004957D6">
        <w:t xml:space="preserve"> effects,</w:t>
      </w:r>
      <w:r w:rsidRPr="00890F9C">
        <w:t xml:space="preserve"> </w:t>
      </w:r>
      <w:r w:rsidR="00EA1F3A" w:rsidRPr="00890F9C">
        <w:t xml:space="preserve">unequivocal estimation of </w:t>
      </w:r>
      <w:r w:rsidR="00DB5441" w:rsidRPr="00890F9C">
        <w:t xml:space="preserve">the phenotypic variation </w:t>
      </w:r>
      <w:r w:rsidR="001B02F2" w:rsidRPr="00890F9C">
        <w:t xml:space="preserve">attributable </w:t>
      </w:r>
      <w:r w:rsidR="00DB5441" w:rsidRPr="00890F9C">
        <w:t xml:space="preserve">to all </w:t>
      </w:r>
      <w:r w:rsidR="00F77140">
        <w:t xml:space="preserve">additive and non-additive </w:t>
      </w:r>
      <w:r w:rsidR="00DB5441" w:rsidRPr="00890F9C">
        <w:t>genetic effects (</w:t>
      </w:r>
      <w:r w:rsidR="00F77140">
        <w:t xml:space="preserve">known as </w:t>
      </w:r>
      <w:r w:rsidRPr="00890F9C">
        <w:t>broad-sense heritability (</w:t>
      </w:r>
      <w:r w:rsidRPr="00890F9C">
        <w:rPr>
          <w:i/>
        </w:rPr>
        <w:t>H</w:t>
      </w:r>
      <w:r w:rsidRPr="00890F9C">
        <w:rPr>
          <w:vertAlign w:val="superscript"/>
        </w:rPr>
        <w:t>2</w:t>
      </w:r>
      <w:r w:rsidR="00DB5441" w:rsidRPr="00890F9C">
        <w:t>)</w:t>
      </w:r>
      <w:r w:rsidRPr="00890F9C">
        <w:t>)</w:t>
      </w:r>
      <w:r w:rsidR="00BC7E67" w:rsidRPr="00890F9C">
        <w:t xml:space="preserve"> is not possible for human traits</w:t>
      </w:r>
      <w:r w:rsidR="005E296F">
        <w:t xml:space="preserve"> (Box </w:t>
      </w:r>
      <w:ins w:id="53" w:author="Darren Burgess" w:date="2014-04-17T16:58:00Z">
        <w:r w:rsidR="00920248">
          <w:t>1</w:t>
        </w:r>
      </w:ins>
      <w:ins w:id="54" w:author="Gib Hemani" w:date="2014-06-26T22:25:00Z">
        <w:r w:rsidR="00D62122">
          <w:t>)</w:t>
        </w:r>
      </w:ins>
      <w:r w:rsidR="00DB5441" w:rsidRPr="00890F9C">
        <w:t>.</w:t>
      </w:r>
      <w:r w:rsidR="00F15B6A" w:rsidRPr="00890F9C">
        <w:fldChar w:fldCharType="begin" w:fldLock="1"/>
      </w:r>
      <w:r w:rsidR="0065591B">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F15B6A" w:rsidRPr="00890F9C">
        <w:fldChar w:fldCharType="separate"/>
      </w:r>
      <w:r w:rsidR="0065591B" w:rsidRPr="0065591B">
        <w:rPr>
          <w:noProof/>
          <w:vertAlign w:val="superscript"/>
        </w:rPr>
        <w:t>1</w:t>
      </w:r>
      <w:r w:rsidR="00F15B6A" w:rsidRPr="00890F9C">
        <w:fldChar w:fldCharType="end"/>
      </w:r>
      <w:r w:rsidR="00C9386C" w:rsidRPr="00071483">
        <w:t xml:space="preserve"> </w:t>
      </w:r>
      <w:r w:rsidR="00DB5441" w:rsidRPr="00071483">
        <w:t>GWA</w:t>
      </w:r>
      <w:r w:rsidR="008E158D" w:rsidRPr="00071483">
        <w:t>S</w:t>
      </w:r>
      <w:r w:rsidR="00DB5441" w:rsidRPr="00071483">
        <w:t xml:space="preserve"> are typically performed on traits that have been shown to have a no</w:t>
      </w:r>
      <w:r w:rsidRPr="00071483">
        <w:t xml:space="preserve">n-zero </w:t>
      </w:r>
      <w:r w:rsidRPr="00071483">
        <w:rPr>
          <w:i/>
        </w:rPr>
        <w:t>h</w:t>
      </w:r>
      <w:r w:rsidRPr="00071483">
        <w:rPr>
          <w:vertAlign w:val="superscript"/>
        </w:rPr>
        <w:t>2</w:t>
      </w:r>
      <w:r w:rsidR="00DB5441" w:rsidRPr="00071483">
        <w:t xml:space="preserve">, </w:t>
      </w:r>
      <w:r w:rsidR="0062180E" w:rsidRPr="00071483">
        <w:t>on the assumption that this</w:t>
      </w:r>
      <w:r w:rsidR="00DB5441" w:rsidRPr="00071483">
        <w:t xml:space="preserve"> additive genetic variation in the trait can be dissected into additive effects across the genome. </w:t>
      </w:r>
      <w:del w:id="55" w:author="Gib Hemani" w:date="2014-06-26T22:29:00Z">
        <w:r w:rsidR="00DB5441" w:rsidRPr="00071483" w:rsidDel="002673D7">
          <w:delText xml:space="preserve">Detecting </w:delText>
        </w:r>
      </w:del>
      <w:ins w:id="56" w:author="Gib Hemani" w:date="2014-06-26T22:29:00Z">
        <w:r w:rsidR="002673D7">
          <w:t>Searching for</w:t>
        </w:r>
        <w:r w:rsidR="002673D7" w:rsidRPr="00071483">
          <w:t xml:space="preserve"> </w:t>
        </w:r>
      </w:ins>
      <w:r w:rsidR="00DB5441" w:rsidRPr="00071483">
        <w:t>non-additive genetic effects imposes an assumption that</w:t>
      </w:r>
      <w:r w:rsidR="00EA1F3A" w:rsidRPr="00071483">
        <w:t>,</w:t>
      </w:r>
      <w:r w:rsidR="00DB5441" w:rsidRPr="00071483">
        <w:t xml:space="preserve"> beyond the additive component of genetic variation</w:t>
      </w:r>
      <w:r w:rsidRPr="00071483">
        <w:t>,</w:t>
      </w:r>
      <w:r w:rsidR="00DB5441" w:rsidRPr="00071483">
        <w:t xml:space="preserve"> for which there is empirical evidence</w:t>
      </w:r>
      <w:r w:rsidRPr="00071483">
        <w:t>,</w:t>
      </w:r>
      <w:r w:rsidR="00DB5441" w:rsidRPr="00071483">
        <w:t xml:space="preserve"> </w:t>
      </w:r>
      <w:r w:rsidR="00EA1F3A" w:rsidRPr="00071483">
        <w:t xml:space="preserve">there </w:t>
      </w:r>
      <w:r w:rsidR="0066519C" w:rsidRPr="00071483">
        <w:t>exist</w:t>
      </w:r>
      <w:r w:rsidR="00DB5441" w:rsidRPr="00071483">
        <w:t xml:space="preserve"> m</w:t>
      </w:r>
      <w:r w:rsidRPr="00071483">
        <w:t>ore complex components whose existence cannot be verified</w:t>
      </w:r>
      <w:r w:rsidR="00DB5441" w:rsidRPr="00071483">
        <w:t xml:space="preserve"> empirical</w:t>
      </w:r>
      <w:r w:rsidR="00411257" w:rsidRPr="00071483">
        <w:t>ly due to technical limitations</w:t>
      </w:r>
      <w:r w:rsidR="00DB5441" w:rsidRPr="00071483">
        <w:t>.</w:t>
      </w:r>
      <w:r w:rsidR="002565D5" w:rsidRPr="002565D5">
        <w:t xml:space="preserve"> </w:t>
      </w:r>
    </w:p>
    <w:p w14:paraId="5A13C59B" w14:textId="77777777" w:rsidR="002565D5" w:rsidRPr="00890F9C" w:rsidRDefault="002565D5" w:rsidP="00DB5441"/>
    <w:p w14:paraId="4390A6A5" w14:textId="77777777" w:rsidR="005274E1" w:rsidRDefault="006466C7" w:rsidP="004553BE">
      <w:r>
        <w:t>T</w:t>
      </w:r>
      <w:r w:rsidR="00DB5441" w:rsidRPr="00890F9C">
        <w:t xml:space="preserve">here is no strict hypothesis-driven precedent for searching for epistasis </w:t>
      </w:r>
      <w:r>
        <w:t>s</w:t>
      </w:r>
      <w:r w:rsidR="004553BE">
        <w:t xml:space="preserve">o why is epistasis </w:t>
      </w:r>
      <w:r>
        <w:t>so often at the forefront of debate?</w:t>
      </w:r>
      <w:r w:rsidR="00491AFE">
        <w:t xml:space="preserve"> The major objectives of GWAS can be reduced down to two main categories. The first is to use knowledge of the causal variants influencing a particular trait to further understand its underlying biology. The second is to use the estimated effects of causal variants to improve prediction of phenotypic outcomes.</w:t>
      </w:r>
      <w:r w:rsidR="004553BE">
        <w:t xml:space="preserve"> Should the genetic architecture of a trait be comprised of substantial epistasis then identifying epistatic variants could be </w:t>
      </w:r>
      <w:r w:rsidR="004553BE">
        <w:lastRenderedPageBreak/>
        <w:t xml:space="preserve">beneficial to both </w:t>
      </w:r>
      <w:r w:rsidR="00491AFE">
        <w:t>of the</w:t>
      </w:r>
      <w:ins w:id="57" w:author="Gib Hemani" w:date="2014-06-26T22:30:00Z">
        <w:r w:rsidR="002673D7">
          <w:t>se</w:t>
        </w:r>
      </w:ins>
      <w:r w:rsidR="00491AFE">
        <w:t xml:space="preserve"> major objectives of GWAS:</w:t>
      </w:r>
      <w:r w:rsidR="004553BE">
        <w:t xml:space="preserve"> identifying instances of functional epistasis could be informative in understanding biologica</w:t>
      </w:r>
      <w:r w:rsidR="00491AFE">
        <w:t>l mechanisms;</w:t>
      </w:r>
      <w:r w:rsidR="004553BE">
        <w:t xml:space="preserve"> whereas should substantial levels of statistical epistasis exist </w:t>
      </w:r>
      <w:r w:rsidR="005274E1">
        <w:t>then genetic prediction of complex traits could potentially be improved beyond the theoretical limit imposed by the estimate of narrow-sense heritability</w:t>
      </w:r>
      <w:r w:rsidR="00FE6E00">
        <w:t xml:space="preserve"> (Box </w:t>
      </w:r>
      <w:ins w:id="58" w:author="Darren Burgess" w:date="2014-04-17T16:59:00Z">
        <w:r w:rsidR="00920248">
          <w:t>2</w:t>
        </w:r>
      </w:ins>
      <w:r w:rsidR="00FE6E00">
        <w:t>)</w:t>
      </w:r>
      <w:r w:rsidR="005274E1">
        <w:t xml:space="preserve">. </w:t>
      </w:r>
    </w:p>
    <w:p w14:paraId="1F55F1E4" w14:textId="77777777" w:rsidR="005274E1" w:rsidRDefault="005274E1" w:rsidP="004553BE"/>
    <w:p w14:paraId="3F2D8B86" w14:textId="77777777" w:rsidR="00113BE5" w:rsidRPr="00890F9C" w:rsidRDefault="005274E1" w:rsidP="00DB5441">
      <w:r>
        <w:t xml:space="preserve">To this end, the past few years have seen remarkable activity in the development of methodology and software for the detection of epistasis. </w:t>
      </w:r>
      <w:r w:rsidR="005C1EBA" w:rsidRPr="00890F9C">
        <w:t xml:space="preserve">In this review we will </w:t>
      </w:r>
      <w:r w:rsidR="00152EF7" w:rsidRPr="00890F9C">
        <w:t xml:space="preserve">survey </w:t>
      </w:r>
      <w:r>
        <w:t>these emerging tools</w:t>
      </w:r>
      <w:r w:rsidR="00A4413A">
        <w:t xml:space="preserve"> and follow this with</w:t>
      </w:r>
      <w:r w:rsidR="00F77EC4">
        <w:t xml:space="preserve"> a cold, hard look at the </w:t>
      </w:r>
      <w:r w:rsidR="001963F9">
        <w:t xml:space="preserve">latest </w:t>
      </w:r>
      <w:r w:rsidR="00F77EC4">
        <w:t xml:space="preserve">empirical evidence for the importance </w:t>
      </w:r>
      <w:r w:rsidR="00E14477">
        <w:t xml:space="preserve">of epistasis and the potential utility in searching for genetic interactions. </w:t>
      </w:r>
    </w:p>
    <w:p w14:paraId="514E6966" w14:textId="77777777" w:rsidR="00113BE5" w:rsidRPr="00890F9C" w:rsidRDefault="00113BE5" w:rsidP="00113BE5">
      <w:pPr>
        <w:pStyle w:val="Heading2"/>
      </w:pPr>
      <w:bookmarkStart w:id="59" w:name="_Toc257304542"/>
      <w:r w:rsidRPr="00890F9C">
        <w:t>Methods for detecting epistasis</w:t>
      </w:r>
      <w:bookmarkEnd w:id="59"/>
    </w:p>
    <w:p w14:paraId="482E401A" w14:textId="77777777" w:rsidR="00113BE5" w:rsidRPr="00890F9C" w:rsidRDefault="00113BE5" w:rsidP="00113BE5"/>
    <w:p w14:paraId="315DFB50" w14:textId="13605473" w:rsidR="00C01BA3" w:rsidRPr="00890F9C" w:rsidRDefault="00C35F4A" w:rsidP="00C01BA3">
      <w:r w:rsidRPr="00890F9C">
        <w:t>Despite the severe challenges in robust detection of epistasis for human complex traits (B</w:t>
      </w:r>
      <w:ins w:id="60" w:author="Gib Hemani" w:date="2014-06-26T22:25:00Z">
        <w:r w:rsidR="00F341DC">
          <w:t>ox</w:t>
        </w:r>
      </w:ins>
      <w:del w:id="61" w:author="Gib Hemani" w:date="2014-06-26T22:25:00Z">
        <w:r w:rsidRPr="00890F9C" w:rsidDel="00F341DC">
          <w:delText>OX</w:delText>
        </w:r>
      </w:del>
      <w:r w:rsidR="00B91C24">
        <w:t xml:space="preserve"> </w:t>
      </w:r>
      <w:ins w:id="62" w:author="Darren Burgess" w:date="2014-04-17T16:59:00Z">
        <w:r w:rsidR="00920248">
          <w:t>3</w:t>
        </w:r>
      </w:ins>
      <w:r w:rsidRPr="00890F9C">
        <w:t>), t</w:t>
      </w:r>
      <w:r w:rsidR="00C01BA3" w:rsidRPr="00890F9C">
        <w:t>he past five years have seen rapid development of methods for studying epistasis in human complex traits</w:t>
      </w:r>
      <w:r w:rsidR="00F15B6A" w:rsidRPr="00890F9C">
        <w:fldChar w:fldCharType="begin" w:fldLock="1"/>
      </w:r>
      <w:r w:rsidR="0065591B">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F15B6A" w:rsidRPr="00890F9C">
        <w:fldChar w:fldCharType="separate"/>
      </w:r>
      <w:r w:rsidR="0065591B" w:rsidRPr="0065591B">
        <w:rPr>
          <w:noProof/>
          <w:vertAlign w:val="superscript"/>
        </w:rPr>
        <w:t>2–7</w:t>
      </w:r>
      <w:r w:rsidR="00F15B6A" w:rsidRPr="00890F9C">
        <w:fldChar w:fldCharType="end"/>
      </w:r>
      <w:r w:rsidR="00C01BA3" w:rsidRPr="00890F9C">
        <w:t>.</w:t>
      </w:r>
      <w:r w:rsidR="000458D9" w:rsidRPr="00890F9C">
        <w:t xml:space="preserve"> </w:t>
      </w:r>
      <w:r w:rsidR="00DD25BE" w:rsidRPr="00890F9C">
        <w:t>Methods ranging f</w:t>
      </w:r>
      <w:r w:rsidR="00C01BA3" w:rsidRPr="00890F9C">
        <w:t xml:space="preserve">rom conventional regression-based methods to nature-inspired algorithms </w:t>
      </w:r>
      <w:r w:rsidR="00A4413A">
        <w:t>have been</w:t>
      </w:r>
      <w:r w:rsidR="00DD25BE" w:rsidRPr="00890F9C">
        <w:t xml:space="preserve"> developed </w:t>
      </w:r>
      <w:r w:rsidR="00C01BA3" w:rsidRPr="00890F9C">
        <w:t>(</w:t>
      </w:r>
      <w:r w:rsidR="00614E94" w:rsidRPr="00890F9C">
        <w:t>Figure</w:t>
      </w:r>
      <w:r w:rsidR="00C01BA3" w:rsidRPr="00890F9C">
        <w:t xml:space="preserve"> 1)</w:t>
      </w:r>
      <w:r w:rsidR="00A4413A">
        <w:t xml:space="preserve"> that aim to detect whether the joint effect of two or more loci differs from that predicted by their individual effects</w:t>
      </w:r>
      <w:r w:rsidR="00C01BA3" w:rsidRPr="00890F9C">
        <w:t>. Most methods use SNP-based tests for pairwise or high</w:t>
      </w:r>
      <w:r w:rsidR="004C6BFC">
        <w:t>er-</w:t>
      </w:r>
      <w:r w:rsidR="00C01BA3" w:rsidRPr="00890F9C">
        <w:t xml:space="preserve">order interactions in GWAS data via either an </w:t>
      </w:r>
      <w:r w:rsidR="00C01BA3" w:rsidRPr="0098176F">
        <w:rPr>
          <w:b/>
          <w:rPrChange w:id="63" w:author="HALEY Chris" w:date="2014-07-04T18:10:00Z">
            <w:rPr/>
          </w:rPrChange>
        </w:rPr>
        <w:t>exhaustive search</w:t>
      </w:r>
      <w:r w:rsidR="00C01BA3" w:rsidRPr="00890F9C">
        <w:t xml:space="preserve"> of all SNP combinations or testing of a reduced, preselected set.</w:t>
      </w:r>
      <w:r w:rsidR="000919EA">
        <w:t xml:space="preserve"> In a</w:t>
      </w:r>
      <w:r w:rsidR="0069758D">
        <w:t xml:space="preserve"> pairwise</w:t>
      </w:r>
      <w:r w:rsidR="000919EA">
        <w:t xml:space="preserve"> exhaustive search of a GWAS cohort (typically with </w:t>
      </w:r>
      <w:r w:rsidR="00A4413A">
        <w:t>some</w:t>
      </w:r>
      <w:r w:rsidR="000919EA">
        <w:t xml:space="preserve"> thousands of samples each genotyped by &lt; 500 000 SNPs), the primary goal is to identify interact</w:t>
      </w:r>
      <w:r w:rsidR="0069758D">
        <w:t xml:space="preserve">ing SNPs from a search space of many billions of pairwise tests (strictly </w:t>
      </w:r>
      <w:r w:rsidR="0069758D" w:rsidRPr="004957D6">
        <w:rPr>
          <w:i/>
        </w:rPr>
        <w:t>n</w:t>
      </w:r>
      <w:r w:rsidR="0069758D">
        <w:t>(</w:t>
      </w:r>
      <w:r w:rsidR="0069758D" w:rsidRPr="004957D6">
        <w:rPr>
          <w:i/>
        </w:rPr>
        <w:t>n</w:t>
      </w:r>
      <w:r w:rsidR="0069758D">
        <w:t>-1)/2</w:t>
      </w:r>
      <w:r w:rsidR="00F309D0">
        <w:t xml:space="preserve"> given </w:t>
      </w:r>
      <w:r w:rsidR="00F309D0" w:rsidRPr="004957D6">
        <w:rPr>
          <w:i/>
        </w:rPr>
        <w:t>n</w:t>
      </w:r>
      <w:r w:rsidR="00F309D0">
        <w:t xml:space="preserve"> SNPs). Such a search creates a huge computational burden and also a major statistical challenge of achieving significance threshold</w:t>
      </w:r>
      <w:r w:rsidR="00B93A74">
        <w:t xml:space="preserve">s </w:t>
      </w:r>
      <w:r w:rsidR="00685144">
        <w:t xml:space="preserve">derived following </w:t>
      </w:r>
      <w:r w:rsidR="00685144" w:rsidRPr="004957D6">
        <w:rPr>
          <w:b/>
        </w:rPr>
        <w:t xml:space="preserve">Bonferroni </w:t>
      </w:r>
      <w:r w:rsidR="00685144">
        <w:rPr>
          <w:b/>
        </w:rPr>
        <w:t>correction</w:t>
      </w:r>
      <w:r w:rsidR="00685144">
        <w:t xml:space="preserve"> of </w:t>
      </w:r>
      <w:r w:rsidR="00B93A74">
        <w:t>the number of tests performed.</w:t>
      </w:r>
      <w:r w:rsidR="0069758D">
        <w:t xml:space="preserve"> </w:t>
      </w:r>
      <w:r w:rsidR="00C01BA3" w:rsidRPr="00890F9C">
        <w:t>In addition, methods have been developed to assess interactions between groups of SNPs</w:t>
      </w:r>
      <w:r w:rsidR="00BA123C">
        <w:t>; for example, SNPs grouped into</w:t>
      </w:r>
      <w:r w:rsidR="00C01BA3" w:rsidRPr="00890F9C">
        <w:t xml:space="preserve"> genes or </w:t>
      </w:r>
      <w:r w:rsidR="00BA123C">
        <w:t xml:space="preserve">into </w:t>
      </w:r>
      <w:r w:rsidR="00C01BA3" w:rsidRPr="00890F9C">
        <w:t>functional modules (pathway</w:t>
      </w:r>
      <w:r w:rsidR="00BA123C">
        <w:t>s</w:t>
      </w:r>
      <w:r w:rsidR="00C01BA3" w:rsidRPr="00890F9C">
        <w:t xml:space="preserve"> or network</w:t>
      </w:r>
      <w:r w:rsidR="00BA123C">
        <w:t>s</w:t>
      </w:r>
      <w:r w:rsidR="00C01BA3" w:rsidRPr="00890F9C">
        <w:t xml:space="preserve">). </w:t>
      </w:r>
      <w:r w:rsidR="007B7E2F" w:rsidRPr="00890F9C">
        <w:t>As a broad generalization, approaches that search all pairs of SNPs for evidence of all types of epistasis can be termed “</w:t>
      </w:r>
      <w:r w:rsidR="004D073D" w:rsidRPr="00890F9C">
        <w:rPr>
          <w:b/>
        </w:rPr>
        <w:t>hypothesis free</w:t>
      </w:r>
      <w:r w:rsidR="007B7E2F" w:rsidRPr="00890F9C">
        <w:t xml:space="preserve">” whereas those which restrict themselves to searching subsets of SNPs and/or types of epistasis </w:t>
      </w:r>
      <w:r w:rsidR="00722251" w:rsidRPr="00890F9C">
        <w:t>may be termed “</w:t>
      </w:r>
      <w:r w:rsidR="00722251" w:rsidRPr="004957D6">
        <w:rPr>
          <w:b/>
        </w:rPr>
        <w:t>hypothesis driven</w:t>
      </w:r>
      <w:r w:rsidR="00722251" w:rsidRPr="00890F9C">
        <w:t>”. Because of the size of the parameter space to search and the number of analyses performed, hypothesis</w:t>
      </w:r>
      <w:r w:rsidR="004C6BFC">
        <w:t>-</w:t>
      </w:r>
      <w:r w:rsidR="00722251" w:rsidRPr="00890F9C">
        <w:t>free approaches pose a major challenge and o</w:t>
      </w:r>
      <w:r w:rsidR="00C01BA3" w:rsidRPr="00890F9C">
        <w:t xml:space="preserve">ne of the key achievements </w:t>
      </w:r>
      <w:r w:rsidR="00722251" w:rsidRPr="00890F9C">
        <w:t>in recent years</w:t>
      </w:r>
      <w:r w:rsidR="00C01BA3" w:rsidRPr="00890F9C">
        <w:t xml:space="preserve"> is that</w:t>
      </w:r>
      <w:r w:rsidR="00722251" w:rsidRPr="00890F9C">
        <w:t xml:space="preserve"> computational barriers have been bypassed and</w:t>
      </w:r>
      <w:r w:rsidR="00C01BA3" w:rsidRPr="00890F9C">
        <w:t xml:space="preserve"> an exhaustive search for pairwise interactions </w:t>
      </w:r>
      <w:r w:rsidR="00722251" w:rsidRPr="00890F9C">
        <w:t xml:space="preserve">has become </w:t>
      </w:r>
      <w:r w:rsidR="00C01BA3" w:rsidRPr="00890F9C">
        <w:t>a</w:t>
      </w:r>
      <w:r w:rsidR="00722251" w:rsidRPr="00890F9C">
        <w:t xml:space="preserve"> more</w:t>
      </w:r>
      <w:r w:rsidR="00C01BA3" w:rsidRPr="00890F9C">
        <w:t xml:space="preserve"> routine exercise</w:t>
      </w:r>
      <w:r w:rsidR="00F15B6A" w:rsidRPr="00890F9C">
        <w:fldChar w:fldCharType="begin" w:fldLock="1"/>
      </w:r>
      <w:r w:rsidR="0065591B">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F15B6A" w:rsidRPr="00890F9C">
        <w:fldChar w:fldCharType="separate"/>
      </w:r>
      <w:r w:rsidR="0065591B" w:rsidRPr="0065591B">
        <w:rPr>
          <w:noProof/>
          <w:vertAlign w:val="superscript"/>
        </w:rPr>
        <w:t>8–12</w:t>
      </w:r>
      <w:r w:rsidR="00F15B6A" w:rsidRPr="00890F9C">
        <w:fldChar w:fldCharType="end"/>
      </w:r>
      <w:r w:rsidR="00C01BA3" w:rsidRPr="00890F9C">
        <w:t xml:space="preserve">. Here we provide an overview of the developments </w:t>
      </w:r>
      <w:r w:rsidR="00843121">
        <w:t xml:space="preserve">in methodology </w:t>
      </w:r>
      <w:r w:rsidR="00C01BA3" w:rsidRPr="00890F9C">
        <w:t xml:space="preserve">since </w:t>
      </w:r>
      <w:r w:rsidR="00843121">
        <w:t xml:space="preserve">an earlier review by </w:t>
      </w:r>
      <w:r w:rsidR="00C01BA3" w:rsidRPr="00890F9C">
        <w:t>Cordell</w:t>
      </w:r>
      <w:r w:rsidR="00F15B6A" w:rsidRPr="00890F9C">
        <w:fldChar w:fldCharType="begin" w:fldLock="1"/>
      </w:r>
      <w:r w:rsidR="0065591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F15B6A" w:rsidRPr="00890F9C">
        <w:fldChar w:fldCharType="separate"/>
      </w:r>
      <w:r w:rsidR="0065591B" w:rsidRPr="0065591B">
        <w:rPr>
          <w:noProof/>
          <w:vertAlign w:val="superscript"/>
        </w:rPr>
        <w:t>13</w:t>
      </w:r>
      <w:r w:rsidR="00F15B6A" w:rsidRPr="00890F9C">
        <w:fldChar w:fldCharType="end"/>
      </w:r>
      <w:r w:rsidR="00C01BA3" w:rsidRPr="00890F9C">
        <w:t xml:space="preserve">. </w:t>
      </w:r>
    </w:p>
    <w:p w14:paraId="7D7F0C0B" w14:textId="77777777" w:rsidR="00C01BA3" w:rsidRPr="00890F9C" w:rsidRDefault="00C01BA3" w:rsidP="00C01BA3">
      <w:pPr>
        <w:rPr>
          <w:color w:val="FF0000"/>
        </w:rPr>
      </w:pPr>
    </w:p>
    <w:p w14:paraId="0DFDF5FD" w14:textId="77777777" w:rsidR="00C01BA3" w:rsidRPr="00890F9C" w:rsidRDefault="00C01BA3" w:rsidP="004D1E47">
      <w:pPr>
        <w:pStyle w:val="Heading3"/>
        <w:rPr>
          <w:rStyle w:val="inlineheading"/>
          <w:i w:val="0"/>
        </w:rPr>
      </w:pPr>
      <w:bookmarkStart w:id="64" w:name="_Toc257304543"/>
      <w:r w:rsidRPr="00890F9C">
        <w:rPr>
          <w:rStyle w:val="inlineheading"/>
          <w:i w:val="0"/>
        </w:rPr>
        <w:t>Regression</w:t>
      </w:r>
      <w:r w:rsidR="00843121">
        <w:rPr>
          <w:rStyle w:val="inlineheading"/>
          <w:i w:val="0"/>
        </w:rPr>
        <w:t>-</w:t>
      </w:r>
      <w:r w:rsidRPr="00890F9C">
        <w:rPr>
          <w:rStyle w:val="inlineheading"/>
          <w:i w:val="0"/>
        </w:rPr>
        <w:t>based methods</w:t>
      </w:r>
      <w:bookmarkEnd w:id="64"/>
    </w:p>
    <w:p w14:paraId="62D2A547" w14:textId="77777777" w:rsidR="00C01BA3" w:rsidRPr="00890F9C" w:rsidRDefault="00C01BA3" w:rsidP="00C01BA3">
      <w:pPr>
        <w:rPr>
          <w:rStyle w:val="inlineheading"/>
        </w:rPr>
      </w:pPr>
    </w:p>
    <w:p w14:paraId="461B81BD" w14:textId="30E5500F" w:rsidR="00392250" w:rsidRDefault="00AC1B23" w:rsidP="00C01BA3">
      <w:r>
        <w:t>Traditionally m</w:t>
      </w:r>
      <w:r w:rsidR="009809A1" w:rsidRPr="00890F9C">
        <w:t xml:space="preserve">ethods </w:t>
      </w:r>
      <w:r w:rsidR="009809A1">
        <w:t>based on logistic r</w:t>
      </w:r>
      <w:r w:rsidR="00C01BA3" w:rsidRPr="00890F9C">
        <w:t>egression</w:t>
      </w:r>
      <w:r w:rsidR="001C27C5">
        <w:t xml:space="preserve"> or linear regression</w:t>
      </w:r>
      <w:r w:rsidR="00C01BA3" w:rsidRPr="00890F9C">
        <w:t xml:space="preserve"> are used to assess SNP interactions in diseases or </w:t>
      </w:r>
      <w:r w:rsidR="00C01BA3" w:rsidRPr="004957D6">
        <w:rPr>
          <w:b/>
        </w:rPr>
        <w:t>quantitative traits</w:t>
      </w:r>
      <w:r w:rsidR="00BE000D">
        <w:t xml:space="preserve"> respectively</w:t>
      </w:r>
      <w:r w:rsidR="00F15B6A" w:rsidRPr="00890F9C">
        <w:fldChar w:fldCharType="begin" w:fldLock="1"/>
      </w:r>
      <w:r w:rsidR="0065591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"\n        From Duplicate 1 ( \n        \n        \n          Epistasis: what it means, what it doesn't mean, and statistical methods to detect it in humans\n        \n        \n         - Cordell, Heather J. )\n\n        \n        \n\n        \n\n        \n\n        From Duplicate 2 ( \n        \n        \n          Epistasis: what it means, what it doesn't mean, and statistical methods to detect it in humans\n        \n        \n         - Cordell, Heather J. )\n\n        \n        \n\n        \n\n        \n\n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F15B6A" w:rsidRPr="00890F9C">
        <w:fldChar w:fldCharType="separate"/>
      </w:r>
      <w:r w:rsidR="0065591B" w:rsidRPr="0065591B">
        <w:rPr>
          <w:noProof/>
          <w:vertAlign w:val="superscript"/>
        </w:rPr>
        <w:t>13,14</w:t>
      </w:r>
      <w:r w:rsidR="00F15B6A" w:rsidRPr="00890F9C">
        <w:fldChar w:fldCharType="end"/>
      </w:r>
      <w:r w:rsidR="00D95BF8">
        <w:t xml:space="preserve"> (Supplementary information</w:t>
      </w:r>
      <w:r w:rsidR="0023481E">
        <w:t xml:space="preserve"> box </w:t>
      </w:r>
      <w:r w:rsidR="00B36A95">
        <w:t>S</w:t>
      </w:r>
      <w:r w:rsidR="00D95BF8">
        <w:t>1)</w:t>
      </w:r>
      <w:r w:rsidR="00C01BA3" w:rsidRPr="00890F9C">
        <w:t xml:space="preserve">. </w:t>
      </w:r>
      <w:r w:rsidR="002B55F5">
        <w:t xml:space="preserve"> </w:t>
      </w:r>
      <w:r w:rsidR="00BE000D">
        <w:t>Given the goal of detecting interactions, o</w:t>
      </w:r>
      <w:r w:rsidR="00C01BA3" w:rsidRPr="00890F9C">
        <w:t xml:space="preserve">ne can use SNP genotype models to test interactions directly by comparing the </w:t>
      </w:r>
      <w:r w:rsidR="00C01BA3" w:rsidRPr="004957D6">
        <w:rPr>
          <w:b/>
        </w:rPr>
        <w:t>saturated model</w:t>
      </w:r>
      <w:r w:rsidR="00C01BA3" w:rsidRPr="00890F9C">
        <w:t xml:space="preserve"> including interactions (L</w:t>
      </w:r>
      <w:r w:rsidR="00C01BA3" w:rsidRPr="00890F9C">
        <w:rPr>
          <w:vertAlign w:val="subscript"/>
        </w:rPr>
        <w:t>S</w:t>
      </w:r>
      <w:r w:rsidR="00C01BA3" w:rsidRPr="00890F9C">
        <w:t xml:space="preserve">) against the </w:t>
      </w:r>
      <w:r w:rsidR="00C01BA3" w:rsidRPr="004957D6">
        <w:rPr>
          <w:b/>
        </w:rPr>
        <w:t>reduced model</w:t>
      </w:r>
      <w:r w:rsidR="00C01BA3" w:rsidRPr="00890F9C">
        <w:t xml:space="preserve"> without (L</w:t>
      </w:r>
      <w:r w:rsidR="00C01BA3" w:rsidRPr="00890F9C">
        <w:rPr>
          <w:vertAlign w:val="subscript"/>
        </w:rPr>
        <w:t>R</w:t>
      </w:r>
      <w:r w:rsidR="00C01BA3" w:rsidRPr="00890F9C">
        <w:t>)</w:t>
      </w:r>
      <w:r w:rsidR="00D95BF8">
        <w:t xml:space="preserve"> for each pair of SNPs</w:t>
      </w:r>
      <w:r w:rsidR="00C01BA3" w:rsidRPr="00890F9C">
        <w:t xml:space="preserve"> and thus save computing time i</w:t>
      </w:r>
      <w:r w:rsidR="003D4CE6" w:rsidRPr="00890F9C">
        <w:t xml:space="preserve">n estimating genetic </w:t>
      </w:r>
      <w:r w:rsidR="003D4CE6" w:rsidRPr="00890F9C">
        <w:lastRenderedPageBreak/>
        <w:t>parameters</w:t>
      </w:r>
      <w:r w:rsidR="00C94B53">
        <w:t xml:space="preserve"> unnecessarily</w:t>
      </w:r>
      <w:r w:rsidR="003D4CE6" w:rsidRPr="00890F9C">
        <w:t xml:space="preserve">. </w:t>
      </w:r>
      <w:r w:rsidR="00D95BF8">
        <w:t>T</w:t>
      </w:r>
      <w:r w:rsidR="00631D8D">
        <w:t xml:space="preserve">he </w:t>
      </w:r>
      <w:r w:rsidR="00D95BF8" w:rsidRPr="00890F9C">
        <w:t>(L</w:t>
      </w:r>
      <w:r w:rsidR="00D95BF8" w:rsidRPr="00890F9C">
        <w:rPr>
          <w:vertAlign w:val="subscript"/>
        </w:rPr>
        <w:t>S</w:t>
      </w:r>
      <w:r w:rsidR="00D95BF8" w:rsidRPr="00890F9C">
        <w:t xml:space="preserve"> vs. L</w:t>
      </w:r>
      <w:r w:rsidR="00D95BF8" w:rsidRPr="00890F9C">
        <w:rPr>
          <w:vertAlign w:val="subscript"/>
        </w:rPr>
        <w:t>R</w:t>
      </w:r>
      <w:r w:rsidR="00D95BF8" w:rsidRPr="00890F9C">
        <w:t>)</w:t>
      </w:r>
      <w:r w:rsidR="00D95BF8">
        <w:t xml:space="preserve"> test </w:t>
      </w:r>
      <w:r w:rsidR="00BC51BD">
        <w:t xml:space="preserve">is </w:t>
      </w:r>
      <w:r w:rsidR="00D95BF8">
        <w:t xml:space="preserve">essentially </w:t>
      </w:r>
      <w:r w:rsidR="00BC51BD">
        <w:t xml:space="preserve">based on </w:t>
      </w:r>
      <w:r w:rsidR="00D95BF8">
        <w:t xml:space="preserve">the variance explained </w:t>
      </w:r>
      <w:r w:rsidR="00432182">
        <w:t xml:space="preserve">by four </w:t>
      </w:r>
      <w:r w:rsidR="00D95BF8">
        <w:t>interaction</w:t>
      </w:r>
      <w:r w:rsidR="00432182">
        <w:t xml:space="preserve"> term</w:t>
      </w:r>
      <w:r w:rsidR="00D95BF8">
        <w:t xml:space="preserve">s </w:t>
      </w:r>
      <w:r w:rsidR="006A46D8">
        <w:t xml:space="preserve">and thus </w:t>
      </w:r>
      <w:r w:rsidR="00D95BF8">
        <w:t>consum</w:t>
      </w:r>
      <w:r w:rsidR="006A46D8">
        <w:t xml:space="preserve">es </w:t>
      </w:r>
      <w:r w:rsidR="00D95BF8">
        <w:t xml:space="preserve">four degrees-of-freedom (df). </w:t>
      </w:r>
      <w:r w:rsidR="00C01BA3" w:rsidRPr="00890F9C">
        <w:t xml:space="preserve">When concerning only additive effects, </w:t>
      </w:r>
      <w:r w:rsidR="00432182">
        <w:t>SNP</w:t>
      </w:r>
      <w:r w:rsidR="00C01BA3" w:rsidRPr="00890F9C">
        <w:t xml:space="preserve"> allelic model</w:t>
      </w:r>
      <w:r w:rsidR="00B23835">
        <w:t>s</w:t>
      </w:r>
      <w:r w:rsidR="00C01BA3" w:rsidRPr="00890F9C">
        <w:t xml:space="preserve"> </w:t>
      </w:r>
      <w:r w:rsidR="00432182">
        <w:t xml:space="preserve">can be </w:t>
      </w:r>
      <w:r w:rsidR="00063B21">
        <w:t>applied</w:t>
      </w:r>
      <w:r w:rsidR="00432182">
        <w:t xml:space="preserve"> </w:t>
      </w:r>
      <w:r w:rsidR="00B23835">
        <w:t xml:space="preserve">instead </w:t>
      </w:r>
      <w:r w:rsidR="00432182">
        <w:t xml:space="preserve">in which case the interaction test </w:t>
      </w:r>
      <w:r w:rsidR="00723801">
        <w:t xml:space="preserve">consumes one df because </w:t>
      </w:r>
      <w:r w:rsidR="00432182">
        <w:t xml:space="preserve">only </w:t>
      </w:r>
      <w:r w:rsidR="00DE1E9D">
        <w:t>the additive-additive</w:t>
      </w:r>
      <w:r w:rsidR="00C01BA3" w:rsidRPr="00890F9C">
        <w:t xml:space="preserve"> interaction </w:t>
      </w:r>
      <w:r w:rsidR="00432182">
        <w:t xml:space="preserve">term </w:t>
      </w:r>
      <w:r w:rsidR="00723801">
        <w:t>is inclu</w:t>
      </w:r>
      <w:r w:rsidR="00D70492">
        <w:t>ded</w:t>
      </w:r>
      <w:ins w:id="65" w:author="Darren Burgess" w:date="2014-04-17T13:03:00Z">
        <w:r w:rsidR="000F0643">
          <w:t>, thus</w:t>
        </w:r>
      </w:ins>
      <w:r w:rsidR="00D70492">
        <w:t xml:space="preserve"> </w:t>
      </w:r>
      <w:r w:rsidR="00136786">
        <w:t>this test will</w:t>
      </w:r>
      <w:r w:rsidR="00723801">
        <w:t xml:space="preserve"> be more powerful if </w:t>
      </w:r>
      <w:r w:rsidR="00D70492">
        <w:t>only additive effects</w:t>
      </w:r>
      <w:r w:rsidR="00093DD5">
        <w:t xml:space="preserve"> and their interaction</w:t>
      </w:r>
      <w:r w:rsidR="00D70492">
        <w:t xml:space="preserve"> </w:t>
      </w:r>
      <w:r w:rsidR="00093DD5">
        <w:t>influence trait variation</w:t>
      </w:r>
      <w:ins w:id="66" w:author="IT Services" w:date="2014-07-03T17:32:00Z">
        <w:r w:rsidR="00C95F7C">
          <w:fldChar w:fldCharType="begin" w:fldLock="1"/>
        </w:r>
      </w:ins>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"10.1002/gepi.21786", "ISSN" : "1098-2272", "PMID" : "24431225", "abstract" : "Detection of gene-gene interaction has become increasingly popular over the past decade in genome wide association studies (GWAS). Besides traditional logistic regression analysis for detecting interactions between two markers, new methods have been developed in recent years such as comparing linkage disequilibrium (LD) in case and control groups. All these methods form the building blocks of most screening strategies for disease susceptibility loci in GWAS. In this paper, we are interested in comparing the competing methods and providing practical guidelines for selecting appropriate testing methods for interaction in GWAS. We first review a series of existing statistical methods to detect interactions, and then examine different definitions of interactions to gain insight into the theoretical relationship between the existing testing methods. Lastly, we perform extensive simulations to compare powers of various methods to detect either interaction between two markers at two unlinked loci or the overall association allowing for both interaction and main effects. This investigation reveals informative characteristics of various methods that are helpful to GWAS investigators.", "author" : [ { "dropping-particle" : "", "family" : "Hu", "given" : "Jie Kate", "non-dropping-particle" : "", "parse-names" : false, "suffix" : "" }, { "dropping-particle" : "", "family" : "Wang", "given" : "Xianlong", "non-dropping-particle" : "", "parse-names" : false, "suffix" : "" }, { "dropping-particle" : "", "family" : "Wang", "given" : "Pei", "non-dropping-particle" : "", "parse-names" : false, "suffix" : "" } ], "container-title" : "Genetic epidemiology", "id" : "ITEM-2", "issue" : "2", "issued" : { "date-parts" : [ [ "2014", "2" ] ] }, "page" : "123-34", "title" : "Testing gene-gene interactions in genome wide association studies.", "type" : "article-journal", "volume" : "38" }, "uris" : [ "http://www.mendeley.com/documents/?uuid=5f39d338-ac2e-4fe0-adb1-06ec0cd5772b" ] } ], "mendeley" : { "previouslyFormattedCitation" : "&lt;sup&gt;15,16&lt;/sup&gt;" }, "properties" : { "noteIndex" : 0 }, "schema" : "https://github.com/citation-style-language/schema/raw/master/csl-citation.json" }</w:instrText>
      </w:r>
      <w:r w:rsidR="00C95F7C">
        <w:fldChar w:fldCharType="separate"/>
      </w:r>
      <w:r w:rsidR="0065591B" w:rsidRPr="0065591B">
        <w:rPr>
          <w:noProof/>
          <w:vertAlign w:val="superscript"/>
        </w:rPr>
        <w:t>15,16</w:t>
      </w:r>
      <w:ins w:id="67" w:author="IT Services" w:date="2014-07-03T17:32:00Z">
        <w:r w:rsidR="00C95F7C">
          <w:fldChar w:fldCharType="end"/>
        </w:r>
      </w:ins>
      <w:del w:id="68" w:author="IT Services" w:date="2014-07-03T17:32:00Z">
        <w:r w:rsidR="00F15B6A" w:rsidRPr="00890F9C" w:rsidDel="00C95F7C">
          <w:fldChar w:fldCharType="begin" w:fldLock="1"/>
        </w:r>
        <w:r w:rsidR="00C95F7C" w:rsidDel="00C95F7C">
          <w:del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delInstrText>
        </w:r>
        <w:r w:rsidR="00F15B6A" w:rsidRPr="00890F9C" w:rsidDel="00C95F7C">
          <w:fldChar w:fldCharType="separate"/>
        </w:r>
        <w:r w:rsidR="00C95F7C" w:rsidRPr="00C95F7C" w:rsidDel="00C95F7C">
          <w:rPr>
            <w:noProof/>
            <w:vertAlign w:val="superscript"/>
          </w:rPr>
          <w:delText>15</w:delText>
        </w:r>
        <w:r w:rsidR="00F15B6A" w:rsidRPr="00890F9C" w:rsidDel="00C95F7C">
          <w:fldChar w:fldCharType="end"/>
        </w:r>
      </w:del>
      <w:r w:rsidR="00C01BA3" w:rsidRPr="00890F9C">
        <w:t xml:space="preserve">. </w:t>
      </w:r>
    </w:p>
    <w:p w14:paraId="284D0D8C" w14:textId="77777777" w:rsidR="00392250" w:rsidRDefault="00392250" w:rsidP="00C01BA3"/>
    <w:p w14:paraId="2F0D7E31" w14:textId="2C169350" w:rsidR="00C01BA3" w:rsidRPr="00890F9C" w:rsidRDefault="00C01BA3" w:rsidP="00C01BA3">
      <w:r w:rsidRPr="00890F9C">
        <w:t xml:space="preserve">Previously </w:t>
      </w:r>
      <w:r w:rsidR="008E158D" w:rsidRPr="00890F9C">
        <w:t>an</w:t>
      </w:r>
      <w:r w:rsidRPr="00890F9C">
        <w:t xml:space="preserve"> exhaustive search for pairwise interactions at the genome-wide level was</w:t>
      </w:r>
      <w:r w:rsidR="00196F1A" w:rsidRPr="00890F9C">
        <w:t xml:space="preserve"> considered</w:t>
      </w:r>
      <w:r w:rsidRPr="00890F9C">
        <w:t xml:space="preserve"> computationally </w:t>
      </w:r>
      <w:ins w:id="69" w:author="WWAdmin" w:date="2014-06-29T13:28:00Z">
        <w:r w:rsidR="001F2FB9">
          <w:t>time consuming</w:t>
        </w:r>
      </w:ins>
      <w:del w:id="70" w:author="WWAdmin" w:date="2014-06-29T13:28:00Z">
        <w:r w:rsidRPr="00890F9C" w:rsidDel="001F2FB9">
          <w:delText>prohibitive</w:delText>
        </w:r>
      </w:del>
      <w:r w:rsidR="00F15B6A" w:rsidRPr="00890F9C">
        <w:fldChar w:fldCharType="begin" w:fldLock="1"/>
      </w:r>
      <w:r w:rsidR="0065591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F15B6A" w:rsidRPr="00890F9C">
        <w:fldChar w:fldCharType="separate"/>
      </w:r>
      <w:r w:rsidR="0065591B" w:rsidRPr="0065591B">
        <w:rPr>
          <w:noProof/>
          <w:vertAlign w:val="superscript"/>
        </w:rPr>
        <w:t>13</w:t>
      </w:r>
      <w:r w:rsidR="00F15B6A" w:rsidRPr="00890F9C">
        <w:fldChar w:fldCharType="end"/>
      </w:r>
      <w:r w:rsidRPr="00890F9C">
        <w:t xml:space="preserve">. Various approaches have been taken to reduce the computational barrier. First, </w:t>
      </w:r>
      <w:r w:rsidR="008E158D" w:rsidRPr="00890F9C">
        <w:t>advantage has been taken</w:t>
      </w:r>
      <w:r w:rsidRPr="00890F9C">
        <w:t xml:space="preserve"> of modern computing infrastructure and technologies including clusters of computers equipped with multiple CPU cores and/or </w:t>
      </w:r>
      <w:r w:rsidR="004D073D" w:rsidRPr="00890F9C">
        <w:t>graphic processing units</w:t>
      </w:r>
      <w:r w:rsidRPr="00890F9C">
        <w:t xml:space="preserve"> (GPU)</w:t>
      </w:r>
      <w:r w:rsidR="00F15B6A" w:rsidRPr="00890F9C">
        <w:fldChar w:fldCharType="begin" w:fldLock="1"/>
      </w:r>
      <w:r w:rsidR="0065591B">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"ITEM-4",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"&lt;sup&gt;9,11,12,17&lt;/sup&gt;" }, "properties" : { "noteIndex" : 0 }, "schema" : "https://github.com/citation-style-language/schema/raw/master/csl-citation.json" }</w:instrText>
      </w:r>
      <w:r w:rsidR="00F15B6A" w:rsidRPr="00890F9C">
        <w:fldChar w:fldCharType="separate"/>
      </w:r>
      <w:r w:rsidR="0065591B" w:rsidRPr="0065591B">
        <w:rPr>
          <w:noProof/>
          <w:vertAlign w:val="superscript"/>
        </w:rPr>
        <w:t>9,11,12,17</w:t>
      </w:r>
      <w:r w:rsidR="00F15B6A" w:rsidRPr="00890F9C">
        <w:fldChar w:fldCharType="end"/>
      </w:r>
      <w:r w:rsidRPr="00890F9C">
        <w:t>, parallelization</w:t>
      </w:r>
      <w:r w:rsidR="00F15B6A" w:rsidRPr="00890F9C">
        <w:fldChar w:fldCharType="begin" w:fldLock="1"/>
      </w:r>
      <w:r w:rsidR="0065591B">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"&lt;sup&gt;8,10,18&lt;/sup&gt;" }, "properties" : { "noteIndex" : 0 }, "schema" : "https://github.com/citation-style-language/schema/raw/master/csl-citation.json" }</w:instrText>
      </w:r>
      <w:r w:rsidR="00F15B6A" w:rsidRPr="00890F9C">
        <w:fldChar w:fldCharType="separate"/>
      </w:r>
      <w:r w:rsidR="0065591B" w:rsidRPr="0065591B">
        <w:rPr>
          <w:noProof/>
          <w:vertAlign w:val="superscript"/>
        </w:rPr>
        <w:t>8,10,18</w:t>
      </w:r>
      <w:r w:rsidR="00F15B6A" w:rsidRPr="00890F9C">
        <w:fldChar w:fldCharType="end"/>
      </w:r>
      <w:r w:rsidRPr="00890F9C">
        <w:t xml:space="preserve"> and </w:t>
      </w:r>
      <w:r w:rsidR="004D073D" w:rsidRPr="00890F9C">
        <w:t>bitwise computing</w:t>
      </w:r>
      <w:r w:rsidRPr="00890F9C">
        <w:t xml:space="preserve"> where SNP genotype data are stored in bitwise data structures to achieve great memory efficiency and computing speed</w:t>
      </w:r>
      <w:r w:rsidR="00F15B6A" w:rsidRPr="00890F9C">
        <w:fldChar w:fldCharType="begin" w:fldLock="1"/>
      </w:r>
      <w:r w:rsidR="0065591B">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"ITEM-2",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"&lt;sup&gt;8,19,20&lt;/sup&gt;" }, "properties" : { "noteIndex" : 0 }, "schema" : "https://github.com/citation-style-language/schema/raw/master/csl-citation.json" }</w:instrText>
      </w:r>
      <w:r w:rsidR="00F15B6A" w:rsidRPr="00890F9C">
        <w:fldChar w:fldCharType="separate"/>
      </w:r>
      <w:r w:rsidR="0065591B" w:rsidRPr="0065591B">
        <w:rPr>
          <w:noProof/>
          <w:vertAlign w:val="superscript"/>
        </w:rPr>
        <w:t>8,19,20</w:t>
      </w:r>
      <w:r w:rsidR="00F15B6A" w:rsidRPr="00890F9C">
        <w:fldChar w:fldCharType="end"/>
      </w:r>
      <w:r w:rsidRPr="00890F9C">
        <w:t xml:space="preserve">. Second, approximate interaction tests </w:t>
      </w:r>
      <w:r w:rsidR="008E158D" w:rsidRPr="00890F9C">
        <w:t>have been applied</w:t>
      </w:r>
      <w:r w:rsidR="00554E91" w:rsidRPr="00890F9C">
        <w:t xml:space="preserve"> </w:t>
      </w:r>
      <w:r w:rsidRPr="00890F9C">
        <w:t xml:space="preserve">that can be quickly computed </w:t>
      </w:r>
      <w:r w:rsidR="008E158D" w:rsidRPr="00890F9C">
        <w:t>and do not miss</w:t>
      </w:r>
      <w:r w:rsidRPr="00890F9C">
        <w:t xml:space="preserve"> any important epistatic SNP pairs</w:t>
      </w:r>
      <w:r w:rsidR="00F15B6A" w:rsidRPr="00890F9C">
        <w:fldChar w:fldCharType="begin" w:fldLock="1"/>
      </w:r>
      <w:r w:rsidR="0065591B">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"&lt;sup&gt;20&lt;/sup&gt;" }, "properties" : { "noteIndex" : 0 }, "schema" : "https://github.com/citation-style-language/schema/raw/master/csl-citation.json" }</w:instrText>
      </w:r>
      <w:r w:rsidR="00F15B6A" w:rsidRPr="00890F9C">
        <w:fldChar w:fldCharType="separate"/>
      </w:r>
      <w:r w:rsidR="0065591B" w:rsidRPr="0065591B">
        <w:rPr>
          <w:noProof/>
          <w:vertAlign w:val="superscript"/>
        </w:rPr>
        <w:t>20</w:t>
      </w:r>
      <w:r w:rsidR="00F15B6A" w:rsidRPr="00890F9C">
        <w:fldChar w:fldCharType="end"/>
      </w:r>
      <w:r w:rsidR="00EE31B6" w:rsidRPr="00890F9C">
        <w:t>. For example</w:t>
      </w:r>
      <w:r w:rsidRPr="00890F9C">
        <w:t xml:space="preserve"> </w:t>
      </w:r>
      <w:r w:rsidR="004D073D" w:rsidRPr="00890F9C">
        <w:t>F ratio</w:t>
      </w:r>
      <w:r w:rsidRPr="00890F9C">
        <w:t xml:space="preserve"> and </w:t>
      </w:r>
      <w:r w:rsidR="004D073D" w:rsidRPr="00890F9C">
        <w:t>Kirkwood Superposition Approximation</w:t>
      </w:r>
      <w:r w:rsidRPr="00890F9C">
        <w:t xml:space="preserve"> approximate the (L</w:t>
      </w:r>
      <w:r w:rsidRPr="00890F9C">
        <w:rPr>
          <w:vertAlign w:val="subscript"/>
        </w:rPr>
        <w:t>S</w:t>
      </w:r>
      <w:r w:rsidRPr="00890F9C">
        <w:t xml:space="preserve"> vs. L</w:t>
      </w:r>
      <w:r w:rsidRPr="00890F9C">
        <w:rPr>
          <w:vertAlign w:val="subscript"/>
        </w:rPr>
        <w:t>R</w:t>
      </w:r>
      <w:r w:rsidRPr="00890F9C">
        <w:t>) tests under the</w:t>
      </w:r>
      <w:r w:rsidR="00EE31B6" w:rsidRPr="00890F9C">
        <w:t xml:space="preserve"> assumption of</w:t>
      </w:r>
      <w:r w:rsidRPr="00890F9C">
        <w:t xml:space="preserve"> </w:t>
      </w:r>
      <w:r w:rsidR="004D073D" w:rsidRPr="00890F9C">
        <w:rPr>
          <w:b/>
        </w:rPr>
        <w:t>Hardy-Weinberg Equilibrium</w:t>
      </w:r>
      <w:r w:rsidRPr="00890F9C">
        <w:t xml:space="preserve"> (HWE) for quantitative</w:t>
      </w:r>
      <w:r w:rsidR="00F15B6A" w:rsidRPr="00890F9C">
        <w:fldChar w:fldCharType="begin" w:fldLock="1"/>
      </w:r>
      <w:r w:rsidR="0065591B">
        <w:instrText>ADDIN CSL_CITATION { "citationItems" : [ { "id" : "ITEM-1",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"ITEM-1", "issue" : "15", "issued" : { "date-parts" : [ [ "2012", "8", "1" ] ] }, "page" : "1957-64", "title" : "High-throughput analysis of epistasis in genome-wide association studies with BiForce.", "type" : "article-journal", "volume" : "28" }, "uris" : [ "http://www.mendeley.com/documents/?uuid=912a4924-4e41-41fd-bbbc-0bf63e6f096a" ] } ], "mendeley" : { "previouslyFormattedCitation" : "&lt;sup&gt;21&lt;/sup&gt;" }, "properties" : { "noteIndex" : 0 }, "schema" : "https://github.com/citation-style-language/schema/raw/master/csl-citation.json" }</w:instrText>
      </w:r>
      <w:r w:rsidR="00F15B6A" w:rsidRPr="00890F9C">
        <w:fldChar w:fldCharType="separate"/>
      </w:r>
      <w:r w:rsidR="0065591B" w:rsidRPr="0065591B">
        <w:rPr>
          <w:noProof/>
          <w:vertAlign w:val="superscript"/>
        </w:rPr>
        <w:t>21</w:t>
      </w:r>
      <w:r w:rsidR="00F15B6A" w:rsidRPr="00890F9C">
        <w:fldChar w:fldCharType="end"/>
      </w:r>
      <w:r w:rsidRPr="00890F9C">
        <w:t xml:space="preserve"> and disease traits</w:t>
      </w:r>
      <w:r w:rsidR="00F15B6A" w:rsidRPr="00890F9C">
        <w:fldChar w:fldCharType="begin" w:fldLock="1"/>
      </w:r>
      <w:r w:rsidR="0065591B">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"&lt;sup&gt;20&lt;/sup&gt;" }, "properties" : { "noteIndex" : 0 }, "schema" : "https://github.com/citation-style-language/schema/raw/master/csl-citation.json" }</w:instrText>
      </w:r>
      <w:r w:rsidR="00F15B6A" w:rsidRPr="00890F9C">
        <w:fldChar w:fldCharType="separate"/>
      </w:r>
      <w:r w:rsidR="0065591B" w:rsidRPr="0065591B">
        <w:rPr>
          <w:noProof/>
          <w:vertAlign w:val="superscript"/>
        </w:rPr>
        <w:t>20</w:t>
      </w:r>
      <w:r w:rsidR="00F15B6A" w:rsidRPr="00890F9C">
        <w:fldChar w:fldCharType="end"/>
      </w:r>
      <w:r w:rsidRPr="00890F9C">
        <w:t xml:space="preserve"> respectively and can be quickly computed from contingency tables based on SNP genotypes. </w:t>
      </w:r>
      <w:r w:rsidR="00A85E52">
        <w:t>Some</w:t>
      </w:r>
      <w:r w:rsidRPr="00890F9C">
        <w:t xml:space="preserve"> recent applications based on regression and other approaches that can perform fast genome-wide screening of epistasis in GWAS </w:t>
      </w:r>
      <w:r w:rsidR="00A85E52">
        <w:t xml:space="preserve">are shown in </w:t>
      </w:r>
      <w:r w:rsidRPr="00890F9C">
        <w:t xml:space="preserve">TABLE 1. </w:t>
      </w:r>
      <w:r w:rsidR="00A85E52">
        <w:t>If</w:t>
      </w:r>
      <w:r w:rsidRPr="00890F9C">
        <w:t xml:space="preserve"> </w:t>
      </w:r>
      <w:r w:rsidR="00745629">
        <w:t xml:space="preserve">using the </w:t>
      </w:r>
      <w:r w:rsidR="00745629" w:rsidRPr="00890F9C">
        <w:t xml:space="preserve">approximate interaction tests </w:t>
      </w:r>
      <w:r w:rsidR="00745629">
        <w:t xml:space="preserve">as an initial </w:t>
      </w:r>
      <w:r w:rsidR="00607A3F">
        <w:t xml:space="preserve">genome-wide </w:t>
      </w:r>
      <w:r w:rsidR="00745629">
        <w:t xml:space="preserve">screen for putative epistatic interactions </w:t>
      </w:r>
      <w:r w:rsidR="00A85E52">
        <w:t>it is prudent to</w:t>
      </w:r>
      <w:ins w:id="71" w:author="Darren Burgess" w:date="2014-04-16T16:57:00Z">
        <w:r w:rsidR="00DB32A1">
          <w:t xml:space="preserve"> take the</w:t>
        </w:r>
      </w:ins>
      <w:r w:rsidRPr="00890F9C">
        <w:t xml:space="preserve"> extra step of re-examining th</w:t>
      </w:r>
      <w:r w:rsidR="00607A3F">
        <w:t>e resultant</w:t>
      </w:r>
      <w:r w:rsidR="00745629">
        <w:t xml:space="preserve"> subset of SNP pairs</w:t>
      </w:r>
      <w:r w:rsidR="00C940E8" w:rsidRPr="00890F9C">
        <w:t xml:space="preserve"> </w:t>
      </w:r>
      <w:r w:rsidR="00C940E8">
        <w:t>using</w:t>
      </w:r>
      <w:r w:rsidRPr="00890F9C">
        <w:t xml:space="preserve"> the full regression models to avoid false positives or redundant signals</w:t>
      </w:r>
      <w:r w:rsidR="00F15B6A" w:rsidRPr="00890F9C">
        <w:fldChar w:fldCharType="begin" w:fldLock="1"/>
      </w:r>
      <w:r w:rsidR="0065591B">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"&lt;sup&gt;10,21,22&lt;/sup&gt;" }, "properties" : { "noteIndex" : 0 }, "schema" : "https://github.com/citation-style-language/schema/raw/master/csl-citation.json" }</w:instrText>
      </w:r>
      <w:r w:rsidR="00F15B6A" w:rsidRPr="00890F9C">
        <w:fldChar w:fldCharType="separate"/>
      </w:r>
      <w:r w:rsidR="0065591B" w:rsidRPr="0065591B">
        <w:rPr>
          <w:noProof/>
          <w:vertAlign w:val="superscript"/>
        </w:rPr>
        <w:t>10,21,22</w:t>
      </w:r>
      <w:r w:rsidR="00F15B6A" w:rsidRPr="00890F9C">
        <w:fldChar w:fldCharType="end"/>
      </w:r>
      <w:r w:rsidRPr="00890F9C">
        <w:t>.</w:t>
      </w:r>
    </w:p>
    <w:p w14:paraId="33AED879" w14:textId="77777777" w:rsidR="0043684A" w:rsidRDefault="0043684A" w:rsidP="00C01BA3"/>
    <w:p w14:paraId="55B3560C" w14:textId="24A3C554" w:rsidR="00F85271" w:rsidRDefault="00196F1A" w:rsidP="00C01BA3">
      <w:r w:rsidRPr="00890F9C">
        <w:t>A</w:t>
      </w:r>
      <w:r w:rsidR="00A85E52">
        <w:t>lthough</w:t>
      </w:r>
      <w:r w:rsidRPr="00890F9C">
        <w:t xml:space="preserve"> computationally tractable</w:t>
      </w:r>
      <w:r w:rsidR="00A85E52">
        <w:t>,</w:t>
      </w:r>
      <w:r w:rsidR="00554E91" w:rsidRPr="00890F9C">
        <w:t xml:space="preserve"> </w:t>
      </w:r>
      <w:r w:rsidR="00A85E52">
        <w:t>a genome-wide search</w:t>
      </w:r>
      <w:r w:rsidR="00A85E52" w:rsidRPr="00890F9C">
        <w:t xml:space="preserve"> </w:t>
      </w:r>
      <w:r w:rsidR="00554E91" w:rsidRPr="00890F9C">
        <w:t>still</w:t>
      </w:r>
      <w:r w:rsidR="00C01BA3" w:rsidRPr="00890F9C">
        <w:t xml:space="preserve"> suffer</w:t>
      </w:r>
      <w:r w:rsidRPr="00890F9C">
        <w:t>s</w:t>
      </w:r>
      <w:r w:rsidR="00C01BA3" w:rsidRPr="00890F9C">
        <w:t xml:space="preserve"> from low power in detection of epistasis</w:t>
      </w:r>
      <w:r w:rsidR="00F15B6A" w:rsidRPr="00890F9C">
        <w:fldChar w:fldCharType="begin" w:fldLock="1"/>
      </w:r>
      <w:r w:rsidR="0065591B">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"&lt;sup&gt;13,23,24&lt;/sup&gt;" }, "properties" : { "noteIndex" : 0 }, "schema" : "https://github.com/citation-style-language/schema/raw/master/csl-citation.json" }</w:instrText>
      </w:r>
      <w:r w:rsidR="00F15B6A" w:rsidRPr="00890F9C">
        <w:fldChar w:fldCharType="separate"/>
      </w:r>
      <w:r w:rsidR="0065591B" w:rsidRPr="0065591B">
        <w:rPr>
          <w:noProof/>
          <w:vertAlign w:val="superscript"/>
        </w:rPr>
        <w:t>13,23,24</w:t>
      </w:r>
      <w:r w:rsidR="00F15B6A" w:rsidRPr="00890F9C">
        <w:fldChar w:fldCharType="end"/>
      </w:r>
      <w:r w:rsidR="00C01BA3" w:rsidRPr="00890F9C">
        <w:t xml:space="preserve">. </w:t>
      </w:r>
      <w:r w:rsidR="0043684A">
        <w:t>Large</w:t>
      </w:r>
      <w:r w:rsidR="00C01BA3" w:rsidRPr="00890F9C">
        <w:t xml:space="preserve"> sample sizes</w:t>
      </w:r>
      <w:r w:rsidR="0043684A">
        <w:t xml:space="preserve"> </w:t>
      </w:r>
      <w:del w:id="72" w:author="Gib Hemani" w:date="2014-06-26T22:26:00Z">
        <w:r w:rsidR="0043684A" w:rsidDel="002673D7">
          <w:delText xml:space="preserve"> </w:delText>
        </w:r>
      </w:del>
      <w:r w:rsidR="00C01BA3" w:rsidRPr="00890F9C">
        <w:t>are generally required for success</w:t>
      </w:r>
      <w:r w:rsidR="00F15B6A" w:rsidRPr="00890F9C">
        <w:fldChar w:fldCharType="begin" w:fldLock="1"/>
      </w:r>
      <w:r w:rsidR="0065591B">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"&lt;sup&gt;25&lt;/sup&gt;" }, "properties" : { "noteIndex" : 0 }, "schema" : "https://github.com/citation-style-language/schema/raw/master/csl-citation.json" }</w:instrText>
      </w:r>
      <w:r w:rsidR="00F15B6A" w:rsidRPr="00890F9C">
        <w:fldChar w:fldCharType="separate"/>
      </w:r>
      <w:r w:rsidR="0065591B" w:rsidRPr="0065591B">
        <w:rPr>
          <w:noProof/>
          <w:vertAlign w:val="superscript"/>
        </w:rPr>
        <w:t>25</w:t>
      </w:r>
      <w:r w:rsidR="00F15B6A" w:rsidRPr="00890F9C">
        <w:fldChar w:fldCharType="end"/>
      </w:r>
      <w:r w:rsidR="00C01BA3" w:rsidRPr="00890F9C">
        <w:t xml:space="preserve">. Focusing on interactions involving SNPs with </w:t>
      </w:r>
      <w:r w:rsidR="0047338A">
        <w:t xml:space="preserve">genome-wide significant </w:t>
      </w:r>
      <w:r w:rsidR="004D073D" w:rsidRPr="00890F9C">
        <w:rPr>
          <w:b/>
        </w:rPr>
        <w:t>marginal effects</w:t>
      </w:r>
      <w:r w:rsidR="00C01BA3" w:rsidRPr="00890F9C">
        <w:t xml:space="preserve"> </w:t>
      </w:r>
      <w:r w:rsidR="00126CFE" w:rsidRPr="00890F9C">
        <w:t>confirmed in GWAS</w:t>
      </w:r>
      <w:r w:rsidR="00F85271">
        <w:t xml:space="preserve"> </w:t>
      </w:r>
      <w:r w:rsidR="00C01BA3" w:rsidRPr="00890F9C">
        <w:t>may be a practical compromise</w:t>
      </w:r>
      <w:r w:rsidR="00F15B6A" w:rsidRPr="00890F9C">
        <w:fldChar w:fldCharType="begin" w:fldLock="1"/>
      </w:r>
      <w:r w:rsidR="0065591B">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"ITEM-2",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"&lt;sup&gt;26,27&lt;/sup&gt;" }, "properties" : { "noteIndex" : 0 }, "schema" : "https://github.com/citation-style-language/schema/raw/master/csl-citation.json" }</w:instrText>
      </w:r>
      <w:r w:rsidR="00F15B6A" w:rsidRPr="00890F9C">
        <w:fldChar w:fldCharType="separate"/>
      </w:r>
      <w:r w:rsidR="0065591B" w:rsidRPr="0065591B">
        <w:rPr>
          <w:noProof/>
          <w:vertAlign w:val="superscript"/>
        </w:rPr>
        <w:t>26,27</w:t>
      </w:r>
      <w:r w:rsidR="00F15B6A" w:rsidRPr="00890F9C">
        <w:fldChar w:fldCharType="end"/>
      </w:r>
      <w:r w:rsidR="00C01BA3" w:rsidRPr="00890F9C">
        <w:t xml:space="preserve"> </w:t>
      </w:r>
      <w:r w:rsidR="00F85271">
        <w:t xml:space="preserve">that allows the identification of epistatic variance associated with loci with known individual effects, even if it will miss pairs of loci that contribute only or mainly through their interaction. Nonetheless </w:t>
      </w:r>
      <w:r w:rsidR="00C01BA3" w:rsidRPr="00890F9C">
        <w:t>in light of limited samples available in most individual GWAS cohorts</w:t>
      </w:r>
      <w:r w:rsidR="00F85271">
        <w:t xml:space="preserve"> it may be possible to identify epistasis with such an approach</w:t>
      </w:r>
      <w:r w:rsidR="00C01BA3" w:rsidRPr="00890F9C">
        <w:t xml:space="preserve"> because a much less stringent threshold can be applied owing to much reduced multiple tests</w:t>
      </w:r>
      <w:r w:rsidR="00F15B6A" w:rsidRPr="00890F9C">
        <w:fldChar w:fldCharType="begin" w:fldLock="1"/>
      </w:r>
      <w:r w:rsidR="0065591B">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"\n        From Duplicate 1 ( \n        \n        \n          Genome-wide strategies for detecting multiple loci that influence complex diseases\n        \n        \n         - Marchini, Jonathan; Donnelly, Peter; Cardon, Lon R )\n\n        \n        \n\n        \n\n        \n\n        From Duplicate 2 ( \n        \n        \n          Genome-wide strategies for detecting multiple loci that influence complex diseases\n        \n        \n         - Marchini, Jonathan; Donnelly, Peter; Cardon, Lon R )\n\n        \n        \n\n        \n\n        \n\n      ", "page" : "413-417", "title" : "Genome-wide strategies for detecting multiple loci that influence complex diseases", "type" : "article-journal", "volume" : "37" }, "uris" : [ "http://www.mendeley.com/documents/?uuid=edfa0376-1846-43c7-a236-c314b6ac7d3a" ] } ], "mendeley" : { "previouslyFormattedCitation" : "&lt;sup&gt;10,21,28\u201330&lt;/sup&gt;" }, "properties" : { "noteIndex" : 0 }, "schema" : "https://github.com/citation-style-language/schema/raw/master/csl-citation.json" }</w:instrText>
      </w:r>
      <w:r w:rsidR="00F15B6A" w:rsidRPr="00890F9C">
        <w:fldChar w:fldCharType="separate"/>
      </w:r>
      <w:r w:rsidR="0065591B" w:rsidRPr="0065591B">
        <w:rPr>
          <w:noProof/>
          <w:vertAlign w:val="superscript"/>
        </w:rPr>
        <w:t>10,21,28–30</w:t>
      </w:r>
      <w:r w:rsidR="00F15B6A" w:rsidRPr="00890F9C">
        <w:fldChar w:fldCharType="end"/>
      </w:r>
      <w:r w:rsidR="00C01BA3" w:rsidRPr="00890F9C">
        <w:t xml:space="preserve">. </w:t>
      </w:r>
      <w:r w:rsidR="00F321F1" w:rsidRPr="00890F9C">
        <w:t xml:space="preserve">Taking 500 000 SNPs for example, the </w:t>
      </w:r>
      <w:r w:rsidR="00F321F1" w:rsidRPr="00C634A5">
        <w:t>Bonferroni</w:t>
      </w:r>
      <w:r w:rsidR="00833B6E" w:rsidRPr="00C634A5">
        <w:t>-</w:t>
      </w:r>
      <w:r w:rsidR="00F321F1" w:rsidRPr="00C634A5">
        <w:t>corrected threshold</w:t>
      </w:r>
      <w:r w:rsidR="00F321F1" w:rsidRPr="00890F9C">
        <w:t xml:space="preserve"> on the -log</w:t>
      </w:r>
      <w:r w:rsidR="00C4057C" w:rsidRPr="00890F9C">
        <w:rPr>
          <w:vertAlign w:val="subscript"/>
        </w:rPr>
        <w:t>10</w:t>
      </w:r>
      <w:r w:rsidR="00F321F1" w:rsidRPr="00890F9C">
        <w:t xml:space="preserve"> scale is 12.4 for an exhaustive</w:t>
      </w:r>
      <w:r w:rsidR="00552073" w:rsidRPr="00890F9C">
        <w:t xml:space="preserve"> search</w:t>
      </w:r>
      <w:r w:rsidR="00F321F1" w:rsidRPr="00890F9C">
        <w:t xml:space="preserve"> in contrast to 7.0 for a </w:t>
      </w:r>
      <w:r w:rsidR="00552073" w:rsidRPr="00890F9C">
        <w:t xml:space="preserve">hypothesis-driven search focusing on </w:t>
      </w:r>
      <w:r w:rsidR="00C634A5">
        <w:t xml:space="preserve">one </w:t>
      </w:r>
      <w:r w:rsidR="00552073" w:rsidRPr="00890F9C">
        <w:t xml:space="preserve">SNP with </w:t>
      </w:r>
      <w:r w:rsidR="00F321F1" w:rsidRPr="00890F9C">
        <w:t xml:space="preserve">marginal </w:t>
      </w:r>
      <w:r w:rsidR="00552073" w:rsidRPr="00890F9C">
        <w:t>effects</w:t>
      </w:r>
      <w:r w:rsidR="00F321F1" w:rsidRPr="00890F9C">
        <w:t>,</w:t>
      </w:r>
      <w:r w:rsidR="00F85271">
        <w:t xml:space="preserve"> equivalent to an approximate doubling of</w:t>
      </w:r>
      <w:r w:rsidR="00E73431" w:rsidRPr="00890F9C">
        <w:t xml:space="preserve"> sample size in the focused search. </w:t>
      </w:r>
    </w:p>
    <w:p w14:paraId="5BF8FE1F" w14:textId="77777777" w:rsidR="00F85271" w:rsidRDefault="00F85271" w:rsidP="00C01BA3"/>
    <w:p w14:paraId="7A39DD73" w14:textId="3B7FEB01" w:rsidR="00C01BA3" w:rsidRPr="00890F9C" w:rsidRDefault="00F85271" w:rsidP="00C01BA3">
      <w:r>
        <w:t xml:space="preserve">In future, </w:t>
      </w:r>
      <w:r w:rsidR="00E73431" w:rsidRPr="00890F9C">
        <w:t>u</w:t>
      </w:r>
      <w:r w:rsidR="00C01BA3" w:rsidRPr="00890F9C">
        <w:t>sing high</w:t>
      </w:r>
      <w:r w:rsidR="002D432C">
        <w:t>-</w:t>
      </w:r>
      <w:r w:rsidR="00196F1A" w:rsidRPr="00890F9C">
        <w:t xml:space="preserve">density </w:t>
      </w:r>
      <w:r w:rsidR="00C01BA3" w:rsidRPr="00890F9C">
        <w:t xml:space="preserve">SNPs </w:t>
      </w:r>
      <w:r>
        <w:t xml:space="preserve">or </w:t>
      </w:r>
      <w:ins w:id="73" w:author="Darren Burgess" w:date="2014-04-16T17:02:00Z">
        <w:r w:rsidR="00DB32A1">
          <w:t xml:space="preserve">DNA </w:t>
        </w:r>
      </w:ins>
      <w:r>
        <w:t xml:space="preserve">sequence data </w:t>
      </w:r>
      <w:r w:rsidR="00C01BA3" w:rsidRPr="00890F9C">
        <w:t>c</w:t>
      </w:r>
      <w:r w:rsidR="00F321F1" w:rsidRPr="00890F9C">
        <w:t>ould</w:t>
      </w:r>
      <w:r w:rsidR="00C01BA3" w:rsidRPr="00890F9C">
        <w:t xml:space="preserve"> </w:t>
      </w:r>
      <w:r w:rsidR="00F321F1" w:rsidRPr="00890F9C">
        <w:t xml:space="preserve">potentially </w:t>
      </w:r>
      <w:r w:rsidR="00C01BA3" w:rsidRPr="00890F9C">
        <w:t xml:space="preserve">make </w:t>
      </w:r>
      <w:r w:rsidR="003F6F22" w:rsidRPr="00890F9C">
        <w:t>both exhaustive and</w:t>
      </w:r>
      <w:r w:rsidR="00C01BA3" w:rsidRPr="00890F9C">
        <w:t xml:space="preserve"> focused interaction search</w:t>
      </w:r>
      <w:r w:rsidR="009809A1">
        <w:t>es</w:t>
      </w:r>
      <w:r w:rsidR="00C01BA3" w:rsidRPr="00890F9C">
        <w:t xml:space="preserve"> more fruitful as power is </w:t>
      </w:r>
      <w:r w:rsidR="009809A1">
        <w:t xml:space="preserve">a </w:t>
      </w:r>
      <w:r w:rsidR="00C01BA3" w:rsidRPr="00890F9C">
        <w:t xml:space="preserve">function </w:t>
      </w:r>
      <w:r w:rsidR="005E3E2C">
        <w:t xml:space="preserve">not only </w:t>
      </w:r>
      <w:r w:rsidR="00C01BA3" w:rsidRPr="00890F9C">
        <w:t>of interaction effects</w:t>
      </w:r>
      <w:r w:rsidR="005E3E2C">
        <w:t xml:space="preserve"> and </w:t>
      </w:r>
      <w:r w:rsidR="00C634A5">
        <w:t>sample size</w:t>
      </w:r>
      <w:r w:rsidR="005E3E2C">
        <w:t xml:space="preserve"> but also of </w:t>
      </w:r>
      <w:r w:rsidR="00C01BA3" w:rsidRPr="00890F9C">
        <w:t xml:space="preserve"> </w:t>
      </w:r>
      <w:r w:rsidR="004D073D" w:rsidRPr="00890F9C">
        <w:rPr>
          <w:b/>
        </w:rPr>
        <w:t>linkage disequilibrium</w:t>
      </w:r>
      <w:r w:rsidR="001F3F6F" w:rsidRPr="00890F9C">
        <w:t xml:space="preserve"> (</w:t>
      </w:r>
      <w:r w:rsidR="00C01BA3" w:rsidRPr="00890F9C">
        <w:t>LD</w:t>
      </w:r>
      <w:r w:rsidR="001F3F6F" w:rsidRPr="00890F9C">
        <w:t>)</w:t>
      </w:r>
      <w:r w:rsidR="00C01BA3" w:rsidRPr="00890F9C">
        <w:t xml:space="preserve"> between the SNP and </w:t>
      </w:r>
      <w:r w:rsidR="00C01BA3" w:rsidRPr="003A31ED">
        <w:rPr>
          <w:b/>
        </w:rPr>
        <w:t>causal variant</w:t>
      </w:r>
      <w:r w:rsidR="00C01BA3" w:rsidRPr="00890F9C">
        <w:t xml:space="preserve"> at both loci</w:t>
      </w:r>
      <w:r w:rsidR="00071483">
        <w:t xml:space="preserve"> </w:t>
      </w:r>
      <w:r w:rsidR="005E3E2C">
        <w:t>which can be m</w:t>
      </w:r>
      <w:r w:rsidR="00071483">
        <w:t>a</w:t>
      </w:r>
      <w:r w:rsidR="005E3E2C">
        <w:t>ximised with very dense marker data</w:t>
      </w:r>
      <w:r w:rsidR="00F15B6A" w:rsidRPr="00890F9C">
        <w:fldChar w:fldCharType="begin" w:fldLock="1"/>
      </w:r>
      <w:r w:rsidR="0065591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"&lt;sup&gt;22,25&lt;/sup&gt;" }, "properties" : { "noteIndex" : 0 }, "schema" : "https://github.com/citation-style-language/schema/raw/master/csl-citation.json" }</w:instrText>
      </w:r>
      <w:r w:rsidR="00F15B6A" w:rsidRPr="00890F9C">
        <w:fldChar w:fldCharType="separate"/>
      </w:r>
      <w:r w:rsidR="0065591B" w:rsidRPr="0065591B">
        <w:rPr>
          <w:noProof/>
          <w:vertAlign w:val="superscript"/>
        </w:rPr>
        <w:t>22,25</w:t>
      </w:r>
      <w:r w:rsidR="00F15B6A" w:rsidRPr="00890F9C">
        <w:fldChar w:fldCharType="end"/>
      </w:r>
      <w:r w:rsidR="00C01BA3" w:rsidRPr="00890F9C">
        <w:t xml:space="preserve">. </w:t>
      </w:r>
    </w:p>
    <w:p w14:paraId="18F17E17" w14:textId="77777777" w:rsidR="00C01BA3" w:rsidRPr="00890F9C" w:rsidRDefault="00C01BA3" w:rsidP="00C01BA3"/>
    <w:p w14:paraId="037EEED5" w14:textId="77777777" w:rsidR="00C01BA3" w:rsidRPr="00890F9C" w:rsidRDefault="00C01BA3" w:rsidP="00C01BA3">
      <w:pPr>
        <w:pStyle w:val="Heading3"/>
        <w:rPr>
          <w:i/>
        </w:rPr>
      </w:pPr>
      <w:bookmarkStart w:id="74" w:name="_Toc257304544"/>
      <w:r w:rsidRPr="00890F9C">
        <w:rPr>
          <w:rStyle w:val="inlineheading"/>
          <w:i w:val="0"/>
        </w:rPr>
        <w:lastRenderedPageBreak/>
        <w:t>LD</w:t>
      </w:r>
      <w:ins w:id="75" w:author="Darren Burgess" w:date="2014-04-16T17:03:00Z">
        <w:r w:rsidR="00DB32A1">
          <w:rPr>
            <w:rStyle w:val="inlineheading"/>
            <w:i w:val="0"/>
          </w:rPr>
          <w:t>-</w:t>
        </w:r>
      </w:ins>
      <w:r w:rsidRPr="00890F9C">
        <w:rPr>
          <w:rStyle w:val="inlineheading"/>
          <w:i w:val="0"/>
        </w:rPr>
        <w:t xml:space="preserve"> and haplotype</w:t>
      </w:r>
      <w:r w:rsidR="00833B6E">
        <w:rPr>
          <w:rStyle w:val="inlineheading"/>
          <w:i w:val="0"/>
        </w:rPr>
        <w:t>-</w:t>
      </w:r>
      <w:r w:rsidRPr="00890F9C">
        <w:rPr>
          <w:rStyle w:val="inlineheading"/>
          <w:i w:val="0"/>
        </w:rPr>
        <w:t>based methods</w:t>
      </w:r>
      <w:r w:rsidRPr="00890F9C">
        <w:rPr>
          <w:rStyle w:val="inlineheading"/>
          <w:b/>
          <w:i w:val="0"/>
        </w:rPr>
        <w:t>.</w:t>
      </w:r>
      <w:bookmarkEnd w:id="74"/>
      <w:r w:rsidRPr="00890F9C">
        <w:rPr>
          <w:i/>
        </w:rPr>
        <w:t xml:space="preserve"> </w:t>
      </w:r>
    </w:p>
    <w:p w14:paraId="379D16E1" w14:textId="77777777" w:rsidR="00C01BA3" w:rsidRPr="00890F9C" w:rsidRDefault="00C01BA3" w:rsidP="00C01BA3"/>
    <w:p w14:paraId="208383BE" w14:textId="3D2A468A" w:rsidR="00C01BA3" w:rsidRPr="00890F9C" w:rsidRDefault="00C01BA3" w:rsidP="00C01BA3">
      <w:r w:rsidRPr="00890F9C">
        <w:t xml:space="preserve">In disease traits, </w:t>
      </w:r>
      <w:r w:rsidR="00BC51BD">
        <w:t>testing interactions can be</w:t>
      </w:r>
      <w:r w:rsidR="005E3E2C">
        <w:t xml:space="preserve"> equated</w:t>
      </w:r>
      <w:r w:rsidR="00BC51BD">
        <w:t xml:space="preserve"> to testing</w:t>
      </w:r>
      <w:r w:rsidRPr="00890F9C">
        <w:t xml:space="preserve"> the difference of inter-locus associations between cases and controls</w:t>
      </w:r>
      <w:r w:rsidR="00D70492">
        <w:t xml:space="preserve"> that</w:t>
      </w:r>
      <w:r w:rsidRPr="00890F9C">
        <w:t xml:space="preserve"> may be </w:t>
      </w:r>
      <w:r w:rsidR="00B85558">
        <w:t xml:space="preserve">computed </w:t>
      </w:r>
      <w:r w:rsidR="0080670E">
        <w:t>faster</w:t>
      </w:r>
      <w:r w:rsidR="00B85558">
        <w:t xml:space="preserve"> and </w:t>
      </w:r>
      <w:r w:rsidRPr="00890F9C">
        <w:t xml:space="preserve">more powerful than logistic regression mainly because such </w:t>
      </w:r>
      <w:r w:rsidR="002A07D0" w:rsidRPr="00890F9C">
        <w:t xml:space="preserve">a </w:t>
      </w:r>
      <w:r w:rsidRPr="00890F9C">
        <w:t xml:space="preserve">difference can be tested using </w:t>
      </w:r>
      <w:r w:rsidR="00890F9C">
        <w:t>a</w:t>
      </w:r>
      <w:r w:rsidRPr="00890F9C">
        <w:t xml:space="preserve"> χ</w:t>
      </w:r>
      <w:r w:rsidRPr="00890F9C">
        <w:rPr>
          <w:vertAlign w:val="superscript"/>
        </w:rPr>
        <w:t>2</w:t>
      </w:r>
      <w:r w:rsidRPr="00890F9C">
        <w:t xml:space="preserve"> statistic </w:t>
      </w:r>
      <w:r w:rsidR="00890F9C">
        <w:t>with one df</w:t>
      </w:r>
      <w:r w:rsidR="005E3E2C">
        <w:t xml:space="preserve"> rather than the four df of logistic regression</w:t>
      </w:r>
      <w:r w:rsidR="00F15B6A" w:rsidRPr="00890F9C">
        <w:fldChar w:fldCharType="begin" w:fldLock="1"/>
      </w:r>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"&lt;sup&gt;13,15,31&lt;/sup&gt;" }, "properties" : { "noteIndex" : 0 }, "schema" : "https://github.com/citation-style-language/schema/raw/master/csl-citation.json" }</w:instrText>
      </w:r>
      <w:r w:rsidR="00F15B6A" w:rsidRPr="00890F9C">
        <w:fldChar w:fldCharType="separate"/>
      </w:r>
      <w:r w:rsidR="0065591B" w:rsidRPr="0065591B">
        <w:rPr>
          <w:noProof/>
          <w:vertAlign w:val="superscript"/>
        </w:rPr>
        <w:t>13,15,31</w:t>
      </w:r>
      <w:r w:rsidR="00F15B6A" w:rsidRPr="00890F9C">
        <w:fldChar w:fldCharType="end"/>
      </w:r>
      <w:r w:rsidRPr="00890F9C">
        <w:t>.</w:t>
      </w:r>
      <w:r w:rsidR="003C015E">
        <w:t xml:space="preserve"> </w:t>
      </w:r>
      <w:r w:rsidR="001D40E0">
        <w:t>A</w:t>
      </w:r>
      <w:r w:rsidR="00533DA5">
        <w:t xml:space="preserve"> collection of statistics</w:t>
      </w:r>
      <w:r w:rsidR="00D76F30">
        <w:t xml:space="preserve"> </w:t>
      </w:r>
      <w:del w:id="76" w:author="Wenhua Wei" w:date="2014-06-27T15:36:00Z">
        <w:r w:rsidR="0071694C" w:rsidDel="00F14873">
          <w:delText xml:space="preserve">(Supplementary information </w:delText>
        </w:r>
        <w:r w:rsidR="0023481E" w:rsidDel="00F14873">
          <w:delText xml:space="preserve">box </w:delText>
        </w:r>
        <w:r w:rsidR="00B36A95" w:rsidDel="00F14873">
          <w:delText>S</w:delText>
        </w:r>
        <w:r w:rsidR="0071694C" w:rsidDel="00F14873">
          <w:delText xml:space="preserve">1) </w:delText>
        </w:r>
      </w:del>
      <w:del w:id="77" w:author="Wenhua Wei" w:date="2014-06-27T15:49:00Z">
        <w:r w:rsidR="005E3E2C" w:rsidDel="00CB0DBC">
          <w:delText>have been</w:delText>
        </w:r>
        <w:r w:rsidR="008F4DAE" w:rsidDel="00CB0DBC">
          <w:delText xml:space="preserve"> </w:delText>
        </w:r>
      </w:del>
      <w:r w:rsidR="008F4DAE">
        <w:t xml:space="preserve">derived </w:t>
      </w:r>
      <w:r w:rsidR="00D76F30">
        <w:t>to</w:t>
      </w:r>
      <w:r w:rsidR="00F92310">
        <w:t xml:space="preserve"> measure the inter-locus association difference</w:t>
      </w:r>
      <w:r w:rsidR="005E3E2C">
        <w:t>s</w:t>
      </w:r>
      <w:r w:rsidR="00F92310">
        <w:t xml:space="preserve"> between cases and controls</w:t>
      </w:r>
      <w:r w:rsidR="0071694C">
        <w:t xml:space="preserve"> </w:t>
      </w:r>
      <w:r w:rsidR="00057688">
        <w:t>using</w:t>
      </w:r>
      <w:r w:rsidR="0071694C">
        <w:t xml:space="preserve"> joint genotype frequencies</w:t>
      </w:r>
      <w:r w:rsidR="008F4DAE">
        <w:t xml:space="preserve"> </w:t>
      </w:r>
      <w:del w:id="78" w:author="Wenhua Wei" w:date="2014-06-27T15:50:00Z">
        <w:r w:rsidR="008F4DAE" w:rsidDel="00CB0DBC">
          <w:delText>,</w:delText>
        </w:r>
        <w:r w:rsidR="00D15443" w:rsidDel="00CB0DBC">
          <w:delText xml:space="preserve"> </w:delText>
        </w:r>
        <w:r w:rsidR="0071694C" w:rsidDel="00CB0DBC">
          <w:delText xml:space="preserve">and </w:delText>
        </w:r>
        <w:r w:rsidR="00C14F44" w:rsidDel="00CB0DBC">
          <w:delText>these</w:delText>
        </w:r>
      </w:del>
      <w:r w:rsidR="00C14F44">
        <w:t xml:space="preserve"> </w:t>
      </w:r>
      <w:r w:rsidR="008F4DAE">
        <w:t xml:space="preserve">generally work well </w:t>
      </w:r>
      <w:r w:rsidR="00A82127">
        <w:t>for unlinked loci (</w:t>
      </w:r>
      <w:del w:id="79" w:author="Wenhua Wei" w:date="2014-06-27T16:10:00Z">
        <w:r w:rsidR="00A82127" w:rsidDel="0093423B">
          <w:delText>i.</w:delText>
        </w:r>
      </w:del>
      <w:r w:rsidR="00A82127">
        <w:t>e.</w:t>
      </w:r>
      <w:ins w:id="80" w:author="Wenhua Wei" w:date="2014-06-27T16:10:00Z">
        <w:r w:rsidR="0093423B">
          <w:t>g.</w:t>
        </w:r>
      </w:ins>
      <w:r w:rsidR="00A82127">
        <w:t xml:space="preserve"> </w:t>
      </w:r>
      <w:ins w:id="81" w:author="Wenhua Wei" w:date="2014-06-27T16:10:00Z">
        <w:r w:rsidR="0093423B">
          <w:t xml:space="preserve">on </w:t>
        </w:r>
      </w:ins>
      <w:ins w:id="82" w:author="Wenhua Wei" w:date="2014-06-27T16:11:00Z">
        <w:r w:rsidR="0093423B">
          <w:t>separate chromosomes</w:t>
        </w:r>
      </w:ins>
      <w:del w:id="83" w:author="Wenhua Wei" w:date="2014-06-27T16:10:00Z">
        <w:r w:rsidR="005E3E2C" w:rsidDel="0093423B">
          <w:delText>wi</w:delText>
        </w:r>
      </w:del>
      <w:del w:id="84" w:author="Wenhua Wei" w:date="2014-06-27T16:11:00Z">
        <w:r w:rsidR="005E3E2C" w:rsidDel="0093423B">
          <w:delText xml:space="preserve">th </w:delText>
        </w:r>
        <w:r w:rsidR="00A82127" w:rsidDel="0093423B">
          <w:delText>no LD</w:delText>
        </w:r>
      </w:del>
      <w:r w:rsidR="00A82127">
        <w:t xml:space="preserve">) </w:t>
      </w:r>
      <w:r w:rsidR="008F4DAE">
        <w:t xml:space="preserve">in </w:t>
      </w:r>
      <w:r w:rsidR="00A82127">
        <w:t xml:space="preserve">rare </w:t>
      </w:r>
      <w:r w:rsidR="007F3F05">
        <w:t xml:space="preserve">(e.g. </w:t>
      </w:r>
      <w:r w:rsidR="007F3F05" w:rsidRPr="00A76474">
        <w:t>prevalence</w:t>
      </w:r>
      <w:r w:rsidR="007F3F05">
        <w:t xml:space="preserve"> &lt; 0.01) </w:t>
      </w:r>
      <w:r w:rsidR="007F3F05" w:rsidRPr="003C1861">
        <w:t>diseases</w:t>
      </w:r>
      <w:r w:rsidR="00F15B6A" w:rsidRPr="003C1861">
        <w:fldChar w:fldCharType="begin" w:fldLock="1"/>
      </w:r>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F15B6A" w:rsidRPr="003C1861">
        <w:fldChar w:fldCharType="separate"/>
      </w:r>
      <w:r w:rsidR="0065591B" w:rsidRPr="0065591B">
        <w:rPr>
          <w:noProof/>
          <w:vertAlign w:val="superscript"/>
        </w:rPr>
        <w:t>15</w:t>
      </w:r>
      <w:r w:rsidR="00F15B6A" w:rsidRPr="003C1861">
        <w:fldChar w:fldCharType="end"/>
      </w:r>
      <w:ins w:id="85" w:author="Wenhua Wei" w:date="2014-06-27T15:36:00Z">
        <w:r w:rsidR="00F14873">
          <w:t xml:space="preserve"> (Supplementary information box S1)</w:t>
        </w:r>
      </w:ins>
      <w:r w:rsidR="003C1861">
        <w:t>. F</w:t>
      </w:r>
      <w:r w:rsidR="00F33A6C">
        <w:t>or example,</w:t>
      </w:r>
      <w:r w:rsidR="00057688">
        <w:t xml:space="preserve"> methods based on </w:t>
      </w:r>
      <w:r w:rsidR="000C557A">
        <w:t xml:space="preserve">comparing </w:t>
      </w:r>
      <w:r w:rsidR="00057688">
        <w:t>LD</w:t>
      </w:r>
      <w:del w:id="86" w:author="Gib Hemani" w:date="2014-06-27T01:47:00Z">
        <w:r w:rsidR="00F33A6C" w:rsidDel="00DB6049">
          <w:delText>s</w:delText>
        </w:r>
      </w:del>
      <w:r w:rsidR="00057688">
        <w:t xml:space="preserve"> </w:t>
      </w:r>
      <w:del w:id="87" w:author="Darren Burgess" w:date="2014-04-16T17:06:00Z">
        <w:r w:rsidR="00F33A6C" w:rsidDel="003432DF">
          <w:delText>of</w:delText>
        </w:r>
        <w:r w:rsidR="005E3E2C" w:rsidDel="003432DF">
          <w:delText xml:space="preserve"> </w:delText>
        </w:r>
      </w:del>
      <w:r w:rsidR="005E3E2C">
        <w:t>between</w:t>
      </w:r>
      <w:r w:rsidR="00F33A6C">
        <w:t xml:space="preserve"> pairs of</w:t>
      </w:r>
      <w:r w:rsidR="00057688">
        <w:t xml:space="preserve"> SNPs </w:t>
      </w:r>
      <w:r w:rsidR="000C557A">
        <w:t xml:space="preserve">in cases </w:t>
      </w:r>
      <w:r w:rsidR="005E3E2C">
        <w:t xml:space="preserve">and </w:t>
      </w:r>
      <w:r w:rsidR="000C557A">
        <w:t xml:space="preserve">controls appear to be effective </w:t>
      </w:r>
      <w:r w:rsidR="00F33A6C">
        <w:t xml:space="preserve">in detecting interactions </w:t>
      </w:r>
      <w:r w:rsidR="000C557A">
        <w:t>and</w:t>
      </w:r>
      <w:r w:rsidR="00F33A6C">
        <w:t xml:space="preserve"> an early LD-based statistic</w:t>
      </w:r>
      <w:r w:rsidR="00F15B6A" w:rsidRPr="00890F9C">
        <w:fldChar w:fldCharType="begin" w:fldLock="1"/>
      </w:r>
      <w:r w:rsidR="0065591B">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"&lt;sup&gt;32&lt;/sup&gt;" }, "properties" : { "noteIndex" : 0 }, "schema" : "https://github.com/citation-style-language/schema/raw/master/csl-citation.json" }</w:instrText>
      </w:r>
      <w:r w:rsidR="00F15B6A" w:rsidRPr="00890F9C">
        <w:fldChar w:fldCharType="separate"/>
      </w:r>
      <w:r w:rsidR="0065591B" w:rsidRPr="0065591B">
        <w:rPr>
          <w:noProof/>
          <w:vertAlign w:val="superscript"/>
        </w:rPr>
        <w:t>32</w:t>
      </w:r>
      <w:r w:rsidR="00F15B6A" w:rsidRPr="00890F9C">
        <w:fldChar w:fldCharType="end"/>
      </w:r>
      <w:r w:rsidR="00F33A6C">
        <w:t xml:space="preserve"> was recently </w:t>
      </w:r>
      <w:r w:rsidR="00F33A6C" w:rsidRPr="00890F9C">
        <w:t xml:space="preserve">implemented in </w:t>
      </w:r>
      <w:r w:rsidR="003C645C">
        <w:t xml:space="preserve">a </w:t>
      </w:r>
      <w:r w:rsidR="00C14F44">
        <w:t xml:space="preserve">computationally </w:t>
      </w:r>
      <w:r w:rsidR="003C645C">
        <w:t xml:space="preserve">fast tool </w:t>
      </w:r>
      <w:r w:rsidR="00F33A6C" w:rsidRPr="00890F9C">
        <w:t xml:space="preserve">SIXPAC </w:t>
      </w:r>
      <w:r w:rsidR="003C645C">
        <w:t>for genome-wide scans of epistasis</w:t>
      </w:r>
      <w:r w:rsidR="00F15B6A" w:rsidRPr="00890F9C">
        <w:fldChar w:fldCharType="begin" w:fldLock="1"/>
      </w:r>
      <w:r w:rsidR="0065591B">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"&lt;sup&gt;19&lt;/sup&gt;" }, "properties" : { "noteIndex" : 0 }, "schema" : "https://github.com/citation-style-language/schema/raw/master/csl-citation.json" }</w:instrText>
      </w:r>
      <w:r w:rsidR="00F15B6A" w:rsidRPr="00890F9C">
        <w:fldChar w:fldCharType="separate"/>
      </w:r>
      <w:r w:rsidR="0065591B" w:rsidRPr="0065591B">
        <w:rPr>
          <w:noProof/>
          <w:vertAlign w:val="superscript"/>
        </w:rPr>
        <w:t>19</w:t>
      </w:r>
      <w:r w:rsidR="00F15B6A" w:rsidRPr="00890F9C">
        <w:fldChar w:fldCharType="end"/>
      </w:r>
      <w:r w:rsidR="00524626">
        <w:t>.</w:t>
      </w:r>
      <w:r w:rsidR="000C557A">
        <w:t xml:space="preserve"> </w:t>
      </w:r>
      <w:ins w:id="88" w:author="WWAdmin" w:date="2014-06-27T21:08:00Z">
        <w:r w:rsidR="00595B23">
          <w:t>Haplotype-based methods adapted from t</w:t>
        </w:r>
      </w:ins>
      <w:del w:id="89" w:author="WWAdmin" w:date="2014-06-27T21:09:00Z">
        <w:r w:rsidR="003C645C" w:rsidDel="00595B23">
          <w:delText>T</w:delText>
        </w:r>
      </w:del>
      <w:r w:rsidR="003C645C">
        <w:t>he</w:t>
      </w:r>
      <w:r w:rsidR="00A82127">
        <w:t xml:space="preserve"> LD-based </w:t>
      </w:r>
      <w:r w:rsidR="003C645C">
        <w:t>statistics</w:t>
      </w:r>
      <w:r w:rsidR="00A82127">
        <w:t xml:space="preserve"> </w:t>
      </w:r>
      <w:del w:id="90" w:author="WWAdmin" w:date="2014-06-27T21:09:00Z">
        <w:r w:rsidR="00A82127" w:rsidDel="00595B23">
          <w:delText>may be</w:delText>
        </w:r>
        <w:r w:rsidR="000C557A" w:rsidDel="00595B23">
          <w:delText xml:space="preserve"> </w:delText>
        </w:r>
        <w:r w:rsidR="003C645C" w:rsidDel="00595B23">
          <w:delText xml:space="preserve">adapted </w:delText>
        </w:r>
      </w:del>
      <w:del w:id="91" w:author="WWAdmin" w:date="2014-06-27T21:11:00Z">
        <w:r w:rsidR="003C645C" w:rsidDel="00595B23">
          <w:delText>to</w:delText>
        </w:r>
      </w:del>
      <w:ins w:id="92" w:author="WWAdmin" w:date="2014-06-27T21:11:00Z">
        <w:r w:rsidR="00595B23">
          <w:t>can</w:t>
        </w:r>
      </w:ins>
      <w:r w:rsidR="003C645C">
        <w:t xml:space="preserve"> detect interactions between</w:t>
      </w:r>
      <w:r w:rsidR="00EF4D8A">
        <w:t xml:space="preserve"> SNP</w:t>
      </w:r>
      <w:r w:rsidR="003C645C">
        <w:t xml:space="preserve"> </w:t>
      </w:r>
      <w:r w:rsidR="000C557A" w:rsidRPr="003A31ED">
        <w:rPr>
          <w:b/>
        </w:rPr>
        <w:t>haplotypes</w:t>
      </w:r>
      <w:r w:rsidR="000C557A">
        <w:t xml:space="preserve"> </w:t>
      </w:r>
      <w:r w:rsidR="00EF4D8A">
        <w:t>with an equal (if not better) power</w:t>
      </w:r>
      <w:r w:rsidR="00F15B6A" w:rsidRPr="00890F9C">
        <w:fldChar w:fldCharType="begin" w:fldLock="1"/>
      </w:r>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F15B6A" w:rsidRPr="00890F9C">
        <w:fldChar w:fldCharType="separate"/>
      </w:r>
      <w:r w:rsidR="0065591B" w:rsidRPr="0065591B">
        <w:rPr>
          <w:noProof/>
          <w:vertAlign w:val="superscript"/>
        </w:rPr>
        <w:t>15</w:t>
      </w:r>
      <w:r w:rsidR="00F15B6A" w:rsidRPr="00890F9C">
        <w:fldChar w:fldCharType="end"/>
      </w:r>
      <w:r w:rsidR="00CA7BC3">
        <w:t>.</w:t>
      </w:r>
      <w:r w:rsidRPr="00890F9C">
        <w:t xml:space="preserve"> </w:t>
      </w:r>
      <w:r w:rsidR="005E3E2C">
        <w:t>O</w:t>
      </w:r>
      <w:r w:rsidR="00235592">
        <w:t>nly genotypes, rather than</w:t>
      </w:r>
      <w:r w:rsidRPr="00890F9C">
        <w:t xml:space="preserve"> haplotypes</w:t>
      </w:r>
      <w:r w:rsidR="00235592">
        <w:t>,</w:t>
      </w:r>
      <w:r w:rsidRPr="00890F9C">
        <w:t xml:space="preserve"> are directly observed in GWAS</w:t>
      </w:r>
      <w:r w:rsidR="00235592">
        <w:t>s</w:t>
      </w:r>
      <w:r w:rsidRPr="00890F9C">
        <w:t xml:space="preserve"> and </w:t>
      </w:r>
      <w:r w:rsidR="001263D3">
        <w:t xml:space="preserve">thus </w:t>
      </w:r>
      <w:r w:rsidR="00BB158B">
        <w:t>the inference of</w:t>
      </w:r>
      <w:r w:rsidR="001263D3">
        <w:t xml:space="preserve"> haplotypes </w:t>
      </w:r>
      <w:r w:rsidRPr="00890F9C">
        <w:t>require</w:t>
      </w:r>
      <w:r w:rsidR="001263D3">
        <w:t>s</w:t>
      </w:r>
      <w:r w:rsidRPr="00890F9C">
        <w:t xml:space="preserve"> </w:t>
      </w:r>
      <w:r w:rsidR="001263D3">
        <w:t xml:space="preserve">the </w:t>
      </w:r>
      <w:r w:rsidR="004D073D" w:rsidRPr="003A31ED">
        <w:rPr>
          <w:b/>
        </w:rPr>
        <w:t>linkage phase</w:t>
      </w:r>
      <w:r w:rsidRPr="00890F9C">
        <w:t xml:space="preserve"> of SNP genotypes to be estimated in advance.</w:t>
      </w:r>
    </w:p>
    <w:p w14:paraId="7061C6DE" w14:textId="77777777" w:rsidR="003D4851" w:rsidRDefault="003D4851" w:rsidP="00C01BA3"/>
    <w:p w14:paraId="72173159" w14:textId="336ADD45" w:rsidR="00C01BA3" w:rsidRPr="00890F9C" w:rsidRDefault="00C24DA7" w:rsidP="00C01BA3">
      <w:r>
        <w:t>Caution</w:t>
      </w:r>
      <w:r w:rsidR="00C14F44">
        <w:t xml:space="preserve"> is</w:t>
      </w:r>
      <w:r>
        <w:t xml:space="preserve"> recommended </w:t>
      </w:r>
      <w:r w:rsidR="005800D7">
        <w:t>when applying these methods in</w:t>
      </w:r>
      <w:r w:rsidR="00123E9C">
        <w:t xml:space="preserve"> </w:t>
      </w:r>
      <w:r w:rsidR="00C01BA3" w:rsidRPr="00890F9C">
        <w:t>GWAS</w:t>
      </w:r>
      <w:r w:rsidR="00BB158B">
        <w:t>s</w:t>
      </w:r>
      <w:r w:rsidR="005800D7">
        <w:t xml:space="preserve"> </w:t>
      </w:r>
      <w:r w:rsidR="008031A1">
        <w:t>because diseases are not always rare</w:t>
      </w:r>
      <w:r>
        <w:t xml:space="preserve"> and</w:t>
      </w:r>
      <w:r w:rsidR="008031A1">
        <w:t xml:space="preserve"> </w:t>
      </w:r>
      <w:r w:rsidR="00EB102C">
        <w:t>foc</w:t>
      </w:r>
      <w:r w:rsidR="00DB16E3">
        <w:t xml:space="preserve">using on unlinked loci would ignore possible </w:t>
      </w:r>
      <w:r w:rsidR="00DB16E3" w:rsidRPr="00890F9C">
        <w:t>intra-locus interactions</w:t>
      </w:r>
      <w:r w:rsidR="00F15B6A" w:rsidRPr="00890F9C">
        <w:fldChar w:fldCharType="begin" w:fldLock="1"/>
      </w:r>
      <w:r w:rsidR="0065591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"&lt;sup&gt;22,33&lt;/sup&gt;" }, "properties" : { "noteIndex" : 0 }, "schema" : "https://github.com/citation-style-language/schema/raw/master/csl-citation.json" }</w:instrText>
      </w:r>
      <w:r w:rsidR="00F15B6A" w:rsidRPr="00890F9C">
        <w:fldChar w:fldCharType="separate"/>
      </w:r>
      <w:r w:rsidR="0065591B" w:rsidRPr="0065591B">
        <w:rPr>
          <w:noProof/>
          <w:vertAlign w:val="superscript"/>
        </w:rPr>
        <w:t>22,33</w:t>
      </w:r>
      <w:r w:rsidR="00F15B6A" w:rsidRPr="00890F9C">
        <w:fldChar w:fldCharType="end"/>
      </w:r>
      <w:r w:rsidR="00DB16E3">
        <w:t>, whereas</w:t>
      </w:r>
      <w:r w:rsidR="008031A1">
        <w:t xml:space="preserve"> in an exhaustive search</w:t>
      </w:r>
      <w:r w:rsidR="00B33788">
        <w:t xml:space="preserve"> </w:t>
      </w:r>
      <w:r w:rsidR="00C01BA3" w:rsidRPr="00890F9C">
        <w:t>HWE does not always hold</w:t>
      </w:r>
      <w:r w:rsidR="00EB102C">
        <w:t xml:space="preserve"> and</w:t>
      </w:r>
      <w:r w:rsidR="008031A1">
        <w:t xml:space="preserve"> LD</w:t>
      </w:r>
      <w:r w:rsidR="00EB102C">
        <w:t xml:space="preserve"> do</w:t>
      </w:r>
      <w:r w:rsidR="00C14F44">
        <w:t>es</w:t>
      </w:r>
      <w:r w:rsidR="00EB102C">
        <w:t xml:space="preserve"> exist </w:t>
      </w:r>
      <w:r w:rsidR="00C14F44">
        <w:t>for</w:t>
      </w:r>
      <w:r w:rsidR="00EB102C">
        <w:t xml:space="preserve"> many pair</w:t>
      </w:r>
      <w:r w:rsidR="00C14F44">
        <w:t>s of</w:t>
      </w:r>
      <w:r w:rsidR="00EB102C">
        <w:t xml:space="preserve"> SNPs, </w:t>
      </w:r>
      <w:r w:rsidR="00904432">
        <w:t>which</w:t>
      </w:r>
      <w:r w:rsidR="00DB16E3">
        <w:t xml:space="preserve"> </w:t>
      </w:r>
      <w:r w:rsidR="00EB102C">
        <w:t>could potentially generate inflated false positives</w:t>
      </w:r>
      <w:r w:rsidR="00F15B6A" w:rsidRPr="00890F9C">
        <w:fldChar w:fldCharType="begin" w:fldLock="1"/>
      </w:r>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F15B6A" w:rsidRPr="00890F9C">
        <w:fldChar w:fldCharType="separate"/>
      </w:r>
      <w:r w:rsidR="0065591B" w:rsidRPr="0065591B">
        <w:rPr>
          <w:noProof/>
          <w:vertAlign w:val="superscript"/>
        </w:rPr>
        <w:t>15</w:t>
      </w:r>
      <w:r w:rsidR="00F15B6A" w:rsidRPr="00890F9C">
        <w:fldChar w:fldCharType="end"/>
      </w:r>
      <w:r w:rsidR="00EB102C">
        <w:t>.</w:t>
      </w:r>
      <w:r w:rsidR="00C01BA3" w:rsidRPr="00890F9C">
        <w:t xml:space="preserve"> </w:t>
      </w:r>
      <w:r w:rsidR="00C14F44">
        <w:t>M</w:t>
      </w:r>
      <w:r w:rsidR="00C01BA3" w:rsidRPr="00890F9C">
        <w:t xml:space="preserve">easures of LD </w:t>
      </w:r>
      <w:r w:rsidR="003D4851">
        <w:t xml:space="preserve">based on correlations (that is, co-occurrence) </w:t>
      </w:r>
      <w:r w:rsidR="00603BE7">
        <w:t xml:space="preserve">between pairs </w:t>
      </w:r>
      <w:r w:rsidR="003D4851">
        <w:t xml:space="preserve">of SNPs </w:t>
      </w:r>
      <w:r w:rsidR="00C01BA3" w:rsidRPr="00890F9C">
        <w:t xml:space="preserve">do not </w:t>
      </w:r>
      <w:r w:rsidR="00B33788">
        <w:t>assume</w:t>
      </w:r>
      <w:r w:rsidR="00C01BA3" w:rsidRPr="00890F9C">
        <w:t xml:space="preserve"> HWE or </w:t>
      </w:r>
      <w:r w:rsidR="00B33788">
        <w:t xml:space="preserve">require </w:t>
      </w:r>
      <w:r w:rsidR="00C01BA3" w:rsidRPr="00890F9C">
        <w:t>phasing</w:t>
      </w:r>
      <w:r w:rsidR="00F15B6A" w:rsidRPr="00890F9C">
        <w:fldChar w:fldCharType="begin" w:fldLock="1"/>
      </w:r>
      <w:r w:rsidR="0065591B">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F15B6A" w:rsidRPr="00890F9C">
        <w:fldChar w:fldCharType="separate"/>
      </w:r>
      <w:r w:rsidR="0065591B" w:rsidRPr="0065591B">
        <w:rPr>
          <w:noProof/>
          <w:vertAlign w:val="superscript"/>
        </w:rPr>
        <w:t>34</w:t>
      </w:r>
      <w:r w:rsidR="00F15B6A" w:rsidRPr="00890F9C">
        <w:fldChar w:fldCharType="end"/>
      </w:r>
      <w:r w:rsidR="00C01BA3" w:rsidRPr="00890F9C">
        <w:t xml:space="preserve"> and have been increasingly used in studying epistasis in GWAS</w:t>
      </w:r>
      <w:r w:rsidR="003D4851">
        <w:t>s</w:t>
      </w:r>
      <w:r w:rsidR="00F15B6A" w:rsidRPr="00890F9C">
        <w:fldChar w:fldCharType="begin" w:fldLock="1"/>
      </w:r>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"ITEM-2", "issue" : "4", "issued" : { "date-parts" : [ [ "2010", "12", "8" ] ] }, "page" : "465-471", "title" : "EPIBLASTER-fast exhaustive two-locus epistasis detection strategy using graphical processing units", "type" : "article-journal", "volume" : "19" }, "uris" : [ "http://www.mendeley.com/documents/?uuid=23d7c55c-e572-4dd0-ac3c-32c3ad5cefd6"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"&lt;sup&gt;15,17,35&lt;/sup&gt;" }, "properties" : { "noteIndex" : 0 }, "schema" : "https://github.com/citation-style-language/schema/raw/master/csl-citation.json" }</w:instrText>
      </w:r>
      <w:r w:rsidR="00F15B6A" w:rsidRPr="00890F9C">
        <w:fldChar w:fldCharType="separate"/>
      </w:r>
      <w:r w:rsidR="0065591B" w:rsidRPr="0065591B">
        <w:rPr>
          <w:noProof/>
          <w:vertAlign w:val="superscript"/>
        </w:rPr>
        <w:t>15,17,35</w:t>
      </w:r>
      <w:r w:rsidR="00F15B6A" w:rsidRPr="00890F9C">
        <w:fldChar w:fldCharType="end"/>
      </w:r>
      <w:r w:rsidR="00C01BA3" w:rsidRPr="00890F9C">
        <w:t>. For example, for each pair of SNPs</w:t>
      </w:r>
      <w:r w:rsidR="003D4851">
        <w:t>,</w:t>
      </w:r>
      <w:r w:rsidR="00C01BA3" w:rsidRPr="00890F9C">
        <w:t xml:space="preserve"> </w:t>
      </w:r>
      <w:r w:rsidR="003D4851" w:rsidRPr="00890F9C">
        <w:t>interaction</w:t>
      </w:r>
      <w:r w:rsidR="00C01BA3" w:rsidRPr="00890F9C">
        <w:t xml:space="preserve"> can </w:t>
      </w:r>
      <w:r w:rsidR="003D4851">
        <w:t xml:space="preserve">be tested by </w:t>
      </w:r>
      <w:r w:rsidR="000762B0">
        <w:t xml:space="preserve">a Z-score statistic derived from the difference of </w:t>
      </w:r>
      <w:r w:rsidR="00C01BA3" w:rsidRPr="00890F9C">
        <w:t xml:space="preserve"> their Pearson correlation </w:t>
      </w:r>
      <w:r w:rsidR="000762B0">
        <w:t xml:space="preserve">computed </w:t>
      </w:r>
      <w:r w:rsidR="003D4851">
        <w:t xml:space="preserve">separately </w:t>
      </w:r>
      <w:r w:rsidR="00C01BA3" w:rsidRPr="00890F9C">
        <w:t>in cases and controls</w:t>
      </w:r>
      <w:r w:rsidR="00F15B6A" w:rsidRPr="00890F9C">
        <w:fldChar w:fldCharType="begin" w:fldLock="1"/>
      </w:r>
      <w:r w:rsidR="0065591B">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"&lt;sup&gt;17,34&lt;/sup&gt;" }, "properties" : { "noteIndex" : 0 }, "schema" : "https://github.com/citation-style-language/schema/raw/master/csl-citation.json" }</w:instrText>
      </w:r>
      <w:r w:rsidR="00F15B6A" w:rsidRPr="00890F9C">
        <w:fldChar w:fldCharType="separate"/>
      </w:r>
      <w:r w:rsidR="0065591B" w:rsidRPr="0065591B">
        <w:rPr>
          <w:noProof/>
          <w:vertAlign w:val="superscript"/>
        </w:rPr>
        <w:t>17,34</w:t>
      </w:r>
      <w:r w:rsidR="00F15B6A" w:rsidRPr="00890F9C">
        <w:fldChar w:fldCharType="end"/>
      </w:r>
      <w:r w:rsidR="00C01BA3" w:rsidRPr="00890F9C">
        <w:t xml:space="preserve">. </w:t>
      </w:r>
      <w:r w:rsidR="002065A9">
        <w:t>However</w:t>
      </w:r>
      <w:r w:rsidR="00C01BA3" w:rsidRPr="00890F9C">
        <w:t xml:space="preserve">, </w:t>
      </w:r>
      <w:r w:rsidR="002065A9">
        <w:t xml:space="preserve">simulation studies suggest that </w:t>
      </w:r>
      <w:r w:rsidR="00C01BA3" w:rsidRPr="00890F9C">
        <w:t xml:space="preserve">the Z-score statistic is still subject to </w:t>
      </w:r>
      <w:r w:rsidR="00C14F44">
        <w:t xml:space="preserve">an </w:t>
      </w:r>
      <w:r w:rsidR="00C01BA3" w:rsidRPr="00890F9C">
        <w:t xml:space="preserve">inflated </w:t>
      </w:r>
      <w:r w:rsidR="00C14F44">
        <w:t xml:space="preserve">level of </w:t>
      </w:r>
      <w:r w:rsidR="00C01BA3" w:rsidRPr="00890F9C">
        <w:t>false positive</w:t>
      </w:r>
      <w:r w:rsidR="00C14F44">
        <w:t xml:space="preserve"> results</w:t>
      </w:r>
      <w:r w:rsidR="00C01BA3" w:rsidRPr="00890F9C">
        <w:t xml:space="preserve"> when </w:t>
      </w:r>
      <w:r w:rsidR="00BA0C66" w:rsidRPr="00890F9C">
        <w:t xml:space="preserve">the </w:t>
      </w:r>
      <w:r w:rsidR="00C01BA3" w:rsidRPr="00890F9C">
        <w:t xml:space="preserve">two SNPs </w:t>
      </w:r>
      <w:r w:rsidR="00BA0C66" w:rsidRPr="00890F9C">
        <w:t xml:space="preserve">are </w:t>
      </w:r>
      <w:r w:rsidR="0038293E">
        <w:t>highly correlated</w:t>
      </w:r>
      <w:r w:rsidR="004369DE">
        <w:t xml:space="preserve"> </w:t>
      </w:r>
      <w:r w:rsidR="00C01BA3" w:rsidRPr="00890F9C">
        <w:t xml:space="preserve">and/or </w:t>
      </w:r>
      <w:r w:rsidR="0038293E">
        <w:t xml:space="preserve">both </w:t>
      </w:r>
      <w:r w:rsidR="00C14F44">
        <w:t>have</w:t>
      </w:r>
      <w:r w:rsidR="00C14F44" w:rsidRPr="00890F9C">
        <w:t xml:space="preserve"> </w:t>
      </w:r>
      <w:r w:rsidR="0038293E">
        <w:t xml:space="preserve">significant </w:t>
      </w:r>
      <w:r w:rsidR="00C01BA3" w:rsidRPr="00890F9C">
        <w:t xml:space="preserve">marginal </w:t>
      </w:r>
      <w:r w:rsidR="00C01BA3" w:rsidRPr="003C1861">
        <w:t>effects</w:t>
      </w:r>
      <w:r w:rsidR="00F15B6A" w:rsidRPr="00043E87">
        <w:rPr>
          <w:i/>
        </w:rPr>
        <w:fldChar w:fldCharType="begin" w:fldLock="1"/>
      </w:r>
      <w:r w:rsidR="0065591B">
        <w:rPr>
          <w:i/>
        </w:rP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"10.1002/gepi.21786", "ISSN" : "1098-2272", "PMID" : "24431225", "abstract" : "Detection of gene-gene interaction has become increasingly popular over the past decade in genome wide association studies (GWAS). Besides traditional logistic regression analysis for detecting interactions between two markers, new methods have been developed in recent years such as comparing linkage disequilibrium (LD) in case and control groups. All these methods form the building blocks of most screening strategies for disease susceptibility loci in GWAS. In this paper, we are interested in comparing the competing methods and providing practical guidelines for selecting appropriate testing methods for interaction in GWAS. We first review a series of existing statistical methods to detect interactions, and then examine different definitions of interactions to gain insight into the theoretical relationship between the existing testing methods. Lastly, we perform extensive simulations to compare powers of various methods to detect either interaction between two markers at two unlinked loci or the overall association allowing for both interaction and main effects. This investigation reveals informative characteristics of various methods that are helpful to GWAS investigators.", "author" : [ { "dropping-particle" : "", "family" : "Hu", "given" : "Jie Kate", "non-dropping-particle" : "", "parse-names" : false, "suffix" : "" }, { "dropping-particle" : "", "family" : "Wang", "given" : "Xianlong", "non-dropping-particle" : "", "parse-names" : false, "suffix" : "" }, { "dropping-particle" : "", "family" : "Wang", "given" : "Pei", "non-dropping-particle" : "", "parse-names" : false, "suffix" : "" } ], "container-title" : "Genetic epidemiology", "id" : "ITEM-2", "issue" : "2", "issued" : { "date-parts" : [ [ "2014", "2" ] ] }, "page" : "123-34", "title" : "Testing gene-gene interactions in genome wide association studies.", "type" : "article-journal", "volume" : "38" }, "uris" : [ "http://www.mendeley.com/documents/?uuid=5f39d338-ac2e-4fe0-adb1-06ec0cd5772b" ] } ], "mendeley" : { "previouslyFormattedCitation" : "&lt;sup&gt;15,16&lt;/sup&gt;" }, "properties" : { "noteIndex" : 0 }, "schema" : "https://github.com/citation-style-language/schema/raw/master/csl-citation.json" }</w:instrText>
      </w:r>
      <w:r w:rsidR="00F15B6A" w:rsidRPr="00043E87">
        <w:rPr>
          <w:i/>
        </w:rPr>
        <w:fldChar w:fldCharType="separate"/>
      </w:r>
      <w:r w:rsidR="0065591B" w:rsidRPr="0065591B">
        <w:rPr>
          <w:noProof/>
          <w:vertAlign w:val="superscript"/>
        </w:rPr>
        <w:t>15,16</w:t>
      </w:r>
      <w:r w:rsidR="00F15B6A" w:rsidRPr="00043E87">
        <w:rPr>
          <w:i/>
        </w:rPr>
        <w:fldChar w:fldCharType="end"/>
      </w:r>
      <w:del w:id="93" w:author="Darren Burgess" w:date="2014-04-17T13:15:00Z">
        <w:r w:rsidR="00844829" w:rsidDel="003D7D19">
          <w:delText xml:space="preserve"> </w:delText>
        </w:r>
      </w:del>
      <w:ins w:id="94" w:author="Darren Burgess" w:date="2014-04-17T13:15:00Z">
        <w:r w:rsidR="003D7D19">
          <w:t xml:space="preserve">. </w:t>
        </w:r>
      </w:ins>
      <w:r w:rsidR="00C361A7">
        <w:t>Similarly, a</w:t>
      </w:r>
      <w:r w:rsidR="00C361A7" w:rsidRPr="00890F9C">
        <w:t>n improved haplotype-based statistic that incorporates a weight</w:t>
      </w:r>
      <w:r w:rsidR="00C361A7">
        <w:t>ed</w:t>
      </w:r>
      <w:r w:rsidR="00C361A7" w:rsidRPr="00890F9C">
        <w:t xml:space="preserve"> average of the joint effects of two SNPs is as powerful as the Z-score statistic</w:t>
      </w:r>
      <w:r w:rsidR="00F15B6A" w:rsidRPr="00890F9C">
        <w:fldChar w:fldCharType="begin" w:fldLock="1"/>
      </w:r>
      <w:r w:rsidR="0065591B">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F15B6A" w:rsidRPr="00890F9C">
        <w:fldChar w:fldCharType="separate"/>
      </w:r>
      <w:r w:rsidR="0065591B" w:rsidRPr="0065591B">
        <w:rPr>
          <w:noProof/>
          <w:vertAlign w:val="superscript"/>
        </w:rPr>
        <w:t>34</w:t>
      </w:r>
      <w:r w:rsidR="00F15B6A" w:rsidRPr="00890F9C">
        <w:fldChar w:fldCharType="end"/>
      </w:r>
      <w:r w:rsidR="00C361A7" w:rsidRPr="00890F9C">
        <w:t xml:space="preserve"> and can control false positive</w:t>
      </w:r>
      <w:r w:rsidR="00C14F44">
        <w:t xml:space="preserve"> result</w:t>
      </w:r>
      <w:r w:rsidR="00C361A7" w:rsidRPr="00890F9C">
        <w:t xml:space="preserve">s </w:t>
      </w:r>
      <w:r w:rsidR="00C14F44">
        <w:t xml:space="preserve">at an acceptable level </w:t>
      </w:r>
      <w:r w:rsidR="00C361A7" w:rsidRPr="00890F9C">
        <w:t xml:space="preserve">when only one SNP has marginal effects but </w:t>
      </w:r>
      <w:r w:rsidR="00B96F82">
        <w:t xml:space="preserve">not </w:t>
      </w:r>
      <w:r w:rsidR="00C361A7">
        <w:t>when</w:t>
      </w:r>
      <w:r w:rsidR="00C361A7" w:rsidRPr="00890F9C">
        <w:t xml:space="preserve"> both SNPs have marginal effects and are in LD</w:t>
      </w:r>
      <w:r w:rsidR="00F15B6A" w:rsidRPr="00890F9C">
        <w:fldChar w:fldCharType="begin" w:fldLock="1"/>
      </w:r>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F15B6A" w:rsidRPr="00890F9C">
        <w:fldChar w:fldCharType="separate"/>
      </w:r>
      <w:r w:rsidR="0065591B" w:rsidRPr="0065591B">
        <w:rPr>
          <w:noProof/>
          <w:vertAlign w:val="superscript"/>
        </w:rPr>
        <w:t>15</w:t>
      </w:r>
      <w:r w:rsidR="00F15B6A" w:rsidRPr="00890F9C">
        <w:fldChar w:fldCharType="end"/>
      </w:r>
      <w:r w:rsidR="00C361A7" w:rsidRPr="00890F9C">
        <w:t xml:space="preserve">. </w:t>
      </w:r>
      <w:r w:rsidR="0080211C" w:rsidRPr="00890F9C">
        <w:t>This</w:t>
      </w:r>
      <w:r w:rsidR="00C01BA3" w:rsidRPr="00890F9C">
        <w:t xml:space="preserve"> may be cured </w:t>
      </w:r>
      <w:r w:rsidR="00EB0DDD">
        <w:t xml:space="preserve">using </w:t>
      </w:r>
      <w:r w:rsidR="00C01BA3" w:rsidRPr="00890F9C">
        <w:t xml:space="preserve">the </w:t>
      </w:r>
      <w:r w:rsidR="00D051F0">
        <w:t xml:space="preserve">full </w:t>
      </w:r>
      <w:r w:rsidR="00C01BA3" w:rsidRPr="00890F9C">
        <w:t>logistic regression model</w:t>
      </w:r>
      <w:r w:rsidR="005F06D1">
        <w:t xml:space="preserve"> that can </w:t>
      </w:r>
      <w:r w:rsidR="00385CEB">
        <w:t xml:space="preserve">also </w:t>
      </w:r>
      <w:r w:rsidR="005F06D1">
        <w:t xml:space="preserve">correct for </w:t>
      </w:r>
      <w:r w:rsidR="005F06D1" w:rsidRPr="003A31ED">
        <w:rPr>
          <w:b/>
        </w:rPr>
        <w:t>covariates</w:t>
      </w:r>
      <w:r w:rsidR="005F06D1">
        <w:t xml:space="preserve"> ignored in the LD and haplotype based methods</w:t>
      </w:r>
      <w:r w:rsidR="00F15B6A">
        <w:fldChar w:fldCharType="begin" w:fldLock="1"/>
      </w:r>
      <w:r w:rsidR="0065591B">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"10.1002/gepi.21786", "ISSN" : "1098-2272", "PMID" : "24431225", "abstract" : "Detection of gene-gene interaction has become increasingly popular over the past decade in genome wide association studies (GWAS). Besides traditional logistic regression analysis for detecting interactions between two markers, new methods have been developed in recent years such as comparing linkage disequilibrium (LD) in case and control groups. All these methods form the building blocks of most screening strategies for disease susceptibility loci in GWAS. In this paper, we are interested in comparing the competing methods and providing practical guidelines for selecting appropriate testing methods for interaction in GWAS. We first review a series of existing statistical methods to detect interactions, and then examine different definitions of interactions to gain insight into the theoretical relationship between the existing testing methods. Lastly, we perform extensive simulations to compare powers of various methods to detect either interaction between two markers at two unlinked loci or the overall association allowing for both interaction and main effects. This investigation reveals informative characteristics of various methods that are helpful to GWAS investigators.", "author" : [ { "dropping-particle" : "", "family" : "Hu", "given" : "Jie Kate", "non-dropping-particle" : "", "parse-names" : false, "suffix" : "" }, { "dropping-particle" : "", "family" : "Wang", "given" : "Xianlong", "non-dropping-particle" : "", "parse-names" : false, "suffix" : "" }, { "dropping-particle" : "", "family" : "Wang", "given" : "Pei", "non-dropping-particle" : "", "parse-names" : false, "suffix" : "" } ], "container-title" : "Genetic epidemiology", "id" : "ITEM-2", "issue" : "2", "issued" : { "date-parts" : [ [ "2014", "2" ] ] }, "page" : "123-34", "title" : "Testing gene-gene interactions in genome wide association studies.", "type" : "article-journal", "volume" : "38" }, "uris" : [ "http://www.mendeley.com/documents/?uuid=5f39d338-ac2e-4fe0-adb1-06ec0cd5772b" ] } ], "mendeley" : { "previouslyFormattedCitation" : "&lt;sup&gt;16,35&lt;/sup&gt;" }, "properties" : { "noteIndex" : 0 }, "schema" : "https://github.com/citation-style-language/schema/raw/master/csl-citation.json" }</w:instrText>
      </w:r>
      <w:r w:rsidR="00F15B6A">
        <w:fldChar w:fldCharType="separate"/>
      </w:r>
      <w:r w:rsidR="0065591B" w:rsidRPr="0065591B">
        <w:rPr>
          <w:noProof/>
          <w:vertAlign w:val="superscript"/>
        </w:rPr>
        <w:t>16,35</w:t>
      </w:r>
      <w:r w:rsidR="00F15B6A">
        <w:fldChar w:fldCharType="end"/>
      </w:r>
      <w:r w:rsidR="00C01BA3" w:rsidRPr="00890F9C">
        <w:t xml:space="preserve">. Therefore a two-step solution </w:t>
      </w:r>
      <w:r w:rsidR="00125ED8" w:rsidRPr="00890F9C">
        <w:t xml:space="preserve">using the Z-score statistic for screening </w:t>
      </w:r>
      <w:r w:rsidR="00DD1307">
        <w:t>interactions genome-wide followed by</w:t>
      </w:r>
      <w:r w:rsidR="00125ED8" w:rsidRPr="00890F9C">
        <w:t xml:space="preserve"> logistic regression models for testing</w:t>
      </w:r>
      <w:r w:rsidR="00DD1307">
        <w:t xml:space="preserve"> the </w:t>
      </w:r>
      <w:r w:rsidR="00C14F44">
        <w:t xml:space="preserve">most </w:t>
      </w:r>
      <w:r w:rsidR="00DD1307">
        <w:t>promising interactions</w:t>
      </w:r>
      <w:r w:rsidR="00F15B6A" w:rsidRPr="00890F9C">
        <w:fldChar w:fldCharType="begin" w:fldLock="1"/>
      </w:r>
      <w:r w:rsidR="0065591B">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"&lt;sup&gt;17&lt;/sup&gt;" }, "properties" : { "noteIndex" : 0 }, "schema" : "https://github.com/citation-style-language/schema/raw/master/csl-citation.json" }</w:instrText>
      </w:r>
      <w:r w:rsidR="00F15B6A" w:rsidRPr="00890F9C">
        <w:fldChar w:fldCharType="separate"/>
      </w:r>
      <w:r w:rsidR="0065591B" w:rsidRPr="0065591B">
        <w:rPr>
          <w:noProof/>
          <w:vertAlign w:val="superscript"/>
        </w:rPr>
        <w:t>17</w:t>
      </w:r>
      <w:r w:rsidR="00F15B6A" w:rsidRPr="00890F9C">
        <w:fldChar w:fldCharType="end"/>
      </w:r>
      <w:r w:rsidR="00DD1307">
        <w:t xml:space="preserve"> </w:t>
      </w:r>
      <w:r w:rsidR="00125ED8" w:rsidRPr="00890F9C">
        <w:t>can</w:t>
      </w:r>
      <w:r w:rsidR="00BA0C66" w:rsidRPr="00890F9C">
        <w:t xml:space="preserve"> control </w:t>
      </w:r>
      <w:r w:rsidR="00C01BA3" w:rsidRPr="00890F9C">
        <w:t xml:space="preserve">false positives without losing the power advantage. </w:t>
      </w:r>
    </w:p>
    <w:p w14:paraId="7ECD2986" w14:textId="77777777" w:rsidR="00C01BA3" w:rsidRPr="00890F9C" w:rsidRDefault="00C01BA3" w:rsidP="00C01BA3">
      <w:r w:rsidRPr="00890F9C">
        <w:t xml:space="preserve">  </w:t>
      </w:r>
    </w:p>
    <w:p w14:paraId="1FBF062C" w14:textId="77777777" w:rsidR="00C01BA3" w:rsidRPr="00890F9C" w:rsidRDefault="00C01BA3" w:rsidP="00C01BA3">
      <w:pPr>
        <w:pStyle w:val="Heading3"/>
        <w:rPr>
          <w:rStyle w:val="inlineheading"/>
          <w:i w:val="0"/>
        </w:rPr>
      </w:pPr>
      <w:bookmarkStart w:id="95" w:name="_Toc257304545"/>
      <w:r w:rsidRPr="00890F9C">
        <w:rPr>
          <w:rStyle w:val="inlineheading"/>
          <w:i w:val="0"/>
        </w:rPr>
        <w:t>Bayesian methods</w:t>
      </w:r>
      <w:bookmarkEnd w:id="95"/>
    </w:p>
    <w:p w14:paraId="7E5C8FA3" w14:textId="77777777" w:rsidR="00C01BA3" w:rsidRPr="00890F9C" w:rsidRDefault="00C01BA3" w:rsidP="00C01BA3">
      <w:pPr>
        <w:rPr>
          <w:rStyle w:val="inlineheading"/>
        </w:rPr>
      </w:pPr>
    </w:p>
    <w:p w14:paraId="3FFF4F42" w14:textId="62FD3ADC" w:rsidR="00C01BA3" w:rsidRPr="00890F9C" w:rsidRDefault="004D073D" w:rsidP="00C01BA3">
      <w:r w:rsidRPr="00890F9C">
        <w:rPr>
          <w:b/>
        </w:rPr>
        <w:t>Bayes’ theorem</w:t>
      </w:r>
      <w:r w:rsidR="00C01BA3" w:rsidRPr="00890F9C">
        <w:t xml:space="preserve"> offers a great flexibility to model and stochastically search </w:t>
      </w:r>
      <w:r w:rsidR="00DD73EC">
        <w:t xml:space="preserve">for </w:t>
      </w:r>
      <w:r w:rsidR="00C01BA3" w:rsidRPr="00890F9C">
        <w:t>epistasis without enumerating all SNP combinations</w:t>
      </w:r>
      <w:r w:rsidR="00F15B6A" w:rsidRPr="00890F9C">
        <w:fldChar w:fldCharType="begin" w:fldLock="1"/>
      </w:r>
      <w:r w:rsidR="0065591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F15B6A" w:rsidRPr="00890F9C">
        <w:fldChar w:fldCharType="separate"/>
      </w:r>
      <w:r w:rsidR="0065591B" w:rsidRPr="0065591B">
        <w:rPr>
          <w:noProof/>
          <w:vertAlign w:val="superscript"/>
        </w:rPr>
        <w:t>13</w:t>
      </w:r>
      <w:r w:rsidR="00F15B6A" w:rsidRPr="00890F9C">
        <w:fldChar w:fldCharType="end"/>
      </w:r>
      <w:r w:rsidR="00C01BA3" w:rsidRPr="00890F9C">
        <w:t>.</w:t>
      </w:r>
      <w:r w:rsidR="000E7CDA">
        <w:t xml:space="preserve"> </w:t>
      </w:r>
      <w:r w:rsidR="0087271A">
        <w:t>Based on a similar rational</w:t>
      </w:r>
      <w:r w:rsidR="000362FB">
        <w:t>e</w:t>
      </w:r>
      <w:r w:rsidR="0087271A">
        <w:t xml:space="preserve"> that </w:t>
      </w:r>
      <w:r w:rsidR="00F27F5F">
        <w:t xml:space="preserve">the </w:t>
      </w:r>
      <w:r w:rsidR="0087271A">
        <w:t xml:space="preserve">difference of inter-locus genotype </w:t>
      </w:r>
      <w:r w:rsidR="00F27F5F">
        <w:t>frequency distributions</w:t>
      </w:r>
      <w:r w:rsidR="0087271A">
        <w:t xml:space="preserve"> between cases and controls may indicate interactions, an early Bayesian tool</w:t>
      </w:r>
      <w:r w:rsidR="00C01BA3" w:rsidRPr="00890F9C">
        <w:t xml:space="preserve"> </w:t>
      </w:r>
      <w:r w:rsidR="00C14F44">
        <w:lastRenderedPageBreak/>
        <w:t>“</w:t>
      </w:r>
      <w:r w:rsidR="00DD73EC" w:rsidRPr="00DD73EC">
        <w:t xml:space="preserve">Bayesian epistasis association mapping </w:t>
      </w:r>
      <w:r w:rsidR="00DD73EC">
        <w:t>(</w:t>
      </w:r>
      <w:r w:rsidR="00C01BA3" w:rsidRPr="00890F9C">
        <w:t>BEAM</w:t>
      </w:r>
      <w:r w:rsidR="00DD73EC">
        <w:t>)</w:t>
      </w:r>
      <w:r w:rsidR="00E77E9B">
        <w:t>”</w:t>
      </w:r>
      <w:r w:rsidR="00F15B6A" w:rsidRPr="00890F9C">
        <w:fldChar w:fldCharType="begin" w:fldLock="1"/>
      </w:r>
      <w:r w:rsidR="0065591B">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"&lt;sup&gt;36&lt;/sup&gt;" }, "properties" : { "noteIndex" : 0 }, "schema" : "https://github.com/citation-style-language/schema/raw/master/csl-citation.json" }</w:instrText>
      </w:r>
      <w:r w:rsidR="00F15B6A" w:rsidRPr="00890F9C">
        <w:fldChar w:fldCharType="separate"/>
      </w:r>
      <w:r w:rsidR="0065591B" w:rsidRPr="0065591B">
        <w:rPr>
          <w:noProof/>
          <w:vertAlign w:val="superscript"/>
        </w:rPr>
        <w:t>36</w:t>
      </w:r>
      <w:r w:rsidR="00F15B6A" w:rsidRPr="00890F9C">
        <w:fldChar w:fldCharType="end"/>
      </w:r>
      <w:r w:rsidR="00C01BA3" w:rsidRPr="00890F9C">
        <w:t xml:space="preserve"> partition</w:t>
      </w:r>
      <w:r w:rsidR="0087271A">
        <w:t>s</w:t>
      </w:r>
      <w:r w:rsidR="00C01BA3" w:rsidRPr="00890F9C">
        <w:t xml:space="preserve"> </w:t>
      </w:r>
      <w:r w:rsidR="00F27F5F">
        <w:t>unlinked</w:t>
      </w:r>
      <w:r w:rsidR="00C01BA3" w:rsidRPr="00890F9C">
        <w:t xml:space="preserve"> SNPs (i.e. </w:t>
      </w:r>
      <w:r w:rsidR="00DD73EC">
        <w:t xml:space="preserve">SNPs </w:t>
      </w:r>
      <w:ins w:id="96" w:author="WWAdmin" w:date="2014-06-27T21:18:00Z">
        <w:r w:rsidR="003E6EC4">
          <w:t>are</w:t>
        </w:r>
      </w:ins>
      <w:del w:id="97" w:author="WWAdmin" w:date="2014-06-27T21:18:00Z">
        <w:r w:rsidR="00C01BA3" w:rsidRPr="00890F9C" w:rsidDel="003E6EC4">
          <w:delText>no</w:delText>
        </w:r>
        <w:r w:rsidR="00DD73EC" w:rsidDel="003E6EC4">
          <w:delText>t</w:delText>
        </w:r>
      </w:del>
      <w:r w:rsidR="00C01BA3" w:rsidRPr="00890F9C">
        <w:t xml:space="preserve"> </w:t>
      </w:r>
      <w:ins w:id="98" w:author="WWAdmin" w:date="2014-06-27T21:17:00Z">
        <w:r w:rsidR="003E6EC4" w:rsidRPr="003E6EC4">
          <w:t>physical</w:t>
        </w:r>
        <w:r w:rsidR="003E6EC4">
          <w:t>ly</w:t>
        </w:r>
        <w:r w:rsidR="003E6EC4" w:rsidRPr="003E6EC4">
          <w:t xml:space="preserve"> </w:t>
        </w:r>
      </w:ins>
      <w:ins w:id="99" w:author="WWAdmin" w:date="2014-06-27T21:18:00Z">
        <w:r w:rsidR="003E6EC4">
          <w:t>distant</w:t>
        </w:r>
      </w:ins>
      <w:del w:id="100" w:author="WWAdmin" w:date="2014-06-27T21:17:00Z">
        <w:r w:rsidR="00DD73EC" w:rsidDel="003E6EC4">
          <w:delText xml:space="preserve">in </w:delText>
        </w:r>
        <w:r w:rsidR="00C01BA3" w:rsidRPr="00890F9C" w:rsidDel="003E6EC4">
          <w:delText>LD</w:delText>
        </w:r>
      </w:del>
      <w:r w:rsidR="00C01BA3" w:rsidRPr="00890F9C">
        <w:t xml:space="preserve">) into </w:t>
      </w:r>
      <w:r w:rsidR="00F27F5F">
        <w:t>three non</w:t>
      </w:r>
      <w:r w:rsidR="00E77E9B">
        <w:t>-</w:t>
      </w:r>
      <w:r w:rsidR="00F27F5F">
        <w:t xml:space="preserve">overlapping </w:t>
      </w:r>
      <w:r w:rsidR="00C01BA3" w:rsidRPr="00890F9C">
        <w:t xml:space="preserve"> groups </w:t>
      </w:r>
      <w:r w:rsidR="00AB3532">
        <w:t xml:space="preserve">(i.e. </w:t>
      </w:r>
      <w:r w:rsidR="000F04C4">
        <w:t>unassociated</w:t>
      </w:r>
      <w:r w:rsidR="00AB3532">
        <w:t xml:space="preserve">, </w:t>
      </w:r>
      <w:r w:rsidR="000F04C4">
        <w:t xml:space="preserve">associated </w:t>
      </w:r>
      <w:r w:rsidR="00AB3532">
        <w:t xml:space="preserve">by marginal effects and by joint effects) </w:t>
      </w:r>
      <w:r w:rsidR="00C01BA3" w:rsidRPr="00890F9C">
        <w:t>according to their posterior probabilities without explicitly testing interactions</w:t>
      </w:r>
      <w:r w:rsidR="00F15B6A" w:rsidRPr="00890F9C">
        <w:fldChar w:fldCharType="begin" w:fldLock="1"/>
      </w:r>
      <w:r w:rsidR="0065591B">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"mendeley" : { "previouslyFormattedCitation" : "&lt;sup&gt;7,13&lt;/sup&gt;" }, "properties" : { "noteIndex" : 0 }, "schema" : "https://github.com/citation-style-language/schema/raw/master/csl-citation.json" }</w:instrText>
      </w:r>
      <w:r w:rsidR="00F15B6A" w:rsidRPr="00890F9C">
        <w:fldChar w:fldCharType="separate"/>
      </w:r>
      <w:r w:rsidR="0065591B" w:rsidRPr="0065591B">
        <w:rPr>
          <w:noProof/>
          <w:vertAlign w:val="superscript"/>
        </w:rPr>
        <w:t>7,13</w:t>
      </w:r>
      <w:r w:rsidR="00F15B6A" w:rsidRPr="00890F9C">
        <w:fldChar w:fldCharType="end"/>
      </w:r>
      <w:r w:rsidR="00C01BA3" w:rsidRPr="00890F9C">
        <w:t xml:space="preserve">. </w:t>
      </w:r>
      <w:r w:rsidR="00C74D54">
        <w:t xml:space="preserve">The BEAM framework </w:t>
      </w:r>
      <w:r w:rsidR="0058428F">
        <w:t>has been</w:t>
      </w:r>
      <w:r w:rsidR="00C74D54">
        <w:t xml:space="preserve"> i</w:t>
      </w:r>
      <w:r w:rsidR="00C01BA3" w:rsidRPr="00890F9C">
        <w:t xml:space="preserve">mproved </w:t>
      </w:r>
      <w:r w:rsidR="0058428F">
        <w:t>to</w:t>
      </w:r>
      <w:r w:rsidR="00C01BA3" w:rsidRPr="00890F9C">
        <w:t xml:space="preserve"> use new variables account</w:t>
      </w:r>
      <w:r w:rsidR="0058428F">
        <w:t>ing</w:t>
      </w:r>
      <w:r w:rsidR="00C01BA3" w:rsidRPr="00890F9C">
        <w:t xml:space="preserve"> for LD among SNPs and thus allow a full analysis of GWAS data</w:t>
      </w:r>
      <w:r w:rsidR="00F15B6A" w:rsidRPr="00890F9C">
        <w:fldChar w:fldCharType="begin" w:fldLock="1"/>
      </w:r>
      <w:r w:rsidR="0065591B">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"&lt;sup&gt;7,37&lt;/sup&gt;" }, "properties" : { "noteIndex" : 0 }, "schema" : "https://github.com/citation-style-language/schema/raw/master/csl-citation.json" }</w:instrText>
      </w:r>
      <w:r w:rsidR="00F15B6A" w:rsidRPr="00890F9C">
        <w:fldChar w:fldCharType="separate"/>
      </w:r>
      <w:r w:rsidR="0065591B" w:rsidRPr="0065591B">
        <w:rPr>
          <w:noProof/>
          <w:vertAlign w:val="superscript"/>
        </w:rPr>
        <w:t>7,37</w:t>
      </w:r>
      <w:r w:rsidR="00F15B6A" w:rsidRPr="00890F9C">
        <w:fldChar w:fldCharType="end"/>
      </w:r>
      <w:r w:rsidR="00C01BA3" w:rsidRPr="00890F9C">
        <w:t xml:space="preserve"> </w:t>
      </w:r>
      <w:r w:rsidR="0058428F">
        <w:t>and further extended to be applicable for quantitative traits via two-way Bayesian partitioning (i.e. partitioning SNPs and samples simultaneously)</w:t>
      </w:r>
      <w:r w:rsidR="00CE6A88">
        <w:t>. Nevertheless,</w:t>
      </w:r>
      <w:r w:rsidR="00C01BA3" w:rsidRPr="00890F9C">
        <w:t xml:space="preserve"> additional </w:t>
      </w:r>
      <w:r w:rsidR="00AB3532">
        <w:t xml:space="preserve">explicit </w:t>
      </w:r>
      <w:r w:rsidR="00C01BA3" w:rsidRPr="00890F9C">
        <w:t xml:space="preserve">tests for interactions among SNPs partitioned in the </w:t>
      </w:r>
      <w:r w:rsidR="00AB3532">
        <w:t>jointly associated</w:t>
      </w:r>
      <w:r w:rsidR="00C01BA3" w:rsidRPr="00890F9C">
        <w:t xml:space="preserve"> group</w:t>
      </w:r>
      <w:r w:rsidR="00EF02FE">
        <w:t xml:space="preserve"> at least</w:t>
      </w:r>
      <w:r w:rsidR="00CE6A88">
        <w:t xml:space="preserve"> may be useful to exclude potential false positive interactions</w:t>
      </w:r>
      <w:r w:rsidR="00F15B6A" w:rsidRPr="00890F9C">
        <w:fldChar w:fldCharType="begin" w:fldLock="1"/>
      </w:r>
      <w:r w:rsidR="0065591B">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"mendeley" : { "previouslyFormattedCitation" : "&lt;sup&gt;6&lt;/sup&gt;" }, "properties" : { "noteIndex" : 0 }, "schema" : "https://github.com/citation-style-language/schema/raw/master/csl-citation.json" }</w:instrText>
      </w:r>
      <w:r w:rsidR="00F15B6A" w:rsidRPr="00890F9C">
        <w:fldChar w:fldCharType="separate"/>
      </w:r>
      <w:r w:rsidR="0065591B" w:rsidRPr="0065591B">
        <w:rPr>
          <w:noProof/>
          <w:vertAlign w:val="superscript"/>
        </w:rPr>
        <w:t>6</w:t>
      </w:r>
      <w:r w:rsidR="00F15B6A" w:rsidRPr="00890F9C">
        <w:fldChar w:fldCharType="end"/>
      </w:r>
      <w:r w:rsidR="00C01BA3" w:rsidRPr="00890F9C">
        <w:t>.</w:t>
      </w:r>
      <w:r w:rsidR="000E7CDA">
        <w:t xml:space="preserve"> </w:t>
      </w:r>
      <w:r w:rsidR="00C01BA3" w:rsidRPr="00890F9C">
        <w:t>Hybrid Bayesian methods appear to be able to improve detection of epistasis in GWAS</w:t>
      </w:r>
      <w:r w:rsidR="000E7CDA">
        <w:t>s</w:t>
      </w:r>
      <w:r w:rsidR="00F15B6A" w:rsidRPr="00890F9C">
        <w:fldChar w:fldCharType="begin" w:fldLock="1"/>
      </w:r>
      <w:r w:rsidR="0065591B">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"&lt;sup&gt;38\u201340&lt;/sup&gt;" }, "properties" : { "noteIndex" : 0 }, "schema" : "https://github.com/citation-style-language/schema/raw/master/csl-citation.json" }</w:instrText>
      </w:r>
      <w:r w:rsidR="00F15B6A" w:rsidRPr="00890F9C">
        <w:fldChar w:fldCharType="separate"/>
      </w:r>
      <w:r w:rsidR="0065591B" w:rsidRPr="0065591B">
        <w:rPr>
          <w:noProof/>
          <w:vertAlign w:val="superscript"/>
        </w:rPr>
        <w:t>38–40</w:t>
      </w:r>
      <w:r w:rsidR="00F15B6A" w:rsidRPr="00890F9C">
        <w:fldChar w:fldCharType="end"/>
      </w:r>
      <w:ins w:id="101" w:author="Darren Burgess" w:date="2014-04-17T13:22:00Z">
        <w:r w:rsidR="002717CC">
          <w:t>;</w:t>
        </w:r>
      </w:ins>
      <w:r w:rsidR="00C01BA3" w:rsidRPr="00890F9C">
        <w:t xml:space="preserve"> e.g. combining the strengths of </w:t>
      </w:r>
      <w:r w:rsidR="00E77E9B">
        <w:t xml:space="preserve">the </w:t>
      </w:r>
      <w:r w:rsidR="00C01BA3" w:rsidRPr="00890F9C">
        <w:t xml:space="preserve">Bayesian framework and </w:t>
      </w:r>
      <w:r w:rsidR="00E77E9B">
        <w:t xml:space="preserve">the </w:t>
      </w:r>
      <w:r w:rsidR="00C01BA3" w:rsidRPr="00890F9C">
        <w:t xml:space="preserve">generalized linear model allows fast and stable tests of SNP or haplotype interactions while considering </w:t>
      </w:r>
      <w:r w:rsidR="00C01BA3" w:rsidRPr="008532AE">
        <w:t>covariates</w:t>
      </w:r>
      <w:r w:rsidR="00C01BA3" w:rsidRPr="00890F9C">
        <w:t>, marginal effects and gene</w:t>
      </w:r>
      <w:r w:rsidR="000E7CDA">
        <w:t>–</w:t>
      </w:r>
      <w:r w:rsidR="00C01BA3" w:rsidRPr="00890F9C">
        <w:t>environment interaction</w:t>
      </w:r>
      <w:r w:rsidR="000E7CDA">
        <w:t>s</w:t>
      </w:r>
      <w:r w:rsidR="00C01BA3" w:rsidRPr="00890F9C">
        <w:t xml:space="preserve"> simultaneously</w:t>
      </w:r>
      <w:r w:rsidR="00F15B6A" w:rsidRPr="00890F9C">
        <w:fldChar w:fldCharType="begin" w:fldLock="1"/>
      </w:r>
      <w:r w:rsidR="0065591B">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"&lt;sup&gt;39,41&lt;/sup&gt;" }, "properties" : { "noteIndex" : 0 }, "schema" : "https://github.com/citation-style-language/schema/raw/master/csl-citation.json" }</w:instrText>
      </w:r>
      <w:r w:rsidR="00F15B6A" w:rsidRPr="00890F9C">
        <w:fldChar w:fldCharType="separate"/>
      </w:r>
      <w:r w:rsidR="0065591B" w:rsidRPr="0065591B">
        <w:rPr>
          <w:noProof/>
          <w:vertAlign w:val="superscript"/>
        </w:rPr>
        <w:t>39,41</w:t>
      </w:r>
      <w:r w:rsidR="00F15B6A" w:rsidRPr="00890F9C">
        <w:fldChar w:fldCharType="end"/>
      </w:r>
      <w:r w:rsidR="00C01BA3" w:rsidRPr="00890F9C">
        <w:t xml:space="preserve">. </w:t>
      </w:r>
      <w:r w:rsidR="000E7CDA">
        <w:t>Additionally</w:t>
      </w:r>
      <w:r w:rsidR="00C01BA3" w:rsidRPr="00890F9C">
        <w:t xml:space="preserve">, the Bayesian model averaging approach may increase power of detection by averaging evidence from multiple plausible models given unknown actual interaction </w:t>
      </w:r>
      <w:ins w:id="102" w:author="WWAdmin" w:date="2014-06-30T14:44:00Z">
        <w:r w:rsidR="00FA2F5D">
          <w:t>patterns</w:t>
        </w:r>
      </w:ins>
      <w:del w:id="103" w:author="WWAdmin" w:date="2014-06-30T14:44:00Z">
        <w:r w:rsidR="00C01BA3" w:rsidRPr="00890F9C" w:rsidDel="00FA2F5D">
          <w:delText>types</w:delText>
        </w:r>
      </w:del>
      <w:r w:rsidR="00F15B6A" w:rsidRPr="00890F9C">
        <w:fldChar w:fldCharType="begin" w:fldLock="1"/>
      </w:r>
      <w:r w:rsidR="0065591B">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"&lt;sup&gt;42&lt;/sup&gt;" }, "properties" : { "noteIndex" : 0 }, "schema" : "https://github.com/citation-style-language/schema/raw/master/csl-citation.json" }</w:instrText>
      </w:r>
      <w:r w:rsidR="00F15B6A" w:rsidRPr="00890F9C">
        <w:fldChar w:fldCharType="separate"/>
      </w:r>
      <w:r w:rsidR="0065591B" w:rsidRPr="0065591B">
        <w:rPr>
          <w:noProof/>
          <w:vertAlign w:val="superscript"/>
        </w:rPr>
        <w:t>42</w:t>
      </w:r>
      <w:r w:rsidR="00F15B6A" w:rsidRPr="00890F9C">
        <w:fldChar w:fldCharType="end"/>
      </w:r>
      <w:r w:rsidR="00C01BA3" w:rsidRPr="00890F9C">
        <w:t>.</w:t>
      </w:r>
    </w:p>
    <w:p w14:paraId="4090784F" w14:textId="77777777" w:rsidR="00C01BA3" w:rsidRPr="00890F9C" w:rsidRDefault="00C01BA3" w:rsidP="00C01BA3"/>
    <w:p w14:paraId="016446AB" w14:textId="77777777" w:rsidR="00C01BA3" w:rsidRPr="00890F9C" w:rsidRDefault="00C01BA3" w:rsidP="00C01BA3">
      <w:pPr>
        <w:pStyle w:val="Heading3"/>
        <w:rPr>
          <w:rStyle w:val="inlineheading"/>
          <w:i w:val="0"/>
        </w:rPr>
      </w:pPr>
      <w:bookmarkStart w:id="104" w:name="_Toc257304546"/>
      <w:r w:rsidRPr="00890F9C">
        <w:rPr>
          <w:rStyle w:val="inlineheading"/>
          <w:i w:val="0"/>
        </w:rPr>
        <w:t>Data</w:t>
      </w:r>
      <w:r w:rsidR="000E7CDA">
        <w:rPr>
          <w:rStyle w:val="inlineheading"/>
          <w:i w:val="0"/>
        </w:rPr>
        <w:t>-</w:t>
      </w:r>
      <w:r w:rsidRPr="00890F9C">
        <w:rPr>
          <w:rStyle w:val="inlineheading"/>
          <w:i w:val="0"/>
        </w:rPr>
        <w:t>filtering methods</w:t>
      </w:r>
      <w:bookmarkEnd w:id="104"/>
    </w:p>
    <w:p w14:paraId="7EF7CB09" w14:textId="77777777" w:rsidR="00C01BA3" w:rsidRPr="00890F9C" w:rsidRDefault="00C01BA3" w:rsidP="00C01BA3">
      <w:pPr>
        <w:rPr>
          <w:rStyle w:val="inlineheading"/>
        </w:rPr>
      </w:pPr>
    </w:p>
    <w:p w14:paraId="03350BF7" w14:textId="54AD0C60" w:rsidR="00C01BA3" w:rsidRPr="00890F9C" w:rsidRDefault="004369DE" w:rsidP="00C01BA3">
      <w:r>
        <w:t>H</w:t>
      </w:r>
      <w:r w:rsidR="0080211C" w:rsidRPr="00890F9C">
        <w:t>ypothesis</w:t>
      </w:r>
      <w:r w:rsidR="000E7CDA">
        <w:t>-</w:t>
      </w:r>
      <w:r w:rsidR="0080211C" w:rsidRPr="00890F9C">
        <w:t>driven approach</w:t>
      </w:r>
      <w:r>
        <w:t>es</w:t>
      </w:r>
      <w:r w:rsidR="0080211C" w:rsidRPr="00890F9C">
        <w:t xml:space="preserve"> </w:t>
      </w:r>
      <w:r>
        <w:t>aim</w:t>
      </w:r>
      <w:r w:rsidR="00C01BA3" w:rsidRPr="00890F9C">
        <w:t xml:space="preserve"> to select a subset </w:t>
      </w:r>
      <w:r w:rsidR="000E7CDA">
        <w:t xml:space="preserve">of SNPs </w:t>
      </w:r>
      <w:r w:rsidR="00C01BA3" w:rsidRPr="00890F9C">
        <w:t>for interaction tests based on either existing biological knowledge (e.g. databases of pathways and protein-protein interactions</w:t>
      </w:r>
      <w:r w:rsidR="00F15B6A" w:rsidRPr="00890F9C">
        <w:fldChar w:fldCharType="begin" w:fldLock="1"/>
      </w:r>
      <w:r w:rsidR="0065591B">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"&lt;sup&gt;5,25,43&lt;/sup&gt;" }, "properties" : { "noteIndex" : 0 }, "schema" : "https://github.com/citation-style-language/schema/raw/master/csl-citation.json" }</w:instrText>
      </w:r>
      <w:r w:rsidR="00F15B6A" w:rsidRPr="00890F9C">
        <w:fldChar w:fldCharType="separate"/>
      </w:r>
      <w:r w:rsidR="0065591B" w:rsidRPr="0065591B">
        <w:rPr>
          <w:noProof/>
          <w:vertAlign w:val="superscript"/>
        </w:rPr>
        <w:t>5,25,43</w:t>
      </w:r>
      <w:r w:rsidR="00F15B6A" w:rsidRPr="00890F9C">
        <w:fldChar w:fldCharType="end"/>
      </w:r>
      <w:r w:rsidR="00C01BA3" w:rsidRPr="00890F9C">
        <w:t>), or statistical features (e.g. marginal effects</w:t>
      </w:r>
      <w:r w:rsidR="00F15B6A" w:rsidRPr="00890F9C">
        <w:fldChar w:fldCharType="begin" w:fldLock="1"/>
      </w:r>
      <w:r w:rsidR="0065591B">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"&lt;sup&gt;25&lt;/sup&gt;" }, "properties" : { "noteIndex" : 0 }, "schema" : "https://github.com/citation-style-language/schema/raw/master/csl-citation.json" }</w:instrText>
      </w:r>
      <w:r w:rsidR="00F15B6A" w:rsidRPr="00890F9C">
        <w:fldChar w:fldCharType="separate"/>
      </w:r>
      <w:r w:rsidR="0065591B" w:rsidRPr="0065591B">
        <w:rPr>
          <w:noProof/>
          <w:vertAlign w:val="superscript"/>
        </w:rPr>
        <w:t>25</w:t>
      </w:r>
      <w:r w:rsidR="00F15B6A" w:rsidRPr="00890F9C">
        <w:fldChar w:fldCharType="end"/>
      </w:r>
      <w:r w:rsidR="00C01BA3" w:rsidRPr="00890F9C">
        <w:t xml:space="preserve"> and SNP genotype frequencies</w:t>
      </w:r>
      <w:r w:rsidR="00F15B6A" w:rsidRPr="00890F9C">
        <w:fldChar w:fldCharType="begin" w:fldLock="1"/>
      </w:r>
      <w:r w:rsidR="0065591B">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"&lt;sup&gt;44,45&lt;/sup&gt;" }, "properties" : { "noteIndex" : 0 }, "schema" : "https://github.com/citation-style-language/schema/raw/master/csl-citation.json" }</w:instrText>
      </w:r>
      <w:r w:rsidR="00F15B6A" w:rsidRPr="00890F9C">
        <w:fldChar w:fldCharType="separate"/>
      </w:r>
      <w:r w:rsidR="0065591B" w:rsidRPr="0065591B">
        <w:rPr>
          <w:noProof/>
          <w:vertAlign w:val="superscript"/>
        </w:rPr>
        <w:t>44,45</w:t>
      </w:r>
      <w:r w:rsidR="00F15B6A" w:rsidRPr="00890F9C">
        <w:fldChar w:fldCharType="end"/>
      </w:r>
      <w:r w:rsidR="00C01BA3" w:rsidRPr="00890F9C">
        <w:t>), or fast algorithms</w:t>
      </w:r>
      <w:r w:rsidR="00F15B6A" w:rsidRPr="00890F9C">
        <w:fldChar w:fldCharType="begin" w:fldLock="1"/>
      </w:r>
      <w:r w:rsidR="0065591B">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"&lt;sup&gt;19,46\u201349&lt;/sup&gt;" }, "properties" : { "noteIndex" : 0 }, "schema" : "https://github.com/citation-style-language/schema/raw/master/csl-citation.json" }</w:instrText>
      </w:r>
      <w:r w:rsidR="00F15B6A" w:rsidRPr="00890F9C">
        <w:fldChar w:fldCharType="separate"/>
      </w:r>
      <w:r w:rsidR="0065591B" w:rsidRPr="0065591B">
        <w:rPr>
          <w:noProof/>
          <w:vertAlign w:val="superscript"/>
        </w:rPr>
        <w:t>19,46–49</w:t>
      </w:r>
      <w:r w:rsidR="00F15B6A" w:rsidRPr="00890F9C">
        <w:fldChar w:fldCharType="end"/>
      </w:r>
      <w:r w:rsidR="00C01BA3" w:rsidRPr="00890F9C">
        <w:t xml:space="preserve">. Methods based on </w:t>
      </w:r>
      <w:r w:rsidR="00C01BA3" w:rsidRPr="003A31ED">
        <w:rPr>
          <w:b/>
        </w:rPr>
        <w:t>variance heterogeneity</w:t>
      </w:r>
      <w:r w:rsidR="00C01BA3" w:rsidRPr="00890F9C">
        <w:t xml:space="preserve"> </w:t>
      </w:r>
      <w:r w:rsidR="00A751C2" w:rsidRPr="00890F9C">
        <w:t xml:space="preserve">among SNP genotypes </w:t>
      </w:r>
      <w:r w:rsidR="00C01BA3" w:rsidRPr="00890F9C">
        <w:t>can effectively select potentially interacting SNPs for quantitative traits</w:t>
      </w:r>
      <w:ins w:id="105" w:author="Darren Burgess" w:date="2014-04-17T13:28:00Z">
        <w:r w:rsidR="00046E3E">
          <w:t>; however, such methods</w:t>
        </w:r>
      </w:ins>
      <w:r w:rsidR="00C01BA3" w:rsidRPr="00890F9C">
        <w:t xml:space="preserve"> could miss SNPs </w:t>
      </w:r>
      <w:r w:rsidR="002D001C" w:rsidRPr="00890F9C">
        <w:t>that are interacting but have limited</w:t>
      </w:r>
      <w:r w:rsidR="00C01BA3" w:rsidRPr="00890F9C">
        <w:t xml:space="preserve"> variance heterogeneity</w:t>
      </w:r>
      <w:r w:rsidR="002450CF">
        <w:t xml:space="preserve"> and </w:t>
      </w:r>
      <w:ins w:id="106" w:author="Darren Burgess" w:date="2014-04-17T13:28:00Z">
        <w:r w:rsidR="00046E3E">
          <w:t xml:space="preserve">they </w:t>
        </w:r>
      </w:ins>
      <w:r w:rsidR="002450CF">
        <w:t xml:space="preserve">require </w:t>
      </w:r>
      <w:ins w:id="107" w:author="Darren Burgess" w:date="2014-04-17T13:29:00Z">
        <w:r w:rsidR="00046E3E">
          <w:t xml:space="preserve">subsequent </w:t>
        </w:r>
      </w:ins>
      <w:r w:rsidR="002450CF">
        <w:t xml:space="preserve">work to </w:t>
      </w:r>
      <w:r w:rsidR="005622CB">
        <w:t>confirm</w:t>
      </w:r>
      <w:r w:rsidR="002450CF">
        <w:t xml:space="preserve"> </w:t>
      </w:r>
      <w:ins w:id="108" w:author="Darren Burgess" w:date="2014-04-17T13:30:00Z">
        <w:r w:rsidR="00046E3E">
          <w:t>whether</w:t>
        </w:r>
      </w:ins>
      <w:r w:rsidR="002450CF">
        <w:t xml:space="preserve"> gene-gene or gene-environment</w:t>
      </w:r>
      <w:r w:rsidR="005622CB">
        <w:t xml:space="preserve"> interactions </w:t>
      </w:r>
      <w:ins w:id="109" w:author="Darren Burgess" w:date="2014-04-17T13:30:00Z">
        <w:r w:rsidR="00046E3E">
          <w:t xml:space="preserve">are </w:t>
        </w:r>
      </w:ins>
      <w:r w:rsidR="005622CB">
        <w:t>involved</w:t>
      </w:r>
      <w:ins w:id="110" w:author="IT Services" w:date="2014-07-03T17:04:00Z">
        <w:r w:rsidR="007C04CA">
          <w:fldChar w:fldCharType="begin" w:fldLock="1"/>
        </w:r>
      </w:ins>
      <w:r w:rsidR="0065591B">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"id" : "ITEM-3", "itemData" : { "DOI" : "http://dx.doi.org/10.7554/eLife.01381", "author" : [ { "dropping-particle" : "", "family" : "Brown", "given" : "Andrew A", "non-dropping-particle" : "", "parse-names" : false, "suffix" : "" }, { "dropping-particle" : "", "family" : "Buil", "given" : "Alfonso", "non-dropping-particle" : "", "parse-names" : false, "suffix" : "" }, { "dropping-particle" : "", "family" : "Vi\u00f1uela", "given" : "Ana", "non-dropping-particle" : "", "parse-names" : false, "suffix" : "" }, { "dropping-particle" : "", "family" : "Lappalainen", "given" : "Tuuli", "non-dropping-particle" : "", "parse-names" : false, "suffix" : "" }, { "dropping-particle" : "", "family" : "Zheng", "given" : "Hou-feng", "non-dropping-particle" : "", "parse-names" : false, "suffix" : "" }, { "dropping-particle" : "", "family" : "Richards", "given" : "John B", "non-dropping-particle" : "", "parse-names" : false, "suffix" : "" }, { "dropping-particle" : "", "family" : "Small", "given" : "Kerrin S", "non-dropping-particle" : "", "parse-names" : false, "suffix" : "" }, { "dropping-particle" : "", "family" : "Spector", "given" : "Timothy D", "non-dropping-particle" : "", "parse-names" : false, "suffix" : "" }, { "dropping-particle" : "", "family" : "Dermitzakis", "given" : "Emmanouil T", "non-dropping-particle" : "", "parse-names" : false, "suffix" : "" }, { "dropping-particle" : "", "family" : "Durbin", "given" : "Richard", "non-dropping-particle" : "", "parse-names" : false, "suffix" : "" } ], "container-title" : "eLife", "id" : "ITEM-3", "issued" : { "date-parts" : [ [ "2014" ] ] }, "page" : "10.7554/eLife.01381", "title" : "Genetic interactions affecting human gene expression identified by variance association mapping", "type" : "article-journal" }, "uris" : [ "http://www.mendeley.com/documents/?uuid=255131a1-8715-44ee-8a9a-0e74b0406d3f" ] } ], "mendeley" : { "previouslyFormattedCitation" : "&lt;sup&gt;50\u201352&lt;/sup&gt;" }, "properties" : { "noteIndex" : 0 }, "schema" : "https://github.com/citation-style-language/schema/raw/master/csl-citation.json" }</w:instrText>
      </w:r>
      <w:r w:rsidR="007C04CA">
        <w:fldChar w:fldCharType="separate"/>
      </w:r>
      <w:r w:rsidR="0065591B" w:rsidRPr="0065591B">
        <w:rPr>
          <w:noProof/>
          <w:vertAlign w:val="superscript"/>
        </w:rPr>
        <w:t>50–52</w:t>
      </w:r>
      <w:ins w:id="111" w:author="IT Services" w:date="2014-07-03T17:04:00Z">
        <w:r w:rsidR="007C04CA">
          <w:fldChar w:fldCharType="end"/>
        </w:r>
      </w:ins>
      <w:del w:id="112" w:author="IT Services" w:date="2014-07-03T17:04:00Z">
        <w:r w:rsidR="00F15B6A" w:rsidRPr="00890F9C" w:rsidDel="007C04CA">
          <w:fldChar w:fldCharType="begin" w:fldLock="1"/>
        </w:r>
        <w:r w:rsidR="007C04CA" w:rsidDel="007C04CA">
          <w:del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"&lt;sup&gt;50,51&lt;/sup&gt;" }, "properties" : { "noteIndex" : 0 }, "schema" : "https://github.com/citation-style-language/schema/raw/master/csl-citation.json" }</w:delInstrText>
        </w:r>
        <w:r w:rsidR="00F15B6A" w:rsidRPr="00890F9C" w:rsidDel="007C04CA">
          <w:fldChar w:fldCharType="separate"/>
        </w:r>
        <w:r w:rsidR="007C04CA" w:rsidRPr="007C04CA" w:rsidDel="007C04CA">
          <w:rPr>
            <w:noProof/>
            <w:vertAlign w:val="superscript"/>
          </w:rPr>
          <w:delText>50,51</w:delText>
        </w:r>
        <w:r w:rsidR="00F15B6A" w:rsidRPr="00890F9C" w:rsidDel="007C04CA">
          <w:fldChar w:fldCharType="end"/>
        </w:r>
      </w:del>
      <w:r w:rsidR="00C01BA3" w:rsidRPr="00890F9C">
        <w:t>. Besides the apparent speed advantage, filtering</w:t>
      </w:r>
      <w:r w:rsidR="00915CD1">
        <w:t>-</w:t>
      </w:r>
      <w:r w:rsidR="00C01BA3" w:rsidRPr="00890F9C">
        <w:t xml:space="preserve">based methods can </w:t>
      </w:r>
      <w:r w:rsidR="00915CD1">
        <w:t xml:space="preserve">have greater power </w:t>
      </w:r>
      <w:r w:rsidR="00C01BA3" w:rsidRPr="00890F9C">
        <w:t>than exhaustive search</w:t>
      </w:r>
      <w:r w:rsidR="00915CD1">
        <w:t>es</w:t>
      </w:r>
      <w:r w:rsidR="00C01BA3" w:rsidRPr="00890F9C">
        <w:t xml:space="preserve"> because of much reduced multiple test</w:t>
      </w:r>
      <w:r w:rsidR="00915CD1">
        <w:t>ing</w:t>
      </w:r>
      <w:ins w:id="113" w:author="Gib Hemani" w:date="2014-06-27T00:54:00Z">
        <w:r w:rsidR="00F15B6A">
          <w:fldChar w:fldCharType="begin" w:fldLock="1"/>
        </w:r>
      </w:ins>
      <w:r w:rsidR="0065591B">
        <w:instrText>ADDIN CSL_CITATION { "citationItems" : [ { "id" : "ITEM-1", "itemData" : { "DOI" : "10.1002/gepi.21720", "ISSN" : "1098-2272", "PMID" : "23633124", "abstract" : "Exhaustive testing of all possible SNP pairs in a genome-wide association study (GWAS) generally yields low power to detect gene-gene (G \u00d7 G) interactions because of small effect sizes and stringent requirements for multiple-testing correction. We introduce a new two-step procedure for testing G \u00d7 G interactions in case-control GWAS to detect interacting single nucleotide polymorphisms (SNPs) regardless of their marginal effects. In an initial screening step, all SNP pairs are tested for gene-gene association in the combined sample of cases and controls. In the second step, the pairs that pass the screening are followed up with a traditional test for G \u00d7 G interaction. We show that the two-step method is substantially more powerful to detect G \u00d7 G interactions than the exhaustive testing approach. For example, with 2,000 cases and 2,000 controls, the two-step method can have more than 90% power to detect an interaction odds ratio of 2.0 compared to less than 50% power for the exhaustive testing approach. Moreover, we show that a hybrid two-step approach that combines our newly proposed two-step test and the two-step test that screens for marginal effects retains the best power properties of both. The two-step procedures we introduce have the potential to uncover genetic signals that have not been previously identified in an initial single-SNP GWAS. We demonstrate the computational feasibility of the two-step G \u00d7 G procedure by performing a G \u00d7 G scan in the asthma GWAS of the University of Southern California Children's Health Study.", "author" : [ { "dropping-particle" : "", "family" : "Lewinger", "given" : "Juan Pablo", "non-dropping-particle" : "", "parse-names" : false, "suffix" : "" }, { "dropping-particle" : "", "family" : "Morrison", "given" : "John L", "non-dropping-particle" : "", "parse-names" : false, "suffix" : "" }, { "dropping-particle" : "", "family" : "Thomas", "given" : "Duncan C", "non-dropping-particle" : "", "parse-names" : false, "suffix" : "" }, { "dropping-particle" : "", "family" : "Murcray", "given" : "Cassandra E", "non-dropping-particle" : "", "parse-names" : false, "suffix" : "" }, { "dropping-particle" : "V", "family" : "Conti", "given" : "David", "non-dropping-particle" : "", "parse-names" : false, "suffix" : "" }, { "dropping-particle" : "", "family" : "Li", "given" : "Dalin", "non-dropping-particle" : "", "parse-names" : false, "suffix" : "" }, { "dropping-particle" : "", "family" : "Gauderman", "given" : "W James", "non-dropping-particle" : "", "parse-names" : false, "suffix" : "" } ], "container-title" : "Genetic epidemiology", "id" : "ITEM-1", "issue" : "5", "issued" : { "date-parts" : [ [ "2013", "7" ] ] }, "page" : "440-51", "title" : "Efficient two-step testing of gene-gene interactions in genome-wide association studies.", "type" : "article-journal", "volume" : "37" }, "uris" : [ "http://www.mendeley.com/documents/?uuid=149a23a6-0550-474e-b285-8359a179c836" ] }, { "id" : "ITEM-2", "itemData" : { "DOI" : "10.3389/fgene.2014.00106", "ISSN" : "1664-8021", "PMID" : "24817878", "abstract" : "Gene-gene interactions may contribute to the genetic variation underlying complex traits but have not always been taken fully into account. Statistical analyses that consider gene-gene interaction may increase the power of detecting associations, especially for low-marginal-effect markers, and may explain in part the \"missing heritability.\" Detecting pair-wise and higher-order interactions genome-wide requires enormous computational power. Filtering pipelines increase the computational speed by limiting the number of tests performed. We summarize existing filtering approaches to detect epistasis, after distinguishing the purposes that lead us to search for epistasis. Statistical filtering includes quality control on the basis of single marker statistics to avoid the analysis of bad and least informative data, and limits the search space for finding interactions. Biological filtering includes targeting specific pathways, integrating various databases based on known biological and metabolic pathways, gene function ontology and protein-protein interactions. It is increasingly possible to target single-nucleotide polymorphisms that have defined functions on gene expression, though not belonging to protein-coding genes. Filtering can improve the power of an interaction association study, but also increases the chance of missing important findings.", "author" : [ { "dropping-particle" : "", "family" : "Sun", "given" : "Xiangqing", "non-dropping-particle" : "", "parse-names" : false, "suffix" : "" }, { "dropping-particle" : "", "family" : "Lu", "given" : "Qing", "non-dropping-particle" : "", "parse-names" : false, "suffix" : "" }, { "dropping-particle" : "", "family" : "Mukheerjee", "given" : "Shubhabrata", "non-dropping-particle" : "", "parse-names" : false, "suffix" : "" }, { "dropping-particle" : "", "family" : "Crane", "given" : "Paul K", "non-dropping-particle" : "", "parse-names" : false, "suffix" : "" }, { "dropping-particle" : "", "family" : "Elston", "given" : "Robert", "non-dropping-particle" : "", "parse-names" : false, "suffix" : "" }, { "dropping-particle" : "", "family" : "Ritchie", "given" : "Marylyn D", "non-dropping-particle" : "", "parse-names" : false, "suffix" : "" } ], "container-title" : "Frontiers in genetics", "id" : "ITEM-2", "issue" : "April", "issued" : { "date-parts" : [ [ "2014", "1" ] ] }, "page" : "106", "title" : "Analysis pipeline for the epistasis search - statistical versus biological filtering.", "type" : "article-journal", "volume" : "5" }, "uris" : [ "http://www.mendeley.com/documents/?uuid=6ae83c7d-4c30-405f-b670-c2c82ff8972f" ] } ], "mendeley" : { "previouslyFormattedCitation" : "&lt;sup&gt;53,54&lt;/sup&gt;" }, "properties" : { "noteIndex" : 0 }, "schema" : "https://github.com/citation-style-language/schema/raw/master/csl-citation.json" }</w:instrText>
      </w:r>
      <w:r w:rsidR="00F15B6A">
        <w:fldChar w:fldCharType="separate"/>
      </w:r>
      <w:r w:rsidR="0065591B" w:rsidRPr="0065591B">
        <w:rPr>
          <w:noProof/>
          <w:vertAlign w:val="superscript"/>
        </w:rPr>
        <w:t>53,54</w:t>
      </w:r>
      <w:ins w:id="114" w:author="Gib Hemani" w:date="2014-06-27T00:54:00Z">
        <w:r w:rsidR="00F15B6A">
          <w:fldChar w:fldCharType="end"/>
        </w:r>
      </w:ins>
      <w:r w:rsidR="00915CD1">
        <w:t>,</w:t>
      </w:r>
      <w:r w:rsidR="00E77E9B">
        <w:t xml:space="preserve"> and improved </w:t>
      </w:r>
      <w:r w:rsidR="00C01BA3" w:rsidRPr="00890F9C">
        <w:t>functional interpretation when considering only SNPs</w:t>
      </w:r>
      <w:r w:rsidR="00915CD1">
        <w:t xml:space="preserve"> with putative biological connections to the trait</w:t>
      </w:r>
      <w:r w:rsidR="00C01BA3" w:rsidRPr="00890F9C">
        <w:t xml:space="preserve">. However, caution </w:t>
      </w:r>
      <w:r w:rsidR="00BA0C66" w:rsidRPr="00890F9C">
        <w:t>is</w:t>
      </w:r>
      <w:r w:rsidR="00C01BA3" w:rsidRPr="00890F9C">
        <w:t xml:space="preserve"> recommended when applying filtering because of potential biases (either upwards or downwards) caused by limitations in the algorithms and existing knowledge that may be subject to </w:t>
      </w:r>
      <w:commentRangeStart w:id="115"/>
      <w:r w:rsidR="00F15B6A" w:rsidRPr="00F15B6A">
        <w:rPr>
          <w:b/>
          <w:rPrChange w:id="116" w:author="Gib Hemani" w:date="2014-06-27T01:43:00Z">
            <w:rPr/>
          </w:rPrChange>
        </w:rPr>
        <w:t>publication bias</w:t>
      </w:r>
      <w:commentRangeEnd w:id="115"/>
      <w:r w:rsidR="00F15B6A" w:rsidRPr="00F15B6A">
        <w:rPr>
          <w:rStyle w:val="CommentReference"/>
          <w:b/>
          <w:rPrChange w:id="117" w:author="Gib Hemani" w:date="2014-06-27T01:43:00Z">
            <w:rPr>
              <w:rStyle w:val="CommentReference"/>
            </w:rPr>
          </w:rPrChange>
        </w:rPr>
        <w:commentReference w:id="115"/>
      </w:r>
      <w:r w:rsidR="00F15B6A" w:rsidRPr="00F15B6A">
        <w:rPr>
          <w:b/>
          <w:rPrChange w:id="118" w:author="Gib Hemani" w:date="2014-06-27T01:43:00Z">
            <w:rPr>
              <w:sz w:val="16"/>
              <w:szCs w:val="16"/>
            </w:rPr>
          </w:rPrChange>
        </w:rPr>
        <w:fldChar w:fldCharType="begin"/>
      </w:r>
      <w:r w:rsidR="00F15B6A" w:rsidRPr="00F15B6A">
        <w:rPr>
          <w:b/>
          <w:rPrChange w:id="119" w:author="Gib Hemani" w:date="2014-06-27T01:43:00Z">
            <w:rPr>
              <w:sz w:val="16"/>
              <w:szCs w:val="16"/>
            </w:rPr>
          </w:rPrChange>
        </w:rPr>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00F15B6A" w:rsidRPr="00F15B6A">
        <w:rPr>
          <w:b/>
          <w:rPrChange w:id="120" w:author="Gib Hemani" w:date="2014-06-27T01:43:00Z">
            <w:rPr>
              <w:sz w:val="16"/>
              <w:szCs w:val="16"/>
            </w:rPr>
          </w:rPrChange>
        </w:rPr>
        <w:fldChar w:fldCharType="separate"/>
      </w:r>
      <w:r w:rsidR="00F15B6A" w:rsidRPr="00F15B6A">
        <w:rPr>
          <w:b/>
          <w:vertAlign w:val="superscript"/>
          <w:rPrChange w:id="121" w:author="Gib Hemani" w:date="2014-06-27T01:43:00Z">
            <w:rPr>
              <w:sz w:val="16"/>
              <w:szCs w:val="16"/>
              <w:vertAlign w:val="superscript"/>
            </w:rPr>
          </w:rPrChange>
        </w:rPr>
        <w:t>4</w:t>
      </w:r>
      <w:r w:rsidR="00F15B6A" w:rsidRPr="00F15B6A">
        <w:rPr>
          <w:b/>
          <w:rPrChange w:id="122" w:author="Gib Hemani" w:date="2014-06-27T01:43:00Z">
            <w:rPr>
              <w:sz w:val="16"/>
              <w:szCs w:val="16"/>
            </w:rPr>
          </w:rPrChange>
        </w:rPr>
        <w:fldChar w:fldCharType="end"/>
      </w:r>
      <w:r w:rsidR="00C01BA3" w:rsidRPr="00890F9C">
        <w:t xml:space="preserve"> and </w:t>
      </w:r>
      <w:r w:rsidR="00915CD1">
        <w:t xml:space="preserve">may be </w:t>
      </w:r>
      <w:r w:rsidR="00C01BA3" w:rsidRPr="00890F9C">
        <w:t>context</w:t>
      </w:r>
      <w:r w:rsidR="00915CD1">
        <w:t>-dependent</w:t>
      </w:r>
      <w:r w:rsidR="00F15B6A" w:rsidRPr="00890F9C">
        <w:fldChar w:fldCharType="begin" w:fldLock="1"/>
      </w:r>
      <w:r w:rsidR="0065591B">
        <w:instrText>ADDIN CSL_CITATION { "citationItems" : [ { "id" : "ITEM-1", "itemData" : { "DOI" : "ng.2205 [pii]\n10.1038/ng.2205 [doi]", "ISBN" : "1546-1718 (Electronic)\n1061-4036 (Linking)", "PMID" : "22446964", "abstract" : "Trans-acting genetic variants have a substantial, albeit poorly characterized, role in the heritable determination of gene expression. Using paired purified primary monocytes and B cells, we identify new predominantly cell type-specific cis and trans expression quantitative trait loci (eQTLs), including multi-locus trans associations to LYZ and KLF4 in monocytes and B cells, respectively. Additionally, we observe a B cell-specific trans association of rs11171739 at 12q13.2, a known autoimmune disease locus, with IP6K2 (P = 5.8 x 10(-15)), PRIC285 (P = 3.0 x 10(-10)) and an upstream region of CDKN1A (P = 2 x 10(-52)), suggesting roles for cell cycle regulation and peroxisome proliferator-activated receptor gamma (PPARgamma) signaling in autoimmune pathogenesis. We also find that specific human leukocyte antigen (HLA) alleles form trans associations with the expression of AOAH and ARHGAP24 in monocytes but not in B cells. In summary, we show that mapping gene expression in defined primary cell populations identifies new cell type-specific trans-regulated networks and provides insights into the genetic basis of disease susceptibility.", "author" : [ { "dropping-particle" : "", "family" : "Fairfax", "given" : "B P", "non-dropping-particle" : "", "parse-names" : false, "suffix" : "" }, { "dropping-particle" : "", "family" : "Makino", "given" : "S", "non-dropping-particle" : "", "parse-names" : false, "suffix" : "" }, { "dropping-particle" : "", "family" : "Radhakrishnan", "given" : "J", "non-dropping-particle" : "", "parse-names" : false, "suffix" : "" }, { "dropping-particle" : "", "family" : "Plant", "given" : "K", "non-dropping-particle" : "", "parse-names" : false, "suffix" : "" }, { "dropping-particle" : "", "family" : "Leslie", "given" : "S", "non-dropping-particle" : "", "parse-names" : false, "suffix" : "" }, { "dropping-particle" : "", "family" : "Dilthey", "given" : "A", "non-dropping-particle" : "", "parse-names" : false, "suffix" : "" }, { "dropping-particle" : "", "family" : "Ellis", "given" : "P", "non-dropping-particle" : "", "parse-names" : false, "suffix" : "" }, { "dropping-particle" : "", "family" : "Langford", "given" : "C", "non-dropping-particle" : "", "parse-names" : false, "suffix" : "" }, { "dropping-particle" : "", "family" : "Vannberg", "given" : "F O", "non-dropping-particle" : "", "parse-names" : false, "suffix" : "" }, { "dropping-particle" : "", "family" : "Knight", "given" : "J C", "non-dropping-particle" : "", "parse-names" : false, "suffix" : "" } ], "container-title" : "Nat Genet", "edition" : "2012/03/27", "id" : "ITEM-1", "issue" : "5", "issued" : { "date-parts" : [ [ "2012" ] ] }, "note" : "Fairfax, Benjamin P\nMakino, Seiko\nRadhakrishnan, Jayachandran\nPlant, Katharine\nLeslie, Stephen\nDilthey, Alexander\nEllis, Peter\nLangford, Cordelia\nVannberg, Fredrik O\nKnight, Julian C\n074318/Wellcome Trust/United Kingdom\n075491/Z/04/Wellcome Trust/United Kingdom\n088891/Wellcome Trust/United Kingdom\n281824/European Research Council/International\nResearch Support, Non-U.S. Gov't\nUnited States\nNature genetics\nNat Genet. 2012 Mar 25;44(5):502-10. doi: 10.1038/ng.2205.", "page" : "502-510", "title" : "Genetics of gene expression in primary immune cells identifies cell type-specific master regulators and roles of HLA alleles", "type" : "article-journal", "volume" : "44" }, "uris" : [ "http://www.mendeley.com/documents/?uuid=ea65474c-3c60-4468-9990-866de28e4223" ] }, { "id" : "ITEM-2", "itemData" : { "DOI" : "ng.2504 [pii]\n10.1038/ng.2504 [doi]", "ISBN" : "1546-1718 (Electronic)\n1061-4036 (Linking)", "PMID" : "23263488", "abstract" : "If trait-associated variants alter regulatory regions, then they should fall within chromatin marks in relevant cell types. However, it is unclear which of the many marks are most useful in defining cell types associated with disease and fine mapping variants. We hypothesized that informative marks are phenotypically cell type specific; that is, SNPs associated with the same trait likely overlap marks in the same cell type. We examined 15 chromatin marks and found that those highlighting active gene regulation were phenotypically cell type specific. Trimethylation of histone H3 at lysine 4 (H3K4me3) was the most phenotypically cell type specific (P &lt; 1 x 10(-6)), driven by colocalization of variants and marks rather than gene proximity (P &lt; 0.001). H3K4me3 peaks overlapped with 37 SNPs for plasma low-density lipoprotein concentration in the liver (P &lt; 7 x 10(-5)), 31 SNPs for rheumatoid arthritis within CD4(+) regulatory T cells (P = 1 x 10(-4)), 67 SNPs for type 2 diabetes in pancreatic islet cells (P = 0.003) and the liver (P = 0.003), and 14 SNPs for neuropsychiatric disease in neuronal tissues (P = 0.007). We show how cell type-specific H3K4me3 peaks can inform the fine mapping of associated SNPs to identify causal variation.", "author" : [ { "dropping-particle" : "", "family" : "Trynka", "given" : "G", "non-dropping-particle" : "", "parse-names" : false, "suffix" : "" }, { "dropping-particle" : "", "family" : "Sandor", "given" : "C", "non-dropping-particle" : "", "parse-names" : false, "suffix" : "" }, { "dropping-particle" : "", "family" : "Han", "given" : "B", "non-dropping-particle" : "", "parse-names" : false, "suffix" : "" }, { "dropping-particle" : "", "family" : "Xu", "given" : "H", "non-dropping-particle" : "", "parse-names" : false, "suffix" : "" }, { "dropping-particle" : "", "family" : "Stranger", "given" : "B E", "non-dropping-particle" : "", "parse-names" : false, "suffix" : "" }, { "dropping-particle" : "", "family" : "Liu", "given" : "X S", "non-dropping-particle" : "", "parse-names" : false, "suffix" : "" }, { "dropping-particle" : "", "family" : "Raychaudhuri", "given" : "S", "non-dropping-particle" : "", "parse-names" : false, "suffix" : "" } ], "container-title" : "Nat Genet", "edition" : "2012/12/25", "id" : "ITEM-2", "issue" : "2", "issued" : { "date-parts" : [ [ "2013" ] ] }, "note" : "Trynka, Gosia\nSandor, Cynthia\nHan, Buhm\nXu, Han\nStranger, Barbara E\nLiu, X Shirley\nRaychaudhuri, Soumya\nK08AR055688/AR/NIAMS NIH HHS/United States\nR01 HG004069/HG/NHGRI NIH HHS/United States\nU01HG0070033/HG/NHGRI NIH HHS/United States\nResearch Support, N.I.H., Extramural\nResearch Support, Non-U.S. Gov't\nUnited States\nNature genetics\nNat Genet. 2013 Feb;45(2):124-30. doi: 10.1038/ng.2504. Epub 2012 Dec 23.", "page" : "124-130", "title" : "Chromatin marks identify critical cell types for fine mapping complex trait variants", "type" : "article-journal", "volume" : "45" }, "uris" : [ "http://www.mendeley.com/documents/?uuid=487ff803-8f26-4646-bd0f-1bb55d76a079" ] } ], "mendeley" : { "previouslyFormattedCitation" : "&lt;sup&gt;55,56&lt;/sup&gt;" }, "properties" : { "noteIndex" : 0 }, "schema" : "https://github.com/citation-style-language/schema/raw/master/csl-citation.json" }</w:instrText>
      </w:r>
      <w:r w:rsidR="00F15B6A" w:rsidRPr="00890F9C">
        <w:fldChar w:fldCharType="separate"/>
      </w:r>
      <w:r w:rsidR="0065591B" w:rsidRPr="0065591B">
        <w:rPr>
          <w:noProof/>
          <w:vertAlign w:val="superscript"/>
        </w:rPr>
        <w:t>55,56</w:t>
      </w:r>
      <w:r w:rsidR="00F15B6A" w:rsidRPr="00890F9C">
        <w:fldChar w:fldCharType="end"/>
      </w:r>
      <w:r w:rsidR="00C01BA3" w:rsidRPr="00890F9C">
        <w:t xml:space="preserve">. Furthermore, it is debatable what threshold is appropriate after filtering </w:t>
      </w:r>
      <w:r w:rsidR="00E77E9B">
        <w:t>which</w:t>
      </w:r>
      <w:r w:rsidR="00C01BA3" w:rsidRPr="00890F9C">
        <w:t xml:space="preserve"> might alter the </w:t>
      </w:r>
      <w:r w:rsidR="006D7F0D" w:rsidRPr="00890F9C">
        <w:t xml:space="preserve">null </w:t>
      </w:r>
      <w:r w:rsidR="00C01BA3" w:rsidRPr="00890F9C">
        <w:t>distributions</w:t>
      </w:r>
      <w:r w:rsidR="006D7F0D" w:rsidRPr="00890F9C">
        <w:t xml:space="preserve"> of test statistics</w:t>
      </w:r>
      <w:r w:rsidR="00F15B6A" w:rsidRPr="00890F9C">
        <w:fldChar w:fldCharType="begin" w:fldLock="1"/>
      </w:r>
      <w:r w:rsidR="0065591B">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"&lt;sup&gt;57&lt;/sup&gt;" }, "properties" : { "noteIndex" : 0 }, "schema" : "https://github.com/citation-style-language/schema/raw/master/csl-citation.json" }</w:instrText>
      </w:r>
      <w:r w:rsidR="00F15B6A" w:rsidRPr="00890F9C">
        <w:fldChar w:fldCharType="separate"/>
      </w:r>
      <w:r w:rsidR="0065591B" w:rsidRPr="0065591B">
        <w:rPr>
          <w:noProof/>
          <w:vertAlign w:val="superscript"/>
        </w:rPr>
        <w:t>57</w:t>
      </w:r>
      <w:r w:rsidR="00F15B6A" w:rsidRPr="00890F9C">
        <w:fldChar w:fldCharType="end"/>
      </w:r>
      <w:r w:rsidR="00C01BA3" w:rsidRPr="00890F9C">
        <w:t>.</w:t>
      </w:r>
    </w:p>
    <w:p w14:paraId="2518ACC4" w14:textId="77777777" w:rsidR="00C01BA3" w:rsidRPr="00890F9C" w:rsidRDefault="00C01BA3" w:rsidP="00C01BA3"/>
    <w:p w14:paraId="3EA8B139" w14:textId="77777777" w:rsidR="00C01BA3" w:rsidRPr="00890F9C" w:rsidRDefault="005622CB" w:rsidP="00C01BA3">
      <w:pPr>
        <w:pStyle w:val="Heading3"/>
        <w:rPr>
          <w:rStyle w:val="inlineheading"/>
          <w:i w:val="0"/>
        </w:rPr>
      </w:pPr>
      <w:bookmarkStart w:id="123" w:name="_Toc257304547"/>
      <w:r>
        <w:rPr>
          <w:rStyle w:val="inlineheading"/>
          <w:i w:val="0"/>
        </w:rPr>
        <w:t>Artificial intelligence</w:t>
      </w:r>
      <w:r w:rsidR="00C01BA3" w:rsidRPr="00890F9C">
        <w:rPr>
          <w:rStyle w:val="inlineheading"/>
          <w:i w:val="0"/>
        </w:rPr>
        <w:t xml:space="preserve"> algorithms</w:t>
      </w:r>
      <w:bookmarkEnd w:id="123"/>
    </w:p>
    <w:p w14:paraId="68A3B644" w14:textId="77777777" w:rsidR="00C01BA3" w:rsidRPr="00890F9C" w:rsidRDefault="00C01BA3" w:rsidP="00C01BA3">
      <w:pPr>
        <w:rPr>
          <w:rStyle w:val="inlineheading"/>
        </w:rPr>
      </w:pPr>
    </w:p>
    <w:p w14:paraId="6B943162" w14:textId="52EC0969" w:rsidR="00C01BA3" w:rsidRPr="00890F9C" w:rsidRDefault="00BA0C66" w:rsidP="00C01BA3">
      <w:r w:rsidRPr="00890F9C">
        <w:t>Many attempts</w:t>
      </w:r>
      <w:r w:rsidR="00C01BA3" w:rsidRPr="00890F9C">
        <w:t xml:space="preserve"> have been made to adopt</w:t>
      </w:r>
      <w:r w:rsidR="00915CD1">
        <w:t xml:space="preserve"> or </w:t>
      </w:r>
      <w:r w:rsidR="00C01BA3" w:rsidRPr="00890F9C">
        <w:t xml:space="preserve">improve algorithms from other disciplines to address the </w:t>
      </w:r>
      <w:r w:rsidR="00C01BA3" w:rsidRPr="00F047C3">
        <w:rPr>
          <w:b/>
        </w:rPr>
        <w:t>large P small N problem</w:t>
      </w:r>
      <w:r w:rsidR="00C01BA3" w:rsidRPr="00890F9C">
        <w:t xml:space="preserve"> in detecting epistasis</w:t>
      </w:r>
      <w:r w:rsidR="00F15B6A" w:rsidRPr="00890F9C">
        <w:fldChar w:fldCharType="begin" w:fldLock="1"/>
      </w:r>
      <w:r w:rsidR="0065591B">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"ITEM-3",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"ITEM-4",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"ITEM-4", "issue" : "6", "issued" : { "date-parts" : [ [ "2009", "6" ] ] }, "page" : "392-404", "title" : "Detecting gene-gene interactions that underlie human diseases.", "type" : "article-journal", "volume" : "10" }, "uris" : [ "http://www.mendeley.com/documents/?uuid=4355abe4-7b4d-44b0-a5a2-d96a9003d80b" ] } ], "mendeley" : { "previouslyFormattedCitation" : "&lt;sup&gt;3,5,6,13&lt;/sup&gt;" }, "properties" : { "noteIndex" : 0 }, "schema" : "https://github.com/citation-style-language/schema/raw/master/csl-citation.json" }</w:instrText>
      </w:r>
      <w:r w:rsidR="00F15B6A" w:rsidRPr="00890F9C">
        <w:fldChar w:fldCharType="separate"/>
      </w:r>
      <w:r w:rsidR="0065591B" w:rsidRPr="0065591B">
        <w:rPr>
          <w:noProof/>
          <w:vertAlign w:val="superscript"/>
        </w:rPr>
        <w:t>3,5,6,13</w:t>
      </w:r>
      <w:r w:rsidR="00F15B6A" w:rsidRPr="00890F9C">
        <w:fldChar w:fldCharType="end"/>
      </w:r>
      <w:r w:rsidR="00C01BA3" w:rsidRPr="00890F9C">
        <w:t xml:space="preserve">, particularly </w:t>
      </w:r>
      <w:r w:rsidR="00A720A1">
        <w:t xml:space="preserve">when moving beyond pairwise interactions to consider </w:t>
      </w:r>
      <w:r w:rsidR="00C01BA3" w:rsidRPr="00890F9C">
        <w:t>high</w:t>
      </w:r>
      <w:r w:rsidR="00EF5DC1">
        <w:t>er</w:t>
      </w:r>
      <w:r w:rsidR="00C01BA3" w:rsidRPr="00890F9C">
        <w:t>-order</w:t>
      </w:r>
      <w:r w:rsidR="006B24F9" w:rsidRPr="00890F9C">
        <w:t xml:space="preserve"> </w:t>
      </w:r>
      <w:r w:rsidR="00C01BA3" w:rsidRPr="00890F9C">
        <w:t>interactions where regression-based methods</w:t>
      </w:r>
      <w:r w:rsidR="00F15B6A" w:rsidRPr="00890F9C">
        <w:fldChar w:fldCharType="begin"/>
      </w:r>
      <w:r w:rsidR="00C01BA3" w:rsidRPr="00890F9C">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00F15B6A" w:rsidRPr="00890F9C">
        <w:fldChar w:fldCharType="separate"/>
      </w:r>
      <w:r w:rsidR="00C01BA3" w:rsidRPr="00890F9C">
        <w:rPr>
          <w:vertAlign w:val="superscript"/>
        </w:rPr>
        <w:t>3</w:t>
      </w:r>
      <w:r w:rsidR="00F15B6A" w:rsidRPr="00890F9C">
        <w:fldChar w:fldCharType="end"/>
      </w:r>
      <w:r w:rsidR="00C01BA3" w:rsidRPr="00890F9C">
        <w:t xml:space="preserve"> </w:t>
      </w:r>
      <w:r w:rsidR="00E77E9B">
        <w:t>will</w:t>
      </w:r>
      <w:r w:rsidR="00E77E9B" w:rsidRPr="00890F9C">
        <w:t xml:space="preserve"> </w:t>
      </w:r>
      <w:r w:rsidR="00C01BA3" w:rsidRPr="00890F9C">
        <w:t>suffer from increasing</w:t>
      </w:r>
      <w:del w:id="124" w:author="Gib Hemani" w:date="2014-06-27T01:17:00Z">
        <w:r w:rsidR="00C01BA3" w:rsidRPr="00890F9C" w:rsidDel="00886087">
          <w:delText>ly</w:delText>
        </w:r>
      </w:del>
      <w:r w:rsidR="00C01BA3" w:rsidRPr="00890F9C">
        <w:t xml:space="preserve"> computational complexity and data sparsity</w:t>
      </w:r>
      <w:r w:rsidR="00F15B6A" w:rsidRPr="00890F9C">
        <w:fldChar w:fldCharType="begin" w:fldLock="1"/>
      </w:r>
      <w:r w:rsidR="0065591B">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"&lt;sup&gt;48,58&lt;/sup&gt;" }, "properties" : { "noteIndex" : 0 }, "schema" : "https://github.com/citation-style-language/schema/raw/master/csl-citation.json" }</w:instrText>
      </w:r>
      <w:r w:rsidR="00F15B6A" w:rsidRPr="00890F9C">
        <w:fldChar w:fldCharType="separate"/>
      </w:r>
      <w:r w:rsidR="0065591B" w:rsidRPr="0065591B">
        <w:rPr>
          <w:noProof/>
          <w:vertAlign w:val="superscript"/>
        </w:rPr>
        <w:t>48,58</w:t>
      </w:r>
      <w:r w:rsidR="00F15B6A" w:rsidRPr="00890F9C">
        <w:fldChar w:fldCharType="end"/>
      </w:r>
      <w:r w:rsidR="00C01BA3" w:rsidRPr="00890F9C">
        <w:t xml:space="preserve">. </w:t>
      </w:r>
      <w:r w:rsidR="003A0B12">
        <w:t>Machine</w:t>
      </w:r>
      <w:ins w:id="125" w:author="Darren Burgess" w:date="2014-04-17T13:40:00Z">
        <w:r w:rsidR="00DB632E">
          <w:t>-</w:t>
        </w:r>
      </w:ins>
      <w:r w:rsidR="003A0B12">
        <w:t>learning and data</w:t>
      </w:r>
      <w:ins w:id="126" w:author="Darren Burgess" w:date="2014-04-17T13:40:00Z">
        <w:r w:rsidR="00DB632E">
          <w:t>-</w:t>
        </w:r>
      </w:ins>
      <w:r w:rsidR="003A0B12">
        <w:t>mining</w:t>
      </w:r>
      <w:r w:rsidR="00C01BA3" w:rsidRPr="00890F9C">
        <w:t xml:space="preserve"> algorithms</w:t>
      </w:r>
      <w:r w:rsidR="00216B88">
        <w:t xml:space="preserve"> </w:t>
      </w:r>
      <w:r w:rsidR="00C01BA3" w:rsidRPr="00890F9C">
        <w:t xml:space="preserve">often employ certain </w:t>
      </w:r>
      <w:r w:rsidR="004D073D" w:rsidRPr="00890F9C">
        <w:t>classifiers</w:t>
      </w:r>
      <w:r w:rsidR="00C01BA3" w:rsidRPr="00890F9C">
        <w:t xml:space="preserve"> for data reduction and/or feature selection to reduce both the computational and statistical burden </w:t>
      </w:r>
      <w:r w:rsidR="006B24F9" w:rsidRPr="00890F9C">
        <w:t xml:space="preserve">of an </w:t>
      </w:r>
      <w:r w:rsidR="00C01BA3" w:rsidRPr="00890F9C">
        <w:lastRenderedPageBreak/>
        <w:t>exhaustive search</w:t>
      </w:r>
      <w:r w:rsidR="00F15B6A" w:rsidRPr="00890F9C">
        <w:fldChar w:fldCharType="begin" w:fldLock="1"/>
      </w:r>
      <w:r w:rsidR="0065591B">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"&lt;sup&gt;6,59,60&lt;/sup&gt;" }, "properties" : { "noteIndex" : 0 }, "schema" : "https://github.com/citation-style-language/schema/raw/master/csl-citation.json" }</w:instrText>
      </w:r>
      <w:r w:rsidR="00F15B6A" w:rsidRPr="00890F9C">
        <w:fldChar w:fldCharType="separate"/>
      </w:r>
      <w:r w:rsidR="0065591B" w:rsidRPr="0065591B">
        <w:rPr>
          <w:noProof/>
          <w:vertAlign w:val="superscript"/>
        </w:rPr>
        <w:t>6,59,60</w:t>
      </w:r>
      <w:r w:rsidR="00F15B6A" w:rsidRPr="00890F9C">
        <w:fldChar w:fldCharType="end"/>
      </w:r>
      <w:r w:rsidR="00C01BA3" w:rsidRPr="00890F9C">
        <w:t xml:space="preserve">, but previously were not </w:t>
      </w:r>
      <w:r w:rsidR="00CD7240">
        <w:t xml:space="preserve">all </w:t>
      </w:r>
      <w:r w:rsidR="00C01BA3" w:rsidRPr="00890F9C">
        <w:t>scaled up for GWAS</w:t>
      </w:r>
      <w:r w:rsidR="00A720A1">
        <w:t>s</w:t>
      </w:r>
      <w:r w:rsidR="00C01BA3" w:rsidRPr="00890F9C">
        <w:t xml:space="preserve"> or </w:t>
      </w:r>
      <w:r w:rsidR="00A720A1">
        <w:t xml:space="preserve">for </w:t>
      </w:r>
      <w:r w:rsidR="00C01BA3" w:rsidRPr="00890F9C">
        <w:t xml:space="preserve">explicitly testing interactions and could miss interactions </w:t>
      </w:r>
      <w:r w:rsidR="00A61222">
        <w:t xml:space="preserve">between SNPs </w:t>
      </w:r>
      <w:r w:rsidR="00C01BA3" w:rsidRPr="00890F9C">
        <w:t>without marginal effects</w:t>
      </w:r>
      <w:r w:rsidR="00CD7240">
        <w:t xml:space="preserve"> </w:t>
      </w:r>
      <w:r w:rsidR="006D6DD9">
        <w:t>when</w:t>
      </w:r>
      <w:r w:rsidR="00CD7240">
        <w:t xml:space="preserve"> marginal effects are </w:t>
      </w:r>
      <w:r w:rsidR="006D6DD9">
        <w:t>emphasized</w:t>
      </w:r>
      <w:r w:rsidR="00CD7240">
        <w:t xml:space="preserve"> in a classifier</w:t>
      </w:r>
      <w:r w:rsidR="00F15B6A" w:rsidRPr="00890F9C">
        <w:fldChar w:fldCharType="begin" w:fldLock="1"/>
      </w:r>
      <w:r w:rsidR="0065591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"&lt;sup&gt;13,59,60&lt;/sup&gt;" }, "properties" : { "noteIndex" : 0 }, "schema" : "https://github.com/citation-style-language/schema/raw/master/csl-citation.json" }</w:instrText>
      </w:r>
      <w:r w:rsidR="00F15B6A" w:rsidRPr="00890F9C">
        <w:fldChar w:fldCharType="separate"/>
      </w:r>
      <w:r w:rsidR="0065591B" w:rsidRPr="0065591B">
        <w:rPr>
          <w:noProof/>
          <w:vertAlign w:val="superscript"/>
        </w:rPr>
        <w:t>13,59,60</w:t>
      </w:r>
      <w:r w:rsidR="00F15B6A" w:rsidRPr="00890F9C">
        <w:fldChar w:fldCharType="end"/>
      </w:r>
      <w:r w:rsidR="00C01BA3" w:rsidRPr="00890F9C">
        <w:t xml:space="preserve">. While most existing algorithms (e.g. </w:t>
      </w:r>
      <w:r w:rsidR="00C01BA3" w:rsidRPr="00F047C3">
        <w:rPr>
          <w:b/>
        </w:rPr>
        <w:t>Multifactor Dimensionality Reduction</w:t>
      </w:r>
      <w:r w:rsidR="00C01BA3" w:rsidRPr="00890F9C">
        <w:t xml:space="preserve">, </w:t>
      </w:r>
      <w:r w:rsidR="00C01BA3" w:rsidRPr="00F047C3">
        <w:rPr>
          <w:b/>
        </w:rPr>
        <w:t>tree-based</w:t>
      </w:r>
      <w:r w:rsidR="005925FA" w:rsidRPr="00F047C3">
        <w:rPr>
          <w:b/>
        </w:rPr>
        <w:t xml:space="preserve"> methods</w:t>
      </w:r>
      <w:r w:rsidR="005925FA">
        <w:t xml:space="preserve"> and </w:t>
      </w:r>
      <w:r w:rsidR="00C01BA3" w:rsidRPr="00F047C3">
        <w:rPr>
          <w:b/>
        </w:rPr>
        <w:t>entropy-based</w:t>
      </w:r>
      <w:r w:rsidR="005925FA" w:rsidRPr="00F047C3">
        <w:rPr>
          <w:b/>
        </w:rPr>
        <w:t xml:space="preserve"> methods</w:t>
      </w:r>
      <w:r w:rsidR="00C01BA3" w:rsidRPr="00890F9C">
        <w:t xml:space="preserve">) </w:t>
      </w:r>
      <w:r w:rsidR="005925FA">
        <w:t xml:space="preserve">are </w:t>
      </w:r>
      <w:r w:rsidR="00C01BA3" w:rsidRPr="00890F9C">
        <w:t>being scaled up by modern computing technologies</w:t>
      </w:r>
      <w:r w:rsidR="00F15B6A" w:rsidRPr="00890F9C">
        <w:fldChar w:fldCharType="begin" w:fldLock="1"/>
      </w:r>
      <w:r w:rsidR="0065591B">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"&lt;sup&gt;61\u201365&lt;/sup&gt;" }, "properties" : { "noteIndex" : 0 }, "schema" : "https://github.com/citation-style-language/schema/raw/master/csl-citation.json" }</w:instrText>
      </w:r>
      <w:r w:rsidR="00F15B6A" w:rsidRPr="00890F9C">
        <w:fldChar w:fldCharType="separate"/>
      </w:r>
      <w:r w:rsidR="0065591B" w:rsidRPr="0065591B">
        <w:rPr>
          <w:noProof/>
          <w:vertAlign w:val="superscript"/>
        </w:rPr>
        <w:t>61–65</w:t>
      </w:r>
      <w:r w:rsidR="00F15B6A" w:rsidRPr="00890F9C">
        <w:fldChar w:fldCharType="end"/>
      </w:r>
      <w:r w:rsidR="00C01BA3" w:rsidRPr="00890F9C">
        <w:t xml:space="preserve">, their classifiers are also </w:t>
      </w:r>
      <w:r w:rsidR="00A61222">
        <w:t xml:space="preserve">being </w:t>
      </w:r>
      <w:r w:rsidR="00C01BA3" w:rsidRPr="00890F9C">
        <w:t>improved to be applicable for complex quantitative traits</w:t>
      </w:r>
      <w:r w:rsidR="00F15B6A" w:rsidRPr="00890F9C">
        <w:fldChar w:fldCharType="begin" w:fldLock="1"/>
      </w:r>
      <w:r w:rsidR="0065591B">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"1471-2105-14-138 [pii]\n10.1186/1471-2105-14-138 [doi]", "ISBN" : "1471-2105 (Electronic)\n1471-2105 (Linking)", "PMID" : "23617239", "abstract" : "BACKGROUND: Research in epistasis or gene-gene interaction detection for human complex traits has grown over the last few years. It has been marked by promising methodological developments, improved translation efforts of statistical epistasis to biological epistasis and attempts to integrate different omics information sources into the epistasis screening to enhance power. The quest for gene-gene interactions poses severe multiple-testing problems. In this context, the maxT algorithm is one technique to control the false-positive rate. However, the memory needed by this algorithm rises linearly with the amount of hypothesis tests. Gene-gene interaction studies will require a memory proportional to the squared number of SNPs. A genome-wide epistasis search would therefore require terabytes of memory. Hence, cache problems are likely to occur, increasing the computation time. In this work we present a new version of maxT, requiring an amount of memory independent from the number of genetic effects to be investigated. This algorithm was implemented in C++ in our epistasis screening software MBMDR-3.0.3. We evaluate the new implementation in terms of memory efficiency and speed using simulated data. The software is illustrated on real-life data for Crohn's disease. RESULTS: In the case of a binary (affected/unaffected) trait, the parallel workflow of MBMDR-3.0.3 analyzes all gene-gene interactions with a dataset of 100,000 SNPs typed on 1000 individuals within 4 days and 9 hours, using 999 permutations of the trait to assess statistical significance, on a cluster composed of 10 blades, containing each four Quad-Core AMD Opteron(tm) Processor 2352 2.1 GHz. In the case of a continuous trait, a similar run takes 9 days. Our program found 14 SNP-SNP interactions with a multiple-testing corrected p-value of less than 0.05 on real-life Crohn's disease (CD) data. CONCLUSIONS: Our software is the first implementation of the MB-MDR methodology able to solve large-scale SNP-SNP interactions problems within a few days, without using much memory, while adequately controlling the type I error rates. A new implementation to reach genome-wide epistasis screening is under construction. In the context of Crohn's disease, MBMDR-3.0.3 could identify epistasis involving regions that are well known in the field and could be explained from a biological point of view. This demonstrates the power of our software to find relevant phenotype-genotype higher-order associations.", "author" : [ { "dropping-particle" : "V", "family" : "Lishout", "given" : "F", "non-dropping-particle" : "", "parse-names" : false, "suffix" : "" }, { "dropping-particle" : "", "family" : "Mahachie John", "given" : "J M", "non-dropping-particle" : "", "parse-names" : false, "suffix" : "" }, { "dropping-particle" : "", "family" : "Gusareva", "given" : "E S", "non-dropping-particle" : "", "parse-names" : false, "suffix" : "" }, { "dropping-particle" : "", "family" : "Urrea", "given" : "V", "non-dropping-particle" : "", "parse-names" : false, "suffix" : "" }, { "dropping-particle" : "", "family" : "Cleynen", "given" : "I", "non-dropping-particle" : "", "parse-names" : false, "suffix" : "" }, { "dropping-particle" : "", "family" : "Theatre", "given" : "E", "non-dropping-particle" : "", "parse-names" : false, "suffix" : "" }, { "dropping-particle" : "", "family" : "Charloteaux", "given" : "B", "non-dropping-particle" : "", "parse-names" : false, "suffix" : "" }, { "dropping-particle" : "", "family" : "Calle", "given" : "M L", "non-dropping-particle" : "", "parse-names" : false, "suffix" : "" }, { "dropping-particle" : "", "family" : "Wehenkel", "given" : "L", "non-dropping-particle" : "", "parse-names" : false, "suffix" : "" }, { "dropping-particle" : "V", "family" : "Steen", "given" : "K", "non-dropping-particle" : "", "parse-names" : false, "suffix" : "" } ], "container-title" : "BMC Bioinformatics", "edition" : "2013/04/27", "id" : "ITEM-2", "issued" : { "date-parts" : [ [ "2013" ] ] }, "note" : "Lishout, Francois Van\nMahachie John, Jestinah M\nGusareva, Elena S\nUrrea, Victor\nCleynen, Isabelle\nTheatre, Emilie\nCharloteaux, Benoit\nCalle, Malu Luz\nWehenkel, Louis\nSteen, Kristel Van\nEngland\nBMC bioinformatics\nBMC Bioinformatics. 2013 Apr 24;14:138. doi: 10.1186/1471-2105-14-138.", "page" : "138", "title" : "An efficient algorithm to perform multiple testing in epistasis screening", "type" : "article-journal", "volume" : "14" }, "uris" : [ "http://www.mendeley.com/documents/?uuid=c21660c7-e957-4d01-88eb-921799f067ca"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"&lt;sup&gt;61,66\u201369&lt;/sup&gt;" }, "properties" : { "noteIndex" : 0 }, "schema" : "https://github.com/citation-style-language/schema/raw/master/csl-citation.json" }</w:instrText>
      </w:r>
      <w:r w:rsidR="00F15B6A" w:rsidRPr="00890F9C">
        <w:fldChar w:fldCharType="separate"/>
      </w:r>
      <w:r w:rsidR="0065591B" w:rsidRPr="0065591B">
        <w:rPr>
          <w:noProof/>
          <w:vertAlign w:val="superscript"/>
        </w:rPr>
        <w:t>61,66–69</w:t>
      </w:r>
      <w:r w:rsidR="00F15B6A" w:rsidRPr="00890F9C">
        <w:fldChar w:fldCharType="end"/>
      </w:r>
      <w:r w:rsidR="00C01BA3" w:rsidRPr="00890F9C">
        <w:t xml:space="preserve">, </w:t>
      </w:r>
      <w:r w:rsidR="00A61222">
        <w:t xml:space="preserve">to </w:t>
      </w:r>
      <w:r w:rsidR="00C01BA3" w:rsidRPr="00890F9C">
        <w:t xml:space="preserve">allow </w:t>
      </w:r>
      <w:r w:rsidR="00A61222">
        <w:t>the use of</w:t>
      </w:r>
      <w:r w:rsidR="00C01BA3" w:rsidRPr="00890F9C">
        <w:t xml:space="preserve"> risk scores aggregating multiple interactions</w:t>
      </w:r>
      <w:r w:rsidR="00F15B6A" w:rsidRPr="00890F9C">
        <w:fldChar w:fldCharType="begin"/>
      </w:r>
      <w:r w:rsidR="00C01BA3" w:rsidRPr="00890F9C">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sidR="00F15B6A" w:rsidRPr="00890F9C">
        <w:fldChar w:fldCharType="separate"/>
      </w:r>
      <w:r w:rsidR="00C01BA3" w:rsidRPr="00890F9C">
        <w:rPr>
          <w:vertAlign w:val="superscript"/>
        </w:rPr>
        <w:t>72</w:t>
      </w:r>
      <w:r w:rsidR="00F15B6A" w:rsidRPr="00890F9C">
        <w:fldChar w:fldCharType="end"/>
      </w:r>
      <w:r w:rsidR="00C01BA3" w:rsidRPr="00890F9C">
        <w:t xml:space="preserve">, and </w:t>
      </w:r>
      <w:r w:rsidR="00A61222">
        <w:t xml:space="preserve">to </w:t>
      </w:r>
      <w:r w:rsidR="00C01BA3" w:rsidRPr="00890F9C">
        <w:t xml:space="preserve">account for </w:t>
      </w:r>
      <w:r w:rsidR="00A61222">
        <w:t>SNPs</w:t>
      </w:r>
      <w:r w:rsidR="00C01BA3" w:rsidRPr="00890F9C">
        <w:t xml:space="preserve"> without marginal effects</w:t>
      </w:r>
      <w:r w:rsidR="00F15B6A" w:rsidRPr="00890F9C">
        <w:fldChar w:fldCharType="begin" w:fldLock="1"/>
      </w:r>
      <w:r w:rsidR="0065591B">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"&lt;sup&gt;70,71&lt;/sup&gt;" }, "properties" : { "noteIndex" : 0 }, "schema" : "https://github.com/citation-style-language/schema/raw/master/csl-citation.json" }</w:instrText>
      </w:r>
      <w:r w:rsidR="00F15B6A" w:rsidRPr="00890F9C">
        <w:fldChar w:fldCharType="separate"/>
      </w:r>
      <w:r w:rsidR="0065591B" w:rsidRPr="0065591B">
        <w:rPr>
          <w:noProof/>
          <w:vertAlign w:val="superscript"/>
        </w:rPr>
        <w:t>70,71</w:t>
      </w:r>
      <w:r w:rsidR="00F15B6A" w:rsidRPr="00890F9C">
        <w:fldChar w:fldCharType="end"/>
      </w:r>
      <w:r w:rsidR="00C01BA3" w:rsidRPr="00890F9C">
        <w:t xml:space="preserve">. </w:t>
      </w:r>
    </w:p>
    <w:p w14:paraId="2F375EE9" w14:textId="77777777" w:rsidR="00A61222" w:rsidRDefault="00A61222" w:rsidP="00C01BA3"/>
    <w:p w14:paraId="7A40D01B" w14:textId="39443B0B" w:rsidR="00C01BA3" w:rsidRPr="00890F9C" w:rsidRDefault="00C01BA3" w:rsidP="00C01BA3">
      <w:r w:rsidRPr="00890F9C">
        <w:t>Improved computing efficiency also facilitates the combin</w:t>
      </w:r>
      <w:r w:rsidR="00607A3F">
        <w:t>ation of</w:t>
      </w:r>
      <w:r w:rsidRPr="00890F9C">
        <w:t xml:space="preserve"> complementary algorithms. For example, using tree-based methods for screening and Multifactor Dimensionality Reduction for interaction testing can improve the overall performance</w:t>
      </w:r>
      <w:r w:rsidR="00F15B6A" w:rsidRPr="00890F9C">
        <w:fldChar w:fldCharType="begin" w:fldLock="1"/>
      </w:r>
      <w:r w:rsidR="0065591B">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"&lt;sup&gt;72\u201374&lt;/sup&gt;" }, "properties" : { "noteIndex" : 0 }, "schema" : "https://github.com/citation-style-language/schema/raw/master/csl-citation.json" }</w:instrText>
      </w:r>
      <w:r w:rsidR="00F15B6A" w:rsidRPr="00890F9C">
        <w:fldChar w:fldCharType="separate"/>
      </w:r>
      <w:r w:rsidR="0065591B" w:rsidRPr="0065591B">
        <w:rPr>
          <w:noProof/>
          <w:vertAlign w:val="superscript"/>
        </w:rPr>
        <w:t>72–74</w:t>
      </w:r>
      <w:r w:rsidR="00F15B6A" w:rsidRPr="00890F9C">
        <w:fldChar w:fldCharType="end"/>
      </w:r>
      <w:r w:rsidR="00607A3F">
        <w:t>, and</w:t>
      </w:r>
      <w:r w:rsidRPr="00890F9C">
        <w:t xml:space="preserve"> </w:t>
      </w:r>
      <w:r w:rsidR="00607A3F">
        <w:t>t</w:t>
      </w:r>
      <w:r w:rsidR="0060125F">
        <w:t xml:space="preserve">he </w:t>
      </w:r>
      <w:r w:rsidRPr="00890F9C">
        <w:t xml:space="preserve">Reconstructability Analysis method uses entropy-based </w:t>
      </w:r>
      <w:r w:rsidR="00C651DF" w:rsidRPr="00890F9C">
        <w:t>heuristics</w:t>
      </w:r>
      <w:r w:rsidRPr="00890F9C">
        <w:t xml:space="preserve"> to </w:t>
      </w:r>
      <w:r w:rsidR="00C651DF">
        <w:t>search and evaluate</w:t>
      </w:r>
      <w:r w:rsidRPr="00890F9C">
        <w:t xml:space="preserve"> structures </w:t>
      </w:r>
      <w:r w:rsidR="00C651DF">
        <w:t>of various interaction models constructed by</w:t>
      </w:r>
      <w:r w:rsidRPr="00890F9C">
        <w:t xml:space="preserve"> graph theory</w:t>
      </w:r>
      <w:r w:rsidR="00F15B6A" w:rsidRPr="00890F9C">
        <w:fldChar w:fldCharType="begin" w:fldLock="1"/>
      </w:r>
      <w:r w:rsidR="0065591B">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"&lt;sup&gt;65&lt;/sup&gt;" }, "properties" : { "noteIndex" : 0 }, "schema" : "https://github.com/citation-style-language/schema/raw/master/csl-citation.json" }</w:instrText>
      </w:r>
      <w:r w:rsidR="00F15B6A" w:rsidRPr="00890F9C">
        <w:fldChar w:fldCharType="separate"/>
      </w:r>
      <w:r w:rsidR="0065591B" w:rsidRPr="0065591B">
        <w:rPr>
          <w:noProof/>
          <w:vertAlign w:val="superscript"/>
        </w:rPr>
        <w:t>65</w:t>
      </w:r>
      <w:r w:rsidR="00F15B6A" w:rsidRPr="00890F9C">
        <w:fldChar w:fldCharType="end"/>
      </w:r>
      <w:r w:rsidRPr="00890F9C">
        <w:t>. New algorithms such as Ant Colony Optimization</w:t>
      </w:r>
      <w:r w:rsidR="00607A3F">
        <w:t>, which</w:t>
      </w:r>
      <w:r w:rsidRPr="00890F9C">
        <w:t xml:space="preserve"> mimic</w:t>
      </w:r>
      <w:r w:rsidR="00607A3F">
        <w:t>s</w:t>
      </w:r>
      <w:r w:rsidRPr="00890F9C">
        <w:t xml:space="preserve"> how ant colonies find the shortest route to foods</w:t>
      </w:r>
      <w:r w:rsidR="00F15B6A" w:rsidRPr="00890F9C">
        <w:fldChar w:fldCharType="begin" w:fldLock="1"/>
      </w:r>
      <w:r w:rsidR="0065591B">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"&lt;sup&gt;75&lt;/sup&gt;" }, "properties" : { "noteIndex" : 0 }, "schema" : "https://github.com/citation-style-language/schema/raw/master/csl-citation.json" }</w:instrText>
      </w:r>
      <w:r w:rsidR="00F15B6A" w:rsidRPr="00890F9C">
        <w:fldChar w:fldCharType="separate"/>
      </w:r>
      <w:r w:rsidR="0065591B" w:rsidRPr="0065591B">
        <w:rPr>
          <w:noProof/>
          <w:vertAlign w:val="superscript"/>
        </w:rPr>
        <w:t>75</w:t>
      </w:r>
      <w:r w:rsidR="00F15B6A" w:rsidRPr="00890F9C">
        <w:fldChar w:fldCharType="end"/>
      </w:r>
      <w:r w:rsidR="00607A3F">
        <w:t xml:space="preserve">, </w:t>
      </w:r>
      <w:r w:rsidRPr="00890F9C">
        <w:t xml:space="preserve">are </w:t>
      </w:r>
      <w:r w:rsidR="009C71A6" w:rsidRPr="00890F9C">
        <w:t xml:space="preserve">being </w:t>
      </w:r>
      <w:r w:rsidRPr="00890F9C">
        <w:t xml:space="preserve">adopted </w:t>
      </w:r>
      <w:r w:rsidR="009C71A6" w:rsidRPr="00890F9C">
        <w:t xml:space="preserve">for </w:t>
      </w:r>
      <w:r w:rsidRPr="00890F9C">
        <w:t xml:space="preserve">epistasis studies but </w:t>
      </w:r>
      <w:r w:rsidR="00607A3F">
        <w:t>are not currently transparent about</w:t>
      </w:r>
      <w:r w:rsidRPr="00890F9C">
        <w:t xml:space="preserve"> how interactions are tested. Nevertheless, </w:t>
      </w:r>
      <w:r w:rsidR="00607A3F">
        <w:t xml:space="preserve">the </w:t>
      </w:r>
      <w:r w:rsidRPr="00890F9C">
        <w:t>detection of high</w:t>
      </w:r>
      <w:r w:rsidR="00EF5DC1">
        <w:t>er</w:t>
      </w:r>
      <w:r w:rsidRPr="00890F9C">
        <w:t>-order interactions appears very challenging to machine</w:t>
      </w:r>
      <w:r w:rsidR="00607A3F">
        <w:t>-</w:t>
      </w:r>
      <w:r w:rsidRPr="00890F9C">
        <w:t>learning and data</w:t>
      </w:r>
      <w:r w:rsidR="00607A3F">
        <w:t>-</w:t>
      </w:r>
      <w:r w:rsidRPr="00890F9C">
        <w:t>mining methods too considering that interactions are not explicitly tested in many cases. When interactions are explicitly tested, e.g. using Reconstructability Analysis, detection of three-way interactions requires multilayer hypothesis tests and thus is as difficult as regression methods</w:t>
      </w:r>
      <w:r w:rsidR="00F15B6A" w:rsidRPr="00890F9C">
        <w:fldChar w:fldCharType="begin" w:fldLock="1"/>
      </w:r>
      <w:r w:rsidR="0065591B">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"&lt;sup&gt;4,76&lt;/sup&gt;" }, "properties" : { "noteIndex" : 0 }, "schema" : "https://github.com/citation-style-language/schema/raw/master/csl-citation.json" }</w:instrText>
      </w:r>
      <w:r w:rsidR="00F15B6A" w:rsidRPr="00890F9C">
        <w:fldChar w:fldCharType="separate"/>
      </w:r>
      <w:r w:rsidR="0065591B" w:rsidRPr="0065591B">
        <w:rPr>
          <w:noProof/>
          <w:vertAlign w:val="superscript"/>
        </w:rPr>
        <w:t>4,76</w:t>
      </w:r>
      <w:r w:rsidR="00F15B6A" w:rsidRPr="00890F9C">
        <w:fldChar w:fldCharType="end"/>
      </w:r>
      <w:r w:rsidRPr="00890F9C">
        <w:t>, in addition to issues of excessive computing demand, exponentially increased multiple tests and insufficient sample sizes</w:t>
      </w:r>
      <w:r w:rsidR="00F15B6A" w:rsidRPr="00890F9C">
        <w:fldChar w:fldCharType="begin" w:fldLock="1"/>
      </w:r>
      <w:r w:rsidR="0065591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F15B6A" w:rsidRPr="00890F9C">
        <w:fldChar w:fldCharType="separate"/>
      </w:r>
      <w:r w:rsidR="0065591B" w:rsidRPr="0065591B">
        <w:rPr>
          <w:noProof/>
          <w:vertAlign w:val="superscript"/>
        </w:rPr>
        <w:t>13</w:t>
      </w:r>
      <w:r w:rsidR="00F15B6A" w:rsidRPr="00890F9C">
        <w:fldChar w:fldCharType="end"/>
      </w:r>
      <w:r w:rsidRPr="00890F9C">
        <w:t xml:space="preserve">. </w:t>
      </w:r>
      <w:r w:rsidR="00845C7C" w:rsidRPr="00890F9C">
        <w:t>Despite some progress, it seems likely that new approaches will be</w:t>
      </w:r>
      <w:r w:rsidRPr="00890F9C">
        <w:t xml:space="preserve"> needed </w:t>
      </w:r>
      <w:r w:rsidR="00845C7C" w:rsidRPr="00890F9C">
        <w:t xml:space="preserve">for robust </w:t>
      </w:r>
      <w:r w:rsidRPr="00890F9C">
        <w:t>genome-wide detect</w:t>
      </w:r>
      <w:r w:rsidR="00845C7C" w:rsidRPr="00890F9C">
        <w:t>ion of</w:t>
      </w:r>
      <w:r w:rsidRPr="00890F9C">
        <w:t xml:space="preserve"> high</w:t>
      </w:r>
      <w:r w:rsidR="00EF5DC1">
        <w:t>er</w:t>
      </w:r>
      <w:r w:rsidRPr="00890F9C">
        <w:t xml:space="preserve">-order interactions. </w:t>
      </w:r>
    </w:p>
    <w:p w14:paraId="237C963E" w14:textId="77777777" w:rsidR="00C01BA3" w:rsidRPr="00890F9C" w:rsidRDefault="00C01BA3" w:rsidP="00C01BA3"/>
    <w:p w14:paraId="7D9C9ADE" w14:textId="77777777" w:rsidR="00C01BA3" w:rsidRPr="00890F9C" w:rsidRDefault="00C01BA3" w:rsidP="00C01BA3">
      <w:pPr>
        <w:pStyle w:val="Heading3"/>
        <w:rPr>
          <w:rStyle w:val="inlineheading"/>
          <w:i w:val="0"/>
        </w:rPr>
      </w:pPr>
      <w:bookmarkStart w:id="127" w:name="_Toc257304548"/>
      <w:r w:rsidRPr="00890F9C">
        <w:rPr>
          <w:rStyle w:val="inlineheading"/>
          <w:i w:val="0"/>
        </w:rPr>
        <w:t>Group</w:t>
      </w:r>
      <w:r w:rsidR="00915CD1">
        <w:rPr>
          <w:rStyle w:val="inlineheading"/>
          <w:i w:val="0"/>
        </w:rPr>
        <w:t>-</w:t>
      </w:r>
      <w:r w:rsidRPr="00890F9C">
        <w:rPr>
          <w:rStyle w:val="inlineheading"/>
          <w:i w:val="0"/>
        </w:rPr>
        <w:t xml:space="preserve"> and module</w:t>
      </w:r>
      <w:r w:rsidR="00915CD1">
        <w:rPr>
          <w:rStyle w:val="inlineheading"/>
          <w:i w:val="0"/>
        </w:rPr>
        <w:t>-</w:t>
      </w:r>
      <w:r w:rsidRPr="00890F9C">
        <w:rPr>
          <w:rStyle w:val="inlineheading"/>
          <w:i w:val="0"/>
        </w:rPr>
        <w:t>based methods</w:t>
      </w:r>
      <w:bookmarkEnd w:id="127"/>
    </w:p>
    <w:p w14:paraId="7BEE2863" w14:textId="77777777" w:rsidR="00C01BA3" w:rsidRPr="00890F9C" w:rsidRDefault="00C01BA3" w:rsidP="00C01BA3">
      <w:pPr>
        <w:rPr>
          <w:rStyle w:val="inlineheading"/>
        </w:rPr>
      </w:pPr>
    </w:p>
    <w:p w14:paraId="7A9053F9" w14:textId="0DC39AB5" w:rsidR="00C01BA3" w:rsidRDefault="00C01BA3" w:rsidP="00C01BA3">
      <w:r w:rsidRPr="00890F9C">
        <w:t xml:space="preserve">Testing interactions based on SNPs </w:t>
      </w:r>
      <w:r w:rsidR="00FF269E" w:rsidRPr="00890F9C">
        <w:t>grouped in</w:t>
      </w:r>
      <w:r w:rsidR="00CB21AF">
        <w:t>to</w:t>
      </w:r>
      <w:r w:rsidR="00FF269E" w:rsidRPr="00890F9C">
        <w:t xml:space="preserve"> genes </w:t>
      </w:r>
      <w:r w:rsidRPr="00890F9C">
        <w:t>or functional modules can dramatically reduce the multiple test burden (e.g. only ~</w:t>
      </w:r>
      <w:r w:rsidR="00FF269E" w:rsidRPr="00890F9C">
        <w:t xml:space="preserve">2 x </w:t>
      </w:r>
      <w:r w:rsidRPr="00890F9C">
        <w:t>10</w:t>
      </w:r>
      <w:r w:rsidRPr="00890F9C">
        <w:rPr>
          <w:vertAlign w:val="superscript"/>
        </w:rPr>
        <w:t>8</w:t>
      </w:r>
      <w:r w:rsidRPr="00890F9C">
        <w:t xml:space="preserve"> pairwise tests </w:t>
      </w:r>
      <w:r w:rsidR="00CB21AF">
        <w:t xml:space="preserve">are </w:t>
      </w:r>
      <w:r w:rsidRPr="00890F9C">
        <w:t xml:space="preserve">required for 20,000 genes) and thus increase </w:t>
      </w:r>
      <w:r w:rsidR="00CB21AF">
        <w:t xml:space="preserve">the </w:t>
      </w:r>
      <w:r w:rsidRPr="00890F9C">
        <w:t>power of detection</w:t>
      </w:r>
      <w:r w:rsidR="00F15B6A" w:rsidRPr="00890F9C">
        <w:fldChar w:fldCharType="begin" w:fldLock="1"/>
      </w:r>
      <w:r w:rsidR="0065591B">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"&lt;sup&gt;24,77&lt;/sup&gt;" }, "properties" : { "noteIndex" : 0 }, "schema" : "https://github.com/citation-style-language/schema/raw/master/csl-citation.json" }</w:instrText>
      </w:r>
      <w:r w:rsidR="00F15B6A" w:rsidRPr="00890F9C">
        <w:fldChar w:fldCharType="separate"/>
      </w:r>
      <w:r w:rsidR="0065591B" w:rsidRPr="0065591B">
        <w:rPr>
          <w:noProof/>
          <w:vertAlign w:val="superscript"/>
        </w:rPr>
        <w:t>24,77</w:t>
      </w:r>
      <w:r w:rsidR="00F15B6A" w:rsidRPr="00890F9C">
        <w:fldChar w:fldCharType="end"/>
      </w:r>
      <w:r w:rsidRPr="00890F9C">
        <w:t xml:space="preserve">, including </w:t>
      </w:r>
      <w:r w:rsidR="004E054F">
        <w:t xml:space="preserve">testing </w:t>
      </w:r>
      <w:r w:rsidR="00CB21AF">
        <w:t xml:space="preserve">for </w:t>
      </w:r>
      <w:r w:rsidRPr="00890F9C">
        <w:t>high</w:t>
      </w:r>
      <w:r w:rsidR="00EF5DC1">
        <w:t>er</w:t>
      </w:r>
      <w:r w:rsidRPr="00890F9C">
        <w:t>-order interactions</w:t>
      </w:r>
      <w:r w:rsidR="00F15B6A" w:rsidRPr="00890F9C">
        <w:fldChar w:fldCharType="begin" w:fldLock="1"/>
      </w:r>
      <w:r w:rsidR="0065591B">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"&lt;sup&gt;78&lt;/sup&gt;" }, "properties" : { "noteIndex" : 0 }, "schema" : "https://github.com/citation-style-language/schema/raw/master/csl-citation.json" }</w:instrText>
      </w:r>
      <w:r w:rsidR="00F15B6A" w:rsidRPr="00890F9C">
        <w:fldChar w:fldCharType="separate"/>
      </w:r>
      <w:r w:rsidR="0065591B" w:rsidRPr="0065591B">
        <w:rPr>
          <w:noProof/>
          <w:vertAlign w:val="superscript"/>
        </w:rPr>
        <w:t>78</w:t>
      </w:r>
      <w:r w:rsidR="00F15B6A" w:rsidRPr="00890F9C">
        <w:fldChar w:fldCharType="end"/>
      </w:r>
      <w:r w:rsidRPr="00890F9C">
        <w:t>. In addition, proper grouping</w:t>
      </w:r>
      <w:r w:rsidR="00FF269E" w:rsidRPr="00890F9C">
        <w:t xml:space="preserve"> of</w:t>
      </w:r>
      <w:r w:rsidRPr="00890F9C">
        <w:t xml:space="preserve"> SNPs may collectively capture ca</w:t>
      </w:r>
      <w:r w:rsidR="00C651DF">
        <w:t>u</w:t>
      </w:r>
      <w:r w:rsidRPr="00890F9C">
        <w:t>sal variants that are not well tagged by individual SNPs</w:t>
      </w:r>
      <w:r w:rsidR="00F15B6A" w:rsidRPr="00890F9C">
        <w:fldChar w:fldCharType="begin" w:fldLock="1"/>
      </w:r>
      <w:r w:rsidR="0065591B">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"http://www.mendeley.com/documents/?uuid=b713cbf2-18e1-4ab0-915e-14c14b7ade72" ] } ], "mendeley" : { "previouslyFormattedCitation" : "&lt;sup&gt;79&lt;/sup&gt;" }, "properties" : { "noteIndex" : 0 }, "schema" : "https://github.com/citation-style-language/schema/raw/master/csl-citation.json" }</w:instrText>
      </w:r>
      <w:r w:rsidR="00F15B6A" w:rsidRPr="00890F9C">
        <w:fldChar w:fldCharType="separate"/>
      </w:r>
      <w:r w:rsidR="0065591B" w:rsidRPr="0065591B">
        <w:rPr>
          <w:noProof/>
          <w:vertAlign w:val="superscript"/>
        </w:rPr>
        <w:t>79</w:t>
      </w:r>
      <w:r w:rsidR="00F15B6A" w:rsidRPr="00890F9C">
        <w:fldChar w:fldCharType="end"/>
      </w:r>
      <w:r w:rsidR="00FF269E" w:rsidRPr="00890F9C">
        <w:t>. However, this may</w:t>
      </w:r>
      <w:r w:rsidRPr="00890F9C">
        <w:t xml:space="preserve"> be complicated by a number of factors (e.g. group definitions </w:t>
      </w:r>
      <w:r w:rsidR="005874F4">
        <w:t xml:space="preserve">and </w:t>
      </w:r>
      <w:r w:rsidRPr="00890F9C">
        <w:t>correlations among SNPs and SNP pairs)</w:t>
      </w:r>
      <w:r w:rsidR="00F15B6A" w:rsidRPr="00890F9C">
        <w:fldChar w:fldCharType="begin" w:fldLock="1"/>
      </w:r>
      <w:r w:rsidR="0065591B">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"&lt;sup&gt;80&lt;/sup&gt;" }, "properties" : { "noteIndex" : 0 }, "schema" : "https://github.com/citation-style-language/schema/raw/master/csl-citation.json" }</w:instrText>
      </w:r>
      <w:r w:rsidR="00F15B6A" w:rsidRPr="00890F9C">
        <w:fldChar w:fldCharType="separate"/>
      </w:r>
      <w:r w:rsidR="0065591B" w:rsidRPr="0065591B">
        <w:rPr>
          <w:noProof/>
          <w:vertAlign w:val="superscript"/>
        </w:rPr>
        <w:t>80</w:t>
      </w:r>
      <w:r w:rsidR="00F15B6A" w:rsidRPr="00890F9C">
        <w:fldChar w:fldCharType="end"/>
      </w:r>
      <w:r w:rsidRPr="00890F9C">
        <w:t>. A common practice is to use genes to group SNPs and derive gene-based variables factoring in SNP correlations for interaction tests via regression</w:t>
      </w:r>
      <w:r w:rsidR="00F15B6A" w:rsidRPr="00890F9C">
        <w:fldChar w:fldCharType="begin" w:fldLock="1"/>
      </w:r>
      <w:r w:rsidR="0065591B">
        <w:instrText>ADDIN CSL_CITATION { "citationItems" : [ { "id" : "ITEM-1", "itemData" : { "DOI" : "1753-6561-5-S9-S65 [pii]\n10.1186/1753-6561-5-S9-S65 [doi]", "ISBN" : "1753-6561 (Electronic)\n1753-6561 (Linking)", "PMID" : "22373436", "abstract" : "In genome-wide association studies, gene-based methods measure potential joint genetic effects of loci within genes and are promising for detecting causative genetic variations. Following recent theoretical research in statistical multiple-hypothesis testing, we propose to adapt the Higher Criticism procedures to develop novel gene-based methods that use the information of linkage disequilibrium for detecting weak and sparse genetic signals. With the large-scale exonic single-nucleotide polymorphism data from Genetic Analysis Workshop 17, we show that the new Higher-Criticism-type gene-based methods have higher statistical power to detect causative genes than the minimal P-value method, ridge regression, and the prototypes of Higher Criticism do.", "author" : [ { "dropping-particle" : "", "family" : "He", "given" : "S", "non-dropping-particle" : "", "parse-names" : false, "suffix" : "" }, { "dropping-particle" : "", "family" : "Wu", "given" : "Z", "non-dropping-particle" : "", "parse-names" : false, "suffix" : "" } ], "container-title" : "BMC Proc", "edition" : "2012/03/01", "id" : "ITEM-1", "issued" : { "date-parts" : [ [ "2011" ] ] }, "note" : "He, Shiquan\nWu, Zheyang\nEngland\nBMC proceedings\nBMC Proc. 2011 Nov 29;5 Suppl 9:S65. doi: 10.1186/1753-6561-5-S9-S65.", "page" : "S65", "title" : "Gene-based Higher Criticism methods for large-scale exonic single-nucleotide polymorphism data", "type" : "article-journal", "volume" : "5 Suppl 9" }, "uris" : [ "http://www.mendeley.com/documents/?uuid=780b5f9c-4729-45bf-aaae-e4a1701394b8" ] } ], "mendeley" : { "previouslyFormattedCitation" : "&lt;sup&gt;81&lt;/sup&gt;" }, "properties" : { "noteIndex" : 0 }, "schema" : "https://github.com/citation-style-language/schema/raw/master/csl-citation.json" }</w:instrText>
      </w:r>
      <w:r w:rsidR="00F15B6A" w:rsidRPr="00890F9C">
        <w:fldChar w:fldCharType="separate"/>
      </w:r>
      <w:r w:rsidR="0065591B" w:rsidRPr="0065591B">
        <w:rPr>
          <w:noProof/>
          <w:vertAlign w:val="superscript"/>
        </w:rPr>
        <w:t>81</w:t>
      </w:r>
      <w:r w:rsidR="00F15B6A" w:rsidRPr="00890F9C">
        <w:fldChar w:fldCharType="end"/>
      </w:r>
      <w:r w:rsidR="00036D18">
        <w:t xml:space="preserve">, </w:t>
      </w:r>
      <w:r w:rsidRPr="00890F9C">
        <w:t xml:space="preserve">or </w:t>
      </w:r>
      <w:r w:rsidR="00036D18">
        <w:t xml:space="preserve">for </w:t>
      </w:r>
      <w:r w:rsidRPr="00890F9C">
        <w:t>analog</w:t>
      </w:r>
      <w:r w:rsidR="00FF269E" w:rsidRPr="00890F9C">
        <w:t>ous</w:t>
      </w:r>
      <w:r w:rsidRPr="00890F9C">
        <w:t xml:space="preserve"> LD-based</w:t>
      </w:r>
      <w:r w:rsidR="00036D18">
        <w:t xml:space="preserve"> approaches</w:t>
      </w:r>
      <w:r w:rsidR="00F15B6A" w:rsidRPr="00890F9C">
        <w:fldChar w:fldCharType="begin" w:fldLock="1"/>
      </w:r>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F15B6A" w:rsidRPr="00890F9C">
        <w:fldChar w:fldCharType="separate"/>
      </w:r>
      <w:r w:rsidR="0065591B" w:rsidRPr="0065591B">
        <w:rPr>
          <w:noProof/>
          <w:vertAlign w:val="superscript"/>
        </w:rPr>
        <w:t>15</w:t>
      </w:r>
      <w:r w:rsidR="00F15B6A" w:rsidRPr="00890F9C">
        <w:fldChar w:fldCharType="end"/>
      </w:r>
      <w:r w:rsidR="00036D18">
        <w:t xml:space="preserve"> that </w:t>
      </w:r>
      <w:r w:rsidRPr="00890F9C">
        <w:t>test the difference of correlation of a pair of genes between cases and controls</w:t>
      </w:r>
      <w:r w:rsidR="00F15B6A" w:rsidRPr="00890F9C">
        <w:fldChar w:fldCharType="begin" w:fldLock="1"/>
      </w:r>
      <w:r w:rsidR="0065591B">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"http://www.mendeley.com/documents/?uuid=5593a6a6-9d53-4a03-ae28-9e127d36ff26"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"http://www.mendeley.com/documents/?uuid=409ee90a-3363-491f-8a33-08a3e5cad91c" ] } ], "mendeley" : { "previouslyFormattedCitation" : "&lt;sup&gt;82,83&lt;/sup&gt;" }, "properties" : { "noteIndex" : 0 }, "schema" : "https://github.com/citation-style-language/schema/raw/master/csl-citation.json" }</w:instrText>
      </w:r>
      <w:r w:rsidR="00F15B6A" w:rsidRPr="00890F9C">
        <w:fldChar w:fldCharType="separate"/>
      </w:r>
      <w:r w:rsidR="0065591B" w:rsidRPr="0065591B">
        <w:rPr>
          <w:noProof/>
          <w:vertAlign w:val="superscript"/>
        </w:rPr>
        <w:t>82,83</w:t>
      </w:r>
      <w:r w:rsidR="00F15B6A" w:rsidRPr="00890F9C">
        <w:fldChar w:fldCharType="end"/>
      </w:r>
      <w:r w:rsidRPr="00890F9C">
        <w:t xml:space="preserve">. Alternatively, one can first compute all pairwise interactions between SNPs in each group and derive gene-based interaction </w:t>
      </w:r>
      <w:r w:rsidRPr="00676A22">
        <w:rPr>
          <w:i/>
        </w:rPr>
        <w:t>P</w:t>
      </w:r>
      <w:r w:rsidRPr="00890F9C">
        <w:t xml:space="preserve"> values by integrating the pairwise interaction </w:t>
      </w:r>
      <w:r w:rsidRPr="00676A22">
        <w:rPr>
          <w:i/>
        </w:rPr>
        <w:t>P</w:t>
      </w:r>
      <w:r w:rsidRPr="00890F9C">
        <w:t xml:space="preserve"> values</w:t>
      </w:r>
      <w:r w:rsidR="00F15B6A" w:rsidRPr="00890F9C">
        <w:fldChar w:fldCharType="begin" w:fldLock="1"/>
      </w:r>
      <w:r w:rsidR="0065591B">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"&lt;sup&gt;77&lt;/sup&gt;" }, "properties" : { "noteIndex" : 0 }, "schema" : "https://github.com/citation-style-language/schema/raw/master/csl-citation.json" }</w:instrText>
      </w:r>
      <w:r w:rsidR="00F15B6A" w:rsidRPr="00890F9C">
        <w:fldChar w:fldCharType="separate"/>
      </w:r>
      <w:r w:rsidR="0065591B" w:rsidRPr="0065591B">
        <w:rPr>
          <w:noProof/>
          <w:vertAlign w:val="superscript"/>
        </w:rPr>
        <w:t>77</w:t>
      </w:r>
      <w:r w:rsidR="00F15B6A" w:rsidRPr="00890F9C">
        <w:fldChar w:fldCharType="end"/>
      </w:r>
      <w:r w:rsidRPr="00890F9C">
        <w:t xml:space="preserve">. </w:t>
      </w:r>
    </w:p>
    <w:p w14:paraId="0DF27AF6" w14:textId="77777777" w:rsidR="00036D18" w:rsidRPr="00890F9C" w:rsidRDefault="00036D18" w:rsidP="00C01BA3"/>
    <w:p w14:paraId="2A63DA74" w14:textId="00CDFF5E" w:rsidR="00C01BA3" w:rsidRPr="00890F9C" w:rsidRDefault="00C01BA3" w:rsidP="00C01BA3">
      <w:r w:rsidRPr="00890F9C">
        <w:t xml:space="preserve">These gene-based studies suggest </w:t>
      </w:r>
      <w:r w:rsidR="00036D18">
        <w:t xml:space="preserve">that </w:t>
      </w:r>
      <w:r w:rsidRPr="00890F9C">
        <w:t xml:space="preserve">it is important to incorporate external LD </w:t>
      </w:r>
      <w:r w:rsidR="00FF269E" w:rsidRPr="00890F9C">
        <w:t xml:space="preserve">information </w:t>
      </w:r>
      <w:r w:rsidRPr="00890F9C">
        <w:t xml:space="preserve">via </w:t>
      </w:r>
      <w:r w:rsidRPr="00676A22">
        <w:rPr>
          <w:b/>
        </w:rPr>
        <w:t>imputation</w:t>
      </w:r>
      <w:r w:rsidRPr="00890F9C">
        <w:t xml:space="preserve"> to </w:t>
      </w:r>
      <w:r w:rsidR="00AC012F">
        <w:t xml:space="preserve">increase the chance of </w:t>
      </w:r>
      <w:r w:rsidRPr="00890F9C">
        <w:t>captur</w:t>
      </w:r>
      <w:r w:rsidR="00AC012F">
        <w:t>ing</w:t>
      </w:r>
      <w:r w:rsidRPr="00890F9C">
        <w:t xml:space="preserve"> unobserved causal variants and </w:t>
      </w:r>
      <w:r w:rsidR="005874F4">
        <w:t xml:space="preserve">to </w:t>
      </w:r>
      <w:r w:rsidRPr="00890F9C">
        <w:t xml:space="preserve">use </w:t>
      </w:r>
      <w:r w:rsidR="00FF269E" w:rsidRPr="00890F9C">
        <w:t xml:space="preserve">a composite value from </w:t>
      </w:r>
      <w:r w:rsidRPr="00890F9C">
        <w:t xml:space="preserve">a set of signals </w:t>
      </w:r>
      <w:r w:rsidR="00FF269E" w:rsidRPr="00890F9C">
        <w:t>(</w:t>
      </w:r>
      <w:r w:rsidRPr="00890F9C">
        <w:t>instead of the single best</w:t>
      </w:r>
      <w:r w:rsidR="00FF269E" w:rsidRPr="00890F9C">
        <w:t xml:space="preserve"> signal, for example)</w:t>
      </w:r>
      <w:r w:rsidRPr="00890F9C">
        <w:t xml:space="preserve"> to detect multiple interactions between a pair of </w:t>
      </w:r>
      <w:r w:rsidRPr="00890F9C">
        <w:lastRenderedPageBreak/>
        <w:t xml:space="preserve">genes. </w:t>
      </w:r>
      <w:r w:rsidR="005874F4">
        <w:t>Of note, g</w:t>
      </w:r>
      <w:r w:rsidR="009C71A6" w:rsidRPr="00890F9C">
        <w:t>ene</w:t>
      </w:r>
      <w:r w:rsidRPr="00890F9C">
        <w:t>-based methods implicitly assume no intragenic interactions</w:t>
      </w:r>
      <w:r w:rsidR="005874F4">
        <w:t>,</w:t>
      </w:r>
      <w:r w:rsidRPr="00890F9C">
        <w:t xml:space="preserve"> which may not necessarily hold</w:t>
      </w:r>
      <w:r w:rsidR="00F15B6A" w:rsidRPr="00890F9C">
        <w:fldChar w:fldCharType="begin" w:fldLock="1"/>
      </w:r>
      <w:r w:rsidR="0065591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"&lt;sup&gt;22,33&lt;/sup&gt;" }, "properties" : { "noteIndex" : 0 }, "schema" : "https://github.com/citation-style-language/schema/raw/master/csl-citation.json" }</w:instrText>
      </w:r>
      <w:r w:rsidR="00F15B6A" w:rsidRPr="00890F9C">
        <w:fldChar w:fldCharType="separate"/>
      </w:r>
      <w:bookmarkStart w:id="128" w:name="_GoBack"/>
      <w:r w:rsidR="0065591B" w:rsidRPr="0065591B">
        <w:rPr>
          <w:noProof/>
          <w:vertAlign w:val="superscript"/>
        </w:rPr>
        <w:t>22</w:t>
      </w:r>
      <w:bookmarkEnd w:id="128"/>
      <w:r w:rsidR="0065591B" w:rsidRPr="0065591B">
        <w:rPr>
          <w:noProof/>
          <w:vertAlign w:val="superscript"/>
        </w:rPr>
        <w:t>,33</w:t>
      </w:r>
      <w:r w:rsidR="00F15B6A" w:rsidRPr="00890F9C">
        <w:fldChar w:fldCharType="end"/>
      </w:r>
      <w:r w:rsidRPr="00890F9C">
        <w:t>. One can also use pre-computed pairwise SNP interactions to build statistical interaction network</w:t>
      </w:r>
      <w:r w:rsidR="00FF269E" w:rsidRPr="00890F9C">
        <w:t>s</w:t>
      </w:r>
      <w:r w:rsidRPr="00890F9C">
        <w:t xml:space="preserve"> and aggregate multiple gene</w:t>
      </w:r>
      <w:r w:rsidR="005874F4">
        <w:t>–</w:t>
      </w:r>
      <w:r w:rsidRPr="00890F9C">
        <w:t>gene interactions and marginal effects using network analysis algorithms such as SNPrank</w:t>
      </w:r>
      <w:r w:rsidR="00F15B6A" w:rsidRPr="00890F9C">
        <w:fldChar w:fldCharType="begin" w:fldLock="1"/>
      </w:r>
      <w:r w:rsidR="0065591B">
        <w:instrText>ADDIN CSL_CITATION { "citationItems" : [ { "id" : "ITEM-1", "itemData" : { "DOI" : "gene201037 [pii]\n10.1038/gene.2010.37 [doi]", "ISBN" : "1476-5470 (Electronic)\n1466-4879 (Linking)", "PMID" : "20613780", "abstract" : "The variation in antibody response to vaccination likely involves small contributions of numerous genetic variants, such as single-nucleotide polymorphisms (SNPs), which interact in gene networks and pathways. To accumulate the bits of genetic information relevant to the phenotype that are distributed throughout the interaction network, we develop a network eigenvector centrality algorithm (SNPrank) that is sensitive to the weak main effects, gene-gene interactions and small higher-order interactions through hub effects. Analogous to Google PageRank, we interpret the algorithm as the simulation of a random SNP surfer (RSS) that accumulates bits of information in the network through a dynamic probabilistic Markov chain. The transition matrix for the RSS is based on a data-driven genetic association interaction network (GAIN), the nodes of which are SNPs weighted by the main-effect strength and edges weighted by the gene-gene interaction strength. We apply SNPrank to a GAIN analysis of a candidate-gene association study on human immune response to smallpox vaccine. SNPrank implicates a SNP in the retinoid X receptor alpha (RXRA) gene through a network interaction effect on antibody response. This vitamin A- and D-signaling mediator has been previously implicated in human immune responses, although it would be neglected in a standard analysis because its significance is unremarkable outside the context of its network centrality. This work suggests SNPrank to be a powerful method for identifying network effects in genetic association data and reveals a potential vitamin regulation network association with antibody response.", "author" : [ { "dropping-particle" : "", "family" : "Davis", "given" : "N A", "non-dropping-particle" : "", "parse-names" : false, "suffix" : "" }, { "dropping-particle" : "", "family" : "Crowe  Jr.", "given" : "J E", "non-dropping-particle" : "", "parse-names" : false, "suffix" : "" }, { "dropping-particle" : "", "family" : "Pajewski", "given" : "N M", "non-dropping-particle" : "", "parse-names" : false, "suffix" : "" }, { "dropping-particle" : "", "family" : "McKinney", "given" : "B A", "non-dropping-particle" : "", "parse-names" : false, "suffix" : "" } ], "container-title" : "Genes Immun", "edition" : "2010/07/09", "id" : "ITEM-1", "issue" : "8", "issued" : { "date-parts" : [ [ "2010" ] ] }, "note" : "Davis, N A\nCrowe, J E Jr\nPajewski, N M\nMcKinney, B A\nK25 AI-64625/AI/NIAID NIH HHS/United States\nR56 AI-80932/AI/NIAID NIH HHS/United States\nT32 HL072757/HL/NHLBI NIH HHS/United States\nResearch Support, N.I.H., Extramural\nEngland\nGenes and immunity\nGenes Immun. 2010 Dec;11(8):630-6. doi: 10.1038/gene.2010.37. Epub 2010 Jul 8.", "page" : "630-636", "title" : "Surfing a genetic association interaction network to identify modulators of antibody response to smallpox vaccine", "type" : "article-journal", "volume" : "11" }, "uris" : [ "http://www.mendeley.com/documents/?uuid=39df8e47-4494-4cac-8c0a-88914e63493f" ] } ], "mendeley" : { "previouslyFormattedCitation" : "&lt;sup&gt;84&lt;/sup&gt;" }, "properties" : { "noteIndex" : 0 }, "schema" : "https://github.com/citation-style-language/schema/raw/master/csl-citation.json" }</w:instrText>
      </w:r>
      <w:r w:rsidR="00F15B6A" w:rsidRPr="00890F9C">
        <w:fldChar w:fldCharType="separate"/>
      </w:r>
      <w:r w:rsidR="0065591B" w:rsidRPr="0065591B">
        <w:rPr>
          <w:noProof/>
          <w:vertAlign w:val="superscript"/>
        </w:rPr>
        <w:t>84</w:t>
      </w:r>
      <w:r w:rsidR="00F15B6A" w:rsidRPr="00890F9C">
        <w:fldChar w:fldCharType="end"/>
      </w:r>
      <w:r w:rsidRPr="00890F9C">
        <w:t xml:space="preserve"> to identify functional</w:t>
      </w:r>
      <w:r w:rsidR="005874F4">
        <w:t>ly</w:t>
      </w:r>
      <w:r w:rsidRPr="00890F9C">
        <w:t xml:space="preserve"> important pathways</w:t>
      </w:r>
      <w:r w:rsidR="00F15B6A" w:rsidRPr="00890F9C">
        <w:fldChar w:fldCharType="begin" w:fldLock="1"/>
      </w:r>
      <w:r w:rsidR="0065591B">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"mendeley" : { "previouslyFormattedCitation" : "&lt;sup&gt;3&lt;/sup&gt;" }, "properties" : { "noteIndex" : 0 }, "schema" : "https://github.com/citation-style-language/schema/raw/master/csl-citation.json" }</w:instrText>
      </w:r>
      <w:r w:rsidR="00F15B6A" w:rsidRPr="00890F9C">
        <w:fldChar w:fldCharType="separate"/>
      </w:r>
      <w:r w:rsidR="0065591B" w:rsidRPr="0065591B">
        <w:rPr>
          <w:noProof/>
          <w:vertAlign w:val="superscript"/>
        </w:rPr>
        <w:t>3</w:t>
      </w:r>
      <w:r w:rsidR="00F15B6A" w:rsidRPr="00890F9C">
        <w:fldChar w:fldCharType="end"/>
      </w:r>
      <w:r w:rsidRPr="00890F9C">
        <w:t>. However, the issues associated with the gene-based approaches</w:t>
      </w:r>
      <w:r w:rsidR="00FC5DCA" w:rsidRPr="00890F9C">
        <w:t xml:space="preserve"> (e.g. intragenic interactions and correlated SNP pairs)</w:t>
      </w:r>
      <w:r w:rsidRPr="00890F9C">
        <w:t xml:space="preserve"> also need to be addressed.</w:t>
      </w:r>
    </w:p>
    <w:p w14:paraId="53C058A0" w14:textId="77777777" w:rsidR="00C01BA3" w:rsidRPr="00890F9C" w:rsidRDefault="00C01BA3" w:rsidP="00C01BA3"/>
    <w:p w14:paraId="1514CCB7" w14:textId="77777777" w:rsidR="00C01BA3" w:rsidRPr="00890F9C" w:rsidRDefault="00C01BA3" w:rsidP="00C01BA3">
      <w:pPr>
        <w:pStyle w:val="Heading3"/>
        <w:rPr>
          <w:rStyle w:val="inlineheading"/>
          <w:i w:val="0"/>
        </w:rPr>
      </w:pPr>
      <w:bookmarkStart w:id="129" w:name="_Toc257304549"/>
      <w:r w:rsidRPr="00890F9C">
        <w:rPr>
          <w:rStyle w:val="inlineheading"/>
          <w:i w:val="0"/>
        </w:rPr>
        <w:t>Multi-trait and multi-level integration</w:t>
      </w:r>
      <w:bookmarkEnd w:id="129"/>
    </w:p>
    <w:p w14:paraId="59FE531C" w14:textId="77777777" w:rsidR="00C01BA3" w:rsidRPr="00890F9C" w:rsidRDefault="00C01BA3" w:rsidP="00C01BA3">
      <w:pPr>
        <w:rPr>
          <w:rStyle w:val="inlineheading"/>
        </w:rPr>
      </w:pPr>
    </w:p>
    <w:p w14:paraId="0CC72FB8" w14:textId="6B2CEBE4" w:rsidR="00C01BA3" w:rsidRPr="00890F9C" w:rsidRDefault="00C01BA3" w:rsidP="00C01BA3">
      <w:r w:rsidRPr="00890F9C">
        <w:t xml:space="preserve">Collectively analyzing multiple complementary traits may help </w:t>
      </w:r>
      <w:r w:rsidR="00046AA7">
        <w:t xml:space="preserve">the </w:t>
      </w:r>
      <w:r w:rsidRPr="00890F9C">
        <w:t xml:space="preserve">detection </w:t>
      </w:r>
      <w:r w:rsidR="00046AA7">
        <w:t xml:space="preserve">of </w:t>
      </w:r>
      <w:r w:rsidRPr="00676A22">
        <w:rPr>
          <w:b/>
        </w:rPr>
        <w:t>pleiotropic epistasis</w:t>
      </w:r>
      <w:r w:rsidRPr="00890F9C">
        <w:t xml:space="preserve"> </w:t>
      </w:r>
      <w:r w:rsidR="00886CCB">
        <w:t xml:space="preserve">to infer shared pathways and/or regulatory mechanisms </w:t>
      </w:r>
      <w:r w:rsidRPr="00890F9C">
        <w:t>but</w:t>
      </w:r>
      <w:r w:rsidR="00FF269E" w:rsidRPr="00890F9C">
        <w:t xml:space="preserve"> this domain</w:t>
      </w:r>
      <w:r w:rsidRPr="00890F9C">
        <w:t xml:space="preserve"> remain</w:t>
      </w:r>
      <w:r w:rsidR="00FF269E" w:rsidRPr="00890F9C">
        <w:t>s</w:t>
      </w:r>
      <w:r w:rsidRPr="00890F9C">
        <w:t xml:space="preserve"> fundamentally unexplored due to </w:t>
      </w:r>
      <w:r w:rsidR="00FF269E" w:rsidRPr="00890F9C">
        <w:t>its potential</w:t>
      </w:r>
      <w:r w:rsidRPr="00890F9C">
        <w:t xml:space="preserve"> complexity</w:t>
      </w:r>
      <w:r w:rsidR="00F15B6A" w:rsidRPr="00890F9C">
        <w:fldChar w:fldCharType="begin" w:fldLock="1"/>
      </w:r>
      <w:r w:rsidR="0065591B">
        <w:instrText>ADDIN CSL_CITATION { "citationItems" : [ { "id" : "ITEM-1", "itemData" : { "DOI" : "10.1371/journal.pgen.1003010 [doi]\nPGENETICS-D-12-00398 [pii]", "ISBN" : "1553-7404 (Electronic)\n1553-7390 (Linking)", "PMID" : "23071457", "abstract" : "Systems-level genetic studies in humans and model systems increasingly involve both high-resolution genotyping and multi-dimensional quantitative phenotyping. We present a novel method to infer and interpret genetic interactions that exploits the complementary information in multiple phenotypes. We applied this approach to a population of yeast strains with randomly assorted perturbations of five genes involved in mating. We quantified pheromone response at the molecular level and overall mating efficiency. These phenotypes were jointly analyzed to derive a network of genetic interactions that mapped mating-pathway relationships. To determine the distinct biological processes driving the phenotypic complementarity, we analyzed patterns of gene expression to find that the pheromone response phenotype is specific to cellular fusion, whereas mating efficiency was a combined measure of cellular fusion, cell cycle arrest, and modifications in cellular metabolism. We applied our novel method to global gene expression patterns to derive an expression-specific interaction network and demonstrate applicability to global transcript data. Our approach provides a basis for interpretation of genetic interactions and the generation of specific hypotheses from populations assayed for multiple phenotypes.", "author" : [ { "dropping-particle" : "", "family" : "Carter", "given" : "G W", "non-dropping-particle" : "", "parse-names" : false, "suffix" : "" }, { "dropping-particle" : "", "family" : "Hays", "given" : "M", "non-dropping-particle" : "", "parse-names" : false, "suffix" : "" }, { "dropping-particle" : "", "family" : "Sherman", "given" : "A", "non-dropping-particle" : "", "parse-names" : false, "suffix" : "" }, { "dropping-particle" : "", "family" : "Galitski", "given" : "T", "non-dropping-particle" : "", "parse-names" : false, "suffix" : "" } ], "container-title" : "PLoS Genet", "edition" : "2012/10/17", "id" : "ITEM-1", "issue" : "10", "issued" : { "date-parts" : [ [ "2012" ] ] }, "note" : "Carter, Gregory W\nHays, Michelle\nSherman, Amir\nGalitski, Timothy\nK25 GM079404/GM/NIGMS NIH HHS/United States\nP50 GM076468/GM/NIGMS NIH HHS/United States\nP50 GM076547/GM/NIGMS NIH HHS/United States\nResearch Support, N.I.H., Extramural\nResearch Support, Non-U.S. Gov't\nUnited States\nPLoS genetics\nPLoS Genet. 2012;8(10):e1003010. doi: 10.1371/journal.pgen.1003010. Epub 2012 Oct 11.", "page" : "e1003010", "title" : "Use of pleiotropy to model genetic interactions in a population", "type" : "article-journal", "volume" : "8" }, "uris" : [ "http://www.mendeley.com/documents/?uuid=d15bf253-e684-49ad-bcde-14d95b94bd4b" ] }, { "id" : "ITEM-2", "itemData" : { "DOI" : "10.1371/journal.pgen.1001294 [doi]", "ISBN" : "1553-7404 (Electronic)\n1553-7390 (Linking)", "PMID" : "21347328", "abstract" : "An epistatic interaction between two genes occurs when the phenotypic impact of one gene depends on another gene, often exposing a functional association between them. Due to experimental scalability and to evolutionary significance, abundant work has been focused on studying how epistasis affects cellular growth rate, most notably in yeast. However, epistasis likely influences many different phenotypes, affecting our capacity to understand cellular functions, biochemical networks adaptation, and genetic diseases. Despite its broad significance, the extent and nature of epistasis relative to different phenotypes remain fundamentally unexplored. Here we use genome-scale metabolic network modeling to investigate the extent and properties of epistatic interactions relative to multiple phenotypes. Specifically, using an experimentally refined stoichiometric model for Saccharomyces cerevisiae, we computed a three-dimensional matrix of epistatic interactions between any two enzyme gene deletions, with respect to all metabolic flux phenotypes. We found that the total number of epistatic interactions between enzymes increases rapidly as phenotypes are added, plateauing at approximately 80 phenotypes, to an overall connectivity that is roughly 8-fold larger than the one observed relative to growth alone. Looking at interactions across all phenotypes, we found that gene pairs interact incoherently relative to different phenotypes, i.e. antagonistically relative to some phenotypes and synergistically relative to others. Specific deletion-deletion-phenotype triplets can be explained metabolically, suggesting a highly informative role of multi-phenotype epistasis in mapping cellular functions. Finally, we found that genes involved in many interactions across multiple phenotypes are more highly expressed, evolve slower, and tend to be associated with diseases, indicating that the importance of genes is hidden in their total phenotypic impact. Our predictions indicate a pervasiveness of nonlinear effects in how genetic perturbations affect multiple metabolic phenotypes. The approaches and results reported could influence future efforts in understanding metabolic diseases and the role of biochemical regulation in the cell.", "author" : [ { "dropping-particle" : "", "family" : "Snitkin", "given" : "E S", "non-dropping-particle" : "", "parse-names" : false, "suffix" : "" }, { "dropping-particle" : "", "family" : "Segre", "given" : "D", "non-dropping-particle" : "", "parse-names" : false, "suffix" : "" } ], "container-title" : "PLoS Genet", "edition" : "2011/02/25", "id" : "ITEM-2", "issue" : "2", "issued" : { "date-parts" : [ [ "2011" ] ] }, "note" : "Snitkin, Evan S\nSegre, Daniel\n1R01GM078209/GM/NIGMS NIH HHS/United States\n1R01GM089978/GM/NIGMS NIH HHS/United States\n1RC2GM092602-01/GM/NIGMS NIH HHS/United States\nR01 GM078209-05/GM/NIGMS NIH HHS/United States\nR01 GM089978/GM/NIGMS NIH HHS/United States\nR01 GM089978-01A1/GM/NIGMS NIH HHS/United States\nR01 GM089978-02/GM/NIGMS NIH HHS/United States\nResearch Support, N.I.H., Extramural\nUnited States\nPLoS genetics\nPLoS Genet. 2011 Feb 10;7(2):e1001294. doi: 10.1371/journal.pgen.1001294.", "page" : "e1001294", "title" : "Epistatic interaction maps relative to multiple metabolic phenotypes", "type" : "article-journal", "volume" : "7" }, "uris" : [ "http://www.mendeley.com/documents/?uuid=534fdf98-b422-4313-a746-34d8e0f10545" ] } ], "mendeley" : { "previouslyFormattedCitation" : "&lt;sup&gt;85,86&lt;/sup&gt;" }, "properties" : { "noteIndex" : 0 }, "schema" : "https://github.com/citation-style-language/schema/raw/master/csl-citation.json" }</w:instrText>
      </w:r>
      <w:r w:rsidR="00F15B6A" w:rsidRPr="00890F9C">
        <w:fldChar w:fldCharType="separate"/>
      </w:r>
      <w:r w:rsidR="0065591B" w:rsidRPr="0065591B">
        <w:rPr>
          <w:noProof/>
          <w:vertAlign w:val="superscript"/>
        </w:rPr>
        <w:t>85,86</w:t>
      </w:r>
      <w:r w:rsidR="00F15B6A" w:rsidRPr="00890F9C">
        <w:fldChar w:fldCharType="end"/>
      </w:r>
      <w:r w:rsidRPr="00890F9C">
        <w:t>. Pleiotropic epistasis could be identified in human complex traits by simply looking for SNP</w:t>
      </w:r>
      <w:r w:rsidR="004A02F5">
        <w:t>–</w:t>
      </w:r>
      <w:r w:rsidRPr="00890F9C">
        <w:t>SNP interactions shared across related traits</w:t>
      </w:r>
      <w:r w:rsidR="00F15B6A" w:rsidRPr="00890F9C">
        <w:fldChar w:fldCharType="begin" w:fldLock="1"/>
      </w:r>
      <w:r w:rsidR="0065591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"&lt;sup&gt;22&lt;/sup&gt;" }, "properties" : { "noteIndex" : 0 }, "schema" : "https://github.com/citation-style-language/schema/raw/master/csl-citation.json" }</w:instrText>
      </w:r>
      <w:r w:rsidR="00F15B6A" w:rsidRPr="00890F9C">
        <w:fldChar w:fldCharType="separate"/>
      </w:r>
      <w:r w:rsidR="0065591B" w:rsidRPr="0065591B">
        <w:rPr>
          <w:noProof/>
          <w:vertAlign w:val="superscript"/>
        </w:rPr>
        <w:t>22</w:t>
      </w:r>
      <w:r w:rsidR="00F15B6A" w:rsidRPr="00890F9C">
        <w:fldChar w:fldCharType="end"/>
      </w:r>
      <w:r w:rsidRPr="00890F9C">
        <w:t xml:space="preserve"> or using a gene-based method with a latent variable representing multiple traits</w:t>
      </w:r>
      <w:r w:rsidR="00F15B6A" w:rsidRPr="00890F9C">
        <w:fldChar w:fldCharType="begin" w:fldLock="1"/>
      </w:r>
      <w:r w:rsidR="0065591B">
        <w:instrText>ADDIN CSL_CITATION { "citationItems" : [ { "id" : "ITEM-1", "itemData" : { "DOI" : "1471-2156-14-89 [pii]\n10.1186/1471-2156-14-89 [doi]", "ISBN" : "1471-2156 (Electronic)\n1471-2156 (Linking)", "PMID" : "24059907", "abstract" : "BACKGROUND: On thinking quantitatively of complex diseases, there are at least three statistical strategies for analyzing the gene-gene interaction: SNP by SNP interaction on single trait, gene-gene (each can involve multiple SNPs) interaction on single trait and gene-gene interaction on multiple traits. The third one is the most general in dissecting the genetic mechanism underlying complex diseases underpinning multiple quantitative traits. In this paper, we developed a novel statistic for this strategy through modifying the Partial Least Squares Path Modeling (PLSPM), called mPLSPM statistic. RESULTS: Simulation studies indicated that mPLSPM statistic was powerful and outperformed the principal component analysis (PCA) based linear regression method. Application to real data in the EPIC-Norfolk GWAS sub-cohort showed suggestive interaction (gamma) between TMEM18 gene and BDNF gene on two composite body shape scores ((gamma = 0.047 and (gamma = 0.058, with P = 0.021,P = 0.005), and BMI ((gamma = 0.043, P = 0.034). This suggested these scores (synthetically latent traits) were more suitable to capture the obesity related genetic interaction effect between genes compared to single trait. CONCLUSIONS: The proposed novel mPLSPM statistic is a valid and powerful gene-based method for detecting gene-gene interaction on multiple quantitative phenotypes.", "author" : [ { "dropping-particle" : "", "family" : "Li", "given" : "F", "non-dropping-particle" : "", "parse-names" : false, "suffix" : "" }, { "dropping-particle" : "", "family" : "Zhao", "given" : "J", "non-dropping-particle" : "", "parse-names" : false, "suffix" : "" }, { "dropping-particle" : "", "family" : "Yuan", "given" : "Z", "non-dropping-particle" : "", "parse-names" : false, "suffix" : "" }, { "dropping-particle" : "", "family" : "Zhang", "given" : "X", "non-dropping-particle" : "", "parse-names" : false, "suffix" : "" }, { "dropping-particle" : "", "family" : "Ji", "given" : "J", "non-dropping-particle" : "", "parse-names" : false, "suffix" : "" }, { "dropping-particle" : "", "family" : "Xue", "given" : "F", "non-dropping-particle" : "", "parse-names" : false, "suffix" : "" } ], "container-title" : "BMC Genet", "edition" : "2013/09/26", "id" : "ITEM-1", "issue" : "1", "issued" : { "date-parts" : [ [ "2013" ] ] }, "note" : "Li, Fangyu\nZhao, Jinghua\nYuan, Zhongshang\nZhang, Xiaoshuai\nJi, Jiadong\nXue, Fuzhong\nBMC genetics\nBMC Genet. 2013 Sep 23;14(1):89.", "page" : "89", "title" : "A powerful latent variable method for detecting and characterizing gene-based gene-gene interaction on multiple quantitative traits", "type" : "article-journal", "volume" : "14" }, "uris" : [ "http://www.mendeley.com/documents/?uuid=80e924a3-cbb9-461b-a2c4-57f90d568fd7" ] } ], "mendeley" : { "previouslyFormattedCitation" : "&lt;sup&gt;87&lt;/sup&gt;" }, "properties" : { "noteIndex" : 0 }, "schema" : "https://github.com/citation-style-language/schema/raw/master/csl-citation.json" }</w:instrText>
      </w:r>
      <w:r w:rsidR="00F15B6A" w:rsidRPr="00890F9C">
        <w:fldChar w:fldCharType="separate"/>
      </w:r>
      <w:r w:rsidR="0065591B" w:rsidRPr="0065591B">
        <w:rPr>
          <w:noProof/>
          <w:vertAlign w:val="superscript"/>
        </w:rPr>
        <w:t>87</w:t>
      </w:r>
      <w:r w:rsidR="00F15B6A" w:rsidRPr="00890F9C">
        <w:fldChar w:fldCharType="end"/>
      </w:r>
      <w:r w:rsidRPr="00890F9C">
        <w:t xml:space="preserve">. On the other hand, emerging evidence of epistasis </w:t>
      </w:r>
      <w:r w:rsidR="004A02F5">
        <w:t xml:space="preserve">identified through </w:t>
      </w:r>
      <w:r w:rsidR="004A02F5" w:rsidRPr="00890F9C">
        <w:t xml:space="preserve">expression quantitative trait locus </w:t>
      </w:r>
      <w:r w:rsidR="004A02F5">
        <w:t>(</w:t>
      </w:r>
      <w:r w:rsidR="004D073D" w:rsidRPr="00890F9C">
        <w:rPr>
          <w:b/>
        </w:rPr>
        <w:t>eQTL</w:t>
      </w:r>
      <w:r w:rsidR="004A02F5" w:rsidRPr="00676A22">
        <w:t>)</w:t>
      </w:r>
      <w:r w:rsidRPr="00890F9C">
        <w:t xml:space="preserve"> and other </w:t>
      </w:r>
      <w:r w:rsidR="004A02F5">
        <w:t>‘</w:t>
      </w:r>
      <w:r w:rsidRPr="00890F9C">
        <w:t>omics</w:t>
      </w:r>
      <w:r w:rsidR="004A02F5">
        <w:t>’</w:t>
      </w:r>
      <w:r w:rsidRPr="00890F9C">
        <w:t xml:space="preserve"> studies </w:t>
      </w:r>
      <w:r w:rsidR="00B40835">
        <w:t>may</w:t>
      </w:r>
      <w:r w:rsidRPr="00890F9C">
        <w:t xml:space="preserve"> </w:t>
      </w:r>
      <w:r w:rsidR="00B40835">
        <w:t xml:space="preserve">potentially link functional interactions and </w:t>
      </w:r>
      <w:r w:rsidRPr="00890F9C">
        <w:t xml:space="preserve">help </w:t>
      </w:r>
      <w:r w:rsidR="004A02F5">
        <w:t xml:space="preserve">to </w:t>
      </w:r>
      <w:r w:rsidRPr="00890F9C">
        <w:t>understand the underlying molecular mechanisms</w:t>
      </w:r>
      <w:r w:rsidR="00F15B6A" w:rsidRPr="00890F9C">
        <w:fldChar w:fldCharType="begin" w:fldLock="1"/>
      </w:r>
      <w:r w:rsidR="0065591B">
        <w:instrText>ADDIN CSL_CITATION { "citationItems" : [ { "id" : "ITEM-1", "itemData" : { "DOI" : "http://dx.doi.org/10.1016/j.tig.2011.05.007", "ISBN" : "0168-9525", "abstract" : "\u00e2\u20ac\u02dcDisease-causing\u00e2\u20ac\u2122 mutations do not cause disease in all individuals. One possible important reason for this is that the outcome of a mutation can depend upon other genetic variants in a genome. These epistatic interactions between mutations occur both within and between molecules, and studies in model organisms show that they are extremely prevalent. However, epistatic interactions are still poorly understood at the molecular level, and consequently difficult to predict de novo. Here I provide an overview of our current understanding of the molecular mechanisms that can cause epistasis, and areas where more research is needed. A more complete understanding of epistasis will be vital for making accurate predictions about the phenotypes of individuals.", "author" : [ { "dropping-particle" : "", "family" : "Lehner", "given" : "Ben", "non-dropping-particle" : "", "parse-names" : false, "suffix" : "" } ], "container-title" : "Trends in Genetics", "id" : "ITEM-1", "issue" : "8", "issued" : { "date-parts" : [ [ "2011" ] ] }, "page" : "323-331", "title" : "Molecular mechanisms of epistasis within and between genes", "type" : "article-journal", "volume" : "27" }, "uris" : [ "http://www.mendeley.com/documents/?uuid=cc4883cc-085a-4309-8f6d-61c8641473e2" ] }, { "id" : "ITEM-2",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"ITEM-2",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"&lt;sup&gt;88,89&lt;/sup&gt;" }, "properties" : { "noteIndex" : 0 }, "schema" : "https://github.com/citation-style-language/schema/raw/master/csl-citation.json" }</w:instrText>
      </w:r>
      <w:r w:rsidR="00F15B6A" w:rsidRPr="00890F9C">
        <w:fldChar w:fldCharType="separate"/>
      </w:r>
      <w:r w:rsidR="0065591B" w:rsidRPr="0065591B">
        <w:rPr>
          <w:noProof/>
          <w:vertAlign w:val="superscript"/>
        </w:rPr>
        <w:t>88,89</w:t>
      </w:r>
      <w:r w:rsidR="00F15B6A" w:rsidRPr="00890F9C">
        <w:fldChar w:fldCharType="end"/>
      </w:r>
      <w:r w:rsidRPr="00890F9C">
        <w:t xml:space="preserve">. </w:t>
      </w:r>
      <w:r w:rsidR="00697CFC">
        <w:t xml:space="preserve">A BEAM derived Bayesian partition method that uses three latent variables for gene expression (i.e. tens of thousands traits), SNPs and individuals to model </w:t>
      </w:r>
      <w:r w:rsidR="003C3827">
        <w:t>them simultaneously could be a good alternative to regression</w:t>
      </w:r>
      <w:ins w:id="130" w:author="Darren Burgess" w:date="2014-04-17T14:16:00Z">
        <w:r w:rsidR="00B56953">
          <w:t>-</w:t>
        </w:r>
      </w:ins>
      <w:r w:rsidR="003C3827">
        <w:t>based methods</w:t>
      </w:r>
      <w:r w:rsidR="00F15B6A">
        <w:fldChar w:fldCharType="begin" w:fldLock="1"/>
      </w:r>
      <w:r w:rsidR="0065591B">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"10.1371/journal.pcbi.1000642 [doi]", "ISBN" : "1553-7358 (Electronic)\n1553-734X (Linking)", "PMID" : "20090830", "abstract" : "Studies of the relationship between DNA variation and gene expression variation, often referred to as \"expression quantitative trait loci (eQTL) mapping\", have been conducted in many species and resulted in many significant findings. Because of the large number of genes and genetic markers in such analyses, it is extremely challenging to discover how a small number of eQTLs interact with each other to affect mRNA expression levels for a set of co-regulated genes. We present a Bayesian method to facilitate the task, in which co-expressed genes mapped to a common set of markers are treated as a module characterized by latent indicator variables. A Markov chain Monte Carlo algorithm is designed to search simultaneously for the module genes and their linked markers. We show by simulations that this method is more powerful for detecting true eQTLs and their target genes than traditional QTL mapping methods. We applied the procedure to a data set consisting of gene expression and genotypes for 112 segregants of S. cerevisiae. Our method identified modules containing genes mapped to previously reported eQTL hot spots, and dissected these large eQTL hot spots into several modules corresponding to possibly different biological functions or primary and secondary responses to regulatory perturbations. In addition, we identified nine modules associated with pairs of eQTLs, of which two have been previously reported. We demonstrated that one of the novel modules containing many daughter-cell expressed genes is regulated by AMN1 and BPH1. In conclusion, the Bayesian partition method which simultaneously considers all traits and all markers is more powerful for detecting both pleiotropic and epistatic effects based on both simulated and empirical data.", "author" : [ { "dropping-particle" : "", "family" : "Zhang", "given" : "W", "non-dropping-particle" : "", "parse-names" : false, "suffix" : "" }, { "dropping-particle" : "", "family" : "Zhu", "given" : "J", "non-dropping-particle" : "", "parse-names" : false, "suffix" : "" }, { "dropping-particle" : "", "family" : "Schadt", "given" : "E E", "non-dropping-particle" : "", "parse-names" : false, "suffix" : "" }, { "dropping-particle" : "", "family" : "Liu", "given" : "J S", "non-dropping-particle" : "", "parse-names" : false, "suffix" : "" } ], "container-title" : "PLoS Comput Biol", "edition" : "2010/01/22", "id" : "ITEM-2", "issue" : "1", "issued" : { "date-parts" : [ [ "2010" ] ] }, "note" : "Zhang, Wei\nZhu, Jun\nSchadt, Eric E\nLiu, Jun S\nR01-GM078990/GM/NIGMS NIH HHS/United States\nR01-HG02518-02/HG/NHGRI NIH HHS/United States\nResearch Support, N.I.H., Extramural\nUnited States\nPLoS computational biology\nPLoS Comput Biol. 2010 Jan 15;6(1):e1000642. doi: 10.1371/journal.pcbi.1000642.", "page" : "e1000642", "title" : "A Bayesian partition method for detecting pleiotropic and epistatic eQTL modules", "type" : "article-journal", "volume" : "6" }, "uris" : [ "http://www.mendeley.com/documents/?uuid=6e375758-fc74-4ec1-bbc9-3258ceee4d96" ] } ], "mendeley" : { "previouslyFormattedCitation" : "&lt;sup&gt;7,90&lt;/sup&gt;" }, "properties" : { "noteIndex" : 0 }, "schema" : "https://github.com/citation-style-language/schema/raw/master/csl-citation.json" }</w:instrText>
      </w:r>
      <w:r w:rsidR="00F15B6A">
        <w:fldChar w:fldCharType="separate"/>
      </w:r>
      <w:r w:rsidR="0065591B" w:rsidRPr="0065591B">
        <w:rPr>
          <w:noProof/>
          <w:vertAlign w:val="superscript"/>
        </w:rPr>
        <w:t>7,90</w:t>
      </w:r>
      <w:r w:rsidR="00F15B6A">
        <w:fldChar w:fldCharType="end"/>
      </w:r>
      <w:r w:rsidR="003C3827">
        <w:t xml:space="preserve">. </w:t>
      </w:r>
      <w:r w:rsidRPr="00890F9C">
        <w:t>However, integration</w:t>
      </w:r>
      <w:r w:rsidR="00FF269E" w:rsidRPr="00890F9C">
        <w:t xml:space="preserve"> of</w:t>
      </w:r>
      <w:r w:rsidRPr="00890F9C">
        <w:t xml:space="preserve"> statistical and functional interactions is not straightforward</w:t>
      </w:r>
      <w:r w:rsidR="00F15B6A" w:rsidRPr="00890F9C">
        <w:fldChar w:fldCharType="begin" w:fldLock="1"/>
      </w:r>
      <w:r w:rsidR="0065591B">
        <w:instrText>ADDIN CSL_CITATION { "citationItems" : [ { "id" : "ITEM-1", "itemData" : { "DOI" : "bts227 [pii]\n10.1093/bioinformatics/bts227 [doi]", "ISBN" : "1367-4811 (Electronic)\n1367-4803 (Linking)", "PMID" : "22689753", "abstract" : "MOTIVATION: As many complex disease and expression phenotypes are the outcome of intricate perturbation of molecular networks underlying gene regulation resulted from interdependent genome variations, association mapping of causal QTLs or expression quantitative trait loci must consider both additive and epistatic effects of multiple candidate genotypes. This problem poses a significant challenge to contemporary genome-wide-association (GWA) mapping technologies because of its computational complexity. Fortunately, a plethora of recent developments in biological network community, especially the availability of genetic interaction networks, make it possible to construct informative priors of complex interactions between genotypes, which can substantially reduce the complexity and increase the statistical power of GWA inference. RESULTS: In this article, we consider the problem of learning a multitask regression model while taking advantage of the prior information on structures on both the inputs (genetic variations) and outputs (expression levels). We propose a novel regularization scheme over multitask regression called jointly structured input-output lasso based on an l(1)/l(2) norm, which allows shared sparsity patterns for related inputs and outputs to be optimally estimated. Such patterns capture multiple related single nucleotide polymorphisms (SNPs) that jointly influence multiple-related expression traits. In addition, we generalize this new multitask regression to structurally regularized polynomial regression to detect epistatic interactions with manageable complexity by exploiting the prior knowledge on candidate SNPs for epistatic effects from biological experiments. We demonstrate our method on simulated and yeast eQTL datasets. AVAILABILITY: Software is available at http://www.sailing.cs.cmu.edu/.", "author" : [ { "dropping-particle" : "", "family" : "Lee", "given" : "S", "non-dropping-particle" : "", "parse-names" : false, "suffix" : "" }, { "dropping-particle" : "", "family" : "Xing", "given" : "E P", "non-dropping-particle" : "", "parse-names" : false, "suffix" : "" } ], "container-title" : "Bioinformatics", "edition" : "2012/06/13", "id" : "ITEM-1", "issue" : "12", "issued" : { "date-parts" : [ [ "2012" ] ] }, "note" : "Lee, Seunghak\nXing, Eric P\n1 R01 GM087694/GM/NIGMS NIH HHS/United States\n1RC2HL101487-01/HL/NHLBI NIH HHS/United States\nResearch Support, N.I.H., Extramural\nResearch Support, Non-U.S. Gov't\nResearch Support, U.S. Gov't, Non-P.H.S.\nEngland\nBioinformatics (Oxford, England)\nBioinformatics. 2012 Jun 15;28(12):i137-46. doi: 10.1093/bioinformatics/bts227.", "page" : "i137-46", "title" : "Leveraging input and output structures for joint mapping of epistatic and marginal eQTLs", "type" : "article-journal", "volume" : "28" }, "uris" : [ "http://www.mendeley.com/documents/?uuid=50ec1256-e94d-43a0-bb53-75dc9a43a32f" ] } ], "mendeley" : { "previouslyFormattedCitation" : "&lt;sup&gt;91&lt;/sup&gt;" }, "properties" : { "noteIndex" : 0 }, "schema" : "https://github.com/citation-style-language/schema/raw/master/csl-citation.json" }</w:instrText>
      </w:r>
      <w:r w:rsidR="00F15B6A" w:rsidRPr="00890F9C">
        <w:fldChar w:fldCharType="separate"/>
      </w:r>
      <w:r w:rsidR="0065591B" w:rsidRPr="0065591B">
        <w:rPr>
          <w:noProof/>
          <w:vertAlign w:val="superscript"/>
        </w:rPr>
        <w:t>91</w:t>
      </w:r>
      <w:r w:rsidR="00F15B6A" w:rsidRPr="00890F9C">
        <w:fldChar w:fldCharType="end"/>
      </w:r>
      <w:r w:rsidRPr="00890F9C">
        <w:t xml:space="preserve"> and may require system</w:t>
      </w:r>
      <w:ins w:id="131" w:author="Darren Burgess" w:date="2014-04-17T14:17:00Z">
        <w:r w:rsidR="00B56953">
          <w:t>s</w:t>
        </w:r>
      </w:ins>
      <w:r w:rsidRPr="00890F9C">
        <w:t xml:space="preserve"> biology approaches</w:t>
      </w:r>
      <w:r w:rsidR="00F15B6A" w:rsidRPr="00890F9C">
        <w:fldChar w:fldCharType="begin" w:fldLock="1"/>
      </w:r>
      <w:r w:rsidR="0065591B">
        <w:instrText>ADDIN CSL_CITATION { "citationItems" : [ { "id" : "ITEM-1", "itemData" : { "DOI" : "10.1145/1830483.1830519 [doi]", "PMID" : "21152364", "abstract" : "Recent advances in genotyping technology have led to the generation of an enormous quantity of genetic data. Traditional methods of statistical analysis have proved insufficient in extracting all of the information about the genetic components of common, complex human diseases. A contributing factor to the problem of analysis is that amongst the small main effects of each single gene on disease susceptibility, there are non-linear, gene-gene interactions that can be difficult for traditional, parametric analyses to detect. In addition, exhaustively searching all multi-locus combinations has proved computationally impractical. Novel strategies for analysis have been developed to address these issues. The Analysis Tool for Heritable and Environmental Network Associations (ATHENA) is an analytical tool that incorporates grammatical evolution neural networks (GENN) to detect interactions among genetic factors. Initial parameters define how the evolutionary process will be implemented. This research addresses how different parameter settings affect detection of disease models involving interactions. In the current study, we iterate over multiple parameter values to determine which combinations appear optimal for detecting interactions in simulated data for multiple genetic models. Our results indicate that the factors that have the greatest influence on detection are: input variable encoding, population size, and parallel computation.", "author" : [ { "dropping-particle" : "", "family" : "Holzinger", "given" : "E R", "non-dropping-particle" : "", "parse-names" : false, "suffix" : "" }, { "dropping-particle" : "", "family" : "Buchanan", "given" : "C C", "non-dropping-particle" : "", "parse-names" : false, "suffix" : "" }, { "dropping-particle" : "", "family" : "Dudek", "given" : "S M", "non-dropping-particle" : "", "parse-names" : false, "suffix" : "" }, { "dropping-particle" : "", "family" : "Torstenson", "given" : "E C", "non-dropping-particle" : "", "parse-names" : false, "suffix" : "" }, { "dropping-particle" : "", "family" : "Turner", "given" : "S D", "non-dropping-particle" : "", "parse-names" : false, "suffix" : "" }, { "dropping-particle" : "", "family" : "Ritchie", "given" : "M D", "non-dropping-particle" : "", "parse-names" : false, "suffix" : "" } ], "container-title" : "Genet Evol Comput Conf", "edition" : "2010/12/15", "id" : "ITEM-1", "issued" : { "date-parts" : [ [ "2010" ] ] }, "note" : "Holzinger, Emily R\nBuchanan, Carrie C\nDudek, Scott M\nTorstenson, Eric C\nTurner, Stephen D\nRitchie, Marylyn D\nR01 LM010040-01/LM/NLM NIH HHS/United States\nGenetic and Evolutionary Computation Conference : [proceedings] / sponsored by ACM SIGEVO. Genetic and Evolutionary Computation Conference\nGenet Evol Comput Conf. 2010;12:203-210.", "page" : "203-210", "title" : "Initialization Parameter Sweep in ATHENA: Optimizing Neural Networks for Detecting Gene-Gene Interactions in the Presence of Small Main Effects", "type" : "article-journal", "volume" : "12" }, "uris" : [ "http://www.mendeley.com/documents/?uuid=31488d69-815e-473b-9e18-31adbf1f780d" ] } ], "mendeley" : { "previouslyFormattedCitation" : "&lt;sup&gt;92&lt;/sup&gt;" }, "properties" : { "noteIndex" : 0 }, "schema" : "https://github.com/citation-style-language/schema/raw/master/csl-citation.json" }</w:instrText>
      </w:r>
      <w:r w:rsidR="00F15B6A" w:rsidRPr="00890F9C">
        <w:fldChar w:fldCharType="separate"/>
      </w:r>
      <w:r w:rsidR="0065591B" w:rsidRPr="0065591B">
        <w:rPr>
          <w:noProof/>
          <w:vertAlign w:val="superscript"/>
        </w:rPr>
        <w:t>92</w:t>
      </w:r>
      <w:r w:rsidR="00F15B6A" w:rsidRPr="00890F9C">
        <w:fldChar w:fldCharType="end"/>
      </w:r>
      <w:r w:rsidRPr="00890F9C">
        <w:t xml:space="preserve">. </w:t>
      </w:r>
    </w:p>
    <w:p w14:paraId="507E5174" w14:textId="77777777" w:rsidR="00EA505B" w:rsidRPr="00890F9C" w:rsidRDefault="009C71A6" w:rsidP="00047CE4">
      <w:pPr>
        <w:pStyle w:val="Heading3"/>
        <w:rPr>
          <w:rFonts w:ascii="Times New Roman" w:hAnsi="Times New Roman"/>
          <w:sz w:val="22"/>
        </w:rPr>
      </w:pPr>
      <w:bookmarkStart w:id="132" w:name="_Toc257304550"/>
      <w:r w:rsidRPr="00890F9C">
        <w:rPr>
          <w:rStyle w:val="inlineheading"/>
          <w:i w:val="0"/>
        </w:rPr>
        <w:t>Comparing alternative analytical approaches</w:t>
      </w:r>
      <w:bookmarkEnd w:id="132"/>
    </w:p>
    <w:p w14:paraId="19079E0B" w14:textId="77777777" w:rsidR="00C01BA3" w:rsidRPr="00890F9C" w:rsidRDefault="00C01BA3" w:rsidP="00C01BA3"/>
    <w:p w14:paraId="5446C9BC" w14:textId="6280C07F" w:rsidR="00B56953" w:rsidRDefault="00C01BA3" w:rsidP="00C01BA3">
      <w:pPr>
        <w:rPr>
          <w:ins w:id="133" w:author="Darren Burgess" w:date="2014-04-17T14:19:00Z"/>
        </w:rPr>
      </w:pPr>
      <w:r w:rsidRPr="00890F9C">
        <w:t>So far we have briefly discussed only the major method</w:t>
      </w:r>
      <w:r w:rsidR="004A02F5">
        <w:t>ological</w:t>
      </w:r>
      <w:r w:rsidRPr="00890F9C">
        <w:t xml:space="preserve"> developments in the past five years. </w:t>
      </w:r>
      <w:r w:rsidR="00AA07BA" w:rsidRPr="00890F9C">
        <w:t xml:space="preserve">The methods </w:t>
      </w:r>
      <w:r w:rsidR="00047CE4" w:rsidRPr="00890F9C">
        <w:t>almost all</w:t>
      </w:r>
      <w:r w:rsidR="00AA07BA" w:rsidRPr="00890F9C">
        <w:t xml:space="preserve"> </w:t>
      </w:r>
      <w:r w:rsidR="00A00065" w:rsidRPr="00890F9C">
        <w:t>consider only genotyped SNPs with</w:t>
      </w:r>
      <w:r w:rsidR="00AA07BA" w:rsidRPr="00890F9C">
        <w:t xml:space="preserve"> precise genotypes (i.e. </w:t>
      </w:r>
      <w:r w:rsidR="00595F5D">
        <w:t xml:space="preserve">they are </w:t>
      </w:r>
      <w:r w:rsidR="00A00065" w:rsidRPr="00890F9C">
        <w:t xml:space="preserve">unable to handle </w:t>
      </w:r>
      <w:r w:rsidR="00AA07BA" w:rsidRPr="00890F9C">
        <w:t xml:space="preserve">imputed </w:t>
      </w:r>
      <w:r w:rsidR="00A00065" w:rsidRPr="00890F9C">
        <w:t>SNPs with probability</w:t>
      </w:r>
      <w:r w:rsidR="00595F5D">
        <w:t>-</w:t>
      </w:r>
      <w:r w:rsidR="00A00065" w:rsidRPr="00890F9C">
        <w:t>attached genotypes</w:t>
      </w:r>
      <w:r w:rsidR="00717FA7">
        <w:t xml:space="preserve"> at the genome-wide level</w:t>
      </w:r>
      <w:r w:rsidR="00A00065" w:rsidRPr="00890F9C">
        <w:t xml:space="preserve">) </w:t>
      </w:r>
      <w:r w:rsidR="00AA07BA" w:rsidRPr="00890F9C">
        <w:t xml:space="preserve">and thus </w:t>
      </w:r>
      <w:r w:rsidR="00595F5D">
        <w:t xml:space="preserve">are </w:t>
      </w:r>
      <w:r w:rsidR="00EE36DF">
        <w:t xml:space="preserve">unable to support meta-analysis of multiple GWAS data </w:t>
      </w:r>
      <w:ins w:id="134" w:author="Darren Burgess" w:date="2014-04-17T14:18:00Z">
        <w:r w:rsidR="00B56953">
          <w:t xml:space="preserve">sets </w:t>
        </w:r>
      </w:ins>
      <w:r w:rsidR="00EE36DF">
        <w:t>based on imputation</w:t>
      </w:r>
      <w:r w:rsidR="0053274F">
        <w:t xml:space="preserve">, which is a key future challenge to increase </w:t>
      </w:r>
      <w:r w:rsidR="00171362">
        <w:t xml:space="preserve">the </w:t>
      </w:r>
      <w:r w:rsidR="0053274F">
        <w:t>power of detection of epistasis</w:t>
      </w:r>
      <w:r w:rsidR="00AA07BA" w:rsidRPr="00890F9C">
        <w:t xml:space="preserve">. </w:t>
      </w:r>
      <w:ins w:id="135" w:author="WWAdmin" w:date="2014-06-30T10:44:00Z">
        <w:r w:rsidR="00BD3815">
          <w:t>Such a</w:t>
        </w:r>
        <w:r w:rsidR="00BD3815" w:rsidRPr="00BD3815">
          <w:t xml:space="preserve"> meta-analysis may also ease </w:t>
        </w:r>
      </w:ins>
      <w:ins w:id="136" w:author="WWAdmin" w:date="2014-06-30T13:52:00Z">
        <w:r w:rsidR="00E1369A">
          <w:t xml:space="preserve">a common issue in </w:t>
        </w:r>
      </w:ins>
      <w:ins w:id="137" w:author="WWAdmin" w:date="2014-06-30T10:44:00Z">
        <w:r w:rsidR="00BD3815" w:rsidRPr="00BD3815">
          <w:t>contingency table based methods</w:t>
        </w:r>
      </w:ins>
      <w:ins w:id="138" w:author="WWAdmin" w:date="2014-06-30T13:52:00Z">
        <w:r w:rsidR="00E1369A">
          <w:t xml:space="preserve"> that </w:t>
        </w:r>
      </w:ins>
      <w:ins w:id="139" w:author="WWAdmin" w:date="2014-06-30T13:53:00Z">
        <w:r w:rsidR="00E1369A">
          <w:t xml:space="preserve">lack of samples in a combined genotype </w:t>
        </w:r>
      </w:ins>
      <w:ins w:id="140" w:author="WWAdmin" w:date="2014-06-30T13:54:00Z">
        <w:r w:rsidR="00E1369A">
          <w:t xml:space="preserve">would </w:t>
        </w:r>
      </w:ins>
      <w:ins w:id="141" w:author="WWAdmin" w:date="2014-06-30T13:56:00Z">
        <w:r w:rsidR="00E1369A">
          <w:t>lead to reduced df</w:t>
        </w:r>
      </w:ins>
      <w:ins w:id="142" w:author="WWAdmin" w:date="2014-06-30T10:44:00Z">
        <w:r w:rsidR="00BD3815" w:rsidRPr="00BD3815">
          <w:t>, particularly when testing higher-order interactions.</w:t>
        </w:r>
      </w:ins>
      <w:ins w:id="143" w:author="WWAdmin" w:date="2014-06-29T21:00:00Z">
        <w:r w:rsidR="00B61149">
          <w:t xml:space="preserve"> </w:t>
        </w:r>
      </w:ins>
      <w:r w:rsidR="00171362">
        <w:t>Another challenge is to incorporate t</w:t>
      </w:r>
      <w:r w:rsidR="0053274F">
        <w:t>he sex chromosome</w:t>
      </w:r>
      <w:ins w:id="144" w:author="Darren Burgess" w:date="2014-04-17T14:18:00Z">
        <w:r w:rsidR="00B56953">
          <w:t>, which is</w:t>
        </w:r>
      </w:ins>
      <w:r w:rsidR="0053274F">
        <w:t xml:space="preserve"> </w:t>
      </w:r>
      <w:r w:rsidR="00171362">
        <w:t>currently ignored in epistasis studies</w:t>
      </w:r>
      <w:r w:rsidR="00F15B6A">
        <w:fldChar w:fldCharType="begin" w:fldLock="1"/>
      </w:r>
      <w:r w:rsidR="0065591B">
        <w:instrText>ADDIN CSL_CITATION { "citationItems" : [ { "id" : "ITEM-1", "itemData" : { "DOI" : "10.1016/j.ajhg.2013.03.017", "ISSN" : "1537-6605", "PMID" : "23643377", "abstract" : "The X chromosome lags behind autosomal chromosomes in genome-wide association study (GWAS) findings. Indeed, the X chromosome is commonly excluded from GWAS analyses despite being assayed on all current GWAS microarray platforms. This raises the question: why are so few hits reported on the X chromosome? This commentary aims to examine this question through review of the current X chromosome results in the National Human Genome Research Institute Catalog of Published Genome-Wide Association Studies (NHGRI GWAS Catalog). It will also investigate commonly cited reasons for exclusion of the X chromosome from GWAS and review the tools currently available for X chromosome analysis. It will conclude with recommendations for incorporating X chromosome analyses in future studies.", "author" : [ { "dropping-particle" : "", "family" : "Wise", "given" : "Anastasia L", "non-dropping-particle" : "", "parse-names" : false, "suffix" : "" }, { "dropping-particle" : "", "family" : "Gyi", "given" : "Lin", "non-dropping-particle" : "", "parse-names" : false, "suffix" : "" }, { "dropping-particle" : "", "family" : "Manolio", "given" : "Teri a", "non-dropping-particle" : "", "parse-names" : false, "suffix" : "" } ], "container-title" : "American journal of human genetics", "id" : "ITEM-1", "issue" : "5", "issued" : { "date-parts" : [ [ "2013", "5", "2" ] ] }, "page" : "643-7", "publisher" : "The American Society of Human Genetics", "title" : "eXclusion: toward integrating the X chromosome in genome-wide association analyses.", "type" : "article-journal", "volume" : "92" }, "uris" : [ "http://www.mendeley.com/documents/?uuid=05938d6f-5c30-4a6b-b6e6-2c3bf1ea87f6" ] } ], "mendeley" : { "previouslyFormattedCitation" : "&lt;sup&gt;93&lt;/sup&gt;" }, "properties" : { "noteIndex" : 0 }, "schema" : "https://github.com/citation-style-language/schema/raw/master/csl-citation.json" }</w:instrText>
      </w:r>
      <w:r w:rsidR="00F15B6A">
        <w:fldChar w:fldCharType="separate"/>
      </w:r>
      <w:r w:rsidR="0065591B" w:rsidRPr="0065591B">
        <w:rPr>
          <w:noProof/>
          <w:vertAlign w:val="superscript"/>
        </w:rPr>
        <w:t>93</w:t>
      </w:r>
      <w:r w:rsidR="00F15B6A">
        <w:fldChar w:fldCharType="end"/>
      </w:r>
      <w:r w:rsidR="00171362">
        <w:t xml:space="preserve">. </w:t>
      </w:r>
    </w:p>
    <w:p w14:paraId="3AB624E9" w14:textId="77777777" w:rsidR="00B56953" w:rsidRDefault="00B56953" w:rsidP="00C01BA3">
      <w:pPr>
        <w:rPr>
          <w:ins w:id="145" w:author="Darren Burgess" w:date="2014-04-17T14:19:00Z"/>
        </w:rPr>
      </w:pPr>
    </w:p>
    <w:p w14:paraId="78B2E2E5" w14:textId="68178A68" w:rsidR="00C01BA3" w:rsidRPr="00890F9C" w:rsidRDefault="00C01BA3" w:rsidP="00C01BA3">
      <w:r w:rsidRPr="00890F9C">
        <w:t xml:space="preserve">Obviously, it is very difficult to recommend the ‘best’ applications without careful comparisons because of huge variation among them, including interaction definitions and </w:t>
      </w:r>
      <w:r w:rsidR="00C35F4A" w:rsidRPr="00890F9C">
        <w:t>null</w:t>
      </w:r>
      <w:r w:rsidRPr="00890F9C">
        <w:t xml:space="preserve"> distributions</w:t>
      </w:r>
      <w:r w:rsidR="00F15B6A" w:rsidRPr="00890F9C">
        <w:fldChar w:fldCharType="begin" w:fldLock="1"/>
      </w:r>
      <w:r w:rsidR="0065591B">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"&lt;sup&gt;57&lt;/sup&gt;" }, "properties" : { "noteIndex" : 0 }, "schema" : "https://github.com/citation-style-language/schema/raw/master/csl-citation.json" }</w:instrText>
      </w:r>
      <w:r w:rsidR="00F15B6A" w:rsidRPr="00890F9C">
        <w:fldChar w:fldCharType="separate"/>
      </w:r>
      <w:r w:rsidR="0065591B" w:rsidRPr="0065591B">
        <w:rPr>
          <w:noProof/>
          <w:vertAlign w:val="superscript"/>
        </w:rPr>
        <w:t>57</w:t>
      </w:r>
      <w:r w:rsidR="00F15B6A" w:rsidRPr="00890F9C">
        <w:fldChar w:fldCharType="end"/>
      </w:r>
      <w:r w:rsidRPr="00890F9C">
        <w:t>. Several attempts have been made to evaluate different methods</w:t>
      </w:r>
      <w:r w:rsidR="00F15B6A" w:rsidRPr="00890F9C">
        <w:fldChar w:fldCharType="begin" w:fldLock="1"/>
      </w:r>
      <w:r w:rsidR="0065591B">
        <w:instrText>ADDIN CSL_CITATION { "citationItems" : [ { "id" : "ITEM-1",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"ITEM-1",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"ITEM-2",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"ITEM-2",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"id" : "ITEM-3", "itemData" : { "DOI" : "10.1109/TCBB.2011.46 [doi]", "ISBN" : "1557-9964 (Electronic)\n1545-5963 (Linking)", "PMID" : "21383421", "abstract" : "Due to advancements in computational ability, enhanced technology and a reduction in the price of genotyping, more data are being generated for understanding genetic associations with diseases and disorders. However, with the availability of large data sets comes the inherent challenges of new methods of statistical analysis and modeling. Considering a complex phenotype may be the effect of a combination of multiple loci, various statistical methods have been developed for identifying genetic epistasis effects. Among these methods, logic regression (LR) is an intriguing approach incorporating tree-like structures. Various methods have built on the original LR to improve different aspects of the model. In this study, we review four variations of LR, namely Logic Feature Selection, Monte Carlo Logic Regression, Genetic Programming for Association Studies, and Modified Logic Regression-Gene Expression Programming, and investigate the performance of each method using simulated and real genotype data. We contrast these with another tree-like approach, namely Random Forests, and a Bayesian logistic regression with stochastic search variable selection.", "author" : [ { "dropping-particle" : "", "family" : "Chen", "given" : "C C", "non-dropping-particle" : "", "parse-names" : false, "suffix" : "" }, { "dropping-particle" : "", "family" : "Schwender", "given" : "H", "non-dropping-particle" : "", "parse-names" : false, "suffix" : "" }, { "dropping-particle" : "", "family" : "Keith", "given" : "J", "non-dropping-particle" : "", "parse-names" : false, "suffix" : "" }, { "dropping-particle" : "", "family" : "Nunkesser", "given" : "R", "non-dropping-particle" : "", "parse-names" : false, "suffix" : "" }, { "dropping-particle" : "", "family" : "Mengersen", "given" : "K", "non-dropping-particle" : "", "parse-names" : false, "suffix" : "" }, { "dropping-particle" : "", "family" : "Macrossan", "given" : "P", "non-dropping-particle" : "", "parse-names" : false, "suffix" : "" } ], "container-title" : "IEEE/ACM Trans Comput Biol Bioinform", "edition" : "2011/03/09", "id" : "ITEM-3", "issue" : "6", "issued" : { "date-parts" : [ [ "2011" ] ] }, "note" : "Chen, Carla Chia-Ming\nSchwender, Holger\nKeith, Jonathan\nNunkesser, Robin\nMengersen, Kerrie\nMacrossan, Paula\nReview\nUnited States\nIEEE/ACM transactions on computational biology and bioinformatics / IEEE, ACM\nIEEE/ACM Trans Comput Biol Bioinform. 2011 Nov-Dec;8(6):1580-91. doi: 10.1109/TCBB.2011.46.", "page" : "1580-1591", "title" : "Methods for identifying SNP interactions: a review on variations of Logic Regression, Random Forest and Bayesian logistic regression", "type" : "article-journal", "volume" : "8" }, "uris" : [ "http://www.mendeley.com/documents/?uuid=eda869e4-ec07-4d3e-9bb4-9a7dc4fbc755" ] }, { "id" : "ITEM-4", "itemData" : { "DOI" : "AHG511 [pii]\n10.1111/j.1469-1809.2009.00511.x [doi]", "ISBN" : "1469-1809 (Electronic)\n0003-4800 (Linking)", "PMID" : "19291098", "abstract" : "Most common human diseases are likely to have complex etiologies. Methods of analysis that allow for the phenomenon of epistasis are of growing interest in the genetic dissection of complex diseases. By allowing for epistatic interactions between potential disease loci, we may succeed in identifying genetic variants that might otherwise have remained undetected. Here we aimed to analyze the ability of logistic regression (LR) and two tree-based supervised learning methods, classification and regression trees (CART) and random forest (RF), to detect epistasis. Multifactor-dimensionality reduction (MDR) was also used for comparison. Our approach involves first the simulation of datasets of autosomal biallelic unphased and unlinked single nucleotide polymorphisms (SNPs), each containing a two-loci interaction (causal SNPs) and 98 'noise' SNPs. We modelled interactions under different scenarios of sample size, missing data, minor allele frequencies (MAF) and several penetrance models: three involving both (indistinguishable) marginal effects and interaction, and two simulating pure interaction effects. In total, we have simulated 99 different scenarios. Although CART, RF, and LR yield similar results in terms of detection of true association, CART and RF perform better than LR with respect to classification error. MAF, penetrance model, and sample size are greater determining factors than percentage of missing data in the ability of the different techniques to detect true association. In pure interaction models, only RF detects association. In conclusion, tree-based methods and LR are important statistical tools for the detection of unknown interactions among true risk-associated SNPs with marginal effects and in the presence of a significant number of noise SNPs. In pure interaction models, RF performs reasonably well in the presence of large sample sizes and low percentages of missing data. However, when the study design is suboptimal (unfavourable to detect interaction in terms of e.g. sample size and MAF) there is a high chance of detecting false, spurious associations.", "author" : [ { "dropping-particle" : "", "family" : "Garcia-Magarinos", "given" : "M", "non-dropping-particle" : "", "parse-names" : false, "suffix" : "" }, { "dropping-particle" : "", "family" : "Lopez-de-Ullibarri", "given" : "I", "non-dropping-particle" : "", "parse-names" : false, "suffix" : "" }, { "dropping-particle" : "", "family" : "Cao", "given" : "R", "non-dropping-particle" : "", "parse-names" : false, "suffix" : "" }, { "dropping-particle" : "", "family" : "Salas", "given" : "A", "non-dropping-particle" : "", "parse-names" : false, "suffix" : "" } ], "container-title" : "Ann Hum Genet", "edition" : "2009/03/18", "id" : "ITEM-4", "issue" : "Pt 3", "issued" : { "date-parts" : [ [ "2009" ] ] }, "note" : "Garcia-Magarinos, Manuel\nLopez-de-Ullibarri, Inaki\nCao, Ricardo\nSalas, Antonio\nEvaluation Studies\nResearch Support, Non-U.S. Gov't\nEngland\nAnnals of human genetics\nAnn Hum Genet. 2009 May;73(Pt 3):360-9. doi: 10.1111/j.1469-1809.2009.00511.x. Epub 2009 Mar 8.", "page" : "360-369", "title" : "Evaluating the ability of tree-based methods and logistic regression for the detection of SNP-SNP interaction", "type" : "article-journal", "volume" : "73" }, "uris" : [ "http://www.mendeley.com/documents/?uuid=d1a640ea-49a5-4f7c-9293-adb79380da19" ] }, { "id" : "ITEM-5", "itemData" : { "DOI" : "10.1371/journal.pone.0028415 [doi]\nPONE-D-11-10164 [pii]", "ISBN" : "1932-6203 (Electronic)\n1932-6203 (Linking)", "PMID" : "22205949", "abstract" : "Genome-wide association studies have been instrumental in identifying genetic variants associated with complex traits such as human disease or gene expression phenotypes. It has been proposed that extending existing analysis methods by considering interactions between pairs of loci may uncover additional genetic effects. However, the large number of possible two-marker tests presents significant computational and statistical challenges. Although several strategies to detect epistasis effects have been proposed and tested for specific phenotypes, so far there has been no systematic attempt to compare their performance using real data. We made use of thousands of gene expression traits from linkage and eQTL studies, to compare the performance of different strategies. We found that using information from marginal associations between markers and phenotypes to detect epistatic effects yielded a lower false discovery rate (FDR) than a strategy solely using biological annotation in yeast, whereas results from human data were inconclusive. For future studies whose aim is to discover epistatic effects, we recommend incorporating information about marginal associations between SNPs and phenotypes instead of relying solely on biological annotation. Improved methods to discover epistatic effects will result in a more complete understanding of complex genetic effects.", "author" : [ { "dropping-particle" : "", "family" : "Kapur", "given" : "K", "non-dropping-particle" : "", "parse-names" : false, "suffix" : "" }, { "dropping-particle" : "", "family" : "Schupbach", "given" : "T", "non-dropping-particle" : "", "parse-names" : false, "suffix" : "" }, { "dropping-particle" : "", "family" : "Xenarios", "given" : "I", "non-dropping-particle" : "", "parse-names" : false, "suffix" : "" }, { "dropping-particle" : "", "family" : "Kutalik", "given" : "Z", "non-dropping-particle" : "", "parse-names" : false, "suffix" : "" }, { "dropping-particle" : "", "family" : "Bergmann", "given" : "S", "non-dropping-particle" : "", "parse-names" : false, "suffix" : "" } ], "container-title" : "PLoS One", "edition" : "2011/12/30", "id" : "ITEM-5", "issue" : "12", "issued" : { "date-parts" : [ [ "2011" ] ] }, "note" : "Kapur, Karen\nSchupbach, Thierry\nXenarios, Ioannis\nKutalik, Zoltan\nBergmann, Sven\nComparative Study\nResearch Support, Non-U.S. Gov't\nUnited States\nPloS one\nPLoS One. 2011;6(12):e28415. doi: 10.1371/journal.pone.0028415. Epub 2011 Dec 19.", "page" : "e28415", "title" : "Comparison of strategies to detect epistasis from eQTL data", "type" : "article-journal", "volume" : "6" }, "uris" : [ "http://www.mendeley.com/documents/?uuid=219943b5-0bda-476a-b4d0-bca6af20cb1d" ] }, { "id" : "ITEM-6", "itemData" : { "DOI" : "1471-2105-12-475 [pii]\n10.1186/1471-2105-12-475 [doi]", "ISBN" : "1471-2105 (Electronic)\n1471-2105 (Linking)", "PMID" : "22172045", "abstract" : "BACKGROUND: Epistasis is recognized fundamentally important for understanding the mechanism of disease-causing genetic variation. Though many novel methods for detecting epistasis have been proposed, few studies focus on their comparison. Undertaking a comprehensive comparison study is an urgent task and a pathway of the methods to real applications. RESULTS: This paper aims at a comparison study of epistasis detection methods through applying related software packages on datasets. For this purpose, we categorize methods according to their search strategies, and select five representative methods (TEAM, BOOST, SNPRuler, AntEpiSeeker and epiMODE) originating from different underlying techniques for comparison. The methods are tested on simulated datasets with different size, various epistasis models, and with/without noise. The types of noise include missing data, genotyping error and phenocopy. Performance is evaluated by detection power (three forms are introduced), robustness, sensitivity and computational complexity. CONCLUSIONS: None of selected methods is perfect in all scenarios and each has its own merits and limitations. In terms of detection power, AntEpiSeeker performs best on detecting epistasis displaying marginal effects (eME) and BOOST performs best on identifying epistasis displaying no marginal effects (eNME). In terms of robustness, AntEpiSeeker is robust to all types of noise on eME models, BOOST is robust to genotyping error and phenocopy on eNME models, and SNPRuler is robust to phenocopy on eME models and missing data on eNME models. In terms of sensitivity, AntEpiSeeker is the winner on eME models and both SNPRuler and BOOST perform well on eNME models. In terms of computational complexity, BOOST is the fastest among the methods. In terms of overall performance, AntEpiSeeker and BOOST are recommended as the efficient and effective methods. This comparison study may provide guidelines for applying the methods and further clues for epistasis detection.", "author" : [ { "dropping-particle" : "", "family" : "Shang", "given" : "J", "non-dropping-particle" : "", "parse-names" : false, "suffix" : "" }, { "dropping-particle" : "", "family" : "Zhang", "given" : "J", "non-dropping-particle" : "", "parse-names" : false, "suffix" : "" }, { "dropping-particle" : "", "family" : "Sun", "given" : "Y", "non-dropping-particle" : "", "parse-names" : false, "suffix" : "" }, { "dropping-particle" : "", "family" : "Liu", "given" : "D", "non-dropping-particle" : "", "parse-names" : false, "suffix" : "" }, { "dropping-particle" : "", "family" : "Ye", "given" : "D", "non-dropping-particle" : "", "parse-names" : false, "suffix" : "" }, { "dropping-particle" : "", "family" : "Yin", "given" : "Y", "non-dropping-particle" : "", "parse-names" : false, "suffix" : "" } ], "container-title" : "BMC Bioinformatics", "edition" : "2011/12/17", "id" : "ITEM-6", "issued" : { "date-parts" : [ [ "2011" ] ] }, "note" : "Shang, Junliang\nZhang, Junying\nSun, Yan\nLiu, Dan\nYe, Daojun\nYin, Yaling\nResearch Support, Non-U.S. Gov't\nEngland\nBMC bioinformatics\nBMC Bioinformatics. 2011 Dec 15;12:475. doi: 10.1186/1471-2105-12-475.", "page" : "475", "title" : "Performance analysis of novel methods for detecting epistasis", "type" : "article-journal", "volume" : "12" }, "uris" : [ "http://www.mendeley.com/documents/?uuid=ffb2e33e-355a-4760-9246-10b2fee5c1ed" ] }, { "id" : "ITEM-7", "itemData" : { "DOI" : "10.2202/1544-6115.1613 [doi]", "ISBN" : "1544-6115 (Electronic)\n1544-6115 (Linking)", "PMID" : "21291414", "abstract" : "Recently, the amount of high-dimensional data has exploded, creating new analytical challenges for human genetics. Furthermore, much evidence suggests that common complex diseases may be due to complex etiologies such as gene-gene interactions, which are difficult to identify in high-dimensional data using traditional statistical approaches. Data-mining approaches are gaining popularity for variable selection in association studies, and one of the most commonly used methods to evaluate potential gene-gene interactions is Multifactor Dimensionality Reduction (MDR). Additionally, a number of penalized regression techniques, such as Lasso, are gaining popularity within the statistical community and are now being applied to association studies, including extensions for interactions. In this study, we compare the performance of MDR, the traditional lasso with L1 penalty (TL1), and the group lasso for categorical data with group-wise L1 penalty (GL1) to detect gene-gene interactions through a broad range of simulations. We find that each method has both advantages and disadvantages, and relative performance is context dependent. TL1 frequently over-fits, identifying false positive as well as true positive loci. MDR has higher power for epistatic models that exhibit independent main effects; for both Lasso methods, main effects tend to dominate. For purely epistatic models, GL1 has the best performance for lower minor allele frequencies, but MDR performs best for higher frequencies. These results provide guidance of when each approach might be best suited for detecting and characterizing interactions with different mechanisms.", "author" : [ { "dropping-particle" : "", "family" : "Winham", "given" : "S", "non-dropping-particle" : "", "parse-names" : false, "suffix" : "" }, { "dropping-particle" : "", "family" : "Wang", "given" : "C", "non-dropping-particle" : "", "parse-names" : false, "suffix" : "" }, { "dropping-particle" : "", "family" : "Motsinger-Reif", "given" : "A A", "non-dropping-particle" : "", "parse-names" : false, "suffix" : "" } ], "container-title" : "Stat Appl Genet Mol Biol", "edition" : "2011/02/05", "id" : "ITEM-7", "issued" : { "date-parts" : [ [ "2011" ] ] }, "note" : "Winham, Stacey\nWang, Chong\nMotsinger-Reif, Alison A\nT32GM081057/GM/NIGMS NIH HHS/United States\nComparative Study\nResearch Support, N.I.H., Extramural\nUnited States\nStatistical applications in genetics and molecular biology\nStat Appl Genet Mol Biol. 2011;10:Article 4. doi: 10.2202/1544-6115.1613. Epub 2011 Jan 6.", "page" : "Article 4", "title" : "A comparison of multifactor dimensionality reduction and L1-penalized regression to identify gene-gene interactions in genetic association studies", "type" : "article-journal", "volume" : "10" }, "uris" : [ "http://www.mendeley.com/documents/?uuid=f95718f5-6650-4c57-b184-fe9fae78d00f" ] } ], "mendeley" : { "previouslyFormattedCitation" : "&lt;sup&gt;59,60,94\u201398&lt;/sup&gt;" }, "properties" : { "noteIndex" : 0 }, "schema" : "https://github.com/citation-style-language/schema/raw/master/csl-citation.json" }</w:instrText>
      </w:r>
      <w:r w:rsidR="00F15B6A" w:rsidRPr="00890F9C">
        <w:fldChar w:fldCharType="separate"/>
      </w:r>
      <w:r w:rsidR="0065591B" w:rsidRPr="0065591B">
        <w:rPr>
          <w:noProof/>
          <w:vertAlign w:val="superscript"/>
        </w:rPr>
        <w:t>59,60,94–98</w:t>
      </w:r>
      <w:r w:rsidR="00F15B6A" w:rsidRPr="00890F9C">
        <w:fldChar w:fldCharType="end"/>
      </w:r>
      <w:r w:rsidRPr="00890F9C">
        <w:t>, suggesting community-wide efforts</w:t>
      </w:r>
      <w:r w:rsidR="00F15B6A" w:rsidRPr="00890F9C">
        <w:fldChar w:fldCharType="begin" w:fldLock="1"/>
      </w:r>
      <w:r w:rsidR="0065591B">
        <w:instrText>ADDIN CSL_CITATION { "citationItems" : [ { "id" : "ITEM-1", "itemData" : { "DOI" : "10.1002/gepi.20474 [doi]", "ISBN" : "1098-2272 (Electronic)\n0741-0395 (Linking)", "PMID" : "19924703", "abstract" : "Interest is increasing in epistasis as a possible source of the unexplained variance missed by genome-wide association studies. The Genetic Analysis Workshop 16 Group 9 participants evaluated a wide variety of classical and novel analytical methods for detecting epistasis, in both the statistical and machine learning paradigms, applied to both real and simulated data. Because the magnitude of epistasis is clearly relative to scale of penetrance, and therefore to some extent, to the choice of model framework, it is not surprising that strong interactions under one model might be minimized or even disappear entirely under a different modeling framework.", "author" : [ { "dropping-particle" : "", "family" : "An", "given" : "P", "non-dropping-particle" : "", "parse-names" : false, "suffix" : "" }, { "dropping-particle" : "", "family" : "Mukherjee", "given" : "O", "non-dropping-particle" : "", "parse-names" : false, "suffix" : "" }, { "dropping-particle" : "", "family" : "Chanda", "given" : "P", "non-dropping-particle" : "", "parse-names" : false, "suffix" : "" }, { "dropping-particle" : "", "family" : "Yao", "given" : "L", "non-dropping-particle" : "", "parse-names" : false, "suffix" : "" }, { "dropping-particle" : "", "family" : "Engelman", "given" : "C D", "non-dropping-particle" : "", "parse-names" : false, "suffix" : "" }, { "dropping-particle" : "", "family" : "Huang", "given" : "C H", "non-dropping-particle" : "", "parse-names" : false, "suffix" : "" }, { "dropping-particle" : "", "family" : "Zheng", "given" : "T", "non-dropping-particle" : "", "parse-names" : false, "suffix" : "" }, { "dropping-particle" : "", "family" : "Kovac", "given" : "I P", "non-dropping-particle" : "", "parse-names" : false, "suffix" : "" }, { "dropping-particle" : "", "family" : "Dube", "given" : "M P", "non-dropping-particle" : "", "parse-names" : false, "suffix" : "" }, { "dropping-particle" : "", "family" : "Liang", "given" : "X", "non-dropping-particle" : "", "parse-names" : false, "suffix" : "" }, { "dropping-particle" : "", "family" : "Li", "given" : "J", "non-dropping-particle" : "", "parse-names" : false, "suffix" : "" }, { "dropping-particle" : "", "family" : "Andrade", "given" : "M", "non-dropping-particle" : "de", "parse-names" : false, "suffix" : "" }, { "dropping-particle" : "", "family" : "Culverhouse", "given" : "R", "non-dropping-particle" : "", "parse-names" : false, "suffix" : "" }, { "dropping-particle" : "", "family" : "Malzahn", "given" : "D", "non-dropping-particle" : "", "parse-names" : false, "suffix" : "" }, { "dropping-particle" : "", "family" : "Manning", "given" : "A K", "non-dropping-particle" : "", "parse-names" : false, "suffix" : "" }, { "dropping-particle" : "", "family" : "Clarke", "given" : "G M", "non-dropping-particle" : "", "parse-names" : false, "suffix" : "" }, { "dropping-particle" : "", "family" : "Jung", "given" : "J", "non-dropping-particle" : "", "parse-names" : false, "suffix" : "" }, { "dropping-particle" : "", "family" : "Province", "given" : "M A", "non-dropping-particle" : "", "parse-names" : false, "suffix" : "" } ], "container-title" : "Genet Epidemiol", "edition" : "2009/11/20", "id" : "ITEM-1", "issued" : { "date-parts" : [ [ "2009" ] ] }, "note" : "An, Ping\nMukherjee, Odity\nChanda, Pritam\nYao, Li\nEngelman, Corinne D\nHuang, Chien-Hsun\nZheng, Tian\nKovac, Ilija P\nDube, Marie-Pierre\nLiang, Xueying\nLi, Jia\nde Andrade, Mariza\nCulverhouse, Robert\nMalzahn, Doerthe\nManning, Alisa K\nClarke, Geraldine M\nJung, Jeesun\nProvince, Michael A\n1U54RR023496/RR/NCRR NIH HHS/United States\nAA01572/AA/NIAAA NIH HHS/United States\nAR44422/AR/NIAMS NIH HHS/United States\nDA023166/DA/NIDA NIH HHS/United States\nGM070789/GM/NIGMS NIH HHS/United States\nGM69590/GM/NIGMS NIH HHS/United States\nHL087700/HL/NHLBI NIH HHS/United States\nHL088215/HL/NHLBI NIH HHS/United States\nHL088655/HL/NHLBI NIH HHS/United States\nHL87660/HL/NHLBI NIH HHS/United States\nN01 HC025195/HC/NHLBI NIH HHS/United States\nN01 HC25195/HC/NHLBI NIH HHS/United States\nN01-AR-7-2232/AR/NIAMS NIH HHS/United States\nR01 GM031575/GM/NIGMS NIH HHS/United States\nR01 GM031575-25/GM/NIGMS NIH HHS/United States\nTW0511-05/TW/FIC NIH HHS/United States\nU01 HL088655-02/HL/NHLBI NIH HHS/United States\nCongresses\nResearch Support, N.I.H., Extramural\nResearch Support, Non-U.S. Gov't\nResearch Support, U.S. Gov't, Non-P.H.S.\nUnited States\nGenetic epidemiology\nGenet Epidemiol. 2009;33 Suppl 1:S58-67. doi: 10.1002/gepi.20474.", "page" : "S58-67", "title" : "The challenge of detecting epistasis (G x G interactions): Genetic Analysis Workshop 16", "type" : "article-journal", "volume" : "33 Suppl 1" }, "uris" : [ "http://www.mendeley.com/documents/?uuid=5724f528-3ded-46b9-a959-d3a68103430e" ] } ], "mendeley" : { "previouslyFormattedCitation" : "&lt;sup&gt;99&lt;/sup&gt;" }, "properties" : { "noteIndex" : 0 }, "schema" : "https://github.com/citation-style-language/schema/raw/master/csl-citation.json" }</w:instrText>
      </w:r>
      <w:r w:rsidR="00F15B6A" w:rsidRPr="00890F9C">
        <w:fldChar w:fldCharType="separate"/>
      </w:r>
      <w:r w:rsidR="0065591B" w:rsidRPr="0065591B">
        <w:rPr>
          <w:noProof/>
          <w:vertAlign w:val="superscript"/>
        </w:rPr>
        <w:t>99</w:t>
      </w:r>
      <w:r w:rsidR="00F15B6A" w:rsidRPr="00890F9C">
        <w:fldChar w:fldCharType="end"/>
      </w:r>
      <w:r w:rsidRPr="00890F9C">
        <w:t xml:space="preserve"> may be essential to fulfill the task. Furthermore, consensus significance thresholds </w:t>
      </w:r>
      <w:r w:rsidR="00171362">
        <w:t xml:space="preserve">for either genome-wide or focused searches </w:t>
      </w:r>
      <w:r w:rsidRPr="00890F9C">
        <w:t>and standards for replication and reporting have become fundamentally important to improve the overall quality of future epistasis stu</w:t>
      </w:r>
      <w:r w:rsidR="00C35F4A" w:rsidRPr="00890F9C">
        <w:t>dies including result sharing</w:t>
      </w:r>
      <w:r w:rsidR="003027D7">
        <w:t xml:space="preserve"> (BOX </w:t>
      </w:r>
      <w:ins w:id="146" w:author="Darren Burgess" w:date="2014-04-17T16:59:00Z">
        <w:r w:rsidR="00920248">
          <w:t>4</w:t>
        </w:r>
      </w:ins>
      <w:r w:rsidR="003027D7">
        <w:t>)</w:t>
      </w:r>
      <w:r w:rsidR="00C35F4A" w:rsidRPr="00890F9C">
        <w:t xml:space="preserve">. </w:t>
      </w:r>
      <w:r w:rsidR="00267FCA">
        <w:t xml:space="preserve">As a general guidance, </w:t>
      </w:r>
      <w:r w:rsidR="00EF11E5">
        <w:t xml:space="preserve">we </w:t>
      </w:r>
      <w:r w:rsidR="00FE7D80">
        <w:t xml:space="preserve">reiterate the </w:t>
      </w:r>
      <w:r w:rsidR="00EF11E5">
        <w:t>recommend</w:t>
      </w:r>
      <w:r w:rsidR="00FE7D80">
        <w:t>ation of t</w:t>
      </w:r>
      <w:r w:rsidR="00267FCA">
        <w:t>he two</w:t>
      </w:r>
      <w:ins w:id="147" w:author="Darren Burgess" w:date="2014-04-17T14:21:00Z">
        <w:r w:rsidR="00B56953">
          <w:t>-</w:t>
        </w:r>
      </w:ins>
      <w:r w:rsidR="00267FCA">
        <w:t xml:space="preserve">step </w:t>
      </w:r>
      <w:r w:rsidR="00EF11E5">
        <w:t>solution for a genome-wide search for epistasis</w:t>
      </w:r>
      <w:r w:rsidR="00AE28D2">
        <w:t xml:space="preserve">, i.e. using approximate but fast interaction </w:t>
      </w:r>
      <w:r w:rsidR="00AE28D2">
        <w:lastRenderedPageBreak/>
        <w:t xml:space="preserve">tests for initial screening </w:t>
      </w:r>
      <w:r w:rsidR="00EF11E5">
        <w:t xml:space="preserve">and the </w:t>
      </w:r>
      <w:r w:rsidR="00EF11E5" w:rsidRPr="00EF11E5">
        <w:t xml:space="preserve">full regression models </w:t>
      </w:r>
      <w:r w:rsidR="00EF11E5">
        <w:t>to test for significance</w:t>
      </w:r>
      <w:r w:rsidR="0053274F">
        <w:t xml:space="preserve"> </w:t>
      </w:r>
      <w:r w:rsidR="00A16529">
        <w:t>of the most promising results from the initial screen</w:t>
      </w:r>
      <w:r w:rsidR="00EF11E5">
        <w:t>.</w:t>
      </w:r>
    </w:p>
    <w:p w14:paraId="01B76CBF" w14:textId="77777777" w:rsidR="00113BE5" w:rsidRPr="00890F9C" w:rsidRDefault="00113BE5" w:rsidP="00113BE5"/>
    <w:p w14:paraId="74D3911B" w14:textId="77777777" w:rsidR="00113BE5" w:rsidRPr="00890F9C" w:rsidRDefault="003D4C3E" w:rsidP="00113BE5">
      <w:pPr>
        <w:pStyle w:val="Heading2"/>
      </w:pPr>
      <w:bookmarkStart w:id="148" w:name="_Toc257304551"/>
      <w:r w:rsidRPr="00890F9C">
        <w:t>Overview of empirical evidence for epistasis</w:t>
      </w:r>
      <w:bookmarkEnd w:id="148"/>
    </w:p>
    <w:p w14:paraId="7372C214" w14:textId="77777777" w:rsidR="00113BE5" w:rsidRPr="00890F9C" w:rsidRDefault="00113BE5" w:rsidP="00113BE5"/>
    <w:p w14:paraId="148C6132" w14:textId="77777777" w:rsidR="00BC7E67" w:rsidRPr="00890F9C" w:rsidRDefault="00BB4E1A" w:rsidP="00E9674C">
      <w:r w:rsidRPr="00890F9C">
        <w:t xml:space="preserve">The literature is </w:t>
      </w:r>
      <w:r w:rsidR="00B362A2" w:rsidRPr="00890F9C">
        <w:t xml:space="preserve">replete with reports of epistasis influencing </w:t>
      </w:r>
      <w:r w:rsidR="00D62F87">
        <w:t xml:space="preserve">a wide spectrum of </w:t>
      </w:r>
      <w:r w:rsidR="00B362A2" w:rsidRPr="00890F9C">
        <w:t>human traits</w:t>
      </w:r>
      <w:r w:rsidR="00D62F87">
        <w:t xml:space="preserve"> and diseases</w:t>
      </w:r>
      <w:r w:rsidR="00B362A2" w:rsidRPr="00890F9C">
        <w:t xml:space="preserve">, but often the </w:t>
      </w:r>
      <w:r w:rsidR="00D84B37" w:rsidRPr="00890F9C">
        <w:t>evidence supporting such</w:t>
      </w:r>
      <w:r w:rsidR="00B362A2" w:rsidRPr="00890F9C">
        <w:t xml:space="preserve"> claims is difficul</w:t>
      </w:r>
      <w:r w:rsidR="00E9674C" w:rsidRPr="00890F9C">
        <w:t xml:space="preserve">t to </w:t>
      </w:r>
      <w:r w:rsidR="00D84B37" w:rsidRPr="00890F9C">
        <w:t>evaluate</w:t>
      </w:r>
      <w:r w:rsidR="00E9674C" w:rsidRPr="00890F9C">
        <w:t xml:space="preserve">. </w:t>
      </w:r>
      <w:r w:rsidR="00A00065" w:rsidRPr="00890F9C">
        <w:t>D</w:t>
      </w:r>
      <w:r w:rsidR="00D84B37" w:rsidRPr="00890F9C">
        <w:t>ifferent</w:t>
      </w:r>
      <w:r w:rsidR="00E9674C" w:rsidRPr="00890F9C">
        <w:t xml:space="preserve"> methods </w:t>
      </w:r>
      <w:r w:rsidR="0089033D" w:rsidRPr="00890F9C">
        <w:t>and experimental designs have</w:t>
      </w:r>
      <w:r w:rsidR="00E9674C" w:rsidRPr="00890F9C">
        <w:t xml:space="preserve"> been used, ranging from</w:t>
      </w:r>
      <w:r w:rsidR="003D4CE6" w:rsidRPr="00890F9C">
        <w:t xml:space="preserve"> filtering approaches such as</w:t>
      </w:r>
      <w:r w:rsidR="00E9674C" w:rsidRPr="00890F9C">
        <w:t xml:space="preserve"> hypothesis-driven candidate gene testing, to hypothesis-free</w:t>
      </w:r>
      <w:r w:rsidR="003D4CE6" w:rsidRPr="00890F9C">
        <w:t xml:space="preserve"> exhaustive</w:t>
      </w:r>
      <w:r w:rsidR="00E9674C" w:rsidRPr="00890F9C">
        <w:t xml:space="preserve"> searches. </w:t>
      </w:r>
      <w:r w:rsidR="0089033D" w:rsidRPr="00890F9C">
        <w:t>Here we provide a summary of some of these findings.</w:t>
      </w:r>
    </w:p>
    <w:p w14:paraId="68796C3D" w14:textId="77777777" w:rsidR="0089033D" w:rsidRPr="00890F9C" w:rsidRDefault="0089033D" w:rsidP="00E9674C"/>
    <w:p w14:paraId="153A5F64" w14:textId="77777777" w:rsidR="00FB726E" w:rsidRPr="00890F9C" w:rsidRDefault="00FB726E" w:rsidP="00B651FE">
      <w:pPr>
        <w:pStyle w:val="Heading3"/>
      </w:pPr>
      <w:bookmarkStart w:id="149" w:name="_Toc257304552"/>
      <w:r w:rsidRPr="00890F9C">
        <w:t>Hypothesis-free studies</w:t>
      </w:r>
      <w:bookmarkEnd w:id="149"/>
    </w:p>
    <w:p w14:paraId="7B6A4323" w14:textId="77777777" w:rsidR="00FB726E" w:rsidRPr="00890F9C" w:rsidRDefault="00FB726E" w:rsidP="00E9674C"/>
    <w:p w14:paraId="369E7E51" w14:textId="3FA60A47" w:rsidR="00B362A2" w:rsidRPr="00890F9C" w:rsidRDefault="0089033D" w:rsidP="00113BE5">
      <w:r w:rsidRPr="00890F9C">
        <w:t xml:space="preserve">The </w:t>
      </w:r>
      <w:r w:rsidRPr="00DC6D49">
        <w:rPr>
          <w:b/>
          <w:rPrChange w:id="150" w:author="HALEY Chris" w:date="2014-07-04T18:03:00Z">
            <w:rPr/>
          </w:rPrChange>
        </w:rPr>
        <w:t>Wel</w:t>
      </w:r>
      <w:r w:rsidR="00622B86" w:rsidRPr="00DC6D49">
        <w:rPr>
          <w:b/>
          <w:rPrChange w:id="151" w:author="HALEY Chris" w:date="2014-07-04T18:03:00Z">
            <w:rPr/>
          </w:rPrChange>
        </w:rPr>
        <w:t>l</w:t>
      </w:r>
      <w:r w:rsidRPr="00DC6D49">
        <w:rPr>
          <w:b/>
          <w:rPrChange w:id="152" w:author="HALEY Chris" w:date="2014-07-04T18:03:00Z">
            <w:rPr/>
          </w:rPrChange>
        </w:rPr>
        <w:t>come Trust Case</w:t>
      </w:r>
      <w:r w:rsidR="008A1625" w:rsidRPr="00DC6D49">
        <w:rPr>
          <w:b/>
          <w:rPrChange w:id="153" w:author="HALEY Chris" w:date="2014-07-04T18:03:00Z">
            <w:rPr/>
          </w:rPrChange>
        </w:rPr>
        <w:t>–</w:t>
      </w:r>
      <w:r w:rsidRPr="00DC6D49">
        <w:rPr>
          <w:b/>
          <w:rPrChange w:id="154" w:author="HALEY Chris" w:date="2014-07-04T18:03:00Z">
            <w:rPr/>
          </w:rPrChange>
        </w:rPr>
        <w:t>Control Consortium</w:t>
      </w:r>
      <w:r w:rsidRPr="00890F9C">
        <w:t xml:space="preserve"> </w:t>
      </w:r>
      <w:ins w:id="155" w:author="Darren Burgess" w:date="2014-04-17T15:13:00Z">
        <w:r w:rsidR="00AC4078">
          <w:t xml:space="preserve">(WTCCC) </w:t>
        </w:r>
      </w:ins>
      <w:r w:rsidR="006E53E5" w:rsidRPr="00890F9C">
        <w:t>data ha</w:t>
      </w:r>
      <w:ins w:id="156" w:author="Darren Burgess" w:date="2014-04-17T15:13:00Z">
        <w:r w:rsidR="00AC4078">
          <w:t>ve</w:t>
        </w:r>
      </w:ins>
      <w:r w:rsidR="006E53E5" w:rsidRPr="00890F9C">
        <w:t xml:space="preserve"> been fruitful </w:t>
      </w:r>
      <w:r w:rsidR="00A21605">
        <w:t>for</w:t>
      </w:r>
      <w:r w:rsidR="00A21605" w:rsidRPr="00890F9C">
        <w:t xml:space="preserve"> </w:t>
      </w:r>
      <w:r w:rsidR="006E53E5" w:rsidRPr="00890F9C">
        <w:t xml:space="preserve">identifying </w:t>
      </w:r>
      <w:r w:rsidR="004D073D" w:rsidRPr="00890F9C">
        <w:t>marginal</w:t>
      </w:r>
      <w:r w:rsidR="006E53E5" w:rsidRPr="00890F9C">
        <w:t xml:space="preserve"> additive effects of modest size</w:t>
      </w:r>
      <w:r w:rsidR="00B255B5" w:rsidRPr="00890F9C">
        <w:t xml:space="preserve">, </w:t>
      </w:r>
      <w:r w:rsidR="00DE2A77" w:rsidRPr="00890F9C">
        <w:t xml:space="preserve">and indeed exhaustive two-locus searches have </w:t>
      </w:r>
      <w:r w:rsidR="00622B86" w:rsidRPr="00890F9C">
        <w:t xml:space="preserve">also </w:t>
      </w:r>
      <w:r w:rsidR="00DE2A77" w:rsidRPr="00890F9C">
        <w:t xml:space="preserve">been applied. Wan </w:t>
      </w:r>
      <w:r w:rsidR="00C4057C" w:rsidRPr="00890F9C">
        <w:rPr>
          <w:i/>
        </w:rPr>
        <w:t>et al</w:t>
      </w:r>
      <w:r w:rsidR="00BB3CF2" w:rsidRPr="00890F9C">
        <w:t>.</w:t>
      </w:r>
      <w:r w:rsidR="00F15B6A" w:rsidRPr="00890F9C">
        <w:fldChar w:fldCharType="begin" w:fldLock="1"/>
      </w:r>
      <w:r w:rsidR="0065591B">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"&lt;sup&gt;20&lt;/sup&gt;" }, "properties" : { "noteIndex" : 0 }, "schema" : "https://github.com/citation-style-language/schema/raw/master/csl-citation.json" }</w:instrText>
      </w:r>
      <w:r w:rsidR="00F15B6A" w:rsidRPr="00890F9C">
        <w:fldChar w:fldCharType="separate"/>
      </w:r>
      <w:r w:rsidR="0065591B" w:rsidRPr="0065591B">
        <w:rPr>
          <w:noProof/>
          <w:vertAlign w:val="superscript"/>
        </w:rPr>
        <w:t>20</w:t>
      </w:r>
      <w:r w:rsidR="00F15B6A" w:rsidRPr="00890F9C">
        <w:fldChar w:fldCharType="end"/>
      </w:r>
      <w:r w:rsidR="00DE2A77" w:rsidRPr="00890F9C">
        <w:t xml:space="preserve"> perform</w:t>
      </w:r>
      <w:r w:rsidR="00FC0E5C">
        <w:t>ed</w:t>
      </w:r>
      <w:r w:rsidR="00DE2A77" w:rsidRPr="00890F9C">
        <w:t xml:space="preserve"> a </w:t>
      </w:r>
      <w:r w:rsidR="003A0B12">
        <w:t xml:space="preserve">genome-wide </w:t>
      </w:r>
      <w:r w:rsidR="00DE2A77" w:rsidRPr="00890F9C">
        <w:t>search for pairwise interactions in each of the seven traits</w:t>
      </w:r>
      <w:r w:rsidR="00622B86">
        <w:t xml:space="preserve"> studied</w:t>
      </w:r>
      <w:r w:rsidR="00DE2A77" w:rsidRPr="00890F9C">
        <w:t xml:space="preserve">, and </w:t>
      </w:r>
      <w:r w:rsidR="00C50B28" w:rsidRPr="00890F9C">
        <w:t>reported</w:t>
      </w:r>
      <w:r w:rsidR="00DE2A77" w:rsidRPr="00890F9C">
        <w:t xml:space="preserve"> thousands of significant interactions in total. The vast majority </w:t>
      </w:r>
      <w:r w:rsidR="00A834EC" w:rsidRPr="00890F9C">
        <w:t xml:space="preserve">of </w:t>
      </w:r>
      <w:r w:rsidR="00F949DB">
        <w:t xml:space="preserve">statistical </w:t>
      </w:r>
      <w:r w:rsidR="00A834EC" w:rsidRPr="00890F9C">
        <w:t>interactions were</w:t>
      </w:r>
      <w:r w:rsidR="00DE2A77" w:rsidRPr="00890F9C">
        <w:t xml:space="preserve"> between SNPs </w:t>
      </w:r>
      <w:r w:rsidR="00D84B37" w:rsidRPr="00890F9C">
        <w:t>with</w:t>
      </w:r>
      <w:r w:rsidR="00DE2A77" w:rsidRPr="00890F9C">
        <w:t xml:space="preserve">in the </w:t>
      </w:r>
      <w:ins w:id="157" w:author="Darren Burgess" w:date="2014-04-17T15:11:00Z">
        <w:r w:rsidR="00AC4078">
          <w:t>major histocompatibility complex (</w:t>
        </w:r>
      </w:ins>
      <w:r w:rsidR="00DE2A77" w:rsidRPr="00890F9C">
        <w:t>MHC</w:t>
      </w:r>
      <w:ins w:id="158" w:author="Darren Burgess" w:date="2014-04-17T15:11:00Z">
        <w:r w:rsidR="00AC4078">
          <w:t>)</w:t>
        </w:r>
      </w:ins>
      <w:r w:rsidR="00DE2A77" w:rsidRPr="00890F9C">
        <w:t xml:space="preserve"> region affecting type 1 diabetes </w:t>
      </w:r>
      <w:r w:rsidR="00A834EC" w:rsidRPr="00890F9C">
        <w:t>or</w:t>
      </w:r>
      <w:r w:rsidR="00DE2A77" w:rsidRPr="00890F9C">
        <w:t xml:space="preserve"> rheumatoid arthriti</w:t>
      </w:r>
      <w:r w:rsidR="00A834EC" w:rsidRPr="00216B88">
        <w:t>s, which may be attributable to haplotype effects</w:t>
      </w:r>
      <w:r w:rsidR="00F949DB" w:rsidRPr="00676A22">
        <w:t>, where interactions in close proximity to one another are simply tagging a single haplotype which harbors a single causal variant</w:t>
      </w:r>
      <w:r w:rsidR="003B25E2">
        <w:t xml:space="preserve"> or perhaps several non-epistatic causal variants</w:t>
      </w:r>
      <w:r w:rsidR="00F949DB" w:rsidRPr="00676A22">
        <w:t>. It was also observed that many interactions</w:t>
      </w:r>
      <w:r w:rsidR="00A834EC" w:rsidRPr="00216B88">
        <w:t xml:space="preserve"> had a</w:t>
      </w:r>
      <w:r w:rsidR="00A21605" w:rsidRPr="00676A22">
        <w:t xml:space="preserve"> specific pattern of epistasis </w:t>
      </w:r>
      <w:r w:rsidR="005C3C69" w:rsidRPr="00676A22">
        <w:t xml:space="preserve">known </w:t>
      </w:r>
      <w:r w:rsidR="00F949DB" w:rsidRPr="00676A22">
        <w:t>as</w:t>
      </w:r>
      <w:r w:rsidR="00A834EC" w:rsidRPr="00216B88">
        <w:t xml:space="preserve"> multiplicative effect</w:t>
      </w:r>
      <w:r w:rsidR="00F949DB" w:rsidRPr="00676A22">
        <w:t>s</w:t>
      </w:r>
      <w:r w:rsidR="00A834EC" w:rsidRPr="00216B88">
        <w:t xml:space="preserve">, </w:t>
      </w:r>
      <w:r w:rsidR="00F949DB" w:rsidRPr="00676A22">
        <w:t>where the interacting loci had marginal additive effects that were larger than expected in combination with one another. Often such an interaction can be removed simply by transforming the scale on which the trait is measured, often referred to as a scale effect</w:t>
      </w:r>
      <w:r w:rsidR="00F949DB" w:rsidRPr="00216B88">
        <w:t>.</w:t>
      </w:r>
      <w:r w:rsidR="00F949DB">
        <w:t xml:space="preserve"> </w:t>
      </w:r>
      <w:r w:rsidR="00A834EC" w:rsidRPr="00890F9C">
        <w:t>However, some of the multiplicative interactions were between SNPs that have not previously been identified by GWAS</w:t>
      </w:r>
      <w:r w:rsidR="00622B86">
        <w:t>s</w:t>
      </w:r>
      <w:r w:rsidR="00A834EC" w:rsidRPr="00890F9C">
        <w:t xml:space="preserve">, and this lends empirical support to the </w:t>
      </w:r>
      <w:r w:rsidR="0089598B" w:rsidRPr="00890F9C">
        <w:t>idea that searching for epistasis may confer increased statistical power to detect marginal effects</w:t>
      </w:r>
      <w:r w:rsidR="00C66A4D" w:rsidRPr="00890F9C">
        <w:t>.</w:t>
      </w:r>
      <w:r w:rsidR="00F949DB">
        <w:t xml:space="preserve"> Such a situation can arise if two variants have additive effects that are too small to be captured by a standard GWAS, but they have a large interaction term which can be captured when searching for interactions</w:t>
      </w:r>
      <w:r w:rsidR="00F15B6A">
        <w:fldChar w:fldCharType="begin" w:fldLock="1"/>
      </w:r>
      <w:r w:rsidR="0065591B">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"&lt;sup&gt;100&lt;/sup&gt;" }, "properties" : { "noteIndex" : 0 }, "schema" : "https://github.com/citation-style-language/schema/raw/master/csl-citation.json" }</w:instrText>
      </w:r>
      <w:r w:rsidR="00F15B6A">
        <w:fldChar w:fldCharType="separate"/>
      </w:r>
      <w:r w:rsidR="0065591B" w:rsidRPr="0065591B">
        <w:rPr>
          <w:noProof/>
          <w:vertAlign w:val="superscript"/>
        </w:rPr>
        <w:t>100</w:t>
      </w:r>
      <w:r w:rsidR="00F15B6A">
        <w:fldChar w:fldCharType="end"/>
      </w:r>
      <w:r w:rsidR="00F949DB">
        <w:t xml:space="preserve">. </w:t>
      </w:r>
      <w:r w:rsidR="00691C3F" w:rsidRPr="00890F9C">
        <w:t xml:space="preserve">Using a </w:t>
      </w:r>
      <w:r w:rsidR="00746DF8">
        <w:t>larger cohort of control samples, a reduced statistical model that searched for only additive x additive interactions,</w:t>
      </w:r>
      <w:r w:rsidR="00301FFB">
        <w:t xml:space="preserve"> </w:t>
      </w:r>
      <w:r w:rsidR="00691C3F" w:rsidRPr="00890F9C">
        <w:t xml:space="preserve">and more stringent controls for population stratification, Lippert </w:t>
      </w:r>
      <w:r w:rsidR="00C4057C" w:rsidRPr="00890F9C">
        <w:rPr>
          <w:i/>
        </w:rPr>
        <w:t>et al</w:t>
      </w:r>
      <w:r w:rsidR="00FC2C73" w:rsidRPr="00890F9C">
        <w:t>.</w:t>
      </w:r>
      <w:r w:rsidR="00F15B6A" w:rsidRPr="00890F9C">
        <w:fldChar w:fldCharType="begin" w:fldLock="1"/>
      </w:r>
      <w:r w:rsidR="0065591B">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"&lt;sup&gt;101&lt;/sup&gt;" }, "properties" : { "noteIndex" : 0 }, "schema" : "https://github.com/citation-style-language/schema/raw/master/csl-citation.json" }</w:instrText>
      </w:r>
      <w:r w:rsidR="00F15B6A" w:rsidRPr="00890F9C">
        <w:fldChar w:fldCharType="separate"/>
      </w:r>
      <w:r w:rsidR="0065591B" w:rsidRPr="0065591B">
        <w:rPr>
          <w:noProof/>
          <w:vertAlign w:val="superscript"/>
        </w:rPr>
        <w:t>101</w:t>
      </w:r>
      <w:r w:rsidR="00F15B6A" w:rsidRPr="00890F9C">
        <w:fldChar w:fldCharType="end"/>
      </w:r>
      <w:r w:rsidR="00691C3F" w:rsidRPr="00890F9C">
        <w:t xml:space="preserve"> also performed exhaustive scans for </w:t>
      </w:r>
      <w:r w:rsidR="00301FFB">
        <w:t xml:space="preserve">epistasis in </w:t>
      </w:r>
      <w:r w:rsidR="00691C3F" w:rsidRPr="00890F9C">
        <w:t xml:space="preserve">the seven diseases in WTCCC. Their results largely echoed those presented in Wan </w:t>
      </w:r>
      <w:r w:rsidR="00C4057C" w:rsidRPr="00890F9C">
        <w:rPr>
          <w:i/>
        </w:rPr>
        <w:t>et al</w:t>
      </w:r>
      <w:r w:rsidR="00FC2C73" w:rsidRPr="00890F9C">
        <w:t>.</w:t>
      </w:r>
      <w:r w:rsidR="00691C3F" w:rsidRPr="00890F9C">
        <w:t>,</w:t>
      </w:r>
      <w:r w:rsidR="00746DF8">
        <w:t xml:space="preserve"> reporting very many effects in the MHC for autoimmune traits.</w:t>
      </w:r>
      <w:r w:rsidR="00301FFB" w:rsidRPr="00890F9C">
        <w:t xml:space="preserve"> </w:t>
      </w:r>
      <w:r w:rsidR="00746DF8">
        <w:t>B</w:t>
      </w:r>
      <w:r w:rsidR="00691C3F" w:rsidRPr="00890F9C">
        <w:t>ut again there was no attempt at replication to verify these statistical claims</w:t>
      </w:r>
      <w:r w:rsidR="00746DF8">
        <w:t>, nor to explore the possibility of haplotype effects</w:t>
      </w:r>
      <w:r w:rsidR="00691C3F" w:rsidRPr="00890F9C">
        <w:t>.</w:t>
      </w:r>
    </w:p>
    <w:p w14:paraId="7960B2C7" w14:textId="77777777" w:rsidR="00FB726E" w:rsidRPr="00890F9C" w:rsidRDefault="00FB726E" w:rsidP="00113BE5"/>
    <w:p w14:paraId="0DB775D4" w14:textId="2F3BFDBA" w:rsidR="00B362A2" w:rsidRPr="00890F9C" w:rsidRDefault="00CD1DAF" w:rsidP="00113BE5">
      <w:r w:rsidRPr="00890F9C">
        <w:t>Prabhu and Pe’er used their computationally efficient software, SIXPAC, to search for epistasis influencing bipolar disorder</w:t>
      </w:r>
      <w:r w:rsidR="00AE1A5C" w:rsidRPr="00890F9C">
        <w:t>, and identified a pair of interacting SNPs that had not previously been shown to have an effect from GWAS</w:t>
      </w:r>
      <w:r w:rsidR="00A91A05">
        <w:t>s</w:t>
      </w:r>
      <w:r w:rsidR="00F15B6A" w:rsidRPr="00890F9C">
        <w:fldChar w:fldCharType="begin" w:fldLock="1"/>
      </w:r>
      <w:r w:rsidR="0065591B">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"&lt;sup&gt;19&lt;/sup&gt;" }, "properties" : { "noteIndex" : 0 }, "schema" : "https://github.com/citation-style-language/schema/raw/master/csl-citation.json" }</w:instrText>
      </w:r>
      <w:r w:rsidR="00F15B6A" w:rsidRPr="00890F9C">
        <w:fldChar w:fldCharType="separate"/>
      </w:r>
      <w:r w:rsidR="0065591B" w:rsidRPr="0065591B">
        <w:rPr>
          <w:noProof/>
          <w:vertAlign w:val="superscript"/>
        </w:rPr>
        <w:t>19</w:t>
      </w:r>
      <w:r w:rsidR="00F15B6A" w:rsidRPr="00890F9C">
        <w:fldChar w:fldCharType="end"/>
      </w:r>
      <w:r w:rsidR="00AE1A5C" w:rsidRPr="000674F7">
        <w:t>.</w:t>
      </w:r>
      <w:r w:rsidR="00AE1A5C" w:rsidRPr="00890F9C">
        <w:t xml:space="preserve"> They attempted to replicate these results</w:t>
      </w:r>
      <w:r w:rsidR="00746DF8">
        <w:t xml:space="preserve"> in an independent cohort and a</w:t>
      </w:r>
      <w:r w:rsidR="00AE1A5C" w:rsidRPr="00890F9C">
        <w:t xml:space="preserve">lthough the interacting regions showed some evidence for replication, the actual discovery SNPs did not. </w:t>
      </w:r>
    </w:p>
    <w:p w14:paraId="52301178" w14:textId="77777777" w:rsidR="00C50B28" w:rsidRPr="00890F9C" w:rsidRDefault="00C50B28" w:rsidP="00113BE5"/>
    <w:p w14:paraId="191AFF10" w14:textId="184AE348" w:rsidR="00CD1DAF" w:rsidRDefault="00D62F87" w:rsidP="00113BE5">
      <w:pPr>
        <w:rPr>
          <w:b/>
        </w:rPr>
      </w:pPr>
      <w:r>
        <w:t>One means</w:t>
      </w:r>
      <w:r w:rsidR="00C50B28" w:rsidRPr="00890F9C">
        <w:t xml:space="preserve"> to maximize detection power is to choose traits for which genetic effects are expected to be large, such as is the case in gene expression</w:t>
      </w:r>
      <w:r w:rsidR="00F15B6A" w:rsidRPr="00890F9C">
        <w:fldChar w:fldCharType="begin" w:fldLock="1"/>
      </w:r>
      <w:r w:rsidR="0065591B">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"&lt;sup&gt;102&lt;/sup&gt;" }, "properties" : { "noteIndex" : 0 }, "schema" : "https://github.com/citation-style-language/schema/raw/master/csl-citation.json" }</w:instrText>
      </w:r>
      <w:r w:rsidR="00F15B6A" w:rsidRPr="00890F9C">
        <w:fldChar w:fldCharType="separate"/>
      </w:r>
      <w:r w:rsidR="0065591B" w:rsidRPr="0065591B">
        <w:rPr>
          <w:noProof/>
          <w:vertAlign w:val="superscript"/>
        </w:rPr>
        <w:t>102</w:t>
      </w:r>
      <w:r w:rsidR="00F15B6A" w:rsidRPr="00890F9C">
        <w:fldChar w:fldCharType="end"/>
      </w:r>
      <w:r w:rsidR="00C50B28" w:rsidRPr="00890F9C">
        <w:t>.</w:t>
      </w:r>
      <w:r w:rsidR="001E3446" w:rsidRPr="00890F9C">
        <w:t xml:space="preserve"> Using the Brisbane Systems Genetics Study</w:t>
      </w:r>
      <w:r w:rsidR="00F15B6A" w:rsidRPr="00890F9C">
        <w:fldChar w:fldCharType="begin" w:fldLock="1"/>
      </w:r>
      <w:r w:rsidR="0065591B">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"&lt;sup&gt;103&lt;/sup&gt;" }, "properties" : { "noteIndex" : 0 }, "schema" : "https://github.com/citation-style-language/schema/raw/master/csl-citation.json" }</w:instrText>
      </w:r>
      <w:r w:rsidR="00F15B6A" w:rsidRPr="00890F9C">
        <w:fldChar w:fldCharType="separate"/>
      </w:r>
      <w:r w:rsidR="0065591B" w:rsidRPr="0065591B">
        <w:rPr>
          <w:noProof/>
          <w:vertAlign w:val="superscript"/>
        </w:rPr>
        <w:t>103</w:t>
      </w:r>
      <w:r w:rsidR="00F15B6A" w:rsidRPr="00890F9C">
        <w:fldChar w:fldCharType="end"/>
      </w:r>
      <w:r w:rsidR="001E3446" w:rsidRPr="00890F9C">
        <w:t xml:space="preserve"> (BSGS) data of 846 individuals with gene expression levels measured in whole blood, </w:t>
      </w:r>
      <w:r w:rsidR="00062334">
        <w:t>501 instances</w:t>
      </w:r>
      <w:r w:rsidR="00265DDF">
        <w:t xml:space="preserve"> </w:t>
      </w:r>
      <w:r w:rsidR="001E3446" w:rsidRPr="00890F9C">
        <w:t xml:space="preserve">of epistatic effects </w:t>
      </w:r>
      <w:ins w:id="159" w:author="Darren Burgess" w:date="2014-04-17T15:15:00Z">
        <w:r w:rsidR="00AC4078">
          <w:t>were</w:t>
        </w:r>
      </w:ins>
      <w:r w:rsidR="001E3446" w:rsidRPr="00890F9C">
        <w:t xml:space="preserve"> detected using </w:t>
      </w:r>
      <w:r w:rsidR="00A471D8" w:rsidRPr="00890F9C">
        <w:t xml:space="preserve">an </w:t>
      </w:r>
      <w:r w:rsidR="001E3446" w:rsidRPr="00890F9C">
        <w:t>exhaustive</w:t>
      </w:r>
      <w:r w:rsidR="00A471D8" w:rsidRPr="00890F9C">
        <w:t xml:space="preserve"> pairwise </w:t>
      </w:r>
      <w:r w:rsidR="001E3446" w:rsidRPr="00890F9C">
        <w:t xml:space="preserve">search </w:t>
      </w:r>
      <w:r w:rsidR="00A471D8" w:rsidRPr="00890F9C">
        <w:t>method,</w:t>
      </w:r>
      <w:r w:rsidR="00062334">
        <w:t xml:space="preserve"> of which 30 could be</w:t>
      </w:r>
      <w:r w:rsidR="00A471D8" w:rsidRPr="00890F9C">
        <w:t xml:space="preserve"> significant</w:t>
      </w:r>
      <w:r w:rsidR="00062334">
        <w:t>ly</w:t>
      </w:r>
      <w:r w:rsidR="00A471D8" w:rsidRPr="00890F9C">
        <w:t xml:space="preserve"> replicat</w:t>
      </w:r>
      <w:r w:rsidR="00062334">
        <w:t>ed</w:t>
      </w:r>
      <w:r w:rsidR="00A471D8" w:rsidRPr="00890F9C">
        <w:t xml:space="preserve"> in two independent samples</w:t>
      </w:r>
      <w:ins w:id="160" w:author="Gib Hemani" w:date="2014-06-26T22:39:00Z">
        <w:r w:rsidR="00F15B6A">
          <w:fldChar w:fldCharType="begin" w:fldLock="1"/>
        </w:r>
      </w:ins>
      <w:r w:rsidR="0065591B">
        <w:instrText>ADDIN CSL_CITATION { "citationItems" : [ { "id" : "ITEM-1", "itemData" : { "DOI" : "10.1038/nature13005", "ISSN" : "0028-0836", "author" : [ { "dropping-particle" : "", "family" : "Hemani", "given" : "Gibran", "non-dropping-particle" : "", "parse-names" : false, "suffix" : "" }, { "dropping-particle" : "", "family" : "Shakhbazov", "given" : "Konstantin", "non-dropping-particle" : "", "parse-names" : false, "suffix" : "" }, { "dropping-particle" : "", "family" : "Westra", "given" : "Harm-Jan", "non-dropping-particle" : "", "parse-names" : false, "suffix" : "" }, { "dropping-particle" : "", "family" : "Esko", "given" : "Tonu",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"Yang", "given" : "Jian", "non-dropping-particle" : "", "parse-names" : false, "suffix" : "" }, { "dropping-particle" : "", "family" : "Gibson", "given" : "Greg", "non-dropping-particle" : "", "parse-names" : false, "suffix" : "" }, { "dropping-particle" : "", "family" : "Martin", "given" : "Nicholas G.", "non-dropping-particle" : "", "parse-names" : false, "suffix" : "" }, { "dropping-particle" : "", "family" : "Metspalu", "given" : "Andres", "non-dropping-particle" : "", "parse-names" : false, "suffix" : "" }, { "dropping-particle" : "", "family" : "Franke", "given" : "Lude", "non-dropping-particle" : "", "parse-names" : false, "suffix" : "" }, { "dropping-particle" : "", "family" : "Montgomery", "given" : "Grant W.", "non-dropping-particle" : "", "parse-names" : false, "suffix" : "" }, { "dropping-particle" : "", "family" : "Visscher", "given" : "Peter M.", "non-dropping-particle" : "", "parse-names" : false, "suffix" : "" }, { "dropping-particle" : "", "family" : "Powell", "given" : "Joseph E.", "non-dropping-particle" : "", "parse-names" : false, "suffix" : "" } ], "container-title" : "Nature", "id" : "ITEM-1", "issue" : "508(6495)", "issued" : { "date-parts" : [ [ "2014", "2", "26" ] ] }, "page" : "249-53", "publisher" : "Nature Publishing Group", "title" : "Detection and replication of epistasis influencing transcription in humans", "type" : "article-journal", "volume" : "10" }, "uris" : [ "http://www.mendeley.com/documents/?uuid=c6b30fb0-c7fe-4436-85ae-b8234685dde9" ] } ], "mendeley" : { "previouslyFormattedCitation" : "&lt;sup&gt;104&lt;/sup&gt;" }, "properties" : { "noteIndex" : 0 }, "schema" : "https://github.com/citation-style-language/schema/raw/master/csl-citation.json" }</w:instrText>
      </w:r>
      <w:r w:rsidR="00F15B6A">
        <w:fldChar w:fldCharType="separate"/>
      </w:r>
      <w:r w:rsidR="0065591B" w:rsidRPr="0065591B">
        <w:rPr>
          <w:noProof/>
          <w:vertAlign w:val="superscript"/>
        </w:rPr>
        <w:t>104</w:t>
      </w:r>
      <w:ins w:id="161" w:author="Gib Hemani" w:date="2014-06-26T22:39:00Z">
        <w:r w:rsidR="00F15B6A">
          <w:fldChar w:fldCharType="end"/>
        </w:r>
      </w:ins>
      <w:del w:id="162" w:author="Gib Hemani" w:date="2014-06-26T22:38:00Z">
        <w:r w:rsidR="00F15B6A" w:rsidRPr="00890F9C" w:rsidDel="008B2A28">
          <w:fldChar w:fldCharType="begin" w:fldLock="1"/>
        </w:r>
        <w:r w:rsidR="00A33CDF" w:rsidDel="008B2A28">
          <w:delInstrText>ADDIN CSL_CITATION { "citationItems" : [ { "id" : "ITEM-1", "itemData" : { "author" : [ { "dropping-particle" : "", "family" : "Hemani", "given" : "G", "non-dropping-particle" : "", "parse-names" : false, "suffix" : "" }, { "dropping-particle" : "", "family" : "et al", "given" : "", "non-dropping-particle" : "", "parse-names" : false, "suffix" : "" } ], "container-title" : "Nature", "id" : "ITEM-1", "issued" : { "date-parts" : [ [ "0" ] ] }, "title" : "Detection and replication of epistasis influencing transcription in humans", "type" : "article-journal" }, "uris" : [ "http://www.mendeley.com/documents/?uuid=b4a7aad1-04cd-440a-846a-d5c896ed99a5" ] } ], "mendeley" : { "previouslyFormattedCitation" : "&lt;sup&gt;101&lt;/sup&gt;" }, "properties" : { "noteIndex" : 0 }, "schema" : "https://github.com/citation-style-language/schema/raw/master/csl-citation.json" }</w:delInstrText>
        </w:r>
        <w:r w:rsidR="00F15B6A" w:rsidRPr="00890F9C" w:rsidDel="008B2A28">
          <w:fldChar w:fldCharType="separate"/>
        </w:r>
        <w:r w:rsidR="00A33CDF" w:rsidRPr="00A33CDF" w:rsidDel="008B2A28">
          <w:rPr>
            <w:noProof/>
            <w:vertAlign w:val="superscript"/>
          </w:rPr>
          <w:delText>101</w:delText>
        </w:r>
        <w:r w:rsidR="00F15B6A" w:rsidRPr="00890F9C" w:rsidDel="008B2A28">
          <w:fldChar w:fldCharType="end"/>
        </w:r>
      </w:del>
      <w:r w:rsidR="00A471D8" w:rsidRPr="00890F9C">
        <w:t>.</w:t>
      </w:r>
      <w:ins w:id="163" w:author="Gib Hemani" w:date="2014-06-27T01:24:00Z">
        <w:r w:rsidR="00853DF6">
          <w:t xml:space="preserve"> However, further analysis suggests that large, unobserved causal variants can drive the appearance of epistatic signals even after attempting to avoid this problem by filtering on LD between interacting SNPs.</w:t>
        </w:r>
      </w:ins>
      <w:r w:rsidR="00A471D8" w:rsidRPr="00890F9C">
        <w:t xml:space="preserve"> An important conclusion from the study was that even after correcting for power discrepancy</w:t>
      </w:r>
      <w:r w:rsidR="00265DDF">
        <w:t>,</w:t>
      </w:r>
      <w:r w:rsidR="00A471D8" w:rsidRPr="00890F9C">
        <w:t xml:space="preserve"> substantially more </w:t>
      </w:r>
      <w:r w:rsidR="00062334">
        <w:t>phenotypic</w:t>
      </w:r>
      <w:r w:rsidR="00062334" w:rsidRPr="00890F9C">
        <w:t xml:space="preserve"> </w:t>
      </w:r>
      <w:r w:rsidR="00A471D8" w:rsidRPr="00890F9C">
        <w:t>variance</w:t>
      </w:r>
      <w:r w:rsidR="00265DDF">
        <w:t xml:space="preserve"> </w:t>
      </w:r>
      <w:r w:rsidR="00A471D8" w:rsidRPr="00890F9C">
        <w:t>was attributable to additive effects than to non-additive effects</w:t>
      </w:r>
      <w:r w:rsidR="004314F3">
        <w:t>.</w:t>
      </w:r>
    </w:p>
    <w:p w14:paraId="3BB7D3D1" w14:textId="77777777" w:rsidR="00062334" w:rsidRDefault="00062334" w:rsidP="00113BE5">
      <w:pPr>
        <w:rPr>
          <w:b/>
        </w:rPr>
      </w:pPr>
    </w:p>
    <w:p w14:paraId="1645CBF3" w14:textId="77777777" w:rsidR="00B054AA" w:rsidRDefault="00062334" w:rsidP="00062334">
      <w:r w:rsidRPr="00890F9C">
        <w:t xml:space="preserve">The trend that emerges is that there are hints of epistasis being uncovered through exhaustive searches for </w:t>
      </w:r>
      <w:r>
        <w:t xml:space="preserve">epistasis </w:t>
      </w:r>
      <w:r w:rsidR="00843326">
        <w:t xml:space="preserve">between pairs of SNPs </w:t>
      </w:r>
      <w:r>
        <w:t xml:space="preserve">underlying </w:t>
      </w:r>
      <w:r w:rsidRPr="00890F9C">
        <w:t xml:space="preserve">complex traits, but as of yet there is </w:t>
      </w:r>
      <w:r w:rsidR="00B054AA">
        <w:t>rather little</w:t>
      </w:r>
      <w:r w:rsidRPr="00890F9C">
        <w:t xml:space="preserve"> evidence that this approach detects epistatic interactions that are easily interpreted and statistically replicated</w:t>
      </w:r>
      <w:r w:rsidR="00B054AA">
        <w:t xml:space="preserve"> in comparison to additive effects</w:t>
      </w:r>
      <w:r w:rsidRPr="00890F9C">
        <w:t>.</w:t>
      </w:r>
      <w:r w:rsidR="00B054AA">
        <w:t xml:space="preserve"> </w:t>
      </w:r>
      <w:r w:rsidR="00D62F87">
        <w:t>I</w:t>
      </w:r>
      <w:r w:rsidR="00B054AA">
        <w:t xml:space="preserve">t is reasonable to conclude at this stage that </w:t>
      </w:r>
      <w:r w:rsidR="00987A5D">
        <w:t xml:space="preserve">large </w:t>
      </w:r>
      <w:r w:rsidR="00D62F87">
        <w:t>epistatic</w:t>
      </w:r>
      <w:r w:rsidR="00987A5D">
        <w:t xml:space="preserve"> effects </w:t>
      </w:r>
      <w:ins w:id="164" w:author="Darren Burgess" w:date="2014-04-17T15:20:00Z">
        <w:r w:rsidR="001D5233">
          <w:t>(</w:t>
        </w:r>
      </w:ins>
      <w:r w:rsidR="00987A5D">
        <w:t>that ha</w:t>
      </w:r>
      <w:r w:rsidR="00AA4B34">
        <w:t>ve</w:t>
      </w:r>
      <w:r w:rsidR="00612B33">
        <w:t xml:space="preserve"> thus far eluded detection</w:t>
      </w:r>
      <w:ins w:id="165" w:author="Darren Burgess" w:date="2014-04-17T15:20:00Z">
        <w:r w:rsidR="001D5233">
          <w:t>) are unlikely to exist</w:t>
        </w:r>
      </w:ins>
      <w:r w:rsidR="00612B33">
        <w:t>.</w:t>
      </w:r>
    </w:p>
    <w:p w14:paraId="0EADE6A6" w14:textId="77777777" w:rsidR="00B054AA" w:rsidRDefault="00B054AA" w:rsidP="00062334"/>
    <w:p w14:paraId="407618B7" w14:textId="77777777" w:rsidR="00987A5D" w:rsidRDefault="00987A5D" w:rsidP="00B651FE">
      <w:pPr>
        <w:pStyle w:val="Heading3"/>
      </w:pPr>
    </w:p>
    <w:p w14:paraId="0D9EF6FB" w14:textId="77777777" w:rsidR="00FB726E" w:rsidRPr="00890F9C" w:rsidRDefault="00FB726E" w:rsidP="00B651FE">
      <w:pPr>
        <w:pStyle w:val="Heading3"/>
      </w:pPr>
      <w:bookmarkStart w:id="166" w:name="_Toc257304553"/>
      <w:r w:rsidRPr="00890F9C">
        <w:t>Hypothesis-driven studies</w:t>
      </w:r>
      <w:bookmarkEnd w:id="166"/>
    </w:p>
    <w:p w14:paraId="2675AE23" w14:textId="77777777" w:rsidR="00804D46" w:rsidRPr="00890F9C" w:rsidRDefault="00804D46" w:rsidP="00AF3973"/>
    <w:p w14:paraId="0BA63BFA" w14:textId="77777777" w:rsidR="00570AEB" w:rsidRDefault="00AF3973" w:rsidP="00AF3973">
      <w:r w:rsidRPr="00890F9C">
        <w:t xml:space="preserve">An alternative approach to performing exhaustive searches is to overcome the problem of having a very stringent </w:t>
      </w:r>
      <w:ins w:id="167" w:author="Darren Burgess" w:date="2014-04-17T15:22:00Z">
        <w:r w:rsidR="00625898">
          <w:t xml:space="preserve">significance </w:t>
        </w:r>
      </w:ins>
      <w:r w:rsidRPr="00890F9C">
        <w:t>threshold by restricting the search to a few candidate loci</w:t>
      </w:r>
      <w:r w:rsidR="00874306">
        <w:t xml:space="preserve">. Candidate loci are typically chosen because either they are suspected to have a biological role in the trait of interest, or because they have </w:t>
      </w:r>
      <w:r w:rsidR="00AC7FC2">
        <w:t>statistical evidence for</w:t>
      </w:r>
      <w:r w:rsidR="00874306">
        <w:t xml:space="preserve"> </w:t>
      </w:r>
      <w:r w:rsidR="00AC7FC2">
        <w:t>additive effects from previous GWASs. Arising from</w:t>
      </w:r>
      <w:r w:rsidRPr="00890F9C">
        <w:t xml:space="preserve"> th</w:t>
      </w:r>
      <w:r w:rsidR="00AC7FC2">
        <w:t>ese</w:t>
      </w:r>
      <w:r w:rsidRPr="00890F9C">
        <w:t xml:space="preserve"> strateg</w:t>
      </w:r>
      <w:r w:rsidR="00AC7FC2">
        <w:t>ies</w:t>
      </w:r>
      <w:r w:rsidRPr="00890F9C">
        <w:t xml:space="preserve"> are some examples of epistasis with strong statistical support</w:t>
      </w:r>
      <w:r w:rsidR="00FE4B6D">
        <w:t xml:space="preserve"> (Box </w:t>
      </w:r>
      <w:ins w:id="168" w:author="Darren Burgess" w:date="2014-04-17T16:59:00Z">
        <w:r w:rsidR="00920248">
          <w:t>4</w:t>
        </w:r>
      </w:ins>
      <w:r w:rsidR="00FE4B6D">
        <w:t>)</w:t>
      </w:r>
      <w:r w:rsidRPr="00890F9C">
        <w:t>, many examples with weak statistical support</w:t>
      </w:r>
      <w:r w:rsidR="00612B33">
        <w:t>, and a few reports</w:t>
      </w:r>
      <w:r w:rsidR="00987A5D">
        <w:t xml:space="preserve"> that </w:t>
      </w:r>
      <w:r w:rsidR="00FF261F">
        <w:t>declare</w:t>
      </w:r>
      <w:r w:rsidR="00987A5D">
        <w:t xml:space="preserve"> no evidence for epistasis</w:t>
      </w:r>
      <w:r w:rsidRPr="00890F9C">
        <w:t xml:space="preserve">. </w:t>
      </w:r>
    </w:p>
    <w:p w14:paraId="03578F56" w14:textId="77777777" w:rsidR="006B33F7" w:rsidRDefault="006B33F7" w:rsidP="00AF3973"/>
    <w:p w14:paraId="51227B7B" w14:textId="19727C97" w:rsidR="00AF3973" w:rsidRPr="00890F9C" w:rsidRDefault="00612B33" w:rsidP="00AF3973">
      <w:r>
        <w:t>R</w:t>
      </w:r>
      <w:r w:rsidR="000B1E2C">
        <w:t xml:space="preserve">eports for putative interactions in studies </w:t>
      </w:r>
      <w:r>
        <w:t xml:space="preserve">driven by biological hypotheses </w:t>
      </w:r>
      <w:r w:rsidR="000B1E2C">
        <w:t>are rife. T</w:t>
      </w:r>
      <w:r w:rsidR="00AF3973" w:rsidRPr="00890F9C">
        <w:t xml:space="preserve">he sheer volume of reports of epistasis is exemplified by an important study by Combarros </w:t>
      </w:r>
      <w:r w:rsidR="00C4057C" w:rsidRPr="00890F9C">
        <w:rPr>
          <w:i/>
        </w:rPr>
        <w:t>et al</w:t>
      </w:r>
      <w:r w:rsidR="003C3192" w:rsidRPr="00890F9C">
        <w:t>.</w:t>
      </w:r>
      <w:r w:rsidR="00F15B6A" w:rsidRPr="00890F9C">
        <w:fldChar w:fldCharType="begin" w:fldLock="1"/>
      </w:r>
      <w:r w:rsidR="0065591B">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"&lt;sup&gt;105&lt;/sup&gt;" }, "properties" : { "noteIndex" : 0 }, "schema" : "https://github.com/citation-style-language/schema/raw/master/csl-citation.json" }</w:instrText>
      </w:r>
      <w:r w:rsidR="00F15B6A" w:rsidRPr="00890F9C">
        <w:fldChar w:fldCharType="separate"/>
      </w:r>
      <w:r w:rsidR="0065591B" w:rsidRPr="0065591B">
        <w:rPr>
          <w:noProof/>
          <w:vertAlign w:val="superscript"/>
        </w:rPr>
        <w:t>105</w:t>
      </w:r>
      <w:r w:rsidR="00F15B6A" w:rsidRPr="00890F9C">
        <w:fldChar w:fldCharType="end"/>
      </w:r>
      <w:r w:rsidR="00AF3973" w:rsidRPr="00890F9C">
        <w:t>, where they collated data from over 100 publications that reported epistasis</w:t>
      </w:r>
      <w:r w:rsidR="003D4C3E" w:rsidRPr="00890F9C">
        <w:t xml:space="preserve"> of some form</w:t>
      </w:r>
      <w:r w:rsidR="00AF3973" w:rsidRPr="00890F9C">
        <w:t xml:space="preserve"> influencing</w:t>
      </w:r>
      <w:r w:rsidR="00E15DF5">
        <w:t xml:space="preserve"> the </w:t>
      </w:r>
      <w:r w:rsidR="0022063C">
        <w:t>risk of</w:t>
      </w:r>
      <w:r w:rsidR="00E15DF5">
        <w:t xml:space="preserve"> </w:t>
      </w:r>
      <w:r w:rsidR="00AF3973" w:rsidRPr="00890F9C">
        <w:t xml:space="preserve">Alzheimer’s disease (and related traits such as </w:t>
      </w:r>
      <w:r w:rsidR="00E15DF5">
        <w:t xml:space="preserve">its </w:t>
      </w:r>
      <w:r w:rsidR="00AF3973" w:rsidRPr="00890F9C">
        <w:t xml:space="preserve">age of onset). </w:t>
      </w:r>
      <w:r w:rsidR="003D4C3E" w:rsidRPr="00890F9C">
        <w:t>These reports comprised multiple experimental designs, sample sizes, and statistical methods</w:t>
      </w:r>
      <w:r w:rsidR="00215620">
        <w:t>. T</w:t>
      </w:r>
      <w:r w:rsidR="00AF3973" w:rsidRPr="00890F9C">
        <w:t>hey demonstrate that, using a standardized statistical test, 27</w:t>
      </w:r>
      <w:r w:rsidR="0022063C">
        <w:t xml:space="preserve"> of the putative pairs of SNPs</w:t>
      </w:r>
      <w:r w:rsidR="00DD0CCD">
        <w:t xml:space="preserve"> </w:t>
      </w:r>
      <w:r w:rsidR="00AF3973" w:rsidRPr="00890F9C">
        <w:t xml:space="preserve">had interaction terms at the nominal significance level of </w:t>
      </w:r>
      <w:r w:rsidR="00E15DF5" w:rsidRPr="00676A22">
        <w:rPr>
          <w:i/>
        </w:rPr>
        <w:t>P</w:t>
      </w:r>
      <w:r w:rsidR="00AF3973" w:rsidRPr="00890F9C">
        <w:rPr>
          <w:i/>
        </w:rPr>
        <w:t xml:space="preserve"> </w:t>
      </w:r>
      <w:r w:rsidR="00AF3973" w:rsidRPr="00676A22">
        <w:t>&lt; 0.05</w:t>
      </w:r>
      <w:r w:rsidR="00AF3973" w:rsidRPr="00890F9C">
        <w:t xml:space="preserve"> (mostly involving</w:t>
      </w:r>
      <w:r w:rsidR="00E15DF5">
        <w:t xml:space="preserve"> </w:t>
      </w:r>
      <w:r w:rsidR="0019739A">
        <w:t xml:space="preserve">the pathogenic </w:t>
      </w:r>
      <w:r w:rsidR="0019739A" w:rsidRPr="0019739A">
        <w:t>ε4 allele</w:t>
      </w:r>
      <w:r w:rsidR="0019739A">
        <w:t xml:space="preserve"> of </w:t>
      </w:r>
      <w:r w:rsidR="0019739A" w:rsidRPr="0019739A">
        <w:t xml:space="preserve">apolipoprotein </w:t>
      </w:r>
      <w:r w:rsidR="000B1E2C">
        <w:t xml:space="preserve">E </w:t>
      </w:r>
      <w:r w:rsidR="0019739A" w:rsidRPr="00676A22">
        <w:t>(</w:t>
      </w:r>
      <w:r w:rsidR="00C4057C" w:rsidRPr="00890F9C">
        <w:rPr>
          <w:i/>
        </w:rPr>
        <w:t>APOE4</w:t>
      </w:r>
      <w:r w:rsidR="00AF3973" w:rsidRPr="00890F9C">
        <w:t>)</w:t>
      </w:r>
      <w:ins w:id="169" w:author="Darren Burgess" w:date="2014-04-17T15:24:00Z">
        <w:r w:rsidR="00625898">
          <w:t>)</w:t>
        </w:r>
      </w:ins>
      <w:r w:rsidR="00AF3973" w:rsidRPr="00890F9C">
        <w:t xml:space="preserve">. </w:t>
      </w:r>
      <w:r w:rsidR="00E15DF5">
        <w:t>Alt</w:t>
      </w:r>
      <w:r w:rsidR="00AF3973" w:rsidRPr="00890F9C">
        <w:t>hough</w:t>
      </w:r>
      <w:r w:rsidR="00B51D06" w:rsidRPr="00890F9C">
        <w:t>, ostensibly,</w:t>
      </w:r>
      <w:r w:rsidR="00AF3973" w:rsidRPr="00890F9C">
        <w:t xml:space="preserve"> this is more than </w:t>
      </w:r>
      <w:r w:rsidR="00B51D06" w:rsidRPr="00890F9C">
        <w:t xml:space="preserve">what </w:t>
      </w:r>
      <w:r w:rsidR="00AF3973" w:rsidRPr="00890F9C">
        <w:t xml:space="preserve">is expected by chance, </w:t>
      </w:r>
      <w:r w:rsidR="00B51D06" w:rsidRPr="00890F9C">
        <w:t xml:space="preserve">Combarros </w:t>
      </w:r>
      <w:r w:rsidR="00C4057C" w:rsidRPr="00890F9C">
        <w:rPr>
          <w:i/>
        </w:rPr>
        <w:t>et al</w:t>
      </w:r>
      <w:r w:rsidR="003C3192" w:rsidRPr="00890F9C">
        <w:t>.</w:t>
      </w:r>
      <w:r w:rsidR="00B51D06" w:rsidRPr="00890F9C">
        <w:t xml:space="preserve"> pointed out that there</w:t>
      </w:r>
      <w:r w:rsidR="00AF3973" w:rsidRPr="00890F9C">
        <w:t xml:space="preserve"> are many limitations</w:t>
      </w:r>
      <w:r w:rsidR="00B51D06" w:rsidRPr="00890F9C">
        <w:t xml:space="preserve"> to how these studies were conducted</w:t>
      </w:r>
      <w:r w:rsidR="00E15DF5">
        <w:t>;</w:t>
      </w:r>
      <w:r w:rsidR="00B51D06" w:rsidRPr="00890F9C">
        <w:t xml:space="preserve"> notably,</w:t>
      </w:r>
      <w:r w:rsidR="00AF3973" w:rsidRPr="00890F9C">
        <w:t xml:space="preserve"> most of the studies did not adjust for relevant covariates</w:t>
      </w:r>
      <w:r w:rsidR="00D52912">
        <w:t xml:space="preserve"> or potential confounding from population stratification,</w:t>
      </w:r>
      <w:r w:rsidR="00AF3973" w:rsidRPr="00890F9C">
        <w:t xml:space="preserve"> nor did they s</w:t>
      </w:r>
      <w:r w:rsidR="00B51D06" w:rsidRPr="00890F9C">
        <w:t>how evidence of replication</w:t>
      </w:r>
      <w:r w:rsidR="000B1E2C">
        <w:t>.</w:t>
      </w:r>
    </w:p>
    <w:p w14:paraId="32E80217" w14:textId="77777777" w:rsidR="00AF3973" w:rsidRPr="00890F9C" w:rsidRDefault="00AF3973" w:rsidP="00AF3973"/>
    <w:p w14:paraId="09A4EF1F" w14:textId="2A359A7D" w:rsidR="00B51D06" w:rsidRPr="00890F9C" w:rsidRDefault="00DD0CCD" w:rsidP="00AF3973">
      <w:r>
        <w:t>Owing to the variability in design and reproducibility of epistasis studies, t</w:t>
      </w:r>
      <w:r w:rsidR="00B51D06" w:rsidRPr="00890F9C">
        <w:t>he Epistasis Project was created to provide a regularised framework for replication of claims of epistasis in a large, well-controlled study. To date, a few reports of epistasis from candidate gene studies have been discovered</w:t>
      </w:r>
      <w:r w:rsidR="00F15B6A" w:rsidRPr="00890F9C">
        <w:fldChar w:fldCharType="begin" w:fldLock="1"/>
      </w:r>
      <w:r w:rsidR="0065591B">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"&lt;sup&gt;106\u2013108&lt;/sup&gt;" }, "properties" : { "noteIndex" : 0 }, "schema" : "https://github.com/citation-style-language/schema/raw/master/csl-citation.json" }</w:instrText>
      </w:r>
      <w:r w:rsidR="00F15B6A" w:rsidRPr="00890F9C">
        <w:fldChar w:fldCharType="separate"/>
      </w:r>
      <w:r w:rsidR="0065591B" w:rsidRPr="0065591B">
        <w:rPr>
          <w:noProof/>
          <w:vertAlign w:val="superscript"/>
        </w:rPr>
        <w:t>106–108</w:t>
      </w:r>
      <w:r w:rsidR="00F15B6A" w:rsidRPr="00890F9C">
        <w:fldChar w:fldCharType="end"/>
      </w:r>
      <w:r w:rsidR="00B51D06" w:rsidRPr="00890F9C">
        <w:t xml:space="preserve"> or shown to replicate</w:t>
      </w:r>
      <w:r w:rsidR="00F15B6A" w:rsidRPr="00890F9C">
        <w:fldChar w:fldCharType="begin" w:fldLock="1"/>
      </w:r>
      <w:r w:rsidR="0065591B">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"&lt;sup&gt;109&lt;/sup&gt;" }, "properties" : { "noteIndex" : 0 }, "schema" : "https://github.com/citation-style-language/schema/raw/master/csl-citation.json" }</w:instrText>
      </w:r>
      <w:r w:rsidR="00F15B6A" w:rsidRPr="00890F9C">
        <w:fldChar w:fldCharType="separate"/>
      </w:r>
      <w:r w:rsidR="0065591B" w:rsidRPr="0065591B">
        <w:rPr>
          <w:noProof/>
          <w:vertAlign w:val="superscript"/>
        </w:rPr>
        <w:t>109</w:t>
      </w:r>
      <w:r w:rsidR="00F15B6A" w:rsidRPr="00890F9C">
        <w:fldChar w:fldCharType="end"/>
      </w:r>
      <w:r w:rsidR="00B51D06" w:rsidRPr="00890F9C">
        <w:t xml:space="preserve"> in the Epistasis Project cohort, but perhaps the main conclusion from this work is that </w:t>
      </w:r>
      <w:r>
        <w:t xml:space="preserve">epistasis </w:t>
      </w:r>
      <w:r w:rsidR="00B51D06" w:rsidRPr="00890F9C">
        <w:t>must be cautious</w:t>
      </w:r>
      <w:r>
        <w:t>ly</w:t>
      </w:r>
      <w:r w:rsidR="00B51D06" w:rsidRPr="00890F9C">
        <w:t xml:space="preserve"> report</w:t>
      </w:r>
      <w:r>
        <w:t>ed</w:t>
      </w:r>
      <w:r w:rsidR="00B51D06" w:rsidRPr="00890F9C">
        <w:t xml:space="preserve"> </w:t>
      </w:r>
      <w:r>
        <w:t>and</w:t>
      </w:r>
      <w:r w:rsidRPr="00890F9C">
        <w:t xml:space="preserve"> </w:t>
      </w:r>
      <w:r w:rsidR="00B51D06" w:rsidRPr="00890F9C">
        <w:t>interpret</w:t>
      </w:r>
      <w:r>
        <w:t>ed</w:t>
      </w:r>
      <w:r w:rsidR="00B51D06" w:rsidRPr="00890F9C">
        <w:t xml:space="preserve"> because </w:t>
      </w:r>
      <w:r w:rsidR="00401EC2" w:rsidRPr="00890F9C">
        <w:t xml:space="preserve">in the absence of solid replication </w:t>
      </w:r>
      <w:r w:rsidR="00D84B37" w:rsidRPr="00890F9C">
        <w:t xml:space="preserve">the </w:t>
      </w:r>
      <w:r w:rsidR="00B51D06" w:rsidRPr="00890F9C">
        <w:t xml:space="preserve">majority </w:t>
      </w:r>
      <w:r w:rsidR="00CA39FE">
        <w:t xml:space="preserve">of identified epistatic interactions might be </w:t>
      </w:r>
      <w:r w:rsidR="00B51D06" w:rsidRPr="00890F9C">
        <w:t>false positives.</w:t>
      </w:r>
    </w:p>
    <w:p w14:paraId="177625AC" w14:textId="77777777" w:rsidR="00AF3973" w:rsidRPr="00890F9C" w:rsidRDefault="00AF3973" w:rsidP="00AF3973"/>
    <w:p w14:paraId="2A8FEDCF" w14:textId="417E61EF" w:rsidR="009F7282" w:rsidRPr="00890F9C" w:rsidRDefault="003D4C3E" w:rsidP="00113BE5">
      <w:r w:rsidRPr="00890F9C">
        <w:t>Beyond</w:t>
      </w:r>
      <w:r w:rsidR="00B51D06" w:rsidRPr="00890F9C">
        <w:t xml:space="preserve"> the Epistasis Project other statistically robust examples of </w:t>
      </w:r>
      <w:r w:rsidR="00235BDE" w:rsidRPr="00890F9C">
        <w:t>epistasis have</w:t>
      </w:r>
      <w:r w:rsidR="00E548EE" w:rsidRPr="00890F9C">
        <w:t xml:space="preserve"> also</w:t>
      </w:r>
      <w:r w:rsidR="00235BDE" w:rsidRPr="00890F9C">
        <w:t xml:space="preserve"> been shown. </w:t>
      </w:r>
      <w:r w:rsidR="00AF3973" w:rsidRPr="00890F9C">
        <w:t xml:space="preserve">For example, Rhinn </w:t>
      </w:r>
      <w:r w:rsidR="00C4057C" w:rsidRPr="00890F9C">
        <w:rPr>
          <w:i/>
        </w:rPr>
        <w:t>et al</w:t>
      </w:r>
      <w:r w:rsidR="001548F0" w:rsidRPr="00890F9C">
        <w:rPr>
          <w:i/>
        </w:rPr>
        <w:t>.</w:t>
      </w:r>
      <w:r w:rsidR="00F15B6A" w:rsidRPr="00890F9C">
        <w:fldChar w:fldCharType="begin" w:fldLock="1"/>
      </w:r>
      <w:r w:rsidR="0065591B">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"&lt;sup&gt;110&lt;/sup&gt;" }, "properties" : { "noteIndex" : 0 }, "schema" : "https://github.com/citation-style-language/schema/raw/master/csl-citation.json" }</w:instrText>
      </w:r>
      <w:r w:rsidR="00F15B6A" w:rsidRPr="00890F9C">
        <w:fldChar w:fldCharType="separate"/>
      </w:r>
      <w:r w:rsidR="0065591B" w:rsidRPr="0065591B">
        <w:rPr>
          <w:noProof/>
          <w:vertAlign w:val="superscript"/>
        </w:rPr>
        <w:t>110</w:t>
      </w:r>
      <w:r w:rsidR="00F15B6A" w:rsidRPr="00890F9C">
        <w:fldChar w:fldCharType="end"/>
      </w:r>
      <w:r w:rsidR="00AF3973" w:rsidRPr="00890F9C">
        <w:t xml:space="preserve"> designed a study to identify differential gene expression caused by </w:t>
      </w:r>
      <w:r w:rsidR="00C4057C" w:rsidRPr="00890F9C">
        <w:rPr>
          <w:i/>
        </w:rPr>
        <w:t>APOE4</w:t>
      </w:r>
      <w:r w:rsidR="00AF3973" w:rsidRPr="00890F9C">
        <w:t xml:space="preserve"> and independent of </w:t>
      </w:r>
      <w:r w:rsidR="00C4057C" w:rsidRPr="00890F9C">
        <w:rPr>
          <w:i/>
        </w:rPr>
        <w:t>APOE4</w:t>
      </w:r>
      <w:r w:rsidR="00AF3973" w:rsidRPr="00890F9C">
        <w:t xml:space="preserve"> in conferring a risk for late</w:t>
      </w:r>
      <w:r w:rsidR="00FE4A8F">
        <w:t>-</w:t>
      </w:r>
      <w:r w:rsidR="00AF3973" w:rsidRPr="00890F9C">
        <w:t>onset Alzheimer’s disease. In doing so, they demonstrated two genetic interactions where SNPs regulating</w:t>
      </w:r>
      <w:ins w:id="170" w:author="Darren Burgess" w:date="2014-04-17T15:29:00Z">
        <w:r w:rsidR="00BC1EAD">
          <w:t xml:space="preserve"> expression levels of</w:t>
        </w:r>
      </w:ins>
      <w:r w:rsidR="00AF3973" w:rsidRPr="00890F9C">
        <w:t xml:space="preserve"> </w:t>
      </w:r>
      <w:r w:rsidR="00C4057C" w:rsidRPr="00890F9C">
        <w:rPr>
          <w:i/>
        </w:rPr>
        <w:t>FYN</w:t>
      </w:r>
      <w:r w:rsidR="00AF3973" w:rsidRPr="00890F9C">
        <w:t xml:space="preserve"> and </w:t>
      </w:r>
      <w:r w:rsidR="00C4057C" w:rsidRPr="00890F9C">
        <w:rPr>
          <w:i/>
        </w:rPr>
        <w:t>RNF219</w:t>
      </w:r>
      <w:r w:rsidR="00AF3973" w:rsidRPr="00890F9C">
        <w:t xml:space="preserve"> each decreased the risk of Alzheimer’s </w:t>
      </w:r>
      <w:r w:rsidR="0019739A">
        <w:t xml:space="preserve">disease </w:t>
      </w:r>
      <w:r w:rsidR="00AF3973" w:rsidRPr="00890F9C">
        <w:t xml:space="preserve">in </w:t>
      </w:r>
      <w:r w:rsidR="00C4057C" w:rsidRPr="00890F9C">
        <w:rPr>
          <w:i/>
        </w:rPr>
        <w:t>APOE4</w:t>
      </w:r>
      <w:r w:rsidR="00AF3973" w:rsidRPr="00890F9C">
        <w:t xml:space="preserve"> non-carriers, but not in </w:t>
      </w:r>
      <w:r w:rsidR="00C4057C" w:rsidRPr="00890F9C">
        <w:rPr>
          <w:i/>
        </w:rPr>
        <w:t>APOE4</w:t>
      </w:r>
      <w:r w:rsidR="00AF3973" w:rsidRPr="00890F9C">
        <w:t xml:space="preserve"> carriers. This finding was also statistically replicated in independent samples.</w:t>
      </w:r>
      <w:r w:rsidRPr="00890F9C">
        <w:t xml:space="preserve"> The</w:t>
      </w:r>
      <w:r w:rsidR="00235BDE" w:rsidRPr="00890F9C">
        <w:t xml:space="preserve"> </w:t>
      </w:r>
      <w:r w:rsidR="00874306">
        <w:t xml:space="preserve">successful </w:t>
      </w:r>
      <w:r w:rsidR="00235BDE" w:rsidRPr="00890F9C">
        <w:t xml:space="preserve">strategy of restricting the search to genetic effects that control </w:t>
      </w:r>
      <w:r w:rsidR="00235BDE" w:rsidRPr="00890F9C">
        <w:rPr>
          <w:b/>
        </w:rPr>
        <w:t>endophenotypes</w:t>
      </w:r>
      <w:r w:rsidR="00235BDE" w:rsidRPr="00890F9C">
        <w:t xml:space="preserve"> </w:t>
      </w:r>
      <w:r w:rsidR="00874306">
        <w:t>resonates with the outcome from hypothesis-free studies, supporting the notion that examples of functional epistasis exhibit relatively little non-additive variance, thus making them hard to identify in highly polygenic complex traits.</w:t>
      </w:r>
    </w:p>
    <w:p w14:paraId="6EA2EC1F" w14:textId="77777777" w:rsidR="00DC228A" w:rsidRPr="00890F9C" w:rsidRDefault="00DC228A" w:rsidP="00113BE5"/>
    <w:p w14:paraId="7B495DDD" w14:textId="2C8B9457" w:rsidR="00D1666E" w:rsidRDefault="00E81562" w:rsidP="00113BE5">
      <w:pPr>
        <w:rPr>
          <w:b/>
        </w:rPr>
      </w:pPr>
      <w:r w:rsidRPr="00890F9C">
        <w:t xml:space="preserve">Multiple sclerosis (MS) is another complex trait in which epistasis has been demonstrated to have an impact. Because the </w:t>
      </w:r>
      <w:r w:rsidR="00C4057C" w:rsidRPr="00890F9C">
        <w:rPr>
          <w:i/>
        </w:rPr>
        <w:t>HLA-DR2</w:t>
      </w:r>
      <w:r w:rsidRPr="00890F9C">
        <w:t xml:space="preserve"> haplotype in the MHC region showed complete </w:t>
      </w:r>
      <w:r w:rsidR="00956FF9" w:rsidRPr="00890F9C">
        <w:t>LD</w:t>
      </w:r>
      <w:r w:rsidRPr="00890F9C">
        <w:t xml:space="preserve"> over a long distance in multiple ethnic populations it was hypothesised that selection was maintaining the co-segregation of two alleles due to epistasis</w:t>
      </w:r>
      <w:r w:rsidR="00B30225">
        <w:t xml:space="preserve">. </w:t>
      </w:r>
      <w:r w:rsidRPr="00890F9C">
        <w:rPr>
          <w:i/>
        </w:rPr>
        <w:t>In vivo</w:t>
      </w:r>
      <w:r w:rsidRPr="00890F9C">
        <w:t xml:space="preserve"> studies in humanised mice confirmed that separation of the two alleles led to an MS-like phenotype</w:t>
      </w:r>
      <w:r w:rsidR="00F15B6A" w:rsidRPr="00890F9C">
        <w:fldChar w:fldCharType="begin" w:fldLock="1"/>
      </w:r>
      <w:r w:rsidR="0065591B">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"&lt;sup&gt;111&lt;/sup&gt;" }, "properties" : { "noteIndex" : 0 }, "schema" : "https://github.com/citation-style-language/schema/raw/master/csl-citation.json" }</w:instrText>
      </w:r>
      <w:r w:rsidR="00F15B6A" w:rsidRPr="00890F9C">
        <w:fldChar w:fldCharType="separate"/>
      </w:r>
      <w:r w:rsidR="0065591B" w:rsidRPr="0065591B">
        <w:rPr>
          <w:noProof/>
          <w:vertAlign w:val="superscript"/>
        </w:rPr>
        <w:t>111</w:t>
      </w:r>
      <w:r w:rsidR="00F15B6A" w:rsidRPr="00890F9C">
        <w:fldChar w:fldCharType="end"/>
      </w:r>
      <w:r w:rsidRPr="00890F9C">
        <w:t xml:space="preserve">, and </w:t>
      </w:r>
      <w:r w:rsidR="009A32AA" w:rsidRPr="00890F9C">
        <w:t>subsequent analysis in human populations showed increased incidence of MS amongst individuals exhibiting recombination between the interacting loci</w:t>
      </w:r>
      <w:r w:rsidR="00F15B6A" w:rsidRPr="00890F9C">
        <w:fldChar w:fldCharType="begin" w:fldLock="1"/>
      </w:r>
      <w:r w:rsidR="0065591B">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"&lt;sup&gt;112&lt;/sup&gt;" }, "properties" : { "noteIndex" : 0 }, "schema" : "https://github.com/citation-style-language/schema/raw/master/csl-citation.json" }</w:instrText>
      </w:r>
      <w:r w:rsidR="00F15B6A" w:rsidRPr="00890F9C">
        <w:fldChar w:fldCharType="separate"/>
      </w:r>
      <w:r w:rsidR="0065591B" w:rsidRPr="0065591B">
        <w:rPr>
          <w:noProof/>
          <w:vertAlign w:val="superscript"/>
        </w:rPr>
        <w:t>112</w:t>
      </w:r>
      <w:r w:rsidR="00F15B6A" w:rsidRPr="00890F9C">
        <w:fldChar w:fldCharType="end"/>
      </w:r>
      <w:r w:rsidR="003A7693">
        <w:t>; both studies thus provide support for a role for this allelic pair in protecting from MS.</w:t>
      </w:r>
    </w:p>
    <w:p w14:paraId="48A2EA2F" w14:textId="77777777" w:rsidR="00D1666E" w:rsidRDefault="00D1666E" w:rsidP="00113BE5"/>
    <w:p w14:paraId="2CFEF381" w14:textId="081A00A9" w:rsidR="00200E7E" w:rsidRDefault="00200E7E" w:rsidP="00113BE5">
      <w:r>
        <w:t>The</w:t>
      </w:r>
      <w:r w:rsidRPr="00890F9C">
        <w:t xml:space="preserve"> pattern by which</w:t>
      </w:r>
      <w:r>
        <w:t xml:space="preserve"> genetic</w:t>
      </w:r>
      <w:r w:rsidRPr="00890F9C">
        <w:t xml:space="preserve"> </w:t>
      </w:r>
      <w:r>
        <w:t>variants</w:t>
      </w:r>
      <w:r w:rsidRPr="00890F9C">
        <w:t xml:space="preserve"> interact can be informative</w:t>
      </w:r>
      <w:r>
        <w:t xml:space="preserve"> about biological function</w:t>
      </w:r>
      <w:r w:rsidRPr="00890F9C">
        <w:t xml:space="preserve">. For example, suppose an interaction is detected for a disease </w:t>
      </w:r>
      <w:ins w:id="171" w:author="Darren Burgess" w:date="2014-04-17T15:35:00Z">
        <w:r w:rsidR="00E24341">
          <w:t>for</w:t>
        </w:r>
      </w:ins>
      <w:ins w:id="172" w:author="Darren Burgess" w:date="2014-04-17T15:34:00Z">
        <w:r w:rsidR="00E24341">
          <w:t xml:space="preserve"> which</w:t>
        </w:r>
      </w:ins>
      <w:r w:rsidRPr="00890F9C">
        <w:t xml:space="preserve"> risk is only conferred at the first polymorphism in the presence of the risk allele at the second polymorphism (for robust empirical examples of this pattern see </w:t>
      </w:r>
      <w:r w:rsidR="00F15B6A" w:rsidRPr="00890F9C">
        <w:fldChar w:fldCharType="begin" w:fldLock="1"/>
      </w:r>
      <w:r w:rsidR="0065591B">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"&lt;sup&gt;26,27,110&lt;/sup&gt;" }, "properties" : { "noteIndex" : 0 }, "schema" : "https://github.com/citation-style-language/schema/raw/master/csl-citation.json" }</w:instrText>
      </w:r>
      <w:r w:rsidR="00F15B6A" w:rsidRPr="00890F9C">
        <w:fldChar w:fldCharType="separate"/>
      </w:r>
      <w:r w:rsidR="0065591B" w:rsidRPr="0065591B">
        <w:rPr>
          <w:noProof/>
          <w:vertAlign w:val="superscript"/>
        </w:rPr>
        <w:t>26,27,110</w:t>
      </w:r>
      <w:r w:rsidR="00F15B6A" w:rsidRPr="00890F9C">
        <w:fldChar w:fldCharType="end"/>
      </w:r>
      <w:r w:rsidRPr="00890F9C">
        <w:t>). This may signify that there is pathway redundancy, and each variant affects independent pathways. An alternative pattern to the one described above, where the risk allele at one locus only has an effect in the absence of the risk allele at another locus, might suggest that both variants are involved in the same pathway because the loss of either variant is sufficient to confer the effect of the loss of the pathway. A potential example of this was shown in an interaction for systemic lupus eryth</w:t>
      </w:r>
      <w:ins w:id="173" w:author="Darren Burgess" w:date="2014-04-17T15:37:00Z">
        <w:r w:rsidR="00E24341">
          <w:t>em</w:t>
        </w:r>
      </w:ins>
      <w:r w:rsidRPr="00890F9C">
        <w:t xml:space="preserve">atosus, where not only did the interaction replicate, but the </w:t>
      </w:r>
      <w:ins w:id="174" w:author="Darren Burgess" w:date="2014-04-17T15:36:00Z">
        <w:r w:rsidR="00E24341">
          <w:t xml:space="preserve">proteins encoded by the </w:t>
        </w:r>
      </w:ins>
      <w:r w:rsidRPr="00890F9C">
        <w:t>genes involved (</w:t>
      </w:r>
      <w:r w:rsidRPr="006D22C4">
        <w:rPr>
          <w:i/>
        </w:rPr>
        <w:t>BLK</w:t>
      </w:r>
      <w:r w:rsidRPr="00890F9C">
        <w:t xml:space="preserve"> and </w:t>
      </w:r>
      <w:r w:rsidRPr="006D22C4">
        <w:rPr>
          <w:i/>
        </w:rPr>
        <w:t>BANK1</w:t>
      </w:r>
      <w:r w:rsidRPr="00890F9C">
        <w:t xml:space="preserve">) were shown to co-localise </w:t>
      </w:r>
      <w:r w:rsidRPr="00890F9C">
        <w:rPr>
          <w:i/>
        </w:rPr>
        <w:t>in vivo</w:t>
      </w:r>
      <w:r w:rsidRPr="00890F9C">
        <w:t>.</w:t>
      </w:r>
      <w:r w:rsidR="00F15B6A" w:rsidRPr="00890F9C">
        <w:fldChar w:fldCharType="begin" w:fldLock="1"/>
      </w:r>
      <w:r w:rsidR="0065591B">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"&lt;sup&gt;113&lt;/sup&gt;" }, "properties" : { "noteIndex" : 0 }, "schema" : "https://github.com/citation-style-language/schema/raw/master/csl-citation.json" }</w:instrText>
      </w:r>
      <w:r w:rsidR="00F15B6A" w:rsidRPr="00890F9C">
        <w:fldChar w:fldCharType="separate"/>
      </w:r>
      <w:r w:rsidR="0065591B" w:rsidRPr="0065591B">
        <w:rPr>
          <w:noProof/>
          <w:vertAlign w:val="superscript"/>
        </w:rPr>
        <w:t>113</w:t>
      </w:r>
      <w:r w:rsidR="00F15B6A" w:rsidRPr="00890F9C">
        <w:fldChar w:fldCharType="end"/>
      </w:r>
      <w:r w:rsidRPr="00890F9C">
        <w:t xml:space="preserve"> </w:t>
      </w:r>
    </w:p>
    <w:p w14:paraId="4BD05AF4" w14:textId="77777777" w:rsidR="00200E7E" w:rsidRPr="00890F9C" w:rsidRDefault="00200E7E" w:rsidP="00113BE5"/>
    <w:p w14:paraId="133E1A3C" w14:textId="69A05A30" w:rsidR="00432AB6" w:rsidRPr="00676A22" w:rsidRDefault="00235BDE" w:rsidP="00113BE5">
      <w:pPr>
        <w:rPr>
          <w:b/>
        </w:rPr>
      </w:pPr>
      <w:r w:rsidRPr="00890F9C">
        <w:t xml:space="preserve">An alternative strategy for narrowing the search to overcome </w:t>
      </w:r>
      <w:r w:rsidR="00676A22">
        <w:t>stringent</w:t>
      </w:r>
      <w:r w:rsidR="00676A22" w:rsidRPr="00890F9C">
        <w:t xml:space="preserve"> </w:t>
      </w:r>
      <w:r w:rsidRPr="00890F9C">
        <w:t xml:space="preserve">significance thresholds is to only test for epistasis amongst SNPs that have </w:t>
      </w:r>
      <w:r w:rsidRPr="00890F9C">
        <w:lastRenderedPageBreak/>
        <w:t>known marginal effects.</w:t>
      </w:r>
      <w:r w:rsidR="00570AEB" w:rsidRPr="00890F9C">
        <w:t xml:space="preserve"> Though not routine, many GWA</w:t>
      </w:r>
      <w:r w:rsidR="00804D46">
        <w:t>S</w:t>
      </w:r>
      <w:r w:rsidR="00570AEB" w:rsidRPr="00890F9C">
        <w:t xml:space="preserve">s </w:t>
      </w:r>
      <w:r w:rsidR="00DD7D12">
        <w:t>have reported</w:t>
      </w:r>
      <w:r w:rsidR="00570AEB" w:rsidRPr="00890F9C">
        <w:t xml:space="preserve"> follow-up analysis of epistasis amongst their hits, but </w:t>
      </w:r>
      <w:r w:rsidR="00714103">
        <w:t>al</w:t>
      </w:r>
      <w:r w:rsidR="00DE74DC" w:rsidRPr="00890F9C">
        <w:t>though</w:t>
      </w:r>
      <w:r w:rsidR="00570AEB" w:rsidRPr="00890F9C">
        <w:t xml:space="preserve"> the number of positive findings remains very low</w:t>
      </w:r>
      <w:r w:rsidR="00DE74DC" w:rsidRPr="00890F9C">
        <w:t>, some successes have been reported</w:t>
      </w:r>
      <w:r w:rsidR="00570AEB" w:rsidRPr="00890F9C">
        <w:t>.</w:t>
      </w:r>
      <w:r w:rsidRPr="00890F9C">
        <w:t xml:space="preserve"> </w:t>
      </w:r>
      <w:r w:rsidR="006D3067" w:rsidRPr="00890F9C">
        <w:t xml:space="preserve">Strange </w:t>
      </w:r>
      <w:r w:rsidR="00C4057C" w:rsidRPr="00890F9C">
        <w:rPr>
          <w:i/>
        </w:rPr>
        <w:t>et al</w:t>
      </w:r>
      <w:r w:rsidR="001A6E24" w:rsidRPr="00890F9C">
        <w:t>.</w:t>
      </w:r>
      <w:r w:rsidR="00F15B6A" w:rsidRPr="00890F9C">
        <w:fldChar w:fldCharType="begin" w:fldLock="1"/>
      </w:r>
      <w:r w:rsidR="0065591B">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"&lt;sup&gt;27&lt;/sup&gt;" }, "properties" : { "noteIndex" : 0 }, "schema" : "https://github.com/citation-style-language/schema/raw/master/csl-citation.json" }</w:instrText>
      </w:r>
      <w:r w:rsidR="00F15B6A" w:rsidRPr="00890F9C">
        <w:fldChar w:fldCharType="separate"/>
      </w:r>
      <w:r w:rsidR="0065591B" w:rsidRPr="0065591B">
        <w:rPr>
          <w:noProof/>
          <w:vertAlign w:val="superscript"/>
        </w:rPr>
        <w:t>27</w:t>
      </w:r>
      <w:r w:rsidR="00F15B6A" w:rsidRPr="00890F9C">
        <w:fldChar w:fldCharType="end"/>
      </w:r>
      <w:r w:rsidR="006D3067" w:rsidRPr="00890F9C">
        <w:t xml:space="preserve"> looked for epistasis amongst significant marginal effects from a GWA</w:t>
      </w:r>
      <w:r w:rsidR="00804D46">
        <w:t>S</w:t>
      </w:r>
      <w:r w:rsidR="006D3067" w:rsidRPr="00890F9C">
        <w:t xml:space="preserve"> for psoriasis, and demonstrated that the risk alleles at the </w:t>
      </w:r>
      <w:r w:rsidR="00C4057C" w:rsidRPr="00890F9C">
        <w:rPr>
          <w:i/>
        </w:rPr>
        <w:t>HLA-C</w:t>
      </w:r>
      <w:r w:rsidR="006D3067" w:rsidRPr="00890F9C">
        <w:t xml:space="preserve"> and </w:t>
      </w:r>
      <w:r w:rsidR="00C4057C" w:rsidRPr="00890F9C">
        <w:rPr>
          <w:i/>
        </w:rPr>
        <w:t>ERAP1</w:t>
      </w:r>
      <w:r w:rsidR="006D3067" w:rsidRPr="00890F9C">
        <w:t xml:space="preserve"> loci only conferred effects if they were both present. A similar pattern of epistasis was uncovered using the same strategy by Evans </w:t>
      </w:r>
      <w:r w:rsidR="00C4057C" w:rsidRPr="00890F9C">
        <w:rPr>
          <w:i/>
        </w:rPr>
        <w:t>et al</w:t>
      </w:r>
      <w:r w:rsidR="001A6E24" w:rsidRPr="00890F9C">
        <w:t>.</w:t>
      </w:r>
      <w:r w:rsidR="00F15B6A" w:rsidRPr="00890F9C">
        <w:fldChar w:fldCharType="begin" w:fldLock="1"/>
      </w:r>
      <w:r w:rsidR="0065591B">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"&lt;sup&gt;26&lt;/sup&gt;" }, "properties" : { "noteIndex" : 0 }, "schema" : "https://github.com/citation-style-language/schema/raw/master/csl-citation.json" }</w:instrText>
      </w:r>
      <w:r w:rsidR="00F15B6A" w:rsidRPr="00890F9C">
        <w:fldChar w:fldCharType="separate"/>
      </w:r>
      <w:r w:rsidR="0065591B" w:rsidRPr="0065591B">
        <w:rPr>
          <w:noProof/>
          <w:vertAlign w:val="superscript"/>
        </w:rPr>
        <w:t>26</w:t>
      </w:r>
      <w:r w:rsidR="00F15B6A" w:rsidRPr="00890F9C">
        <w:fldChar w:fldCharType="end"/>
      </w:r>
      <w:r w:rsidR="006D3067" w:rsidRPr="00890F9C">
        <w:t xml:space="preserve"> in a GWA</w:t>
      </w:r>
      <w:r w:rsidR="00714103">
        <w:t>S</w:t>
      </w:r>
      <w:r w:rsidR="006D3067" w:rsidRPr="00890F9C">
        <w:t xml:space="preserve"> for ankylosing spondylitis, this time between </w:t>
      </w:r>
      <w:r w:rsidR="00C4057C" w:rsidRPr="00890F9C">
        <w:rPr>
          <w:i/>
        </w:rPr>
        <w:t>ERAP1</w:t>
      </w:r>
      <w:r w:rsidR="006D3067" w:rsidRPr="00890F9C">
        <w:t xml:space="preserve"> and </w:t>
      </w:r>
      <w:commentRangeStart w:id="175"/>
      <w:del w:id="176" w:author="Gib Hemani" w:date="2014-06-27T01:41:00Z">
        <w:r w:rsidR="006D3067" w:rsidRPr="00890F9C" w:rsidDel="007F4B35">
          <w:delText xml:space="preserve">a large </w:delText>
        </w:r>
        <w:r w:rsidR="0093274B" w:rsidRPr="00890F9C" w:rsidDel="007F4B35">
          <w:delText xml:space="preserve">additive </w:delText>
        </w:r>
        <w:r w:rsidR="006D3067" w:rsidRPr="00890F9C" w:rsidDel="007F4B35">
          <w:delText xml:space="preserve">effect </w:delText>
        </w:r>
      </w:del>
      <w:commentRangeEnd w:id="175"/>
      <w:r w:rsidR="006C0BEF">
        <w:rPr>
          <w:rStyle w:val="CommentReference"/>
        </w:rPr>
        <w:commentReference w:id="175"/>
      </w:r>
      <w:r w:rsidR="006D3067" w:rsidRPr="00890F9C">
        <w:t>a</w:t>
      </w:r>
      <w:ins w:id="177" w:author="Gib Hemani" w:date="2014-06-27T01:41:00Z">
        <w:r w:rsidR="007F4B35">
          <w:t xml:space="preserve"> locus at</w:t>
        </w:r>
      </w:ins>
      <w:del w:id="178" w:author="Gib Hemani" w:date="2014-06-27T01:41:00Z">
        <w:r w:rsidR="006D3067" w:rsidRPr="00890F9C" w:rsidDel="007F4B35">
          <w:delText>t</w:delText>
        </w:r>
      </w:del>
      <w:r w:rsidR="006D3067" w:rsidRPr="00890F9C">
        <w:t xml:space="preserve"> </w:t>
      </w:r>
      <w:r w:rsidR="00C4057C" w:rsidRPr="00890F9C">
        <w:rPr>
          <w:i/>
        </w:rPr>
        <w:t>HLA-B27</w:t>
      </w:r>
      <w:ins w:id="179" w:author="Gib Hemani" w:date="2014-06-27T01:41:00Z">
        <w:r w:rsidR="007F4B35">
          <w:t xml:space="preserve"> that independently exhibits </w:t>
        </w:r>
        <w:r w:rsidR="007F4B35" w:rsidRPr="00890F9C">
          <w:t>a large additive effect</w:t>
        </w:r>
      </w:ins>
      <w:r w:rsidR="006D3067" w:rsidRPr="00890F9C">
        <w:t>. In both cases, the same patterns replicated in independent samples, and</w:t>
      </w:r>
      <w:r w:rsidR="0093274B" w:rsidRPr="00890F9C">
        <w:t xml:space="preserve"> these</w:t>
      </w:r>
      <w:r w:rsidR="006D3067" w:rsidRPr="00890F9C">
        <w:t xml:space="preserve"> are perhaps the first statistically robust examples of epistasis influencing human complex traits.</w:t>
      </w:r>
      <w:r w:rsidR="00AB4678" w:rsidRPr="00890F9C">
        <w:t xml:space="preserve"> </w:t>
      </w:r>
    </w:p>
    <w:p w14:paraId="5081303C" w14:textId="77777777" w:rsidR="007C043F" w:rsidRPr="00890F9C" w:rsidRDefault="007C043F" w:rsidP="00113BE5"/>
    <w:p w14:paraId="07244FBB" w14:textId="02A252AA" w:rsidR="007C043F" w:rsidRPr="00890F9C" w:rsidRDefault="007C043F" w:rsidP="00113BE5">
      <w:r w:rsidRPr="00890F9C">
        <w:t xml:space="preserve">One </w:t>
      </w:r>
      <w:r w:rsidR="004461ED">
        <w:t>pitfall</w:t>
      </w:r>
      <w:r w:rsidR="004461ED" w:rsidRPr="00890F9C">
        <w:t xml:space="preserve"> </w:t>
      </w:r>
      <w:r w:rsidRPr="00890F9C">
        <w:t xml:space="preserve">of these examples of epistasis is that they are evident on the </w:t>
      </w:r>
      <w:r w:rsidRPr="00890F9C">
        <w:rPr>
          <w:b/>
        </w:rPr>
        <w:t>observed scale</w:t>
      </w:r>
      <w:r w:rsidRPr="00890F9C">
        <w:t xml:space="preserve"> of the disease trait, but because the interaction is between SNPs with large effects</w:t>
      </w:r>
      <w:r w:rsidR="001B02F2" w:rsidRPr="00890F9C">
        <w:t>,</w:t>
      </w:r>
      <w:r w:rsidRPr="00890F9C">
        <w:t xml:space="preserve"> it could be the case that on the </w:t>
      </w:r>
      <w:r w:rsidRPr="00890F9C">
        <w:rPr>
          <w:b/>
        </w:rPr>
        <w:t>liability scale</w:t>
      </w:r>
      <w:r w:rsidR="00EE2F4F" w:rsidRPr="00890F9C">
        <w:t xml:space="preserve"> </w:t>
      </w:r>
      <w:r w:rsidRPr="00890F9C">
        <w:t>of disease the contribution to risk is purely additive.</w:t>
      </w:r>
      <w:r w:rsidR="001F2B34">
        <w:t xml:space="preserve"> For example, suppose</w:t>
      </w:r>
      <w:r w:rsidR="004461ED">
        <w:t xml:space="preserve"> that a disease manifests only once a certain threshold of deleteri</w:t>
      </w:r>
      <w:r w:rsidR="001F2B34">
        <w:t>ous effects are present. E</w:t>
      </w:r>
      <w:r w:rsidR="004461ED">
        <w:t>ven if each causal variant contributes an additive risk, an individual</w:t>
      </w:r>
      <w:r w:rsidR="001F2B34">
        <w:t xml:space="preserve"> homozygous for risk alleles at two loci with large effects might reach that threshold, whereas individuals with any other combination of alleles at these two loci will not, giving the appearance of epistasis.</w:t>
      </w:r>
      <w:r w:rsidRPr="00890F9C">
        <w:t xml:space="preserve"> This is indeed a philosophical quandary when dealing with </w:t>
      </w:r>
      <w:r w:rsidRPr="00890F9C">
        <w:rPr>
          <w:b/>
        </w:rPr>
        <w:t>binary phenotypes</w:t>
      </w:r>
      <w:r w:rsidRPr="00890F9C">
        <w:t xml:space="preserve">, because on the observed scale one is implicitly using an epistatic threshold model, in the sense that </w:t>
      </w:r>
      <w:r w:rsidR="000969B4" w:rsidRPr="00890F9C">
        <w:t>the contribution of a genetic effect to an individual’s disease</w:t>
      </w:r>
      <w:r w:rsidR="00D1666E">
        <w:t xml:space="preserve"> risk</w:t>
      </w:r>
      <w:r w:rsidR="000969B4" w:rsidRPr="00890F9C">
        <w:t xml:space="preserve"> depends on the </w:t>
      </w:r>
      <w:r w:rsidR="00604275" w:rsidRPr="00890F9C">
        <w:t>sum</w:t>
      </w:r>
      <w:r w:rsidR="000969B4" w:rsidRPr="00890F9C">
        <w:t xml:space="preserve"> of risk alleles elsewhere in the genome</w:t>
      </w:r>
      <w:r w:rsidR="00F15B6A" w:rsidRPr="00890F9C">
        <w:fldChar w:fldCharType="begin" w:fldLock="1"/>
      </w:r>
      <w:r w:rsidR="0065591B">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"&lt;sup&gt;114&lt;/sup&gt;" }, "properties" : { "noteIndex" : 0 }, "schema" : "https://github.com/citation-style-language/schema/raw/master/csl-citation.json" }</w:instrText>
      </w:r>
      <w:r w:rsidR="00F15B6A" w:rsidRPr="00890F9C">
        <w:fldChar w:fldCharType="separate"/>
      </w:r>
      <w:r w:rsidR="0065591B" w:rsidRPr="0065591B">
        <w:rPr>
          <w:noProof/>
          <w:vertAlign w:val="superscript"/>
        </w:rPr>
        <w:t>114</w:t>
      </w:r>
      <w:r w:rsidR="00F15B6A" w:rsidRPr="00890F9C">
        <w:fldChar w:fldCharType="end"/>
      </w:r>
      <w:ins w:id="180" w:author="Darren Burgess" w:date="2014-04-17T15:56:00Z">
        <w:r w:rsidR="00FF313D">
          <w:t xml:space="preserve">. </w:t>
        </w:r>
      </w:ins>
      <w:r w:rsidR="000969B4" w:rsidRPr="00890F9C">
        <w:t>Th</w:t>
      </w:r>
      <w:r w:rsidR="001F2B34">
        <w:t xml:space="preserve">eory </w:t>
      </w:r>
      <w:r w:rsidR="00757829">
        <w:t xml:space="preserve">demonstrates that </w:t>
      </w:r>
      <w:r w:rsidR="00F01428">
        <w:t>this effect is more likely to be observed</w:t>
      </w:r>
      <w:r w:rsidR="00757829">
        <w:t xml:space="preserve"> </w:t>
      </w:r>
      <w:r w:rsidR="000969B4" w:rsidRPr="00890F9C">
        <w:t xml:space="preserve">when </w:t>
      </w:r>
      <w:r w:rsidR="00F01428">
        <w:t xml:space="preserve">disease </w:t>
      </w:r>
      <w:r w:rsidR="000969B4" w:rsidRPr="00890F9C">
        <w:t>prevalence in the population is low, as is the case for most complex diseases.</w:t>
      </w:r>
    </w:p>
    <w:p w14:paraId="17137BEC" w14:textId="77777777" w:rsidR="00432AB6" w:rsidRDefault="00432AB6" w:rsidP="00113BE5"/>
    <w:p w14:paraId="6185CF0B" w14:textId="0B124A68" w:rsidR="00D1666E" w:rsidRPr="00890F9C" w:rsidRDefault="00F01428" w:rsidP="00D1666E">
      <w:r>
        <w:t xml:space="preserve">It should be noted that </w:t>
      </w:r>
      <w:ins w:id="181" w:author="Darren Burgess" w:date="2014-04-17T15:56:00Z">
        <w:r w:rsidR="00FF313D">
          <w:t>al</w:t>
        </w:r>
      </w:ins>
      <w:r w:rsidR="00AE1FC1">
        <w:t xml:space="preserve">though epistatic signals have been uncovered when </w:t>
      </w:r>
      <w:r w:rsidR="00845497">
        <w:t xml:space="preserve">candidate loci </w:t>
      </w:r>
      <w:r w:rsidR="00AE1FC1">
        <w:t xml:space="preserve">are selected </w:t>
      </w:r>
      <w:r w:rsidR="00845497">
        <w:t>b</w:t>
      </w:r>
      <w:r w:rsidR="004E67C9">
        <w:t xml:space="preserve">ased on </w:t>
      </w:r>
      <w:ins w:id="182" w:author="Darren Burgess" w:date="2014-04-17T15:57:00Z">
        <w:r w:rsidR="00FF313D">
          <w:t xml:space="preserve">known </w:t>
        </w:r>
      </w:ins>
      <w:r w:rsidR="004E67C9">
        <w:t>marginal effects</w:t>
      </w:r>
      <w:r w:rsidR="00AE1FC1">
        <w:t xml:space="preserve">, </w:t>
      </w:r>
      <w:r w:rsidR="00B06472">
        <w:t xml:space="preserve">often </w:t>
      </w:r>
      <w:r w:rsidR="00AE1FC1">
        <w:t>this strategy is</w:t>
      </w:r>
      <w:r w:rsidR="00DD7D12">
        <w:t xml:space="preserve"> not</w:t>
      </w:r>
      <w:r w:rsidR="00AE1FC1">
        <w:t xml:space="preserve"> successful</w:t>
      </w:r>
      <w:r w:rsidR="004E67C9">
        <w:t>. For example</w:t>
      </w:r>
      <w:r w:rsidR="00D1666E" w:rsidRPr="00890F9C">
        <w:t xml:space="preserve"> Lucas </w:t>
      </w:r>
      <w:r w:rsidR="00D1666E" w:rsidRPr="00890F9C">
        <w:rPr>
          <w:i/>
        </w:rPr>
        <w:t>et al</w:t>
      </w:r>
      <w:r w:rsidR="00D1666E" w:rsidRPr="00890F9C">
        <w:t>.</w:t>
      </w:r>
      <w:r w:rsidR="00F15B6A" w:rsidRPr="00890F9C">
        <w:fldChar w:fldCharType="begin" w:fldLock="1"/>
      </w:r>
      <w:r w:rsidR="0065591B">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"container-title" : "PLoS One",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"&lt;sup&gt;115&lt;/sup&gt;" }, "properties" : { "noteIndex" : 0 }, "schema" : "https://github.com/citation-style-language/schema/raw/master/csl-citation.json" }</w:instrText>
      </w:r>
      <w:r w:rsidR="00F15B6A" w:rsidRPr="00890F9C">
        <w:fldChar w:fldCharType="separate"/>
      </w:r>
      <w:r w:rsidR="0065591B" w:rsidRPr="0065591B">
        <w:rPr>
          <w:noProof/>
          <w:vertAlign w:val="superscript"/>
        </w:rPr>
        <w:t>115</w:t>
      </w:r>
      <w:r w:rsidR="00F15B6A" w:rsidRPr="00890F9C">
        <w:fldChar w:fldCharType="end"/>
      </w:r>
      <w:r w:rsidR="00D1666E" w:rsidRPr="00890F9C">
        <w:t xml:space="preserve"> restricted the search for epistatic effects influencing </w:t>
      </w:r>
      <w:r w:rsidR="00D1666E">
        <w:t>risk of myocardial infarction by hypothesizing that</w:t>
      </w:r>
      <w:r w:rsidR="00D366CD">
        <w:t xml:space="preserve"> interactions would involve either known risk factors or</w:t>
      </w:r>
      <w:r w:rsidR="00D1666E" w:rsidRPr="00890F9C">
        <w:t xml:space="preserve"> SNPs that</w:t>
      </w:r>
      <w:r w:rsidR="00D1666E">
        <w:t xml:space="preserve"> had weak marginal effects</w:t>
      </w:r>
      <w:r w:rsidR="00D1666E" w:rsidRPr="00890F9C">
        <w:t xml:space="preserve">. </w:t>
      </w:r>
      <w:ins w:id="183" w:author="Darren Burgess" w:date="2014-04-17T15:58:00Z">
        <w:r w:rsidR="00FF313D">
          <w:t>Alt</w:t>
        </w:r>
      </w:ins>
      <w:r w:rsidR="00D1666E" w:rsidRPr="00890F9C">
        <w:t>hough the sample size was reasonably large and the search space was drastically reduced, no statistically significant epistatic signals were uncovered. Similar conclusions have been drawn for other complex traits, including type 2 diabetes</w:t>
      </w:r>
      <w:r w:rsidR="00F15B6A" w:rsidRPr="00890F9C">
        <w:fldChar w:fldCharType="begin" w:fldLock="1"/>
      </w:r>
      <w:r w:rsidR="0065591B">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"&lt;sup&gt;116&lt;/sup&gt;" }, "properties" : { "noteIndex" : 0 }, "schema" : "https://github.com/citation-style-language/schema/raw/master/csl-citation.json" }</w:instrText>
      </w:r>
      <w:r w:rsidR="00F15B6A" w:rsidRPr="00890F9C">
        <w:fldChar w:fldCharType="separate"/>
      </w:r>
      <w:r w:rsidR="0065591B" w:rsidRPr="0065591B">
        <w:rPr>
          <w:noProof/>
          <w:vertAlign w:val="superscript"/>
        </w:rPr>
        <w:t>116</w:t>
      </w:r>
      <w:r w:rsidR="00F15B6A" w:rsidRPr="00890F9C">
        <w:fldChar w:fldCharType="end"/>
      </w:r>
      <w:r w:rsidR="00D1666E" w:rsidRPr="00890F9C">
        <w:t>, body mass index (BMI)</w:t>
      </w:r>
      <w:r w:rsidR="00F15B6A" w:rsidRPr="00890F9C">
        <w:fldChar w:fldCharType="begin" w:fldLock="1"/>
      </w:r>
      <w:r w:rsidR="0065591B">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"&lt;sup&gt;117&lt;/sup&gt;" }, "properties" : { "noteIndex" : 0 }, "schema" : "https://github.com/citation-style-language/schema/raw/master/csl-citation.json" }</w:instrText>
      </w:r>
      <w:r w:rsidR="00F15B6A" w:rsidRPr="00890F9C">
        <w:fldChar w:fldCharType="separate"/>
      </w:r>
      <w:r w:rsidR="0065591B" w:rsidRPr="0065591B">
        <w:rPr>
          <w:noProof/>
          <w:vertAlign w:val="superscript"/>
        </w:rPr>
        <w:t>117</w:t>
      </w:r>
      <w:r w:rsidR="00F15B6A" w:rsidRPr="00890F9C">
        <w:fldChar w:fldCharType="end"/>
      </w:r>
      <w:r w:rsidR="00D1666E" w:rsidRPr="00890F9C">
        <w:t xml:space="preserve"> and serum uric acid levels</w:t>
      </w:r>
      <w:r w:rsidR="00F15B6A" w:rsidRPr="00890F9C">
        <w:fldChar w:fldCharType="begin" w:fldLock="1"/>
      </w:r>
      <w:r w:rsidR="0065591B">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"&lt;sup&gt;118&lt;/sup&gt;" }, "properties" : { "noteIndex" : 0 }, "schema" : "https://github.com/citation-style-language/schema/raw/master/csl-citation.json" }</w:instrText>
      </w:r>
      <w:r w:rsidR="00F15B6A" w:rsidRPr="00890F9C">
        <w:fldChar w:fldCharType="separate"/>
      </w:r>
      <w:r w:rsidR="0065591B" w:rsidRPr="0065591B">
        <w:rPr>
          <w:noProof/>
          <w:vertAlign w:val="superscript"/>
        </w:rPr>
        <w:t>118</w:t>
      </w:r>
      <w:r w:rsidR="00F15B6A" w:rsidRPr="00890F9C">
        <w:fldChar w:fldCharType="end"/>
      </w:r>
      <w:r w:rsidR="00D1666E">
        <w:t>.</w:t>
      </w:r>
    </w:p>
    <w:p w14:paraId="6564CFAE" w14:textId="77777777" w:rsidR="00376DE1" w:rsidRPr="00890F9C" w:rsidRDefault="00376DE1" w:rsidP="00DB5441"/>
    <w:p w14:paraId="67803B9F" w14:textId="77777777" w:rsidR="00DB5441" w:rsidRPr="00890F9C" w:rsidRDefault="00813BAE" w:rsidP="00DB5441">
      <w:pPr>
        <w:pStyle w:val="Heading2"/>
      </w:pPr>
      <w:bookmarkStart w:id="184" w:name="_Toc257304554"/>
      <w:r w:rsidRPr="00890F9C">
        <w:t>Conclusion</w:t>
      </w:r>
      <w:r w:rsidR="00C93790" w:rsidRPr="00890F9C">
        <w:t>s</w:t>
      </w:r>
      <w:r w:rsidR="00A528D6">
        <w:t xml:space="preserve"> and future perspectives</w:t>
      </w:r>
      <w:bookmarkEnd w:id="184"/>
    </w:p>
    <w:p w14:paraId="3D7C34CE" w14:textId="77777777" w:rsidR="00DB5441" w:rsidRDefault="00DB5441" w:rsidP="00DB5441"/>
    <w:p w14:paraId="610287D8" w14:textId="14BD0A12" w:rsidR="00507911" w:rsidRDefault="00FF313D" w:rsidP="00656477">
      <w:ins w:id="185" w:author="Darren Burgess" w:date="2014-04-17T15:58:00Z">
        <w:r>
          <w:t>Alt</w:t>
        </w:r>
      </w:ins>
      <w:r w:rsidR="00656477" w:rsidRPr="00890F9C">
        <w:t xml:space="preserve">hough plenty remains to be done, a massive body of scientific discovery has been achieved through the </w:t>
      </w:r>
      <w:ins w:id="186" w:author="Darren Burgess" w:date="2014-04-17T16:00:00Z">
        <w:r w:rsidRPr="00890F9C">
          <w:t xml:space="preserve">paradigm </w:t>
        </w:r>
        <w:r>
          <w:t xml:space="preserve">of </w:t>
        </w:r>
      </w:ins>
      <w:r w:rsidR="00656477" w:rsidRPr="00890F9C">
        <w:t>additive genetic</w:t>
      </w:r>
      <w:ins w:id="187" w:author="Darren Burgess" w:date="2014-04-17T16:00:00Z">
        <w:r>
          <w:t xml:space="preserve"> effects</w:t>
        </w:r>
      </w:ins>
      <w:r w:rsidR="00F15B6A" w:rsidRPr="00890F9C">
        <w:fldChar w:fldCharType="begin" w:fldLock="1"/>
      </w:r>
      <w:r w:rsidR="0065591B">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"&lt;sup&gt;119&lt;/sup&gt;" }, "properties" : { "noteIndex" : 0 }, "schema" : "https://github.com/citation-style-language/schema/raw/master/csl-citation.json" }</w:instrText>
      </w:r>
      <w:r w:rsidR="00F15B6A" w:rsidRPr="00890F9C">
        <w:fldChar w:fldCharType="separate"/>
      </w:r>
      <w:r w:rsidR="0065591B" w:rsidRPr="0065591B">
        <w:rPr>
          <w:noProof/>
          <w:vertAlign w:val="superscript"/>
        </w:rPr>
        <w:t>119</w:t>
      </w:r>
      <w:r w:rsidR="00F15B6A" w:rsidRPr="00890F9C">
        <w:fldChar w:fldCharType="end"/>
      </w:r>
      <w:r w:rsidR="00656477" w:rsidRPr="00890F9C">
        <w:t xml:space="preserve"> in spite of its simplicity and seeming disconnection from realistic biological models.</w:t>
      </w:r>
      <w:r w:rsidR="00507911">
        <w:t xml:space="preserve"> By </w:t>
      </w:r>
      <w:ins w:id="188" w:author="Gib Hemani" w:date="2014-06-27T01:28:00Z">
        <w:r w:rsidR="00472611">
          <w:t xml:space="preserve">stark </w:t>
        </w:r>
      </w:ins>
      <w:r w:rsidR="00507911">
        <w:t>contrast,</w:t>
      </w:r>
      <w:ins w:id="189" w:author="Gib Hemani" w:date="2014-06-27T01:27:00Z">
        <w:r w:rsidR="00472611">
          <w:t xml:space="preserve"> searching for epistasis has contributed rather little to the understanding of complex traits, save for the important observation that large interaction terms are very unlikely to exist between pairwise SNPs.</w:t>
        </w:r>
      </w:ins>
      <w:del w:id="190" w:author="Gib Hemani" w:date="2014-06-27T01:28:00Z">
        <w:r w:rsidR="00507911" w:rsidDel="00472611">
          <w:delText xml:space="preserve"> t</w:delText>
        </w:r>
      </w:del>
      <w:ins w:id="191" w:author="Gib Hemani" w:date="2014-06-27T01:28:00Z">
        <w:r w:rsidR="00472611">
          <w:t xml:space="preserve"> T</w:t>
        </w:r>
      </w:ins>
      <w:r w:rsidR="00507911">
        <w:t xml:space="preserve">hose areas </w:t>
      </w:r>
      <w:r w:rsidR="00507911">
        <w:lastRenderedPageBreak/>
        <w:t xml:space="preserve">in which searching for epistasis could facilitate the genetic analysis of complex traits have yet to </w:t>
      </w:r>
      <w:r w:rsidR="00AF5552">
        <w:t>receive</w:t>
      </w:r>
      <w:r w:rsidR="00507911">
        <w:t xml:space="preserve"> any major dividends.  </w:t>
      </w:r>
    </w:p>
    <w:p w14:paraId="39224E79" w14:textId="77777777" w:rsidR="00507911" w:rsidRDefault="00507911" w:rsidP="00656477"/>
    <w:p w14:paraId="74294C19" w14:textId="77777777" w:rsidR="00786209" w:rsidRPr="00890F9C" w:rsidRDefault="00507911" w:rsidP="00786209">
      <w:r>
        <w:t>W</w:t>
      </w:r>
      <w:r w:rsidR="00786209" w:rsidRPr="00890F9C">
        <w:t xml:space="preserve">e have only focused on a few examples here, </w:t>
      </w:r>
      <w:r>
        <w:t xml:space="preserve">but </w:t>
      </w:r>
      <w:r w:rsidR="00786209" w:rsidRPr="00890F9C">
        <w:t>the</w:t>
      </w:r>
      <w:r>
        <w:t xml:space="preserve"> emerging</w:t>
      </w:r>
      <w:r w:rsidR="00786209" w:rsidRPr="00890F9C">
        <w:t xml:space="preserve"> picture </w:t>
      </w:r>
      <w:r w:rsidR="00656477">
        <w:t>from the literature</w:t>
      </w:r>
      <w:r w:rsidR="00786209" w:rsidRPr="00890F9C">
        <w:t xml:space="preserve"> is that compelling statistical support is absent for the vast majority of reported epistatic interactions. </w:t>
      </w:r>
      <w:r>
        <w:t>Of those interactions that have strong statistical support, t</w:t>
      </w:r>
      <w:r w:rsidR="00656477">
        <w:t>he relative magnitude of statistical epistasis, and consequently its contribution to the variance of complex traits, is small.</w:t>
      </w:r>
      <w:r>
        <w:t xml:space="preserve"> As a consequence, any improvements in prediction of complex traits from the inclusion of epistasis will probably be small also (Box </w:t>
      </w:r>
      <w:ins w:id="192" w:author="Darren Burgess" w:date="2014-04-17T17:00:00Z">
        <w:r w:rsidR="00920248">
          <w:t>2</w:t>
        </w:r>
      </w:ins>
      <w:r>
        <w:t>).</w:t>
      </w:r>
      <w:r w:rsidR="00656477">
        <w:t xml:space="preserve"> </w:t>
      </w:r>
      <w:r w:rsidR="00786209" w:rsidRPr="00890F9C">
        <w:t>Potentially through some level of ascertainment bias, those epistatic effects that appear to be statistically robust predominantly have large marginal effects, and contribute relatively little in terms of phenotypic variance from interaction terms alone.</w:t>
      </w:r>
    </w:p>
    <w:p w14:paraId="6F595A9C" w14:textId="77777777" w:rsidR="00786209" w:rsidRPr="00890F9C" w:rsidRDefault="00786209" w:rsidP="00786209"/>
    <w:p w14:paraId="51F5F281" w14:textId="11250D8F" w:rsidR="00FE4B6D" w:rsidRDefault="00AF5552" w:rsidP="00DB5441">
      <w:r>
        <w:t>On the</w:t>
      </w:r>
      <w:r w:rsidR="00D8191D">
        <w:t xml:space="preserve"> other hand, </w:t>
      </w:r>
      <w:ins w:id="193" w:author="Darren Burgess" w:date="2014-04-17T16:02:00Z">
        <w:r w:rsidR="00FF313D">
          <w:t>al</w:t>
        </w:r>
      </w:ins>
      <w:r w:rsidR="00D8191D">
        <w:t>though there appears to be relatively little statistical</w:t>
      </w:r>
      <w:r>
        <w:t xml:space="preserve"> epist</w:t>
      </w:r>
      <w:r w:rsidR="00D8191D">
        <w:t>asis, the potential for functional epistasis to shape our understanding of human biology remains. Because a</w:t>
      </w:r>
      <w:r w:rsidR="00786209" w:rsidRPr="00890F9C">
        <w:t>t this stage it appears that filtering or candidate</w:t>
      </w:r>
      <w:ins w:id="194" w:author="Darren Burgess" w:date="2014-04-17T16:02:00Z">
        <w:r w:rsidR="00FF313D">
          <w:t>-</w:t>
        </w:r>
      </w:ins>
      <w:r w:rsidR="00786209" w:rsidRPr="00890F9C">
        <w:t xml:space="preserve">gene approaches are often more likely to lead to the discovery of epistasis than hypothesis-free approaches, so far biological understanding has led to </w:t>
      </w:r>
      <w:ins w:id="195" w:author="Darren Burgess" w:date="2014-04-17T16:02:00Z">
        <w:r w:rsidR="00FF313D">
          <w:t>the identification of</w:t>
        </w:r>
      </w:ins>
      <w:r w:rsidR="00786209" w:rsidRPr="00890F9C">
        <w:t xml:space="preserve"> epistasis (e.g. </w:t>
      </w:r>
      <w:r w:rsidR="00F15B6A" w:rsidRPr="00890F9C">
        <w:fldChar w:fldCharType="begin" w:fldLock="1"/>
      </w:r>
      <w:r w:rsidR="0065591B">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"&lt;sup&gt;111,120,121&lt;/sup&gt;" }, "properties" : { "noteIndex" : 0 }, "schema" : "https://github.com/citation-style-language/schema/raw/master/csl-citation.json" }</w:instrText>
      </w:r>
      <w:r w:rsidR="00F15B6A" w:rsidRPr="00890F9C">
        <w:fldChar w:fldCharType="separate"/>
      </w:r>
      <w:r w:rsidR="0065591B" w:rsidRPr="0065591B">
        <w:rPr>
          <w:noProof/>
          <w:vertAlign w:val="superscript"/>
        </w:rPr>
        <w:t>111,120,121</w:t>
      </w:r>
      <w:r w:rsidR="00F15B6A" w:rsidRPr="00890F9C">
        <w:fldChar w:fldCharType="end"/>
      </w:r>
      <w:r w:rsidR="00786209" w:rsidRPr="00890F9C">
        <w:t xml:space="preserve">) more than epistasis has led to </w:t>
      </w:r>
      <w:ins w:id="196" w:author="Darren Burgess" w:date="2014-04-17T16:03:00Z">
        <w:r w:rsidR="00FF313D">
          <w:t xml:space="preserve">an </w:t>
        </w:r>
      </w:ins>
      <w:r w:rsidR="00786209" w:rsidRPr="00890F9C">
        <w:t>improv</w:t>
      </w:r>
      <w:ins w:id="197" w:author="Darren Burgess" w:date="2014-04-17T16:03:00Z">
        <w:r w:rsidR="00FF313D">
          <w:t>ed</w:t>
        </w:r>
      </w:ins>
      <w:r w:rsidR="00786209" w:rsidRPr="00890F9C">
        <w:t xml:space="preserve"> biological understanding.</w:t>
      </w:r>
      <w:r w:rsidR="00D8191D">
        <w:t xml:space="preserve"> But evidence is now emerging that hypothesis-free searches can identify epistasis</w:t>
      </w:r>
      <w:r w:rsidR="00F15B6A">
        <w:fldChar w:fldCharType="begin" w:fldLock="1"/>
      </w:r>
      <w:r w:rsidR="0065591B">
        <w:instrText>ADDIN CSL_CITATION { "citationItems" : [ { "id" : "ITEM-1", "itemData" : { "DOI" : "10.1038/nature13005", "ISSN" : "0028-0836", "author" : [ { "dropping-particle" : "", "family" : "Hemani", "given" : "Gibran", "non-dropping-particle" : "", "parse-names" : false, "suffix" : "" }, { "dropping-particle" : "", "family" : "Shakhbazov", "given" : "Konstantin", "non-dropping-particle" : "", "parse-names" : false, "suffix" : "" }, { "dropping-particle" : "", "family" : "Westra", "given" : "Harm-Jan", "non-dropping-particle" : "", "parse-names" : false, "suffix" : "" }, { "dropping-particle" : "", "family" : "Esko", "given" : "Tonu",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"Yang", "given" : "Jian", "non-dropping-particle" : "", "parse-names" : false, "suffix" : "" }, { "dropping-particle" : "", "family" : "Gibson", "given" : "Greg", "non-dropping-particle" : "", "parse-names" : false, "suffix" : "" }, { "dropping-particle" : "", "family" : "Martin", "given" : "Nicholas G.", "non-dropping-particle" : "", "parse-names" : false, "suffix" : "" }, { "dropping-particle" : "", "family" : "Metspalu", "given" : "Andres", "non-dropping-particle" : "", "parse-names" : false, "suffix" : "" }, { "dropping-particle" : "", "family" : "Franke", "given" : "Lude", "non-dropping-particle" : "", "parse-names" : false, "suffix" : "" }, { "dropping-particle" : "", "family" : "Montgomery", "given" : "Grant W.", "non-dropping-particle" : "", "parse-names" : false, "suffix" : "" }, { "dropping-particle" : "", "family" : "Visscher", "given" : "Peter M.", "non-dropping-particle" : "", "parse-names" : false, "suffix" : "" }, { "dropping-particle" : "", "family" : "Powell", "given" : "Joseph E.", "non-dropping-particle" : "", "parse-names" : false, "suffix" : "" } ], "container-title" : "Nature", "id" : "ITEM-1", "issue" : "508(6495)", "issued" : { "date-parts" : [ [ "2014", "2", "26" ] ] }, "page" : "249-53", "publisher" : "Nature Publishing Group", "title" : "Detection and replication of epistasis influencing transcription in humans", "type" : "article-journal", "volume" : "10" }, "uris" : [ "http://www.mendeley.com/documents/?uuid=c6b30fb0-c7fe-4436-85ae-b8234685dde9" ] } ], "mendeley" : { "previouslyFormattedCitation" : "&lt;sup&gt;104&lt;/sup&gt;" }, "properties" : { "noteIndex" : 0 }, "schema" : "https://github.com/citation-style-language/schema/raw/master/csl-citation.json" }</w:instrText>
      </w:r>
      <w:r w:rsidR="00F15B6A">
        <w:fldChar w:fldCharType="separate"/>
      </w:r>
      <w:r w:rsidR="0065591B" w:rsidRPr="0065591B">
        <w:rPr>
          <w:noProof/>
          <w:vertAlign w:val="superscript"/>
        </w:rPr>
        <w:t>104</w:t>
      </w:r>
      <w:r w:rsidR="00F15B6A">
        <w:fldChar w:fldCharType="end"/>
      </w:r>
      <w:r w:rsidR="00FE4B6D">
        <w:t>, and t</w:t>
      </w:r>
      <w:r w:rsidR="003408C0" w:rsidRPr="00890F9C">
        <w:t xml:space="preserve">he search for epistasis </w:t>
      </w:r>
      <w:r w:rsidR="00F92F2F">
        <w:t xml:space="preserve">between pairs of loci </w:t>
      </w:r>
      <w:r w:rsidR="003408C0" w:rsidRPr="00890F9C">
        <w:t xml:space="preserve">is fast becoming a relatively effortless one. Sophisticated computational techniques </w:t>
      </w:r>
      <w:r w:rsidR="00EC6340" w:rsidRPr="00890F9C">
        <w:t>have made</w:t>
      </w:r>
      <w:r w:rsidR="003408C0" w:rsidRPr="00890F9C">
        <w:t xml:space="preserve"> the </w:t>
      </w:r>
      <w:r w:rsidR="00EC6340" w:rsidRPr="00890F9C">
        <w:t>analysis fast, interpretable, and potentially routine</w:t>
      </w:r>
      <w:r w:rsidR="0002070A" w:rsidRPr="00890F9C">
        <w:t xml:space="preserve"> at the individual GWAS level</w:t>
      </w:r>
      <w:r w:rsidR="00EC6340" w:rsidRPr="00890F9C">
        <w:t>.</w:t>
      </w:r>
      <w:r w:rsidR="00FE4B6D">
        <w:t xml:space="preserve"> Progress in detecting epistasis in complex traits using this paradigm is likely to continue through </w:t>
      </w:r>
      <w:r w:rsidR="00FE4B6D" w:rsidRPr="00890F9C">
        <w:t>increase</w:t>
      </w:r>
      <w:r w:rsidR="00FE4B6D">
        <w:t>d</w:t>
      </w:r>
      <w:r w:rsidR="00FE4B6D" w:rsidRPr="00890F9C">
        <w:t xml:space="preserve"> sample sizes, increase</w:t>
      </w:r>
      <w:r w:rsidR="00FE4B6D">
        <w:t>d</w:t>
      </w:r>
      <w:r w:rsidR="00FE4B6D" w:rsidRPr="00890F9C">
        <w:t xml:space="preserve"> SNP density and rigorous standards of reporting (B</w:t>
      </w:r>
      <w:ins w:id="198" w:author="Gib Hemani" w:date="2014-06-27T01:21:00Z">
        <w:r w:rsidR="00F26832">
          <w:t>ox</w:t>
        </w:r>
      </w:ins>
      <w:del w:id="199" w:author="Gib Hemani" w:date="2014-06-27T01:21:00Z">
        <w:r w:rsidR="00FE4B6D" w:rsidRPr="00890F9C" w:rsidDel="00F26832">
          <w:delText>OX</w:delText>
        </w:r>
      </w:del>
      <w:r w:rsidR="00FE4B6D" w:rsidRPr="00890F9C">
        <w:t xml:space="preserve"> </w:t>
      </w:r>
      <w:ins w:id="200" w:author="Darren Burgess" w:date="2014-04-17T17:00:00Z">
        <w:r w:rsidR="00920248">
          <w:t>4</w:t>
        </w:r>
      </w:ins>
      <w:r w:rsidR="00FE4B6D" w:rsidRPr="00890F9C">
        <w:t>)</w:t>
      </w:r>
      <w:r w:rsidR="00FE4B6D">
        <w:t>.</w:t>
      </w:r>
      <w:r w:rsidR="00EC6340" w:rsidRPr="00890F9C">
        <w:t xml:space="preserve"> </w:t>
      </w:r>
    </w:p>
    <w:p w14:paraId="636524FD" w14:textId="77777777" w:rsidR="00FE4B6D" w:rsidRDefault="00FE4B6D" w:rsidP="00DB5441"/>
    <w:p w14:paraId="3A48EDDB" w14:textId="77777777" w:rsidR="00DB5441" w:rsidRPr="00890F9C" w:rsidRDefault="004845C3" w:rsidP="00DB5441">
      <w:r w:rsidRPr="00890F9C">
        <w:t xml:space="preserve">The next challenge is to greatly improve power of detection </w:t>
      </w:r>
      <w:r w:rsidR="00F92F2F">
        <w:t xml:space="preserve">for exhaustive pair-wise epistasis </w:t>
      </w:r>
      <w:r w:rsidR="00DC1027" w:rsidRPr="00890F9C">
        <w:t>via meta</w:t>
      </w:r>
      <w:r w:rsidR="003F09BD">
        <w:t>-</w:t>
      </w:r>
      <w:r w:rsidR="00DC1027" w:rsidRPr="00890F9C">
        <w:t>analyses of multiple GWAS</w:t>
      </w:r>
      <w:r w:rsidR="003F09BD">
        <w:t>s</w:t>
      </w:r>
      <w:r w:rsidR="00DC1027" w:rsidRPr="00890F9C">
        <w:t xml:space="preserve"> </w:t>
      </w:r>
      <w:ins w:id="201" w:author="Gib Hemani" w:date="2014-06-27T01:21:00Z">
        <w:r w:rsidR="00F26832">
          <w:t>(</w:t>
        </w:r>
      </w:ins>
      <w:r w:rsidR="00DC1027" w:rsidRPr="00890F9C">
        <w:t>th</w:t>
      </w:r>
      <w:ins w:id="202" w:author="Gib Hemani" w:date="2014-06-27T01:21:00Z">
        <w:r w:rsidR="00F26832">
          <w:t>e data for which</w:t>
        </w:r>
      </w:ins>
      <w:del w:id="203" w:author="Gib Hemani" w:date="2014-06-27T01:21:00Z">
        <w:r w:rsidR="00DC1027" w:rsidRPr="00890F9C" w:rsidDel="00F26832">
          <w:delText>at</w:delText>
        </w:r>
      </w:del>
      <w:r w:rsidR="00DC1027" w:rsidRPr="00890F9C">
        <w:t xml:space="preserve"> </w:t>
      </w:r>
      <w:ins w:id="204" w:author="Gib Hemani" w:date="2014-06-27T01:22:00Z">
        <w:r w:rsidR="00F26832">
          <w:t>is already</w:t>
        </w:r>
      </w:ins>
      <w:del w:id="205" w:author="Gib Hemani" w:date="2014-06-27T01:22:00Z">
        <w:r w:rsidR="00DC1027" w:rsidRPr="00890F9C" w:rsidDel="00F26832">
          <w:delText>are</w:delText>
        </w:r>
      </w:del>
      <w:r w:rsidRPr="00890F9C">
        <w:t xml:space="preserve"> </w:t>
      </w:r>
      <w:r w:rsidR="00DC1027" w:rsidRPr="00890F9C">
        <w:t>readily available</w:t>
      </w:r>
      <w:ins w:id="206" w:author="Gib Hemani" w:date="2014-06-27T01:22:00Z">
        <w:r w:rsidR="00F26832">
          <w:t>)</w:t>
        </w:r>
      </w:ins>
      <w:r w:rsidR="00F92F2F">
        <w:t xml:space="preserve"> and to consider </w:t>
      </w:r>
      <w:r w:rsidR="009D201D">
        <w:t>how to move beyond epistasis between locus pairs to capture multi-locus epistatic variance</w:t>
      </w:r>
      <w:r w:rsidR="00EC6340" w:rsidRPr="00890F9C">
        <w:t xml:space="preserve">. </w:t>
      </w:r>
      <w:r w:rsidR="009F4786">
        <w:t>Gi</w:t>
      </w:r>
      <w:r w:rsidR="00EC6340" w:rsidRPr="00890F9C">
        <w:t xml:space="preserve">ven </w:t>
      </w:r>
      <w:r w:rsidR="009D201D" w:rsidRPr="00890F9C">
        <w:t>th</w:t>
      </w:r>
      <w:r w:rsidR="009D201D">
        <w:t>e</w:t>
      </w:r>
      <w:r w:rsidR="009D201D" w:rsidRPr="00890F9C">
        <w:t xml:space="preserve"> </w:t>
      </w:r>
      <w:r w:rsidR="00EC6340" w:rsidRPr="00890F9C">
        <w:t xml:space="preserve">low cost </w:t>
      </w:r>
      <w:r w:rsidR="009D201D">
        <w:t xml:space="preserve">of </w:t>
      </w:r>
      <w:r w:rsidR="009F4786">
        <w:t xml:space="preserve">performing </w:t>
      </w:r>
      <w:r w:rsidR="009D201D">
        <w:t xml:space="preserve">new analyses </w:t>
      </w:r>
      <w:r w:rsidR="009F4786">
        <w:t>on pre-existing data relative</w:t>
      </w:r>
      <w:r w:rsidR="009D201D">
        <w:t xml:space="preserve"> </w:t>
      </w:r>
      <w:r w:rsidR="00EC6340" w:rsidRPr="00890F9C">
        <w:t>to</w:t>
      </w:r>
      <w:r w:rsidR="009D201D">
        <w:t xml:space="preserve"> the</w:t>
      </w:r>
      <w:r w:rsidR="00EC6340" w:rsidRPr="00890F9C">
        <w:t xml:space="preserve"> potential benefit</w:t>
      </w:r>
      <w:r w:rsidR="009F4786">
        <w:t xml:space="preserve">s that could arise from knowledge of </w:t>
      </w:r>
      <w:r w:rsidR="00EC6340" w:rsidRPr="00890F9C">
        <w:t>epista</w:t>
      </w:r>
      <w:r w:rsidR="009F4786">
        <w:t>tic interactions, we believe that the continued search for epistasis is warranted.</w:t>
      </w:r>
    </w:p>
    <w:p w14:paraId="1AD9AC46" w14:textId="77777777" w:rsidR="003408C0" w:rsidRDefault="003408C0" w:rsidP="00DB5441"/>
    <w:p w14:paraId="2BB2B85F" w14:textId="77777777" w:rsidR="00FE4B6D" w:rsidRPr="00890F9C" w:rsidRDefault="00FE4B6D" w:rsidP="00DB5441"/>
    <w:p w14:paraId="0257DE2C" w14:textId="77777777" w:rsidR="008727DF" w:rsidRPr="00890F9C" w:rsidRDefault="008727DF" w:rsidP="00813BAE"/>
    <w:p w14:paraId="7FF2E04C" w14:textId="77777777" w:rsidR="007B52CF" w:rsidRDefault="007B52CF" w:rsidP="00923754">
      <w:pPr>
        <w:pStyle w:val="Heading2"/>
      </w:pPr>
      <w:bookmarkStart w:id="207" w:name="_Toc257304557"/>
      <w:commentRangeStart w:id="208"/>
      <w:r>
        <w:t xml:space="preserve">Box </w:t>
      </w:r>
      <w:commentRangeEnd w:id="208"/>
      <w:r w:rsidR="00BF69D4">
        <w:rPr>
          <w:rStyle w:val="CommentReference"/>
          <w:rFonts w:asciiTheme="minorHAnsi" w:eastAsiaTheme="minorEastAsia" w:hAnsiTheme="minorHAnsi" w:cstheme="minorBidi"/>
          <w:b w:val="0"/>
          <w:bCs w:val="0"/>
          <w:color w:val="auto"/>
        </w:rPr>
        <w:commentReference w:id="208"/>
      </w:r>
      <w:ins w:id="209" w:author="Darren Burgess" w:date="2014-04-17T17:02:00Z">
        <w:r w:rsidR="00920248">
          <w:t>1</w:t>
        </w:r>
      </w:ins>
      <w:r>
        <w:t xml:space="preserve">: </w:t>
      </w:r>
      <w:r w:rsidRPr="00890F9C">
        <w:t>The missing heritability</w:t>
      </w:r>
      <w:bookmarkEnd w:id="207"/>
    </w:p>
    <w:p w14:paraId="2393CB29" w14:textId="77777777" w:rsidR="007B52CF" w:rsidRPr="007B52CF" w:rsidRDefault="007B52CF" w:rsidP="00923754"/>
    <w:p w14:paraId="77E59E8F" w14:textId="066B0C2A" w:rsidR="007B52CF" w:rsidRPr="00890F9C" w:rsidRDefault="003A18B3" w:rsidP="007B52CF">
      <w:ins w:id="210" w:author="Gib Hemani" w:date="2014-06-27T01:36:00Z">
        <w:r>
          <w:t xml:space="preserve">The problem of the ‘missing heritability’ refers to the observation that genetic effects discovered by GWAS do not sum to the estimate of the heritability of the trait. </w:t>
        </w:r>
      </w:ins>
      <w:r w:rsidR="007B52CF" w:rsidRPr="00890F9C">
        <w:t xml:space="preserve">The metric of </w:t>
      </w:r>
      <w:commentRangeStart w:id="211"/>
      <w:r w:rsidR="007B52CF" w:rsidRPr="00890F9C">
        <w:t xml:space="preserve">missing heritability </w:t>
      </w:r>
      <w:commentRangeEnd w:id="211"/>
      <w:r w:rsidR="00056D7D">
        <w:rPr>
          <w:rStyle w:val="CommentReference"/>
        </w:rPr>
        <w:commentReference w:id="211"/>
      </w:r>
      <w:r w:rsidR="007B52CF" w:rsidRPr="00890F9C">
        <w:t>emerges from two variables</w:t>
      </w:r>
      <w:r w:rsidR="007B52CF">
        <w:t>:</w:t>
      </w:r>
      <w:r w:rsidR="007B52CF" w:rsidRPr="00890F9C">
        <w:t xml:space="preserve"> the tally of genetic effects uncovered and the estimate of the trait's h</w:t>
      </w:r>
      <w:r w:rsidR="007B52CF" w:rsidRPr="00890F9C">
        <w:rPr>
          <w:vertAlign w:val="superscript"/>
        </w:rPr>
        <w:t>2</w:t>
      </w:r>
      <w:r w:rsidR="007B52CF" w:rsidRPr="00890F9C">
        <w:t xml:space="preserve">. In each case epistasis may have a subtle part to play. Firstly, some theoretical studies postulate that if, for some interacting loci, the epistatic variance is large compared to the additive variance, searching for epistatic effects might be one way to uncover loci with </w:t>
      </w:r>
      <w:r w:rsidR="007B52CF" w:rsidRPr="00890F9C">
        <w:lastRenderedPageBreak/>
        <w:t>additive variance with more power than searching for the additive effects directly.</w:t>
      </w:r>
      <w:r w:rsidR="00F15B6A" w:rsidRPr="00890F9C">
        <w:fldChar w:fldCharType="begin" w:fldLock="1"/>
      </w:r>
      <w:r w:rsidR="0065591B">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"&lt;sup&gt;122&lt;/sup&gt;" }, "properties" : { "noteIndex" : 0 }, "schema" : "https://github.com/citation-style-language/schema/raw/master/csl-citation.json" }</w:instrText>
      </w:r>
      <w:r w:rsidR="00F15B6A" w:rsidRPr="00890F9C">
        <w:fldChar w:fldCharType="separate"/>
      </w:r>
      <w:r w:rsidR="0065591B" w:rsidRPr="0065591B">
        <w:rPr>
          <w:noProof/>
          <w:vertAlign w:val="superscript"/>
        </w:rPr>
        <w:t>122</w:t>
      </w:r>
      <w:r w:rsidR="00F15B6A" w:rsidRPr="00890F9C">
        <w:fldChar w:fldCharType="end"/>
      </w:r>
      <w:r w:rsidR="007B52CF" w:rsidRPr="00890F9C">
        <w:t xml:space="preserve"> Such instances might arise if the trait has a large </w:t>
      </w:r>
      <w:r w:rsidR="007B52CF" w:rsidRPr="00890F9C">
        <w:rPr>
          <w:b/>
        </w:rPr>
        <w:t>mutational target size</w:t>
      </w:r>
      <w:r w:rsidR="007B52CF" w:rsidRPr="00890F9C">
        <w:t xml:space="preserve"> and is under direct selection.</w:t>
      </w:r>
      <w:r w:rsidR="00F15B6A" w:rsidRPr="00890F9C">
        <w:fldChar w:fldCharType="begin" w:fldLock="1"/>
      </w:r>
      <w:r w:rsidR="0065591B">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"&lt;sup&gt;100&lt;/sup&gt;" }, "properties" : { "noteIndex" : 0 }, "schema" : "https://github.com/citation-style-language/schema/raw/master/csl-citation.json" }</w:instrText>
      </w:r>
      <w:r w:rsidR="00F15B6A" w:rsidRPr="00890F9C">
        <w:fldChar w:fldCharType="separate"/>
      </w:r>
      <w:r w:rsidR="0065591B" w:rsidRPr="0065591B">
        <w:rPr>
          <w:noProof/>
          <w:vertAlign w:val="superscript"/>
        </w:rPr>
        <w:t>100</w:t>
      </w:r>
      <w:r w:rsidR="00F15B6A" w:rsidRPr="00890F9C">
        <w:fldChar w:fldCharType="end"/>
      </w:r>
      <w:r w:rsidR="007B52CF" w:rsidRPr="00890F9C">
        <w:t xml:space="preserve"> This scenario does not posit that epistatic variance contributes to additive variance, rather, searching for epistasis may lead to the identification of variants </w:t>
      </w:r>
      <w:ins w:id="212" w:author="Darren Burgess" w:date="2014-04-17T16:42:00Z">
        <w:r w:rsidR="00A1726A">
          <w:t xml:space="preserve">that are </w:t>
        </w:r>
      </w:ins>
      <w:r w:rsidR="007B52CF" w:rsidRPr="00890F9C">
        <w:t xml:space="preserve">either rare or </w:t>
      </w:r>
      <w:ins w:id="213" w:author="Darren Burgess" w:date="2014-04-17T16:42:00Z">
        <w:r w:rsidR="00A1726A">
          <w:t>have</w:t>
        </w:r>
      </w:ins>
      <w:r w:rsidR="007B52CF" w:rsidRPr="00890F9C">
        <w:t xml:space="preserve"> small additive effects that would otherwise go undetected in a standard GWAS.</w:t>
      </w:r>
      <w:ins w:id="214" w:author="Darren Burgess" w:date="2014-04-17T16:42:00Z">
        <w:del w:id="215" w:author="Gib Hemani" w:date="2014-06-27T01:38:00Z">
          <w:r w:rsidR="00A1726A" w:rsidDel="003A18B3">
            <w:delText>s</w:delText>
          </w:r>
        </w:del>
      </w:ins>
      <w:r w:rsidR="007B52CF" w:rsidRPr="00890F9C">
        <w:t xml:space="preserve"> Some empirical evidence exists to support this hypothesis,</w:t>
      </w:r>
      <w:r w:rsidR="00F15B6A" w:rsidRPr="00890F9C">
        <w:fldChar w:fldCharType="begin" w:fldLock="1"/>
      </w:r>
      <w:r w:rsidR="0065591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"&lt;sup&gt;20,22&lt;/sup&gt;" }, "properties" : { "noteIndex" : 0 }, "schema" : "https://github.com/citation-style-language/schema/raw/master/csl-citation.json" }</w:instrText>
      </w:r>
      <w:r w:rsidR="00F15B6A" w:rsidRPr="00890F9C">
        <w:fldChar w:fldCharType="separate"/>
      </w:r>
      <w:r w:rsidR="0065591B" w:rsidRPr="0065591B">
        <w:rPr>
          <w:noProof/>
          <w:vertAlign w:val="superscript"/>
        </w:rPr>
        <w:t>20,22</w:t>
      </w:r>
      <w:r w:rsidR="00F15B6A" w:rsidRPr="00890F9C">
        <w:fldChar w:fldCharType="end"/>
      </w:r>
      <w:r w:rsidR="007B52CF" w:rsidRPr="00890F9C">
        <w:t xml:space="preserve"> however it is unlikely to be a widespread phenomenon</w:t>
      </w:r>
      <w:ins w:id="216" w:author="IT Services" w:date="2014-07-03T17:23:00Z">
        <w:r w:rsidR="00034178">
          <w:t>.</w:t>
        </w:r>
      </w:ins>
      <w:r w:rsidR="00F15B6A" w:rsidRPr="00890F9C">
        <w:fldChar w:fldCharType="begin" w:fldLock="1"/>
      </w:r>
      <w:r w:rsidR="0065591B">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"&lt;sup&gt;123&lt;/sup&gt;" }, "properties" : { "noteIndex" : 0 }, "schema" : "https://github.com/citation-style-language/schema/raw/master/csl-citation.json" }</w:instrText>
      </w:r>
      <w:r w:rsidR="00F15B6A" w:rsidRPr="00890F9C">
        <w:fldChar w:fldCharType="separate"/>
      </w:r>
      <w:r w:rsidR="0065591B" w:rsidRPr="0065591B">
        <w:rPr>
          <w:noProof/>
          <w:vertAlign w:val="superscript"/>
        </w:rPr>
        <w:t>123</w:t>
      </w:r>
      <w:r w:rsidR="00F15B6A" w:rsidRPr="00890F9C">
        <w:fldChar w:fldCharType="end"/>
      </w:r>
      <w:r w:rsidR="007B52CF" w:rsidRPr="00890F9C">
        <w:t xml:space="preserve"> </w:t>
      </w:r>
      <w:del w:id="217" w:author="IT Services" w:date="2014-07-03T17:23:00Z">
        <w:r w:rsidR="007B52CF" w:rsidRPr="00890F9C" w:rsidDel="00034178">
          <w:delText>and t</w:delText>
        </w:r>
      </w:del>
      <w:ins w:id="218" w:author="IT Services" w:date="2014-07-03T17:23:00Z">
        <w:r w:rsidR="00034178">
          <w:t>T</w:t>
        </w:r>
      </w:ins>
      <w:r w:rsidR="007B52CF" w:rsidRPr="00890F9C">
        <w:t>heory shows that even in complex multi-locus epistatic patterns</w:t>
      </w:r>
      <w:r w:rsidR="00712632">
        <w:t>,</w:t>
      </w:r>
      <w:r w:rsidR="007B52CF" w:rsidRPr="00890F9C">
        <w:t xml:space="preserve"> marginal additive effects are necessary to produce measurable additive variance for a trait</w:t>
      </w:r>
      <w:ins w:id="219" w:author="IT Services" w:date="2014-07-03T17:21:00Z">
        <w:r w:rsidR="00034178">
          <w:t xml:space="preserve"> when allele frequencies are intermediate</w:t>
        </w:r>
      </w:ins>
      <w:del w:id="220" w:author="IT Services" w:date="2014-07-03T17:21:00Z">
        <w:r w:rsidR="007B52CF" w:rsidRPr="00890F9C" w:rsidDel="00034178">
          <w:delText>.</w:delText>
        </w:r>
      </w:del>
      <w:r w:rsidR="00F15B6A" w:rsidRPr="00890F9C">
        <w:fldChar w:fldCharType="begin" w:fldLock="1"/>
      </w:r>
      <w:r w:rsidR="0065591B">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"&lt;sup&gt;124&lt;/sup&gt;" }, "properties" : { "noteIndex" : 0 }, "schema" : "https://github.com/citation-style-language/schema/raw/master/csl-citation.json" }</w:instrText>
      </w:r>
      <w:r w:rsidR="00F15B6A" w:rsidRPr="00890F9C">
        <w:fldChar w:fldCharType="separate"/>
      </w:r>
      <w:r w:rsidR="0065591B" w:rsidRPr="0065591B">
        <w:rPr>
          <w:noProof/>
          <w:vertAlign w:val="superscript"/>
        </w:rPr>
        <w:t>124</w:t>
      </w:r>
      <w:r w:rsidR="00F15B6A" w:rsidRPr="00890F9C">
        <w:fldChar w:fldCharType="end"/>
      </w:r>
      <w:ins w:id="221" w:author="IT Services" w:date="2014-07-03T17:21:00Z">
        <w:r w:rsidR="00034178">
          <w:t xml:space="preserve">, </w:t>
        </w:r>
      </w:ins>
      <w:ins w:id="222" w:author="IT Services" w:date="2014-07-03T17:23:00Z">
        <w:r w:rsidR="00034178">
          <w:t>and</w:t>
        </w:r>
      </w:ins>
      <w:ins w:id="223" w:author="IT Services" w:date="2014-07-03T17:21:00Z">
        <w:r w:rsidR="00034178">
          <w:t xml:space="preserve"> under a neutral </w:t>
        </w:r>
      </w:ins>
      <w:ins w:id="224" w:author="IT Services" w:date="2014-07-03T17:22:00Z">
        <w:r w:rsidR="00034178">
          <w:t xml:space="preserve">model where allele frequencies are widely dispersed most higher order epistatic effects will appear </w:t>
        </w:r>
      </w:ins>
      <w:ins w:id="225" w:author="IT Services" w:date="2014-07-03T17:23:00Z">
        <w:r w:rsidR="00034178">
          <w:t>additive.</w:t>
        </w:r>
      </w:ins>
      <w:ins w:id="226" w:author="IT Services" w:date="2014-07-03T17:24:00Z">
        <w:r w:rsidR="00034178">
          <w:fldChar w:fldCharType="begin" w:fldLock="1"/>
        </w:r>
      </w:ins>
      <w:r w:rsidR="0065591B">
        <w:instrText>ADDIN CSL_CITATION { "citationItems" : [ { "id" : "ITEM-1", "itemData" : { "author" : [ { "dropping-particle" : "", "family" : "M\u00e4ki-tanila", "given" : "Asko", "non-dropping-particle" : "", "parse-names" : false, "suffix" : "" }, { "dropping-particle" : "", "family" : "Hill", "given" : "William G", "non-dropping-particle" : "", "parse-names" : false, "suffix" : "" } ], "id" : "ITEM-1", "issued" : { "date-parts" : [ [ "2014" ] ] }, "page" : "1-27", "title" : "Influence of gene interaction on complex trait variation with multi-locus models Running title : multi-locus epistatic variance Key words : quantitative genetics , epistasis , additive variance , multi-locus models , selection Corresponding author : Asko ", "type" : "article-journal" }, "uris" : [ "http://www.mendeley.com/documents/?uuid=4d7b179d-fbf3-47b3-907c-1db7925857c7" ] } ], "mendeley" : { "previouslyFormattedCitation" : "&lt;sup&gt;125&lt;/sup&gt;" }, "properties" : { "noteIndex" : 0 }, "schema" : "https://github.com/citation-style-language/schema/raw/master/csl-citation.json" }</w:instrText>
      </w:r>
      <w:r w:rsidR="00034178">
        <w:fldChar w:fldCharType="separate"/>
      </w:r>
      <w:r w:rsidR="0065591B" w:rsidRPr="0065591B">
        <w:rPr>
          <w:noProof/>
          <w:vertAlign w:val="superscript"/>
        </w:rPr>
        <w:t>125</w:t>
      </w:r>
      <w:ins w:id="227" w:author="IT Services" w:date="2014-07-03T17:24:00Z">
        <w:r w:rsidR="00034178">
          <w:fldChar w:fldCharType="end"/>
        </w:r>
      </w:ins>
    </w:p>
    <w:p w14:paraId="3F00DCC5" w14:textId="77777777" w:rsidR="007B52CF" w:rsidRPr="00890F9C" w:rsidRDefault="007B52CF" w:rsidP="007B52CF"/>
    <w:p w14:paraId="1F223F1F" w14:textId="2B89C1EE" w:rsidR="007B52CF" w:rsidRPr="00890F9C" w:rsidRDefault="00F471BB" w:rsidP="007B52CF">
      <w:ins w:id="228" w:author="Gib Hemani" w:date="2014-06-26T22:57:00Z">
        <w:r>
          <w:t>A s</w:t>
        </w:r>
      </w:ins>
      <w:del w:id="229" w:author="Gib Hemani" w:date="2014-06-26T22:57:00Z">
        <w:r w:rsidR="007B52CF" w:rsidRPr="00890F9C" w:rsidDel="00F471BB">
          <w:delText>S</w:delText>
        </w:r>
      </w:del>
      <w:r w:rsidR="007B52CF" w:rsidRPr="00890F9C">
        <w:t>econd</w:t>
      </w:r>
      <w:ins w:id="230" w:author="Gib Hemani" w:date="2014-06-26T22:57:00Z">
        <w:r>
          <w:t xml:space="preserve"> issue is </w:t>
        </w:r>
        <w:del w:id="231" w:author="IT Services" w:date="2014-07-03T17:27:00Z">
          <w:r w:rsidDel="00B16E7D">
            <w:delText>due to</w:delText>
          </w:r>
        </w:del>
      </w:ins>
      <w:del w:id="232" w:author="IT Services" w:date="2014-07-03T17:27:00Z">
        <w:r w:rsidR="007B52CF" w:rsidRPr="00890F9C" w:rsidDel="00B16E7D">
          <w:delText xml:space="preserve">ly, because the </w:delText>
        </w:r>
      </w:del>
      <w:ins w:id="233" w:author="Gib Hemani" w:date="2014-06-27T01:39:00Z">
        <w:del w:id="234" w:author="IT Services" w:date="2014-07-03T17:27:00Z">
          <w:r w:rsidR="003A18B3" w:rsidDel="00B16E7D">
            <w:delText xml:space="preserve">issue </w:delText>
          </w:r>
        </w:del>
        <w:r w:rsidR="003A18B3">
          <w:t xml:space="preserve">that </w:t>
        </w:r>
      </w:ins>
      <w:r w:rsidR="007B52CF" w:rsidRPr="00890F9C">
        <w:t xml:space="preserve">direct estimation of non-additive genetic variation </w:t>
      </w:r>
      <w:r w:rsidR="007B52CF" w:rsidRPr="00F471BB">
        <w:t xml:space="preserve">is </w:t>
      </w:r>
      <w:r w:rsidR="007B52CF" w:rsidRPr="00890F9C">
        <w:t>almost always intractable</w:t>
      </w:r>
      <w:ins w:id="235" w:author="Gib Hemani" w:date="2014-06-26T22:58:00Z">
        <w:r>
          <w:t xml:space="preserve">. This problem arises because in pedigree based studies non-additive genetic components are confounded with other components such as maternal effects, and in population based studies coefficients of kinship for non-additive effects have very small variance leading to </w:t>
        </w:r>
      </w:ins>
      <w:ins w:id="236" w:author="Gib Hemani" w:date="2014-06-27T01:39:00Z">
        <w:r w:rsidR="003A18B3">
          <w:t>low power</w:t>
        </w:r>
      </w:ins>
      <w:ins w:id="237" w:author="Gib Hemani" w:date="2014-06-26T22:58:00Z">
        <w:r>
          <w:t xml:space="preserve"> to make any useful estimation without extremely large sample sizes. Consequently</w:t>
        </w:r>
      </w:ins>
      <w:del w:id="238" w:author="Gib Hemani" w:date="2014-06-26T22:58:00Z">
        <w:r w:rsidR="007B52CF" w:rsidRPr="00890F9C" w:rsidDel="00F471BB">
          <w:delText>,</w:delText>
        </w:r>
      </w:del>
      <w:r w:rsidR="007B52CF" w:rsidRPr="00890F9C">
        <w:t xml:space="preserve"> its contribution to the resemblance between relatives is unknown.</w:t>
      </w:r>
      <w:r w:rsidR="00F15B6A" w:rsidRPr="00890F9C">
        <w:fldChar w:fldCharType="begin" w:fldLock="1"/>
      </w:r>
      <w:r w:rsidR="0065591B">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F15B6A" w:rsidRPr="00890F9C">
        <w:fldChar w:fldCharType="separate"/>
      </w:r>
      <w:r w:rsidR="0065591B" w:rsidRPr="0065591B">
        <w:rPr>
          <w:noProof/>
          <w:vertAlign w:val="superscript"/>
        </w:rPr>
        <w:t>1</w:t>
      </w:r>
      <w:r w:rsidR="00F15B6A" w:rsidRPr="00890F9C">
        <w:fldChar w:fldCharType="end"/>
      </w:r>
      <w:r w:rsidR="007B52CF" w:rsidRPr="00890F9C">
        <w:t xml:space="preserve"> Thus</w:t>
      </w:r>
      <w:del w:id="239" w:author="Gib Hemani" w:date="2014-06-27T01:39:00Z">
        <w:r w:rsidR="007B52CF" w:rsidRPr="00890F9C" w:rsidDel="003A18B3">
          <w:delText>,</w:delText>
        </w:r>
      </w:del>
      <w:r w:rsidR="007B52CF" w:rsidRPr="00890F9C">
        <w:t xml:space="preserve"> it is possible that under certain experimental designs heritability estimates are inflated through contamination from non-additive variation.</w:t>
      </w:r>
      <w:r w:rsidR="00F15B6A" w:rsidRPr="00890F9C">
        <w:fldChar w:fldCharType="begin" w:fldLock="1"/>
      </w:r>
      <w:r w:rsidR="0065591B">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"&lt;sup&gt;126&lt;/sup&gt;" }, "properties" : { "noteIndex" : 0 }, "schema" : "https://github.com/citation-style-language/schema/raw/master/csl-citation.json" }</w:instrText>
      </w:r>
      <w:r w:rsidR="00F15B6A" w:rsidRPr="00890F9C">
        <w:fldChar w:fldCharType="separate"/>
      </w:r>
      <w:r w:rsidR="0065591B" w:rsidRPr="0065591B">
        <w:rPr>
          <w:noProof/>
          <w:vertAlign w:val="superscript"/>
        </w:rPr>
        <w:t>126</w:t>
      </w:r>
      <w:r w:rsidR="00F15B6A" w:rsidRPr="00890F9C">
        <w:fldChar w:fldCharType="end"/>
      </w:r>
      <w:r w:rsidR="007B52CF" w:rsidRPr="00890F9C">
        <w:t xml:space="preserve"> To what extent is this realistically a problem and how reliably can it be measured? A recent theoretical study gained much attention after demonstrating that redundancy amongst biological pathways could create an illusion of additive genetic variance in twin studies</w:t>
      </w:r>
      <w:r w:rsidR="00F15B6A" w:rsidRPr="00890F9C">
        <w:fldChar w:fldCharType="begin" w:fldLock="1"/>
      </w:r>
      <w:r w:rsidR="0065591B">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"&lt;sup&gt;24&lt;/sup&gt;" }, "properties" : { "noteIndex" : 0 }, "schema" : "https://github.com/citation-style-language/schema/raw/master/csl-citation.json" }</w:instrText>
      </w:r>
      <w:r w:rsidR="00F15B6A" w:rsidRPr="00890F9C">
        <w:fldChar w:fldCharType="separate"/>
      </w:r>
      <w:r w:rsidR="0065591B" w:rsidRPr="0065591B">
        <w:rPr>
          <w:noProof/>
          <w:vertAlign w:val="superscript"/>
        </w:rPr>
        <w:t>24</w:t>
      </w:r>
      <w:r w:rsidR="00F15B6A" w:rsidRPr="00890F9C">
        <w:fldChar w:fldCharType="end"/>
      </w:r>
      <w:r w:rsidR="007B52CF" w:rsidRPr="00890F9C">
        <w:t xml:space="preserve"> (provided that large common environmental effects were present</w:t>
      </w:r>
      <w:r w:rsidR="00F15B6A" w:rsidRPr="00890F9C">
        <w:fldChar w:fldCharType="begin" w:fldLock="1"/>
      </w:r>
      <w:r w:rsidR="0065591B">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"&lt;sup&gt;127&lt;/sup&gt;" }, "properties" : { "noteIndex" : 0 }, "schema" : "https://github.com/citation-style-language/schema/raw/master/csl-citation.json" }</w:instrText>
      </w:r>
      <w:r w:rsidR="00F15B6A" w:rsidRPr="00890F9C">
        <w:fldChar w:fldCharType="separate"/>
      </w:r>
      <w:r w:rsidR="0065591B" w:rsidRPr="0065591B">
        <w:rPr>
          <w:noProof/>
          <w:vertAlign w:val="superscript"/>
        </w:rPr>
        <w:t>127</w:t>
      </w:r>
      <w:r w:rsidR="00F15B6A" w:rsidRPr="00890F9C">
        <w:fldChar w:fldCharType="end"/>
      </w:r>
      <w:r w:rsidR="007B52CF" w:rsidRPr="00890F9C">
        <w:t>). Indeed it is a known issue in such study designs that, although it is not the most parsimonious model, a combination of non-additive variation and common environmental variation can lead to a significant additive parameter.</w:t>
      </w:r>
      <w:r w:rsidR="00F15B6A" w:rsidRPr="00890F9C">
        <w:fldChar w:fldCharType="begin" w:fldLock="1"/>
      </w:r>
      <w:r w:rsidR="0065591B">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"&lt;sup&gt;128&lt;/sup&gt;" }, "properties" : { "noteIndex" : 0 }, "schema" : "https://github.com/citation-style-language/schema/raw/master/csl-citation.json" }</w:instrText>
      </w:r>
      <w:r w:rsidR="00F15B6A" w:rsidRPr="00890F9C">
        <w:fldChar w:fldCharType="separate"/>
      </w:r>
      <w:r w:rsidR="0065591B" w:rsidRPr="0065591B">
        <w:rPr>
          <w:noProof/>
          <w:vertAlign w:val="superscript"/>
        </w:rPr>
        <w:t>128</w:t>
      </w:r>
      <w:r w:rsidR="00F15B6A" w:rsidRPr="00890F9C">
        <w:fldChar w:fldCharType="end"/>
      </w:r>
      <w:r w:rsidR="007B52CF" w:rsidRPr="00890F9C">
        <w:t xml:space="preserve"> </w:t>
      </w:r>
    </w:p>
    <w:p w14:paraId="7FDC3BA9" w14:textId="77777777" w:rsidR="007B52CF" w:rsidRPr="00890F9C" w:rsidRDefault="007B52CF" w:rsidP="007B52CF"/>
    <w:p w14:paraId="3EE9B376" w14:textId="3C586C26" w:rsidR="007B52CF" w:rsidRPr="00890F9C" w:rsidRDefault="007B52CF" w:rsidP="007B52CF">
      <w:r w:rsidRPr="00890F9C">
        <w:t>To overcome this problem one can attempt to use family-based studies to estimate additive effects directly</w:t>
      </w:r>
      <w:r w:rsidR="00923754">
        <w:t xml:space="preserve"> by contrasting results from</w:t>
      </w:r>
      <w:r w:rsidRPr="00890F9C">
        <w:t xml:space="preserve"> different types of relatives. For example, full siblings will share 0.5 additive variance and 0.25 dominance variance, while parent-offspring will share 0.5 additive and 0 dominance variance. If the correlation between </w:t>
      </w:r>
      <w:ins w:id="240" w:author="Darren Burgess" w:date="2014-04-17T16:43:00Z">
        <w:r w:rsidR="00A1726A">
          <w:t xml:space="preserve">the </w:t>
        </w:r>
      </w:ins>
      <w:r w:rsidRPr="00890F9C">
        <w:t xml:space="preserve">degree of shared additive variation and </w:t>
      </w:r>
      <w:ins w:id="241" w:author="Darren Burgess" w:date="2014-04-17T16:43:00Z">
        <w:r w:rsidR="00A1726A">
          <w:t xml:space="preserve">the </w:t>
        </w:r>
      </w:ins>
      <w:r w:rsidRPr="00890F9C">
        <w:t>phenotypic similarity is high across all types of relatives then this would be strong evidence for heritability estimates being uncontaminated by non-additive variance. Height shows consistent estimates of heritability between twin studies and family studies,</w:t>
      </w:r>
      <w:r w:rsidR="00F15B6A" w:rsidRPr="00890F9C">
        <w:fldChar w:fldCharType="begin" w:fldLock="1"/>
      </w:r>
      <w:r w:rsidR="0065591B">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"&lt;sup&gt;129&lt;/sup&gt;" }, "properties" : { "noteIndex" : 0 }, "schema" : "https://github.com/citation-style-language/schema/raw/master/csl-citation.json" }</w:instrText>
      </w:r>
      <w:r w:rsidR="00F15B6A" w:rsidRPr="00890F9C">
        <w:fldChar w:fldCharType="separate"/>
      </w:r>
      <w:r w:rsidR="0065591B" w:rsidRPr="0065591B">
        <w:rPr>
          <w:noProof/>
          <w:vertAlign w:val="superscript"/>
        </w:rPr>
        <w:t>129</w:t>
      </w:r>
      <w:r w:rsidR="00F15B6A" w:rsidRPr="00890F9C">
        <w:fldChar w:fldCharType="end"/>
      </w:r>
      <w:r w:rsidRPr="00890F9C">
        <w:t xml:space="preserve"> but h</w:t>
      </w:r>
      <w:r w:rsidRPr="00890F9C">
        <w:rPr>
          <w:vertAlign w:val="superscript"/>
        </w:rPr>
        <w:t>2</w:t>
      </w:r>
      <w:r w:rsidRPr="00890F9C">
        <w:t xml:space="preserve"> estimates for BMI are much higher from twin studies than from family studies,</w:t>
      </w:r>
      <w:r w:rsidR="00F15B6A" w:rsidRPr="00890F9C">
        <w:fldChar w:fldCharType="begin" w:fldLock="1"/>
      </w:r>
      <w:r w:rsidR="0065591B">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"&lt;sup&gt;130&lt;/sup&gt;" }, "properties" : { "noteIndex" : 0 }, "schema" : "https://github.com/citation-style-language/schema/raw/master/csl-citation.json" }</w:instrText>
      </w:r>
      <w:r w:rsidR="00F15B6A" w:rsidRPr="00890F9C">
        <w:fldChar w:fldCharType="separate"/>
      </w:r>
      <w:r w:rsidR="0065591B" w:rsidRPr="0065591B">
        <w:rPr>
          <w:noProof/>
          <w:vertAlign w:val="superscript"/>
        </w:rPr>
        <w:t>130</w:t>
      </w:r>
      <w:r w:rsidR="00F15B6A" w:rsidRPr="00890F9C">
        <w:fldChar w:fldCharType="end"/>
      </w:r>
      <w:r w:rsidRPr="00890F9C">
        <w:t xml:space="preserve"> suggesting that height is probably mostly influenced by additive effects but there is the potential for non-additive effects to play an important role in BMI.</w:t>
      </w:r>
    </w:p>
    <w:p w14:paraId="26969374" w14:textId="77777777" w:rsidR="00861036" w:rsidRDefault="00861036" w:rsidP="00894474">
      <w:pPr>
        <w:pStyle w:val="Heading2"/>
      </w:pPr>
    </w:p>
    <w:p w14:paraId="79A39DF5" w14:textId="77777777" w:rsidR="00671CFD" w:rsidRPr="00671CFD" w:rsidRDefault="00671CFD" w:rsidP="00671CFD">
      <w:pPr>
        <w:pStyle w:val="Heading2"/>
      </w:pPr>
      <w:bookmarkStart w:id="242" w:name="_Toc257304558"/>
      <w:commentRangeStart w:id="243"/>
      <w:r>
        <w:t xml:space="preserve">Box </w:t>
      </w:r>
      <w:commentRangeEnd w:id="243"/>
      <w:r w:rsidR="00BF69D4">
        <w:rPr>
          <w:rStyle w:val="CommentReference"/>
          <w:rFonts w:asciiTheme="minorHAnsi" w:eastAsiaTheme="minorEastAsia" w:hAnsiTheme="minorHAnsi" w:cstheme="minorBidi"/>
          <w:b w:val="0"/>
          <w:bCs w:val="0"/>
          <w:color w:val="auto"/>
        </w:rPr>
        <w:commentReference w:id="243"/>
      </w:r>
      <w:ins w:id="244" w:author="Darren Burgess" w:date="2014-04-17T17:02:00Z">
        <w:r w:rsidR="00920248">
          <w:t>2</w:t>
        </w:r>
      </w:ins>
      <w:r>
        <w:t>: Genetic prediction</w:t>
      </w:r>
      <w:bookmarkEnd w:id="242"/>
    </w:p>
    <w:p w14:paraId="14EFB186" w14:textId="77777777" w:rsidR="00671CFD" w:rsidRPr="00671CFD" w:rsidRDefault="00671CFD" w:rsidP="00923754"/>
    <w:p w14:paraId="4A7A1C59" w14:textId="72F79732" w:rsidR="00671CFD" w:rsidRPr="00890F9C" w:rsidRDefault="00671CFD" w:rsidP="00671CFD">
      <w:r w:rsidRPr="00890F9C">
        <w:lastRenderedPageBreak/>
        <w:t>A potential direct translation of large-scale genetic studies into medical practice is to use knowledge of an individual’s genetic profile to predict phenotypic outcomes</w:t>
      </w:r>
      <w:ins w:id="245" w:author="Darren Burgess" w:date="2014-04-17T16:46:00Z">
        <w:r w:rsidR="00A1726A">
          <w:t>, such as risks of future disease occurrences</w:t>
        </w:r>
      </w:ins>
      <w:r w:rsidR="00F15B6A" w:rsidRPr="00890F9C">
        <w:fldChar w:fldCharType="begin" w:fldLock="1"/>
      </w:r>
      <w:r w:rsidR="0065591B">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"&lt;sup&gt;131&lt;/sup&gt;" }, "properties" : { "noteIndex" : 0 }, "schema" : "https://github.com/citation-style-language/schema/raw/master/csl-citation.json" }</w:instrText>
      </w:r>
      <w:r w:rsidR="00F15B6A" w:rsidRPr="00890F9C">
        <w:fldChar w:fldCharType="separate"/>
      </w:r>
      <w:r w:rsidR="0065591B" w:rsidRPr="0065591B">
        <w:rPr>
          <w:noProof/>
          <w:vertAlign w:val="superscript"/>
        </w:rPr>
        <w:t>131</w:t>
      </w:r>
      <w:r w:rsidR="00F15B6A" w:rsidRPr="00890F9C">
        <w:fldChar w:fldCharType="end"/>
      </w:r>
      <w:ins w:id="246" w:author="Darren Burgess" w:date="2014-04-17T16:46:00Z">
        <w:r w:rsidR="00A1726A">
          <w:t xml:space="preserve">. </w:t>
        </w:r>
      </w:ins>
      <w:r w:rsidRPr="00890F9C">
        <w:t>There are two main limiting factors in the accuracy of predicting phenotypes through genetic profiles. First, the maximum prediction accuracy is limited by the trait heritability.</w:t>
      </w:r>
      <w:r w:rsidR="00F15B6A" w:rsidRPr="00890F9C">
        <w:fldChar w:fldCharType="begin" w:fldLock="1"/>
      </w:r>
      <w:r w:rsidR="0065591B">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"&lt;sup&gt;132&lt;/sup&gt;" }, "properties" : { "noteIndex" : 0 }, "schema" : "https://github.com/citation-style-language/schema/raw/master/csl-citation.json" }</w:instrText>
      </w:r>
      <w:r w:rsidR="00F15B6A" w:rsidRPr="00890F9C">
        <w:fldChar w:fldCharType="separate"/>
      </w:r>
      <w:r w:rsidR="0065591B" w:rsidRPr="0065591B">
        <w:rPr>
          <w:noProof/>
          <w:vertAlign w:val="superscript"/>
        </w:rPr>
        <w:t>132</w:t>
      </w:r>
      <w:r w:rsidR="00F15B6A" w:rsidRPr="00890F9C">
        <w:fldChar w:fldCharType="end"/>
      </w:r>
      <w:r w:rsidRPr="00890F9C">
        <w:t xml:space="preserve"> And second, the accuracy </w:t>
      </w:r>
      <w:ins w:id="247" w:author="Darren Burgess" w:date="2014-04-17T16:48:00Z">
        <w:r w:rsidR="00A1726A">
          <w:t>by</w:t>
        </w:r>
      </w:ins>
      <w:r w:rsidRPr="00890F9C">
        <w:t xml:space="preserve"> which the genetic profile predicts the phenotype is dependent on the accurate estimation of the underlying genetic effects.</w:t>
      </w:r>
      <w:r w:rsidR="00F15B6A" w:rsidRPr="00890F9C">
        <w:fldChar w:fldCharType="begin" w:fldLock="1"/>
      </w:r>
      <w:r w:rsidR="0065591B">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"&lt;sup&gt;133&lt;/sup&gt;" }, "properties" : { "noteIndex" : 0 }, "schema" : "https://github.com/citation-style-language/schema/raw/master/csl-citation.json" }</w:instrText>
      </w:r>
      <w:r w:rsidR="00F15B6A" w:rsidRPr="00890F9C">
        <w:fldChar w:fldCharType="separate"/>
      </w:r>
      <w:r w:rsidR="0065591B" w:rsidRPr="0065591B">
        <w:rPr>
          <w:noProof/>
          <w:vertAlign w:val="superscript"/>
        </w:rPr>
        <w:t>133</w:t>
      </w:r>
      <w:r w:rsidR="00F15B6A" w:rsidRPr="00890F9C">
        <w:fldChar w:fldCharType="end"/>
      </w:r>
      <w:r w:rsidRPr="00890F9C">
        <w:t xml:space="preserve"> In this context, </w:t>
      </w:r>
      <w:del w:id="248" w:author="HALEY Chris" w:date="2014-07-04T15:41:00Z">
        <w:r w:rsidRPr="00890F9C" w:rsidDel="00962791">
          <w:delText xml:space="preserve">is </w:delText>
        </w:r>
      </w:del>
      <w:ins w:id="249" w:author="HALEY Chris" w:date="2014-07-04T15:41:00Z">
        <w:r w:rsidR="00962791">
          <w:t>would</w:t>
        </w:r>
        <w:r w:rsidR="00962791" w:rsidRPr="00890F9C">
          <w:t xml:space="preserve"> </w:t>
        </w:r>
      </w:ins>
      <w:r w:rsidRPr="00890F9C">
        <w:t xml:space="preserve">the inclusion of epistatic effects into </w:t>
      </w:r>
      <w:ins w:id="250" w:author="HALEY Chris" w:date="2014-07-04T15:41:00Z">
        <w:r w:rsidR="00962791">
          <w:t>the equivalent of a poly</w:t>
        </w:r>
      </w:ins>
      <w:r w:rsidRPr="00890F9C">
        <w:t>gen</w:t>
      </w:r>
      <w:del w:id="251" w:author="HALEY Chris" w:date="2014-07-04T15:42:00Z">
        <w:r w:rsidRPr="00890F9C" w:rsidDel="00962791">
          <w:delText>eti</w:delText>
        </w:r>
      </w:del>
      <w:r w:rsidRPr="00890F9C">
        <w:t xml:space="preserve">c </w:t>
      </w:r>
      <w:del w:id="252" w:author="HALEY Chris" w:date="2014-07-04T15:42:00Z">
        <w:r w:rsidRPr="00890F9C" w:rsidDel="00962791">
          <w:delText xml:space="preserve">scores </w:delText>
        </w:r>
      </w:del>
      <w:ins w:id="253" w:author="HALEY Chris" w:date="2014-07-04T15:42:00Z">
        <w:r w:rsidR="00962791" w:rsidRPr="00890F9C">
          <w:t>score</w:t>
        </w:r>
        <w:r w:rsidR="00962791">
          <w:t xml:space="preserve"> be useful</w:t>
        </w:r>
        <w:r w:rsidR="00962791" w:rsidRPr="00890F9C">
          <w:t xml:space="preserve"> </w:t>
        </w:r>
      </w:ins>
      <w:del w:id="254" w:author="HALEY Chris" w:date="2014-07-04T15:42:00Z">
        <w:r w:rsidRPr="00890F9C" w:rsidDel="00962791">
          <w:delText xml:space="preserve">important </w:delText>
        </w:r>
      </w:del>
      <w:r w:rsidRPr="00890F9C">
        <w:t>for improving genetic prediction in complex traits?</w:t>
      </w:r>
    </w:p>
    <w:p w14:paraId="499E64CA" w14:textId="77777777" w:rsidR="00671CFD" w:rsidRPr="00890F9C" w:rsidRDefault="00671CFD" w:rsidP="00671CFD"/>
    <w:p w14:paraId="5C8D66C8" w14:textId="403C74AB" w:rsidR="00671CFD" w:rsidRPr="00890F9C" w:rsidRDefault="00671CFD" w:rsidP="00671CFD">
      <w:r w:rsidRPr="00890F9C">
        <w:t xml:space="preserve">With estimates of narrow-sense heritability obtainable for complex traits, one can estimate the maximum prediction accuracy under the assumption of perfect knowledge of all additive genetic effects. Conversely, our inability to estimate broad-sense heritability therefore makes it difficult to quantify the potential improvements that the inclusion of non-additive effects might </w:t>
      </w:r>
      <w:r w:rsidR="00851C34">
        <w:t>accrue</w:t>
      </w:r>
      <w:r w:rsidRPr="00890F9C">
        <w:t xml:space="preserve">. For highly heritable traits it is unlikely that non-additive genetic variance will form a large component of phenotypic variance, and therefore the inclusion of epistatic effects in genetic profile scores will not improve prediction accuracy. However one might speculate that non-additive variance could have a significant influence on the phenotypic outcome of more lowly heritable traits, and this may include endophenotypes such as </w:t>
      </w:r>
      <w:ins w:id="255" w:author="Darren Burgess" w:date="2014-04-17T16:50:00Z">
        <w:r w:rsidR="00A1726A">
          <w:t xml:space="preserve">DNA </w:t>
        </w:r>
      </w:ins>
      <w:r w:rsidRPr="00890F9C">
        <w:t>methylation</w:t>
      </w:r>
      <w:r w:rsidR="00F15B6A" w:rsidRPr="00890F9C">
        <w:fldChar w:fldCharType="begin" w:fldLock="1"/>
      </w:r>
      <w:r w:rsidR="0065591B">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"&lt;sup&gt;134,135&lt;/sup&gt;" }, "properties" : { "noteIndex" : 0 }, "schema" : "https://github.com/citation-style-language/schema/raw/master/csl-citation.json" }</w:instrText>
      </w:r>
      <w:r w:rsidR="00F15B6A" w:rsidRPr="00890F9C">
        <w:fldChar w:fldCharType="separate"/>
      </w:r>
      <w:r w:rsidR="0065591B" w:rsidRPr="0065591B">
        <w:rPr>
          <w:noProof/>
          <w:vertAlign w:val="superscript"/>
        </w:rPr>
        <w:t>134,135</w:t>
      </w:r>
      <w:r w:rsidR="00F15B6A" w:rsidRPr="00890F9C">
        <w:fldChar w:fldCharType="end"/>
      </w:r>
      <w:r w:rsidRPr="00890F9C">
        <w:t xml:space="preserve"> or gene expression levels.</w:t>
      </w:r>
      <w:r w:rsidR="00F15B6A" w:rsidRPr="00890F9C">
        <w:fldChar w:fldCharType="begin" w:fldLock="1"/>
      </w:r>
      <w:r w:rsidR="0065591B">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"&lt;sup&gt;103&lt;/sup&gt;" }, "properties" : { "noteIndex" : 0 }, "schema" : "https://github.com/citation-style-language/schema/raw/master/csl-citation.json" }</w:instrText>
      </w:r>
      <w:r w:rsidR="00F15B6A" w:rsidRPr="00890F9C">
        <w:fldChar w:fldCharType="separate"/>
      </w:r>
      <w:r w:rsidR="0065591B" w:rsidRPr="0065591B">
        <w:rPr>
          <w:noProof/>
          <w:vertAlign w:val="superscript"/>
        </w:rPr>
        <w:t>103</w:t>
      </w:r>
      <w:r w:rsidR="00F15B6A" w:rsidRPr="00890F9C">
        <w:fldChar w:fldCharType="end"/>
      </w:r>
    </w:p>
    <w:p w14:paraId="37ACF8D9" w14:textId="77777777" w:rsidR="00671CFD" w:rsidRPr="00890F9C" w:rsidRDefault="00671CFD" w:rsidP="00671CFD"/>
    <w:p w14:paraId="01D36FC8" w14:textId="4AA8F6E8" w:rsidR="00671CFD" w:rsidRPr="00890F9C" w:rsidRDefault="00671CFD" w:rsidP="00671CFD">
      <w:r w:rsidRPr="00890F9C">
        <w:t>Another limiting factor in the inclusion of epistatic effects for genetic prediction is that, even assuming a significant non-additive genetic component, it is demonstrably hard to obtain reliable estimates of epistatic genetic effects. Nevertheless, it is not necessary to construct genetic predictors from significant effects as estimated through GWA</w:t>
      </w:r>
      <w:ins w:id="256" w:author="Darren Burgess" w:date="2014-04-17T16:50:00Z">
        <w:r w:rsidR="00A1726A">
          <w:t>S</w:t>
        </w:r>
      </w:ins>
      <w:r w:rsidRPr="00890F9C">
        <w:t>s alone. Using a relaxed threshold for the inclusion of additive effects into a genetic predictor has been shown to improve prediction accuracy for schizophrenia,</w:t>
      </w:r>
      <w:r w:rsidR="00F15B6A" w:rsidRPr="00890F9C">
        <w:fldChar w:fldCharType="begin" w:fldLock="1"/>
      </w:r>
      <w:r w:rsidR="0065591B">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"&lt;sup&gt;136&lt;/sup&gt;" }, "properties" : { "noteIndex" : 0 }, "schema" : "https://github.com/citation-style-language/schema/raw/master/csl-citation.json" }</w:instrText>
      </w:r>
      <w:r w:rsidR="00F15B6A" w:rsidRPr="00890F9C">
        <w:fldChar w:fldCharType="separate"/>
      </w:r>
      <w:r w:rsidR="0065591B" w:rsidRPr="0065591B">
        <w:rPr>
          <w:noProof/>
          <w:vertAlign w:val="superscript"/>
        </w:rPr>
        <w:t>136</w:t>
      </w:r>
      <w:r w:rsidR="00F15B6A" w:rsidRPr="00890F9C">
        <w:fldChar w:fldCharType="end"/>
      </w:r>
      <w:r w:rsidRPr="00890F9C">
        <w:t xml:space="preserve"> demonstrating that an underlying </w:t>
      </w:r>
      <w:r w:rsidRPr="00DC6D49">
        <w:rPr>
          <w:b/>
          <w:rPrChange w:id="257" w:author="HALEY Chris" w:date="2014-07-04T18:02:00Z">
            <w:rPr/>
          </w:rPrChange>
        </w:rPr>
        <w:t>polygenic architecture</w:t>
      </w:r>
      <w:r w:rsidRPr="00890F9C">
        <w:t xml:space="preserve"> will comprise numerous small effects that fail </w:t>
      </w:r>
      <w:ins w:id="258" w:author="Darren Burgess" w:date="2014-04-17T16:52:00Z">
        <w:r w:rsidR="00922F89">
          <w:t xml:space="preserve">to </w:t>
        </w:r>
      </w:ins>
      <w:r w:rsidRPr="00890F9C">
        <w:t xml:space="preserve">reach a stringent significance threshold. Daetwyler </w:t>
      </w:r>
      <w:r w:rsidRPr="00890F9C">
        <w:rPr>
          <w:i/>
        </w:rPr>
        <w:t>et al</w:t>
      </w:r>
      <w:r w:rsidRPr="00890F9C">
        <w:t>.</w:t>
      </w:r>
      <w:r w:rsidR="00F15B6A" w:rsidRPr="00890F9C">
        <w:fldChar w:fldCharType="begin" w:fldLock="1"/>
      </w:r>
      <w:r w:rsidR="0065591B">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"&lt;sup&gt;133&lt;/sup&gt;" }, "properties" : { "noteIndex" : 0 }, "schema" : "https://github.com/citation-style-language/schema/raw/master/csl-citation.json" }</w:instrText>
      </w:r>
      <w:r w:rsidR="00F15B6A" w:rsidRPr="00890F9C">
        <w:fldChar w:fldCharType="separate"/>
      </w:r>
      <w:r w:rsidR="0065591B" w:rsidRPr="0065591B">
        <w:rPr>
          <w:noProof/>
          <w:vertAlign w:val="superscript"/>
        </w:rPr>
        <w:t>133</w:t>
      </w:r>
      <w:r w:rsidR="00F15B6A" w:rsidRPr="00890F9C">
        <w:fldChar w:fldCharType="end"/>
      </w:r>
      <w:r w:rsidRPr="00890F9C">
        <w:t xml:space="preserve"> showed that in addition to heritability, the prediction accuracy is also a function of the ratio of the number of effects influencing the trait (often modeled as the number of independent markers in the genome) and the sample size.</w:t>
      </w:r>
      <w:r w:rsidR="00F15B6A" w:rsidRPr="00890F9C">
        <w:fldChar w:fldCharType="begin" w:fldLock="1"/>
      </w:r>
      <w:r w:rsidR="0065591B">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"&lt;sup&gt;133,137&lt;/sup&gt;" }, "properties" : { "noteIndex" : 0 }, "schema" : "https://github.com/citation-style-language/schema/raw/master/csl-citation.json" }</w:instrText>
      </w:r>
      <w:r w:rsidR="00F15B6A" w:rsidRPr="00890F9C">
        <w:fldChar w:fldCharType="separate"/>
      </w:r>
      <w:r w:rsidR="0065591B" w:rsidRPr="0065591B">
        <w:rPr>
          <w:noProof/>
          <w:vertAlign w:val="superscript"/>
        </w:rPr>
        <w:t>133,137</w:t>
      </w:r>
      <w:r w:rsidR="00F15B6A" w:rsidRPr="00890F9C">
        <w:fldChar w:fldCharType="end"/>
      </w:r>
      <w:r w:rsidRPr="00890F9C">
        <w:t xml:space="preserve"> Therefore, for most complex traits that are polygenic in nature it is necessary to use extremely large sample sizes.</w:t>
      </w:r>
      <w:r w:rsidR="00F15B6A" w:rsidRPr="00890F9C">
        <w:fldChar w:fldCharType="begin" w:fldLock="1"/>
      </w:r>
      <w:r w:rsidR="0065591B">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"&lt;sup&gt;138&lt;/sup&gt;" }, "properties" : { "noteIndex" : 0 }, "schema" : "https://github.com/citation-style-language/schema/raw/master/csl-citation.json" }</w:instrText>
      </w:r>
      <w:r w:rsidR="00F15B6A" w:rsidRPr="00890F9C">
        <w:fldChar w:fldCharType="separate"/>
      </w:r>
      <w:r w:rsidR="0065591B" w:rsidRPr="0065591B">
        <w:rPr>
          <w:noProof/>
          <w:vertAlign w:val="superscript"/>
        </w:rPr>
        <w:t>138</w:t>
      </w:r>
      <w:r w:rsidR="00F15B6A" w:rsidRPr="00890F9C">
        <w:fldChar w:fldCharType="end"/>
      </w:r>
      <w:r w:rsidRPr="00890F9C">
        <w:t xml:space="preserve"> In principle one could use this approach to also include epistatic effects, but because the effective number of independent pairwise genomic regions is dramatically higher</w:t>
      </w:r>
      <w:ins w:id="259" w:author="Gib Hemani" w:date="2014-06-26T23:10:00Z">
        <w:r w:rsidR="00F15B6A">
          <w:fldChar w:fldCharType="begin" w:fldLock="1"/>
        </w:r>
      </w:ins>
      <w:r w:rsidR="0065591B">
        <w:instrText>ADDIN CSL_CITATION { "citationItems" : [ { "id" : "ITEM-1", "itemData" : { "DOI" : "10.1111/j.1469-1809.2010.00610.x", "ISSN" : "1469-1809", "PMID" : "20950400", "abstract" : "Interaction between genetic variants is hypothesized to be one of several putative explanations for the 'case of missing heritability.'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 n is appropriate for populations of European ancestry. We speculated that for GWIA, correction by 1/4 \u00b7 m should be appropriate, where m = n \u00b7 (n- 1)/2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 m is appropriate, a number that is somewhat larger than that of our hypothesis. In summary, it can be stated that for an Illumina(\u00ae) -type marker panel with 500,000 SNPs, an uncorrected P-value of 1.0 \u00d7 10\u207b\u00b9\u00b2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"1" ] ] }, "page" : "29-35", "title" : "Significance levels in genome-wide interaction analysis (GWIA).", "type" : "article-journal", "volume" : "75" }, "uris" : [ "http://www.mendeley.com/documents/?uuid=6a0aef32-469c-41fb-af2e-c018c316f5b6" ] } ], "mendeley" : { "previouslyFormattedCitation" : "&lt;sup&gt;139&lt;/sup&gt;" }, "properties" : { "noteIndex" : 0 }, "schema" : "https://github.com/citation-style-language/schema/raw/master/csl-citation.json" }</w:instrText>
      </w:r>
      <w:r w:rsidR="00F15B6A">
        <w:fldChar w:fldCharType="separate"/>
      </w:r>
      <w:r w:rsidR="0065591B" w:rsidRPr="0065591B">
        <w:rPr>
          <w:noProof/>
          <w:vertAlign w:val="superscript"/>
        </w:rPr>
        <w:t>139</w:t>
      </w:r>
      <w:ins w:id="260" w:author="Gib Hemani" w:date="2014-06-26T23:10:00Z">
        <w:r w:rsidR="00F15B6A">
          <w:fldChar w:fldCharType="end"/>
        </w:r>
      </w:ins>
      <w:del w:id="261" w:author="Gib Hemani" w:date="2014-06-26T23:09:00Z">
        <w:r w:rsidR="00F15B6A" w:rsidRPr="00890F9C" w:rsidDel="00523F45">
          <w:fldChar w:fldCharType="begin" w:fldLock="1"/>
        </w:r>
        <w:r w:rsidR="00DE6248" w:rsidDel="00523F45">
          <w:del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"&lt;sup&gt;136&lt;/sup&gt;" }, "properties" : { "noteIndex" : 0 }, "schema" : "https://github.com/citation-style-language/schema/raw/master/csl-citation.json" }</w:delInstrText>
        </w:r>
        <w:r w:rsidR="00F15B6A" w:rsidRPr="00890F9C" w:rsidDel="00523F45">
          <w:fldChar w:fldCharType="separate"/>
        </w:r>
        <w:r w:rsidR="00DE6248" w:rsidRPr="00DE6248" w:rsidDel="00523F45">
          <w:rPr>
            <w:noProof/>
            <w:vertAlign w:val="superscript"/>
          </w:rPr>
          <w:delText>136</w:delText>
        </w:r>
        <w:r w:rsidR="00F15B6A" w:rsidRPr="00890F9C" w:rsidDel="00523F45">
          <w:fldChar w:fldCharType="end"/>
        </w:r>
      </w:del>
      <w:r w:rsidRPr="00890F9C">
        <w:t xml:space="preserve"> than independent regions, a corresponding increase in sample size may be required to obtain gains in prediction accuracy equivalent to an additive model.</w:t>
      </w:r>
    </w:p>
    <w:p w14:paraId="2774020E" w14:textId="77777777" w:rsidR="00671CFD" w:rsidRPr="00890F9C" w:rsidRDefault="00671CFD" w:rsidP="00671CFD"/>
    <w:p w14:paraId="287FA7FC" w14:textId="73C12DB8" w:rsidR="00671CFD" w:rsidRPr="00890F9C" w:rsidRDefault="00671CFD" w:rsidP="00671CFD">
      <w:r w:rsidRPr="00890F9C">
        <w:t>There has been use of epistatic effects for the prediction of complex traits in many model organism species. It was shown that including a network of epistatic effects in chicken lines</w:t>
      </w:r>
      <w:r w:rsidR="00F15B6A" w:rsidRPr="00890F9C">
        <w:fldChar w:fldCharType="begin" w:fldLock="1"/>
      </w:r>
      <w:r w:rsidR="0065591B">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"&lt;sup&gt;140&lt;/sup&gt;" }, "properties" : { "noteIndex" : 0 }, "schema" : "https://github.com/citation-style-language/schema/raw/master/csl-citation.json" }</w:instrText>
      </w:r>
      <w:r w:rsidR="00F15B6A" w:rsidRPr="00890F9C">
        <w:fldChar w:fldCharType="separate"/>
      </w:r>
      <w:r w:rsidR="0065591B" w:rsidRPr="0065591B">
        <w:rPr>
          <w:noProof/>
          <w:vertAlign w:val="superscript"/>
        </w:rPr>
        <w:t>140</w:t>
      </w:r>
      <w:r w:rsidR="00F15B6A" w:rsidRPr="00890F9C">
        <w:fldChar w:fldCharType="end"/>
      </w:r>
      <w:r w:rsidRPr="00890F9C">
        <w:t xml:space="preserve"> for prediction in independent samples</w:t>
      </w:r>
      <w:r w:rsidR="00F15B6A" w:rsidRPr="00890F9C">
        <w:fldChar w:fldCharType="begin" w:fldLock="1"/>
      </w:r>
      <w:r w:rsidR="0065591B">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"&lt;sup&gt;141&lt;/sup&gt;" }, "properties" : { "noteIndex" : 0 }, "schema" : "https://github.com/citation-style-language/schema/raw/master/csl-citation.json" }</w:instrText>
      </w:r>
      <w:r w:rsidR="00F15B6A" w:rsidRPr="00890F9C">
        <w:fldChar w:fldCharType="separate"/>
      </w:r>
      <w:r w:rsidR="0065591B" w:rsidRPr="0065591B">
        <w:rPr>
          <w:noProof/>
          <w:vertAlign w:val="superscript"/>
        </w:rPr>
        <w:t>141</w:t>
      </w:r>
      <w:r w:rsidR="00F15B6A" w:rsidRPr="00890F9C">
        <w:fldChar w:fldCharType="end"/>
      </w:r>
      <w:r w:rsidRPr="00890F9C">
        <w:t xml:space="preserve"> marginally improved prediction over the use of additive effects only. A number of reports have shown similar conclusions for several traits in plants</w:t>
      </w:r>
      <w:r w:rsidR="00F15B6A" w:rsidRPr="00890F9C">
        <w:fldChar w:fldCharType="begin" w:fldLock="1"/>
      </w:r>
      <w:r w:rsidR="0065591B">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"&lt;sup&gt;142\u2013144&lt;/sup&gt;" }, "properties" : { "noteIndex" : 0 }, "schema" : "https://github.com/citation-style-language/schema/raw/master/csl-citation.json" }</w:instrText>
      </w:r>
      <w:r w:rsidR="00F15B6A" w:rsidRPr="00890F9C">
        <w:fldChar w:fldCharType="separate"/>
      </w:r>
      <w:r w:rsidR="0065591B" w:rsidRPr="0065591B">
        <w:rPr>
          <w:noProof/>
          <w:vertAlign w:val="superscript"/>
        </w:rPr>
        <w:t>142–144</w:t>
      </w:r>
      <w:r w:rsidR="00F15B6A" w:rsidRPr="00890F9C">
        <w:fldChar w:fldCharType="end"/>
      </w:r>
      <w:r w:rsidRPr="00890F9C">
        <w:t xml:space="preserve">, whereas others demonstrate that inclusion of epistatic effects yields no improvement in </w:t>
      </w:r>
      <w:r w:rsidRPr="00890F9C">
        <w:lastRenderedPageBreak/>
        <w:t>prediction accuracy,</w:t>
      </w:r>
      <w:r w:rsidR="00F15B6A" w:rsidRPr="00890F9C">
        <w:fldChar w:fldCharType="begin" w:fldLock="1"/>
      </w:r>
      <w:r w:rsidR="0065591B">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"&lt;sup&gt;145&lt;/sup&gt;" }, "properties" : { "noteIndex" : 0 }, "schema" : "https://github.com/citation-style-language/schema/raw/master/csl-citation.json" }</w:instrText>
      </w:r>
      <w:r w:rsidR="00F15B6A" w:rsidRPr="00890F9C">
        <w:fldChar w:fldCharType="separate"/>
      </w:r>
      <w:r w:rsidR="0065591B" w:rsidRPr="0065591B">
        <w:rPr>
          <w:noProof/>
          <w:vertAlign w:val="superscript"/>
        </w:rPr>
        <w:t>145</w:t>
      </w:r>
      <w:r w:rsidR="00F15B6A" w:rsidRPr="00890F9C">
        <w:fldChar w:fldCharType="end"/>
      </w:r>
      <w:r w:rsidRPr="00890F9C">
        <w:t xml:space="preserve"> or that additive effects alone are sufficient to explain most genetic variation.</w:t>
      </w:r>
      <w:r w:rsidR="00F15B6A" w:rsidRPr="00890F9C">
        <w:fldChar w:fldCharType="begin" w:fldLock="1"/>
      </w:r>
      <w:r w:rsidR="0065591B">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"&lt;sup&gt;146&lt;/sup&gt;" }, "properties" : { "noteIndex" : 0 }, "schema" : "https://github.com/citation-style-language/schema/raw/master/csl-citation.json" }</w:instrText>
      </w:r>
      <w:r w:rsidR="00F15B6A" w:rsidRPr="00890F9C">
        <w:fldChar w:fldCharType="separate"/>
      </w:r>
      <w:r w:rsidR="0065591B" w:rsidRPr="0065591B">
        <w:rPr>
          <w:noProof/>
          <w:vertAlign w:val="superscript"/>
        </w:rPr>
        <w:t>146</w:t>
      </w:r>
      <w:r w:rsidR="00F15B6A" w:rsidRPr="00890F9C">
        <w:fldChar w:fldCharType="end"/>
      </w:r>
    </w:p>
    <w:p w14:paraId="445C314F" w14:textId="77777777" w:rsidR="00671CFD" w:rsidRPr="00671CFD" w:rsidRDefault="00671CFD" w:rsidP="00923754"/>
    <w:p w14:paraId="1FDC7779" w14:textId="77777777" w:rsidR="00920248" w:rsidRPr="00890F9C" w:rsidRDefault="00920248" w:rsidP="00920248">
      <w:pPr>
        <w:pStyle w:val="Heading2"/>
      </w:pPr>
      <w:bookmarkStart w:id="262" w:name="_Toc257304555"/>
      <w:commentRangeStart w:id="263"/>
      <w:r w:rsidRPr="00890F9C">
        <w:t xml:space="preserve">Box </w:t>
      </w:r>
      <w:ins w:id="264" w:author="Darren Burgess" w:date="2014-04-17T17:02:00Z">
        <w:r>
          <w:t>3</w:t>
        </w:r>
      </w:ins>
      <w:commentRangeEnd w:id="263"/>
      <w:r>
        <w:rPr>
          <w:rStyle w:val="CommentReference"/>
          <w:rFonts w:asciiTheme="minorHAnsi" w:eastAsiaTheme="minorEastAsia" w:hAnsiTheme="minorHAnsi" w:cstheme="minorBidi"/>
          <w:b w:val="0"/>
          <w:bCs w:val="0"/>
          <w:color w:val="auto"/>
        </w:rPr>
        <w:commentReference w:id="263"/>
      </w:r>
      <w:r w:rsidRPr="00890F9C">
        <w:t>: Why is epistasis theoretically difficult to detect?</w:t>
      </w:r>
      <w:bookmarkEnd w:id="262"/>
    </w:p>
    <w:p w14:paraId="67E01347" w14:textId="77777777" w:rsidR="00920248" w:rsidRPr="00890F9C" w:rsidRDefault="00920248" w:rsidP="00920248"/>
    <w:p w14:paraId="1A507F16" w14:textId="3D04FCAC" w:rsidR="00920248" w:rsidRPr="00890F9C" w:rsidRDefault="00920248" w:rsidP="00920248">
      <w:r w:rsidRPr="00890F9C">
        <w:t xml:space="preserve">Supposing that </w:t>
      </w:r>
      <w:r>
        <w:t xml:space="preserve">trait </w:t>
      </w:r>
      <w:r w:rsidRPr="00890F9C">
        <w:t xml:space="preserve">variance </w:t>
      </w:r>
      <w:r>
        <w:t>contributed by epistatic</w:t>
      </w:r>
      <w:r w:rsidRPr="00890F9C">
        <w:t xml:space="preserve"> </w:t>
      </w:r>
      <w:r>
        <w:t xml:space="preserve">genetic effects </w:t>
      </w:r>
      <w:r w:rsidRPr="00890F9C">
        <w:t xml:space="preserve">is comprised of numerous small effects </w:t>
      </w:r>
      <w:r>
        <w:t>(</w:t>
      </w:r>
      <w:r w:rsidRPr="00890F9C">
        <w:t>as is the case for the additive genetic component</w:t>
      </w:r>
      <w:r>
        <w:t>)</w:t>
      </w:r>
      <w:r w:rsidRPr="00890F9C">
        <w:t xml:space="preserve"> the statistical power to detect them is, in principle, much lower than that of detecting additive effects for a number of reasons</w:t>
      </w:r>
      <w:r>
        <w:t>, as described below</w:t>
      </w:r>
      <w:r w:rsidRPr="00890F9C">
        <w:t>. Note that these challenges apply particularly to humans and other outbred species</w:t>
      </w:r>
      <w:r>
        <w:t xml:space="preserve"> and</w:t>
      </w:r>
      <w:r w:rsidRPr="00890F9C">
        <w:t xml:space="preserve"> </w:t>
      </w:r>
      <w:r>
        <w:t>may</w:t>
      </w:r>
      <w:r w:rsidRPr="00890F9C">
        <w:t xml:space="preserve"> be greatly reduced or even eliminated altogether in studies of model organisms</w:t>
      </w:r>
      <w:r w:rsidR="00F15B6A" w:rsidRPr="00890F9C">
        <w:fldChar w:fldCharType="begin" w:fldLock="1"/>
      </w:r>
      <w:r w:rsidR="0065591B">
        <w:instrText>ADDIN CSL_CITATION { "citationItems" : [ { "id" : "ITEM-1", "itemData" : { "author" : [ { "dropping-particle" : "", "family" : "Mackay", "given" : "Trucy F. C.", "non-dropping-particle" : "", "parse-names" : false, "suffix" : "" } ], "container-title" : "Nature Reviews Genetics", "id" : "ITEM-1", "issued" : { "date-parts" : [ [ "0" ] ] }, "title" : "Epistasis and quantitative traits: Using model organisms to study gene-gene interactions", "type" : "article-journal" }, "uris" : [ "http://www.mendeley.com/documents/?uuid=c16b93d0-5030-42bf-9c49-ed3df1a95561" ] } ], "mendeley" : { "previouslyFormattedCitation" : "&lt;sup&gt;147&lt;/sup&gt;" }, "properties" : { "noteIndex" : 0 }, "schema" : "https://github.com/citation-style-language/schema/raw/master/csl-citation.json" }</w:instrText>
      </w:r>
      <w:r w:rsidR="00F15B6A" w:rsidRPr="00890F9C">
        <w:fldChar w:fldCharType="separate"/>
      </w:r>
      <w:r w:rsidR="0065591B" w:rsidRPr="0065591B">
        <w:rPr>
          <w:noProof/>
          <w:vertAlign w:val="superscript"/>
        </w:rPr>
        <w:t>147</w:t>
      </w:r>
      <w:r w:rsidR="00F15B6A" w:rsidRPr="00890F9C">
        <w:fldChar w:fldCharType="end"/>
      </w:r>
      <w:r>
        <w:t>.</w:t>
      </w:r>
    </w:p>
    <w:p w14:paraId="1D281EE0" w14:textId="77777777" w:rsidR="00920248" w:rsidRPr="00890F9C" w:rsidRDefault="00920248" w:rsidP="00920248">
      <w:pPr>
        <w:pStyle w:val="Heading5"/>
      </w:pPr>
      <w:r w:rsidRPr="00890F9C">
        <w:t>Linkage disequilibrium</w:t>
      </w:r>
    </w:p>
    <w:p w14:paraId="27352D7A" w14:textId="77777777" w:rsidR="00920248" w:rsidRPr="00890F9C" w:rsidRDefault="00920248" w:rsidP="00920248">
      <w:r w:rsidRPr="00890F9C">
        <w:t xml:space="preserve">The variance explained by a SNP detected in a GWAS is </w:t>
      </w:r>
      <w:r>
        <w:t>likely to be less than</w:t>
      </w:r>
      <w:r w:rsidRPr="00890F9C">
        <w:t xml:space="preserve"> the variance explained by the true causal variant that is being tagged by the marker. The additive variance at the observed marker will decrease linearly with decreasing LD r</w:t>
      </w:r>
      <w:r w:rsidRPr="00890F9C">
        <w:rPr>
          <w:vertAlign w:val="superscript"/>
        </w:rPr>
        <w:t>2</w:t>
      </w:r>
      <w:r w:rsidRPr="00890F9C">
        <w:t xml:space="preserve"> between itself and the causal variant</w:t>
      </w:r>
      <w:r>
        <w:t>, where r is the correlation between the causal variant and observed SNP. T</w:t>
      </w:r>
      <w:r w:rsidRPr="00890F9C">
        <w:t xml:space="preserve">hus GWAS </w:t>
      </w:r>
      <w:r>
        <w:t xml:space="preserve">success </w:t>
      </w:r>
      <w:r w:rsidRPr="00890F9C">
        <w:t xml:space="preserve">is dependent upon there being high LD between causal variants and observed SNPs. However, the </w:t>
      </w:r>
      <w:r w:rsidRPr="00DC5C90">
        <w:rPr>
          <w:rPrChange w:id="265" w:author="HALEY Chris" w:date="2014-07-04T17:48:00Z">
            <w:rPr>
              <w:b/>
            </w:rPr>
          </w:rPrChange>
        </w:rPr>
        <w:t>dominance variance</w:t>
      </w:r>
      <w:r>
        <w:t xml:space="preserve"> </w:t>
      </w:r>
      <w:r w:rsidRPr="00890F9C">
        <w:t>at the observed SNP reduces by a factor of r</w:t>
      </w:r>
      <w:r w:rsidRPr="00890F9C">
        <w:rPr>
          <w:vertAlign w:val="superscript"/>
        </w:rPr>
        <w:t>4</w:t>
      </w:r>
      <w:r w:rsidRPr="00890F9C">
        <w:t>, thus the dependence on high LD between observed SNPs and unobserved causal variants is much higher when detecting dominance effects. Extending this to two loci</w:t>
      </w:r>
      <w:r>
        <w:t xml:space="preserve"> to consider epistasis, </w:t>
      </w:r>
      <w:r w:rsidRPr="00890F9C">
        <w:t>the</w:t>
      </w:r>
      <w:r>
        <w:t xml:space="preserve"> additive by additive</w:t>
      </w:r>
      <w:r w:rsidRPr="00890F9C">
        <w:t xml:space="preserve"> </w:t>
      </w:r>
      <w:r>
        <w:t>(</w:t>
      </w:r>
      <w:r w:rsidRPr="00890F9C">
        <w:t>AxA</w:t>
      </w:r>
      <w:r>
        <w:t>)</w:t>
      </w:r>
      <w:r w:rsidRPr="00890F9C">
        <w:t xml:space="preserve"> variance on average reduces by r</w:t>
      </w:r>
      <w:r w:rsidRPr="00890F9C">
        <w:rPr>
          <w:vertAlign w:val="superscript"/>
        </w:rPr>
        <w:t>4</w:t>
      </w:r>
      <w:r w:rsidRPr="00890F9C">
        <w:t xml:space="preserve"> across both loci, the </w:t>
      </w:r>
      <w:r>
        <w:t>additive by dominance (</w:t>
      </w:r>
      <w:r w:rsidRPr="00890F9C">
        <w:t>AxD</w:t>
      </w:r>
      <w:r>
        <w:t>)</w:t>
      </w:r>
      <w:r w:rsidRPr="00890F9C">
        <w:t xml:space="preserve"> variance by r</w:t>
      </w:r>
      <w:r w:rsidRPr="00890F9C">
        <w:rPr>
          <w:vertAlign w:val="superscript"/>
        </w:rPr>
        <w:t>6</w:t>
      </w:r>
      <w:r w:rsidRPr="00890F9C">
        <w:t xml:space="preserve">, and the </w:t>
      </w:r>
      <w:r>
        <w:t>dominance by dominance (D</w:t>
      </w:r>
      <w:r w:rsidRPr="00890F9C">
        <w:t>xD</w:t>
      </w:r>
      <w:r>
        <w:t>)</w:t>
      </w:r>
      <w:r w:rsidRPr="00890F9C">
        <w:t xml:space="preserve"> variance by r</w:t>
      </w:r>
      <w:r w:rsidRPr="00890F9C">
        <w:rPr>
          <w:vertAlign w:val="superscript"/>
        </w:rPr>
        <w:t>8</w:t>
      </w:r>
      <w:r w:rsidRPr="00890F9C">
        <w:t>. The consequence of these constraints is that any given SNP</w:t>
      </w:r>
      <w:r>
        <w:t>-genotyping microarray</w:t>
      </w:r>
      <w:r w:rsidRPr="00890F9C">
        <w:t xml:space="preserve"> has substantially greater coverage of the genome when searching for additive effects than when searching for epistatic effects and indeed dominance. To overcome this problem one needs denser genotyping or high</w:t>
      </w:r>
      <w:r>
        <w:t>-</w:t>
      </w:r>
      <w:r w:rsidRPr="00890F9C">
        <w:t>quality imputed genotypes or sequence data to identify non-additive effects at the same power as additive effects.</w:t>
      </w:r>
    </w:p>
    <w:p w14:paraId="3E1E5A57" w14:textId="77777777" w:rsidR="00920248" w:rsidRPr="00890F9C" w:rsidRDefault="00920248" w:rsidP="00920248">
      <w:pPr>
        <w:pStyle w:val="Heading5"/>
      </w:pPr>
      <w:r w:rsidRPr="00890F9C">
        <w:t>Curse of dimensionality</w:t>
      </w:r>
    </w:p>
    <w:p w14:paraId="2D7C9E36" w14:textId="77777777" w:rsidR="00920248" w:rsidRPr="00890F9C" w:rsidRDefault="00920248" w:rsidP="00920248">
      <w:r w:rsidRPr="00890F9C">
        <w:t>The search for additive effects is performed in a single</w:t>
      </w:r>
      <w:ins w:id="266" w:author="Darren Burgess" w:date="2014-04-17T16:26:00Z">
        <w:r>
          <w:t>-</w:t>
        </w:r>
      </w:ins>
      <w:r w:rsidRPr="00890F9C">
        <w:t>dimensional search space</w:t>
      </w:r>
      <w:ins w:id="267" w:author="Darren Burgess" w:date="2014-04-17T16:26:00Z">
        <w:r>
          <w:t>;</w:t>
        </w:r>
      </w:ins>
      <w:r w:rsidRPr="00890F9C">
        <w:t xml:space="preserv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epistatic effects as discussed in the main text, but they typically involve expansion of the search space and a higher multiple testing penalty than is required for detecting non-epistatic effects. Therefore, in order to obtain the same power of detection as searching for additive effects, the sample size must increase and/or </w:t>
      </w:r>
      <w:r>
        <w:t xml:space="preserve">the </w:t>
      </w:r>
      <w:r w:rsidRPr="00890F9C">
        <w:t xml:space="preserve">variance </w:t>
      </w:r>
      <w:r>
        <w:t xml:space="preserve">explained by epistatic effects must be </w:t>
      </w:r>
      <w:r w:rsidRPr="00890F9C">
        <w:t>larger.</w:t>
      </w:r>
    </w:p>
    <w:p w14:paraId="20CE58F5" w14:textId="77777777" w:rsidR="00920248" w:rsidRPr="00890F9C" w:rsidRDefault="00920248" w:rsidP="00920248">
      <w:pPr>
        <w:pStyle w:val="Heading5"/>
      </w:pPr>
      <w:r w:rsidRPr="00890F9C">
        <w:t>Model complexity</w:t>
      </w:r>
    </w:p>
    <w:p w14:paraId="27377297" w14:textId="75B23F50" w:rsidR="00920248" w:rsidRPr="00890F9C" w:rsidRDefault="00920248" w:rsidP="00920248">
      <w:r w:rsidRPr="00890F9C">
        <w:t xml:space="preserve">Modelling the additive effect of a SNP on a phenotype is achieved through a model that uses only one degree of freedom. However, for two loci there are four interaction terms (AxA, AxD, DxA, DxD), thus under the hypothesis that each of </w:t>
      </w:r>
      <w:r w:rsidRPr="00890F9C">
        <w:lastRenderedPageBreak/>
        <w:t>the four epistatic effects is equal in magnitude</w:t>
      </w:r>
      <w:r w:rsidR="00F15B6A" w:rsidRPr="00890F9C">
        <w:fldChar w:fldCharType="begin" w:fldLock="1"/>
      </w:r>
      <w:r w:rsidR="0065591B">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"\n        From Duplicate 1 ( \n        \n        \n          Genome-wide strategies for detecting multiple loci that influence complex diseases\n        \n        \n         - Marchini, Jonathan; Donnelly, Peter; Cardon, Lon R )\n\n        \n        \n\n        \n\n        \n\n        From Duplicate 2 ( \n        \n        \n          Genome-wide strategies for detecting multiple loci that influence complex diseases\n        \n        \n         - Marchini, Jonathan; Donnelly, Peter; Cardon, Lon R )\n\n        \n        \n\n        \n\n        \n\n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"&lt;sup&gt;29,30,100&lt;/sup&gt;" }, "properties" : { "noteIndex" : 0 }, "schema" : "https://github.com/citation-style-language/schema/raw/master/csl-citation.json" }</w:instrText>
      </w:r>
      <w:r w:rsidR="00F15B6A" w:rsidRPr="00890F9C">
        <w:fldChar w:fldCharType="separate"/>
      </w:r>
      <w:r w:rsidR="0065591B" w:rsidRPr="0065591B">
        <w:rPr>
          <w:noProof/>
          <w:vertAlign w:val="superscript"/>
        </w:rPr>
        <w:t>29,30,100</w:t>
      </w:r>
      <w:r w:rsidR="00F15B6A" w:rsidRPr="00890F9C">
        <w:fldChar w:fldCharType="end"/>
      </w:r>
      <w:r w:rsidRPr="00890F9C">
        <w:t xml:space="preserve"> the model complexity for the statistical test increases. </w:t>
      </w:r>
      <w:r>
        <w:t>Comparing</w:t>
      </w:r>
      <w:r w:rsidRPr="00890F9C">
        <w:t xml:space="preserve"> the power</w:t>
      </w:r>
      <w:r>
        <w:t xml:space="preserve"> of detection</w:t>
      </w:r>
      <w:r w:rsidRPr="00890F9C">
        <w:t xml:space="preserve"> </w:t>
      </w:r>
      <w:r>
        <w:t xml:space="preserve">between </w:t>
      </w:r>
      <w:r w:rsidRPr="00890F9C">
        <w:t>genetic loci of equal variance that comprise either additive effects or epistatic effects, the increased number of degrees of freedom used by the epistatic test will lead to a less</w:t>
      </w:r>
      <w:ins w:id="268" w:author="Darren Burgess" w:date="2014-04-17T16:28:00Z">
        <w:r>
          <w:t>-</w:t>
        </w:r>
      </w:ins>
      <w:r w:rsidRPr="00890F9C">
        <w:t xml:space="preserve">extreme </w:t>
      </w:r>
      <w:r w:rsidRPr="00923754">
        <w:rPr>
          <w:i/>
        </w:rPr>
        <w:t>P</w:t>
      </w:r>
      <w:r>
        <w:t xml:space="preserve"> </w:t>
      </w:r>
      <w:r w:rsidRPr="00890F9C">
        <w:t xml:space="preserve">value despite capturing the same amount of variance as in the scenario for the additive test. The simple way to overcome this problem is to increase </w:t>
      </w:r>
      <w:r>
        <w:t xml:space="preserve">the </w:t>
      </w:r>
      <w:r w:rsidRPr="00890F9C">
        <w:t>sample size.</w:t>
      </w:r>
    </w:p>
    <w:p w14:paraId="1533DE8E" w14:textId="77777777" w:rsidR="00920248" w:rsidRPr="00890F9C" w:rsidRDefault="00920248" w:rsidP="00920248">
      <w:pPr>
        <w:pStyle w:val="Heading5"/>
      </w:pPr>
      <w:r w:rsidRPr="00890F9C">
        <w:t>Replication</w:t>
      </w:r>
    </w:p>
    <w:p w14:paraId="01ED9CF2" w14:textId="77777777" w:rsidR="00920248" w:rsidRDefault="00920248" w:rsidP="00920248">
      <w:r w:rsidRPr="00890F9C">
        <w:t xml:space="preserve">Replication is key to confirming the statistical veracity of associations. </w:t>
      </w:r>
      <w:r>
        <w:t>Relative to testing for additive effects, t</w:t>
      </w:r>
      <w:r w:rsidRPr="00890F9C">
        <w:t xml:space="preserve">he increased dependence of epistasis on high LD between observed SNPs and causal variants means that there is likely to be </w:t>
      </w:r>
      <w:r>
        <w:t xml:space="preserve">an </w:t>
      </w:r>
      <w:r w:rsidRPr="00890F9C">
        <w:t>ascertainment</w:t>
      </w:r>
      <w:r>
        <w:t xml:space="preserve"> bias</w:t>
      </w:r>
      <w:r w:rsidRPr="00890F9C">
        <w:t xml:space="preserve"> in a discovery sample for markers in higher LD in the sample than they are in the population, simply due to sampling. Thus, taking an independent sample from the population one resamples the LD, and it is unlikely that the same ascertainment for high LD will occur. In this context we expect the replication rate of epistasis to be substantially lower than for additive effects. Performing detection and replication on very dense SNP</w:t>
      </w:r>
      <w:r>
        <w:t>-genotyping microarrays</w:t>
      </w:r>
      <w:r w:rsidRPr="00890F9C">
        <w:t>, imputed genotypes, or sequence data will overcome this problem.</w:t>
      </w:r>
    </w:p>
    <w:p w14:paraId="13AA9B9A" w14:textId="77777777" w:rsidR="00920248" w:rsidRDefault="00920248" w:rsidP="00920248"/>
    <w:p w14:paraId="13201275" w14:textId="77777777" w:rsidR="00920248" w:rsidRPr="00890F9C" w:rsidRDefault="00920248" w:rsidP="00920248">
      <w:r>
        <w:t>In summary, overcoming these challenges will require very dense marker information (i.e. dense and accurate imputation or sequence information) and very large sample sizes, perhaps 10 to 100 times those required to detect equivalent additive effects. This inevitably requires the development of effective meta-analyses tools for epistasis.</w:t>
      </w:r>
    </w:p>
    <w:p w14:paraId="5070BCC3" w14:textId="77777777" w:rsidR="00920248" w:rsidRPr="00890F9C" w:rsidRDefault="00920248" w:rsidP="00920248"/>
    <w:p w14:paraId="10066FC4" w14:textId="77777777" w:rsidR="00920248" w:rsidRPr="00890F9C" w:rsidRDefault="00920248" w:rsidP="00920248">
      <w:pPr>
        <w:pStyle w:val="Heading2"/>
      </w:pPr>
      <w:bookmarkStart w:id="269" w:name="_Toc257304556"/>
      <w:commentRangeStart w:id="270"/>
      <w:r w:rsidRPr="00890F9C">
        <w:t xml:space="preserve">Box </w:t>
      </w:r>
      <w:commentRangeEnd w:id="270"/>
      <w:r>
        <w:rPr>
          <w:rStyle w:val="CommentReference"/>
          <w:rFonts w:asciiTheme="minorHAnsi" w:eastAsiaTheme="minorEastAsia" w:hAnsiTheme="minorHAnsi" w:cstheme="minorBidi"/>
          <w:b w:val="0"/>
          <w:bCs w:val="0"/>
          <w:color w:val="auto"/>
        </w:rPr>
        <w:commentReference w:id="270"/>
      </w:r>
      <w:ins w:id="271" w:author="Darren Burgess" w:date="2014-04-17T17:02:00Z">
        <w:r>
          <w:t>4</w:t>
        </w:r>
      </w:ins>
      <w:r w:rsidRPr="00890F9C">
        <w:t>: What constitutes a significant epistatic interaction?</w:t>
      </w:r>
      <w:bookmarkEnd w:id="269"/>
    </w:p>
    <w:p w14:paraId="61FA6D65" w14:textId="77777777" w:rsidR="00920248" w:rsidRPr="00890F9C" w:rsidRDefault="00920248" w:rsidP="00920248"/>
    <w:p w14:paraId="5F43A890" w14:textId="77777777" w:rsidR="00920248" w:rsidRPr="00890F9C" w:rsidRDefault="00920248" w:rsidP="00920248">
      <w:r w:rsidRPr="00890F9C">
        <w:t>Evidently, detection of epistasis is extremely challenging</w:t>
      </w:r>
      <w:ins w:id="272" w:author="Gib Hemani" w:date="2014-06-27T01:09:00Z">
        <w:r w:rsidR="000A17A2">
          <w:t xml:space="preserve">, and few (if any) reported epistatic effects </w:t>
        </w:r>
        <w:r w:rsidR="001E716B">
          <w:t xml:space="preserve">are </w:t>
        </w:r>
      </w:ins>
      <w:ins w:id="273" w:author="Gib Hemani" w:date="2014-06-27T01:16:00Z">
        <w:r w:rsidR="001E716B">
          <w:t>immune</w:t>
        </w:r>
      </w:ins>
      <w:ins w:id="274" w:author="Gib Hemani" w:date="2014-06-27T01:09:00Z">
        <w:r w:rsidR="001E716B">
          <w:t xml:space="preserve"> to all potential pitfalls detailed below</w:t>
        </w:r>
      </w:ins>
      <w:r w:rsidRPr="00890F9C">
        <w:t>. But with sample sizes increasing rapidly, and the growing availability of high</w:t>
      </w:r>
      <w:r>
        <w:t>-</w:t>
      </w:r>
      <w:r w:rsidRPr="00890F9C">
        <w:t>density SNP</w:t>
      </w:r>
      <w:r>
        <w:t>-genotyping microarrays</w:t>
      </w:r>
      <w:r w:rsidRPr="00890F9C">
        <w:t xml:space="preserve"> and </w:t>
      </w:r>
      <w:ins w:id="275" w:author="Darren Burgess" w:date="2014-04-17T16:29:00Z">
        <w:r>
          <w:t xml:space="preserve">DNA </w:t>
        </w:r>
      </w:ins>
      <w:r w:rsidRPr="00890F9C">
        <w:t xml:space="preserve">sequencing, we are entering an era in which detection of epistasis </w:t>
      </w:r>
      <w:r>
        <w:t xml:space="preserve">is becoming feasible. </w:t>
      </w:r>
      <w:r w:rsidRPr="00890F9C">
        <w:t xml:space="preserve">Here we </w:t>
      </w:r>
      <w:r>
        <w:t>provide</w:t>
      </w:r>
      <w:r w:rsidRPr="00890F9C">
        <w:t xml:space="preserve"> some </w:t>
      </w:r>
      <w:r>
        <w:t>guidance for the robust identification of</w:t>
      </w:r>
      <w:r w:rsidRPr="00890F9C">
        <w:t xml:space="preserve"> epistatic interactions </w:t>
      </w:r>
      <w:r>
        <w:t xml:space="preserve">that can </w:t>
      </w:r>
      <w:r w:rsidRPr="00890F9C">
        <w:t>be trusted by the scientific community.</w:t>
      </w:r>
    </w:p>
    <w:p w14:paraId="41A6733B" w14:textId="77777777" w:rsidR="00920248" w:rsidRPr="00890F9C" w:rsidRDefault="00920248" w:rsidP="00920248">
      <w:pPr>
        <w:pStyle w:val="Heading5"/>
      </w:pPr>
      <w:r w:rsidRPr="00890F9C">
        <w:t>Replication is necessary</w:t>
      </w:r>
    </w:p>
    <w:p w14:paraId="299F6CE3" w14:textId="77777777" w:rsidR="00920248" w:rsidRPr="00890F9C" w:rsidRDefault="00920248" w:rsidP="00920248">
      <w:r w:rsidRPr="00890F9C">
        <w:t xml:space="preserve">As with additive genetic effects, following the discovery of epistatic genetic effects, the gold standard for reporting them is to show that the same SNPs replicate with the same direction </w:t>
      </w:r>
      <w:r>
        <w:t xml:space="preserve">of </w:t>
      </w:r>
      <w:r w:rsidRPr="00890F9C">
        <w:t xml:space="preserve">effect on the phenotype in an independent sample. </w:t>
      </w:r>
    </w:p>
    <w:p w14:paraId="6420FAC2" w14:textId="77777777" w:rsidR="00920248" w:rsidRPr="00890F9C" w:rsidRDefault="00920248" w:rsidP="00920248">
      <w:pPr>
        <w:pStyle w:val="Heading5"/>
      </w:pPr>
      <w:r w:rsidRPr="00890F9C">
        <w:t>Sufficiently stringent significance thresholds</w:t>
      </w:r>
    </w:p>
    <w:p w14:paraId="6040CA74" w14:textId="7B780A25" w:rsidR="00920248" w:rsidRPr="00890F9C" w:rsidRDefault="00920248" w:rsidP="00920248">
      <w:r w:rsidRPr="00890F9C">
        <w:t xml:space="preserve">If independent samples are not available for replication, stringent significance thresholds are of utmost importance. Based on there being </w:t>
      </w:r>
      <w:r>
        <w:t>effectively around</w:t>
      </w:r>
      <w:r w:rsidRPr="00890F9C">
        <w:t xml:space="preserve"> 1 million independent </w:t>
      </w:r>
      <w:r>
        <w:t xml:space="preserve">loci </w:t>
      </w:r>
      <w:r w:rsidRPr="00890F9C">
        <w:t>in the genome, GWAS</w:t>
      </w:r>
      <w:r>
        <w:t>s</w:t>
      </w:r>
      <w:r w:rsidRPr="00890F9C">
        <w:t xml:space="preserve"> have adopted a standard significance threshold of </w:t>
      </w:r>
      <w:ins w:id="276" w:author="Darren Burgess" w:date="2014-04-17T16:30:00Z">
        <w:r w:rsidRPr="00430C63">
          <w:rPr>
            <w:i/>
          </w:rPr>
          <w:t>P</w:t>
        </w:r>
      </w:ins>
      <w:r w:rsidRPr="00890F9C">
        <w:t xml:space="preserve"> = 5x10</w:t>
      </w:r>
      <w:r w:rsidRPr="00890F9C">
        <w:rPr>
          <w:vertAlign w:val="superscript"/>
        </w:rPr>
        <w:t>-8</w:t>
      </w:r>
      <w:r w:rsidRPr="00890F9C">
        <w:t xml:space="preserve">. With the emergence of rapid computational methods for performing exhaustive pairwise scans, we suggest a significance threshold of </w:t>
      </w:r>
      <w:ins w:id="277" w:author="Darren Burgess" w:date="2014-04-17T16:30:00Z">
        <w:r w:rsidRPr="00430C63">
          <w:rPr>
            <w:i/>
          </w:rPr>
          <w:t>P</w:t>
        </w:r>
      </w:ins>
      <w:r w:rsidRPr="00890F9C">
        <w:t xml:space="preserve"> = 0.05 / 0.5(1x10</w:t>
      </w:r>
      <w:r w:rsidRPr="00890F9C">
        <w:rPr>
          <w:vertAlign w:val="superscript"/>
        </w:rPr>
        <w:t>6</w:t>
      </w:r>
      <w:r w:rsidRPr="00890F9C">
        <w:t>)</w:t>
      </w:r>
      <w:r w:rsidRPr="00890F9C">
        <w:rPr>
          <w:vertAlign w:val="superscript"/>
        </w:rPr>
        <w:t>2</w:t>
      </w:r>
      <w:r w:rsidRPr="00890F9C">
        <w:t xml:space="preserve"> = 1x10</w:t>
      </w:r>
      <w:r w:rsidRPr="00890F9C">
        <w:rPr>
          <w:vertAlign w:val="superscript"/>
        </w:rPr>
        <w:t>-13</w:t>
      </w:r>
      <w:del w:id="278" w:author="Gib Hemani" w:date="2014-06-26T23:04:00Z">
        <w:r w:rsidRPr="00890F9C" w:rsidDel="00DE6248">
          <w:delText>.</w:delText>
        </w:r>
      </w:del>
      <w:ins w:id="279" w:author="Gib Hemani" w:date="2014-06-26T23:04:00Z">
        <w:r w:rsidR="00DE6248">
          <w:t xml:space="preserve"> as it has been shown that the </w:t>
        </w:r>
        <w:r w:rsidR="00DE6248">
          <w:lastRenderedPageBreak/>
          <w:t xml:space="preserve">effective number of tests in a two locus search is very close to half the square of </w:t>
        </w:r>
      </w:ins>
      <w:ins w:id="280" w:author="Gib Hemani" w:date="2014-06-26T23:06:00Z">
        <w:r w:rsidR="00DE6248">
          <w:t>the effective number of independent regions in the genome</w:t>
        </w:r>
      </w:ins>
      <w:ins w:id="281" w:author="Gib Hemani" w:date="2014-06-26T23:07:00Z">
        <w:r w:rsidR="00F15B6A">
          <w:fldChar w:fldCharType="begin" w:fldLock="1"/>
        </w:r>
      </w:ins>
      <w:r w:rsidR="0065591B">
        <w:instrText>ADDIN CSL_CITATION { "citationItems" : [ { "id" : "ITEM-1", "itemData" : { "DOI" : "10.1111/j.1469-1809.2010.00610.x", "ISSN" : "1469-1809", "PMID" : "20950400", "abstract" : "Interaction between genetic variants is hypothesized to be one of several putative explanations for the 'case of missing heritability.'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 n is appropriate for populations of European ancestry. We speculated that for GWIA, correction by 1/4 \u00b7 m should be appropriate, where m = n \u00b7 (n- 1)/2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 m is appropriate, a number that is somewhat larger than that of our hypothesis. In summary, it can be stated that for an Illumina(\u00ae) -type marker panel with 500,000 SNPs, an uncorrected P-value of 1.0 \u00d7 10\u207b\u00b9\u00b2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"1" ] ] }, "page" : "29-35", "title" : "Significance levels in genome-wide interaction analysis (GWIA).", "type" : "article-journal", "volume" : "75" }, "uris" : [ "http://www.mendeley.com/documents/?uuid=6a0aef32-469c-41fb-af2e-c018c316f5b6" ] } ], "mendeley" : { "previouslyFormattedCitation" : "&lt;sup&gt;139&lt;/sup&gt;" }, "properties" : { "noteIndex" : 0 }, "schema" : "https://github.com/citation-style-language/schema/raw/master/csl-citation.json" }</w:instrText>
      </w:r>
      <w:r w:rsidR="00F15B6A">
        <w:fldChar w:fldCharType="separate"/>
      </w:r>
      <w:r w:rsidR="0065591B" w:rsidRPr="0065591B">
        <w:rPr>
          <w:noProof/>
          <w:vertAlign w:val="superscript"/>
        </w:rPr>
        <w:t>139</w:t>
      </w:r>
      <w:ins w:id="282" w:author="Gib Hemani" w:date="2014-06-26T23:07:00Z">
        <w:r w:rsidR="00F15B6A">
          <w:fldChar w:fldCharType="end"/>
        </w:r>
      </w:ins>
      <w:ins w:id="283" w:author="Gib Hemani" w:date="2014-06-26T23:08:00Z">
        <w:r w:rsidR="00DE6248">
          <w:t>.</w:t>
        </w:r>
      </w:ins>
    </w:p>
    <w:p w14:paraId="30A3A626" w14:textId="77777777" w:rsidR="00920248" w:rsidRPr="00890F9C" w:rsidRDefault="00920248" w:rsidP="00920248">
      <w:pPr>
        <w:pStyle w:val="Heading5"/>
      </w:pPr>
      <w:r w:rsidRPr="00890F9C">
        <w:t>Discount the possibility of scale effects</w:t>
      </w:r>
    </w:p>
    <w:p w14:paraId="1129C9C3" w14:textId="6F5B298D" w:rsidR="00920248" w:rsidRPr="00890F9C" w:rsidRDefault="000A17A2" w:rsidP="00920248">
      <w:ins w:id="284" w:author="Gib Hemani" w:date="2014-06-27T01:08:00Z">
        <w:r>
          <w:t xml:space="preserve">Interaction terms can appear or disappear due to non-linear transformation of the phenotype. </w:t>
        </w:r>
      </w:ins>
      <w:r w:rsidR="00920248" w:rsidRPr="00890F9C">
        <w:t xml:space="preserve">Ideally quantitative analysis should be performed on phenotypes that are </w:t>
      </w:r>
      <w:r w:rsidR="00920248">
        <w:t xml:space="preserve">transformed to </w:t>
      </w:r>
      <w:r w:rsidR="00920248" w:rsidRPr="00890F9C">
        <w:t>normali</w:t>
      </w:r>
      <w:r w:rsidR="00920248">
        <w:t>ty</w:t>
      </w:r>
      <w:r w:rsidR="00920248" w:rsidRPr="00071483">
        <w:t>,</w:t>
      </w:r>
      <w:r w:rsidR="00920248" w:rsidRPr="00890F9C">
        <w:t xml:space="preserve"> and it should be demonstrated that any detected non-additive effects persist following transformation to a biologically relevant scale</w:t>
      </w:r>
      <w:r w:rsidR="00F15B6A" w:rsidRPr="00890F9C">
        <w:fldChar w:fldCharType="begin" w:fldLock="1"/>
      </w:r>
      <w:r w:rsidR="0065591B">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"&lt;sup&gt;148&lt;/sup&gt;" }, "properties" : { "noteIndex" : 0 }, "schema" : "https://github.com/citation-style-language/schema/raw/master/csl-citation.json" }</w:instrText>
      </w:r>
      <w:r w:rsidR="00F15B6A" w:rsidRPr="00890F9C">
        <w:fldChar w:fldCharType="separate"/>
      </w:r>
      <w:r w:rsidR="0065591B" w:rsidRPr="0065591B">
        <w:rPr>
          <w:noProof/>
          <w:vertAlign w:val="superscript"/>
        </w:rPr>
        <w:t>148</w:t>
      </w:r>
      <w:r w:rsidR="00F15B6A" w:rsidRPr="00890F9C">
        <w:fldChar w:fldCharType="end"/>
      </w:r>
      <w:ins w:id="285" w:author="Darren Burgess" w:date="2014-04-17T16:31:00Z">
        <w:r w:rsidR="00920248">
          <w:t xml:space="preserve">. </w:t>
        </w:r>
      </w:ins>
      <w:r w:rsidR="00920248" w:rsidRPr="00890F9C">
        <w:t xml:space="preserve">For </w:t>
      </w:r>
      <w:r w:rsidR="00920248">
        <w:t xml:space="preserve">binary phenotypes </w:t>
      </w:r>
      <w:r w:rsidR="00920248" w:rsidRPr="00890F9C">
        <w:t>the analysis of epistasis is most convincing when shown to be present on the liability scale of risk.</w:t>
      </w:r>
    </w:p>
    <w:p w14:paraId="0B2DFC09" w14:textId="77777777" w:rsidR="00920248" w:rsidRPr="00890F9C" w:rsidRDefault="00920248" w:rsidP="00920248">
      <w:pPr>
        <w:pStyle w:val="Heading5"/>
      </w:pPr>
      <w:r w:rsidRPr="00890F9C">
        <w:t>Discount the likelihood of haplotype effects</w:t>
      </w:r>
    </w:p>
    <w:p w14:paraId="7E2A8F9A" w14:textId="53E65544" w:rsidR="00920248" w:rsidRPr="00890F9C" w:rsidRDefault="00920248" w:rsidP="00920248">
      <w:r w:rsidRPr="00890F9C">
        <w:t>In a typical pairwise scan</w:t>
      </w:r>
      <w:ins w:id="286" w:author="Darren Burgess" w:date="2014-04-17T16:31:00Z">
        <w:r>
          <w:t>,</w:t>
        </w:r>
      </w:ins>
      <w:r w:rsidRPr="00890F9C">
        <w:t xml:space="preserve"> inflation of test statistics for interaction terms between neighbouring SNPs on the same chromosome can arise due to haplotype effects, and this is often inseparable from epistatic effects.</w:t>
      </w:r>
      <w:r w:rsidR="00F15B6A" w:rsidRPr="00890F9C">
        <w:fldChar w:fldCharType="begin" w:fldLock="1"/>
      </w:r>
      <w:r w:rsidR="0065591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"&lt;sup&gt;22&lt;/sup&gt;" }, "properties" : { "noteIndex" : 0 }, "schema" : "https://github.com/citation-style-language/schema/raw/master/csl-citation.json" }</w:instrText>
      </w:r>
      <w:r w:rsidR="00F15B6A" w:rsidRPr="00890F9C">
        <w:fldChar w:fldCharType="separate"/>
      </w:r>
      <w:r w:rsidR="0065591B" w:rsidRPr="0065591B">
        <w:rPr>
          <w:noProof/>
          <w:vertAlign w:val="superscript"/>
        </w:rPr>
        <w:t>22</w:t>
      </w:r>
      <w:r w:rsidR="00F15B6A" w:rsidRPr="00890F9C">
        <w:fldChar w:fldCharType="end"/>
      </w:r>
      <w:r w:rsidRPr="00890F9C">
        <w:t xml:space="preserve"> Ideally the two tested SNPs should neither be in LD with each other nor should both be in LD with some other, potentially unobserved, variant. This latter caveat</w:t>
      </w:r>
      <w:ins w:id="287" w:author="Gib Hemani" w:date="2014-06-27T01:14:00Z">
        <w:r w:rsidR="001E716B">
          <w:t xml:space="preserve"> is testable by fitting fine mapped</w:t>
        </w:r>
      </w:ins>
      <w:ins w:id="288" w:author="Gib Hemani" w:date="2014-06-27T01:15:00Z">
        <w:r w:rsidR="001E716B">
          <w:t xml:space="preserve"> additive</w:t>
        </w:r>
      </w:ins>
      <w:ins w:id="289" w:author="Gib Hemani" w:date="2014-06-27T01:14:00Z">
        <w:r w:rsidR="001E716B">
          <w:t xml:space="preserve"> SNPs</w:t>
        </w:r>
      </w:ins>
      <w:ins w:id="290" w:author="Gib Hemani" w:date="2014-06-27T01:15:00Z">
        <w:r w:rsidR="001E716B">
          <w:t xml:space="preserve"> (from sequence data or imputed data)</w:t>
        </w:r>
      </w:ins>
      <w:ins w:id="291" w:author="Gib Hemani" w:date="2014-06-27T01:14:00Z">
        <w:r w:rsidR="001E716B">
          <w:t xml:space="preserve"> as covariates with the interacting SNPs,</w:t>
        </w:r>
      </w:ins>
      <w:r w:rsidRPr="00890F9C">
        <w:t xml:space="preserve"> and we suggest that interacting </w:t>
      </w:r>
      <w:r w:rsidRPr="00216B88">
        <w:t>SNPs should be in LD r</w:t>
      </w:r>
      <w:r w:rsidRPr="00216B88">
        <w:rPr>
          <w:vertAlign w:val="superscript"/>
        </w:rPr>
        <w:t>2</w:t>
      </w:r>
      <w:r w:rsidRPr="00216B88">
        <w:t>&lt;0.1, and</w:t>
      </w:r>
      <w:ins w:id="292" w:author="Gib Hemani" w:date="2014-06-27T01:33:00Z">
        <w:r w:rsidR="00D00C5E">
          <w:t xml:space="preserve"> normalized disequilibrium</w:t>
        </w:r>
      </w:ins>
      <w:r w:rsidRPr="00216B88">
        <w:t xml:space="preserve"> D’&lt;0.1 to reduce the possibility of haplotype effects underlying any signals.</w:t>
      </w:r>
    </w:p>
    <w:p w14:paraId="41D3F8D6" w14:textId="77777777" w:rsidR="00861036" w:rsidRPr="00890F9C" w:rsidRDefault="00861036" w:rsidP="00861036">
      <w:pPr>
        <w:pStyle w:val="bodyindent"/>
        <w:ind w:firstLine="0"/>
        <w:rPr>
          <w:rFonts w:asciiTheme="majorHAnsi" w:hAnsiTheme="majorHAnsi"/>
          <w:noProof w:val="0"/>
          <w:sz w:val="20"/>
        </w:rPr>
      </w:pPr>
    </w:p>
    <w:p w14:paraId="7BFE072D" w14:textId="77777777" w:rsidR="00216B88" w:rsidRDefault="00216B88">
      <w:pPr>
        <w:rPr>
          <w:rFonts w:asciiTheme="majorHAnsi" w:eastAsiaTheme="majorEastAsia" w:hAnsiTheme="majorHAnsi" w:cstheme="majorBidi"/>
          <w:b/>
          <w:bCs/>
          <w:color w:val="4F81BD" w:themeColor="accent1"/>
          <w:sz w:val="26"/>
          <w:szCs w:val="26"/>
        </w:rPr>
      </w:pPr>
      <w:r>
        <w:br w:type="page"/>
      </w:r>
    </w:p>
    <w:p w14:paraId="5B663697" w14:textId="77777777" w:rsidR="00861036" w:rsidRPr="00890F9C" w:rsidRDefault="00861036" w:rsidP="00894474">
      <w:pPr>
        <w:pStyle w:val="Heading2"/>
      </w:pPr>
      <w:bookmarkStart w:id="293" w:name="_Toc257304559"/>
      <w:r w:rsidRPr="00890F9C">
        <w:lastRenderedPageBreak/>
        <w:t>Figure 1</w:t>
      </w:r>
      <w:bookmarkEnd w:id="293"/>
    </w:p>
    <w:p w14:paraId="7B4938C3" w14:textId="77777777" w:rsidR="00861036" w:rsidRPr="00890F9C" w:rsidRDefault="004470CF" w:rsidP="00894474">
      <w:pPr>
        <w:pStyle w:val="Heading2"/>
        <w:rPr>
          <w:b w:val="0"/>
          <w:color w:val="auto"/>
          <w:sz w:val="22"/>
          <w:szCs w:val="22"/>
        </w:rPr>
      </w:pPr>
      <w:bookmarkStart w:id="294" w:name="_Toc257304560"/>
      <w:r w:rsidRPr="00890F9C">
        <w:rPr>
          <w:b w:val="0"/>
          <w:color w:val="auto"/>
          <w:sz w:val="22"/>
          <w:szCs w:val="22"/>
        </w:rPr>
        <w:t>Types of methods to detect epistasis in GWAS. Outline of different types of methods in two major groups based on SNPs and groups of SNPs respectively.</w:t>
      </w:r>
      <w:bookmarkEnd w:id="294"/>
    </w:p>
    <w:p w14:paraId="43137EFC" w14:textId="77777777" w:rsidR="004470CF" w:rsidRPr="00923754" w:rsidRDefault="00034178" w:rsidP="004470CF">
      <w:pPr>
        <w:rPr>
          <w:b/>
        </w:rPr>
      </w:pPr>
      <w:r>
        <w:rPr>
          <w:b/>
          <w:noProof/>
          <w:lang w:val="en-GB" w:eastAsia="en-GB"/>
        </w:rPr>
        <mc:AlternateContent>
          <mc:Choice Requires="wps">
            <w:drawing>
              <wp:anchor distT="0" distB="0" distL="114300" distR="114300" simplePos="0" relativeHeight="251670528" behindDoc="0" locked="0" layoutInCell="1" allowOverlap="1" wp14:anchorId="1AA94A74" wp14:editId="6B99FF55">
                <wp:simplePos x="0" y="0"/>
                <wp:positionH relativeFrom="column">
                  <wp:posOffset>3384550</wp:posOffset>
                </wp:positionH>
                <wp:positionV relativeFrom="paragraph">
                  <wp:posOffset>137795</wp:posOffset>
                </wp:positionV>
                <wp:extent cx="828040" cy="288290"/>
                <wp:effectExtent l="76200" t="50800" r="86360" b="118110"/>
                <wp:wrapNone/>
                <wp:docPr id="36"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017EA465"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3" o:spid="_x0000_s1026" style="position:absolute;margin-left:266.5pt;margin-top:10.85pt;width:65.2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" fillcolor="#ffff80" strokecolor="#4579b8 [3044]">
                <v:fill color2="#ffffda" rotate="t" angle="180" colors="0 #ffff80;.5 #ffffb3;1 #ffffda" focus="100%" type="gradient"/>
                <v:shadow on="t" color="black" opacity="24903f" origin=",.5" offset="0,.55556mm"/>
                <v:textbox>
                  <w:txbxContent>
                    <w:p w14:paraId="017EA465"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v:textbox>
              </v:roundrect>
            </w:pict>
          </mc:Fallback>
        </mc:AlternateContent>
      </w:r>
    </w:p>
    <w:p w14:paraId="5DFB63FC" w14:textId="77777777" w:rsidR="004470CF" w:rsidRPr="00890F9C" w:rsidRDefault="00034178" w:rsidP="004470CF">
      <w:r>
        <w:rPr>
          <w:noProof/>
          <w:lang w:val="en-GB" w:eastAsia="en-GB"/>
        </w:rPr>
        <mc:AlternateContent>
          <mc:Choice Requires="wps">
            <w:drawing>
              <wp:anchor distT="0" distB="0" distL="114300" distR="114300" simplePos="0" relativeHeight="251693056" behindDoc="0" locked="0" layoutInCell="1" allowOverlap="1" wp14:anchorId="0DE54CC1" wp14:editId="30BE38BE">
                <wp:simplePos x="0" y="0"/>
                <wp:positionH relativeFrom="column">
                  <wp:posOffset>3171825</wp:posOffset>
                </wp:positionH>
                <wp:positionV relativeFrom="paragraph">
                  <wp:posOffset>100965</wp:posOffset>
                </wp:positionV>
                <wp:extent cx="209550" cy="361950"/>
                <wp:effectExtent l="0" t="0" r="4445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36195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3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75pt,7.95pt" to="266.25pt,3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" strokecolor="#548dd4 [1951]" strokeweight="1.5pt"/>
            </w:pict>
          </mc:Fallback>
        </mc:AlternateContent>
      </w:r>
    </w:p>
    <w:p w14:paraId="10379D9B" w14:textId="77777777" w:rsidR="004470CF" w:rsidRPr="00890F9C" w:rsidRDefault="00034178" w:rsidP="00894474">
      <w:pPr>
        <w:pStyle w:val="Heading2"/>
      </w:pPr>
      <w:r>
        <w:rPr>
          <w:noProof/>
          <w:lang w:val="en-GB" w:eastAsia="en-GB"/>
        </w:rPr>
        <mc:AlternateContent>
          <mc:Choice Requires="wps">
            <w:drawing>
              <wp:anchor distT="4294967294" distB="4294967294" distL="114300" distR="114300" simplePos="0" relativeHeight="251692032" behindDoc="0" locked="0" layoutInCell="1" allowOverlap="1" wp14:anchorId="0C93A672" wp14:editId="17651997">
                <wp:simplePos x="0" y="0"/>
                <wp:positionH relativeFrom="column">
                  <wp:posOffset>3168650</wp:posOffset>
                </wp:positionH>
                <wp:positionV relativeFrom="paragraph">
                  <wp:posOffset>284479</wp:posOffset>
                </wp:positionV>
                <wp:extent cx="215900" cy="0"/>
                <wp:effectExtent l="0" t="0" r="12700" b="2540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34" o:spid="_x0000_s1026" style="position:absolute;z-index:25169203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49.5pt,22.4pt" to="266.5pt,2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" strokecolor="#548dd4 [1951]" strokeweight="1.5pt"/>
            </w:pict>
          </mc:Fallback>
        </mc:AlternateContent>
      </w:r>
      <w:r>
        <w:rPr>
          <w:noProof/>
          <w:lang w:val="en-GB" w:eastAsia="en-GB"/>
        </w:rPr>
        <mc:AlternateContent>
          <mc:Choice Requires="wps">
            <w:drawing>
              <wp:anchor distT="0" distB="0" distL="114300" distR="114300" simplePos="0" relativeHeight="251691008" behindDoc="0" locked="0" layoutInCell="1" allowOverlap="1" wp14:anchorId="1C9375D9" wp14:editId="601CBDF4">
                <wp:simplePos x="0" y="0"/>
                <wp:positionH relativeFrom="column">
                  <wp:posOffset>3168650</wp:posOffset>
                </wp:positionH>
                <wp:positionV relativeFrom="paragraph">
                  <wp:posOffset>284480</wp:posOffset>
                </wp:positionV>
                <wp:extent cx="215900" cy="360045"/>
                <wp:effectExtent l="0" t="0" r="38100" b="2095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33"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22.4pt" to="266.5pt,5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" strokecolor="#548dd4 [1951]" strokeweight="1.5pt"/>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49B0155A" wp14:editId="03300420">
                <wp:simplePos x="0" y="0"/>
                <wp:positionH relativeFrom="column">
                  <wp:posOffset>2088515</wp:posOffset>
                </wp:positionH>
                <wp:positionV relativeFrom="paragraph">
                  <wp:posOffset>284480</wp:posOffset>
                </wp:positionV>
                <wp:extent cx="215900" cy="431800"/>
                <wp:effectExtent l="0" t="0" r="38100" b="25400"/>
                <wp:wrapNone/>
                <wp:docPr id="3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4318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2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4pt" to="181.45pt,5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" strokecolor="#548dd4 [1951]" strokeweight="1.5pt"/>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641AFEB6" wp14:editId="7AAA8A12">
                <wp:simplePos x="0" y="0"/>
                <wp:positionH relativeFrom="column">
                  <wp:posOffset>3384550</wp:posOffset>
                </wp:positionH>
                <wp:positionV relativeFrom="paragraph">
                  <wp:posOffset>140335</wp:posOffset>
                </wp:positionV>
                <wp:extent cx="828040" cy="288290"/>
                <wp:effectExtent l="76200" t="50800" r="86360" b="118110"/>
                <wp:wrapNone/>
                <wp:docPr id="31"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DDE40A4"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7" style="position:absolute;margin-left:266.5pt;margin-top:11.05pt;width:65.2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" fillcolor="#ffff80" strokecolor="#4579b8 [3044]">
                <v:fill color2="#ffffda" rotate="t" angle="180" colors="0 #ffff80;.5 #ffffb3;1 #ffffda" focus="100%" type="gradient"/>
                <v:shadow on="t" color="black" opacity="24903f" origin=",.5" offset="0,.55556mm"/>
                <v:textbox>
                  <w:txbxContent>
                    <w:p w14:paraId="1DDE40A4"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v:textbox>
              </v:roundrec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7B7FD257" wp14:editId="71B552E8">
                <wp:simplePos x="0" y="0"/>
                <wp:positionH relativeFrom="column">
                  <wp:posOffset>2304415</wp:posOffset>
                </wp:positionH>
                <wp:positionV relativeFrom="paragraph">
                  <wp:posOffset>140335</wp:posOffset>
                </wp:positionV>
                <wp:extent cx="864235" cy="288290"/>
                <wp:effectExtent l="76200" t="50800" r="75565" b="118110"/>
                <wp:wrapNone/>
                <wp:docPr id="30"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B50D9D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Frequentist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8" style="position:absolute;margin-left:181.45pt;margin-top:11.05pt;width:68.05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" fillcolor="#ffff80" strokecolor="#4579b8 [3044]">
                <v:fill color2="#ffffda" rotate="t" angle="180" colors="0 #ffff80;.5 #ffffb3;1 #ffffda" focus="100%" type="gradient"/>
                <v:shadow on="t" color="black" opacity="24903f" origin=",.5" offset="0,.55556mm"/>
                <v:textbox>
                  <w:txbxContent>
                    <w:p w14:paraId="4B50D9D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Frequentist</w:t>
                      </w:r>
                    </w:p>
                  </w:txbxContent>
                </v:textbox>
              </v:roundrect>
            </w:pict>
          </mc:Fallback>
        </mc:AlternateContent>
      </w:r>
    </w:p>
    <w:p w14:paraId="40A5FBBB" w14:textId="77777777" w:rsidR="004470CF" w:rsidRPr="00890F9C" w:rsidRDefault="00034178" w:rsidP="00894474">
      <w:pPr>
        <w:pStyle w:val="Heading2"/>
      </w:pPr>
      <w:r>
        <w:rPr>
          <w:noProof/>
          <w:lang w:val="en-GB" w:eastAsia="en-GB"/>
        </w:rPr>
        <mc:AlternateContent>
          <mc:Choice Requires="wps">
            <w:drawing>
              <wp:anchor distT="0" distB="0" distL="114300" distR="114300" simplePos="0" relativeHeight="251673600" behindDoc="0" locked="0" layoutInCell="1" allowOverlap="1" wp14:anchorId="543A7F7F" wp14:editId="633A16A8">
                <wp:simplePos x="0" y="0"/>
                <wp:positionH relativeFrom="column">
                  <wp:posOffset>1224280</wp:posOffset>
                </wp:positionH>
                <wp:positionV relativeFrom="paragraph">
                  <wp:posOffset>243205</wp:posOffset>
                </wp:positionV>
                <wp:extent cx="864235" cy="288290"/>
                <wp:effectExtent l="76200" t="50800" r="75565" b="118110"/>
                <wp:wrapNone/>
                <wp:docPr id="29"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C903A69"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9" style="position:absolute;margin-left:96.4pt;margin-top:19.15pt;width:68.05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" fillcolor="#ffff80" strokecolor="#4579b8 [3044]">
                <v:fill color2="#ffffda" rotate="t" angle="180" colors="0 #ffff80;.5 #ffffb3;1 #ffffda" focus="100%" type="gradient"/>
                <v:shadow on="t" color="black" opacity="24903f" origin=",.5" offset="0,.55556mm"/>
                <v:textbox inset="0,,0">
                  <w:txbxContent>
                    <w:p w14:paraId="4C903A69"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v:textbox>
              </v:roundrect>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46841DF9" wp14:editId="557EA55C">
                <wp:simplePos x="0" y="0"/>
                <wp:positionH relativeFrom="column">
                  <wp:posOffset>3384550</wp:posOffset>
                </wp:positionH>
                <wp:positionV relativeFrom="paragraph">
                  <wp:posOffset>171450</wp:posOffset>
                </wp:positionV>
                <wp:extent cx="828040" cy="287655"/>
                <wp:effectExtent l="76200" t="50800" r="86360" b="118745"/>
                <wp:wrapNone/>
                <wp:docPr id="28"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42C18E8"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30" style="position:absolute;margin-left:266.5pt;margin-top:13.5pt;width:65.2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" fillcolor="#ffff80" strokecolor="#4579b8 [3044]">
                <v:fill color2="#ffffda" rotate="t" angle="180" colors="0 #ffff80;.5 #ffffb3;1 #ffffda" focus="100%" type="gradient"/>
                <v:shadow on="t" color="black" opacity="24903f" origin=",.5" offset="0,.55556mm"/>
                <v:textbox>
                  <w:txbxContent>
                    <w:p w14:paraId="142C18E8"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v:textbox>
              </v:roundrect>
            </w:pict>
          </mc:Fallback>
        </mc:AlternateContent>
      </w:r>
    </w:p>
    <w:p w14:paraId="3AB70628" w14:textId="77777777" w:rsidR="004470CF" w:rsidRPr="00890F9C" w:rsidRDefault="00034178" w:rsidP="00894474">
      <w:pPr>
        <w:pStyle w:val="Heading2"/>
      </w:pPr>
      <w:r>
        <w:rPr>
          <w:noProof/>
          <w:lang w:val="en-GB" w:eastAsia="en-GB"/>
        </w:rPr>
        <mc:AlternateContent>
          <mc:Choice Requires="wps">
            <w:drawing>
              <wp:anchor distT="0" distB="0" distL="114300" distR="114300" simplePos="0" relativeHeight="251696128" behindDoc="0" locked="0" layoutInCell="1" allowOverlap="1" wp14:anchorId="769A9455" wp14:editId="23397FE2">
                <wp:simplePos x="0" y="0"/>
                <wp:positionH relativeFrom="column">
                  <wp:posOffset>2088515</wp:posOffset>
                </wp:positionH>
                <wp:positionV relativeFrom="paragraph">
                  <wp:posOffset>59055</wp:posOffset>
                </wp:positionV>
                <wp:extent cx="215900" cy="432435"/>
                <wp:effectExtent l="0" t="0" r="38100" b="24765"/>
                <wp:wrapNone/>
                <wp:docPr id="2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4324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38"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4.65pt" to="181.45pt,3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" strokecolor="#548dd4 [1951]" strokeweight="1.5pt"/>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6FEBD671" wp14:editId="458EA8FB">
                <wp:simplePos x="0" y="0"/>
                <wp:positionH relativeFrom="column">
                  <wp:posOffset>864235</wp:posOffset>
                </wp:positionH>
                <wp:positionV relativeFrom="paragraph">
                  <wp:posOffset>59055</wp:posOffset>
                </wp:positionV>
                <wp:extent cx="360045" cy="1296035"/>
                <wp:effectExtent l="0" t="0" r="46355" b="24765"/>
                <wp:wrapNone/>
                <wp:docPr id="2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2960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4.65pt" to="96.4pt,10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" strokecolor="#548dd4 [1951]" strokeweight="1.5pt"/>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0CF58FCF" wp14:editId="439ABDE2">
                <wp:simplePos x="0" y="0"/>
                <wp:positionH relativeFrom="column">
                  <wp:posOffset>3384550</wp:posOffset>
                </wp:positionH>
                <wp:positionV relativeFrom="paragraph">
                  <wp:posOffset>203200</wp:posOffset>
                </wp:positionV>
                <wp:extent cx="828040" cy="288290"/>
                <wp:effectExtent l="76200" t="50800" r="86360" b="118110"/>
                <wp:wrapNone/>
                <wp:docPr id="25"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5551A129"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31" style="position:absolute;margin-left:266.5pt;margin-top:16pt;width:65.2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" fillcolor="#ffff80" strokecolor="#4579b8 [3044]">
                <v:fill color2="#ffffda" rotate="t" angle="180" colors="0 #ffff80;.5 #ffffb3;1 #ffffda" focus="100%" type="gradient"/>
                <v:shadow on="t" color="black" opacity="24903f" origin=",.5" offset="0,.55556mm"/>
                <v:textbox>
                  <w:txbxContent>
                    <w:p w14:paraId="5551A129"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v:textbox>
              </v:roundrect>
            </w:pict>
          </mc:Fallback>
        </mc:AlternateContent>
      </w:r>
    </w:p>
    <w:p w14:paraId="1A74027A" w14:textId="77777777" w:rsidR="004470CF" w:rsidRPr="00890F9C" w:rsidRDefault="00034178" w:rsidP="00894474">
      <w:pPr>
        <w:pStyle w:val="Heading2"/>
      </w:pPr>
      <w:r>
        <w:rPr>
          <w:noProof/>
          <w:lang w:val="en-GB" w:eastAsia="en-GB"/>
        </w:rPr>
        <mc:AlternateContent>
          <mc:Choice Requires="wps">
            <w:drawing>
              <wp:anchor distT="0" distB="0" distL="114300" distR="114300" simplePos="0" relativeHeight="251689984" behindDoc="0" locked="0" layoutInCell="1" allowOverlap="1" wp14:anchorId="22735E18" wp14:editId="3EED9423">
                <wp:simplePos x="0" y="0"/>
                <wp:positionH relativeFrom="column">
                  <wp:posOffset>3168650</wp:posOffset>
                </wp:positionH>
                <wp:positionV relativeFrom="paragraph">
                  <wp:posOffset>19050</wp:posOffset>
                </wp:positionV>
                <wp:extent cx="215900" cy="144145"/>
                <wp:effectExtent l="0" t="0" r="38100" b="33655"/>
                <wp:wrapNone/>
                <wp:docPr id="24"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5pt" to="266.5pt,1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" strokecolor="#548dd4 [1951]" strokeweight="1.5pt"/>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3B58DF40" wp14:editId="5B79809A">
                <wp:simplePos x="0" y="0"/>
                <wp:positionH relativeFrom="column">
                  <wp:posOffset>3168650</wp:posOffset>
                </wp:positionH>
                <wp:positionV relativeFrom="paragraph">
                  <wp:posOffset>163195</wp:posOffset>
                </wp:positionV>
                <wp:extent cx="215900" cy="215900"/>
                <wp:effectExtent l="0" t="0" r="38100" b="38100"/>
                <wp:wrapNone/>
                <wp:docPr id="2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2.85pt" to="266.5pt,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" strokecolor="#548dd4 [1951]" strokeweight="1.5pt"/>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5F47726E" wp14:editId="52FDC1AC">
                <wp:simplePos x="0" y="0"/>
                <wp:positionH relativeFrom="column">
                  <wp:posOffset>3384550</wp:posOffset>
                </wp:positionH>
                <wp:positionV relativeFrom="paragraph">
                  <wp:posOffset>234950</wp:posOffset>
                </wp:positionV>
                <wp:extent cx="828040" cy="288290"/>
                <wp:effectExtent l="76200" t="50800" r="86360" b="118110"/>
                <wp:wrapNone/>
                <wp:docPr id="2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6E4FCDD"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2" style="position:absolute;margin-left:266.5pt;margin-top:18.5pt;width:65.2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" fillcolor="#ffff80" strokecolor="#4579b8 [3044]">
                <v:fill color2="#ffffda" rotate="t" angle="180" colors="0 #ffff80;.5 #ffffb3;1 #ffffda" focus="100%" type="gradient"/>
                <v:shadow on="t" color="black" opacity="24903f" origin=",.5" offset="0,.55556mm"/>
                <v:textbox>
                  <w:txbxContent>
                    <w:p w14:paraId="26E4FCDD"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v:textbox>
              </v:roundrect>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6BFBC9E9" wp14:editId="357DD519">
                <wp:simplePos x="0" y="0"/>
                <wp:positionH relativeFrom="column">
                  <wp:posOffset>2304415</wp:posOffset>
                </wp:positionH>
                <wp:positionV relativeFrom="paragraph">
                  <wp:posOffset>19050</wp:posOffset>
                </wp:positionV>
                <wp:extent cx="864235" cy="287655"/>
                <wp:effectExtent l="76200" t="50800" r="75565" b="118745"/>
                <wp:wrapNone/>
                <wp:docPr id="21"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3D311B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33" style="position:absolute;margin-left:181.45pt;margin-top:1.5pt;width:68.0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" fillcolor="#ffff80" strokecolor="#4579b8 [3044]">
                <v:fill color2="#ffffda" rotate="t" angle="180" colors="0 #ffff80;.5 #ffffb3;1 #ffffda" focus="100%" type="gradient"/>
                <v:shadow on="t" color="black" opacity="24903f" origin=",.5" offset="0,.55556mm"/>
                <v:textbox>
                  <w:txbxContent>
                    <w:p w14:paraId="63D311B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v:textbox>
              </v:roundrect>
            </w:pict>
          </mc:Fallback>
        </mc:AlternateContent>
      </w:r>
    </w:p>
    <w:p w14:paraId="6F8FC2E8" w14:textId="77777777" w:rsidR="004470CF" w:rsidRPr="00890F9C" w:rsidRDefault="00034178" w:rsidP="00894474">
      <w:pPr>
        <w:pStyle w:val="Heading2"/>
      </w:pPr>
      <w:r>
        <w:rPr>
          <w:noProof/>
          <w:lang w:val="en-GB" w:eastAsia="en-GB"/>
        </w:rPr>
        <mc:AlternateContent>
          <mc:Choice Requires="wps">
            <w:drawing>
              <wp:anchor distT="0" distB="0" distL="114300" distR="114300" simplePos="0" relativeHeight="251662336" behindDoc="0" locked="0" layoutInCell="1" allowOverlap="1" wp14:anchorId="3764F7D3" wp14:editId="37842807">
                <wp:simplePos x="0" y="0"/>
                <wp:positionH relativeFrom="column">
                  <wp:posOffset>2304415</wp:posOffset>
                </wp:positionH>
                <wp:positionV relativeFrom="paragraph">
                  <wp:posOffset>194310</wp:posOffset>
                </wp:positionV>
                <wp:extent cx="864235" cy="287655"/>
                <wp:effectExtent l="76200" t="50800" r="75565" b="118745"/>
                <wp:wrapNone/>
                <wp:docPr id="20"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22DCB3F"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34" style="position:absolute;margin-left:181.45pt;margin-top:15.3pt;width:68.05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" fillcolor="#ffbc86" strokecolor="#4579b8 [3044]">
                <v:fill color2="#ffe9db" rotate="t" angle="180" colors="0 #ffbc86;.5 #ffd4b6;1 #ffe9db" focus="100%" type="gradient"/>
                <v:shadow on="t" color="black" opacity="24903f" origin=",.5" offset="0,.55556mm"/>
                <v:textbox>
                  <w:txbxContent>
                    <w:p w14:paraId="422DCB3F"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v:textbox>
              </v:roundrect>
            </w:pict>
          </mc:Fallback>
        </mc:AlternateContent>
      </w:r>
    </w:p>
    <w:p w14:paraId="79352E25" w14:textId="77777777" w:rsidR="004470CF" w:rsidRPr="00890F9C" w:rsidRDefault="00034178" w:rsidP="00894474">
      <w:pPr>
        <w:pStyle w:val="Heading2"/>
      </w:pPr>
      <w:r>
        <w:rPr>
          <w:noProof/>
          <w:lang w:val="en-GB" w:eastAsia="en-GB"/>
        </w:rPr>
        <mc:AlternateContent>
          <mc:Choice Requires="wps">
            <w:drawing>
              <wp:anchor distT="0" distB="0" distL="114300" distR="114300" simplePos="0" relativeHeight="251687936" behindDoc="0" locked="0" layoutInCell="1" allowOverlap="1" wp14:anchorId="64006E3B" wp14:editId="7F91B787">
                <wp:simplePos x="0" y="0"/>
                <wp:positionH relativeFrom="column">
                  <wp:posOffset>2088515</wp:posOffset>
                </wp:positionH>
                <wp:positionV relativeFrom="paragraph">
                  <wp:posOffset>10160</wp:posOffset>
                </wp:positionV>
                <wp:extent cx="215900" cy="359410"/>
                <wp:effectExtent l="0" t="0" r="38100" b="21590"/>
                <wp:wrapNone/>
                <wp:docPr id="19"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35941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3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8pt" to="181.45pt,2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" strokecolor="#548dd4 [1951]" strokeweight="1.5pt"/>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143ABE0A" wp14:editId="2C99532F">
                <wp:simplePos x="0" y="0"/>
                <wp:positionH relativeFrom="column">
                  <wp:posOffset>1224280</wp:posOffset>
                </wp:positionH>
                <wp:positionV relativeFrom="paragraph">
                  <wp:posOffset>226060</wp:posOffset>
                </wp:positionV>
                <wp:extent cx="864235" cy="287655"/>
                <wp:effectExtent l="76200" t="50800" r="75565" b="118745"/>
                <wp:wrapNone/>
                <wp:docPr id="18"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D109F38"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5" style="position:absolute;margin-left:96.4pt;margin-top:17.8pt;width:68.05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" fillcolor="#ffbc86" strokecolor="#4579b8 [3044]">
                <v:fill color2="#ffe9db" rotate="t" angle="180" colors="0 #ffbc86;.5 #ffd4b6;1 #ffe9db" focus="100%" type="gradient"/>
                <v:shadow on="t" color="black" opacity="24903f" origin=",.5" offset="0,.55556mm"/>
                <v:textbox>
                  <w:txbxContent>
                    <w:p w14:paraId="7D109F38"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v:textbox>
              </v:round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11190BD7" wp14:editId="08E801D0">
                <wp:simplePos x="0" y="0"/>
                <wp:positionH relativeFrom="column">
                  <wp:posOffset>2304415</wp:posOffset>
                </wp:positionH>
                <wp:positionV relativeFrom="paragraph">
                  <wp:posOffset>226060</wp:posOffset>
                </wp:positionV>
                <wp:extent cx="864235" cy="287655"/>
                <wp:effectExtent l="76200" t="50800" r="75565" b="118745"/>
                <wp:wrapNone/>
                <wp:docPr id="17"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66B8067"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36" style="position:absolute;margin-left:181.45pt;margin-top:17.8pt;width:68.0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" fillcolor="#ffbc86" strokecolor="#4579b8 [3044]">
                <v:fill color2="#ffe9db" rotate="t" angle="180" colors="0 #ffbc86;.5 #ffd4b6;1 #ffe9db" focus="100%" type="gradient"/>
                <v:shadow on="t" color="black" opacity="24903f" origin=",.5" offset="0,.55556mm"/>
                <v:textbox>
                  <w:txbxContent>
                    <w:p w14:paraId="366B8067"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v:textbox>
              </v:round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79A3FB6" wp14:editId="038AF6F9">
                <wp:simplePos x="0" y="0"/>
                <wp:positionH relativeFrom="column">
                  <wp:posOffset>0</wp:posOffset>
                </wp:positionH>
                <wp:positionV relativeFrom="paragraph">
                  <wp:posOffset>226060</wp:posOffset>
                </wp:positionV>
                <wp:extent cx="864235" cy="287655"/>
                <wp:effectExtent l="76200" t="50800" r="75565" b="118745"/>
                <wp:wrapNone/>
                <wp:docPr id="16"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A586"/>
                            </a:gs>
                            <a:gs pos="50000">
                              <a:srgbClr val="FFC7B7"/>
                            </a:gs>
                            <a:gs pos="100000">
                              <a:srgbClr val="FFE3DC"/>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C159471"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7" style="position:absolute;margin-left:0;margin-top:17.8pt;width:68.0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" fillcolor="#ffa586" strokecolor="#4579b8 [3044]">
                <v:fill color2="#ffe3dc" rotate="t" angle="180" colors="0 #ffa586;.5 #ffc7b7;1 #ffe3dc" focus="100%" type="gradient"/>
                <v:shadow on="t" color="black" opacity="24903f" origin=",.5" offset="0,.55556mm"/>
                <v:textbox>
                  <w:txbxContent>
                    <w:p w14:paraId="3C159471"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v:textbox>
              </v:roundrect>
            </w:pict>
          </mc:Fallback>
        </mc:AlternateContent>
      </w:r>
    </w:p>
    <w:p w14:paraId="083848FE" w14:textId="77777777" w:rsidR="004470CF" w:rsidRPr="00890F9C" w:rsidRDefault="00034178" w:rsidP="00894474">
      <w:pPr>
        <w:pStyle w:val="Heading2"/>
      </w:pPr>
      <w:r>
        <w:rPr>
          <w:noProof/>
          <w:lang w:val="en-GB" w:eastAsia="en-GB"/>
        </w:rPr>
        <mc:AlternateContent>
          <mc:Choice Requires="wps">
            <w:drawing>
              <wp:anchor distT="0" distB="0" distL="114300" distR="114300" simplePos="0" relativeHeight="251680768" behindDoc="0" locked="0" layoutInCell="1" allowOverlap="1" wp14:anchorId="0531575F" wp14:editId="50F191BB">
                <wp:simplePos x="0" y="0"/>
                <wp:positionH relativeFrom="column">
                  <wp:posOffset>864235</wp:posOffset>
                </wp:positionH>
                <wp:positionV relativeFrom="paragraph">
                  <wp:posOffset>41275</wp:posOffset>
                </wp:positionV>
                <wp:extent cx="360045" cy="902970"/>
                <wp:effectExtent l="0" t="0" r="46355" b="36830"/>
                <wp:wrapNone/>
                <wp:docPr id="1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90297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23"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3.25pt" to="96.4pt,7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" strokecolor="#548dd4 [1951]" strokeweight="1.5pt"/>
            </w:pict>
          </mc:Fallback>
        </mc:AlternateContent>
      </w:r>
      <w:r>
        <w:rPr>
          <w:noProof/>
          <w:lang w:val="en-GB" w:eastAsia="en-GB"/>
        </w:rPr>
        <mc:AlternateContent>
          <mc:Choice Requires="wps">
            <w:drawing>
              <wp:anchor distT="4294967295" distB="4294967295" distL="114300" distR="114300" simplePos="0" relativeHeight="251686912" behindDoc="0" locked="0" layoutInCell="1" allowOverlap="1" wp14:anchorId="5E7091F1" wp14:editId="1F9BB0AE">
                <wp:simplePos x="0" y="0"/>
                <wp:positionH relativeFrom="column">
                  <wp:posOffset>2088515</wp:posOffset>
                </wp:positionH>
                <wp:positionV relativeFrom="paragraph">
                  <wp:posOffset>40639</wp:posOffset>
                </wp:positionV>
                <wp:extent cx="215900" cy="0"/>
                <wp:effectExtent l="0" t="0" r="12700" b="25400"/>
                <wp:wrapNone/>
                <wp:docPr id="14"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Connector 29" o:spid="_x0000_s1026" type="#_x0000_t32" style="position:absolute;margin-left:164.45pt;margin-top:3.2pt;width:17pt;height:0;z-index:2516869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" strokecolor="#548dd4 [1951]" strokeweight="1.5pt"/>
            </w:pict>
          </mc:Fallback>
        </mc:AlternateContent>
      </w:r>
      <w:r>
        <w:rPr>
          <w:noProof/>
          <w:lang w:val="en-GB" w:eastAsia="en-GB"/>
        </w:rPr>
        <mc:AlternateContent>
          <mc:Choice Requires="wps">
            <w:drawing>
              <wp:anchor distT="0" distB="0" distL="114300" distR="114300" simplePos="0" relativeHeight="251685888" behindDoc="0" locked="0" layoutInCell="1" allowOverlap="1" wp14:anchorId="32D5CCCB" wp14:editId="4F1E4975">
                <wp:simplePos x="0" y="0"/>
                <wp:positionH relativeFrom="column">
                  <wp:posOffset>2088515</wp:posOffset>
                </wp:positionH>
                <wp:positionV relativeFrom="paragraph">
                  <wp:posOffset>40640</wp:posOffset>
                </wp:positionV>
                <wp:extent cx="215900" cy="360045"/>
                <wp:effectExtent l="0" t="0" r="38100" b="20955"/>
                <wp:wrapNone/>
                <wp:docPr id="1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28"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3.2pt" to="181.45pt,3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" strokecolor="#548dd4 [1951]" strokeweight="1.5pt"/>
            </w:pict>
          </mc:Fallback>
        </mc:AlternateContent>
      </w:r>
      <w:r>
        <w:rPr>
          <w:noProof/>
          <w:lang w:val="en-GB" w:eastAsia="en-GB"/>
        </w:rPr>
        <mc:AlternateContent>
          <mc:Choice Requires="wps">
            <w:drawing>
              <wp:anchor distT="4294967295" distB="4294967295" distL="114300" distR="114300" simplePos="0" relativeHeight="251681792" behindDoc="0" locked="0" layoutInCell="1" allowOverlap="1" wp14:anchorId="57F4F2CE" wp14:editId="6B13B8DA">
                <wp:simplePos x="0" y="0"/>
                <wp:positionH relativeFrom="column">
                  <wp:posOffset>864235</wp:posOffset>
                </wp:positionH>
                <wp:positionV relativeFrom="paragraph">
                  <wp:posOffset>40639</wp:posOffset>
                </wp:positionV>
                <wp:extent cx="360045" cy="0"/>
                <wp:effectExtent l="0" t="0" r="20955" b="25400"/>
                <wp:wrapNone/>
                <wp:docPr id="1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Connector 24" o:spid="_x0000_s1026" type="#_x0000_t32" style="position:absolute;margin-left:68.05pt;margin-top:3.2pt;width:28.35pt;height:0;z-index:25168179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" strokecolor="#548dd4 [1951]" strokeweight="1.5pt"/>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6EA7723D" wp14:editId="28D66F7E">
                <wp:simplePos x="0" y="0"/>
                <wp:positionH relativeFrom="column">
                  <wp:posOffset>2304415</wp:posOffset>
                </wp:positionH>
                <wp:positionV relativeFrom="paragraph">
                  <wp:posOffset>257175</wp:posOffset>
                </wp:positionV>
                <wp:extent cx="864235" cy="287655"/>
                <wp:effectExtent l="76200" t="50800" r="75565" b="118745"/>
                <wp:wrapNone/>
                <wp:docPr id="11"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5E06FC7"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38" style="position:absolute;margin-left:181.45pt;margin-top:20.25pt;width:68.05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" fillcolor="#ffbc86" strokecolor="#4579b8 [3044]">
                <v:fill color2="#ffe9db" rotate="t" angle="180" colors="0 #ffbc86;.5 #ffd4b6;1 #ffe9db" focus="100%" type="gradient"/>
                <v:shadow on="t" color="black" opacity="24903f" origin=",.5" offset="0,.55556mm"/>
                <v:textbox inset="1mm,,1mm">
                  <w:txbxContent>
                    <w:p w14:paraId="65E06FC7"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v:textbox>
              </v:roundrect>
            </w:pict>
          </mc:Fallback>
        </mc:AlternateContent>
      </w:r>
    </w:p>
    <w:p w14:paraId="7254DC03" w14:textId="77777777" w:rsidR="004470CF" w:rsidRPr="00890F9C" w:rsidRDefault="00034178" w:rsidP="00894474">
      <w:pPr>
        <w:pStyle w:val="Heading2"/>
      </w:pPr>
      <w:r>
        <w:rPr>
          <w:noProof/>
          <w:lang w:val="en-GB" w:eastAsia="en-GB"/>
        </w:rPr>
        <mc:AlternateContent>
          <mc:Choice Requires="wps">
            <w:drawing>
              <wp:anchor distT="0" distB="0" distL="114300" distR="114300" simplePos="0" relativeHeight="251676672" behindDoc="0" locked="0" layoutInCell="1" allowOverlap="1" wp14:anchorId="45800CD0" wp14:editId="5C7871CF">
                <wp:simplePos x="0" y="0"/>
                <wp:positionH relativeFrom="column">
                  <wp:posOffset>2305050</wp:posOffset>
                </wp:positionH>
                <wp:positionV relativeFrom="paragraph">
                  <wp:posOffset>289560</wp:posOffset>
                </wp:positionV>
                <wp:extent cx="864235" cy="428625"/>
                <wp:effectExtent l="76200" t="50800" r="100965" b="130175"/>
                <wp:wrapNone/>
                <wp:docPr id="10"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2862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5121B78E"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9" style="position:absolute;margin-left:181.5pt;margin-top:22.8pt;width:68.0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" fillcolor="#ff8e8e" strokecolor="#4579b8 [3044]">
                <v:fill color2="#fdd" rotate="t" angle="180" colors="0 #ff8e8e;.5 #ffbaba;1 #fdd" focus="100%" type="gradient"/>
                <v:shadow on="t" color="black" opacity="24903f" origin=",.5" offset="0,.55556mm"/>
                <v:textbox inset="1mm,,1mm">
                  <w:txbxContent>
                    <w:p w14:paraId="5121B78E"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v:textbox>
              </v:roundrect>
            </w:pict>
          </mc:Fallback>
        </mc:AlternateContent>
      </w:r>
    </w:p>
    <w:p w14:paraId="3C895195" w14:textId="77777777" w:rsidR="004470CF" w:rsidRPr="00890F9C" w:rsidRDefault="00034178" w:rsidP="00894474">
      <w:pPr>
        <w:pStyle w:val="Heading2"/>
      </w:pPr>
      <w:r>
        <w:rPr>
          <w:noProof/>
          <w:lang w:val="en-GB" w:eastAsia="en-GB"/>
        </w:rPr>
        <mc:AlternateContent>
          <mc:Choice Requires="wps">
            <w:drawing>
              <wp:anchor distT="0" distB="0" distL="114300" distR="114300" simplePos="0" relativeHeight="251665408" behindDoc="0" locked="0" layoutInCell="1" allowOverlap="1" wp14:anchorId="13B301C5" wp14:editId="5557A7CD">
                <wp:simplePos x="0" y="0"/>
                <wp:positionH relativeFrom="column">
                  <wp:posOffset>1228725</wp:posOffset>
                </wp:positionH>
                <wp:positionV relativeFrom="paragraph">
                  <wp:posOffset>27940</wp:posOffset>
                </wp:positionV>
                <wp:extent cx="864235" cy="473710"/>
                <wp:effectExtent l="76200" t="50800" r="100965" b="13589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7371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8E2C8ED" w14:textId="77777777" w:rsidR="0035515E" w:rsidRPr="00EE5ED1" w:rsidRDefault="0035515E"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40" style="position:absolute;margin-left:96.75pt;margin-top:2.2pt;width:68.05pt;height:3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" fillcolor="#ff8e8e" strokecolor="#4579b8 [3044]">
                <v:fill color2="#fdd" rotate="t" angle="180" colors="0 #ff8e8e;.5 #ffbaba;1 #fdd" focus="100%" type="gradient"/>
                <v:shadow on="t" color="black" opacity="24903f" origin=",.5" offset="0,.55556mm"/>
                <v:textbox inset="1mm,,1mm">
                  <w:txbxContent>
                    <w:p w14:paraId="28E2C8ED" w14:textId="77777777" w:rsidR="0035515E" w:rsidRPr="00EE5ED1" w:rsidRDefault="0035515E"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v:textbox>
              </v:roundrect>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1ECD3705" wp14:editId="41C48299">
                <wp:simplePos x="0" y="0"/>
                <wp:positionH relativeFrom="column">
                  <wp:posOffset>2088515</wp:posOffset>
                </wp:positionH>
                <wp:positionV relativeFrom="paragraph">
                  <wp:posOffset>156210</wp:posOffset>
                </wp:positionV>
                <wp:extent cx="215900" cy="131445"/>
                <wp:effectExtent l="0" t="0" r="38100" b="46355"/>
                <wp:wrapNone/>
                <wp:docPr id="9"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314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2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12.3pt" to="181.45pt,2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" strokecolor="#548dd4 [1951]" strokeweight="1.5pt"/>
            </w:pict>
          </mc:Fallback>
        </mc:AlternateContent>
      </w:r>
      <w:r>
        <w:rPr>
          <w:noProof/>
          <w:lang w:val="en-GB" w:eastAsia="en-GB"/>
        </w:rPr>
        <mc:AlternateContent>
          <mc:Choice Requires="wps">
            <w:drawing>
              <wp:anchor distT="0" distB="0" distL="114300" distR="114300" simplePos="0" relativeHeight="251683840" behindDoc="0" locked="0" layoutInCell="1" allowOverlap="1" wp14:anchorId="2AD301DF" wp14:editId="7BFB9D20">
                <wp:simplePos x="0" y="0"/>
                <wp:positionH relativeFrom="column">
                  <wp:posOffset>2088515</wp:posOffset>
                </wp:positionH>
                <wp:positionV relativeFrom="paragraph">
                  <wp:posOffset>287655</wp:posOffset>
                </wp:positionV>
                <wp:extent cx="215900" cy="248920"/>
                <wp:effectExtent l="0" t="0" r="38100" b="30480"/>
                <wp:wrapNone/>
                <wp:docPr id="7"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4892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65pt" to="181.45pt,4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" strokecolor="#548dd4 [1951]" strokeweight="1.5pt"/>
            </w:pict>
          </mc:Fallback>
        </mc:AlternateContent>
      </w:r>
    </w:p>
    <w:p w14:paraId="7B0B8995" w14:textId="77777777" w:rsidR="004470CF" w:rsidRPr="00890F9C" w:rsidRDefault="00034178" w:rsidP="00894474">
      <w:pPr>
        <w:pStyle w:val="Heading2"/>
      </w:pPr>
      <w:r>
        <w:rPr>
          <w:noProof/>
          <w:lang w:val="en-GB" w:eastAsia="en-GB"/>
        </w:rPr>
        <mc:AlternateContent>
          <mc:Choice Requires="wps">
            <w:drawing>
              <wp:anchor distT="0" distB="0" distL="114300" distR="114300" simplePos="0" relativeHeight="251675648" behindDoc="0" locked="0" layoutInCell="1" allowOverlap="1" wp14:anchorId="7EC7E203" wp14:editId="55368400">
                <wp:simplePos x="0" y="0"/>
                <wp:positionH relativeFrom="column">
                  <wp:posOffset>2304415</wp:posOffset>
                </wp:positionH>
                <wp:positionV relativeFrom="paragraph">
                  <wp:posOffset>120650</wp:posOffset>
                </wp:positionV>
                <wp:extent cx="864235" cy="288290"/>
                <wp:effectExtent l="76200" t="50800" r="75565" b="118110"/>
                <wp:wrapNone/>
                <wp:docPr id="5"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5CC81F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41" style="position:absolute;margin-left:181.45pt;margin-top:9.5pt;width:68.05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" fillcolor="#ff8e8e" strokecolor="#4579b8 [3044]">
                <v:fill color2="#fdd" rotate="t" angle="180" colors="0 #ff8e8e;.5 #ffbaba;1 #fdd" focus="100%" type="gradient"/>
                <v:shadow on="t" color="black" opacity="24903f" origin=",.5" offset="0,.55556mm"/>
                <v:textbox inset="1mm,,1mm">
                  <w:txbxContent>
                    <w:p w14:paraId="65CC81F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v:textbox>
              </v:roundrect>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772D808" wp14:editId="7BD67130">
                <wp:simplePos x="0" y="0"/>
                <wp:positionH relativeFrom="column">
                  <wp:posOffset>1224280</wp:posOffset>
                </wp:positionH>
                <wp:positionV relativeFrom="paragraph">
                  <wp:posOffset>279400</wp:posOffset>
                </wp:positionV>
                <wp:extent cx="864235" cy="288290"/>
                <wp:effectExtent l="76200" t="50800" r="75565" b="118110"/>
                <wp:wrapNone/>
                <wp:docPr id="6"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586BA6D"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42" style="position:absolute;margin-left:96.4pt;margin-top:22pt;width:68.0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" fillcolor="#a3c4ff" strokecolor="#4579b8 [3044]">
                <v:fill color2="#e5eeff" rotate="t" angle="180" colors="0 #a3c4ff;22938f #bfd5ff;1 #e5eeff" focus="100%" type="gradient"/>
                <v:shadow on="t" color="black" opacity="24903f" origin=",.5" offset="0,.55556mm"/>
                <v:textbox inset="1mm,,1mm">
                  <w:txbxContent>
                    <w:p w14:paraId="7586BA6D"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v:textbox>
              </v:roundrect>
            </w:pict>
          </mc:Fallback>
        </mc:AlternateContent>
      </w:r>
    </w:p>
    <w:p w14:paraId="04AA0BC6" w14:textId="77777777" w:rsidR="004470CF" w:rsidRPr="00890F9C" w:rsidRDefault="00034178" w:rsidP="00894474">
      <w:pPr>
        <w:pStyle w:val="Heading2"/>
      </w:pPr>
      <w:r>
        <w:rPr>
          <w:noProof/>
          <w:lang w:val="en-GB" w:eastAsia="en-GB"/>
        </w:rPr>
        <mc:AlternateContent>
          <mc:Choice Requires="wps">
            <w:drawing>
              <wp:anchor distT="0" distB="0" distL="114300" distR="114300" simplePos="0" relativeHeight="251695104" behindDoc="0" locked="0" layoutInCell="1" allowOverlap="1" wp14:anchorId="6CC126CF" wp14:editId="48FAD473">
                <wp:simplePos x="0" y="0"/>
                <wp:positionH relativeFrom="column">
                  <wp:posOffset>864235</wp:posOffset>
                </wp:positionH>
                <wp:positionV relativeFrom="paragraph">
                  <wp:posOffset>95250</wp:posOffset>
                </wp:positionV>
                <wp:extent cx="360045" cy="144145"/>
                <wp:effectExtent l="0" t="0" r="20955" b="33655"/>
                <wp:wrapNone/>
                <wp:docPr id="4"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3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7.5pt" to="96.4pt,1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" strokecolor="#548dd4 [1951]" strokeweight="1.5pt"/>
            </w:pict>
          </mc:Fallback>
        </mc:AlternateContent>
      </w:r>
      <w:r>
        <w:rPr>
          <w:noProof/>
          <w:lang w:val="en-GB" w:eastAsia="en-GB"/>
        </w:rPr>
        <mc:AlternateContent>
          <mc:Choice Requires="wps">
            <w:drawing>
              <wp:anchor distT="0" distB="0" distL="114300" distR="114300" simplePos="0" relativeHeight="251694080" behindDoc="0" locked="0" layoutInCell="1" allowOverlap="1" wp14:anchorId="59B5265A" wp14:editId="158D3E16">
                <wp:simplePos x="0" y="0"/>
                <wp:positionH relativeFrom="column">
                  <wp:posOffset>864235</wp:posOffset>
                </wp:positionH>
                <wp:positionV relativeFrom="paragraph">
                  <wp:posOffset>239395</wp:posOffset>
                </wp:positionV>
                <wp:extent cx="360045" cy="215900"/>
                <wp:effectExtent l="0" t="0" r="20955" b="38100"/>
                <wp:wrapNone/>
                <wp:docPr id="3"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36"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18.85pt" to="96.4pt,3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" strokecolor="#548dd4 [1951]" strokeweight="1.5pt"/>
            </w:pict>
          </mc:Fallback>
        </mc:AlternateContent>
      </w:r>
      <w:r>
        <w:rPr>
          <w:noProof/>
          <w:lang w:val="en-GB" w:eastAsia="en-GB"/>
        </w:rPr>
        <mc:AlternateContent>
          <mc:Choice Requires="wps">
            <w:drawing>
              <wp:anchor distT="0" distB="0" distL="114300" distR="114300" simplePos="0" relativeHeight="251677696" behindDoc="0" locked="0" layoutInCell="1" allowOverlap="1" wp14:anchorId="6693A157" wp14:editId="48A16E28">
                <wp:simplePos x="0" y="0"/>
                <wp:positionH relativeFrom="column">
                  <wp:posOffset>1224280</wp:posOffset>
                </wp:positionH>
                <wp:positionV relativeFrom="paragraph">
                  <wp:posOffset>311150</wp:posOffset>
                </wp:positionV>
                <wp:extent cx="864235" cy="288290"/>
                <wp:effectExtent l="76200" t="50800" r="75565" b="118110"/>
                <wp:wrapNone/>
                <wp:docPr id="2"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54156F0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43" style="position:absolute;margin-left:96.4pt;margin-top:24.5pt;width:68.0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" fillcolor="#a3c4ff" strokecolor="#4579b8 [3044]">
                <v:fill color2="#e5eeff" rotate="t" angle="180" colors="0 #a3c4ff;22938f #bfd5ff;1 #e5eeff" focus="100%" type="gradient"/>
                <v:shadow on="t" color="black" opacity="24903f" origin=",.5" offset="0,.55556mm"/>
                <v:textbox inset="1mm,,1mm">
                  <w:txbxContent>
                    <w:p w14:paraId="54156F0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v:textbox>
              </v:roundrect>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740BCF6B" wp14:editId="04212261">
                <wp:simplePos x="0" y="0"/>
                <wp:positionH relativeFrom="column">
                  <wp:posOffset>0</wp:posOffset>
                </wp:positionH>
                <wp:positionV relativeFrom="paragraph">
                  <wp:posOffset>95250</wp:posOffset>
                </wp:positionV>
                <wp:extent cx="864235" cy="288290"/>
                <wp:effectExtent l="76200" t="50800" r="75565" b="118110"/>
                <wp:wrapNone/>
                <wp:docPr id="1"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1285E3B"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4" style="position:absolute;margin-left:0;margin-top:7.5pt;width:68.05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" fillcolor="#a3c4ff" strokecolor="#4579b8 [3044]">
                <v:fill color2="#e5eeff" rotate="t" angle="180" colors="0 #a3c4ff;22938f #bfd5ff;1 #e5eeff" focus="100%" type="gradient"/>
                <v:shadow on="t" color="black" opacity="24903f" origin=",.5" offset="0,.55556mm"/>
                <v:textbox inset="1mm,,1mm">
                  <w:txbxContent>
                    <w:p w14:paraId="11285E3B"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v:textbox>
              </v:roundrect>
            </w:pict>
          </mc:Fallback>
        </mc:AlternateContent>
      </w:r>
    </w:p>
    <w:p w14:paraId="0A925B1D" w14:textId="77777777" w:rsidR="004470CF" w:rsidRPr="00890F9C" w:rsidRDefault="004470CF" w:rsidP="00894474">
      <w:pPr>
        <w:pStyle w:val="Heading2"/>
      </w:pPr>
    </w:p>
    <w:p w14:paraId="2BBE1325" w14:textId="77777777" w:rsidR="004470CF" w:rsidRPr="00890F9C" w:rsidRDefault="004470CF" w:rsidP="00894474">
      <w:pPr>
        <w:pStyle w:val="Heading2"/>
      </w:pPr>
    </w:p>
    <w:p w14:paraId="35F14158" w14:textId="77777777" w:rsidR="00216B88" w:rsidRDefault="00216B88">
      <w:pPr>
        <w:rPr>
          <w:rFonts w:asciiTheme="majorHAnsi" w:eastAsia="Times New Roman" w:hAnsiTheme="majorHAnsi" w:cs="Times New Roman"/>
          <w:b/>
          <w:color w:val="4F81BD" w:themeColor="accent1"/>
          <w:sz w:val="26"/>
          <w:szCs w:val="26"/>
        </w:rPr>
      </w:pPr>
      <w:r>
        <w:rPr>
          <w:rFonts w:asciiTheme="majorHAnsi" w:hAnsiTheme="majorHAnsi"/>
          <w:b/>
          <w:color w:val="4F81BD" w:themeColor="accent1"/>
          <w:sz w:val="26"/>
          <w:szCs w:val="26"/>
        </w:rPr>
        <w:br w:type="page"/>
      </w:r>
    </w:p>
    <w:p w14:paraId="03648AB7" w14:textId="77777777" w:rsidR="00B73E1E" w:rsidRPr="00890F9C" w:rsidRDefault="00B73E1E" w:rsidP="00B73E1E">
      <w:pPr>
        <w:pStyle w:val="bodyindent"/>
        <w:ind w:firstLine="0"/>
        <w:rPr>
          <w:rFonts w:asciiTheme="majorHAnsi" w:hAnsiTheme="majorHAnsi"/>
          <w:noProof w:val="0"/>
          <w:color w:val="4F81BD" w:themeColor="accent1"/>
          <w:sz w:val="26"/>
          <w:szCs w:val="26"/>
        </w:rPr>
      </w:pPr>
      <w:r w:rsidRPr="00890F9C">
        <w:rPr>
          <w:rFonts w:asciiTheme="majorHAnsi" w:hAnsiTheme="majorHAnsi"/>
          <w:b/>
          <w:noProof w:val="0"/>
          <w:color w:val="4F81BD" w:themeColor="accent1"/>
          <w:sz w:val="26"/>
          <w:szCs w:val="26"/>
        </w:rPr>
        <w:lastRenderedPageBreak/>
        <w:t>Table 1</w:t>
      </w:r>
      <w:r w:rsidRPr="00890F9C">
        <w:rPr>
          <w:rFonts w:asciiTheme="majorHAnsi" w:hAnsiTheme="majorHAnsi"/>
          <w:noProof w:val="0"/>
          <w:color w:val="4F81BD" w:themeColor="accent1"/>
          <w:sz w:val="26"/>
          <w:szCs w:val="26"/>
        </w:rPr>
        <w:t xml:space="preserve"> </w:t>
      </w:r>
    </w:p>
    <w:p w14:paraId="432A355E" w14:textId="77777777" w:rsidR="00B73E1E" w:rsidRPr="00890F9C" w:rsidRDefault="00B73E1E" w:rsidP="00B73E1E">
      <w:pPr>
        <w:pStyle w:val="bodyindent"/>
        <w:ind w:firstLine="0"/>
        <w:rPr>
          <w:rFonts w:asciiTheme="majorHAnsi" w:hAnsiTheme="majorHAnsi"/>
          <w:noProof w:val="0"/>
          <w:sz w:val="20"/>
        </w:rPr>
      </w:pPr>
    </w:p>
    <w:p w14:paraId="454E3B67" w14:textId="77777777" w:rsidR="00B73E1E" w:rsidRPr="00890F9C" w:rsidRDefault="00E74F60" w:rsidP="00B73E1E">
      <w:pPr>
        <w:pStyle w:val="bodyindent"/>
        <w:ind w:firstLine="0"/>
        <w:rPr>
          <w:rFonts w:asciiTheme="majorHAnsi" w:hAnsiTheme="majorHAnsi"/>
          <w:noProof w:val="0"/>
          <w:sz w:val="20"/>
        </w:rPr>
      </w:pPr>
      <w:r>
        <w:rPr>
          <w:rFonts w:asciiTheme="majorHAnsi" w:hAnsiTheme="majorHAnsi"/>
          <w:noProof w:val="0"/>
          <w:sz w:val="20"/>
        </w:rPr>
        <w:t>A partial list of p</w:t>
      </w:r>
      <w:r w:rsidR="00B73E1E" w:rsidRPr="00890F9C">
        <w:rPr>
          <w:rFonts w:asciiTheme="majorHAnsi" w:hAnsiTheme="majorHAnsi"/>
          <w:noProof w:val="0"/>
          <w:sz w:val="20"/>
        </w:rPr>
        <w:t>ublicly available applications for genome-wide analysis of epistasis in GWAS*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73"/>
        <w:gridCol w:w="617"/>
        <w:gridCol w:w="3336"/>
        <w:gridCol w:w="2099"/>
        <w:gridCol w:w="79"/>
      </w:tblGrid>
      <w:tr w:rsidR="00580BFB" w:rsidRPr="00890F9C" w14:paraId="5BF8B66C" w14:textId="77777777" w:rsidTr="00923754">
        <w:trPr>
          <w:gridAfter w:val="1"/>
          <w:wAfter w:w="80" w:type="dxa"/>
        </w:trPr>
        <w:tc>
          <w:tcPr>
            <w:tcW w:w="1381" w:type="dxa"/>
          </w:tcPr>
          <w:p w14:paraId="6549B99B"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Name</w:t>
            </w:r>
          </w:p>
        </w:tc>
        <w:tc>
          <w:tcPr>
            <w:tcW w:w="981" w:type="dxa"/>
          </w:tcPr>
          <w:p w14:paraId="58624B52"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Type</w:t>
            </w:r>
          </w:p>
        </w:tc>
        <w:tc>
          <w:tcPr>
            <w:tcW w:w="621" w:type="dxa"/>
          </w:tcPr>
          <w:p w14:paraId="4DF064BA"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Trait</w:t>
            </w:r>
          </w:p>
        </w:tc>
        <w:tc>
          <w:tcPr>
            <w:tcW w:w="3370" w:type="dxa"/>
          </w:tcPr>
          <w:p w14:paraId="1A55088B"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Main feature</w:t>
            </w:r>
          </w:p>
        </w:tc>
        <w:tc>
          <w:tcPr>
            <w:tcW w:w="2119" w:type="dxa"/>
          </w:tcPr>
          <w:p w14:paraId="4B356F39"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URL</w:t>
            </w:r>
          </w:p>
        </w:tc>
      </w:tr>
      <w:tr w:rsidR="00580BFB" w:rsidRPr="00890F9C" w14:paraId="785C1301" w14:textId="77777777" w:rsidTr="00923754">
        <w:tc>
          <w:tcPr>
            <w:tcW w:w="1381" w:type="dxa"/>
            <w:tcMar>
              <w:left w:w="28" w:type="dxa"/>
              <w:right w:w="28" w:type="dxa"/>
            </w:tcMar>
          </w:tcPr>
          <w:p w14:paraId="6F7B2978" w14:textId="274E07C5"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PLINK</w:t>
            </w:r>
            <w:ins w:id="295" w:author="Gib Hemani" w:date="2014-06-26T23:13: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"10.1086/519795", "ISSN" : "00029297", "author" : [ { "dropping-particle" : "", "family" : "Purcell", "given" : "S", "non-dropping-particle" : "", "parse-names" : false, "suffix" : "" }, { "dropping-particle" : "", "family" : "Neale", "given" : "B", "non-dropping-particle" : "", "parse-names" : false, "suffix" : "" }, { "dropping-particle" : "", "family" : "Toddbrown", "given" : "K", "non-dropping-particle" : "", "parse-names" : false, "suffix" : "" }, { "dropping-particle" : "", "family" : "Thomas", "given" : "L", "non-dropping-particle" : "", "parse-names" : false, "suffix" : "" }, { "dropping-particle" : "", "family" : "Ferreira", "given" : "M", "non-dropping-particle" : "", "parse-names" : false, "suffix" : "" }, { "dropping-particle" : "", "family" : "Bender", "given" : "D", "non-dropping-particle" : "", "parse-names" : false, "suffix" : "" }, { "dropping-particle" : "", "family" : "Maller", "given" : "J", "non-dropping-particle" : "", "parse-names" : false, "suffix" : "" }, { "dropping-particle" : "", "family" : "Sklar", "given" : "P", "non-dropping-particle" : "", "parse-names" : false, "suffix" : "" }, { "dropping-particle" : "", "family" : "Debakker", "given" : "P", "non-dropping-particle" : "", "parse-names" : false, "suffix" : "" }, { "dropping-particle" : "", "family" : "Daly", "given" : "M", "non-dropping-particle" : "", "parse-names" : false, "suffix" : "" } ], "container-title" : "The American Journal of Human Genetics", "id" : "ITEM-1", "issue" : "3", "issued" : { "date-parts" : [ [ "2007", "9" ] ] }, "page" : "559-575", "title" : "PLINK: A Tool Set for Whole-Genome Association and Population-Based Linkage Analyses", "type" : "article-journal", "volume" : "81" }, "uris" : [ "http://www.mendeley.com/documents/?uuid=24c4127b-45c1-40df-9305-2351c7dd72e6" ] } ], "mendeley" : { "previouslyFormattedCitation" : "&lt;sup&gt;149&lt;/sup&gt;"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149</w:t>
            </w:r>
            <w:ins w:id="296" w:author="Gib Hemani" w:date="2014-06-26T23:13:00Z">
              <w:r w:rsidR="00F15B6A">
                <w:rPr>
                  <w:rFonts w:asciiTheme="majorHAnsi" w:hAnsiTheme="majorHAnsi"/>
                  <w:bCs/>
                  <w:noProof w:val="0"/>
                  <w:sz w:val="20"/>
                </w:rPr>
                <w:fldChar w:fldCharType="end"/>
              </w:r>
            </w:ins>
          </w:p>
        </w:tc>
        <w:tc>
          <w:tcPr>
            <w:tcW w:w="981" w:type="dxa"/>
            <w:tcMar>
              <w:left w:w="28" w:type="dxa"/>
              <w:right w:w="28" w:type="dxa"/>
            </w:tcMar>
          </w:tcPr>
          <w:p w14:paraId="62F2D16F"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18597E72" w14:textId="77777777" w:rsidR="00580BFB" w:rsidRPr="00DA183D" w:rsidRDefault="00560DD9" w:rsidP="00580BFB">
            <w:pPr>
              <w:pStyle w:val="bodyindent"/>
              <w:ind w:firstLine="0"/>
              <w:jc w:val="left"/>
              <w:rPr>
                <w:rFonts w:asciiTheme="majorHAnsi" w:hAnsiTheme="majorHAnsi"/>
                <w:bCs/>
                <w:noProof w:val="0"/>
                <w:sz w:val="20"/>
              </w:rPr>
            </w:pPr>
            <w:r w:rsidRPr="00DA183D">
              <w:rPr>
                <w:rFonts w:asciiTheme="majorHAnsi" w:hAnsiTheme="majorHAnsi"/>
                <w:bCs/>
                <w:noProof w:val="0"/>
                <w:sz w:val="20"/>
              </w:rPr>
              <w:t>b</w:t>
            </w:r>
            <w:r w:rsidR="00580BFB" w:rsidRPr="00DA183D">
              <w:rPr>
                <w:rFonts w:asciiTheme="majorHAnsi" w:hAnsiTheme="majorHAnsi"/>
                <w:bCs/>
                <w:noProof w:val="0"/>
                <w:sz w:val="20"/>
              </w:rPr>
              <w:t>oth</w:t>
            </w:r>
          </w:p>
        </w:tc>
        <w:tc>
          <w:tcPr>
            <w:tcW w:w="3370" w:type="dxa"/>
            <w:tcMar>
              <w:left w:w="28" w:type="dxa"/>
              <w:right w:w="28" w:type="dxa"/>
            </w:tcMar>
          </w:tcPr>
          <w:p w14:paraId="3C549D34" w14:textId="77777777" w:rsidR="00580BFB" w:rsidRPr="00DA183D" w:rsidRDefault="00580BFB" w:rsidP="00580BFB">
            <w:pPr>
              <w:pStyle w:val="bodyindent"/>
              <w:ind w:firstLine="0"/>
              <w:jc w:val="left"/>
              <w:rPr>
                <w:rFonts w:asciiTheme="majorHAnsi" w:hAnsiTheme="majorHAnsi"/>
                <w:bCs/>
                <w:noProof w:val="0"/>
                <w:sz w:val="20"/>
              </w:rPr>
            </w:pPr>
            <w:r w:rsidRPr="00DA183D">
              <w:rPr>
                <w:rFonts w:asciiTheme="majorHAnsi" w:hAnsiTheme="majorHAnsi"/>
                <w:bCs/>
                <w:noProof w:val="0"/>
                <w:sz w:val="20"/>
              </w:rPr>
              <w:t>PLINK epistasis module has been a benchmark application for new tool developments</w:t>
            </w:r>
          </w:p>
        </w:tc>
        <w:tc>
          <w:tcPr>
            <w:tcW w:w="2119" w:type="dxa"/>
            <w:gridSpan w:val="2"/>
            <w:tcMar>
              <w:left w:w="28" w:type="dxa"/>
              <w:right w:w="28" w:type="dxa"/>
            </w:tcMar>
          </w:tcPr>
          <w:p w14:paraId="151F99CD" w14:textId="77777777" w:rsidR="00580BFB" w:rsidRPr="00923754" w:rsidRDefault="00F862CE" w:rsidP="005616B6">
            <w:pPr>
              <w:pStyle w:val="bodyindent"/>
              <w:ind w:firstLine="0"/>
              <w:jc w:val="left"/>
              <w:rPr>
                <w:rFonts w:asciiTheme="majorHAnsi" w:hAnsiTheme="majorHAnsi"/>
                <w:sz w:val="20"/>
              </w:rPr>
            </w:pPr>
            <w:r w:rsidRPr="00923754">
              <w:rPr>
                <w:rFonts w:asciiTheme="majorHAnsi" w:hAnsiTheme="majorHAnsi"/>
                <w:sz w:val="20"/>
              </w:rPr>
              <w:t>http://pngu.mgh.harvard.edu/~purcell/plink/epi.shtml</w:t>
            </w:r>
          </w:p>
        </w:tc>
      </w:tr>
      <w:tr w:rsidR="00580BFB" w:rsidRPr="00890F9C" w14:paraId="38499CD9" w14:textId="77777777" w:rsidTr="00923754">
        <w:trPr>
          <w:gridAfter w:val="1"/>
          <w:wAfter w:w="80" w:type="dxa"/>
        </w:trPr>
        <w:tc>
          <w:tcPr>
            <w:tcW w:w="1381" w:type="dxa"/>
            <w:tcMar>
              <w:left w:w="28" w:type="dxa"/>
              <w:right w:w="28" w:type="dxa"/>
            </w:tcMar>
          </w:tcPr>
          <w:p w14:paraId="7F51FCC7" w14:textId="0F5942E2" w:rsidR="00580BFB" w:rsidRPr="00DA183D" w:rsidRDefault="00580BFB" w:rsidP="00365FA7">
            <w:pPr>
              <w:pStyle w:val="bodyindent"/>
              <w:ind w:firstLine="0"/>
              <w:rPr>
                <w:rFonts w:asciiTheme="majorHAnsi" w:hAnsiTheme="majorHAnsi"/>
                <w:bCs/>
                <w:noProof w:val="0"/>
                <w:sz w:val="20"/>
              </w:rPr>
            </w:pPr>
            <w:r w:rsidRPr="00DA183D">
              <w:rPr>
                <w:rFonts w:asciiTheme="majorHAnsi" w:hAnsiTheme="majorHAnsi"/>
                <w:bCs/>
                <w:noProof w:val="0"/>
                <w:sz w:val="20"/>
              </w:rPr>
              <w:t>FastEpistasis</w:t>
            </w:r>
            <w:ins w:id="297" w:author="Gib Hemani" w:date="2014-06-26T23:16: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"ITEM-1", "issue" : "11", "issued" : { "date-parts" : [ [ "2010" ] ] }, "page" : "1468-1469", "title" : "FastEpistasis : a high performance computing solution for quantitative trait epistasis", "type" : "article-journal", "volume" : "26" }, "uris" : [ "http://www.mendeley.com/documents/?uuid=1f8f7fc7-6d6f-4967-a95d-bc874a6eb6a4" ] } ], "mendeley" : { "previouslyFormattedCitation" : "&lt;sup&gt;11&lt;/sup&gt;"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11</w:t>
            </w:r>
            <w:ins w:id="298" w:author="Gib Hemani" w:date="2014-06-26T23:16:00Z">
              <w:r w:rsidR="00F15B6A">
                <w:rPr>
                  <w:rFonts w:asciiTheme="majorHAnsi" w:hAnsiTheme="majorHAnsi"/>
                  <w:bCs/>
                  <w:noProof w:val="0"/>
                  <w:sz w:val="20"/>
                </w:rPr>
                <w:fldChar w:fldCharType="end"/>
              </w:r>
            </w:ins>
          </w:p>
        </w:tc>
        <w:tc>
          <w:tcPr>
            <w:tcW w:w="981" w:type="dxa"/>
            <w:tcMar>
              <w:left w:w="28" w:type="dxa"/>
              <w:right w:w="28" w:type="dxa"/>
            </w:tcMar>
          </w:tcPr>
          <w:p w14:paraId="075B6265"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57DA7928" w14:textId="77777777" w:rsidR="00580BFB" w:rsidRPr="00DA183D" w:rsidRDefault="00560DD9"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w:t>
            </w:r>
            <w:r w:rsidR="00580BFB" w:rsidRPr="00DA183D">
              <w:rPr>
                <w:rFonts w:asciiTheme="majorHAnsi" w:hAnsiTheme="majorHAnsi"/>
                <w:bCs/>
                <w:noProof w:val="0"/>
                <w:sz w:val="20"/>
              </w:rPr>
              <w:t>oth</w:t>
            </w:r>
          </w:p>
        </w:tc>
        <w:tc>
          <w:tcPr>
            <w:tcW w:w="3370" w:type="dxa"/>
            <w:tcMar>
              <w:left w:w="28" w:type="dxa"/>
              <w:right w:w="28" w:type="dxa"/>
            </w:tcMar>
          </w:tcPr>
          <w:p w14:paraId="7366E3C5"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An efficient parallel extension to the PLINK epistasis module</w:t>
            </w:r>
          </w:p>
        </w:tc>
        <w:tc>
          <w:tcPr>
            <w:tcW w:w="2119" w:type="dxa"/>
            <w:tcMar>
              <w:left w:w="28" w:type="dxa"/>
              <w:right w:w="28" w:type="dxa"/>
            </w:tcMar>
          </w:tcPr>
          <w:p w14:paraId="4D3D0084" w14:textId="77777777" w:rsidR="00580BFB" w:rsidRPr="00DA183D" w:rsidRDefault="0035515E" w:rsidP="005616B6">
            <w:pPr>
              <w:pStyle w:val="bodyindent"/>
              <w:ind w:firstLine="0"/>
              <w:jc w:val="left"/>
              <w:rPr>
                <w:rFonts w:asciiTheme="majorHAnsi" w:hAnsiTheme="majorHAnsi"/>
                <w:bCs/>
                <w:noProof w:val="0"/>
                <w:sz w:val="20"/>
              </w:rPr>
            </w:pPr>
            <w:hyperlink r:id="rId10" w:history="1">
              <w:r w:rsidR="00580BFB" w:rsidRPr="00DA183D">
                <w:rPr>
                  <w:rStyle w:val="Hyperlink"/>
                  <w:rFonts w:asciiTheme="majorHAnsi" w:hAnsiTheme="majorHAnsi"/>
                  <w:bCs/>
                  <w:noProof w:val="0"/>
                  <w:sz w:val="20"/>
                </w:rPr>
                <w:t>http://www.vital-it.ch/software/FastEpistasis/</w:t>
              </w:r>
            </w:hyperlink>
          </w:p>
        </w:tc>
      </w:tr>
      <w:tr w:rsidR="00580BFB" w:rsidRPr="00890F9C" w14:paraId="18E84AD3" w14:textId="77777777" w:rsidTr="00923754">
        <w:trPr>
          <w:gridAfter w:val="1"/>
          <w:wAfter w:w="80" w:type="dxa"/>
        </w:trPr>
        <w:tc>
          <w:tcPr>
            <w:tcW w:w="1381" w:type="dxa"/>
            <w:tcMar>
              <w:left w:w="28" w:type="dxa"/>
              <w:right w:w="28" w:type="dxa"/>
            </w:tcMar>
          </w:tcPr>
          <w:p w14:paraId="7B1302F3" w14:textId="04A4EA3F"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BOOST</w:t>
            </w:r>
            <w:ins w:id="299" w:author="Gib Hemani" w:date="2014-06-26T23:18: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"&lt;sup&gt;20&lt;/sup&gt;"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20</w:t>
            </w:r>
            <w:ins w:id="300" w:author="Gib Hemani" w:date="2014-06-26T23:18:00Z">
              <w:r w:rsidR="00F15B6A">
                <w:rPr>
                  <w:rFonts w:asciiTheme="majorHAnsi" w:hAnsiTheme="majorHAnsi"/>
                  <w:bCs/>
                  <w:noProof w:val="0"/>
                  <w:sz w:val="20"/>
                </w:rPr>
                <w:fldChar w:fldCharType="end"/>
              </w:r>
            </w:ins>
          </w:p>
        </w:tc>
        <w:tc>
          <w:tcPr>
            <w:tcW w:w="981" w:type="dxa"/>
            <w:tcMar>
              <w:left w:w="28" w:type="dxa"/>
              <w:right w:w="28" w:type="dxa"/>
            </w:tcMar>
          </w:tcPr>
          <w:p w14:paraId="2365277B"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7AA84F41" w14:textId="77777777" w:rsidR="00580BFB" w:rsidRPr="00DA183D" w:rsidRDefault="00560DD9" w:rsidP="00560DD9">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25F56BF2"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implementation, approximate tests for screening and logistic regression for testing</w:t>
            </w:r>
          </w:p>
        </w:tc>
        <w:tc>
          <w:tcPr>
            <w:tcW w:w="2119" w:type="dxa"/>
            <w:tcMar>
              <w:left w:w="28" w:type="dxa"/>
              <w:right w:w="28" w:type="dxa"/>
            </w:tcMar>
          </w:tcPr>
          <w:p w14:paraId="533AFC27" w14:textId="77777777" w:rsidR="00580BFB" w:rsidRPr="00DA183D" w:rsidRDefault="0035515E" w:rsidP="005616B6">
            <w:pPr>
              <w:pStyle w:val="bodyindent"/>
              <w:ind w:firstLine="0"/>
              <w:jc w:val="left"/>
              <w:rPr>
                <w:rFonts w:asciiTheme="majorHAnsi" w:hAnsiTheme="majorHAnsi"/>
                <w:bCs/>
                <w:noProof w:val="0"/>
                <w:sz w:val="20"/>
              </w:rPr>
            </w:pPr>
            <w:hyperlink r:id="rId11" w:history="1">
              <w:r w:rsidR="00580BFB" w:rsidRPr="00DA183D">
                <w:rPr>
                  <w:rStyle w:val="Hyperlink"/>
                  <w:rFonts w:asciiTheme="majorHAnsi" w:hAnsiTheme="majorHAnsi"/>
                  <w:bCs/>
                  <w:noProof w:val="0"/>
                  <w:sz w:val="20"/>
                </w:rPr>
                <w:t>http://bioinformatics.ust.hk/BOOST.html</w:t>
              </w:r>
            </w:hyperlink>
          </w:p>
        </w:tc>
      </w:tr>
      <w:tr w:rsidR="00580BFB" w:rsidRPr="00890F9C" w14:paraId="52C910DA" w14:textId="77777777" w:rsidTr="00923754">
        <w:trPr>
          <w:gridAfter w:val="1"/>
          <w:wAfter w:w="80" w:type="dxa"/>
        </w:trPr>
        <w:tc>
          <w:tcPr>
            <w:tcW w:w="1381" w:type="dxa"/>
            <w:tcMar>
              <w:left w:w="28" w:type="dxa"/>
              <w:right w:w="28" w:type="dxa"/>
            </w:tcMar>
          </w:tcPr>
          <w:p w14:paraId="228B2E49" w14:textId="4E8C30B9" w:rsidR="00580BFB" w:rsidRPr="00DA183D" w:rsidRDefault="00580BFB" w:rsidP="00F20622">
            <w:pPr>
              <w:pStyle w:val="bodyindent"/>
              <w:ind w:firstLine="0"/>
              <w:rPr>
                <w:rFonts w:asciiTheme="majorHAnsi" w:hAnsiTheme="majorHAnsi"/>
                <w:bCs/>
                <w:noProof w:val="0"/>
                <w:sz w:val="20"/>
              </w:rPr>
            </w:pPr>
            <w:r w:rsidRPr="00DA183D">
              <w:rPr>
                <w:rFonts w:asciiTheme="majorHAnsi" w:hAnsiTheme="majorHAnsi"/>
                <w:bCs/>
                <w:noProof w:val="0"/>
                <w:sz w:val="20"/>
              </w:rPr>
              <w:t>epiGPU</w:t>
            </w:r>
            <w:ins w:id="301" w:author="Gib Hemani" w:date="2014-06-26T23:52: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"mendeley" : { "previouslyFormattedCitation" : "&lt;sup&gt;9&lt;/sup&gt;"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9</w:t>
            </w:r>
            <w:ins w:id="302" w:author="Gib Hemani" w:date="2014-06-26T23:52:00Z">
              <w:r w:rsidR="00F15B6A">
                <w:rPr>
                  <w:rFonts w:asciiTheme="majorHAnsi" w:hAnsiTheme="majorHAnsi"/>
                  <w:bCs/>
                  <w:noProof w:val="0"/>
                  <w:sz w:val="20"/>
                </w:rPr>
                <w:fldChar w:fldCharType="end"/>
              </w:r>
            </w:ins>
          </w:p>
        </w:tc>
        <w:tc>
          <w:tcPr>
            <w:tcW w:w="981" w:type="dxa"/>
            <w:tcMar>
              <w:left w:w="28" w:type="dxa"/>
              <w:right w:w="28" w:type="dxa"/>
            </w:tcMar>
          </w:tcPr>
          <w:p w14:paraId="507B71BF"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2AC79450" w14:textId="77777777" w:rsidR="00580BFB" w:rsidRPr="00DA183D" w:rsidRDefault="00560DD9"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qt</w:t>
            </w:r>
          </w:p>
        </w:tc>
        <w:tc>
          <w:tcPr>
            <w:tcW w:w="3370" w:type="dxa"/>
            <w:tcMar>
              <w:left w:w="28" w:type="dxa"/>
              <w:right w:w="28" w:type="dxa"/>
            </w:tcMar>
          </w:tcPr>
          <w:p w14:paraId="4591986E"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GPU-enhanced contingency table based </w:t>
            </w:r>
            <w:r w:rsidR="00F862CE" w:rsidRPr="00DA183D">
              <w:rPr>
                <w:rFonts w:asciiTheme="majorHAnsi" w:hAnsiTheme="majorHAnsi"/>
                <w:bCs/>
                <w:noProof w:val="0"/>
                <w:sz w:val="20"/>
              </w:rPr>
              <w:t>ap</w:t>
            </w:r>
            <w:r w:rsidRPr="00DA183D">
              <w:rPr>
                <w:rFonts w:asciiTheme="majorHAnsi" w:hAnsiTheme="majorHAnsi"/>
                <w:bCs/>
                <w:noProof w:val="0"/>
                <w:sz w:val="20"/>
              </w:rPr>
              <w:t>proximate tests</w:t>
            </w:r>
          </w:p>
        </w:tc>
        <w:tc>
          <w:tcPr>
            <w:tcW w:w="2119" w:type="dxa"/>
            <w:tcMar>
              <w:left w:w="28" w:type="dxa"/>
              <w:right w:w="28" w:type="dxa"/>
            </w:tcMar>
          </w:tcPr>
          <w:p w14:paraId="7D9185DB" w14:textId="77777777" w:rsidR="00580BFB" w:rsidRPr="00DA183D" w:rsidRDefault="0035515E" w:rsidP="005616B6">
            <w:pPr>
              <w:pStyle w:val="bodyindent"/>
              <w:ind w:firstLine="0"/>
              <w:jc w:val="left"/>
              <w:rPr>
                <w:rFonts w:asciiTheme="majorHAnsi" w:hAnsiTheme="majorHAnsi"/>
                <w:bCs/>
                <w:noProof w:val="0"/>
                <w:sz w:val="20"/>
              </w:rPr>
            </w:pPr>
            <w:hyperlink r:id="rId12" w:history="1">
              <w:r w:rsidR="00580BFB" w:rsidRPr="00DA183D">
                <w:rPr>
                  <w:rStyle w:val="Hyperlink"/>
                  <w:rFonts w:asciiTheme="majorHAnsi" w:hAnsiTheme="majorHAnsi"/>
                  <w:bCs/>
                  <w:noProof w:val="0"/>
                  <w:sz w:val="20"/>
                </w:rPr>
                <w:t>http://sourceforge.net/projects/epigpu/</w:t>
              </w:r>
            </w:hyperlink>
          </w:p>
        </w:tc>
      </w:tr>
      <w:tr w:rsidR="00580BFB" w:rsidRPr="00890F9C" w14:paraId="38A57873" w14:textId="77777777" w:rsidTr="00923754">
        <w:trPr>
          <w:gridAfter w:val="1"/>
          <w:wAfter w:w="80" w:type="dxa"/>
        </w:trPr>
        <w:tc>
          <w:tcPr>
            <w:tcW w:w="1381" w:type="dxa"/>
            <w:tcMar>
              <w:left w:w="28" w:type="dxa"/>
              <w:right w:w="28" w:type="dxa"/>
            </w:tcMar>
          </w:tcPr>
          <w:p w14:paraId="0698636D" w14:textId="48E13D34"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PIAM</w:t>
            </w:r>
            <w:ins w:id="303" w:author="Gib Hemani" w:date="2014-06-26T23:21: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"mendeley" : { "previouslyFormattedCitation" : "&lt;sup&gt;10&lt;/sup&gt;"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10</w:t>
            </w:r>
            <w:ins w:id="304" w:author="Gib Hemani" w:date="2014-06-26T23:21:00Z">
              <w:r w:rsidR="00F15B6A">
                <w:rPr>
                  <w:rFonts w:asciiTheme="majorHAnsi" w:hAnsiTheme="majorHAnsi"/>
                  <w:bCs/>
                  <w:noProof w:val="0"/>
                  <w:sz w:val="20"/>
                </w:rPr>
                <w:fldChar w:fldCharType="end"/>
              </w:r>
            </w:ins>
          </w:p>
        </w:tc>
        <w:tc>
          <w:tcPr>
            <w:tcW w:w="981" w:type="dxa"/>
            <w:tcMar>
              <w:left w:w="28" w:type="dxa"/>
              <w:right w:w="28" w:type="dxa"/>
            </w:tcMar>
          </w:tcPr>
          <w:p w14:paraId="1F2AF31D"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4DBD60F2" w14:textId="77777777" w:rsidR="00580BFB" w:rsidRPr="00DA183D" w:rsidRDefault="00560DD9" w:rsidP="00560DD9">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753D13B4" w14:textId="77777777" w:rsidR="00580BFB" w:rsidRPr="00DA183D" w:rsidRDefault="00580BFB"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Multithread parallel en</w:t>
            </w:r>
            <w:r w:rsidR="006C592F" w:rsidRPr="00DA183D">
              <w:rPr>
                <w:rFonts w:asciiTheme="majorHAnsi" w:hAnsiTheme="majorHAnsi"/>
                <w:bCs/>
                <w:noProof w:val="0"/>
                <w:sz w:val="20"/>
              </w:rPr>
              <w:t>hanc</w:t>
            </w:r>
            <w:r w:rsidRPr="00DA183D">
              <w:rPr>
                <w:rFonts w:asciiTheme="majorHAnsi" w:hAnsiTheme="majorHAnsi"/>
                <w:bCs/>
                <w:noProof w:val="0"/>
                <w:sz w:val="20"/>
              </w:rPr>
              <w:t xml:space="preserve">ed, contingency table based </w:t>
            </w:r>
            <w:r w:rsidR="00F862CE" w:rsidRPr="00DA183D">
              <w:rPr>
                <w:rFonts w:asciiTheme="majorHAnsi" w:hAnsiTheme="majorHAnsi"/>
                <w:bCs/>
                <w:noProof w:val="0"/>
                <w:sz w:val="20"/>
              </w:rPr>
              <w:t>approximate</w:t>
            </w:r>
            <w:r w:rsidRPr="00DA183D">
              <w:rPr>
                <w:rFonts w:asciiTheme="majorHAnsi" w:hAnsiTheme="majorHAnsi"/>
                <w:bCs/>
                <w:noProof w:val="0"/>
                <w:sz w:val="20"/>
              </w:rPr>
              <w:t>tests</w:t>
            </w:r>
          </w:p>
        </w:tc>
        <w:tc>
          <w:tcPr>
            <w:tcW w:w="2119" w:type="dxa"/>
            <w:tcMar>
              <w:left w:w="28" w:type="dxa"/>
              <w:right w:w="28" w:type="dxa"/>
            </w:tcMar>
          </w:tcPr>
          <w:p w14:paraId="4329E0E5" w14:textId="77777777" w:rsidR="00580BFB" w:rsidRPr="00DA183D" w:rsidRDefault="0035515E" w:rsidP="005616B6">
            <w:pPr>
              <w:pStyle w:val="bodyindent"/>
              <w:ind w:firstLine="0"/>
              <w:jc w:val="left"/>
              <w:rPr>
                <w:rFonts w:asciiTheme="majorHAnsi" w:hAnsiTheme="majorHAnsi"/>
                <w:bCs/>
                <w:noProof w:val="0"/>
                <w:sz w:val="20"/>
              </w:rPr>
            </w:pPr>
            <w:hyperlink r:id="rId13" w:history="1">
              <w:r w:rsidR="00580BFB" w:rsidRPr="00DA183D">
                <w:rPr>
                  <w:rStyle w:val="Hyperlink"/>
                  <w:rFonts w:asciiTheme="majorHAnsi" w:hAnsiTheme="majorHAnsi"/>
                  <w:bCs/>
                  <w:noProof w:val="0"/>
                  <w:sz w:val="20"/>
                </w:rPr>
                <w:t>http://www.ihs.ac.cn/xykong/PIAM.zip</w:t>
              </w:r>
            </w:hyperlink>
          </w:p>
        </w:tc>
      </w:tr>
      <w:tr w:rsidR="00F862CE" w:rsidRPr="00890F9C" w14:paraId="1401F5B9" w14:textId="77777777" w:rsidTr="00F862CE">
        <w:tc>
          <w:tcPr>
            <w:tcW w:w="1381" w:type="dxa"/>
            <w:tcMar>
              <w:left w:w="28" w:type="dxa"/>
              <w:right w:w="28" w:type="dxa"/>
            </w:tcMar>
          </w:tcPr>
          <w:p w14:paraId="3F0AA3A7" w14:textId="3A1A4EB3"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eCEO</w:t>
            </w:r>
            <w:ins w:id="305" w:author="Gib Hemani" w:date="2014-06-26T23:22: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"ITEM-1",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"&lt;sup&gt;18&lt;/sup&gt;"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18</w:t>
            </w:r>
            <w:ins w:id="306" w:author="Gib Hemani" w:date="2014-06-26T23:22:00Z">
              <w:r w:rsidR="00F15B6A">
                <w:rPr>
                  <w:rFonts w:asciiTheme="majorHAnsi" w:hAnsiTheme="majorHAnsi"/>
                  <w:bCs/>
                  <w:noProof w:val="0"/>
                  <w:sz w:val="20"/>
                </w:rPr>
                <w:fldChar w:fldCharType="end"/>
              </w:r>
            </w:ins>
          </w:p>
        </w:tc>
        <w:tc>
          <w:tcPr>
            <w:tcW w:w="981" w:type="dxa"/>
            <w:tcMar>
              <w:left w:w="28" w:type="dxa"/>
              <w:right w:w="28" w:type="dxa"/>
            </w:tcMar>
          </w:tcPr>
          <w:p w14:paraId="1635094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0BB18079"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339A64B8" w14:textId="77777777" w:rsidR="00F862CE" w:rsidRPr="00DA183D" w:rsidRDefault="00F862CE"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implementation and cloud computing en</w:t>
            </w:r>
            <w:r w:rsidR="006C592F" w:rsidRPr="00DA183D">
              <w:rPr>
                <w:rFonts w:asciiTheme="majorHAnsi" w:hAnsiTheme="majorHAnsi"/>
                <w:bCs/>
                <w:noProof w:val="0"/>
                <w:sz w:val="20"/>
              </w:rPr>
              <w:t>hanc</w:t>
            </w:r>
            <w:r w:rsidRPr="00DA183D">
              <w:rPr>
                <w:rFonts w:asciiTheme="majorHAnsi" w:hAnsiTheme="majorHAnsi"/>
                <w:bCs/>
                <w:noProof w:val="0"/>
                <w:sz w:val="20"/>
              </w:rPr>
              <w:t>ed Chi square tests</w:t>
            </w:r>
          </w:p>
        </w:tc>
        <w:tc>
          <w:tcPr>
            <w:tcW w:w="2119" w:type="dxa"/>
            <w:gridSpan w:val="2"/>
            <w:tcMar>
              <w:left w:w="28" w:type="dxa"/>
              <w:right w:w="28" w:type="dxa"/>
            </w:tcMar>
          </w:tcPr>
          <w:p w14:paraId="4516BA9D" w14:textId="77777777" w:rsidR="00F862CE" w:rsidRPr="00923754" w:rsidRDefault="009A1AAC" w:rsidP="00F862CE">
            <w:pPr>
              <w:pStyle w:val="bodyindent"/>
              <w:ind w:firstLine="0"/>
              <w:jc w:val="left"/>
              <w:rPr>
                <w:rFonts w:asciiTheme="majorHAnsi" w:hAnsiTheme="majorHAnsi"/>
                <w:sz w:val="20"/>
              </w:rPr>
            </w:pPr>
            <w:r w:rsidRPr="00923754">
              <w:rPr>
                <w:rFonts w:asciiTheme="majorHAnsi" w:hAnsiTheme="majorHAnsi"/>
                <w:sz w:val="20"/>
              </w:rPr>
              <w:t>http://www.comp.nus.edu.sg/~wangzk/eCEO.html</w:t>
            </w:r>
          </w:p>
        </w:tc>
      </w:tr>
      <w:tr w:rsidR="00DB591C" w:rsidRPr="00890F9C" w14:paraId="055DF9A5" w14:textId="77777777" w:rsidTr="00F862CE">
        <w:tc>
          <w:tcPr>
            <w:tcW w:w="1381" w:type="dxa"/>
            <w:tcMar>
              <w:left w:w="28" w:type="dxa"/>
              <w:right w:w="28" w:type="dxa"/>
            </w:tcMar>
          </w:tcPr>
          <w:p w14:paraId="2A3C8822" w14:textId="048017C6" w:rsidR="00DB591C" w:rsidRPr="00DA183D" w:rsidRDefault="00DB591C" w:rsidP="005616B6">
            <w:pPr>
              <w:pStyle w:val="bodyindent"/>
              <w:ind w:firstLine="0"/>
              <w:rPr>
                <w:rFonts w:asciiTheme="majorHAnsi" w:hAnsiTheme="majorHAnsi"/>
                <w:bCs/>
                <w:noProof w:val="0"/>
                <w:sz w:val="20"/>
              </w:rPr>
            </w:pPr>
            <w:r w:rsidRPr="00DA183D">
              <w:rPr>
                <w:rFonts w:asciiTheme="majorHAnsi" w:hAnsiTheme="majorHAnsi"/>
                <w:bCs/>
                <w:noProof w:val="0"/>
                <w:sz w:val="20"/>
              </w:rPr>
              <w:t>SNP-SNP interactions</w:t>
            </w:r>
            <w:ins w:id="307" w:author="Gib Hemani" w:date="2014-06-26T23:24: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"10.1371/journal.pone.0043035 [doi]\nPONE-D-12-10429 [pii]", "ISBN" : "1932-6203 (Electronic)\n1932-6203 (Linking)", "PMID" : "23071489", "abstract" : "In genome-wide association studies (GWAS), the association between each single nucleotide polymorphism (SNP) and a phenotype is assessed statistically. To further explore genetic associations in GWAS, we considered two specific forms of biologically plausible SNP-SNP interactions, 'SNP intersection' and 'SNP union,' and analyzed the Crohn's Disease (CD) GWAS data of the Wellcome Trust Case Control Consortium for these interactions using a limited form of logic regression. We found strong evidence of CD-association for 195 genes, identifying novel susceptibility genes (e.g., ISX, SLCO6A1, TMEM183A) as well as confirming many previously identified susceptibility genes in CD GWAS (e.g., IL23R, NOD2, CYLD, NKX2-3, IL12RB2, ATG16L1). Notably, 37 of the 59 chromosomal locations indicated for CD-association by a meta-analysis of CD GWAS, involving over 22,000 cases and 29,000 controls, were represented in the 195 genes, as well as some chromosomal locations previously indicated only in linkage studies, but not in GWAS. We repeated the analysis with two smaller GWASs from the Database of Genotype and Phenotype (dbGaP): in spite of differences of populations and study power across the three datasets, we observed some consistencies across the three datasets. Notable examples included TMEM183A and SLCO6A1 which exhibited strong evidence consistently in our WTCCC and both of the dbGaP SNP-SNP interaction analyses. Examining these specific forms of SNP interactions could identify additional genetic associations from GWAS. R codes, data examples, and a ReadMe file are available for download from our website: http://www.ualberta.ca/~yyasui/homepage.html.", "author" : [ { "dropping-particle" : "", "family" : "Dinu", "given" : "I", "non-dropping-particle" : "", "parse-names" : false, "suffix" : "" }, { "dropping-particle" : "", "family" : "Mahasirimongkol", "given" : "S", "non-dropping-particle" : "", "parse-names" : false, "suffix" : "" }, { "dropping-particle" : "", "family" : "Liu", "given" : "Q", "non-dropping-particle" : "", "parse-names" : false, "suffix" : "" }, { "dropping-particle" : "", "family" : "Yanai", "given" : "H", "non-dropping-particle" : "", "parse-names" : false, "suffix" : "" }, { "dropping-particle" : "", "family" : "Sharaf Eldin", "given" : "N", "non-dropping-particle" : "", "parse-names" : false, "suffix" : "" }, { "dropping-particle" : "", "family" : "Kreiter", "given" : "E", "non-dropping-particle" : "", "parse-names" : false, "suffix" : "" }, { "dropping-particle" : "", "family" : "Wu", "given" : "X", "non-dropping-particle" : "", "parse-names" : false, "suffix" : "" }, { "dropping-particle" : "", "family" : "Jabbari", "given" : "S", "non-dropping-particle" : "", "parse-names" : false, "suffix" : "" }, { "dropping-particle" : "", "family" : "Tokunaga", "given" : "K", "non-dropping-particle" : "", "parse-names" : false, "suffix" : "" }, { "dropping-particle" : "", "family" : "Yasui", "given" : "Y", "non-dropping-particle" : "", "parse-names" : false, "suffix" : "" } ], "container-title" : "PLoS One", "edition" : "2012/10/17", "id" : "ITEM-1", "issue" : "10", "issued" : { "date-parts" : [ [ "2012" ] ] }, "note" : "Dinu, Irina\nMahasirimongkol, Surakameth\nLiu, Qi\nYanai, Hideki\nSharaf Eldin, Noha\nKreiter, Erin\nWu, Xuan\nJabbari, Shahab\nTokunaga, Katsushi\nYasui, Yutaka\nCanadian Institutes of Health Research/Canada\nResearch Support, Non-U.S. Gov't\nUnited States\nPloS one\nPLoS One. 2012;7(10):e43035. doi: 10.1371/journal.pone.0043035. Epub 2012 Oct 12.", "page" : "e43035", "title" : "SNP-SNP interactions discovered by logic regression explain Crohn's disease genetics", "type" : "article-journal", "volume" : "7" }, "uris" : [ "http://www.mendeley.com/documents/?uuid=2c5a6630-ecf8-48d7-bd5b-559d4b363706" ] } ], "mendeley" : { "previouslyFormattedCitation" : "&lt;sup&gt;150&lt;/sup&gt;"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150</w:t>
            </w:r>
            <w:ins w:id="308" w:author="Gib Hemani" w:date="2014-06-26T23:24:00Z">
              <w:r w:rsidR="00F15B6A">
                <w:rPr>
                  <w:rFonts w:asciiTheme="majorHAnsi" w:hAnsiTheme="majorHAnsi"/>
                  <w:bCs/>
                  <w:noProof w:val="0"/>
                  <w:sz w:val="20"/>
                </w:rPr>
                <w:fldChar w:fldCharType="end"/>
              </w:r>
            </w:ins>
          </w:p>
        </w:tc>
        <w:tc>
          <w:tcPr>
            <w:tcW w:w="981" w:type="dxa"/>
            <w:tcMar>
              <w:left w:w="28" w:type="dxa"/>
              <w:right w:w="28" w:type="dxa"/>
            </w:tcMar>
          </w:tcPr>
          <w:p w14:paraId="6F3F5697" w14:textId="77777777" w:rsidR="00DB591C" w:rsidRPr="00DA183D" w:rsidRDefault="00DB591C"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6BE9E1AE" w14:textId="77777777" w:rsidR="00DB591C" w:rsidRPr="00DA183D" w:rsidRDefault="00DB591C"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0683AFC0" w14:textId="77777777" w:rsidR="00DB591C" w:rsidRPr="00DA183D" w:rsidRDefault="00292EDD" w:rsidP="00292EDD">
            <w:pPr>
              <w:pStyle w:val="bodyindent"/>
              <w:ind w:firstLine="0"/>
              <w:jc w:val="left"/>
              <w:rPr>
                <w:rFonts w:asciiTheme="majorHAnsi" w:hAnsiTheme="majorHAnsi"/>
                <w:bCs/>
                <w:noProof w:val="0"/>
                <w:sz w:val="20"/>
              </w:rPr>
            </w:pPr>
            <w:r w:rsidRPr="00DA183D">
              <w:rPr>
                <w:rFonts w:asciiTheme="majorHAnsi" w:hAnsiTheme="majorHAnsi"/>
                <w:bCs/>
                <w:noProof w:val="0"/>
                <w:sz w:val="20"/>
              </w:rPr>
              <w:t>Logic regression based epitasis test at the gene level, based on concepts of SNP intersection and union</w:t>
            </w:r>
          </w:p>
        </w:tc>
        <w:tc>
          <w:tcPr>
            <w:tcW w:w="2119" w:type="dxa"/>
            <w:gridSpan w:val="2"/>
            <w:tcMar>
              <w:left w:w="28" w:type="dxa"/>
              <w:right w:w="28" w:type="dxa"/>
            </w:tcMar>
          </w:tcPr>
          <w:p w14:paraId="04F9FCA5" w14:textId="77777777" w:rsidR="00DB591C" w:rsidRPr="00923754" w:rsidRDefault="00DB591C" w:rsidP="00F862CE">
            <w:pPr>
              <w:pStyle w:val="bodyindent"/>
              <w:ind w:firstLine="0"/>
              <w:jc w:val="left"/>
              <w:rPr>
                <w:rFonts w:asciiTheme="majorHAnsi" w:hAnsiTheme="majorHAnsi"/>
                <w:sz w:val="20"/>
              </w:rPr>
            </w:pPr>
            <w:r w:rsidRPr="00923754">
              <w:rPr>
                <w:rFonts w:asciiTheme="majorHAnsi" w:hAnsiTheme="majorHAnsi"/>
                <w:sz w:val="20"/>
              </w:rPr>
              <w:t>http://www.ualberta.ca/~yyasui/homepage.html</w:t>
            </w:r>
          </w:p>
        </w:tc>
      </w:tr>
      <w:tr w:rsidR="00F862CE" w:rsidRPr="00890F9C" w14:paraId="3E94BD4D" w14:textId="77777777" w:rsidTr="00923754">
        <w:trPr>
          <w:gridAfter w:val="1"/>
          <w:wAfter w:w="80" w:type="dxa"/>
        </w:trPr>
        <w:tc>
          <w:tcPr>
            <w:tcW w:w="1381" w:type="dxa"/>
            <w:tcMar>
              <w:left w:w="28" w:type="dxa"/>
              <w:right w:w="28" w:type="dxa"/>
            </w:tcMar>
          </w:tcPr>
          <w:p w14:paraId="013EEF29" w14:textId="75B5C54F"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BiForce</w:t>
            </w:r>
            <w:ins w:id="309" w:author="Gib Hemani" w:date="2014-06-26T23:39: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"mendeley" : { "previouslyFormattedCitation" : "&lt;sup&gt;8&lt;/sup&gt;"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8</w:t>
            </w:r>
            <w:ins w:id="310" w:author="Gib Hemani" w:date="2014-06-26T23:39:00Z">
              <w:r w:rsidR="00F15B6A">
                <w:rPr>
                  <w:rFonts w:asciiTheme="majorHAnsi" w:hAnsiTheme="majorHAnsi"/>
                  <w:bCs/>
                  <w:noProof w:val="0"/>
                  <w:sz w:val="20"/>
                </w:rPr>
                <w:fldChar w:fldCharType="end"/>
              </w:r>
            </w:ins>
          </w:p>
        </w:tc>
        <w:tc>
          <w:tcPr>
            <w:tcW w:w="981" w:type="dxa"/>
            <w:tcMar>
              <w:left w:w="28" w:type="dxa"/>
              <w:right w:w="28" w:type="dxa"/>
            </w:tcMar>
          </w:tcPr>
          <w:p w14:paraId="66699E8E"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7CF4A34C"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both</w:t>
            </w:r>
          </w:p>
        </w:tc>
        <w:tc>
          <w:tcPr>
            <w:tcW w:w="3370" w:type="dxa"/>
            <w:tcMar>
              <w:left w:w="28" w:type="dxa"/>
              <w:right w:w="28" w:type="dxa"/>
            </w:tcMar>
          </w:tcPr>
          <w:p w14:paraId="50298DA0" w14:textId="77777777" w:rsidR="00F862CE" w:rsidRPr="00DA183D" w:rsidRDefault="00F862CE" w:rsidP="00F862CE">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and multithread implementation and approximate tests</w:t>
            </w:r>
          </w:p>
        </w:tc>
        <w:tc>
          <w:tcPr>
            <w:tcW w:w="2119" w:type="dxa"/>
            <w:tcMar>
              <w:left w:w="28" w:type="dxa"/>
              <w:right w:w="28" w:type="dxa"/>
            </w:tcMar>
          </w:tcPr>
          <w:p w14:paraId="652B0612" w14:textId="77777777" w:rsidR="00F862CE" w:rsidRPr="00DA183D" w:rsidRDefault="0035515E" w:rsidP="005616B6">
            <w:pPr>
              <w:pStyle w:val="bodyindent"/>
              <w:ind w:firstLine="0"/>
              <w:jc w:val="left"/>
              <w:rPr>
                <w:rFonts w:asciiTheme="majorHAnsi" w:hAnsiTheme="majorHAnsi"/>
                <w:bCs/>
                <w:noProof w:val="0"/>
                <w:sz w:val="20"/>
              </w:rPr>
            </w:pPr>
            <w:hyperlink r:id="rId14" w:history="1">
              <w:r w:rsidR="00F862CE" w:rsidRPr="00DA183D">
                <w:rPr>
                  <w:rStyle w:val="Hyperlink"/>
                  <w:rFonts w:asciiTheme="majorHAnsi" w:hAnsiTheme="majorHAnsi"/>
                  <w:bCs/>
                  <w:noProof w:val="0"/>
                  <w:sz w:val="20"/>
                </w:rPr>
                <w:t>http://bioinfo.utu.fi/biforcetoolbox</w:t>
              </w:r>
            </w:hyperlink>
          </w:p>
        </w:tc>
      </w:tr>
      <w:tr w:rsidR="00F862CE" w:rsidRPr="00890F9C" w14:paraId="005C117D" w14:textId="77777777" w:rsidTr="00923754">
        <w:trPr>
          <w:gridAfter w:val="1"/>
          <w:wAfter w:w="80" w:type="dxa"/>
        </w:trPr>
        <w:tc>
          <w:tcPr>
            <w:tcW w:w="1381" w:type="dxa"/>
            <w:tcMar>
              <w:left w:w="28" w:type="dxa"/>
              <w:right w:w="28" w:type="dxa"/>
            </w:tcMar>
          </w:tcPr>
          <w:p w14:paraId="6B2F07DD" w14:textId="78E7528C" w:rsidR="00F862CE" w:rsidRPr="00DA183D" w:rsidRDefault="00F862CE" w:rsidP="00861F8D">
            <w:pPr>
              <w:pStyle w:val="bodyindent"/>
              <w:ind w:firstLine="0"/>
              <w:rPr>
                <w:rFonts w:asciiTheme="majorHAnsi" w:hAnsiTheme="majorHAnsi"/>
                <w:bCs/>
                <w:noProof w:val="0"/>
                <w:sz w:val="20"/>
              </w:rPr>
            </w:pPr>
            <w:r w:rsidRPr="00DA183D">
              <w:rPr>
                <w:rFonts w:asciiTheme="majorHAnsi" w:hAnsiTheme="majorHAnsi"/>
                <w:bCs/>
                <w:noProof w:val="0"/>
                <w:sz w:val="20"/>
              </w:rPr>
              <w:t>EPIBLASTER</w:t>
            </w:r>
            <w:ins w:id="311" w:author="Gib Hemani" w:date="2014-06-26T23:47: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"&lt;sup&gt;17&lt;/sup&gt;"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17</w:t>
            </w:r>
            <w:ins w:id="312" w:author="Gib Hemani" w:date="2014-06-26T23:47:00Z">
              <w:r w:rsidR="00F15B6A">
                <w:rPr>
                  <w:rFonts w:asciiTheme="majorHAnsi" w:hAnsiTheme="majorHAnsi"/>
                  <w:bCs/>
                  <w:noProof w:val="0"/>
                  <w:sz w:val="20"/>
                </w:rPr>
                <w:fldChar w:fldCharType="end"/>
              </w:r>
            </w:ins>
          </w:p>
        </w:tc>
        <w:tc>
          <w:tcPr>
            <w:tcW w:w="981" w:type="dxa"/>
            <w:tcMar>
              <w:left w:w="28" w:type="dxa"/>
              <w:right w:w="28" w:type="dxa"/>
            </w:tcMar>
          </w:tcPr>
          <w:p w14:paraId="064DA1C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6B43DF66"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25DE4E4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GPU-enhanced, LD-based screening and logistic regression for testing</w:t>
            </w:r>
          </w:p>
        </w:tc>
        <w:tc>
          <w:tcPr>
            <w:tcW w:w="2119" w:type="dxa"/>
            <w:tcMar>
              <w:left w:w="28" w:type="dxa"/>
              <w:right w:w="28" w:type="dxa"/>
            </w:tcMar>
          </w:tcPr>
          <w:p w14:paraId="5C6DEE4E" w14:textId="77777777" w:rsidR="00F862CE" w:rsidRPr="00DA183D" w:rsidRDefault="0035515E" w:rsidP="005616B6">
            <w:pPr>
              <w:pStyle w:val="bodyindent"/>
              <w:ind w:firstLine="0"/>
              <w:jc w:val="left"/>
              <w:rPr>
                <w:rFonts w:asciiTheme="majorHAnsi" w:hAnsiTheme="majorHAnsi"/>
                <w:bCs/>
                <w:noProof w:val="0"/>
                <w:sz w:val="20"/>
              </w:rPr>
            </w:pPr>
            <w:hyperlink r:id="rId15" w:history="1">
              <w:r w:rsidR="00F862CE" w:rsidRPr="00DA183D">
                <w:rPr>
                  <w:rStyle w:val="Hyperlink"/>
                  <w:rFonts w:asciiTheme="majorHAnsi" w:hAnsiTheme="majorHAnsi"/>
                  <w:bCs/>
                  <w:noProof w:val="0"/>
                  <w:sz w:val="20"/>
                </w:rPr>
                <w:t>http://www.mpipsykl.mpg.de/en/epiblaster/index.html</w:t>
              </w:r>
            </w:hyperlink>
          </w:p>
        </w:tc>
      </w:tr>
      <w:tr w:rsidR="00F862CE" w:rsidRPr="00890F9C" w14:paraId="714FE6FD" w14:textId="77777777" w:rsidTr="00923754">
        <w:trPr>
          <w:gridAfter w:val="1"/>
          <w:wAfter w:w="80" w:type="dxa"/>
        </w:trPr>
        <w:tc>
          <w:tcPr>
            <w:tcW w:w="1381" w:type="dxa"/>
            <w:tcMar>
              <w:left w:w="28" w:type="dxa"/>
              <w:right w:w="28" w:type="dxa"/>
            </w:tcMar>
          </w:tcPr>
          <w:p w14:paraId="67179225" w14:textId="4A76C403" w:rsidR="00F862CE" w:rsidRPr="00DA183D" w:rsidRDefault="00F862CE" w:rsidP="00861F8D">
            <w:pPr>
              <w:pStyle w:val="bodyindent"/>
              <w:ind w:firstLine="0"/>
              <w:rPr>
                <w:rFonts w:asciiTheme="majorHAnsi" w:hAnsiTheme="majorHAnsi"/>
                <w:bCs/>
                <w:noProof w:val="0"/>
                <w:sz w:val="20"/>
              </w:rPr>
            </w:pPr>
            <w:r w:rsidRPr="00DA183D">
              <w:rPr>
                <w:rFonts w:asciiTheme="majorHAnsi" w:hAnsiTheme="majorHAnsi"/>
                <w:bCs/>
                <w:noProof w:val="0"/>
                <w:sz w:val="20"/>
              </w:rPr>
              <w:t>SIXPAC</w:t>
            </w:r>
            <w:ins w:id="313" w:author="Gib Hemani" w:date="2014-06-26T23:45: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"&lt;sup&gt;19&lt;/sup&gt;"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19</w:t>
            </w:r>
            <w:ins w:id="314" w:author="Gib Hemani" w:date="2014-06-26T23:45:00Z">
              <w:r w:rsidR="00F15B6A">
                <w:rPr>
                  <w:rFonts w:asciiTheme="majorHAnsi" w:hAnsiTheme="majorHAnsi"/>
                  <w:bCs/>
                  <w:noProof w:val="0"/>
                  <w:sz w:val="20"/>
                </w:rPr>
                <w:fldChar w:fldCharType="end"/>
              </w:r>
            </w:ins>
          </w:p>
        </w:tc>
        <w:tc>
          <w:tcPr>
            <w:tcW w:w="981" w:type="dxa"/>
            <w:tcMar>
              <w:left w:w="28" w:type="dxa"/>
              <w:right w:w="28" w:type="dxa"/>
            </w:tcMar>
          </w:tcPr>
          <w:p w14:paraId="0E4E75F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730FD1B4"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40ECCBD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Bitwise implementation of Probably Approximately Complete search algorithm </w:t>
            </w:r>
            <w:r w:rsidR="009A1AAC" w:rsidRPr="00DA183D">
              <w:rPr>
                <w:rFonts w:asciiTheme="majorHAnsi" w:hAnsiTheme="majorHAnsi"/>
                <w:bCs/>
                <w:noProof w:val="0"/>
                <w:sz w:val="20"/>
              </w:rPr>
              <w:t>and LD-based test</w:t>
            </w:r>
          </w:p>
        </w:tc>
        <w:tc>
          <w:tcPr>
            <w:tcW w:w="2119" w:type="dxa"/>
            <w:tcMar>
              <w:left w:w="28" w:type="dxa"/>
              <w:right w:w="28" w:type="dxa"/>
            </w:tcMar>
          </w:tcPr>
          <w:p w14:paraId="5754F535" w14:textId="77777777" w:rsidR="00F862CE" w:rsidRPr="00DA183D" w:rsidRDefault="0035515E" w:rsidP="005616B6">
            <w:pPr>
              <w:pStyle w:val="bodyindent"/>
              <w:ind w:firstLine="0"/>
              <w:jc w:val="left"/>
              <w:rPr>
                <w:rFonts w:asciiTheme="majorHAnsi" w:hAnsiTheme="majorHAnsi"/>
                <w:bCs/>
                <w:noProof w:val="0"/>
                <w:sz w:val="20"/>
              </w:rPr>
            </w:pPr>
            <w:hyperlink r:id="rId16" w:history="1">
              <w:r w:rsidR="00F862CE" w:rsidRPr="00DA183D">
                <w:rPr>
                  <w:rStyle w:val="Hyperlink"/>
                  <w:rFonts w:asciiTheme="majorHAnsi" w:hAnsiTheme="majorHAnsi"/>
                  <w:bCs/>
                  <w:noProof w:val="0"/>
                  <w:sz w:val="20"/>
                </w:rPr>
                <w:t>http://www.cs.columbia.edu/~snehitp/sixpac/</w:t>
              </w:r>
            </w:hyperlink>
          </w:p>
        </w:tc>
      </w:tr>
      <w:tr w:rsidR="00CF2C0C" w:rsidRPr="00890F9C" w14:paraId="5BA3C568" w14:textId="77777777" w:rsidTr="00F862CE">
        <w:tc>
          <w:tcPr>
            <w:tcW w:w="1381" w:type="dxa"/>
            <w:tcMar>
              <w:left w:w="28" w:type="dxa"/>
              <w:right w:w="28" w:type="dxa"/>
            </w:tcMar>
          </w:tcPr>
          <w:p w14:paraId="215D77F7" w14:textId="371921F6" w:rsidR="00CF2C0C" w:rsidRPr="00DA183D" w:rsidRDefault="00CF2C0C" w:rsidP="005616B6">
            <w:pPr>
              <w:pStyle w:val="bodyindent"/>
              <w:ind w:firstLine="0"/>
              <w:rPr>
                <w:rFonts w:asciiTheme="majorHAnsi" w:hAnsiTheme="majorHAnsi"/>
                <w:bCs/>
                <w:noProof w:val="0"/>
                <w:sz w:val="20"/>
              </w:rPr>
            </w:pPr>
            <w:r w:rsidRPr="00DA183D">
              <w:rPr>
                <w:rFonts w:asciiTheme="majorHAnsi" w:hAnsiTheme="majorHAnsi"/>
                <w:bCs/>
                <w:noProof w:val="0"/>
                <w:sz w:val="20"/>
              </w:rPr>
              <w:t>iLOCi</w:t>
            </w:r>
            <w:ins w:id="315" w:author="Gib Hemani" w:date="2014-06-26T23:53: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"1471-2164-13-S7-S2 [pii]\n10.1186/1471-2164-13-S7-S2 [doi]", "ISBN" : "1471-2164 (Electronic)\n1471-2164 (Linking)", "PMID" : "23281813", "abstract" : "BACKGROUND: Genome-wide association studies (GWAS) do not provide a full account of the heritability of genetic diseases since gene-gene interactions, also known as epistasis are not considered in single locus GWAS. To address this problem, a considerable number of methods have been developed for identifying disease-associated gene-gene interactions. However, these methods typically fail to identify interacting markers explaining more of the disease heritability over single locus GWAS, since many of the interactions significant for disease are obscured by uninformative marker interactions e.g., linkage disequilibrium (LD). RESULTS: In this study, we present a novel SNP interaction prioritization algorithm, named iLOCi (Interacting Loci). This algorithm accounts for marker dependencies separately in case and control groups. Disease-associated interactions are then prioritized according to a novel ranking score calculated from the difference in marker dependencies for every possible pair between case and control groups. The analysis of a typical GWAS dataset can be completed in less than a day on a standard workstation with parallel processing capability. The proposed framework was validated using simulated data and applied to real GWAS datasets using the Wellcome Trust Case Control Consortium (WTCCC) data. The results from simulated data showed the ability of iLOCi to identify various types of gene-gene interactions, especially for high-order interaction. From the WTCCC data, we found that among the top ranked interacting SNP pairs, several mapped to genes previously known to be associated with disease, and interestingly, other previously unreported genes with biologically related roles. CONCLUSION: iLOCi is a powerful tool for uncovering true disease interacting markers and thus can provide a more complete understanding of the genetic basis underlying complex disease. The program is available for download at http://www4a.biotec.or.th/GI/tools/iloci.", "author" : [ { "dropping-particle" : "", "family" : "Piriyapongsa", "given" : "J", "non-dropping-particle" : "", "parse-names" : false, "suffix" : "" }, { "dropping-particle" : "", "family" : "Ngamphiw", "given" : "C", "non-dropping-particle" : "", "parse-names" : false, "suffix" : "" }, { "dropping-particle" : "", "family" : "Intarapanich", "given" : "A", "non-dropping-particle" : "", "parse-names" : false, "suffix" : "" }, { "dropping-particle" : "", "family" : "Kulawonganunchai", "given" : "S", "non-dropping-particle" : "", "parse-names" : false, "suffix" : "" }, { "dropping-particle" : "", "family" : "Assawamakin", "given" : "A", "non-dropping-particle" : "", "parse-names" : false, "suffix" : "" }, { "dropping-particle" : "", "family" : "Bootchai", "given" : "C", "non-dropping-particle" : "", "parse-names" : false, "suffix" : "" }, { "dropping-particle" : "", "family" : "Shaw", "given" : "P J", "non-dropping-particle" : "", "parse-names" : false, "suffix" : "" }, { "dropping-particle" : "", "family" : "Tongsima", "given" : "S", "non-dropping-particle" : "", "parse-names" : false, "suffix" : "" } ], "container-title" : "BMC Genomics", "edition" : "2013/01/11", "id" : "ITEM-1", "issued" : { "date-parts" : [ [ "2012" ] ] }, "note" : "Piriyapongsa, Jittima\nNgamphiw, Chumpol\nIntarapanich, Apichart\nKulawonganunchai, Supasak\nAssawamakin, Anunchai\nBootchai, Chaiwat\nShaw, Philip J\nTongsima, Sissades\n076113/Wellcome Trust/United Kingdom\n085475/Wellcome Trust/United Kingdom\nResearch Support, Non-U.S. Gov't\nEngland\nBMC genomics\nBMC Genomics. 2012;13 Suppl 7:S2. doi: 10.1186/1471-2164-13-S7-S2. Epub 2012 Dec 13.", "page" : "S2", "title" : "iLOCi: a SNP interaction prioritization technique for detecting epistasis in genome-wide association studies", "type" : "article-journal", "volume" : "13 Suppl 7" }, "uris" : [ "http://www.mendeley.com/documents/?uuid=d4726b30-5823-45ce-89bd-7a72e500270e" ] } ], "mendeley" : { "previouslyFormattedCitation" : "&lt;sup&gt;151&lt;/sup&gt;"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151</w:t>
            </w:r>
            <w:ins w:id="316" w:author="Gib Hemani" w:date="2014-06-26T23:53:00Z">
              <w:r w:rsidR="00F15B6A">
                <w:rPr>
                  <w:rFonts w:asciiTheme="majorHAnsi" w:hAnsiTheme="majorHAnsi"/>
                  <w:bCs/>
                  <w:noProof w:val="0"/>
                  <w:sz w:val="20"/>
                </w:rPr>
                <w:fldChar w:fldCharType="end"/>
              </w:r>
            </w:ins>
          </w:p>
        </w:tc>
        <w:tc>
          <w:tcPr>
            <w:tcW w:w="981" w:type="dxa"/>
            <w:tcMar>
              <w:left w:w="28" w:type="dxa"/>
              <w:right w:w="28" w:type="dxa"/>
            </w:tcMar>
          </w:tcPr>
          <w:p w14:paraId="19D0028B" w14:textId="77777777" w:rsidR="00CF2C0C" w:rsidRPr="00DA183D" w:rsidRDefault="00CF2C0C"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5BFE50BB" w14:textId="77777777" w:rsidR="00CF2C0C" w:rsidRPr="00DA183D" w:rsidRDefault="00CF2C0C"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466C05A7" w14:textId="77777777" w:rsidR="00CF2C0C" w:rsidRPr="00DA183D" w:rsidRDefault="00CF2C0C" w:rsidP="00CF2C0C">
            <w:pPr>
              <w:pStyle w:val="bodyindent"/>
              <w:ind w:firstLine="0"/>
              <w:jc w:val="left"/>
              <w:rPr>
                <w:rFonts w:asciiTheme="majorHAnsi" w:hAnsiTheme="majorHAnsi"/>
                <w:bCs/>
                <w:noProof w:val="0"/>
                <w:sz w:val="20"/>
              </w:rPr>
            </w:pPr>
            <w:r w:rsidRPr="00DA183D">
              <w:rPr>
                <w:rFonts w:asciiTheme="majorHAnsi" w:hAnsiTheme="majorHAnsi"/>
                <w:bCs/>
                <w:noProof w:val="0"/>
                <w:sz w:val="20"/>
              </w:rPr>
              <w:t>Parallel implementation of LD-based score test</w:t>
            </w:r>
          </w:p>
        </w:tc>
        <w:tc>
          <w:tcPr>
            <w:tcW w:w="2119" w:type="dxa"/>
            <w:gridSpan w:val="2"/>
            <w:tcMar>
              <w:left w:w="28" w:type="dxa"/>
              <w:right w:w="28" w:type="dxa"/>
            </w:tcMar>
          </w:tcPr>
          <w:p w14:paraId="3921AAD7" w14:textId="77777777" w:rsidR="00CF2C0C" w:rsidRPr="00923754" w:rsidRDefault="00CF2C0C" w:rsidP="005616B6">
            <w:pPr>
              <w:pStyle w:val="bodyindent"/>
              <w:ind w:firstLine="0"/>
              <w:jc w:val="left"/>
              <w:rPr>
                <w:rFonts w:asciiTheme="majorHAnsi" w:hAnsiTheme="majorHAnsi"/>
                <w:sz w:val="20"/>
              </w:rPr>
            </w:pPr>
            <w:r w:rsidRPr="00923754">
              <w:rPr>
                <w:rFonts w:asciiTheme="majorHAnsi" w:hAnsiTheme="majorHAnsi"/>
                <w:sz w:val="20"/>
              </w:rPr>
              <w:t>http://www4a.biotec.or.th/GI/tools/iloci</w:t>
            </w:r>
          </w:p>
        </w:tc>
      </w:tr>
      <w:tr w:rsidR="00CF2C0C" w:rsidRPr="00890F9C" w14:paraId="6A07BCE9" w14:textId="77777777" w:rsidTr="00F862CE">
        <w:tc>
          <w:tcPr>
            <w:tcW w:w="1381" w:type="dxa"/>
            <w:tcMar>
              <w:left w:w="28" w:type="dxa"/>
              <w:right w:w="28" w:type="dxa"/>
            </w:tcMar>
          </w:tcPr>
          <w:p w14:paraId="34D915AD" w14:textId="61DDCD24" w:rsidR="00CF2C0C" w:rsidRPr="00DA183D" w:rsidRDefault="00CF2C0C" w:rsidP="005616B6">
            <w:pPr>
              <w:pStyle w:val="bodyindent"/>
              <w:ind w:firstLine="0"/>
              <w:rPr>
                <w:rFonts w:asciiTheme="majorHAnsi" w:hAnsiTheme="majorHAnsi"/>
                <w:bCs/>
                <w:noProof w:val="0"/>
                <w:sz w:val="20"/>
              </w:rPr>
            </w:pPr>
            <w:r w:rsidRPr="00DA183D">
              <w:rPr>
                <w:rFonts w:asciiTheme="majorHAnsi" w:hAnsiTheme="majorHAnsi"/>
                <w:bCs/>
                <w:noProof w:val="0"/>
                <w:sz w:val="20"/>
              </w:rPr>
              <w:t>SHEsisEpi</w:t>
            </w:r>
            <w:ins w:id="317" w:author="Gib Hemani" w:date="2014-06-26T23:55: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"ISSN" : "1748-7838", "author" : [ { "dropping-particle" : "", "family" : "Hu", "given" : "Xiaohan", "non-dropping-particle" : "", "parse-names" : false, "suffix" : "" }, { "dropping-particle" : "", "family" : "Liu", "given" : "Qiang", "non-dropping-particle" : "", "parse-names" : false, "suffix" : "" }, { "dropping-particle" : "", "family" : "Zhang", "given" : "Zhao", "non-dropping-particle" : "", "parse-names" : false, "suffix" : "" }, { "dropping-particle" : "", "family" : "Li", "given" : "Zhiqiang", "non-dropping-particle" : "", "parse-names" : false, "suffix" : "" }, { "dropping-particle" : "", "family" : "Wang", "given" : "Shilin", "non-dropping-particle" : "", "parse-names" : false, "suffix" : "" }, { "dropping-particle" : "", "family" : "He", "given" : "Lin", "non-dropping-particle" : "", "parse-names" : false, "suffix" : "" }, { "dropping-particle" : "", "family" : "Shi", "given" : "Yongyong", "non-dropping-particle" : "", "parse-names" : false, "suffix" : "" } ], "container-title" : "Cell Research", "id" : "ITEM-1", "issue" : "7", "issued" : { "date-parts" : [ [ "2010" ] ] }, "page" : "854-857", "title" : "SHEsisEpi, a GPU-enhanced genome-wide SNP-SNP interaction scanning algorithm, efficiently reveals the risk genetic epistasis in bipolar disorder.", "type" : "article-journal", "volume" : "20" }, "uris" : [ "http://www.mendeley.com/documents/?uuid=2bd5a5e2-c999-4571-8dbf-7f43bac7b467" ] } ], "mendeley" : { "previouslyFormattedCitation" : "&lt;sup&gt;152&lt;/sup&gt;"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152</w:t>
            </w:r>
            <w:ins w:id="318" w:author="Gib Hemani" w:date="2014-06-26T23:55:00Z">
              <w:r w:rsidR="00F15B6A">
                <w:rPr>
                  <w:rFonts w:asciiTheme="majorHAnsi" w:hAnsiTheme="majorHAnsi"/>
                  <w:bCs/>
                  <w:noProof w:val="0"/>
                  <w:sz w:val="20"/>
                </w:rPr>
                <w:fldChar w:fldCharType="end"/>
              </w:r>
            </w:ins>
          </w:p>
        </w:tc>
        <w:tc>
          <w:tcPr>
            <w:tcW w:w="981" w:type="dxa"/>
            <w:tcMar>
              <w:left w:w="28" w:type="dxa"/>
              <w:right w:w="28" w:type="dxa"/>
            </w:tcMar>
          </w:tcPr>
          <w:p w14:paraId="07216119" w14:textId="77777777" w:rsidR="00CF2C0C"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2696A7FE" w14:textId="77777777" w:rsidR="00CF2C0C" w:rsidRPr="00DA183D" w:rsidRDefault="009807E6"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7CB77FAE" w14:textId="77777777" w:rsidR="00CF2C0C" w:rsidRPr="00DA183D" w:rsidRDefault="009807E6"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GPU and multithread en</w:t>
            </w:r>
            <w:r w:rsidR="006C592F" w:rsidRPr="00DA183D">
              <w:rPr>
                <w:rFonts w:asciiTheme="majorHAnsi" w:hAnsiTheme="majorHAnsi"/>
                <w:bCs/>
                <w:noProof w:val="0"/>
                <w:sz w:val="20"/>
              </w:rPr>
              <w:t>hanc</w:t>
            </w:r>
            <w:r w:rsidRPr="00DA183D">
              <w:rPr>
                <w:rFonts w:asciiTheme="majorHAnsi" w:hAnsiTheme="majorHAnsi"/>
                <w:bCs/>
                <w:noProof w:val="0"/>
                <w:sz w:val="20"/>
              </w:rPr>
              <w:t>ed odds ratio tests</w:t>
            </w:r>
          </w:p>
        </w:tc>
        <w:tc>
          <w:tcPr>
            <w:tcW w:w="2119" w:type="dxa"/>
            <w:gridSpan w:val="2"/>
            <w:tcMar>
              <w:left w:w="28" w:type="dxa"/>
              <w:right w:w="28" w:type="dxa"/>
            </w:tcMar>
          </w:tcPr>
          <w:p w14:paraId="26AA3032" w14:textId="77777777" w:rsidR="00CF2C0C" w:rsidRPr="00923754" w:rsidRDefault="009807E6" w:rsidP="005616B6">
            <w:pPr>
              <w:pStyle w:val="bodyindent"/>
              <w:ind w:firstLine="0"/>
              <w:jc w:val="left"/>
              <w:rPr>
                <w:rFonts w:asciiTheme="majorHAnsi" w:hAnsiTheme="majorHAnsi"/>
                <w:sz w:val="20"/>
              </w:rPr>
            </w:pPr>
            <w:r w:rsidRPr="00923754">
              <w:rPr>
                <w:rFonts w:asciiTheme="majorHAnsi" w:hAnsiTheme="majorHAnsi"/>
                <w:sz w:val="20"/>
              </w:rPr>
              <w:t>http://analysis2.bio-x.cn/SHEsisMain.htm</w:t>
            </w:r>
          </w:p>
        </w:tc>
      </w:tr>
      <w:tr w:rsidR="00F862CE" w:rsidRPr="00890F9C" w14:paraId="659F295A" w14:textId="77777777" w:rsidTr="00923754">
        <w:trPr>
          <w:gridAfter w:val="1"/>
          <w:wAfter w:w="80" w:type="dxa"/>
        </w:trPr>
        <w:tc>
          <w:tcPr>
            <w:tcW w:w="1381" w:type="dxa"/>
            <w:tcMar>
              <w:left w:w="28" w:type="dxa"/>
              <w:right w:w="28" w:type="dxa"/>
            </w:tcMar>
          </w:tcPr>
          <w:p w14:paraId="45E7332D" w14:textId="7921D74A"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GenomeMatrix</w:t>
            </w:r>
            <w:ins w:id="319" w:author="Gib Hemani" w:date="2014-06-26T23:58: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"10.1371/journal.pgen.1001131", "ISSN" : "1553-7404", "PMID" : "20885795", "abstract" : "Although great progress in genome-wide association studies (GWAS) has been made, the significant SNP associations identified by GWAS account for only a few percent of the genetic variance, leading many to question where and how we can find the missing heritability. There is increasing interest in genome-wide interaction analysis as a possible source of finding heritability unexplained by current GWAS. However, the existing statistics for testing interaction have low power for genome-wide interaction analysis. To meet challenges raised by genome-wide interactional analysis, we have developed a novel statistic for testing interaction between two loci (either linked or unlinked). The null distribution and the type I error rates of the new statistic for testing interaction are validated using simulations. Extensive power studies show that the developed statistic has much higher power to detect interaction than classical logistic regression. The results identified 44 and 211 pairs of SNPs showing significant evidence of interactions with FDR&lt;0.001 and 0.001&lt;FDR&lt;0.003, respectively, which were seen in two independent studies of psoriasis. These included five interacting pairs of SNPs in genes LST1/NCR3, CXCR5/BCL9L, and GLS2, some of which were located in the target sites of miR-324-3p, miR-433, and miR-382, as well as 15 pairs of interacting SNPs that had nonsynonymous substitutions. Our results demonstrated that genome-wide interaction analysis is a valuable tool for finding remaining missing heritability unexplained by the current GWAS, and the developed novel statistic is able to search significant interaction between SNPs across the genome. Real data analysis showed that the results of genome-wide interaction analysis can be replicated in two independent studies.", "author" : [ { "dropping-particle" : "", "family" : "Wu", "given" : "Xuesen", "non-dropping-particle" : "", "parse-names" : false, "suffix" : "" }, { "dropping-particle" : "", "family" : "Dong", "given" : "Hua", "non-dropping-particle" : "", "parse-names" : false, "suffix" : "" }, { "dropping-particle" : "", "family" : "Luo", "given" : "Li", "non-dropping-particle" : "", "parse-names" : false, "suffix" : "" }, { "dropping-particle" : "", "family" : "Zhu", "given" : "Yun", "non-dropping-particle" : "", "parse-names" : false, "suffix" : "" }, { "dropping-particle" : "", "family" : "Peng", "given" : "Gang", "non-dropping-particle" : "", "parse-names" : false, "suffix" : "" }, { "dropping-particle" : "", "family" : "Reveille", "given" : "John D", "non-dropping-particle" : "", "parse-names" : false, "suffix" : "" }, { "dropping-particle" : "", "family" : "Xiong", "given" : "Momiao", "non-dropping-particle" : "", "parse-names" : false, "suffix" : "" } ], "container-title" : "PLoS genetics", "id" : "ITEM-1", "issue" : "9", "issued" : { "date-parts" : [ [ "2010", "9" ] ] }, "title" : "A novel statistic for genome-wide interaction analysis.", "type" : "article-journal", "volume" : "6" }, "uris" : [ "http://www.mendeley.com/documents/?uuid=c2a4ca80-49af-4505-8894-bc1e39103981" ] } ], "mendeley" : { "previouslyFormattedCitation" : "&lt;sup&gt;153&lt;/sup&gt;"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153</w:t>
            </w:r>
            <w:ins w:id="320" w:author="Gib Hemani" w:date="2014-06-26T23:58:00Z">
              <w:r w:rsidR="00F15B6A">
                <w:rPr>
                  <w:rFonts w:asciiTheme="majorHAnsi" w:hAnsiTheme="majorHAnsi"/>
                  <w:bCs/>
                  <w:noProof w:val="0"/>
                  <w:sz w:val="20"/>
                </w:rPr>
                <w:fldChar w:fldCharType="end"/>
              </w:r>
            </w:ins>
          </w:p>
        </w:tc>
        <w:tc>
          <w:tcPr>
            <w:tcW w:w="981" w:type="dxa"/>
            <w:tcMar>
              <w:left w:w="28" w:type="dxa"/>
              <w:right w:w="28" w:type="dxa"/>
            </w:tcMar>
          </w:tcPr>
          <w:p w14:paraId="51A31AD7"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79498D9B" w14:textId="77777777" w:rsidR="00F862CE" w:rsidRPr="00DA183D" w:rsidRDefault="00F862CE" w:rsidP="005616B6">
            <w:pPr>
              <w:pStyle w:val="bodyindent"/>
              <w:ind w:left="1440" w:firstLine="0"/>
              <w:jc w:val="left"/>
              <w:rPr>
                <w:rFonts w:asciiTheme="majorHAnsi" w:hAnsiTheme="majorHAnsi"/>
                <w:bCs/>
                <w:noProof w:val="0"/>
                <w:sz w:val="20"/>
              </w:rPr>
            </w:pPr>
          </w:p>
        </w:tc>
        <w:tc>
          <w:tcPr>
            <w:tcW w:w="3370" w:type="dxa"/>
            <w:tcMar>
              <w:left w:w="28" w:type="dxa"/>
              <w:right w:w="28" w:type="dxa"/>
            </w:tcMar>
          </w:tcPr>
          <w:p w14:paraId="15CA7BE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Haplotype-based odds ratio test for interactions</w:t>
            </w:r>
          </w:p>
        </w:tc>
        <w:tc>
          <w:tcPr>
            <w:tcW w:w="2119" w:type="dxa"/>
            <w:tcMar>
              <w:left w:w="28" w:type="dxa"/>
              <w:right w:w="28" w:type="dxa"/>
            </w:tcMar>
          </w:tcPr>
          <w:p w14:paraId="14002BDB" w14:textId="77777777" w:rsidR="00F862CE" w:rsidRPr="00DA183D" w:rsidRDefault="0035515E" w:rsidP="005616B6">
            <w:pPr>
              <w:pStyle w:val="bodyindent"/>
              <w:ind w:firstLine="0"/>
              <w:jc w:val="left"/>
              <w:rPr>
                <w:rFonts w:asciiTheme="majorHAnsi" w:hAnsiTheme="majorHAnsi"/>
                <w:bCs/>
                <w:noProof w:val="0"/>
                <w:sz w:val="20"/>
              </w:rPr>
            </w:pPr>
            <w:hyperlink r:id="rId17" w:history="1">
              <w:r w:rsidR="00F862CE" w:rsidRPr="00DA183D">
                <w:rPr>
                  <w:rStyle w:val="Hyperlink"/>
                  <w:rFonts w:asciiTheme="majorHAnsi" w:hAnsiTheme="majorHAnsi"/>
                  <w:bCs/>
                  <w:noProof w:val="0"/>
                  <w:sz w:val="20"/>
                </w:rPr>
                <w:t>https://sph.uth.edu/hgc/faculty/xiong/software-B.html</w:t>
              </w:r>
            </w:hyperlink>
            <w:r w:rsidR="00F862CE" w:rsidRPr="00DA183D">
              <w:rPr>
                <w:rFonts w:asciiTheme="majorHAnsi" w:hAnsiTheme="majorHAnsi"/>
                <w:bCs/>
                <w:noProof w:val="0"/>
                <w:sz w:val="20"/>
              </w:rPr>
              <w:t xml:space="preserve"> </w:t>
            </w:r>
          </w:p>
        </w:tc>
      </w:tr>
      <w:tr w:rsidR="009807E6" w:rsidRPr="00890F9C" w14:paraId="6D132817" w14:textId="77777777" w:rsidTr="00F862CE">
        <w:tc>
          <w:tcPr>
            <w:tcW w:w="1381" w:type="dxa"/>
            <w:tcMar>
              <w:left w:w="28" w:type="dxa"/>
              <w:right w:w="28" w:type="dxa"/>
            </w:tcMar>
          </w:tcPr>
          <w:p w14:paraId="260255C3" w14:textId="4B037C8F" w:rsidR="009807E6"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IndOR</w:t>
            </w:r>
            <w:ins w:id="321" w:author="Gib Hemani" w:date="2014-06-27T00:00: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"ITEM-1",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"&lt;sup&gt;154&lt;/sup&gt;"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154</w:t>
            </w:r>
            <w:ins w:id="322" w:author="Gib Hemani" w:date="2014-06-27T00:00:00Z">
              <w:r w:rsidR="00F15B6A">
                <w:rPr>
                  <w:rFonts w:asciiTheme="majorHAnsi" w:hAnsiTheme="majorHAnsi"/>
                  <w:bCs/>
                  <w:noProof w:val="0"/>
                  <w:sz w:val="20"/>
                </w:rPr>
                <w:fldChar w:fldCharType="end"/>
              </w:r>
            </w:ins>
          </w:p>
        </w:tc>
        <w:tc>
          <w:tcPr>
            <w:tcW w:w="981" w:type="dxa"/>
            <w:tcMar>
              <w:left w:w="28" w:type="dxa"/>
              <w:right w:w="28" w:type="dxa"/>
            </w:tcMar>
          </w:tcPr>
          <w:p w14:paraId="42A0DB2D" w14:textId="77777777" w:rsidR="009807E6"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3005362C" w14:textId="77777777" w:rsidR="009807E6" w:rsidRPr="00DA183D" w:rsidRDefault="009807E6"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52FC143E" w14:textId="77777777" w:rsidR="009807E6" w:rsidRPr="00DA183D" w:rsidRDefault="009807E6"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Independence-based odds ratio</w:t>
            </w:r>
            <w:r w:rsidR="006C592F" w:rsidRPr="00DA183D">
              <w:rPr>
                <w:rFonts w:asciiTheme="majorHAnsi" w:hAnsiTheme="majorHAnsi"/>
                <w:bCs/>
                <w:noProof w:val="0"/>
                <w:sz w:val="20"/>
              </w:rPr>
              <w:t xml:space="preserve"> tests using</w:t>
            </w:r>
            <w:r w:rsidRPr="00DA183D">
              <w:rPr>
                <w:rFonts w:asciiTheme="majorHAnsi" w:hAnsiTheme="majorHAnsi"/>
                <w:bCs/>
                <w:noProof w:val="0"/>
                <w:sz w:val="20"/>
              </w:rPr>
              <w:t xml:space="preserve"> </w:t>
            </w:r>
            <w:r w:rsidR="006C592F" w:rsidRPr="00DA183D">
              <w:rPr>
                <w:rFonts w:asciiTheme="majorHAnsi" w:hAnsiTheme="majorHAnsi"/>
                <w:bCs/>
                <w:noProof w:val="0"/>
                <w:sz w:val="20"/>
              </w:rPr>
              <w:t>a</w:t>
            </w:r>
            <w:r w:rsidRPr="00DA183D">
              <w:rPr>
                <w:rFonts w:asciiTheme="majorHAnsi" w:hAnsiTheme="majorHAnsi"/>
                <w:bCs/>
                <w:noProof w:val="0"/>
                <w:sz w:val="20"/>
              </w:rPr>
              <w:t xml:space="preserve"> biological definition of epistasis</w:t>
            </w:r>
          </w:p>
        </w:tc>
        <w:tc>
          <w:tcPr>
            <w:tcW w:w="2119" w:type="dxa"/>
            <w:gridSpan w:val="2"/>
            <w:tcMar>
              <w:left w:w="28" w:type="dxa"/>
              <w:right w:w="28" w:type="dxa"/>
            </w:tcMar>
          </w:tcPr>
          <w:p w14:paraId="2BA17BB2" w14:textId="77777777" w:rsidR="009807E6" w:rsidRPr="00923754" w:rsidRDefault="009807E6" w:rsidP="005616B6">
            <w:pPr>
              <w:pStyle w:val="bodyindent"/>
              <w:ind w:firstLine="0"/>
              <w:jc w:val="left"/>
              <w:rPr>
                <w:rFonts w:asciiTheme="majorHAnsi" w:hAnsiTheme="majorHAnsi"/>
                <w:sz w:val="20"/>
              </w:rPr>
            </w:pPr>
            <w:r w:rsidRPr="00923754">
              <w:rPr>
                <w:rFonts w:asciiTheme="majorHAnsi" w:hAnsiTheme="majorHAnsi"/>
                <w:sz w:val="20"/>
              </w:rPr>
              <w:t>http://www.sites.univ-rennes2.fr/laboratoire-statistique/EMILY/IndOR/</w:t>
            </w:r>
          </w:p>
        </w:tc>
      </w:tr>
      <w:tr w:rsidR="009807E6" w:rsidRPr="00890F9C" w14:paraId="59DC6158" w14:textId="77777777" w:rsidTr="00F862CE">
        <w:tc>
          <w:tcPr>
            <w:tcW w:w="1381" w:type="dxa"/>
            <w:tcMar>
              <w:left w:w="28" w:type="dxa"/>
              <w:right w:w="28" w:type="dxa"/>
            </w:tcMar>
          </w:tcPr>
          <w:p w14:paraId="12F5DEB0" w14:textId="4CC28ED8" w:rsidR="009807E6" w:rsidRPr="00DA183D" w:rsidRDefault="009807E6" w:rsidP="00536061">
            <w:pPr>
              <w:pStyle w:val="bodyindent"/>
              <w:ind w:firstLine="0"/>
              <w:rPr>
                <w:rFonts w:asciiTheme="majorHAnsi" w:hAnsiTheme="majorHAnsi"/>
                <w:bCs/>
                <w:noProof w:val="0"/>
                <w:sz w:val="20"/>
              </w:rPr>
            </w:pPr>
            <w:r w:rsidRPr="00DA183D">
              <w:rPr>
                <w:rFonts w:asciiTheme="majorHAnsi" w:hAnsiTheme="majorHAnsi"/>
                <w:bCs/>
                <w:noProof w:val="0"/>
                <w:sz w:val="20"/>
              </w:rPr>
              <w:t>HAPAL</w:t>
            </w:r>
            <w:ins w:id="323" w:author="Gib Hemani" w:date="2014-06-27T00:05: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"10.1186/1471-2156-11-79", "ISSN" : "1471-2156", "PMID" : "20799953", "abstract" : "The genetic etiology of complex diseases in human has been commonly viewed as a complex process involving both genetic and environmental factors functioning in a complicated manner. Quite often the interactions among genetic variants play major roles in determining the susceptibility of an individual to a particular disease. Statistical methods for modeling interactions underlying complex diseases between single genetic variants (e.g. single nucleotide polymorphisms or SNPs) have been extensively studied. Recently, haplotype-based analysis has gained its popularity among genetic association studies. When multiple sequence or haplotype interactions are involved in determining an individual's susceptibility to a disease, it presents daunting challenges in statistical modeling and testing of the interaction effects, largely due to the complicated higher order epistatic complexity.", "author" : [ { "dropping-particle" : "", "family" : "Li", "given" : "Ming", "non-dropping-particle" : "", "parse-names" : false, "suffix" : "" }, { "dropping-particle" : "", "family" : "Romero", "given" : "Roberto", "non-dropping-particle" : "", "parse-names" : false, "suffix" : "" }, { "dropping-particle" : "", "family" : "Fu", "given" : "Wenjiang J", "non-dropping-particle" : "", "parse-names" : false, "suffix" : "" }, { "dropping-particle" : "", "family" : "Cui", "given" : "Yuehua", "non-dropping-particle" : "", "parse-names" : false, "suffix" : "" } ], "container-title" : "BMC genetics", "id" : "ITEM-1", "issued" : { "date-parts" : [ [ "2010", "1" ] ] }, "page" : "79", "title" : "Mapping haplotype-haplotype interactions with adaptive LASSO.", "type" : "article-journal", "volume" : "11" }, "uris" : [ "http://www.mendeley.com/documents/?uuid=02032d38-8cee-4fff-9e9d-5a4cb6b023e0" ] } ], "mendeley" : { "previouslyFormattedCitation" : "&lt;sup&gt;155&lt;/sup&gt;"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155</w:t>
            </w:r>
            <w:ins w:id="324" w:author="Gib Hemani" w:date="2014-06-27T00:05:00Z">
              <w:r w:rsidR="00F15B6A">
                <w:rPr>
                  <w:rFonts w:asciiTheme="majorHAnsi" w:hAnsiTheme="majorHAnsi"/>
                  <w:bCs/>
                  <w:noProof w:val="0"/>
                  <w:sz w:val="20"/>
                </w:rPr>
                <w:fldChar w:fldCharType="end"/>
              </w:r>
            </w:ins>
          </w:p>
        </w:tc>
        <w:tc>
          <w:tcPr>
            <w:tcW w:w="981" w:type="dxa"/>
            <w:tcMar>
              <w:left w:w="28" w:type="dxa"/>
              <w:right w:w="28" w:type="dxa"/>
            </w:tcMar>
          </w:tcPr>
          <w:p w14:paraId="7D6CC1CD" w14:textId="77777777" w:rsidR="009807E6"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5053DAB2" w14:textId="77777777" w:rsidR="009807E6" w:rsidRPr="00DA183D" w:rsidRDefault="009807E6"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3BF9B701" w14:textId="77777777" w:rsidR="009807E6" w:rsidRPr="00DA183D" w:rsidRDefault="009807E6"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Mapping haplotype-haplotype interactions with adaptive LASSO</w:t>
            </w:r>
          </w:p>
        </w:tc>
        <w:tc>
          <w:tcPr>
            <w:tcW w:w="2119" w:type="dxa"/>
            <w:gridSpan w:val="2"/>
            <w:tcMar>
              <w:left w:w="28" w:type="dxa"/>
              <w:right w:w="28" w:type="dxa"/>
            </w:tcMar>
          </w:tcPr>
          <w:p w14:paraId="75EE811E" w14:textId="77777777" w:rsidR="009807E6" w:rsidRPr="00923754" w:rsidRDefault="009807E6" w:rsidP="005616B6">
            <w:pPr>
              <w:pStyle w:val="bodyindent"/>
              <w:ind w:firstLine="0"/>
              <w:jc w:val="left"/>
              <w:rPr>
                <w:rFonts w:asciiTheme="majorHAnsi" w:hAnsiTheme="majorHAnsi"/>
                <w:sz w:val="20"/>
              </w:rPr>
            </w:pPr>
            <w:r w:rsidRPr="00923754">
              <w:rPr>
                <w:rFonts w:asciiTheme="majorHAnsi" w:hAnsiTheme="majorHAnsi"/>
                <w:sz w:val="20"/>
              </w:rPr>
              <w:t>http://www.stt.msu.edu/~cui/software.html</w:t>
            </w:r>
          </w:p>
        </w:tc>
      </w:tr>
      <w:tr w:rsidR="00F862CE" w:rsidRPr="00890F9C" w14:paraId="6D085E8B" w14:textId="77777777" w:rsidTr="00923754">
        <w:trPr>
          <w:gridAfter w:val="1"/>
          <w:wAfter w:w="80" w:type="dxa"/>
        </w:trPr>
        <w:tc>
          <w:tcPr>
            <w:tcW w:w="1381" w:type="dxa"/>
            <w:tcMar>
              <w:left w:w="28" w:type="dxa"/>
              <w:right w:w="28" w:type="dxa"/>
            </w:tcMar>
          </w:tcPr>
          <w:p w14:paraId="768F5A23" w14:textId="4545F3CC" w:rsidR="00F862CE" w:rsidRPr="00DA183D" w:rsidRDefault="00F862CE" w:rsidP="0020470E">
            <w:pPr>
              <w:pStyle w:val="bodyindent"/>
              <w:ind w:firstLine="0"/>
              <w:rPr>
                <w:rFonts w:asciiTheme="majorHAnsi" w:hAnsiTheme="majorHAnsi"/>
                <w:bCs/>
                <w:noProof w:val="0"/>
                <w:sz w:val="20"/>
              </w:rPr>
            </w:pPr>
            <w:r w:rsidRPr="00DA183D">
              <w:rPr>
                <w:rFonts w:asciiTheme="majorHAnsi" w:hAnsiTheme="majorHAnsi"/>
                <w:bCs/>
                <w:noProof w:val="0"/>
                <w:sz w:val="20"/>
              </w:rPr>
              <w:t>BEAM series</w:t>
            </w:r>
            <w:ins w:id="325" w:author="Gib Hemani" w:date="2014-06-27T00:47: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"&lt;sup&gt;36&lt;/sup&gt;"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36</w:t>
            </w:r>
            <w:ins w:id="326" w:author="Gib Hemani" w:date="2014-06-27T00:47:00Z">
              <w:r w:rsidR="00F15B6A">
                <w:rPr>
                  <w:rFonts w:asciiTheme="majorHAnsi" w:hAnsiTheme="majorHAnsi"/>
                  <w:bCs/>
                  <w:noProof w:val="0"/>
                  <w:sz w:val="20"/>
                </w:rPr>
                <w:fldChar w:fldCharType="end"/>
              </w:r>
            </w:ins>
          </w:p>
        </w:tc>
        <w:tc>
          <w:tcPr>
            <w:tcW w:w="981" w:type="dxa"/>
            <w:tcMar>
              <w:left w:w="28" w:type="dxa"/>
              <w:right w:w="28" w:type="dxa"/>
            </w:tcMar>
          </w:tcPr>
          <w:p w14:paraId="7481E381"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3601B031" w14:textId="77777777" w:rsidR="00F862CE" w:rsidRPr="00DA183D" w:rsidRDefault="00DB3D53"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w:t>
            </w:r>
            <w:r w:rsidR="006F0825" w:rsidRPr="00DA183D">
              <w:rPr>
                <w:rFonts w:asciiTheme="majorHAnsi" w:hAnsiTheme="majorHAnsi"/>
                <w:bCs/>
                <w:noProof w:val="0"/>
                <w:sz w:val="20"/>
              </w:rPr>
              <w:t>oth</w:t>
            </w:r>
          </w:p>
        </w:tc>
        <w:tc>
          <w:tcPr>
            <w:tcW w:w="3370" w:type="dxa"/>
            <w:tcMar>
              <w:left w:w="28" w:type="dxa"/>
              <w:right w:w="28" w:type="dxa"/>
            </w:tcMar>
          </w:tcPr>
          <w:p w14:paraId="79D12A07"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partition model considering LD</w:t>
            </w:r>
          </w:p>
        </w:tc>
        <w:tc>
          <w:tcPr>
            <w:tcW w:w="2119" w:type="dxa"/>
            <w:tcMar>
              <w:left w:w="28" w:type="dxa"/>
              <w:right w:w="28" w:type="dxa"/>
            </w:tcMar>
          </w:tcPr>
          <w:p w14:paraId="684653C3" w14:textId="77777777" w:rsidR="00F862CE" w:rsidRPr="00DA183D" w:rsidRDefault="0035515E" w:rsidP="005616B6">
            <w:pPr>
              <w:pStyle w:val="bodyindent"/>
              <w:ind w:firstLine="0"/>
              <w:jc w:val="left"/>
              <w:rPr>
                <w:rFonts w:asciiTheme="majorHAnsi" w:hAnsiTheme="majorHAnsi"/>
                <w:bCs/>
                <w:noProof w:val="0"/>
                <w:sz w:val="20"/>
              </w:rPr>
            </w:pPr>
            <w:hyperlink r:id="rId18" w:history="1">
              <w:r w:rsidR="00F862CE" w:rsidRPr="00DA183D">
                <w:rPr>
                  <w:rStyle w:val="Hyperlink"/>
                  <w:rFonts w:asciiTheme="majorHAnsi" w:hAnsiTheme="majorHAnsi"/>
                  <w:bCs/>
                  <w:noProof w:val="0"/>
                  <w:sz w:val="20"/>
                </w:rPr>
                <w:t>http://sites.stat.psu.edu/~yuzhang/</w:t>
              </w:r>
            </w:hyperlink>
          </w:p>
        </w:tc>
      </w:tr>
      <w:tr w:rsidR="00F862CE" w:rsidRPr="00890F9C" w14:paraId="3C5914EA" w14:textId="77777777" w:rsidTr="00923754">
        <w:trPr>
          <w:gridAfter w:val="1"/>
          <w:wAfter w:w="80" w:type="dxa"/>
        </w:trPr>
        <w:tc>
          <w:tcPr>
            <w:tcW w:w="1381" w:type="dxa"/>
            <w:tcMar>
              <w:left w:w="28" w:type="dxa"/>
              <w:right w:w="28" w:type="dxa"/>
            </w:tcMar>
          </w:tcPr>
          <w:p w14:paraId="751FDA40" w14:textId="0B683578"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BhGLM</w:t>
            </w:r>
            <w:ins w:id="327" w:author="Gib Hemani" w:date="2014-06-27T00:15: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"10.1371/journal.pgen.1002382 [doi]\nPGENETICS-D-11-01322 [pii]", "ISBN" : "1553-7404 (Electronic)\n1553-7390 (Linking)", "PMID" : "22144906", "abstract" : "Complex diseases and traits are likely influenced by many common and rare genetic variants and environmental factors. Detecting disease susceptibility variants is a challenging task, especially when their frequencies are low and/or their effects are small or moderate. We propose here a comprehensive hierarchical generalized linear model framework for simultaneously analyzing multiple groups of rare and common variants and relevant covariates. The proposed hierarchical generalized linear models introduce a group effect and a genetic score (i.e., a linear combination of main-effect predictors for genetic variants) for each group of variants, and jointly they estimate the group effects and the weights of the genetic scores. This framework includes various previous methods as special cases, and it can effectively deal with both risk and protective variants in a group and can simultaneously estimate the cumulative contribution of multiple variants and their relative importance. Our computational strategy is based on extending the standard procedure for fitting generalized linear models in the statistical software R to the proposed hierarchical models, leading to the development of stable and flexible tools. The methods are illustrated with sequence data in gene ANGPTL4 from the Dallas Heart Study. The performance of the proposed procedures is further assessed via simulation studies. The methods are implemented in a freely available R package BhGLM (http://www.ssg.uab.edu/bhglm/).", "author" : [ { "dropping-particle" : "", "family" : "Yi", "given" : "N", "non-dropping-particle" : "", "parse-names" : false, "suffix" : "" }, { "dropping-particle" : "", "family" : "Liu", "given" : "N", "non-dropping-particle" : "", "parse-names" : false, "suffix" : "" }, { "dropping-particle" : "", "family" : "Zhi", "given" : "D", "non-dropping-particle" : "", "parse-names" : false, "suffix" : "" }, { "dropping-particle" : "", "family" : "Li", "given" : "J", "non-dropping-particle" : "", "parse-names" : false, "suffix" : "" } ], "container-title" : "PLoS Genet", "edition" : "2011/12/07", "id" : "ITEM-1", "issue" : "12", "issued" : { "date-parts" : [ [ "2011" ] ] }, "note" : "Yi, Nengjun\nLiu, Nianjun\nZhi, Degui\nLi, Jun\n5R01GM069430-07/GM/NIGMS NIH HHS/United States\nR00 RR024163/RR/NCRR NIH HHS/United States\nR01 GM069430-08/GM/NIGMS NIH HHS/United States\nR01GM081488/GM/NIGMS NIH HHS/United States\nResearch Support, N.I.H., Extramural\nUnited States\nPLoS genetics\nPLoS Genet. 2011 Dec;7(12):e1002382. doi: 10.1371/journal.pgen.1002382. Epub 2011 Dec 1.", "page" : "e1002382", "title" : "Hierarchical generalized linear models for multiple groups of rare and common variants: jointly estimating group and individual-variant effects", "type" : "article-journal", "volume" : "7" }, "uris" : [ "http://www.mendeley.com/documents/?uuid=e0395b0e-0742-49b8-9302-767b4ab156a9" ] } ], "mendeley" : { "previouslyFormattedCitation" : "&lt;sup&gt;156&lt;/sup&gt;"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156</w:t>
            </w:r>
            <w:ins w:id="328" w:author="Gib Hemani" w:date="2014-06-27T00:15:00Z">
              <w:r w:rsidR="00F15B6A">
                <w:rPr>
                  <w:rFonts w:asciiTheme="majorHAnsi" w:hAnsiTheme="majorHAnsi"/>
                  <w:bCs/>
                  <w:noProof w:val="0"/>
                  <w:sz w:val="20"/>
                </w:rPr>
                <w:fldChar w:fldCharType="end"/>
              </w:r>
            </w:ins>
          </w:p>
        </w:tc>
        <w:tc>
          <w:tcPr>
            <w:tcW w:w="981" w:type="dxa"/>
            <w:tcMar>
              <w:left w:w="28" w:type="dxa"/>
              <w:right w:w="28" w:type="dxa"/>
            </w:tcMar>
          </w:tcPr>
          <w:p w14:paraId="6204CED8"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6D802F93" w14:textId="77777777" w:rsidR="00F862CE" w:rsidRPr="00DA183D" w:rsidRDefault="006F0825"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both</w:t>
            </w:r>
          </w:p>
        </w:tc>
        <w:tc>
          <w:tcPr>
            <w:tcW w:w="3370" w:type="dxa"/>
            <w:tcMar>
              <w:left w:w="28" w:type="dxa"/>
              <w:right w:w="28" w:type="dxa"/>
            </w:tcMar>
          </w:tcPr>
          <w:p w14:paraId="69AE04F3"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hierarchical Generalized Linear Model for haplotype interactions</w:t>
            </w:r>
          </w:p>
        </w:tc>
        <w:tc>
          <w:tcPr>
            <w:tcW w:w="2119" w:type="dxa"/>
            <w:tcMar>
              <w:left w:w="28" w:type="dxa"/>
              <w:right w:w="28" w:type="dxa"/>
            </w:tcMar>
          </w:tcPr>
          <w:p w14:paraId="5400C381" w14:textId="77777777" w:rsidR="00F862CE" w:rsidRPr="00DA183D" w:rsidRDefault="0035515E" w:rsidP="005616B6">
            <w:pPr>
              <w:pStyle w:val="bodyindent"/>
              <w:ind w:firstLine="0"/>
              <w:jc w:val="left"/>
              <w:rPr>
                <w:rFonts w:asciiTheme="majorHAnsi" w:hAnsiTheme="majorHAnsi"/>
                <w:bCs/>
                <w:noProof w:val="0"/>
                <w:sz w:val="20"/>
              </w:rPr>
            </w:pPr>
            <w:hyperlink r:id="rId19" w:history="1">
              <w:r w:rsidR="00F862CE" w:rsidRPr="00DA183D">
                <w:rPr>
                  <w:rStyle w:val="Hyperlink"/>
                  <w:rFonts w:asciiTheme="majorHAnsi" w:hAnsiTheme="majorHAnsi"/>
                  <w:bCs/>
                  <w:noProof w:val="0"/>
                  <w:sz w:val="20"/>
                </w:rPr>
                <w:t>http://www.ssg.uab.edu/bhglm/</w:t>
              </w:r>
            </w:hyperlink>
          </w:p>
        </w:tc>
      </w:tr>
      <w:tr w:rsidR="00F862CE" w:rsidRPr="00890F9C" w14:paraId="651F362D" w14:textId="77777777" w:rsidTr="00923754">
        <w:trPr>
          <w:gridAfter w:val="1"/>
          <w:wAfter w:w="80" w:type="dxa"/>
        </w:trPr>
        <w:tc>
          <w:tcPr>
            <w:tcW w:w="1381" w:type="dxa"/>
            <w:tcMar>
              <w:left w:w="28" w:type="dxa"/>
              <w:right w:w="28" w:type="dxa"/>
            </w:tcMar>
          </w:tcPr>
          <w:p w14:paraId="408421CF" w14:textId="7F6CACD6"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SNPTEST</w:t>
            </w:r>
            <w:ins w:id="329" w:author="Gib Hemani" w:date="2014-06-27T00:18: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"&lt;sup&gt;42&lt;/sup&gt;"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42</w:t>
            </w:r>
            <w:ins w:id="330" w:author="Gib Hemani" w:date="2014-06-27T00:18:00Z">
              <w:r w:rsidR="00F15B6A">
                <w:rPr>
                  <w:rFonts w:asciiTheme="majorHAnsi" w:hAnsiTheme="majorHAnsi"/>
                  <w:bCs/>
                  <w:noProof w:val="0"/>
                  <w:sz w:val="20"/>
                </w:rPr>
                <w:fldChar w:fldCharType="end"/>
              </w:r>
            </w:ins>
          </w:p>
        </w:tc>
        <w:tc>
          <w:tcPr>
            <w:tcW w:w="981" w:type="dxa"/>
            <w:tcMar>
              <w:left w:w="28" w:type="dxa"/>
              <w:right w:w="28" w:type="dxa"/>
            </w:tcMar>
          </w:tcPr>
          <w:p w14:paraId="2811E302"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513E9147" w14:textId="77777777" w:rsidR="00F862CE" w:rsidRPr="00DA183D" w:rsidRDefault="006F0825"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68582A8E"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model averaging approach to model interactions involving known risk loci</w:t>
            </w:r>
          </w:p>
        </w:tc>
        <w:tc>
          <w:tcPr>
            <w:tcW w:w="2119" w:type="dxa"/>
            <w:tcMar>
              <w:left w:w="28" w:type="dxa"/>
              <w:right w:w="28" w:type="dxa"/>
            </w:tcMar>
          </w:tcPr>
          <w:p w14:paraId="19657AA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http://www.stats.ox.ac.uk/</w:t>
            </w:r>
            <w:r w:rsidRPr="00DA183D">
              <w:rPr>
                <w:rFonts w:ascii="Cambria Math" w:hAnsi="Cambria Math" w:cs="Cambria Math"/>
                <w:bCs/>
                <w:noProof w:val="0"/>
                <w:sz w:val="20"/>
              </w:rPr>
              <w:t>∼</w:t>
            </w:r>
            <w:r w:rsidRPr="00DA183D">
              <w:rPr>
                <w:rFonts w:asciiTheme="majorHAnsi" w:hAnsiTheme="majorHAnsi"/>
                <w:bCs/>
                <w:noProof w:val="0"/>
                <w:sz w:val="20"/>
              </w:rPr>
              <w:t xml:space="preserve">marchini/software/gwas/gwas.html   </w:t>
            </w:r>
          </w:p>
        </w:tc>
      </w:tr>
      <w:tr w:rsidR="006F0825" w:rsidRPr="00890F9C" w14:paraId="610DBA16" w14:textId="77777777" w:rsidTr="00F862CE">
        <w:tc>
          <w:tcPr>
            <w:tcW w:w="1381" w:type="dxa"/>
            <w:tcMar>
              <w:left w:w="28" w:type="dxa"/>
              <w:right w:w="28" w:type="dxa"/>
            </w:tcMar>
          </w:tcPr>
          <w:p w14:paraId="796E508F" w14:textId="078FBBCF" w:rsidR="006F0825" w:rsidRPr="00DA183D" w:rsidRDefault="006F0825" w:rsidP="005616B6">
            <w:pPr>
              <w:pStyle w:val="bodyindent"/>
              <w:ind w:firstLine="0"/>
              <w:rPr>
                <w:rFonts w:asciiTheme="majorHAnsi" w:hAnsiTheme="majorHAnsi"/>
                <w:bCs/>
                <w:noProof w:val="0"/>
                <w:sz w:val="20"/>
              </w:rPr>
            </w:pPr>
            <w:r w:rsidRPr="00DA183D">
              <w:rPr>
                <w:rFonts w:asciiTheme="majorHAnsi" w:hAnsiTheme="majorHAnsi"/>
                <w:bCs/>
                <w:noProof w:val="0"/>
                <w:sz w:val="20"/>
              </w:rPr>
              <w:t>MDR</w:t>
            </w:r>
            <w:r w:rsidR="00BF2C73" w:rsidRPr="00DA183D">
              <w:rPr>
                <w:rFonts w:asciiTheme="majorHAnsi" w:hAnsiTheme="majorHAnsi"/>
                <w:bCs/>
                <w:noProof w:val="0"/>
                <w:sz w:val="20"/>
              </w:rPr>
              <w:t xml:space="preserve"> series</w:t>
            </w:r>
            <w:ins w:id="331" w:author="Gib Hemani" w:date="2014-06-27T00:21: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"author" : [ { "dropping-particle" : "", "family" : "Winham", "given" : "S J", "non-dropping-particle" : "", "parse-names" : false, "suffix" : "" }, { "dropping-particle" : "", "family" : "Motsinger-Reif", "given" : "A A", "non-dropping-particle" : "", "parse-names" : false, "suffix" : "" } ], "container-title" : "BioData Min", "id" : "ITEM-1", "issue" : "1", "issued" : { "date-parts" : [ [ "2011" ] ] }, "note" : "10.1186/1756-0381-4-24", "page" : "24", "title" : "An R package implementation of multifactor dimensionality reduction", "type" : "article-journal", "volume" : "4" }, "uris" : [ "http://www.mendeley.com/documents/?uuid=a76c0197-2952-4da0-bc02-51cb9e9d1afe" ] } ], "mendeley" : { "previouslyFormattedCitation" : "&lt;sup&gt;157&lt;/sup&gt;"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157</w:t>
            </w:r>
            <w:ins w:id="332" w:author="Gib Hemani" w:date="2014-06-27T00:21:00Z">
              <w:r w:rsidR="00F15B6A">
                <w:rPr>
                  <w:rFonts w:asciiTheme="majorHAnsi" w:hAnsiTheme="majorHAnsi"/>
                  <w:bCs/>
                  <w:noProof w:val="0"/>
                  <w:sz w:val="20"/>
                </w:rPr>
                <w:fldChar w:fldCharType="end"/>
              </w:r>
            </w:ins>
          </w:p>
        </w:tc>
        <w:tc>
          <w:tcPr>
            <w:tcW w:w="981" w:type="dxa"/>
            <w:tcMar>
              <w:left w:w="28" w:type="dxa"/>
              <w:right w:w="28" w:type="dxa"/>
            </w:tcMar>
          </w:tcPr>
          <w:p w14:paraId="18157397" w14:textId="77777777" w:rsidR="006F0825" w:rsidRPr="00DA183D" w:rsidRDefault="006F0825"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0A00223A" w14:textId="77777777" w:rsidR="006F0825" w:rsidRPr="00DA183D" w:rsidRDefault="006F0825"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r w:rsidR="00BF2C73" w:rsidRPr="00DA183D">
              <w:rPr>
                <w:rFonts w:asciiTheme="majorHAnsi" w:hAnsiTheme="majorHAnsi"/>
                <w:bCs/>
                <w:noProof w:val="0"/>
                <w:sz w:val="20"/>
              </w:rPr>
              <w:t xml:space="preserve"> or both</w:t>
            </w:r>
          </w:p>
        </w:tc>
        <w:tc>
          <w:tcPr>
            <w:tcW w:w="3370" w:type="dxa"/>
            <w:tcMar>
              <w:left w:w="28" w:type="dxa"/>
              <w:right w:w="28" w:type="dxa"/>
            </w:tcMar>
          </w:tcPr>
          <w:p w14:paraId="422DD1A7" w14:textId="77777777" w:rsidR="006F0825" w:rsidRPr="00DA183D" w:rsidRDefault="00BF2C73" w:rsidP="00BF2C73">
            <w:pPr>
              <w:pStyle w:val="bodyindent"/>
              <w:ind w:firstLine="0"/>
              <w:jc w:val="left"/>
              <w:rPr>
                <w:rFonts w:asciiTheme="majorHAnsi" w:hAnsiTheme="majorHAnsi"/>
                <w:bCs/>
                <w:noProof w:val="0"/>
                <w:sz w:val="20"/>
              </w:rPr>
            </w:pPr>
            <w:r w:rsidRPr="00DA183D">
              <w:rPr>
                <w:rFonts w:asciiTheme="majorHAnsi" w:hAnsiTheme="majorHAnsi"/>
                <w:bCs/>
                <w:noProof w:val="0"/>
                <w:sz w:val="20"/>
              </w:rPr>
              <w:t>The MDR</w:t>
            </w:r>
            <w:r w:rsidR="00BF5801" w:rsidRPr="00DA183D">
              <w:rPr>
                <w:rFonts w:asciiTheme="majorHAnsi" w:hAnsiTheme="majorHAnsi"/>
                <w:bCs/>
                <w:noProof w:val="0"/>
                <w:sz w:val="20"/>
              </w:rPr>
              <w:t xml:space="preserve"> framework</w:t>
            </w:r>
            <w:r w:rsidR="006F0825" w:rsidRPr="00DA183D">
              <w:rPr>
                <w:rFonts w:asciiTheme="majorHAnsi" w:hAnsiTheme="majorHAnsi"/>
                <w:bCs/>
                <w:noProof w:val="0"/>
                <w:sz w:val="20"/>
              </w:rPr>
              <w:t xml:space="preserve"> </w:t>
            </w:r>
            <w:r w:rsidR="00BF5801" w:rsidRPr="00DA183D">
              <w:rPr>
                <w:rFonts w:asciiTheme="majorHAnsi" w:hAnsiTheme="majorHAnsi"/>
                <w:bCs/>
                <w:noProof w:val="0"/>
                <w:sz w:val="20"/>
              </w:rPr>
              <w:t xml:space="preserve">combines </w:t>
            </w:r>
            <w:r w:rsidR="006F0825" w:rsidRPr="00DA183D">
              <w:rPr>
                <w:rFonts w:asciiTheme="majorHAnsi" w:hAnsiTheme="majorHAnsi"/>
                <w:bCs/>
                <w:noProof w:val="0"/>
                <w:sz w:val="20"/>
              </w:rPr>
              <w:t>attribute selection and classification with cross-validation for modelling interactions</w:t>
            </w:r>
            <w:r w:rsidRPr="00DA183D">
              <w:rPr>
                <w:rFonts w:asciiTheme="majorHAnsi" w:hAnsiTheme="majorHAnsi"/>
                <w:bCs/>
                <w:noProof w:val="0"/>
                <w:sz w:val="20"/>
              </w:rPr>
              <w:t>, with a number of derived methods</w:t>
            </w:r>
            <w:r w:rsidR="007F29C8" w:rsidRPr="00DA183D">
              <w:rPr>
                <w:rFonts w:asciiTheme="majorHAnsi" w:hAnsiTheme="majorHAnsi"/>
                <w:bCs/>
                <w:noProof w:val="0"/>
                <w:sz w:val="20"/>
              </w:rPr>
              <w:t xml:space="preserve"> including pMDR, MdrPDT, FAM-MDR, MB-MDR (R package).</w:t>
            </w:r>
          </w:p>
        </w:tc>
        <w:tc>
          <w:tcPr>
            <w:tcW w:w="2119" w:type="dxa"/>
            <w:gridSpan w:val="2"/>
            <w:tcMar>
              <w:left w:w="28" w:type="dxa"/>
              <w:right w:w="28" w:type="dxa"/>
            </w:tcMar>
          </w:tcPr>
          <w:p w14:paraId="72D0D18D" w14:textId="77777777" w:rsidR="006F0825" w:rsidRPr="00DA183D" w:rsidRDefault="0035515E" w:rsidP="005616B6">
            <w:pPr>
              <w:pStyle w:val="bodyindent"/>
              <w:ind w:firstLine="0"/>
              <w:jc w:val="left"/>
              <w:rPr>
                <w:rFonts w:asciiTheme="majorHAnsi" w:hAnsiTheme="majorHAnsi"/>
                <w:bCs/>
                <w:noProof w:val="0"/>
                <w:sz w:val="20"/>
              </w:rPr>
            </w:pPr>
            <w:hyperlink r:id="rId20" w:history="1">
              <w:r w:rsidR="007F29C8" w:rsidRPr="00DA183D">
                <w:rPr>
                  <w:rStyle w:val="Hyperlink"/>
                  <w:rFonts w:asciiTheme="majorHAnsi" w:hAnsiTheme="majorHAnsi"/>
                  <w:bCs/>
                  <w:noProof w:val="0"/>
                  <w:sz w:val="20"/>
                </w:rPr>
                <w:t>http://www.multifactordimensionalityreduction.org/</w:t>
              </w:r>
            </w:hyperlink>
          </w:p>
          <w:p w14:paraId="5003FEEA" w14:textId="77777777" w:rsidR="007F29C8" w:rsidRPr="00DA183D" w:rsidRDefault="007F29C8" w:rsidP="00923754">
            <w:pPr>
              <w:pStyle w:val="bodyindent"/>
              <w:ind w:firstLine="0"/>
              <w:rPr>
                <w:rFonts w:asciiTheme="majorHAnsi" w:hAnsiTheme="majorHAnsi"/>
                <w:bCs/>
                <w:i/>
                <w:iCs/>
                <w:noProof w:val="0"/>
                <w:color w:val="404040" w:themeColor="text1" w:themeTint="BF"/>
                <w:sz w:val="20"/>
              </w:rPr>
            </w:pPr>
            <w:r w:rsidRPr="00DA183D">
              <w:rPr>
                <w:rFonts w:asciiTheme="majorHAnsi" w:hAnsiTheme="majorHAnsi"/>
                <w:bCs/>
                <w:noProof w:val="0"/>
                <w:sz w:val="20"/>
              </w:rPr>
              <w:t>http://ritchielab.psu.edu/ritchielab/software/mdr-downloads/</w:t>
            </w:r>
          </w:p>
          <w:p w14:paraId="4457380A" w14:textId="77777777" w:rsidR="007F29C8" w:rsidRPr="00DA183D" w:rsidRDefault="007F29C8" w:rsidP="007F29C8">
            <w:pPr>
              <w:pStyle w:val="bodyindent"/>
              <w:ind w:firstLine="0"/>
              <w:jc w:val="left"/>
              <w:rPr>
                <w:rFonts w:asciiTheme="majorHAnsi" w:hAnsiTheme="majorHAnsi"/>
                <w:bCs/>
                <w:noProof w:val="0"/>
                <w:sz w:val="20"/>
              </w:rPr>
            </w:pPr>
            <w:r w:rsidRPr="00DA183D">
              <w:rPr>
                <w:rFonts w:asciiTheme="majorHAnsi" w:hAnsiTheme="majorHAnsi"/>
                <w:bCs/>
                <w:noProof w:val="0"/>
                <w:sz w:val="20"/>
              </w:rPr>
              <w:t>http://www.statgen.ulg.a</w:t>
            </w:r>
            <w:r w:rsidRPr="00DA183D">
              <w:rPr>
                <w:rFonts w:asciiTheme="majorHAnsi" w:hAnsiTheme="majorHAnsi"/>
                <w:bCs/>
                <w:noProof w:val="0"/>
                <w:sz w:val="20"/>
              </w:rPr>
              <w:lastRenderedPageBreak/>
              <w:t>c.be/software/FAM-MDR/FAM-MDR.zip</w:t>
            </w:r>
          </w:p>
        </w:tc>
      </w:tr>
      <w:tr w:rsidR="006F0825" w:rsidRPr="00890F9C" w14:paraId="1ED168B8" w14:textId="77777777" w:rsidTr="00F862CE">
        <w:tc>
          <w:tcPr>
            <w:tcW w:w="1381" w:type="dxa"/>
            <w:tcMar>
              <w:left w:w="28" w:type="dxa"/>
              <w:right w:w="28" w:type="dxa"/>
            </w:tcMar>
          </w:tcPr>
          <w:p w14:paraId="66A8D1C1" w14:textId="37F797AF" w:rsidR="006F0825" w:rsidRPr="00DA183D" w:rsidRDefault="007F29C8" w:rsidP="005616B6">
            <w:pPr>
              <w:pStyle w:val="bodyindent"/>
              <w:ind w:firstLine="0"/>
              <w:rPr>
                <w:rFonts w:asciiTheme="majorHAnsi" w:hAnsiTheme="majorHAnsi"/>
                <w:bCs/>
                <w:noProof w:val="0"/>
                <w:sz w:val="20"/>
              </w:rPr>
            </w:pPr>
            <w:r w:rsidRPr="00DA183D">
              <w:rPr>
                <w:rFonts w:asciiTheme="majorHAnsi" w:hAnsiTheme="majorHAnsi"/>
                <w:bCs/>
                <w:noProof w:val="0"/>
                <w:sz w:val="20"/>
              </w:rPr>
              <w:lastRenderedPageBreak/>
              <w:t>SNPHarvester</w:t>
            </w:r>
            <w:ins w:id="333" w:author="Gib Hemani" w:date="2014-06-27T00:24: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"ITEM-1",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"&lt;sup&gt;49&lt;/sup&gt;"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49</w:t>
            </w:r>
            <w:ins w:id="334" w:author="Gib Hemani" w:date="2014-06-27T00:24:00Z">
              <w:r w:rsidR="00F15B6A">
                <w:rPr>
                  <w:rFonts w:asciiTheme="majorHAnsi" w:hAnsiTheme="majorHAnsi"/>
                  <w:bCs/>
                  <w:noProof w:val="0"/>
                  <w:sz w:val="20"/>
                </w:rPr>
                <w:fldChar w:fldCharType="end"/>
              </w:r>
            </w:ins>
          </w:p>
        </w:tc>
        <w:tc>
          <w:tcPr>
            <w:tcW w:w="981" w:type="dxa"/>
            <w:tcMar>
              <w:left w:w="28" w:type="dxa"/>
              <w:right w:w="28" w:type="dxa"/>
            </w:tcMar>
          </w:tcPr>
          <w:p w14:paraId="7583CB4D" w14:textId="77777777" w:rsidR="006F0825" w:rsidRPr="00DA183D" w:rsidRDefault="00B95E93"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5C1B4248" w14:textId="77777777" w:rsidR="006F0825" w:rsidRPr="00DA183D" w:rsidRDefault="00B95E93"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1CCAA0FF" w14:textId="77777777" w:rsidR="006F0825" w:rsidRPr="00DA183D" w:rsidRDefault="007F29C8"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Stochastic search for significant SNP groups then test interactions using logistic regression</w:t>
            </w:r>
          </w:p>
        </w:tc>
        <w:tc>
          <w:tcPr>
            <w:tcW w:w="2119" w:type="dxa"/>
            <w:gridSpan w:val="2"/>
            <w:tcMar>
              <w:left w:w="28" w:type="dxa"/>
              <w:right w:w="28" w:type="dxa"/>
            </w:tcMar>
          </w:tcPr>
          <w:p w14:paraId="248F0C23" w14:textId="77777777" w:rsidR="006F0825" w:rsidRPr="00DA183D" w:rsidRDefault="003C6B1F"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http://bioinformatics.ust.hk/SNPHarvester.html</w:t>
            </w:r>
          </w:p>
        </w:tc>
      </w:tr>
      <w:tr w:rsidR="00F862CE" w:rsidRPr="00890F9C" w14:paraId="1BF231B6" w14:textId="77777777" w:rsidTr="00923754">
        <w:trPr>
          <w:gridAfter w:val="1"/>
          <w:wAfter w:w="80" w:type="dxa"/>
        </w:trPr>
        <w:tc>
          <w:tcPr>
            <w:tcW w:w="1381" w:type="dxa"/>
            <w:tcMar>
              <w:left w:w="28" w:type="dxa"/>
              <w:right w:w="28" w:type="dxa"/>
            </w:tcMar>
          </w:tcPr>
          <w:p w14:paraId="62AB11B1" w14:textId="38BCCD00"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EDCF</w:t>
            </w:r>
            <w:ins w:id="335" w:author="Gib Hemani" w:date="2014-06-27T00:26: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"ITEM-1",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"&lt;sup&gt;45&lt;/sup&gt;"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45</w:t>
            </w:r>
            <w:ins w:id="336" w:author="Gib Hemani" w:date="2014-06-27T00:26:00Z">
              <w:r w:rsidR="00F15B6A">
                <w:rPr>
                  <w:rFonts w:asciiTheme="majorHAnsi" w:hAnsiTheme="majorHAnsi"/>
                  <w:bCs/>
                  <w:noProof w:val="0"/>
                  <w:sz w:val="20"/>
                </w:rPr>
                <w:fldChar w:fldCharType="end"/>
              </w:r>
            </w:ins>
          </w:p>
        </w:tc>
        <w:tc>
          <w:tcPr>
            <w:tcW w:w="981" w:type="dxa"/>
            <w:tcMar>
              <w:left w:w="28" w:type="dxa"/>
              <w:right w:w="28" w:type="dxa"/>
            </w:tcMar>
          </w:tcPr>
          <w:p w14:paraId="57D28BA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4343F256" w14:textId="77777777" w:rsidR="00F862CE" w:rsidRPr="00DA183D" w:rsidRDefault="0057342A"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20B4AC54"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Clustering frequent genotype combinations for testing interactions</w:t>
            </w:r>
          </w:p>
        </w:tc>
        <w:tc>
          <w:tcPr>
            <w:tcW w:w="2119" w:type="dxa"/>
            <w:tcMar>
              <w:left w:w="28" w:type="dxa"/>
              <w:right w:w="28" w:type="dxa"/>
            </w:tcMar>
          </w:tcPr>
          <w:p w14:paraId="4E43D93F"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http://www.cs.ucr.edu/</w:t>
            </w:r>
            <w:r w:rsidRPr="00DA183D">
              <w:rPr>
                <w:rFonts w:ascii="Cambria Math" w:hAnsi="Cambria Math" w:cs="Cambria Math"/>
                <w:bCs/>
                <w:noProof w:val="0"/>
                <w:sz w:val="20"/>
              </w:rPr>
              <w:t>∼</w:t>
            </w:r>
            <w:r w:rsidRPr="00DA183D">
              <w:rPr>
                <w:rFonts w:asciiTheme="majorHAnsi" w:hAnsiTheme="majorHAnsi"/>
                <w:bCs/>
                <w:noProof w:val="0"/>
                <w:sz w:val="20"/>
              </w:rPr>
              <w:t>minzhux/EDCF.zip</w:t>
            </w:r>
          </w:p>
        </w:tc>
      </w:tr>
      <w:tr w:rsidR="00E44449" w:rsidRPr="00890F9C" w14:paraId="375571F2" w14:textId="77777777" w:rsidTr="00F862CE">
        <w:tc>
          <w:tcPr>
            <w:tcW w:w="1381" w:type="dxa"/>
            <w:tcMar>
              <w:left w:w="28" w:type="dxa"/>
              <w:right w:w="28" w:type="dxa"/>
            </w:tcMar>
          </w:tcPr>
          <w:p w14:paraId="3569D534" w14:textId="269C01F9" w:rsidR="00E44449" w:rsidRPr="00DA183D" w:rsidRDefault="00E44449" w:rsidP="00DB3D53">
            <w:pPr>
              <w:pStyle w:val="bodyindent"/>
              <w:ind w:firstLine="0"/>
              <w:rPr>
                <w:rFonts w:asciiTheme="majorHAnsi" w:hAnsiTheme="majorHAnsi"/>
                <w:bCs/>
                <w:noProof w:val="0"/>
                <w:sz w:val="20"/>
              </w:rPr>
            </w:pPr>
            <w:r w:rsidRPr="00DA183D">
              <w:rPr>
                <w:rFonts w:asciiTheme="majorHAnsi" w:hAnsiTheme="majorHAnsi"/>
                <w:bCs/>
                <w:noProof w:val="0"/>
                <w:sz w:val="20"/>
              </w:rPr>
              <w:t>Relie</w:t>
            </w:r>
            <w:r w:rsidR="00DB3D53" w:rsidRPr="00DA183D">
              <w:rPr>
                <w:rFonts w:asciiTheme="majorHAnsi" w:hAnsiTheme="majorHAnsi"/>
                <w:bCs/>
                <w:noProof w:val="0"/>
                <w:sz w:val="20"/>
              </w:rPr>
              <w:t>f</w:t>
            </w:r>
            <w:r w:rsidRPr="00DA183D">
              <w:rPr>
                <w:rFonts w:asciiTheme="majorHAnsi" w:hAnsiTheme="majorHAnsi"/>
                <w:bCs/>
                <w:noProof w:val="0"/>
                <w:sz w:val="20"/>
              </w:rPr>
              <w:t xml:space="preserve"> series</w:t>
            </w:r>
            <w:ins w:id="337" w:author="Gib Hemani" w:date="2014-06-27T00:31: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"1471-2105-12-S1-S10 [pii]\n10.1186/1471-2105-12-S1-S10 [doi]", "ISBN" : "1471-2105 (Electronic)\n1471-2105 (Linking)", "PMID" : "21342539", "abstract" : "BACKGROUND: Complex diseases are commonly caused by multiple genes and their interactions with each other. Genome-wide association (GWA) studies provide us the opportunity to capture those disease associated genes and gene-gene interactions through panels of SNP markers. However, a proper filtering procedure is critical to reduce the search space prior to the computationally intensive gene-gene interaction identification step. In this study, we show that two commonly used SNP-SNP interaction filtering algorithms, ReliefF and tuned ReliefF (TuRF), are sensitive to the order of the samples in the dataset, giving rise to unstable and suboptimal results. However, we observe that the 'unstable' results from multiple runs of these algorithms can provide valuable information about the dataset. We therefore hypothesize that aggregating results from multiple runs of the algorithm may improve the filtering performance. RESULTS: We propose a simple and effective ensemble approach in which the results from multiple runs of an unstable filter are aggregated based on the general theory of ensemble learning. The ensemble versions of the ReliefF and TuRF algorithms, referred to as ReliefF-E and TuRF-E, are robust to sample order dependency and enable a more informative investigation of data characteristics. Using simulated and real datasets, we demonstrate that both the ensemble of ReliefF and the ensemble of TuRF can generate a much more stable SNP ranking than the original algorithms. Furthermore, the ensemble of TuRF achieved the highest success rate in comparison to many state-of-the-art algorithms as well as traditional chi2-test and odds ratio methods in terms of retaining gene-gene interactions.", "author" : [ { "dropping-particle" : "", "family" : "Yang", "given" : "P", "non-dropping-particle" : "", "parse-names" : false, "suffix" : "" }, { "dropping-particle" : "", "family" : "Ho", "given" : "J W", "non-dropping-particle" : "", "parse-names" : false, "suffix" : "" }, { "dropping-particle" : "", "family" : "Yang", "given" : "Y H", "non-dropping-particle" : "", "parse-names" : false, "suffix" : "" }, { "dropping-particle" : "", "family" : "Zhou", "given" : "B B", "non-dropping-particle" : "", "parse-names" : false, "suffix" : "" } ], "container-title" : "BMC Bioinformatics", "edition" : "2011/03/05", "id" : "ITEM-1", "issued" : { "date-parts" : [ [ "2011" ] ] }, "note" : "Yang, Pengyi\nHo, Joshua Wk\nYang, Yee Hwa\nZhou, Bing B\nResearch Support, Non-U.S. Gov't\nEngland\nBMC bioinformatics\nBMC Bioinformatics. 2011 Feb 15;12 Suppl 1:S10. doi: 10.1186/1471-2105-12-S1-S10.", "page" : "S10", "title" : "Gene-gene interaction filtering with ensemble of filters", "type" : "article-journal", "volume" : "12 Suppl 1" }, "uris" : [ "http://www.mendeley.com/documents/?uuid=3bfd8f27-db8c-4543-b839-fd1c5520111b" ] } ], "mendeley" : { "previouslyFormattedCitation" : "&lt;sup&gt;158&lt;/sup&gt;"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158</w:t>
            </w:r>
            <w:ins w:id="338" w:author="Gib Hemani" w:date="2014-06-27T00:31:00Z">
              <w:r w:rsidR="00F15B6A">
                <w:rPr>
                  <w:rFonts w:asciiTheme="majorHAnsi" w:hAnsiTheme="majorHAnsi"/>
                  <w:bCs/>
                  <w:noProof w:val="0"/>
                  <w:sz w:val="20"/>
                </w:rPr>
                <w:fldChar w:fldCharType="end"/>
              </w:r>
            </w:ins>
          </w:p>
        </w:tc>
        <w:tc>
          <w:tcPr>
            <w:tcW w:w="981" w:type="dxa"/>
            <w:tcMar>
              <w:left w:w="28" w:type="dxa"/>
              <w:right w:w="28" w:type="dxa"/>
            </w:tcMar>
          </w:tcPr>
          <w:p w14:paraId="38250DAC" w14:textId="77777777" w:rsidR="00E44449" w:rsidRPr="00DA183D" w:rsidRDefault="00E44449"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008A5AE7" w14:textId="77777777" w:rsidR="00E44449" w:rsidRPr="00DA183D" w:rsidRDefault="00E44449"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56CDF41B" w14:textId="77777777" w:rsidR="00E44449" w:rsidRPr="00DA183D" w:rsidRDefault="00E44449" w:rsidP="00B95E93">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Using </w:t>
            </w:r>
            <w:r w:rsidR="006C592F" w:rsidRPr="00DA183D">
              <w:rPr>
                <w:rFonts w:asciiTheme="majorHAnsi" w:hAnsiTheme="majorHAnsi"/>
                <w:bCs/>
                <w:noProof w:val="0"/>
                <w:sz w:val="20"/>
              </w:rPr>
              <w:t>an ensemble of tuned Relie</w:t>
            </w:r>
            <w:r w:rsidR="00DB3D53" w:rsidRPr="00DA183D">
              <w:rPr>
                <w:rFonts w:asciiTheme="majorHAnsi" w:hAnsiTheme="majorHAnsi"/>
                <w:bCs/>
                <w:noProof w:val="0"/>
                <w:sz w:val="20"/>
              </w:rPr>
              <w:t>f</w:t>
            </w:r>
            <w:r w:rsidRPr="00DA183D">
              <w:rPr>
                <w:rFonts w:asciiTheme="majorHAnsi" w:hAnsiTheme="majorHAnsi"/>
                <w:bCs/>
                <w:noProof w:val="0"/>
                <w:sz w:val="20"/>
              </w:rPr>
              <w:t>F filters to select SNPs for interaction tests</w:t>
            </w:r>
          </w:p>
        </w:tc>
        <w:tc>
          <w:tcPr>
            <w:tcW w:w="2119" w:type="dxa"/>
            <w:gridSpan w:val="2"/>
            <w:tcMar>
              <w:left w:w="28" w:type="dxa"/>
              <w:right w:w="28" w:type="dxa"/>
            </w:tcMar>
          </w:tcPr>
          <w:p w14:paraId="361AA5BF" w14:textId="77777777" w:rsidR="00E44449" w:rsidRPr="00923754" w:rsidRDefault="00E44449" w:rsidP="005616B6">
            <w:pPr>
              <w:pStyle w:val="bodyindent"/>
              <w:ind w:firstLine="0"/>
              <w:jc w:val="left"/>
              <w:rPr>
                <w:rFonts w:asciiTheme="majorHAnsi" w:hAnsiTheme="majorHAnsi"/>
                <w:sz w:val="20"/>
              </w:rPr>
            </w:pPr>
            <w:r w:rsidRPr="00923754">
              <w:rPr>
                <w:rFonts w:asciiTheme="majorHAnsi" w:hAnsiTheme="majorHAnsi"/>
                <w:sz w:val="20"/>
              </w:rPr>
              <w:t>https://code.google.com/p/ensemble-of-filters/</w:t>
            </w:r>
          </w:p>
        </w:tc>
      </w:tr>
      <w:tr w:rsidR="00B95E93" w:rsidRPr="00890F9C" w14:paraId="66F4D7D1" w14:textId="77777777" w:rsidTr="00F862CE">
        <w:tc>
          <w:tcPr>
            <w:tcW w:w="1381" w:type="dxa"/>
            <w:tcMar>
              <w:left w:w="28" w:type="dxa"/>
              <w:right w:w="28" w:type="dxa"/>
            </w:tcMar>
          </w:tcPr>
          <w:p w14:paraId="6401176B" w14:textId="2CA6AA5D" w:rsidR="00B95E93" w:rsidRPr="00DA183D" w:rsidRDefault="00B95E93" w:rsidP="005616B6">
            <w:pPr>
              <w:pStyle w:val="bodyindent"/>
              <w:ind w:firstLine="0"/>
              <w:rPr>
                <w:rFonts w:asciiTheme="majorHAnsi" w:hAnsiTheme="majorHAnsi"/>
                <w:bCs/>
                <w:noProof w:val="0"/>
                <w:sz w:val="20"/>
              </w:rPr>
            </w:pPr>
            <w:r w:rsidRPr="00DA183D">
              <w:rPr>
                <w:rFonts w:asciiTheme="majorHAnsi" w:hAnsiTheme="majorHAnsi"/>
                <w:bCs/>
                <w:noProof w:val="0"/>
                <w:sz w:val="20"/>
              </w:rPr>
              <w:t>SNPruler</w:t>
            </w:r>
            <w:ins w:id="339" w:author="Gib Hemani" w:date="2014-06-27T00:33: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"btp622 [pii]\n10.1093/bioinformatics/btp622 [doi]", "ISBN" : "1367-4811 (Electronic)\n1367-4803 (Linking)", "PMID" : "19880365", "abstract" : "MOTIVATION: Under the current era of genome-wide association study (GWAS), finding epistatic interactions in the large volume of SNP data is a challenging and unsolved issue. Few of previous studies could handle genome-wide data due to the difficulties in searching the combinatorially explosive search space and statistically evaluating high-order epistatic interactions given the limited number of samples. In this work, we propose a novel learning approach (SNPRuler) based on the predictive rule inference to find disease-associated epistatic interactions. RESULTS: Our extensive experiments on both simulated data and real genome-wide data from Wellcome Trust Case Control Consortium (WTCCC) show that SNPRuler significantly outperforms its recent competitor. To our knowledge, SNPRuler is the first method that guarantees to find the epistatic interactions without exhaustive search. Our results indicate that finding epistatic interactions in GWAS is computationally attainable in practice. AVAILABILITY: http://bioinformatics.ust.hk/SNPRuler.zip", "author" : [ { "dropping-particle" : "", "family" : "Wan", "given" : "X", "non-dropping-particle" : "", "parse-names" : false, "suffix" : "" }, { "dropping-particle" : "", "family" : "Yang", "given" : "C", "non-dropping-particle" : "", "parse-names" : false, "suffix" : "" }, { "dropping-particle" : "", "family" : "Yang", "given" : "Q", "non-dropping-particle" : "", "parse-names" : false, "suffix" : "" }, { "dropping-particle" : "", "family" : "Xue", "given" : "H", "non-dropping-particle" : "", "parse-names" : false, "suffix" : "" }, { "dropping-particle" : "", "family" : "Tang", "given" : "N L", "non-dropping-particle" : "", "parse-names" : false, "suffix" : "" }, { "dropping-particle" : "", "family" : "Yu", "given" : "W", "non-dropping-particle" : "", "parse-names" : false, "suffix" : "" } ], "container-title" : "Bioinformatics", "edition" : "2009/11/03", "id" : "ITEM-1", "issue" : "1", "issued" : { "date-parts" : [ [ "2010" ] ] }, "note" : "Wan, Xiang\nYang, Can\nYang, Qiang\nXue, Hong\nTang, Nelson L S\nYu, Weichuan\nEvaluation Studies\nResearch Support, Non-U.S. Gov't\nEngland\nBioinformatics (Oxford, England)\nBioinformatics. 2010 Jan 1;26(1):30-7. doi: 10.1093/bioinformatics/btp622. Epub 2009 Oct 30.", "page" : "30-37", "title" : "Predictive rule inference for epistatic interaction detection in genome-wide association studies", "type" : "article-journal", "volume" : "26" }, "uris" : [ "http://www.mendeley.com/documents/?uuid=562ca73b-4ec2-4b47-b52d-56383e5c02ca" ] } ], "mendeley" : { "previouslyFormattedCitation" : "&lt;sup&gt;159&lt;/sup&gt;"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159</w:t>
            </w:r>
            <w:ins w:id="340" w:author="Gib Hemani" w:date="2014-06-27T00:33:00Z">
              <w:r w:rsidR="00F15B6A">
                <w:rPr>
                  <w:rFonts w:asciiTheme="majorHAnsi" w:hAnsiTheme="majorHAnsi"/>
                  <w:bCs/>
                  <w:noProof w:val="0"/>
                  <w:sz w:val="20"/>
                </w:rPr>
                <w:fldChar w:fldCharType="end"/>
              </w:r>
            </w:ins>
          </w:p>
        </w:tc>
        <w:tc>
          <w:tcPr>
            <w:tcW w:w="981" w:type="dxa"/>
            <w:tcMar>
              <w:left w:w="28" w:type="dxa"/>
              <w:right w:w="28" w:type="dxa"/>
            </w:tcMar>
          </w:tcPr>
          <w:p w14:paraId="18EC6127" w14:textId="77777777" w:rsidR="00B95E93" w:rsidRPr="00DA183D" w:rsidRDefault="00B95E93" w:rsidP="005616B6">
            <w:pPr>
              <w:pStyle w:val="bodyindent"/>
              <w:ind w:firstLine="0"/>
              <w:rPr>
                <w:rFonts w:asciiTheme="majorHAnsi" w:hAnsiTheme="majorHAnsi"/>
                <w:bCs/>
                <w:noProof w:val="0"/>
                <w:sz w:val="20"/>
              </w:rPr>
            </w:pPr>
            <w:r w:rsidRPr="00DA183D">
              <w:rPr>
                <w:rFonts w:asciiTheme="majorHAnsi" w:hAnsiTheme="majorHAnsi"/>
                <w:bCs/>
                <w:noProof w:val="0"/>
                <w:sz w:val="20"/>
              </w:rPr>
              <w:t>Machine learning</w:t>
            </w:r>
          </w:p>
        </w:tc>
        <w:tc>
          <w:tcPr>
            <w:tcW w:w="621" w:type="dxa"/>
          </w:tcPr>
          <w:p w14:paraId="3F57E39E" w14:textId="77777777" w:rsidR="00B95E93" w:rsidRPr="00DA183D" w:rsidRDefault="00B95E93"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29C4050F" w14:textId="77777777" w:rsidR="00B95E93" w:rsidRPr="00DA183D" w:rsidRDefault="00B95E93" w:rsidP="00B95E93">
            <w:pPr>
              <w:pStyle w:val="bodyindent"/>
              <w:ind w:firstLine="0"/>
              <w:jc w:val="left"/>
              <w:rPr>
                <w:rFonts w:asciiTheme="majorHAnsi" w:hAnsiTheme="majorHAnsi"/>
                <w:bCs/>
                <w:noProof w:val="0"/>
                <w:sz w:val="20"/>
              </w:rPr>
            </w:pPr>
            <w:r w:rsidRPr="00DA183D">
              <w:rPr>
                <w:rFonts w:asciiTheme="majorHAnsi" w:hAnsiTheme="majorHAnsi"/>
                <w:bCs/>
                <w:noProof w:val="0"/>
                <w:sz w:val="20"/>
              </w:rPr>
              <w:t>Using predictive rule to infer disease-associated epistatic interactions</w:t>
            </w:r>
          </w:p>
        </w:tc>
        <w:tc>
          <w:tcPr>
            <w:tcW w:w="2119" w:type="dxa"/>
            <w:gridSpan w:val="2"/>
            <w:tcMar>
              <w:left w:w="28" w:type="dxa"/>
              <w:right w:w="28" w:type="dxa"/>
            </w:tcMar>
          </w:tcPr>
          <w:p w14:paraId="6002D010" w14:textId="77777777" w:rsidR="00B95E93" w:rsidRPr="00923754" w:rsidRDefault="00B95E93" w:rsidP="005616B6">
            <w:pPr>
              <w:pStyle w:val="bodyindent"/>
              <w:ind w:firstLine="0"/>
              <w:jc w:val="left"/>
              <w:rPr>
                <w:rFonts w:asciiTheme="majorHAnsi" w:hAnsiTheme="majorHAnsi"/>
                <w:sz w:val="20"/>
              </w:rPr>
            </w:pPr>
            <w:r w:rsidRPr="00923754">
              <w:rPr>
                <w:rFonts w:asciiTheme="majorHAnsi" w:hAnsiTheme="majorHAnsi"/>
                <w:sz w:val="20"/>
              </w:rPr>
              <w:t>http://bioinformatics.ust.hk/SNPRuler.zip</w:t>
            </w:r>
          </w:p>
        </w:tc>
      </w:tr>
      <w:tr w:rsidR="0057342A" w:rsidRPr="00890F9C" w14:paraId="000BD078" w14:textId="77777777" w:rsidTr="00F862CE">
        <w:tc>
          <w:tcPr>
            <w:tcW w:w="1381" w:type="dxa"/>
            <w:tcMar>
              <w:left w:w="28" w:type="dxa"/>
              <w:right w:w="28" w:type="dxa"/>
            </w:tcMar>
          </w:tcPr>
          <w:p w14:paraId="5A085D3E" w14:textId="5540390B" w:rsidR="0057342A" w:rsidRPr="00DA183D" w:rsidRDefault="009E62A7" w:rsidP="005616B6">
            <w:pPr>
              <w:pStyle w:val="bodyindent"/>
              <w:ind w:firstLine="0"/>
              <w:rPr>
                <w:rFonts w:asciiTheme="majorHAnsi" w:hAnsiTheme="majorHAnsi"/>
                <w:bCs/>
                <w:noProof w:val="0"/>
                <w:sz w:val="20"/>
              </w:rPr>
            </w:pPr>
            <w:r w:rsidRPr="00DA183D">
              <w:rPr>
                <w:rFonts w:asciiTheme="majorHAnsi" w:hAnsiTheme="majorHAnsi"/>
                <w:bCs/>
                <w:noProof w:val="0"/>
                <w:sz w:val="20"/>
              </w:rPr>
              <w:t>Random Jungle</w:t>
            </w:r>
            <w:ins w:id="341" w:author="Gib Hemani" w:date="2014-06-27T00:35: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"ITEM-1", "issue" : "14", "issued" : { "date-parts" : [ [ "2010", "7", "15" ] ] }, "page" : "1752-8", "title" : "On safari to Random Jungle: a fast implementation of Random Forests for high-dimensional data.", "type" : "article-journal", "volume" : "26" }, "uris" : [ "http://www.mendeley.com/documents/?uuid=c109c5d4-0450-4fc3-8c66-80ce34756f4a" ] } ], "mendeley" : { "previouslyFormattedCitation" : "&lt;sup&gt;62&lt;/sup&gt;"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62</w:t>
            </w:r>
            <w:ins w:id="342" w:author="Gib Hemani" w:date="2014-06-27T00:35:00Z">
              <w:r w:rsidR="00F15B6A">
                <w:rPr>
                  <w:rFonts w:asciiTheme="majorHAnsi" w:hAnsiTheme="majorHAnsi"/>
                  <w:bCs/>
                  <w:noProof w:val="0"/>
                  <w:sz w:val="20"/>
                </w:rPr>
                <w:fldChar w:fldCharType="end"/>
              </w:r>
            </w:ins>
          </w:p>
        </w:tc>
        <w:tc>
          <w:tcPr>
            <w:tcW w:w="981" w:type="dxa"/>
            <w:tcMar>
              <w:left w:w="28" w:type="dxa"/>
              <w:right w:w="28" w:type="dxa"/>
            </w:tcMar>
          </w:tcPr>
          <w:p w14:paraId="0DEDF815" w14:textId="77777777" w:rsidR="0057342A" w:rsidRPr="00DA183D" w:rsidRDefault="009E62A7" w:rsidP="005616B6">
            <w:pPr>
              <w:pStyle w:val="bodyindent"/>
              <w:ind w:firstLine="0"/>
              <w:rPr>
                <w:rFonts w:asciiTheme="majorHAnsi" w:hAnsiTheme="majorHAnsi"/>
                <w:bCs/>
                <w:noProof w:val="0"/>
                <w:sz w:val="20"/>
              </w:rPr>
            </w:pPr>
            <w:r w:rsidRPr="00DA183D">
              <w:rPr>
                <w:rFonts w:asciiTheme="majorHAnsi" w:hAnsiTheme="majorHAnsi"/>
                <w:bCs/>
                <w:noProof w:val="0"/>
                <w:sz w:val="20"/>
              </w:rPr>
              <w:t>Machine learning</w:t>
            </w:r>
          </w:p>
        </w:tc>
        <w:tc>
          <w:tcPr>
            <w:tcW w:w="621" w:type="dxa"/>
          </w:tcPr>
          <w:p w14:paraId="7D52E7F6" w14:textId="77777777" w:rsidR="0057342A" w:rsidRPr="00DA183D" w:rsidRDefault="009E62A7"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7099BA41" w14:textId="77777777" w:rsidR="0057342A" w:rsidRPr="00DA183D" w:rsidRDefault="009E62A7"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A computational and memory efficient </w:t>
            </w:r>
            <w:r w:rsidR="00433DAA" w:rsidRPr="00DA183D">
              <w:rPr>
                <w:rFonts w:asciiTheme="majorHAnsi" w:hAnsiTheme="majorHAnsi"/>
                <w:bCs/>
                <w:noProof w:val="0"/>
                <w:sz w:val="20"/>
              </w:rPr>
              <w:t>implementation of random forest with added features to improve classification</w:t>
            </w:r>
          </w:p>
        </w:tc>
        <w:tc>
          <w:tcPr>
            <w:tcW w:w="2119" w:type="dxa"/>
            <w:gridSpan w:val="2"/>
            <w:tcMar>
              <w:left w:w="28" w:type="dxa"/>
              <w:right w:w="28" w:type="dxa"/>
            </w:tcMar>
          </w:tcPr>
          <w:p w14:paraId="548B5369" w14:textId="77777777" w:rsidR="0057342A" w:rsidRPr="00923754" w:rsidRDefault="00433DAA" w:rsidP="005616B6">
            <w:pPr>
              <w:pStyle w:val="bodyindent"/>
              <w:ind w:firstLine="0"/>
              <w:jc w:val="left"/>
              <w:rPr>
                <w:rFonts w:asciiTheme="majorHAnsi" w:hAnsiTheme="majorHAnsi"/>
                <w:sz w:val="20"/>
              </w:rPr>
            </w:pPr>
            <w:r w:rsidRPr="00923754">
              <w:rPr>
                <w:rFonts w:asciiTheme="majorHAnsi" w:hAnsiTheme="majorHAnsi"/>
                <w:sz w:val="20"/>
              </w:rPr>
              <w:t>http://imbs-luebeck.de/imbs/de/node/227</w:t>
            </w:r>
          </w:p>
        </w:tc>
      </w:tr>
      <w:tr w:rsidR="00433DAA" w:rsidRPr="00890F9C" w14:paraId="6B551D91" w14:textId="77777777" w:rsidTr="00F862CE">
        <w:tc>
          <w:tcPr>
            <w:tcW w:w="1381" w:type="dxa"/>
            <w:tcMar>
              <w:left w:w="28" w:type="dxa"/>
              <w:right w:w="28" w:type="dxa"/>
            </w:tcMar>
          </w:tcPr>
          <w:p w14:paraId="60493F98" w14:textId="3440A2E9" w:rsidR="00433DAA" w:rsidRPr="00DA183D" w:rsidRDefault="00433DAA" w:rsidP="005616B6">
            <w:pPr>
              <w:pStyle w:val="bodyindent"/>
              <w:ind w:firstLine="0"/>
              <w:rPr>
                <w:rFonts w:asciiTheme="majorHAnsi" w:hAnsiTheme="majorHAnsi"/>
                <w:bCs/>
                <w:noProof w:val="0"/>
                <w:sz w:val="20"/>
              </w:rPr>
            </w:pPr>
            <w:r w:rsidRPr="00DA183D">
              <w:rPr>
                <w:rFonts w:asciiTheme="majorHAnsi" w:hAnsiTheme="majorHAnsi"/>
                <w:bCs/>
                <w:noProof w:val="0"/>
                <w:sz w:val="20"/>
              </w:rPr>
              <w:t>SNPInterForest</w:t>
            </w:r>
            <w:ins w:id="343" w:author="Gib Hemani" w:date="2014-06-27T00:37: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"1471-2105-13-164 [pii]\n10.1186/1471-2105-13-164 [doi]", "ISBN" : "1471-2105 (Electronic)\n1471-2105 (Linking)", "PMID" : "22793366", "abstract" : "BACKGROUND: Identifying variants associated with complex human traits in high-dimensional data is a central goal of genome-wide association studies. However, complicated etiologies such as gene-gene interactions are ignored by the univariate analysis usually applied in these studies. Random Forests (RF) are a popular data-mining technique that can accommodate a large number of predictor variables and allow for complex models with interactions. RF analysis produces measures of variable importance that can be used to rank the predictor variables. Thus, single nucleotide polymorphism (SNP) analysis using RFs is gaining popularity as a potential filter approach that considers interactions in high-dimensional data. However, the impact of data dimensionality on the power of RF to identify interactions has not been thoroughly explored. We investigate the ability of rankings from variable importance measures to detect gene-gene interaction effects and their potential effectiveness as filters compared to p-values from univariate logistic regression, particularly as the data becomes increasingly high-dimensional. RESULTS: RF effectively identifies interactions in low dimensional data. As the total number of predictor variables increases, probability of detection declines more rapidly for interacting SNPs than for non-interacting SNPs, indicating that in high-dimensional data the RF variable importance measures are capturing marginal effects rather than capturing the effects of interactions. CONCLUSIONS: While RF remains a promising data-mining technique that extends univariate methods to condition on multiple variables simultaneously, RF variable importance measures fail to detect interaction effects in high-dimensional data in the absence of a strong marginal component, and therefore may not be useful as a filter technique that allows for interaction effects in genome-wide data.", "author" : [ { "dropping-particle" : "", "family" : "Winham", "given" : "S J", "non-dropping-particle" : "", "parse-names" : false, "suffix" : "" }, { "dropping-particle" : "", "family" : "Colby", "given" : "C L", "non-dropping-particle" : "", "parse-names" : false, "suffix" : "" }, { "dropping-particle" : "", "family" : "Freimuth", "given" : "R R", "non-dropping-particle" : "", "parse-names" : false, "suffix" : "" }, { "dropping-particle" : "", "family" : "Wang", "given" : "X", "non-dropping-particle" : "", "parse-names" : false, "suffix" : "" }, { "dropping-particle" : "", "family" : "Andrade", "given" : "M", "non-dropping-particle" : "de", "parse-names" : false, "suffix" : "" }, { "dropping-particle" : "", "family" : "Huebner", "given" : "M", "non-dropping-particle" : "", "parse-names" : false, "suffix" : "" }, { "dropping-particle" : "", "family" : "Biernacka", "given" : "J M", "non-dropping-particle" : "", "parse-names" : false, "suffix" : "" } ], "container-title" : "BMC Bioinformatics", "edition" : "2012/07/17", "id" : "ITEM-1", "issued" : { "date-parts" : [ [ "2012" ] ] }, "note" : "Winham, Stacey J\nColby, Colin L\nFreimuth, Robert R\nWang, Xin\nde Andrade, Mariza\nHuebner, Marianne\nBiernacka, Joanna M\nR21 DA019570/DA/NIDA NIH HHS/United States\nR21 DA027075/DA/NIDA NIH HHS/United States\nResearch Support, N.I.H., Extramural\nEngland\nBMC bioinformatics\nBMC Bioinformatics. 2012 Jul 15;13:164. doi: 10.1186/1471-2105-13-164.", "page" : "164", "title" : "SNP interaction detection with Random Forests in high-dimensional genetic data", "type" : "article-journal", "volume" : "13" }, "uris" : [ "http://www.mendeley.com/documents/?uuid=08b4166c-f1a9-4b95-8ab4-9fdaeda46c98" ] } ], "mendeley" : { "previouslyFormattedCitation" : "&lt;sup&gt;160&lt;/sup&gt;"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160</w:t>
            </w:r>
            <w:ins w:id="344" w:author="Gib Hemani" w:date="2014-06-27T00:37:00Z">
              <w:r w:rsidR="00F15B6A">
                <w:rPr>
                  <w:rFonts w:asciiTheme="majorHAnsi" w:hAnsiTheme="majorHAnsi"/>
                  <w:bCs/>
                  <w:noProof w:val="0"/>
                  <w:sz w:val="20"/>
                </w:rPr>
                <w:fldChar w:fldCharType="end"/>
              </w:r>
            </w:ins>
          </w:p>
        </w:tc>
        <w:tc>
          <w:tcPr>
            <w:tcW w:w="981" w:type="dxa"/>
            <w:tcMar>
              <w:left w:w="28" w:type="dxa"/>
              <w:right w:w="28" w:type="dxa"/>
            </w:tcMar>
          </w:tcPr>
          <w:p w14:paraId="7519864E" w14:textId="77777777" w:rsidR="00433DAA" w:rsidRPr="00DA183D" w:rsidRDefault="00433DAA" w:rsidP="005616B6">
            <w:pPr>
              <w:pStyle w:val="bodyindent"/>
              <w:ind w:firstLine="0"/>
              <w:rPr>
                <w:rFonts w:asciiTheme="majorHAnsi" w:hAnsiTheme="majorHAnsi"/>
                <w:bCs/>
                <w:noProof w:val="0"/>
                <w:sz w:val="20"/>
              </w:rPr>
            </w:pPr>
            <w:r w:rsidRPr="00DA183D">
              <w:rPr>
                <w:rFonts w:asciiTheme="majorHAnsi" w:hAnsiTheme="majorHAnsi"/>
                <w:bCs/>
                <w:noProof w:val="0"/>
                <w:sz w:val="20"/>
              </w:rPr>
              <w:t>Machine learning</w:t>
            </w:r>
          </w:p>
        </w:tc>
        <w:tc>
          <w:tcPr>
            <w:tcW w:w="621" w:type="dxa"/>
          </w:tcPr>
          <w:p w14:paraId="6F424EE0" w14:textId="77777777" w:rsidR="00433DAA" w:rsidRPr="00DA183D" w:rsidRDefault="00433DAA"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5DD8E0FB" w14:textId="77777777" w:rsidR="00433DAA" w:rsidRPr="00DA183D" w:rsidRDefault="00433DAA" w:rsidP="00433DAA">
            <w:pPr>
              <w:pStyle w:val="bodyindent"/>
              <w:ind w:firstLine="0"/>
              <w:jc w:val="left"/>
              <w:rPr>
                <w:rFonts w:asciiTheme="majorHAnsi" w:hAnsiTheme="majorHAnsi"/>
                <w:bCs/>
                <w:noProof w:val="0"/>
                <w:sz w:val="20"/>
              </w:rPr>
            </w:pPr>
            <w:r w:rsidRPr="00DA183D">
              <w:rPr>
                <w:rFonts w:asciiTheme="majorHAnsi" w:hAnsiTheme="majorHAnsi"/>
                <w:bCs/>
                <w:noProof w:val="0"/>
                <w:sz w:val="20"/>
              </w:rPr>
              <w:t>An improved random forest framework able to identify interactions between SNPs without marginal effects</w:t>
            </w:r>
          </w:p>
        </w:tc>
        <w:tc>
          <w:tcPr>
            <w:tcW w:w="2119" w:type="dxa"/>
            <w:gridSpan w:val="2"/>
            <w:tcMar>
              <w:left w:w="28" w:type="dxa"/>
              <w:right w:w="28" w:type="dxa"/>
            </w:tcMar>
          </w:tcPr>
          <w:p w14:paraId="643BF5E4" w14:textId="77777777" w:rsidR="00433DAA" w:rsidRPr="00923754" w:rsidRDefault="00433DAA" w:rsidP="005616B6">
            <w:pPr>
              <w:pStyle w:val="bodyindent"/>
              <w:ind w:firstLine="0"/>
              <w:jc w:val="left"/>
              <w:rPr>
                <w:rFonts w:asciiTheme="majorHAnsi" w:hAnsiTheme="majorHAnsi"/>
                <w:sz w:val="20"/>
              </w:rPr>
            </w:pPr>
            <w:r w:rsidRPr="00923754">
              <w:rPr>
                <w:rFonts w:asciiTheme="majorHAnsi" w:hAnsiTheme="majorHAnsi"/>
                <w:sz w:val="20"/>
              </w:rPr>
              <w:t>https://gwas.biosciencedbc.jp/SNPInterForest/index.html</w:t>
            </w:r>
          </w:p>
        </w:tc>
      </w:tr>
      <w:tr w:rsidR="00F862CE" w:rsidRPr="00890F9C" w14:paraId="570ECE96" w14:textId="77777777" w:rsidTr="00923754">
        <w:trPr>
          <w:gridAfter w:val="1"/>
          <w:wAfter w:w="80" w:type="dxa"/>
        </w:trPr>
        <w:tc>
          <w:tcPr>
            <w:tcW w:w="1381" w:type="dxa"/>
            <w:tcMar>
              <w:left w:w="28" w:type="dxa"/>
              <w:right w:w="28" w:type="dxa"/>
            </w:tcMar>
          </w:tcPr>
          <w:p w14:paraId="3B5C398A" w14:textId="01412488"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RAPID</w:t>
            </w:r>
            <w:ins w:id="345" w:author="Gib Hemani" w:date="2014-06-27T00:39: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"ITEM-1", "issue" : "22", "issued" : { "date-parts" : [ [ "2010" ] ] }, "note" : "10.1093/bioinformatics/btq529", "page" : "2856-2862", "title" : "RAPID detection of gene-gene interactions in genome-wide association studies", "type" : "article-journal", "volume" : "26" }, "uris" : [ "http://www.mendeley.com/documents/?uuid=944331eb-9678-4048-97b2-c4447e7486e5" ] } ], "mendeley" : { "previouslyFormattedCitation" : "&lt;sup&gt;47&lt;/sup&gt;"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47</w:t>
            </w:r>
            <w:ins w:id="346" w:author="Gib Hemani" w:date="2014-06-27T00:39:00Z">
              <w:r w:rsidR="00F15B6A">
                <w:rPr>
                  <w:rFonts w:asciiTheme="majorHAnsi" w:hAnsiTheme="majorHAnsi"/>
                  <w:bCs/>
                  <w:noProof w:val="0"/>
                  <w:sz w:val="20"/>
                </w:rPr>
                <w:fldChar w:fldCharType="end"/>
              </w:r>
            </w:ins>
          </w:p>
        </w:tc>
        <w:tc>
          <w:tcPr>
            <w:tcW w:w="981" w:type="dxa"/>
            <w:tcMar>
              <w:left w:w="28" w:type="dxa"/>
              <w:right w:w="28" w:type="dxa"/>
            </w:tcMar>
          </w:tcPr>
          <w:p w14:paraId="5C183255"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274FC07F" w14:textId="77777777" w:rsidR="00F862CE" w:rsidRPr="00DA183D" w:rsidRDefault="002F479C"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399884E7"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Identify correlated SNP pairs after projecting their correlations to distance between two points in a Euclidean space</w:t>
            </w:r>
          </w:p>
        </w:tc>
        <w:tc>
          <w:tcPr>
            <w:tcW w:w="2119" w:type="dxa"/>
            <w:tcMar>
              <w:left w:w="28" w:type="dxa"/>
              <w:right w:w="28" w:type="dxa"/>
            </w:tcMar>
          </w:tcPr>
          <w:p w14:paraId="2B2F77AC" w14:textId="77777777" w:rsidR="00F862CE" w:rsidRPr="00DA183D" w:rsidRDefault="0035515E" w:rsidP="005616B6">
            <w:pPr>
              <w:pStyle w:val="bodyindent"/>
              <w:ind w:firstLine="0"/>
              <w:jc w:val="left"/>
              <w:rPr>
                <w:rFonts w:asciiTheme="majorHAnsi" w:hAnsiTheme="majorHAnsi"/>
                <w:bCs/>
                <w:noProof w:val="0"/>
                <w:sz w:val="20"/>
              </w:rPr>
            </w:pPr>
            <w:hyperlink r:id="rId21" w:history="1">
              <w:r w:rsidR="00F862CE" w:rsidRPr="00DA183D">
                <w:rPr>
                  <w:rStyle w:val="Hyperlink"/>
                  <w:rFonts w:asciiTheme="majorHAnsi" w:hAnsiTheme="majorHAnsi"/>
                  <w:bCs/>
                  <w:noProof w:val="0"/>
                  <w:sz w:val="20"/>
                </w:rPr>
                <w:t>http://bix.ucsd.edu/projects/rapid</w:t>
              </w:r>
            </w:hyperlink>
          </w:p>
        </w:tc>
      </w:tr>
      <w:tr w:rsidR="00F862CE" w:rsidRPr="00890F9C" w14:paraId="1C1D994C" w14:textId="77777777" w:rsidTr="00923754">
        <w:trPr>
          <w:gridAfter w:val="1"/>
          <w:wAfter w:w="80" w:type="dxa"/>
        </w:trPr>
        <w:tc>
          <w:tcPr>
            <w:tcW w:w="1381" w:type="dxa"/>
            <w:tcMar>
              <w:left w:w="28" w:type="dxa"/>
              <w:right w:w="28" w:type="dxa"/>
            </w:tcMar>
          </w:tcPr>
          <w:p w14:paraId="6E1826CF" w14:textId="41911E61" w:rsidR="00F862CE" w:rsidRPr="00DA183D" w:rsidRDefault="00F862CE" w:rsidP="0020470E">
            <w:pPr>
              <w:pStyle w:val="bodyindent"/>
              <w:ind w:firstLine="0"/>
              <w:rPr>
                <w:rFonts w:asciiTheme="majorHAnsi" w:hAnsiTheme="majorHAnsi"/>
                <w:bCs/>
                <w:noProof w:val="0"/>
                <w:sz w:val="20"/>
              </w:rPr>
            </w:pPr>
            <w:r w:rsidRPr="00DA183D">
              <w:rPr>
                <w:rFonts w:asciiTheme="majorHAnsi" w:hAnsiTheme="majorHAnsi"/>
                <w:bCs/>
                <w:noProof w:val="0"/>
                <w:sz w:val="20"/>
              </w:rPr>
              <w:t>TEAM</w:t>
            </w:r>
            <w:ins w:id="347" w:author="Gib Hemani" w:date="2014-06-27T00:44: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"ITEM-1", "issue" : "12", "issued" : { "date-parts" : [ [ "2010", "6", "6" ] ] }, "page" : "i217-i227", "title" : "TEAM: efficient two-locus epistasis tests in human genome-wide association study", "type" : "article-journal", "volume" : "26" }, "uris" : [ "http://www.mendeley.com/documents/?uuid=3ae7cc2a-5a3f-4c69-917c-c3a74c7ba0d0" ] } ], "mendeley" : { "previouslyFormattedCitation" : "&lt;sup&gt;46&lt;/sup&gt;"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46</w:t>
            </w:r>
            <w:ins w:id="348" w:author="Gib Hemani" w:date="2014-06-27T00:44:00Z">
              <w:r w:rsidR="00F15B6A">
                <w:rPr>
                  <w:rFonts w:asciiTheme="majorHAnsi" w:hAnsiTheme="majorHAnsi"/>
                  <w:bCs/>
                  <w:noProof w:val="0"/>
                  <w:sz w:val="20"/>
                </w:rPr>
                <w:fldChar w:fldCharType="end"/>
              </w:r>
            </w:ins>
          </w:p>
        </w:tc>
        <w:tc>
          <w:tcPr>
            <w:tcW w:w="981" w:type="dxa"/>
            <w:tcMar>
              <w:left w:w="28" w:type="dxa"/>
              <w:right w:w="28" w:type="dxa"/>
            </w:tcMar>
          </w:tcPr>
          <w:p w14:paraId="2F95B6A1"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1D8C19D4" w14:textId="77777777" w:rsidR="00F862CE" w:rsidRPr="00DA183D" w:rsidRDefault="002F479C"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both</w:t>
            </w:r>
          </w:p>
        </w:tc>
        <w:tc>
          <w:tcPr>
            <w:tcW w:w="3370" w:type="dxa"/>
            <w:tcMar>
              <w:left w:w="28" w:type="dxa"/>
              <w:right w:w="28" w:type="dxa"/>
            </w:tcMar>
          </w:tcPr>
          <w:p w14:paraId="22C79D9A"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Using Minimum Spanning Tree incrementally updates the contingency tables for epistatic tests without scanning all individuals</w:t>
            </w:r>
          </w:p>
        </w:tc>
        <w:tc>
          <w:tcPr>
            <w:tcW w:w="2119" w:type="dxa"/>
            <w:tcMar>
              <w:left w:w="28" w:type="dxa"/>
              <w:right w:w="28" w:type="dxa"/>
            </w:tcMar>
          </w:tcPr>
          <w:p w14:paraId="5EF5F0A3" w14:textId="77777777" w:rsidR="00F862CE" w:rsidRPr="00DA183D" w:rsidRDefault="0035515E" w:rsidP="005616B6">
            <w:pPr>
              <w:pStyle w:val="bodyindent"/>
              <w:ind w:firstLine="0"/>
              <w:jc w:val="left"/>
              <w:rPr>
                <w:rFonts w:asciiTheme="majorHAnsi" w:hAnsiTheme="majorHAnsi"/>
                <w:bCs/>
                <w:noProof w:val="0"/>
                <w:sz w:val="20"/>
              </w:rPr>
            </w:pPr>
            <w:hyperlink r:id="rId22" w:history="1">
              <w:r w:rsidR="00F862CE" w:rsidRPr="00DA183D">
                <w:rPr>
                  <w:rStyle w:val="Hyperlink"/>
                  <w:rFonts w:asciiTheme="majorHAnsi" w:hAnsiTheme="majorHAnsi"/>
                  <w:bCs/>
                  <w:noProof w:val="0"/>
                  <w:sz w:val="20"/>
                </w:rPr>
                <w:t>http://www.csbio.unc.edu/epistasis/</w:t>
              </w:r>
            </w:hyperlink>
          </w:p>
        </w:tc>
      </w:tr>
    </w:tbl>
    <w:p w14:paraId="368ECAA8" w14:textId="77777777" w:rsidR="00B73E1E" w:rsidRPr="00890F9C" w:rsidRDefault="00B73E1E" w:rsidP="00B73E1E">
      <w:pPr>
        <w:pStyle w:val="bodyindent"/>
        <w:ind w:firstLine="0"/>
        <w:rPr>
          <w:rFonts w:asciiTheme="majorHAnsi" w:hAnsiTheme="majorHAnsi"/>
          <w:bCs/>
          <w:noProof w:val="0"/>
          <w:sz w:val="20"/>
        </w:rPr>
      </w:pPr>
      <w:r w:rsidRPr="00890F9C">
        <w:rPr>
          <w:rFonts w:asciiTheme="majorHAnsi" w:hAnsiTheme="majorHAnsi"/>
          <w:bCs/>
          <w:noProof w:val="0"/>
          <w:sz w:val="20"/>
        </w:rPr>
        <w:t xml:space="preserve">*: </w:t>
      </w:r>
      <w:r w:rsidR="002F479C">
        <w:rPr>
          <w:rFonts w:asciiTheme="majorHAnsi" w:hAnsiTheme="majorHAnsi"/>
          <w:bCs/>
          <w:noProof w:val="0"/>
          <w:sz w:val="20"/>
        </w:rPr>
        <w:t>dis: disease trait; qt: quantitative trait; both: applicable to either disease or quantitative traits</w:t>
      </w:r>
    </w:p>
    <w:p w14:paraId="1F0164E7" w14:textId="77777777" w:rsidR="004470CF" w:rsidRDefault="004470CF" w:rsidP="00894474">
      <w:pPr>
        <w:pStyle w:val="Heading2"/>
      </w:pPr>
    </w:p>
    <w:p w14:paraId="1388AB8A" w14:textId="77777777" w:rsidR="004C6283" w:rsidRPr="004C6283" w:rsidRDefault="004C6283" w:rsidP="00923754"/>
    <w:p w14:paraId="7D299AC1" w14:textId="77777777" w:rsidR="00DB5441" w:rsidRPr="00890F9C" w:rsidRDefault="00DB5441" w:rsidP="00894474">
      <w:pPr>
        <w:pStyle w:val="Heading2"/>
      </w:pPr>
      <w:bookmarkStart w:id="349" w:name="_Toc257304561"/>
      <w:r w:rsidRPr="00890F9C">
        <w:t>Glossary</w:t>
      </w:r>
      <w:bookmarkEnd w:id="349"/>
      <w:r w:rsidR="00EE5ED1" w:rsidRPr="00890F9C">
        <w:t xml:space="preserve"> </w:t>
      </w:r>
    </w:p>
    <w:p w14:paraId="4022E536" w14:textId="77777777" w:rsidR="00DB5441" w:rsidRPr="00890F9C" w:rsidRDefault="00DB5441" w:rsidP="00DB5441"/>
    <w:p w14:paraId="15C00F47" w14:textId="77777777" w:rsidR="00216B88" w:rsidRDefault="00216B88" w:rsidP="00216B88">
      <w:r w:rsidRPr="00890F9C">
        <w:rPr>
          <w:b/>
        </w:rPr>
        <w:t>Bayes’ Theorem:</w:t>
      </w:r>
      <w:r w:rsidRPr="00890F9C">
        <w:t xml:space="preserve"> A probability theory by the Reverend Thomas Bayes to calculate conditional probabilities based on prior distributions of parameters in a model and the observed experimental data.</w:t>
      </w:r>
    </w:p>
    <w:p w14:paraId="0416D54A" w14:textId="77777777" w:rsidR="00216B88" w:rsidRDefault="00216B88" w:rsidP="00216B88"/>
    <w:p w14:paraId="7B0117B9" w14:textId="77777777" w:rsidR="00216B88" w:rsidRPr="00890F9C" w:rsidRDefault="00216B88" w:rsidP="00216B88">
      <w:r w:rsidRPr="00890F9C">
        <w:rPr>
          <w:b/>
        </w:rPr>
        <w:t>Binary phenotype</w:t>
      </w:r>
      <w:r w:rsidRPr="00890F9C">
        <w:t>: Disease traits often have two major states</w:t>
      </w:r>
      <w:r>
        <w:t xml:space="preserve"> on the </w:t>
      </w:r>
      <w:r>
        <w:rPr>
          <w:b/>
        </w:rPr>
        <w:t>observed scale</w:t>
      </w:r>
      <w:r w:rsidRPr="00890F9C">
        <w:t xml:space="preserve">, diseased or healthy. They may nonetheless be complex traits where transition to the disease state is influenced by </w:t>
      </w:r>
      <w:r>
        <w:t>continuous variation on an</w:t>
      </w:r>
      <w:r w:rsidRPr="00890F9C">
        <w:t xml:space="preserve"> underlying </w:t>
      </w:r>
      <w:r w:rsidRPr="00890F9C">
        <w:rPr>
          <w:b/>
        </w:rPr>
        <w:t>liability</w:t>
      </w:r>
      <w:r>
        <w:rPr>
          <w:b/>
        </w:rPr>
        <w:t xml:space="preserve"> scale</w:t>
      </w:r>
      <w:r w:rsidRPr="00890F9C">
        <w:t xml:space="preserve"> </w:t>
      </w:r>
      <w:r>
        <w:t>for</w:t>
      </w:r>
      <w:r w:rsidRPr="00890F9C">
        <w:t xml:space="preserve"> disease that is controlled by many genetic loci and environmental effects. </w:t>
      </w:r>
    </w:p>
    <w:p w14:paraId="73F81BF9" w14:textId="77777777" w:rsidR="00216B88" w:rsidRPr="00890F9C" w:rsidRDefault="00216B88" w:rsidP="00216B88"/>
    <w:p w14:paraId="105624C2" w14:textId="77777777" w:rsidR="00216B88" w:rsidRPr="00CF55D4" w:rsidRDefault="00216B88" w:rsidP="00216B88">
      <w:r w:rsidRPr="00801EDE">
        <w:rPr>
          <w:b/>
        </w:rPr>
        <w:t>Bonferroni correction:</w:t>
      </w:r>
      <w:r>
        <w:t xml:space="preserve"> The simplest and perhaps most conservative method to control family error rate (</w:t>
      </w:r>
      <w:r w:rsidRPr="00801EDE">
        <w:rPr>
          <w:rFonts w:hint="eastAsia"/>
          <w:i/>
        </w:rPr>
        <w:t>α</w:t>
      </w:r>
      <w:r>
        <w:t>) by correcting for the number (</w:t>
      </w:r>
      <w:r w:rsidRPr="00801EDE">
        <w:rPr>
          <w:i/>
        </w:rPr>
        <w:t>n</w:t>
      </w:r>
      <w:r>
        <w:t xml:space="preserve">) of independent hypothesis tests when </w:t>
      </w:r>
      <w:r w:rsidRPr="00801EDE">
        <w:rPr>
          <w:i/>
        </w:rPr>
        <w:t>n</w:t>
      </w:r>
      <w:r>
        <w:t xml:space="preserve"> is large, i.e. the corrected threshold </w:t>
      </w:r>
      <w:r w:rsidRPr="00801EDE">
        <w:rPr>
          <w:i/>
        </w:rPr>
        <w:t>P</w:t>
      </w:r>
      <w:r w:rsidRPr="00801EDE">
        <w:rPr>
          <w:i/>
          <w:vertAlign w:val="subscript"/>
        </w:rPr>
        <w:t>corrected</w:t>
      </w:r>
      <w:r>
        <w:t xml:space="preserve"> = </w:t>
      </w:r>
      <w:r w:rsidRPr="00801EDE">
        <w:rPr>
          <w:rFonts w:hint="eastAsia"/>
          <w:i/>
        </w:rPr>
        <w:t>α</w:t>
      </w:r>
      <w:r>
        <w:t>/</w:t>
      </w:r>
      <w:r w:rsidRPr="00801EDE">
        <w:rPr>
          <w:i/>
        </w:rPr>
        <w:t>n</w:t>
      </w:r>
      <w:r>
        <w:rPr>
          <w:i/>
        </w:rPr>
        <w:t>.</w:t>
      </w:r>
    </w:p>
    <w:p w14:paraId="53CCDF59" w14:textId="77777777" w:rsidR="00216B88" w:rsidRPr="00890F9C" w:rsidRDefault="00216B88" w:rsidP="00216B88"/>
    <w:p w14:paraId="3F88275E" w14:textId="151488DA" w:rsidR="00DC5C90" w:rsidRDefault="00DC5C90" w:rsidP="00216B88">
      <w:pPr>
        <w:rPr>
          <w:ins w:id="350" w:author="HALEY Chris" w:date="2014-07-04T17:53:00Z"/>
        </w:rPr>
      </w:pPr>
      <w:ins w:id="351" w:author="HALEY Chris" w:date="2014-07-04T17:53:00Z">
        <w:r>
          <w:rPr>
            <w:b/>
          </w:rPr>
          <w:t>B</w:t>
        </w:r>
        <w:r w:rsidRPr="00890F9C">
          <w:rPr>
            <w:b/>
          </w:rPr>
          <w:t>road-sense heritability (H</w:t>
        </w:r>
        <w:r w:rsidRPr="00890F9C">
          <w:rPr>
            <w:b/>
            <w:vertAlign w:val="superscript"/>
          </w:rPr>
          <w:t>2</w:t>
        </w:r>
        <w:r w:rsidRPr="00890F9C">
          <w:rPr>
            <w:b/>
          </w:rPr>
          <w:t>)</w:t>
        </w:r>
        <w:r w:rsidRPr="00890F9C">
          <w:t xml:space="preserve"> is the proportion due to all genetic effects</w:t>
        </w:r>
        <w:r>
          <w:t>, both additive and non-additive (including both dominance and epistasis)</w:t>
        </w:r>
        <w:r w:rsidRPr="00890F9C">
          <w:t>.</w:t>
        </w:r>
      </w:ins>
    </w:p>
    <w:p w14:paraId="4EDFAAF5" w14:textId="77777777" w:rsidR="00DC5C90" w:rsidRDefault="00DC5C90" w:rsidP="00216B88">
      <w:pPr>
        <w:rPr>
          <w:ins w:id="352" w:author="HALEY Chris" w:date="2014-07-04T17:53:00Z"/>
        </w:rPr>
      </w:pPr>
    </w:p>
    <w:p w14:paraId="75A12E00" w14:textId="655B228E" w:rsidR="00216B88" w:rsidRDefault="00216B88" w:rsidP="00216B88">
      <w:r w:rsidRPr="00801EDE">
        <w:rPr>
          <w:b/>
        </w:rPr>
        <w:t>Causal variant:</w:t>
      </w:r>
      <w:r>
        <w:t xml:space="preserve"> A genetic variant directly modifies a phenotype and/or causes a change of disease risk. O</w:t>
      </w:r>
      <w:r w:rsidRPr="000033ED">
        <w:t xml:space="preserve">wing to the limited amount of variation interrogated by </w:t>
      </w:r>
      <w:r w:rsidRPr="000033ED">
        <w:lastRenderedPageBreak/>
        <w:t>SNP genotyping microarrays, SNPs in GWASs typically merely tag the causal region rather than themselves being the causal variant</w:t>
      </w:r>
      <w:r>
        <w:t>.</w:t>
      </w:r>
    </w:p>
    <w:p w14:paraId="436E9994" w14:textId="77777777" w:rsidR="00216B88" w:rsidRDefault="00216B88" w:rsidP="00216B88"/>
    <w:p w14:paraId="0506AC0B" w14:textId="77777777" w:rsidR="00DB5441" w:rsidRPr="00890F9C" w:rsidRDefault="004D073D" w:rsidP="00DB5441">
      <w:r w:rsidRPr="00890F9C">
        <w:rPr>
          <w:b/>
        </w:rPr>
        <w:t>Complex trait</w:t>
      </w:r>
      <w:r w:rsidR="00E77EFF" w:rsidRPr="00890F9C">
        <w:t>: A trait where variation between individuals is controlled by several or many genes and different environmental effects, potentially with interactions between these different effects.</w:t>
      </w:r>
    </w:p>
    <w:p w14:paraId="6C02DD56" w14:textId="77777777" w:rsidR="00AE1FC1" w:rsidRPr="00890F9C" w:rsidRDefault="00AE1FC1" w:rsidP="00DB5441"/>
    <w:p w14:paraId="44F2270D" w14:textId="77777777" w:rsidR="00216B88" w:rsidRPr="00890F9C" w:rsidRDefault="00216B88" w:rsidP="00216B88">
      <w:r w:rsidRPr="00801EDE">
        <w:rPr>
          <w:b/>
        </w:rPr>
        <w:t>Covariate:</w:t>
      </w:r>
      <w:r>
        <w:t xml:space="preserve"> A</w:t>
      </w:r>
      <w:r w:rsidRPr="00003E4B">
        <w:t xml:space="preserve"> variable that </w:t>
      </w:r>
      <w:r>
        <w:t xml:space="preserve">may confound </w:t>
      </w:r>
      <w:r w:rsidRPr="00003E4B">
        <w:t xml:space="preserve">the outcome </w:t>
      </w:r>
      <w:r>
        <w:t>variable of a statistical model, e.g. age is a covariate of human height</w:t>
      </w:r>
      <w:r w:rsidRPr="00003E4B">
        <w:t>.</w:t>
      </w:r>
    </w:p>
    <w:p w14:paraId="18D0EC7A" w14:textId="77777777" w:rsidR="00216B88" w:rsidRPr="00890F9C" w:rsidRDefault="00216B88" w:rsidP="00216B88"/>
    <w:p w14:paraId="220CB420" w14:textId="77777777" w:rsidR="00216B88" w:rsidRPr="00890F9C" w:rsidRDefault="00216B88" w:rsidP="00216B88">
      <w:r w:rsidRPr="00890F9C">
        <w:rPr>
          <w:b/>
        </w:rPr>
        <w:t xml:space="preserve">Endophenotype: </w:t>
      </w:r>
      <w:r w:rsidRPr="00890F9C">
        <w:t xml:space="preserve">A heritable trait genetically correlated with a disease trait. Often </w:t>
      </w:r>
      <w:ins w:id="353" w:author="Darren Burgess" w:date="2014-04-17T15:28:00Z">
        <w:r w:rsidR="00BC1EAD">
          <w:t xml:space="preserve">it is </w:t>
        </w:r>
      </w:ins>
      <w:r w:rsidRPr="00890F9C">
        <w:t xml:space="preserve">a trait </w:t>
      </w:r>
      <w:ins w:id="354" w:author="Darren Burgess" w:date="2014-04-17T15:28:00Z">
        <w:r w:rsidR="00BC1EAD">
          <w:t>(such as the level of a</w:t>
        </w:r>
        <w:r w:rsidR="00BC1EAD" w:rsidRPr="00BC1EAD">
          <w:t xml:space="preserve"> metabolite </w:t>
        </w:r>
      </w:ins>
      <w:ins w:id="355" w:author="Darren Burgess" w:date="2014-04-17T15:29:00Z">
        <w:r w:rsidR="00BC1EAD">
          <w:t>or</w:t>
        </w:r>
      </w:ins>
      <w:ins w:id="356" w:author="Darren Burgess" w:date="2014-04-17T15:28:00Z">
        <w:r w:rsidR="00BC1EAD" w:rsidRPr="00BC1EAD">
          <w:t xml:space="preserve"> transcript</w:t>
        </w:r>
      </w:ins>
      <w:ins w:id="357" w:author="Darren Burgess" w:date="2014-04-17T15:29:00Z">
        <w:r w:rsidR="00BC1EAD">
          <w:t xml:space="preserve">) </w:t>
        </w:r>
      </w:ins>
      <w:r w:rsidRPr="00890F9C">
        <w:t xml:space="preserve">that </w:t>
      </w:r>
      <w:ins w:id="358" w:author="Darren Burgess" w:date="2014-04-17T15:28:00Z">
        <w:r w:rsidR="00BC1EAD">
          <w:t xml:space="preserve">can </w:t>
        </w:r>
      </w:ins>
      <w:r w:rsidRPr="00890F9C">
        <w:t>be measured in all individuals whether diseased or not and which potentially provides a predictor of disease status.</w:t>
      </w:r>
    </w:p>
    <w:p w14:paraId="5C67051E" w14:textId="77777777" w:rsidR="00216B88" w:rsidRPr="00890F9C" w:rsidRDefault="00216B88" w:rsidP="00216B88">
      <w:pPr>
        <w:rPr>
          <w:b/>
        </w:rPr>
      </w:pPr>
    </w:p>
    <w:p w14:paraId="773C3366" w14:textId="77777777" w:rsidR="00216B88" w:rsidRDefault="00216B88" w:rsidP="00216B88">
      <w:r w:rsidRPr="00801EDE">
        <w:rPr>
          <w:b/>
        </w:rPr>
        <w:t>Entropy-based methods:</w:t>
      </w:r>
      <w:r>
        <w:t xml:space="preserve"> Entropy is a key measure of </w:t>
      </w:r>
      <w:r w:rsidRPr="004E7875">
        <w:t xml:space="preserve">uncertainty associated with a random variable </w:t>
      </w:r>
      <w:r>
        <w:t xml:space="preserve">in </w:t>
      </w:r>
      <w:r w:rsidRPr="004E7875">
        <w:t>information theory</w:t>
      </w:r>
      <w:r>
        <w:t>. Entropy-based methods examine the information/entropy difference between different models with and without interactions to detect epistasis.</w:t>
      </w:r>
    </w:p>
    <w:p w14:paraId="5B8CD8A6" w14:textId="77777777" w:rsidR="00216B88" w:rsidRDefault="00216B88" w:rsidP="00216B88"/>
    <w:p w14:paraId="4560373D" w14:textId="77777777" w:rsidR="00216B88" w:rsidRPr="00890F9C" w:rsidRDefault="00216B88" w:rsidP="00216B88">
      <w:r w:rsidRPr="00890F9C">
        <w:rPr>
          <w:b/>
        </w:rPr>
        <w:t>Epistasis:</w:t>
      </w:r>
      <w:r w:rsidRPr="00890F9C">
        <w:t xml:space="preserve"> Statistical interactions between loci in their impact on a trait such that the impact of a particular single locus genotype depends on the genotype at other loci.</w:t>
      </w:r>
    </w:p>
    <w:p w14:paraId="1733FE52" w14:textId="77777777" w:rsidR="00216B88" w:rsidRPr="00890F9C" w:rsidRDefault="00216B88" w:rsidP="00216B88"/>
    <w:p w14:paraId="40B05D7D" w14:textId="77777777" w:rsidR="00216B88" w:rsidRDefault="00216B88" w:rsidP="00216B88">
      <w:pPr>
        <w:tabs>
          <w:tab w:val="left" w:pos="3516"/>
        </w:tabs>
        <w:rPr>
          <w:ins w:id="359" w:author="HALEY Chris" w:date="2014-07-04T17:55:00Z"/>
        </w:rPr>
      </w:pPr>
      <w:r w:rsidRPr="00890F9C">
        <w:rPr>
          <w:b/>
        </w:rPr>
        <w:t xml:space="preserve">eQTL: </w:t>
      </w:r>
      <w:r w:rsidRPr="00890F9C">
        <w:t>An expression quantitative trait locus controls variation in expression</w:t>
      </w:r>
      <w:r w:rsidRPr="00890F9C">
        <w:tab/>
        <w:t>of a particular gene. An eQTL may lie adjacent to the gene being controlled (</w:t>
      </w:r>
      <w:r w:rsidRPr="00890F9C">
        <w:rPr>
          <w:i/>
        </w:rPr>
        <w:t xml:space="preserve">cis </w:t>
      </w:r>
      <w:r w:rsidRPr="00890F9C">
        <w:t>acting control) or some distance away (</w:t>
      </w:r>
      <w:r w:rsidRPr="00890F9C">
        <w:rPr>
          <w:i/>
        </w:rPr>
        <w:t>trans</w:t>
      </w:r>
      <w:r w:rsidRPr="00890F9C">
        <w:t xml:space="preserve"> acting).</w:t>
      </w:r>
    </w:p>
    <w:p w14:paraId="309C0F5E" w14:textId="77777777" w:rsidR="00DC5C90" w:rsidRDefault="00DC5C90" w:rsidP="00216B88">
      <w:pPr>
        <w:tabs>
          <w:tab w:val="left" w:pos="3516"/>
        </w:tabs>
        <w:rPr>
          <w:ins w:id="360" w:author="HALEY Chris" w:date="2014-07-04T17:55:00Z"/>
        </w:rPr>
      </w:pPr>
    </w:p>
    <w:p w14:paraId="538522FD" w14:textId="1C9CACA2" w:rsidR="00DC5C90" w:rsidRPr="00DC5C90" w:rsidRDefault="00DC5C90" w:rsidP="00216B88">
      <w:pPr>
        <w:tabs>
          <w:tab w:val="left" w:pos="3516"/>
        </w:tabs>
        <w:rPr>
          <w:b/>
        </w:rPr>
      </w:pPr>
      <w:ins w:id="361" w:author="HALEY Chris" w:date="2014-07-04T17:55:00Z">
        <w:r w:rsidRPr="00DC5C90">
          <w:rPr>
            <w:b/>
            <w:rPrChange w:id="362" w:author="HALEY Chris" w:date="2014-07-04T17:56:00Z">
              <w:rPr/>
            </w:rPrChange>
          </w:rPr>
          <w:t>Exhaustive search:</w:t>
        </w:r>
      </w:ins>
      <w:ins w:id="363" w:author="HALEY Chris" w:date="2014-07-04T17:56:00Z">
        <w:r w:rsidRPr="00DC5C90">
          <w:rPr>
            <w:rPrChange w:id="364" w:author="HALEY Chris" w:date="2014-07-04T17:57:00Z">
              <w:rPr>
                <w:b/>
              </w:rPr>
            </w:rPrChange>
          </w:rPr>
          <w:t xml:space="preserve"> A search of all possible </w:t>
        </w:r>
      </w:ins>
      <w:ins w:id="365" w:author="HALEY Chris" w:date="2014-07-04T17:57:00Z">
        <w:r>
          <w:t xml:space="preserve">pairwise </w:t>
        </w:r>
      </w:ins>
      <w:ins w:id="366" w:author="HALEY Chris" w:date="2014-07-04T17:56:00Z">
        <w:r w:rsidRPr="00DC5C90">
          <w:rPr>
            <w:rPrChange w:id="367" w:author="HALEY Chris" w:date="2014-07-04T17:57:00Z">
              <w:rPr>
                <w:b/>
              </w:rPr>
            </w:rPrChange>
          </w:rPr>
          <w:t>combination</w:t>
        </w:r>
      </w:ins>
      <w:ins w:id="368" w:author="HALEY Chris" w:date="2014-07-04T17:57:00Z">
        <w:r>
          <w:t>s of loci for evidence of epistatic interactions.</w:t>
        </w:r>
      </w:ins>
    </w:p>
    <w:p w14:paraId="48FF6C1C" w14:textId="77777777" w:rsidR="00216B88" w:rsidRDefault="00216B88" w:rsidP="00216B88"/>
    <w:p w14:paraId="09E35700" w14:textId="77777777" w:rsidR="00DF2DC4" w:rsidRPr="00890F9C" w:rsidRDefault="00DF2DC4" w:rsidP="00DB5441">
      <w:r w:rsidRPr="00890F9C">
        <w:rPr>
          <w:b/>
        </w:rPr>
        <w:t>Genetic architecture</w:t>
      </w:r>
      <w:r w:rsidRPr="00890F9C">
        <w:t>: The complete description of the genetic factors influencing trait variation, such as number of genetic loci, their effects, allele frequencies actions and interactions.</w:t>
      </w:r>
    </w:p>
    <w:p w14:paraId="718D52E5" w14:textId="77777777" w:rsidR="00C20E66" w:rsidRPr="00890F9C" w:rsidRDefault="00C20E66" w:rsidP="00DB5441"/>
    <w:p w14:paraId="55B2085C" w14:textId="77777777" w:rsidR="00216B88" w:rsidRDefault="00216B88" w:rsidP="00216B88">
      <w:r w:rsidRPr="00801EDE">
        <w:rPr>
          <w:b/>
        </w:rPr>
        <w:t>Haplotype:</w:t>
      </w:r>
      <w:r>
        <w:t xml:space="preserve"> A combination of alleles (DNA sequences) inherited from a single parent. A haplotype can be within one locus or across multiple loci, with or without physical coupling on the DNA strand. </w:t>
      </w:r>
    </w:p>
    <w:p w14:paraId="29F7A44A" w14:textId="77777777" w:rsidR="00216B88" w:rsidRDefault="00216B88" w:rsidP="00216B88"/>
    <w:p w14:paraId="1C666FD2" w14:textId="77777777" w:rsidR="00216B88" w:rsidRPr="00890F9C" w:rsidRDefault="00216B88" w:rsidP="00216B88">
      <w:r w:rsidRPr="00890F9C">
        <w:rPr>
          <w:b/>
        </w:rPr>
        <w:t>Hardy–Weinberg Equilibrium</w:t>
      </w:r>
      <w:r w:rsidRPr="00890F9C">
        <w:t>: A principle stating that allele and genotype frequencies of variants in a population will remain constant from one generation to the next in the absence of evolutionary disturbing factors such as mutation and genetic drift.</w:t>
      </w:r>
    </w:p>
    <w:p w14:paraId="20DC82F7" w14:textId="77777777" w:rsidR="00216B88" w:rsidRDefault="00216B88" w:rsidP="00216B88"/>
    <w:p w14:paraId="4698EFA2" w14:textId="10B5B1E0" w:rsidR="00216B88" w:rsidRPr="00890F9C" w:rsidRDefault="00216B88" w:rsidP="00216B88">
      <w:r w:rsidRPr="00890F9C">
        <w:rPr>
          <w:b/>
        </w:rPr>
        <w:t>Heritability</w:t>
      </w:r>
      <w:r w:rsidRPr="00890F9C">
        <w:t xml:space="preserve">: The proportion of the trait variation for a particular trait in a particular population and environment that is under genetic control. </w:t>
      </w:r>
      <w:del w:id="369" w:author="HALEY Chris" w:date="2014-07-04T17:54:00Z">
        <w:r w:rsidRPr="00890F9C" w:rsidDel="00DC5C90">
          <w:delText xml:space="preserve">The </w:delText>
        </w:r>
      </w:del>
      <w:del w:id="370" w:author="HALEY Chris" w:date="2014-07-04T17:52:00Z">
        <w:r w:rsidRPr="00890F9C" w:rsidDel="00DC5C90">
          <w:rPr>
            <w:b/>
          </w:rPr>
          <w:delText>narrow-sense heritability (h</w:delText>
        </w:r>
        <w:r w:rsidRPr="00890F9C" w:rsidDel="00DC5C90">
          <w:rPr>
            <w:b/>
            <w:vertAlign w:val="superscript"/>
          </w:rPr>
          <w:delText>2</w:delText>
        </w:r>
        <w:r w:rsidRPr="00890F9C" w:rsidDel="00DC5C90">
          <w:rPr>
            <w:b/>
          </w:rPr>
          <w:delText>)</w:delText>
        </w:r>
        <w:r w:rsidRPr="00890F9C" w:rsidDel="00DC5C90">
          <w:delText xml:space="preserve"> refers to the proportion of variation due to the additive effects of genes </w:delText>
        </w:r>
      </w:del>
      <w:del w:id="371" w:author="HALEY Chris" w:date="2014-07-04T17:53:00Z">
        <w:r w:rsidRPr="00890F9C" w:rsidDel="00DC5C90">
          <w:delText xml:space="preserve">whereas the </w:delText>
        </w:r>
        <w:r w:rsidRPr="00890F9C" w:rsidDel="00DC5C90">
          <w:rPr>
            <w:b/>
          </w:rPr>
          <w:delText>broad-sense heritability (H</w:delText>
        </w:r>
        <w:r w:rsidRPr="00890F9C" w:rsidDel="00DC5C90">
          <w:rPr>
            <w:b/>
            <w:vertAlign w:val="superscript"/>
          </w:rPr>
          <w:delText>2</w:delText>
        </w:r>
        <w:r w:rsidRPr="00890F9C" w:rsidDel="00DC5C90">
          <w:rPr>
            <w:b/>
          </w:rPr>
          <w:delText>)</w:delText>
        </w:r>
        <w:r w:rsidRPr="00890F9C" w:rsidDel="00DC5C90">
          <w:delText xml:space="preserve"> is the proportion due to all genetic effects.</w:delText>
        </w:r>
      </w:del>
    </w:p>
    <w:p w14:paraId="742DF2A4" w14:textId="77777777" w:rsidR="00216B88" w:rsidRDefault="00216B88" w:rsidP="00216B88"/>
    <w:p w14:paraId="6CA5C1C5" w14:textId="66FC8662" w:rsidR="00DC5C90" w:rsidRDefault="00DC5C90" w:rsidP="00216B88">
      <w:pPr>
        <w:rPr>
          <w:ins w:id="372" w:author="HALEY Chris" w:date="2014-07-04T17:55:00Z"/>
        </w:rPr>
      </w:pPr>
      <w:moveToRangeStart w:id="373" w:author="HALEY Chris" w:date="2014-07-04T17:54:00Z" w:name="move392259826"/>
      <w:moveTo w:id="374" w:author="HALEY Chris" w:date="2014-07-04T17:54:00Z">
        <w:r w:rsidRPr="00890F9C">
          <w:rPr>
            <w:b/>
          </w:rPr>
          <w:t>Hypothesis driven analysis</w:t>
        </w:r>
        <w:r w:rsidRPr="00890F9C">
          <w:t xml:space="preserve"> limits the combinations of loci tested </w:t>
        </w:r>
      </w:moveTo>
      <w:ins w:id="375" w:author="HALEY Chris" w:date="2014-07-04T17:55:00Z">
        <w:r>
          <w:t xml:space="preserve">for epistasis </w:t>
        </w:r>
      </w:ins>
      <w:moveTo w:id="376" w:author="HALEY Chris" w:date="2014-07-04T17:54:00Z">
        <w:r w:rsidRPr="00890F9C">
          <w:t>according to some prior hypothesis (for example that only loci with a marginal effect should be tested or only those loci in a particular pathway).</w:t>
        </w:r>
      </w:moveTo>
      <w:moveToRangeEnd w:id="373"/>
    </w:p>
    <w:p w14:paraId="61664A03" w14:textId="77777777" w:rsidR="00DC5C90" w:rsidRDefault="00DC5C90" w:rsidP="00216B88">
      <w:pPr>
        <w:rPr>
          <w:ins w:id="377" w:author="HALEY Chris" w:date="2014-07-04T17:54:00Z"/>
          <w:b/>
        </w:rPr>
      </w:pPr>
    </w:p>
    <w:p w14:paraId="21C260C9" w14:textId="52485D76" w:rsidR="00216B88" w:rsidRPr="00890F9C" w:rsidRDefault="00216B88" w:rsidP="00216B88">
      <w:r w:rsidRPr="00890F9C">
        <w:rPr>
          <w:b/>
        </w:rPr>
        <w:t>Hypothesis free analysis:</w:t>
      </w:r>
      <w:r w:rsidRPr="00890F9C">
        <w:t xml:space="preserve"> No assumption is made about the loci involved in epistasis or their effects and so all possible pairs of SNPs are tested (an </w:t>
      </w:r>
      <w:r w:rsidRPr="00890F9C">
        <w:rPr>
          <w:b/>
        </w:rPr>
        <w:t>exhaustive search</w:t>
      </w:r>
      <w:r w:rsidRPr="00890F9C">
        <w:t xml:space="preserve">).  </w:t>
      </w:r>
      <w:moveFromRangeStart w:id="378" w:author="HALEY Chris" w:date="2014-07-04T17:54:00Z" w:name="move392259826"/>
      <w:moveFrom w:id="379" w:author="HALEY Chris" w:date="2014-07-04T17:54:00Z">
        <w:r w:rsidRPr="00890F9C" w:rsidDel="00DC5C90">
          <w:rPr>
            <w:b/>
          </w:rPr>
          <w:t>Hypothesis driven analysis</w:t>
        </w:r>
        <w:r w:rsidRPr="00890F9C" w:rsidDel="00DC5C90">
          <w:t xml:space="preserve"> limits the combinations of loci tested according to some prior hypothesis (for example that only loci with a marginal effect should be tested or only those loci in a particular pathway). </w:t>
        </w:r>
      </w:moveFrom>
      <w:moveFromRangeEnd w:id="378"/>
    </w:p>
    <w:p w14:paraId="3907C561" w14:textId="77777777" w:rsidR="00216B88" w:rsidRDefault="00216B88" w:rsidP="00216B88"/>
    <w:p w14:paraId="7A2BE337" w14:textId="77777777" w:rsidR="00216B88" w:rsidRDefault="00216B88" w:rsidP="00216B88">
      <w:r w:rsidRPr="00801EDE">
        <w:rPr>
          <w:b/>
        </w:rPr>
        <w:t>Imputation:</w:t>
      </w:r>
      <w:r>
        <w:t xml:space="preserve"> </w:t>
      </w:r>
      <w:r w:rsidRPr="00E14F69">
        <w:t xml:space="preserve">Statistical inference of unobserved </w:t>
      </w:r>
      <w:r>
        <w:t xml:space="preserve">SNP </w:t>
      </w:r>
      <w:r w:rsidRPr="00E14F69">
        <w:t xml:space="preserve">genotypes based on </w:t>
      </w:r>
      <w:r>
        <w:t xml:space="preserve">a reference panel of </w:t>
      </w:r>
      <w:r w:rsidRPr="00E14F69">
        <w:t>known haplotypes in a populatio</w:t>
      </w:r>
      <w:r>
        <w:t>n (e.g. human 1000 Genomes Project). Imputation can greatly narrow down the distance between SNPs and causal variants and thus increase the power of detection of associations.</w:t>
      </w:r>
    </w:p>
    <w:p w14:paraId="00B8B20A" w14:textId="77777777" w:rsidR="00216B88" w:rsidRDefault="00216B88" w:rsidP="00216B88"/>
    <w:p w14:paraId="4892E341" w14:textId="77777777" w:rsidR="00216B88" w:rsidRDefault="00216B88" w:rsidP="00216B88">
      <w:pPr>
        <w:rPr>
          <w:ins w:id="380" w:author="Gib Hemani" w:date="2014-06-27T02:04:00Z"/>
        </w:rPr>
      </w:pPr>
      <w:r w:rsidRPr="00801EDE">
        <w:rPr>
          <w:b/>
        </w:rPr>
        <w:t>Large P small N problem:</w:t>
      </w:r>
      <w:r>
        <w:t xml:space="preserve"> A statistical challenge to estimate a large number of parameters based on a small number of samples.</w:t>
      </w:r>
    </w:p>
    <w:p w14:paraId="4625023D" w14:textId="77777777" w:rsidR="003A4306" w:rsidRDefault="003A4306" w:rsidP="00216B88">
      <w:pPr>
        <w:rPr>
          <w:ins w:id="381" w:author="Gib Hemani" w:date="2014-06-27T02:04:00Z"/>
        </w:rPr>
      </w:pPr>
    </w:p>
    <w:p w14:paraId="14D3CA5C" w14:textId="77777777" w:rsidR="003A4306" w:rsidRPr="003A4306" w:rsidRDefault="003A4306" w:rsidP="00216B88">
      <w:ins w:id="382" w:author="Gib Hemani" w:date="2014-06-27T02:04:00Z">
        <w:r>
          <w:rPr>
            <w:b/>
          </w:rPr>
          <w:t>Liability scale:</w:t>
        </w:r>
        <w:r>
          <w:t xml:space="preserve"> Unobserved underlying risk of a binary phenotype or disease, </w:t>
        </w:r>
      </w:ins>
      <w:ins w:id="383" w:author="Gib Hemani" w:date="2014-06-27T02:05:00Z">
        <w:r>
          <w:t>measured on a continuous scale and is likely influenced by many genetic and environmental factors</w:t>
        </w:r>
      </w:ins>
    </w:p>
    <w:p w14:paraId="1C06E9FD" w14:textId="77777777" w:rsidR="00216B88" w:rsidRDefault="00216B88" w:rsidP="00216B88"/>
    <w:p w14:paraId="504B5C16" w14:textId="77777777" w:rsidR="00216B88" w:rsidRDefault="00216B88" w:rsidP="00216B88">
      <w:r w:rsidRPr="00890F9C">
        <w:rPr>
          <w:b/>
        </w:rPr>
        <w:t>Linkage disequilibrium</w:t>
      </w:r>
      <w:r>
        <w:rPr>
          <w:b/>
        </w:rPr>
        <w:t xml:space="preserve"> (LD)</w:t>
      </w:r>
      <w:r w:rsidRPr="00890F9C">
        <w:t>: The nonrandom association of alleles of two or more loci in a population</w:t>
      </w:r>
      <w:r>
        <w:t xml:space="preserve"> owing to limited recombination</w:t>
      </w:r>
      <w:r w:rsidRPr="00890F9C">
        <w:t>.</w:t>
      </w:r>
      <w:r>
        <w:t xml:space="preserve"> LD is often used to measure the relationship of genetic markers of the loci – a high LD means the markers are closely related (i.e. co-occurring) so one marker can predict the other(s). Markers in high LD with an unobserved causal variant can increase the power of detection of associations. Several methods can be used to calculate LD, of which correlation is the simplest and robust approach.</w:t>
      </w:r>
    </w:p>
    <w:p w14:paraId="76189546" w14:textId="77777777" w:rsidR="00216B88" w:rsidRDefault="00216B88" w:rsidP="00216B88"/>
    <w:p w14:paraId="2823A41B" w14:textId="77777777" w:rsidR="00216B88" w:rsidRDefault="00216B88" w:rsidP="00216B88">
      <w:r w:rsidRPr="00801EDE">
        <w:rPr>
          <w:b/>
        </w:rPr>
        <w:t>Linkage phase:</w:t>
      </w:r>
      <w:r>
        <w:t xml:space="preserve"> The information of combinations DNA alleles in a diploid individual inherited from the mother or father (also known as gametic phase).</w:t>
      </w:r>
    </w:p>
    <w:p w14:paraId="7A5B5514" w14:textId="77777777" w:rsidR="00216B88" w:rsidRDefault="00216B88" w:rsidP="00216B88"/>
    <w:p w14:paraId="1CDBE617" w14:textId="77777777" w:rsidR="00216B88" w:rsidRDefault="00216B88" w:rsidP="00216B88">
      <w:r w:rsidRPr="00801EDE">
        <w:rPr>
          <w:b/>
        </w:rPr>
        <w:t>Marginal effect:</w:t>
      </w:r>
      <w:r>
        <w:t xml:space="preserve"> The average effect of a locus across all other loci and environmental effects (also known as main effect).</w:t>
      </w:r>
    </w:p>
    <w:p w14:paraId="3B16C3B7" w14:textId="77777777" w:rsidR="00216B88" w:rsidRPr="00890F9C" w:rsidRDefault="00216B88" w:rsidP="00216B88"/>
    <w:p w14:paraId="735F28A1" w14:textId="5A682BE5" w:rsidR="00216B88" w:rsidRPr="00890F9C" w:rsidDel="00DC6D49" w:rsidRDefault="00216B88" w:rsidP="00216B88">
      <w:pPr>
        <w:rPr>
          <w:del w:id="384" w:author="HALEY Chris" w:date="2014-07-04T18:01:00Z"/>
        </w:rPr>
      </w:pPr>
      <w:del w:id="385" w:author="HALEY Chris" w:date="2014-07-04T18:01:00Z">
        <w:r w:rsidRPr="00890F9C" w:rsidDel="00DC6D49">
          <w:rPr>
            <w:b/>
          </w:rPr>
          <w:delText>Mendelian disease</w:delText>
        </w:r>
        <w:r w:rsidRPr="00890F9C" w:rsidDel="00DC6D49">
          <w:delText>: Where the disease state is completely or largely determined by variation at a single gen</w:delText>
        </w:r>
      </w:del>
      <w:ins w:id="386" w:author="Gib Hemani" w:date="2014-06-26T23:11:00Z">
        <w:del w:id="387" w:author="HALEY Chris" w:date="2014-07-04T18:01:00Z">
          <w:r w:rsidR="00031874" w:rsidDel="00DC6D49">
            <w:delText>etic</w:delText>
          </w:r>
        </w:del>
      </w:ins>
      <w:del w:id="388" w:author="HALEY Chris" w:date="2014-07-04T18:01:00Z">
        <w:r w:rsidRPr="00890F9C" w:rsidDel="00DC6D49">
          <w:delText xml:space="preserve"> locus inherited in a Mendelian fashion.</w:delText>
        </w:r>
      </w:del>
    </w:p>
    <w:p w14:paraId="24A6B0EF" w14:textId="77777777" w:rsidR="00216B88" w:rsidRPr="00890F9C" w:rsidRDefault="00216B88" w:rsidP="00216B88"/>
    <w:p w14:paraId="29DE91D3" w14:textId="77777777" w:rsidR="00216B88" w:rsidRPr="00BD5AD4" w:rsidRDefault="00216B88" w:rsidP="00216B88">
      <w:r w:rsidRPr="00801EDE">
        <w:rPr>
          <w:b/>
        </w:rPr>
        <w:t>Multifactor Dimensionality Reduction:</w:t>
      </w:r>
      <w:r>
        <w:t xml:space="preserve"> A data mining algorithm that can reduce a high-dimensional multi-locus model of multifactorial classes (i.e. SNP genotype combinations) into a one-dimensional model of one variable of either high risk (potential interacting) or low risk classes based on the ratio of cases and controls in each class. The algorithm uses cross-validation iteratively to define the best classification. </w:t>
      </w:r>
    </w:p>
    <w:p w14:paraId="5A8D0CB0" w14:textId="77777777" w:rsidR="00216B88" w:rsidRDefault="00216B88" w:rsidP="00216B88"/>
    <w:p w14:paraId="702CAF40" w14:textId="77777777" w:rsidR="00C20E66" w:rsidRPr="00890F9C" w:rsidRDefault="004D073D" w:rsidP="00C20E66">
      <w:r w:rsidRPr="00890F9C">
        <w:rPr>
          <w:b/>
        </w:rPr>
        <w:lastRenderedPageBreak/>
        <w:t xml:space="preserve">Mutational target size: </w:t>
      </w:r>
      <w:r w:rsidR="00C20E66" w:rsidRPr="00890F9C">
        <w:t>Fraction of the genome in which new mutations potentially cause variation for a trait. For most complex traits this is large suggesting many loci can potentially influence trait variation.</w:t>
      </w:r>
    </w:p>
    <w:p w14:paraId="7D4C18FE" w14:textId="77777777" w:rsidR="00C20E66" w:rsidRDefault="00C20E66" w:rsidP="00DB5441">
      <w:pPr>
        <w:rPr>
          <w:ins w:id="389" w:author="Gib Hemani" w:date="2014-06-27T02:03:00Z"/>
        </w:rPr>
      </w:pPr>
    </w:p>
    <w:p w14:paraId="48173314" w14:textId="59D0381D" w:rsidR="00DC5C90" w:rsidRDefault="00DC5C90" w:rsidP="00DB5441">
      <w:pPr>
        <w:rPr>
          <w:ins w:id="390" w:author="HALEY Chris" w:date="2014-07-04T17:52:00Z"/>
        </w:rPr>
      </w:pPr>
      <w:ins w:id="391" w:author="HALEY Chris" w:date="2014-07-04T17:52:00Z">
        <w:r>
          <w:rPr>
            <w:b/>
          </w:rPr>
          <w:t>N</w:t>
        </w:r>
        <w:r w:rsidRPr="00890F9C">
          <w:rPr>
            <w:b/>
          </w:rPr>
          <w:t>arrow-sense heritability (h</w:t>
        </w:r>
        <w:r w:rsidRPr="00890F9C">
          <w:rPr>
            <w:b/>
            <w:vertAlign w:val="superscript"/>
          </w:rPr>
          <w:t>2</w:t>
        </w:r>
        <w:r w:rsidRPr="00890F9C">
          <w:rPr>
            <w:b/>
          </w:rPr>
          <w:t>)</w:t>
        </w:r>
        <w:r w:rsidRPr="00890F9C">
          <w:t xml:space="preserve"> </w:t>
        </w:r>
        <w:r>
          <w:t>T</w:t>
        </w:r>
        <w:r w:rsidRPr="00890F9C">
          <w:t>he proportion of variation due to the additive effects of genes</w:t>
        </w:r>
        <w:r>
          <w:t>.</w:t>
        </w:r>
      </w:ins>
    </w:p>
    <w:p w14:paraId="559C695A" w14:textId="77777777" w:rsidR="00DC5C90" w:rsidRDefault="00DC5C90" w:rsidP="00DB5441">
      <w:pPr>
        <w:rPr>
          <w:ins w:id="392" w:author="HALEY Chris" w:date="2014-07-04T17:52:00Z"/>
          <w:b/>
        </w:rPr>
      </w:pPr>
    </w:p>
    <w:p w14:paraId="6B67B418" w14:textId="77777777" w:rsidR="003A4306" w:rsidRPr="003A4306" w:rsidRDefault="003A4306" w:rsidP="00DB5441">
      <w:pPr>
        <w:rPr>
          <w:ins w:id="393" w:author="Gib Hemani" w:date="2014-06-27T02:03:00Z"/>
        </w:rPr>
      </w:pPr>
      <w:ins w:id="394" w:author="Gib Hemani" w:date="2014-06-27T02:03:00Z">
        <w:r>
          <w:rPr>
            <w:b/>
          </w:rPr>
          <w:t>Observed scale:</w:t>
        </w:r>
        <w:r>
          <w:t xml:space="preserve"> Measurement of a binary phenotype in terms of whether the participant exhibits or does not exhibit the phenotype</w:t>
        </w:r>
      </w:ins>
    </w:p>
    <w:p w14:paraId="0474E53F" w14:textId="77777777" w:rsidR="003A4306" w:rsidRPr="00890F9C" w:rsidRDefault="003A4306" w:rsidP="00DB5441"/>
    <w:p w14:paraId="138B645A" w14:textId="77777777" w:rsidR="00216B88" w:rsidRPr="00890F9C" w:rsidRDefault="00216B88" w:rsidP="00216B88">
      <w:r w:rsidRPr="00801EDE">
        <w:rPr>
          <w:b/>
        </w:rPr>
        <w:t>Pleiotropic epistasis:</w:t>
      </w:r>
      <w:r>
        <w:t xml:space="preserve"> Statistical interaction signals shared in multiple traits.</w:t>
      </w:r>
    </w:p>
    <w:p w14:paraId="65958897" w14:textId="77777777" w:rsidR="00216B88" w:rsidRPr="00890F9C" w:rsidRDefault="00216B88" w:rsidP="00216B88"/>
    <w:p w14:paraId="34A5F607" w14:textId="77777777" w:rsidR="00216B88" w:rsidRDefault="00216B88" w:rsidP="00216B88">
      <w:pPr>
        <w:rPr>
          <w:ins w:id="395" w:author="Gib Hemani" w:date="2014-06-27T01:43:00Z"/>
        </w:rPr>
      </w:pPr>
      <w:r w:rsidRPr="00890F9C">
        <w:rPr>
          <w:b/>
        </w:rPr>
        <w:t>Polygenic architecture:</w:t>
      </w:r>
      <w:r w:rsidRPr="00890F9C">
        <w:t xml:space="preserve"> A trait genetic architecture under which many genes of small effect contribute to trait variation.</w:t>
      </w:r>
    </w:p>
    <w:p w14:paraId="5DDC36F8" w14:textId="77777777" w:rsidR="006D22C4" w:rsidRDefault="006D22C4" w:rsidP="00216B88">
      <w:pPr>
        <w:rPr>
          <w:ins w:id="396" w:author="Gib Hemani" w:date="2014-06-27T01:43:00Z"/>
        </w:rPr>
      </w:pPr>
    </w:p>
    <w:p w14:paraId="6435AC6C" w14:textId="2A5630D0" w:rsidR="006D22C4" w:rsidRPr="006D22C4" w:rsidRDefault="006D22C4" w:rsidP="00216B88">
      <w:ins w:id="397" w:author="Gib Hemani" w:date="2014-06-27T01:43:00Z">
        <w:r>
          <w:rPr>
            <w:b/>
          </w:rPr>
          <w:t>Publication bias:</w:t>
        </w:r>
        <w:r>
          <w:t xml:space="preserve"> </w:t>
        </w:r>
      </w:ins>
      <w:ins w:id="398" w:author="Gib Hemani" w:date="2014-06-27T01:44:00Z">
        <w:r>
          <w:t xml:space="preserve">A bias that arises due to only certain types of results (e.g. those that successfully reject the null hypothesis) </w:t>
        </w:r>
      </w:ins>
      <w:ins w:id="399" w:author="IT Services" w:date="2014-07-03T17:28:00Z">
        <w:r w:rsidR="008F2D2F">
          <w:t>are</w:t>
        </w:r>
      </w:ins>
      <w:commentRangeStart w:id="400"/>
      <w:ins w:id="401" w:author="Gib Hemani" w:date="2014-06-27T01:44:00Z">
        <w:del w:id="402" w:author="IT Services" w:date="2014-07-03T17:28:00Z">
          <w:r w:rsidDel="008F2D2F">
            <w:delText>or</w:delText>
          </w:r>
        </w:del>
        <w:r>
          <w:t xml:space="preserve"> </w:t>
        </w:r>
      </w:ins>
      <w:commentRangeEnd w:id="400"/>
      <w:r w:rsidR="00FC6ED6">
        <w:rPr>
          <w:rStyle w:val="CommentReference"/>
        </w:rPr>
        <w:commentReference w:id="400"/>
      </w:r>
      <w:ins w:id="403" w:author="Gib Hemani" w:date="2014-06-27T01:44:00Z">
        <w:r>
          <w:t>much more likely to be published than others, leading to a disproportionate representation in the literature.</w:t>
        </w:r>
      </w:ins>
    </w:p>
    <w:p w14:paraId="7A248D63" w14:textId="77777777" w:rsidR="00216B88" w:rsidRPr="00890F9C" w:rsidRDefault="00216B88" w:rsidP="00216B88"/>
    <w:p w14:paraId="67510D38" w14:textId="77777777" w:rsidR="009561D0" w:rsidRDefault="009561D0" w:rsidP="00DB5441">
      <w:r w:rsidRPr="00923754">
        <w:rPr>
          <w:b/>
        </w:rPr>
        <w:t>Quantitative trait</w:t>
      </w:r>
      <w:r w:rsidR="00E616FA" w:rsidRPr="00923754">
        <w:rPr>
          <w:b/>
        </w:rPr>
        <w:t>s</w:t>
      </w:r>
      <w:r w:rsidRPr="00923754">
        <w:rPr>
          <w:b/>
        </w:rPr>
        <w:t>:</w:t>
      </w:r>
      <w:r>
        <w:t xml:space="preserve"> </w:t>
      </w:r>
      <w:r w:rsidR="00E616FA">
        <w:t>Phenotypes (e.g. height) vary continuously, in contrast to qualitative traits in which phenotypes are discrete (e.g. disease or healthy).</w:t>
      </w:r>
    </w:p>
    <w:p w14:paraId="2B74F9BB" w14:textId="77777777" w:rsidR="00094601" w:rsidRDefault="00094601" w:rsidP="00DB5441"/>
    <w:p w14:paraId="419D5359" w14:textId="77777777" w:rsidR="00094601" w:rsidRDefault="00094601" w:rsidP="00DB5441">
      <w:r w:rsidRPr="00923754">
        <w:rPr>
          <w:b/>
        </w:rPr>
        <w:t>Saturated and reduced models:</w:t>
      </w:r>
      <w:r>
        <w:t xml:space="preserve"> </w:t>
      </w:r>
      <w:r w:rsidR="00AF3C05">
        <w:t xml:space="preserve">There are nine joint genotypes </w:t>
      </w:r>
      <w:r w:rsidR="006E33EA">
        <w:t>f</w:t>
      </w:r>
      <w:r>
        <w:t xml:space="preserve">or a pair of SNPs </w:t>
      </w:r>
      <w:r w:rsidR="00157D39">
        <w:t xml:space="preserve">each </w:t>
      </w:r>
      <w:r>
        <w:t xml:space="preserve">with </w:t>
      </w:r>
      <w:r w:rsidR="00157D39">
        <w:t xml:space="preserve">three </w:t>
      </w:r>
      <w:r>
        <w:t xml:space="preserve">genotypes </w:t>
      </w:r>
      <w:r w:rsidR="00157D39">
        <w:t xml:space="preserve">(e.g. </w:t>
      </w:r>
      <w:r>
        <w:t>AA, Aa and aa</w:t>
      </w:r>
      <w:r w:rsidR="00157D39">
        <w:t>)</w:t>
      </w:r>
      <w:r w:rsidR="006E33EA">
        <w:t xml:space="preserve">. These </w:t>
      </w:r>
      <w:r w:rsidR="00AF3C05">
        <w:t xml:space="preserve">can be modelled </w:t>
      </w:r>
      <w:r w:rsidR="006E33EA">
        <w:t xml:space="preserve">in full using </w:t>
      </w:r>
      <w:r w:rsidR="00AF3C05">
        <w:t>nine parameter</w:t>
      </w:r>
      <w:r w:rsidR="006E33EA">
        <w:t xml:space="preserve">s: one as the baseline (e.g. aa/aa), two for each SNP (e.g. AA/aa and Aa/aa) and four for interactions (e.g. </w:t>
      </w:r>
      <w:r w:rsidR="004F204B">
        <w:t xml:space="preserve">AA/Aa, AA/AA, Aa/Aa, Aa/AA). The saturated model fits all the nine parameters, whereas the reduced model fits the </w:t>
      </w:r>
      <w:r w:rsidR="00EF5DC1">
        <w:t xml:space="preserve">first </w:t>
      </w:r>
      <w:r w:rsidR="004F204B">
        <w:t>five parameters and excludes the four interaction parameters.</w:t>
      </w:r>
    </w:p>
    <w:p w14:paraId="4B93640F" w14:textId="77777777" w:rsidR="009561D0" w:rsidRPr="00890F9C" w:rsidRDefault="009561D0" w:rsidP="00DB5441"/>
    <w:p w14:paraId="70726E69" w14:textId="77777777" w:rsidR="00216B88" w:rsidRDefault="00216B88" w:rsidP="00216B88">
      <w:r w:rsidRPr="00801EDE">
        <w:rPr>
          <w:b/>
        </w:rPr>
        <w:t>Tree-based methods:</w:t>
      </w:r>
      <w:r>
        <w:t xml:space="preserve"> Model-free or non-parametric machine learning</w:t>
      </w:r>
      <w:r w:rsidRPr="00BB79B5">
        <w:t xml:space="preserve"> approaches for conducting regression and classification analyses by recursive partitioning</w:t>
      </w:r>
      <w:r>
        <w:t xml:space="preserve"> variables into tree structures. Popular applications in epistasis studies include random forest, random jungle, classification and regression trees.</w:t>
      </w:r>
    </w:p>
    <w:p w14:paraId="71029F9D" w14:textId="77777777" w:rsidR="00216B88" w:rsidRDefault="00216B88" w:rsidP="00216B88"/>
    <w:p w14:paraId="0CB2326A" w14:textId="77777777" w:rsidR="00D55FA0" w:rsidRDefault="00D55FA0" w:rsidP="00DB5441">
      <w:r w:rsidRPr="00923754">
        <w:rPr>
          <w:b/>
        </w:rPr>
        <w:t>Variance heterogeneity:</w:t>
      </w:r>
      <w:r>
        <w:t xml:space="preserve"> </w:t>
      </w:r>
      <w:r w:rsidR="00FA28DE">
        <w:t>V</w:t>
      </w:r>
      <w:r w:rsidR="00FA28DE" w:rsidRPr="00FA28DE">
        <w:t xml:space="preserve">ariance of a quantitative trait </w:t>
      </w:r>
      <w:r w:rsidR="00FA28DE">
        <w:t xml:space="preserve">may </w:t>
      </w:r>
      <w:r w:rsidR="00FA28DE" w:rsidRPr="00FA28DE">
        <w:t>differ between the three possible genotypes of a biallelic SNP in the presence of genetic interactions</w:t>
      </w:r>
      <w:r w:rsidR="00FA28DE">
        <w:t xml:space="preserve">, which can therefore be used to screen </w:t>
      </w:r>
      <w:r w:rsidR="00CD1F5C">
        <w:t>for potential</w:t>
      </w:r>
      <w:r w:rsidR="00FA28DE">
        <w:t xml:space="preserve"> </w:t>
      </w:r>
      <w:r w:rsidR="00C26187">
        <w:t>interacting SNPs.</w:t>
      </w:r>
    </w:p>
    <w:p w14:paraId="2B44C109" w14:textId="77777777" w:rsidR="00CD1F5C" w:rsidRDefault="00CD1F5C" w:rsidP="00DB5441"/>
    <w:p w14:paraId="07AE3669" w14:textId="77777777" w:rsidR="00B73E1E" w:rsidRPr="00890F9C" w:rsidRDefault="00622B86">
      <w:r w:rsidRPr="00923754">
        <w:rPr>
          <w:b/>
        </w:rPr>
        <w:t>Wellcome Trust Case–Control Consortium</w:t>
      </w:r>
      <w:r w:rsidR="00851C34">
        <w:t xml:space="preserve">: </w:t>
      </w:r>
      <w:r w:rsidR="00851C34" w:rsidRPr="00923754">
        <w:t xml:space="preserve">One </w:t>
      </w:r>
      <w:r w:rsidR="00851C34" w:rsidRPr="00071483">
        <w:t>of the first large collaborative genome-wide association studies</w:t>
      </w:r>
      <w:r w:rsidR="00065100">
        <w:t xml:space="preserve"> including eight disease traits. This study has become</w:t>
      </w:r>
      <w:r w:rsidR="00851C34" w:rsidRPr="00923754">
        <w:t xml:space="preserve"> </w:t>
      </w:r>
      <w:r w:rsidR="00851C34">
        <w:t xml:space="preserve">a role model for </w:t>
      </w:r>
      <w:r w:rsidR="00071483">
        <w:t>subsequent studies and the data set has been subjected to additional analyses including for epistasis.</w:t>
      </w:r>
    </w:p>
    <w:p w14:paraId="416A2034" w14:textId="77777777" w:rsidR="000244F8" w:rsidRDefault="000244F8" w:rsidP="005F0E2F">
      <w:pPr>
        <w:pStyle w:val="Heading2"/>
        <w:rPr>
          <w:ins w:id="404" w:author="Darren Burgess" w:date="2014-04-17T17:04:00Z"/>
        </w:rPr>
        <w:sectPr w:rsidR="000244F8" w:rsidSect="00C5664E">
          <w:footerReference w:type="default" r:id="rId23"/>
          <w:pgSz w:w="11900" w:h="16840"/>
          <w:pgMar w:top="1440" w:right="1797" w:bottom="1440" w:left="1797" w:header="709" w:footer="709" w:gutter="0"/>
          <w:lnNumType w:countBy="5"/>
          <w:cols w:space="708"/>
          <w:docGrid w:linePitch="360"/>
        </w:sectPr>
      </w:pPr>
      <w:bookmarkStart w:id="405" w:name="_Toc257304562"/>
    </w:p>
    <w:p w14:paraId="1F623E5D" w14:textId="77777777" w:rsidR="005F0E2F" w:rsidRPr="00890F9C" w:rsidRDefault="005F0E2F" w:rsidP="005F0E2F">
      <w:pPr>
        <w:pStyle w:val="Heading2"/>
      </w:pPr>
      <w:r w:rsidRPr="00890F9C">
        <w:lastRenderedPageBreak/>
        <w:t>References</w:t>
      </w:r>
      <w:bookmarkEnd w:id="405"/>
    </w:p>
    <w:p w14:paraId="16FF369A" w14:textId="77777777" w:rsidR="005F0E2F" w:rsidRPr="00890F9C" w:rsidRDefault="005F0E2F"/>
    <w:p w14:paraId="5D0C059C" w14:textId="2739F473" w:rsidR="0065591B" w:rsidRPr="0065591B" w:rsidRDefault="00F15B6A">
      <w:pPr>
        <w:pStyle w:val="NormalWeb"/>
        <w:ind w:left="640" w:hanging="640"/>
        <w:divId w:val="2001077265"/>
        <w:rPr>
          <w:rFonts w:ascii="Cambria" w:hAnsi="Cambria"/>
          <w:noProof/>
          <w:sz w:val="24"/>
        </w:rPr>
      </w:pPr>
      <w:r w:rsidRPr="00890F9C">
        <w:rPr>
          <w:lang w:val="en-US"/>
        </w:rPr>
        <w:fldChar w:fldCharType="begin" w:fldLock="1"/>
      </w:r>
      <w:r w:rsidR="005F0E2F" w:rsidRPr="00890F9C">
        <w:rPr>
          <w:lang w:val="en-US"/>
        </w:rPr>
        <w:instrText xml:space="preserve">ADDIN Mendeley Bibliography CSL_BIBLIOGRAPHY </w:instrText>
      </w:r>
      <w:r w:rsidRPr="00890F9C">
        <w:rPr>
          <w:lang w:val="en-US"/>
        </w:rPr>
        <w:fldChar w:fldCharType="separate"/>
      </w:r>
      <w:r w:rsidR="0065591B" w:rsidRPr="0065591B">
        <w:rPr>
          <w:rFonts w:ascii="Cambria" w:hAnsi="Cambria"/>
          <w:noProof/>
          <w:sz w:val="24"/>
        </w:rPr>
        <w:t>1.</w:t>
      </w:r>
      <w:r w:rsidR="0065591B" w:rsidRPr="0065591B">
        <w:rPr>
          <w:rFonts w:ascii="Cambria" w:hAnsi="Cambria"/>
          <w:noProof/>
          <w:sz w:val="24"/>
        </w:rPr>
        <w:tab/>
        <w:t xml:space="preserve">Visscher, P. M., Hill, W. G. &amp; Wray, N. R. Heritability in the genomics era--concepts and misconceptions. </w:t>
      </w:r>
      <w:r w:rsidR="0065591B" w:rsidRPr="0065591B">
        <w:rPr>
          <w:rFonts w:ascii="Cambria" w:hAnsi="Cambria"/>
          <w:i/>
          <w:iCs/>
          <w:noProof/>
          <w:sz w:val="24"/>
        </w:rPr>
        <w:t>Nat. Rev. Genet.</w:t>
      </w:r>
      <w:r w:rsidR="0065591B" w:rsidRPr="0065591B">
        <w:rPr>
          <w:rFonts w:ascii="Cambria" w:hAnsi="Cambria"/>
          <w:noProof/>
          <w:sz w:val="24"/>
        </w:rPr>
        <w:t xml:space="preserve"> </w:t>
      </w:r>
      <w:r w:rsidR="0065591B" w:rsidRPr="0065591B">
        <w:rPr>
          <w:rFonts w:ascii="Cambria" w:hAnsi="Cambria"/>
          <w:b/>
          <w:bCs/>
          <w:noProof/>
          <w:sz w:val="24"/>
        </w:rPr>
        <w:t>9,</w:t>
      </w:r>
      <w:r w:rsidR="0065591B" w:rsidRPr="0065591B">
        <w:rPr>
          <w:rFonts w:ascii="Cambria" w:hAnsi="Cambria"/>
          <w:noProof/>
          <w:sz w:val="24"/>
        </w:rPr>
        <w:t xml:space="preserve"> 255–66 (2008).</w:t>
      </w:r>
    </w:p>
    <w:p w14:paraId="31400EF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2.</w:t>
      </w:r>
      <w:r w:rsidRPr="0065591B">
        <w:rPr>
          <w:rFonts w:ascii="Cambria" w:hAnsi="Cambria"/>
          <w:noProof/>
          <w:sz w:val="24"/>
        </w:rPr>
        <w:tab/>
        <w:t xml:space="preserve">Huang, Y., Wuchty, S. &amp; Przytycka, T. M. eQTL epistasis – challenges and computational approaches. </w:t>
      </w:r>
      <w:r w:rsidRPr="0065591B">
        <w:rPr>
          <w:rFonts w:ascii="Cambria" w:hAnsi="Cambria"/>
          <w:i/>
          <w:iCs/>
          <w:noProof/>
          <w:sz w:val="24"/>
        </w:rPr>
        <w:t>Front. Genet.</w:t>
      </w:r>
      <w:r w:rsidRPr="0065591B">
        <w:rPr>
          <w:rFonts w:ascii="Cambria" w:hAnsi="Cambria"/>
          <w:noProof/>
          <w:sz w:val="24"/>
        </w:rPr>
        <w:t xml:space="preserve"> </w:t>
      </w:r>
      <w:r w:rsidRPr="0065591B">
        <w:rPr>
          <w:rFonts w:ascii="Cambria" w:hAnsi="Cambria"/>
          <w:b/>
          <w:bCs/>
          <w:noProof/>
          <w:sz w:val="24"/>
        </w:rPr>
        <w:t>4,</w:t>
      </w:r>
      <w:r w:rsidRPr="0065591B">
        <w:rPr>
          <w:rFonts w:ascii="Cambria" w:hAnsi="Cambria"/>
          <w:noProof/>
          <w:sz w:val="24"/>
        </w:rPr>
        <w:t xml:space="preserve"> (2013).</w:t>
      </w:r>
    </w:p>
    <w:p w14:paraId="018AAC5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w:t>
      </w:r>
      <w:r w:rsidRPr="0065591B">
        <w:rPr>
          <w:rFonts w:ascii="Cambria" w:hAnsi="Cambria"/>
          <w:noProof/>
          <w:sz w:val="24"/>
        </w:rPr>
        <w:tab/>
        <w:t xml:space="preserve">McKinney, B. A. &amp; Pajewski, N. M. Six degrees of epistasis: Statistical network models for GWAS. </w:t>
      </w:r>
      <w:r w:rsidRPr="0065591B">
        <w:rPr>
          <w:rFonts w:ascii="Cambria" w:hAnsi="Cambria"/>
          <w:i/>
          <w:iCs/>
          <w:noProof/>
          <w:sz w:val="24"/>
        </w:rPr>
        <w:t>Front. Genet.</w:t>
      </w:r>
      <w:r w:rsidRPr="0065591B">
        <w:rPr>
          <w:rFonts w:ascii="Cambria" w:hAnsi="Cambria"/>
          <w:noProof/>
          <w:sz w:val="24"/>
        </w:rPr>
        <w:t xml:space="preserve"> </w:t>
      </w:r>
      <w:r w:rsidRPr="0065591B">
        <w:rPr>
          <w:rFonts w:ascii="Cambria" w:hAnsi="Cambria"/>
          <w:b/>
          <w:bCs/>
          <w:noProof/>
          <w:sz w:val="24"/>
        </w:rPr>
        <w:t>2,</w:t>
      </w:r>
      <w:r w:rsidRPr="0065591B">
        <w:rPr>
          <w:rFonts w:ascii="Cambria" w:hAnsi="Cambria"/>
          <w:noProof/>
          <w:sz w:val="24"/>
        </w:rPr>
        <w:t xml:space="preserve"> 109 (2011).</w:t>
      </w:r>
    </w:p>
    <w:p w14:paraId="400154B3"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w:t>
      </w:r>
      <w:r w:rsidRPr="0065591B">
        <w:rPr>
          <w:rFonts w:ascii="Cambria" w:hAnsi="Cambria"/>
          <w:noProof/>
          <w:sz w:val="24"/>
        </w:rPr>
        <w:tab/>
        <w:t xml:space="preserve">Pang, X. </w:t>
      </w:r>
      <w:r w:rsidRPr="0065591B">
        <w:rPr>
          <w:rFonts w:ascii="Cambria" w:hAnsi="Cambria"/>
          <w:i/>
          <w:iCs/>
          <w:noProof/>
          <w:sz w:val="24"/>
        </w:rPr>
        <w:t>et al.</w:t>
      </w:r>
      <w:r w:rsidRPr="0065591B">
        <w:rPr>
          <w:rFonts w:ascii="Cambria" w:hAnsi="Cambria"/>
          <w:noProof/>
          <w:sz w:val="24"/>
        </w:rPr>
        <w:t xml:space="preserve"> A statistical procedure to map high-order epistasis for complex traits. </w:t>
      </w:r>
      <w:r w:rsidRPr="0065591B">
        <w:rPr>
          <w:rFonts w:ascii="Cambria" w:hAnsi="Cambria"/>
          <w:i/>
          <w:iCs/>
          <w:noProof/>
          <w:sz w:val="24"/>
        </w:rPr>
        <w:t>Br. Bioinform</w:t>
      </w:r>
      <w:r w:rsidRPr="0065591B">
        <w:rPr>
          <w:rFonts w:ascii="Cambria" w:hAnsi="Cambria"/>
          <w:noProof/>
          <w:sz w:val="24"/>
        </w:rPr>
        <w:t xml:space="preserve"> (2012). doi:bbs027 [pii] 10.1093/bib/bbs027 [doi]</w:t>
      </w:r>
    </w:p>
    <w:p w14:paraId="0E1B367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w:t>
      </w:r>
      <w:r w:rsidRPr="0065591B">
        <w:rPr>
          <w:rFonts w:ascii="Cambria" w:hAnsi="Cambria"/>
          <w:noProof/>
          <w:sz w:val="24"/>
        </w:rPr>
        <w:tab/>
        <w:t xml:space="preserve">Ritchie, M. D. Using Biological Knowledge to Uncover the Mystery in the Search for Epistasis in Genome-Wide Association Studies.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75,</w:t>
      </w:r>
      <w:r w:rsidRPr="0065591B">
        <w:rPr>
          <w:rFonts w:ascii="Cambria" w:hAnsi="Cambria"/>
          <w:noProof/>
          <w:sz w:val="24"/>
        </w:rPr>
        <w:t xml:space="preserve"> 172–182 (2011).</w:t>
      </w:r>
    </w:p>
    <w:p w14:paraId="4506281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w:t>
      </w:r>
      <w:r w:rsidRPr="0065591B">
        <w:rPr>
          <w:rFonts w:ascii="Cambria" w:hAnsi="Cambria"/>
          <w:noProof/>
          <w:sz w:val="24"/>
        </w:rPr>
        <w:tab/>
        <w:t xml:space="preserve">Steen, K. V. Travelling the world of gene-gene interactions. </w:t>
      </w:r>
      <w:r w:rsidRPr="0065591B">
        <w:rPr>
          <w:rFonts w:ascii="Cambria" w:hAnsi="Cambria"/>
          <w:i/>
          <w:iCs/>
          <w:noProof/>
          <w:sz w:val="24"/>
        </w:rPr>
        <w:t>Br. Bioinform</w:t>
      </w:r>
      <w:r w:rsidRPr="0065591B">
        <w:rPr>
          <w:rFonts w:ascii="Cambria" w:hAnsi="Cambria"/>
          <w:noProof/>
          <w:sz w:val="24"/>
        </w:rPr>
        <w:t xml:space="preserve"> </w:t>
      </w:r>
      <w:r w:rsidRPr="0065591B">
        <w:rPr>
          <w:rFonts w:ascii="Cambria" w:hAnsi="Cambria"/>
          <w:b/>
          <w:bCs/>
          <w:noProof/>
          <w:sz w:val="24"/>
        </w:rPr>
        <w:t>13,</w:t>
      </w:r>
      <w:r w:rsidRPr="0065591B">
        <w:rPr>
          <w:rFonts w:ascii="Cambria" w:hAnsi="Cambria"/>
          <w:noProof/>
          <w:sz w:val="24"/>
        </w:rPr>
        <w:t xml:space="preserve"> 1–19 (2012).</w:t>
      </w:r>
    </w:p>
    <w:p w14:paraId="183CA33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w:t>
      </w:r>
      <w:r w:rsidRPr="0065591B">
        <w:rPr>
          <w:rFonts w:ascii="Cambria" w:hAnsi="Cambria"/>
          <w:noProof/>
          <w:sz w:val="24"/>
        </w:rPr>
        <w:tab/>
        <w:t xml:space="preserve">Zhang, Y., Jiang, B., Zhu, J. &amp; Liu, J. S. Bayesian Models for Detecting Epistatic Interactions from Genetic Data.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75,</w:t>
      </w:r>
      <w:r w:rsidRPr="0065591B">
        <w:rPr>
          <w:rFonts w:ascii="Cambria" w:hAnsi="Cambria"/>
          <w:noProof/>
          <w:sz w:val="24"/>
        </w:rPr>
        <w:t xml:space="preserve"> 183–193 (2011).</w:t>
      </w:r>
    </w:p>
    <w:p w14:paraId="694D686A"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w:t>
      </w:r>
      <w:r w:rsidRPr="0065591B">
        <w:rPr>
          <w:rFonts w:ascii="Cambria" w:hAnsi="Cambria"/>
          <w:noProof/>
          <w:sz w:val="24"/>
        </w:rPr>
        <w:tab/>
        <w:t xml:space="preserve">Gyenesei, A. </w:t>
      </w:r>
      <w:r w:rsidRPr="0065591B">
        <w:rPr>
          <w:rFonts w:ascii="Cambria" w:hAnsi="Cambria"/>
          <w:i/>
          <w:iCs/>
          <w:noProof/>
          <w:sz w:val="24"/>
        </w:rPr>
        <w:t>et al.</w:t>
      </w:r>
      <w:r w:rsidRPr="0065591B">
        <w:rPr>
          <w:rFonts w:ascii="Cambria" w:hAnsi="Cambria"/>
          <w:noProof/>
          <w:sz w:val="24"/>
        </w:rPr>
        <w:t xml:space="preserve"> BiForce Toolbox: powerful high-throughput computational analysis of gene-gene interactions in genome-wide association studies. </w:t>
      </w:r>
      <w:r w:rsidRPr="0065591B">
        <w:rPr>
          <w:rFonts w:ascii="Cambria" w:hAnsi="Cambria"/>
          <w:i/>
          <w:iCs/>
          <w:noProof/>
          <w:sz w:val="24"/>
        </w:rPr>
        <w:t>Nucleic Acids Res</w:t>
      </w:r>
      <w:r w:rsidRPr="0065591B">
        <w:rPr>
          <w:rFonts w:ascii="Cambria" w:hAnsi="Cambria"/>
          <w:noProof/>
          <w:sz w:val="24"/>
        </w:rPr>
        <w:t xml:space="preserve"> </w:t>
      </w:r>
      <w:r w:rsidRPr="0065591B">
        <w:rPr>
          <w:rFonts w:ascii="Cambria" w:hAnsi="Cambria"/>
          <w:b/>
          <w:bCs/>
          <w:noProof/>
          <w:sz w:val="24"/>
        </w:rPr>
        <w:t>40,</w:t>
      </w:r>
      <w:r w:rsidRPr="0065591B">
        <w:rPr>
          <w:rFonts w:ascii="Cambria" w:hAnsi="Cambria"/>
          <w:noProof/>
          <w:sz w:val="24"/>
        </w:rPr>
        <w:t xml:space="preserve"> W628–32 (2012).</w:t>
      </w:r>
    </w:p>
    <w:p w14:paraId="59AB8DA3"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w:t>
      </w:r>
      <w:r w:rsidRPr="0065591B">
        <w:rPr>
          <w:rFonts w:ascii="Cambria" w:hAnsi="Cambria"/>
          <w:noProof/>
          <w:sz w:val="24"/>
        </w:rPr>
        <w:tab/>
        <w:t xml:space="preserve">Hemani, G., Theocharidis, A., Wei, W. &amp; Haley, C. EpiGPU: exhaustive pairwise epistasis scans parallelized on consumer level graphics cards.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27,</w:t>
      </w:r>
      <w:r w:rsidRPr="0065591B">
        <w:rPr>
          <w:rFonts w:ascii="Cambria" w:hAnsi="Cambria"/>
          <w:noProof/>
          <w:sz w:val="24"/>
        </w:rPr>
        <w:t xml:space="preserve"> 1462–5 (2011).</w:t>
      </w:r>
    </w:p>
    <w:p w14:paraId="25658BF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w:t>
      </w:r>
      <w:r w:rsidRPr="0065591B">
        <w:rPr>
          <w:rFonts w:ascii="Cambria" w:hAnsi="Cambria"/>
          <w:noProof/>
          <w:sz w:val="24"/>
        </w:rPr>
        <w:tab/>
        <w:t xml:space="preserve">Liu, Y. </w:t>
      </w:r>
      <w:r w:rsidRPr="0065591B">
        <w:rPr>
          <w:rFonts w:ascii="Cambria" w:hAnsi="Cambria"/>
          <w:i/>
          <w:iCs/>
          <w:noProof/>
          <w:sz w:val="24"/>
        </w:rPr>
        <w:t>et al.</w:t>
      </w:r>
      <w:r w:rsidRPr="0065591B">
        <w:rPr>
          <w:rFonts w:ascii="Cambria" w:hAnsi="Cambria"/>
          <w:noProof/>
          <w:sz w:val="24"/>
        </w:rPr>
        <w:t xml:space="preserve"> Genome-wide interaction-based association analysis identified multiple new susceptibility Loci for common diseases.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7,</w:t>
      </w:r>
      <w:r w:rsidRPr="0065591B">
        <w:rPr>
          <w:rFonts w:ascii="Cambria" w:hAnsi="Cambria"/>
          <w:noProof/>
          <w:sz w:val="24"/>
        </w:rPr>
        <w:t xml:space="preserve"> e1001338 (2011).</w:t>
      </w:r>
    </w:p>
    <w:p w14:paraId="43B7763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w:t>
      </w:r>
      <w:r w:rsidRPr="0065591B">
        <w:rPr>
          <w:rFonts w:ascii="Cambria" w:hAnsi="Cambria"/>
          <w:noProof/>
          <w:sz w:val="24"/>
        </w:rPr>
        <w:tab/>
        <w:t xml:space="preserve">Schüpbach, T., Xenarios, I., Bergmann, S. &amp; Kapur, K. FastEpistasis : a high performance computing solution for quantitative trait epistasis.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26,</w:t>
      </w:r>
      <w:r w:rsidRPr="0065591B">
        <w:rPr>
          <w:rFonts w:ascii="Cambria" w:hAnsi="Cambria"/>
          <w:noProof/>
          <w:sz w:val="24"/>
        </w:rPr>
        <w:t xml:space="preserve"> 1468–1469 (2010).</w:t>
      </w:r>
    </w:p>
    <w:p w14:paraId="703E327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w:t>
      </w:r>
      <w:r w:rsidRPr="0065591B">
        <w:rPr>
          <w:rFonts w:ascii="Cambria" w:hAnsi="Cambria"/>
          <w:noProof/>
          <w:sz w:val="24"/>
        </w:rPr>
        <w:tab/>
        <w:t xml:space="preserve">Yung, L. S., Yang, C., Wan, X. &amp; Yu, W. GBOOST: a GPU-based tool for detecting gene-gene interactions in genome-wide case control studies.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27,</w:t>
      </w:r>
      <w:r w:rsidRPr="0065591B">
        <w:rPr>
          <w:rFonts w:ascii="Cambria" w:hAnsi="Cambria"/>
          <w:noProof/>
          <w:sz w:val="24"/>
        </w:rPr>
        <w:t xml:space="preserve"> 1309–1310 (2011).</w:t>
      </w:r>
    </w:p>
    <w:p w14:paraId="1D237C1E" w14:textId="0E3EC303"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w:t>
      </w:r>
      <w:r w:rsidRPr="0065591B">
        <w:rPr>
          <w:rFonts w:ascii="Cambria" w:hAnsi="Cambria"/>
          <w:noProof/>
          <w:sz w:val="24"/>
        </w:rPr>
        <w:tab/>
        <w:t xml:space="preserve">Cordell, H. J. Detecting gene-gene interactions that underlie human diseases. </w:t>
      </w:r>
      <w:r w:rsidRPr="0065591B">
        <w:rPr>
          <w:rFonts w:ascii="Cambria" w:hAnsi="Cambria"/>
          <w:i/>
          <w:iCs/>
          <w:noProof/>
          <w:sz w:val="24"/>
        </w:rPr>
        <w:t>Nat. Rev. Genet.</w:t>
      </w:r>
      <w:r w:rsidRPr="0065591B">
        <w:rPr>
          <w:rFonts w:ascii="Cambria" w:hAnsi="Cambria"/>
          <w:noProof/>
          <w:sz w:val="24"/>
        </w:rPr>
        <w:t xml:space="preserve"> </w:t>
      </w:r>
      <w:r w:rsidRPr="0065591B">
        <w:rPr>
          <w:rFonts w:ascii="Cambria" w:hAnsi="Cambria"/>
          <w:b/>
          <w:bCs/>
          <w:noProof/>
          <w:sz w:val="24"/>
        </w:rPr>
        <w:t>10,</w:t>
      </w:r>
      <w:r w:rsidRPr="0065591B">
        <w:rPr>
          <w:rFonts w:ascii="Cambria" w:hAnsi="Cambria"/>
          <w:noProof/>
          <w:sz w:val="24"/>
        </w:rPr>
        <w:t xml:space="preserve"> 392–404 (2009).</w:t>
      </w:r>
      <w:ins w:id="406" w:author="IT Services" w:date="2014-07-03T17:52:00Z">
        <w:r w:rsidR="009D2A6B">
          <w:rPr>
            <w:rFonts w:ascii="Cambria" w:hAnsi="Cambria"/>
            <w:noProof/>
            <w:sz w:val="24"/>
          </w:rPr>
          <w:t xml:space="preserve"> </w:t>
        </w:r>
        <w:r w:rsidR="009D2A6B" w:rsidRPr="009D2A6B">
          <w:rPr>
            <w:rFonts w:ascii="Cambria" w:hAnsi="Cambria"/>
            <w:b/>
            <w:noProof/>
            <w:sz w:val="24"/>
            <w:lang w:val="en-US"/>
            <w:rPrChange w:id="407" w:author="IT Services" w:date="2014-07-03T17:52:00Z">
              <w:rPr>
                <w:rFonts w:ascii="Cambria" w:hAnsi="Cambria"/>
                <w:noProof/>
                <w:sz w:val="24"/>
                <w:lang w:val="en-US"/>
              </w:rPr>
            </w:rPrChange>
          </w:rPr>
          <w:t>An excellent review of methods to study epistasis in genome-wide asssociation studies of human diseases.</w:t>
        </w:r>
      </w:ins>
    </w:p>
    <w:p w14:paraId="755D3FD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w:t>
      </w:r>
      <w:r w:rsidRPr="0065591B">
        <w:rPr>
          <w:rFonts w:ascii="Cambria" w:hAnsi="Cambria"/>
          <w:noProof/>
          <w:sz w:val="24"/>
        </w:rPr>
        <w:tab/>
        <w:t xml:space="preserve">Cordell, H. J. Epistasis: what it means, what it doesn’t mean, and statistical methods to detect it in humans. </w:t>
      </w:r>
      <w:r w:rsidRPr="0065591B">
        <w:rPr>
          <w:rFonts w:ascii="Cambria" w:hAnsi="Cambria"/>
          <w:i/>
          <w:iCs/>
          <w:noProof/>
          <w:sz w:val="24"/>
        </w:rPr>
        <w:t>Hum. Mol. Genet.</w:t>
      </w:r>
      <w:r w:rsidRPr="0065591B">
        <w:rPr>
          <w:rFonts w:ascii="Cambria" w:hAnsi="Cambria"/>
          <w:noProof/>
          <w:sz w:val="24"/>
        </w:rPr>
        <w:t xml:space="preserve"> </w:t>
      </w:r>
      <w:r w:rsidRPr="0065591B">
        <w:rPr>
          <w:rFonts w:ascii="Cambria" w:hAnsi="Cambria"/>
          <w:b/>
          <w:bCs/>
          <w:noProof/>
          <w:sz w:val="24"/>
        </w:rPr>
        <w:t>11,</w:t>
      </w:r>
      <w:r w:rsidRPr="0065591B">
        <w:rPr>
          <w:rFonts w:ascii="Cambria" w:hAnsi="Cambria"/>
          <w:noProof/>
          <w:sz w:val="24"/>
        </w:rPr>
        <w:t xml:space="preserve"> 2463–2468 (2002).</w:t>
      </w:r>
    </w:p>
    <w:p w14:paraId="156837F7" w14:textId="4E92EF75"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15.</w:t>
      </w:r>
      <w:r w:rsidRPr="0065591B">
        <w:rPr>
          <w:rFonts w:ascii="Cambria" w:hAnsi="Cambria"/>
          <w:noProof/>
          <w:sz w:val="24"/>
        </w:rPr>
        <w:tab/>
        <w:t xml:space="preserve">Ueki, M. &amp; Cordell, H. J. Improved statistics for genome-wide interaction analysis.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e1002625 (2012).</w:t>
      </w:r>
      <w:ins w:id="408" w:author="IT Services" w:date="2014-07-03T17:52:00Z">
        <w:r w:rsidR="004D5997">
          <w:rPr>
            <w:rFonts w:ascii="Cambria" w:hAnsi="Cambria"/>
            <w:noProof/>
            <w:sz w:val="24"/>
          </w:rPr>
          <w:t xml:space="preserve"> </w:t>
        </w:r>
        <w:r w:rsidR="004D5997" w:rsidRPr="004D5997">
          <w:rPr>
            <w:rFonts w:ascii="Cambria" w:hAnsi="Cambria"/>
            <w:b/>
            <w:noProof/>
            <w:sz w:val="24"/>
            <w:lang w:val="en-US"/>
            <w:rPrChange w:id="409" w:author="IT Services" w:date="2014-07-03T17:52:00Z">
              <w:rPr>
                <w:rFonts w:ascii="Cambria" w:hAnsi="Cambria"/>
                <w:noProof/>
                <w:sz w:val="24"/>
                <w:lang w:val="en-US"/>
              </w:rPr>
            </w:rPrChange>
          </w:rPr>
          <w:t>A comprehensive assessment of LD/haplotype based methods for genome-wide detection of epistasis.</w:t>
        </w:r>
      </w:ins>
    </w:p>
    <w:p w14:paraId="5A37AC3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16.</w:t>
      </w:r>
      <w:r w:rsidRPr="0065591B">
        <w:rPr>
          <w:rFonts w:ascii="Cambria" w:hAnsi="Cambria"/>
          <w:noProof/>
          <w:sz w:val="24"/>
        </w:rPr>
        <w:tab/>
        <w:t xml:space="preserve">Hu, J. K., Wang, X. &amp; Wang, P. Testing gene-gene interactions in genome wide association studies. </w:t>
      </w:r>
      <w:r w:rsidRPr="0065591B">
        <w:rPr>
          <w:rFonts w:ascii="Cambria" w:hAnsi="Cambria"/>
          <w:i/>
          <w:iCs/>
          <w:noProof/>
          <w:sz w:val="24"/>
        </w:rPr>
        <w:t>Genet. Epidemiol.</w:t>
      </w:r>
      <w:r w:rsidRPr="0065591B">
        <w:rPr>
          <w:rFonts w:ascii="Cambria" w:hAnsi="Cambria"/>
          <w:noProof/>
          <w:sz w:val="24"/>
        </w:rPr>
        <w:t xml:space="preserve"> </w:t>
      </w:r>
      <w:r w:rsidRPr="0065591B">
        <w:rPr>
          <w:rFonts w:ascii="Cambria" w:hAnsi="Cambria"/>
          <w:b/>
          <w:bCs/>
          <w:noProof/>
          <w:sz w:val="24"/>
        </w:rPr>
        <w:t>38,</w:t>
      </w:r>
      <w:r w:rsidRPr="0065591B">
        <w:rPr>
          <w:rFonts w:ascii="Cambria" w:hAnsi="Cambria"/>
          <w:noProof/>
          <w:sz w:val="24"/>
        </w:rPr>
        <w:t xml:space="preserve"> 123–34 (2014).</w:t>
      </w:r>
    </w:p>
    <w:p w14:paraId="24D6774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17.</w:t>
      </w:r>
      <w:r w:rsidRPr="0065591B">
        <w:rPr>
          <w:rFonts w:ascii="Cambria" w:hAnsi="Cambria"/>
          <w:noProof/>
          <w:sz w:val="24"/>
        </w:rPr>
        <w:tab/>
        <w:t xml:space="preserve">Kam-Thong, T. </w:t>
      </w:r>
      <w:r w:rsidRPr="0065591B">
        <w:rPr>
          <w:rFonts w:ascii="Cambria" w:hAnsi="Cambria"/>
          <w:i/>
          <w:iCs/>
          <w:noProof/>
          <w:sz w:val="24"/>
        </w:rPr>
        <w:t>et al.</w:t>
      </w:r>
      <w:r w:rsidRPr="0065591B">
        <w:rPr>
          <w:rFonts w:ascii="Cambria" w:hAnsi="Cambria"/>
          <w:noProof/>
          <w:sz w:val="24"/>
        </w:rPr>
        <w:t xml:space="preserve"> EPIBLASTER-fast exhaustive two-locus epistasis detection strategy using graphical processing units. </w:t>
      </w:r>
      <w:r w:rsidRPr="0065591B">
        <w:rPr>
          <w:rFonts w:ascii="Cambria" w:hAnsi="Cambria"/>
          <w:i/>
          <w:iCs/>
          <w:noProof/>
          <w:sz w:val="24"/>
        </w:rPr>
        <w:t>Eur. J. Hum. Genet.</w:t>
      </w:r>
      <w:r w:rsidRPr="0065591B">
        <w:rPr>
          <w:rFonts w:ascii="Cambria" w:hAnsi="Cambria"/>
          <w:noProof/>
          <w:sz w:val="24"/>
        </w:rPr>
        <w:t xml:space="preserve"> </w:t>
      </w:r>
      <w:r w:rsidRPr="0065591B">
        <w:rPr>
          <w:rFonts w:ascii="Cambria" w:hAnsi="Cambria"/>
          <w:b/>
          <w:bCs/>
          <w:noProof/>
          <w:sz w:val="24"/>
        </w:rPr>
        <w:t>19,</w:t>
      </w:r>
      <w:r w:rsidRPr="0065591B">
        <w:rPr>
          <w:rFonts w:ascii="Cambria" w:hAnsi="Cambria"/>
          <w:noProof/>
          <w:sz w:val="24"/>
        </w:rPr>
        <w:t xml:space="preserve"> 465–471 (2010).</w:t>
      </w:r>
    </w:p>
    <w:p w14:paraId="52AA823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18.</w:t>
      </w:r>
      <w:r w:rsidRPr="0065591B">
        <w:rPr>
          <w:rFonts w:ascii="Cambria" w:hAnsi="Cambria"/>
          <w:noProof/>
          <w:sz w:val="24"/>
        </w:rPr>
        <w:tab/>
        <w:t xml:space="preserve">Wang, Z., Wang, Y., Tan, K. L., Wong, L. &amp; Agrawal, D. eCEO: an efficient Cloud Epistasis cOmputing model in genome-wide association study.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27,</w:t>
      </w:r>
      <w:r w:rsidRPr="0065591B">
        <w:rPr>
          <w:rFonts w:ascii="Cambria" w:hAnsi="Cambria"/>
          <w:noProof/>
          <w:sz w:val="24"/>
        </w:rPr>
        <w:t xml:space="preserve"> 1045–1051 (2011).</w:t>
      </w:r>
    </w:p>
    <w:p w14:paraId="72530E69"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19.</w:t>
      </w:r>
      <w:r w:rsidRPr="0065591B">
        <w:rPr>
          <w:rFonts w:ascii="Cambria" w:hAnsi="Cambria"/>
          <w:noProof/>
          <w:sz w:val="24"/>
        </w:rPr>
        <w:tab/>
        <w:t xml:space="preserve">Prabhu, S. &amp; Pe’er, I. Ultrafast genome-wide scan for SNP-SNP interactions in common complex disease. </w:t>
      </w:r>
      <w:r w:rsidRPr="0065591B">
        <w:rPr>
          <w:rFonts w:ascii="Cambria" w:hAnsi="Cambria"/>
          <w:i/>
          <w:iCs/>
          <w:noProof/>
          <w:sz w:val="24"/>
        </w:rPr>
        <w:t>Genome Res</w:t>
      </w:r>
      <w:r w:rsidRPr="0065591B">
        <w:rPr>
          <w:rFonts w:ascii="Cambria" w:hAnsi="Cambria"/>
          <w:noProof/>
          <w:sz w:val="24"/>
        </w:rPr>
        <w:t xml:space="preserve"> </w:t>
      </w:r>
      <w:r w:rsidRPr="0065591B">
        <w:rPr>
          <w:rFonts w:ascii="Cambria" w:hAnsi="Cambria"/>
          <w:b/>
          <w:bCs/>
          <w:noProof/>
          <w:sz w:val="24"/>
        </w:rPr>
        <w:t>22,</w:t>
      </w:r>
      <w:r w:rsidRPr="0065591B">
        <w:rPr>
          <w:rFonts w:ascii="Cambria" w:hAnsi="Cambria"/>
          <w:noProof/>
          <w:sz w:val="24"/>
        </w:rPr>
        <w:t xml:space="preserve"> 2230–2240 (2012).</w:t>
      </w:r>
    </w:p>
    <w:p w14:paraId="775CD17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20.</w:t>
      </w:r>
      <w:r w:rsidRPr="0065591B">
        <w:rPr>
          <w:rFonts w:ascii="Cambria" w:hAnsi="Cambria"/>
          <w:noProof/>
          <w:sz w:val="24"/>
        </w:rPr>
        <w:tab/>
        <w:t xml:space="preserve">Wan, X. </w:t>
      </w:r>
      <w:r w:rsidRPr="0065591B">
        <w:rPr>
          <w:rFonts w:ascii="Cambria" w:hAnsi="Cambria"/>
          <w:i/>
          <w:iCs/>
          <w:noProof/>
          <w:sz w:val="24"/>
        </w:rPr>
        <w:t>et al.</w:t>
      </w:r>
      <w:r w:rsidRPr="0065591B">
        <w:rPr>
          <w:rFonts w:ascii="Cambria" w:hAnsi="Cambria"/>
          <w:noProof/>
          <w:sz w:val="24"/>
        </w:rPr>
        <w:t xml:space="preserve"> BOOST: A Fast Approach to Detecting Gene-Gene Interactions in Genome-wide Case-Control Studies. </w:t>
      </w:r>
      <w:r w:rsidRPr="0065591B">
        <w:rPr>
          <w:rFonts w:ascii="Cambria" w:hAnsi="Cambria"/>
          <w:i/>
          <w:iCs/>
          <w:noProof/>
          <w:sz w:val="24"/>
        </w:rPr>
        <w:t>Am. J. Hum. Genet.</w:t>
      </w:r>
      <w:r w:rsidRPr="0065591B">
        <w:rPr>
          <w:rFonts w:ascii="Cambria" w:hAnsi="Cambria"/>
          <w:noProof/>
          <w:sz w:val="24"/>
        </w:rPr>
        <w:t xml:space="preserve"> </w:t>
      </w:r>
      <w:r w:rsidRPr="0065591B">
        <w:rPr>
          <w:rFonts w:ascii="Cambria" w:hAnsi="Cambria"/>
          <w:b/>
          <w:bCs/>
          <w:noProof/>
          <w:sz w:val="24"/>
        </w:rPr>
        <w:t>87,</w:t>
      </w:r>
      <w:r w:rsidRPr="0065591B">
        <w:rPr>
          <w:rFonts w:ascii="Cambria" w:hAnsi="Cambria"/>
          <w:noProof/>
          <w:sz w:val="24"/>
        </w:rPr>
        <w:t xml:space="preserve"> 325–340 (2010).</w:t>
      </w:r>
    </w:p>
    <w:p w14:paraId="3EDBF3A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21.</w:t>
      </w:r>
      <w:r w:rsidRPr="0065591B">
        <w:rPr>
          <w:rFonts w:ascii="Cambria" w:hAnsi="Cambria"/>
          <w:noProof/>
          <w:sz w:val="24"/>
        </w:rPr>
        <w:tab/>
        <w:t xml:space="preserve">Gyenesei, A., Moody, J., Semple, C. a M., Haley, C. S. &amp; Wei, W.-H. High-throughput analysis of epistasis in genome-wide association studies with BiForce.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28,</w:t>
      </w:r>
      <w:r w:rsidRPr="0065591B">
        <w:rPr>
          <w:rFonts w:ascii="Cambria" w:hAnsi="Cambria"/>
          <w:noProof/>
          <w:sz w:val="24"/>
        </w:rPr>
        <w:t xml:space="preserve"> 1957–64 (2012).</w:t>
      </w:r>
    </w:p>
    <w:p w14:paraId="171E5303"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22.</w:t>
      </w:r>
      <w:r w:rsidRPr="0065591B">
        <w:rPr>
          <w:rFonts w:ascii="Cambria" w:hAnsi="Cambria"/>
          <w:noProof/>
          <w:sz w:val="24"/>
        </w:rPr>
        <w:tab/>
        <w:t xml:space="preserve">Wei, W., Gyenesei, A., Semple, C. A. M. &amp; Haley, C. S. Properties of Local Interactions and Their Potential Value in Complementing Genome-Wide Association Studies.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e71203 (2013).</w:t>
      </w:r>
    </w:p>
    <w:p w14:paraId="016366AC" w14:textId="1708AF1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23.</w:t>
      </w:r>
      <w:r w:rsidRPr="0065591B">
        <w:rPr>
          <w:rFonts w:ascii="Cambria" w:hAnsi="Cambria"/>
          <w:noProof/>
          <w:sz w:val="24"/>
        </w:rPr>
        <w:tab/>
        <w:t xml:space="preserve">Gauderman, W. J. Sample size requirements for association studies of gene-gene interaction. </w:t>
      </w:r>
      <w:r w:rsidRPr="0065591B">
        <w:rPr>
          <w:rFonts w:ascii="Cambria" w:hAnsi="Cambria"/>
          <w:i/>
          <w:iCs/>
          <w:noProof/>
          <w:sz w:val="24"/>
        </w:rPr>
        <w:t>Am J Epidemiol</w:t>
      </w:r>
      <w:r w:rsidRPr="0065591B">
        <w:rPr>
          <w:rFonts w:ascii="Cambria" w:hAnsi="Cambria"/>
          <w:noProof/>
          <w:sz w:val="24"/>
        </w:rPr>
        <w:t xml:space="preserve"> </w:t>
      </w:r>
      <w:r w:rsidRPr="0065591B">
        <w:rPr>
          <w:rFonts w:ascii="Cambria" w:hAnsi="Cambria"/>
          <w:b/>
          <w:bCs/>
          <w:noProof/>
          <w:sz w:val="24"/>
        </w:rPr>
        <w:t>155,</w:t>
      </w:r>
      <w:r w:rsidRPr="0065591B">
        <w:rPr>
          <w:rFonts w:ascii="Cambria" w:hAnsi="Cambria"/>
          <w:noProof/>
          <w:sz w:val="24"/>
        </w:rPr>
        <w:t xml:space="preserve"> 478–484 (2002).</w:t>
      </w:r>
      <w:ins w:id="410" w:author="IT Services" w:date="2014-07-03T17:52:00Z">
        <w:r w:rsidR="004D5997">
          <w:rPr>
            <w:rFonts w:ascii="Cambria" w:hAnsi="Cambria"/>
            <w:noProof/>
            <w:sz w:val="24"/>
          </w:rPr>
          <w:t xml:space="preserve"> </w:t>
        </w:r>
        <w:r w:rsidR="004D5997" w:rsidRPr="004D5997">
          <w:rPr>
            <w:rFonts w:ascii="Cambria" w:hAnsi="Cambria"/>
            <w:b/>
            <w:noProof/>
            <w:sz w:val="24"/>
            <w:lang w:val="en-US"/>
            <w:rPrChange w:id="411" w:author="IT Services" w:date="2014-07-03T17:53:00Z">
              <w:rPr>
                <w:rFonts w:ascii="Cambria" w:hAnsi="Cambria"/>
                <w:noProof/>
                <w:sz w:val="24"/>
                <w:lang w:val="en-US"/>
              </w:rPr>
            </w:rPrChange>
          </w:rPr>
          <w:t>An important work investigating power and sample sizes required for studying epistasis in genome-wide association studies.</w:t>
        </w:r>
      </w:ins>
    </w:p>
    <w:p w14:paraId="5D667A06" w14:textId="5C60E0C6"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24.</w:t>
      </w:r>
      <w:r w:rsidRPr="0065591B">
        <w:rPr>
          <w:rFonts w:ascii="Cambria" w:hAnsi="Cambria"/>
          <w:noProof/>
          <w:sz w:val="24"/>
        </w:rPr>
        <w:tab/>
        <w:t xml:space="preserve">Zuk, O., Hechter, E., Sunyaev, S. R. &amp; Lander, E. S. The mystery of missing heritability: Genetic interactions create phantom heritability. </w:t>
      </w:r>
      <w:r w:rsidRPr="0065591B">
        <w:rPr>
          <w:rFonts w:ascii="Cambria" w:hAnsi="Cambria"/>
          <w:i/>
          <w:iCs/>
          <w:noProof/>
          <w:sz w:val="24"/>
        </w:rPr>
        <w:t>Proc Natl Acad Sci U S A</w:t>
      </w:r>
      <w:r w:rsidRPr="0065591B">
        <w:rPr>
          <w:rFonts w:ascii="Cambria" w:hAnsi="Cambria"/>
          <w:noProof/>
          <w:sz w:val="24"/>
        </w:rPr>
        <w:t xml:space="preserve"> </w:t>
      </w:r>
      <w:r w:rsidRPr="0065591B">
        <w:rPr>
          <w:rFonts w:ascii="Cambria" w:hAnsi="Cambria"/>
          <w:b/>
          <w:bCs/>
          <w:noProof/>
          <w:sz w:val="24"/>
        </w:rPr>
        <w:t>109,</w:t>
      </w:r>
      <w:r w:rsidRPr="0065591B">
        <w:rPr>
          <w:rFonts w:ascii="Cambria" w:hAnsi="Cambria"/>
          <w:noProof/>
          <w:sz w:val="24"/>
        </w:rPr>
        <w:t xml:space="preserve"> 1193–1198 (2012).</w:t>
      </w:r>
      <w:ins w:id="412" w:author="IT Services" w:date="2014-07-03T17:58:00Z">
        <w:r w:rsidR="003139B6">
          <w:rPr>
            <w:rFonts w:ascii="Cambria" w:hAnsi="Cambria"/>
            <w:noProof/>
            <w:sz w:val="24"/>
          </w:rPr>
          <w:t xml:space="preserve"> </w:t>
        </w:r>
        <w:r w:rsidR="003139B6" w:rsidRPr="003139B6">
          <w:rPr>
            <w:rFonts w:ascii="Cambria" w:hAnsi="Cambria"/>
            <w:b/>
            <w:noProof/>
            <w:sz w:val="24"/>
            <w:rPrChange w:id="413" w:author="IT Services" w:date="2014-07-03T17:58:00Z">
              <w:rPr>
                <w:rFonts w:ascii="Cambria" w:hAnsi="Cambria"/>
                <w:b/>
                <w:i/>
                <w:noProof/>
                <w:sz w:val="24"/>
              </w:rPr>
            </w:rPrChange>
          </w:rPr>
          <w:t>An interesting theoretical exploration of how disease traits can be the sum of many lower level pathways, and how polygenic modes of inheritance may invoke high level epistasis</w:t>
        </w:r>
      </w:ins>
    </w:p>
    <w:p w14:paraId="3F64121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25.</w:t>
      </w:r>
      <w:r w:rsidRPr="0065591B">
        <w:rPr>
          <w:rFonts w:ascii="Cambria" w:hAnsi="Cambria"/>
          <w:noProof/>
          <w:sz w:val="24"/>
        </w:rPr>
        <w:tab/>
        <w:t xml:space="preserve">Ma, L. </w:t>
      </w:r>
      <w:r w:rsidRPr="0065591B">
        <w:rPr>
          <w:rFonts w:ascii="Cambria" w:hAnsi="Cambria"/>
          <w:i/>
          <w:iCs/>
          <w:noProof/>
          <w:sz w:val="24"/>
        </w:rPr>
        <w:t>et al.</w:t>
      </w:r>
      <w:r w:rsidRPr="0065591B">
        <w:rPr>
          <w:rFonts w:ascii="Cambria" w:hAnsi="Cambria"/>
          <w:noProof/>
          <w:sz w:val="24"/>
        </w:rPr>
        <w:t xml:space="preserve"> Knowledge-driven analysis identifies a gene-gene interaction affecting high-density lipoprotein cholesterol levels in multi-ethnic populations.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e1002714 (2012).</w:t>
      </w:r>
    </w:p>
    <w:p w14:paraId="7D1706D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26.</w:t>
      </w:r>
      <w:r w:rsidRPr="0065591B">
        <w:rPr>
          <w:rFonts w:ascii="Cambria" w:hAnsi="Cambria"/>
          <w:noProof/>
          <w:sz w:val="24"/>
        </w:rPr>
        <w:tab/>
        <w:t xml:space="preserve">Evans, D. M. </w:t>
      </w:r>
      <w:r w:rsidRPr="0065591B">
        <w:rPr>
          <w:rFonts w:ascii="Cambria" w:hAnsi="Cambria"/>
          <w:i/>
          <w:iCs/>
          <w:noProof/>
          <w:sz w:val="24"/>
        </w:rPr>
        <w:t>et al.</w:t>
      </w:r>
      <w:r w:rsidRPr="0065591B">
        <w:rPr>
          <w:rFonts w:ascii="Cambria" w:hAnsi="Cambria"/>
          <w:noProof/>
          <w:sz w:val="24"/>
        </w:rPr>
        <w:t xml:space="preserve"> Interaction between ERAP1 and HLA-B27 in ankylosing spondylitis implicates peptide handling in the mechanism for HLA-B27 in disease susceptibility. </w:t>
      </w:r>
      <w:r w:rsidRPr="0065591B">
        <w:rPr>
          <w:rFonts w:ascii="Cambria" w:hAnsi="Cambria"/>
          <w:i/>
          <w:iCs/>
          <w:noProof/>
          <w:sz w:val="24"/>
        </w:rPr>
        <w:t>Nat. Genet.</w:t>
      </w:r>
      <w:r w:rsidRPr="0065591B">
        <w:rPr>
          <w:rFonts w:ascii="Cambria" w:hAnsi="Cambria"/>
          <w:noProof/>
          <w:sz w:val="24"/>
        </w:rPr>
        <w:t xml:space="preserve"> </w:t>
      </w:r>
      <w:r w:rsidRPr="0065591B">
        <w:rPr>
          <w:rFonts w:ascii="Cambria" w:hAnsi="Cambria"/>
          <w:b/>
          <w:bCs/>
          <w:noProof/>
          <w:sz w:val="24"/>
        </w:rPr>
        <w:t>43,</w:t>
      </w:r>
      <w:r w:rsidRPr="0065591B">
        <w:rPr>
          <w:rFonts w:ascii="Cambria" w:hAnsi="Cambria"/>
          <w:noProof/>
          <w:sz w:val="24"/>
        </w:rPr>
        <w:t xml:space="preserve"> 761–767 (2011).</w:t>
      </w:r>
    </w:p>
    <w:p w14:paraId="776D99E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27.</w:t>
      </w:r>
      <w:r w:rsidRPr="0065591B">
        <w:rPr>
          <w:rFonts w:ascii="Cambria" w:hAnsi="Cambria"/>
          <w:noProof/>
          <w:sz w:val="24"/>
        </w:rPr>
        <w:tab/>
        <w:t xml:space="preserve">Strange, A. </w:t>
      </w:r>
      <w:r w:rsidRPr="0065591B">
        <w:rPr>
          <w:rFonts w:ascii="Cambria" w:hAnsi="Cambria"/>
          <w:i/>
          <w:iCs/>
          <w:noProof/>
          <w:sz w:val="24"/>
        </w:rPr>
        <w:t>et al.</w:t>
      </w:r>
      <w:r w:rsidRPr="0065591B">
        <w:rPr>
          <w:rFonts w:ascii="Cambria" w:hAnsi="Cambria"/>
          <w:noProof/>
          <w:sz w:val="24"/>
        </w:rPr>
        <w:t xml:space="preserve"> A genome-wide association study identifies new psoriasis susceptibility loci and an interaction between HLA-C and ERAP1. </w:t>
      </w:r>
      <w:r w:rsidRPr="0065591B">
        <w:rPr>
          <w:rFonts w:ascii="Cambria" w:hAnsi="Cambria"/>
          <w:i/>
          <w:iCs/>
          <w:noProof/>
          <w:sz w:val="24"/>
        </w:rPr>
        <w:t>Nat. Genet.</w:t>
      </w:r>
      <w:r w:rsidRPr="0065591B">
        <w:rPr>
          <w:rFonts w:ascii="Cambria" w:hAnsi="Cambria"/>
          <w:noProof/>
          <w:sz w:val="24"/>
        </w:rPr>
        <w:t xml:space="preserve"> </w:t>
      </w:r>
      <w:r w:rsidRPr="0065591B">
        <w:rPr>
          <w:rFonts w:ascii="Cambria" w:hAnsi="Cambria"/>
          <w:b/>
          <w:bCs/>
          <w:noProof/>
          <w:sz w:val="24"/>
        </w:rPr>
        <w:t>42,</w:t>
      </w:r>
      <w:r w:rsidRPr="0065591B">
        <w:rPr>
          <w:rFonts w:ascii="Cambria" w:hAnsi="Cambria"/>
          <w:noProof/>
          <w:sz w:val="24"/>
        </w:rPr>
        <w:t xml:space="preserve"> 985–90 (2010).</w:t>
      </w:r>
    </w:p>
    <w:p w14:paraId="42B6173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28.</w:t>
      </w:r>
      <w:r w:rsidRPr="0065591B">
        <w:rPr>
          <w:rFonts w:ascii="Cambria" w:hAnsi="Cambria"/>
          <w:noProof/>
          <w:sz w:val="24"/>
        </w:rPr>
        <w:tab/>
        <w:t xml:space="preserve">Carlborg, O. &amp; Haley, C. S. Epistasis: too often neglected in complex trait studies? </w:t>
      </w:r>
      <w:r w:rsidRPr="0065591B">
        <w:rPr>
          <w:rFonts w:ascii="Cambria" w:hAnsi="Cambria"/>
          <w:i/>
          <w:iCs/>
          <w:noProof/>
          <w:sz w:val="24"/>
        </w:rPr>
        <w:t>Nat Rev Genet</w:t>
      </w:r>
      <w:r w:rsidRPr="0065591B">
        <w:rPr>
          <w:rFonts w:ascii="Cambria" w:hAnsi="Cambria"/>
          <w:noProof/>
          <w:sz w:val="24"/>
        </w:rPr>
        <w:t xml:space="preserve"> </w:t>
      </w:r>
      <w:r w:rsidRPr="0065591B">
        <w:rPr>
          <w:rFonts w:ascii="Cambria" w:hAnsi="Cambria"/>
          <w:b/>
          <w:bCs/>
          <w:noProof/>
          <w:sz w:val="24"/>
        </w:rPr>
        <w:t>5,</w:t>
      </w:r>
      <w:r w:rsidRPr="0065591B">
        <w:rPr>
          <w:rFonts w:ascii="Cambria" w:hAnsi="Cambria"/>
          <w:noProof/>
          <w:sz w:val="24"/>
        </w:rPr>
        <w:t xml:space="preserve"> 618–625 (2004).</w:t>
      </w:r>
    </w:p>
    <w:p w14:paraId="5EA6AE1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29.</w:t>
      </w:r>
      <w:r w:rsidRPr="0065591B">
        <w:rPr>
          <w:rFonts w:ascii="Cambria" w:hAnsi="Cambria"/>
          <w:noProof/>
          <w:sz w:val="24"/>
        </w:rPr>
        <w:tab/>
        <w:t xml:space="preserve">Evans, D. M., Marchini, J., Morris, A. P. &amp; Cardon, L. R. Two-Stage Two-Locus Models in Genome-Wide Association.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2,</w:t>
      </w:r>
      <w:r w:rsidRPr="0065591B">
        <w:rPr>
          <w:rFonts w:ascii="Cambria" w:hAnsi="Cambria"/>
          <w:noProof/>
          <w:sz w:val="24"/>
        </w:rPr>
        <w:t xml:space="preserve"> e157 (2006).</w:t>
      </w:r>
    </w:p>
    <w:p w14:paraId="3B7293C2" w14:textId="40B1D1C0"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30.</w:t>
      </w:r>
      <w:r w:rsidRPr="0065591B">
        <w:rPr>
          <w:rFonts w:ascii="Cambria" w:hAnsi="Cambria"/>
          <w:noProof/>
          <w:sz w:val="24"/>
        </w:rPr>
        <w:tab/>
        <w:t xml:space="preserve">Marchini, J., Donnelly, P. &amp; Cardon, L. R. Genome-wide strategies for detecting multiple loci that influence complex diseases. </w:t>
      </w:r>
      <w:r w:rsidRPr="0065591B">
        <w:rPr>
          <w:rFonts w:ascii="Cambria" w:hAnsi="Cambria"/>
          <w:i/>
          <w:iCs/>
          <w:noProof/>
          <w:sz w:val="24"/>
        </w:rPr>
        <w:t>Nat. Genet.</w:t>
      </w:r>
      <w:r w:rsidRPr="0065591B">
        <w:rPr>
          <w:rFonts w:ascii="Cambria" w:hAnsi="Cambria"/>
          <w:noProof/>
          <w:sz w:val="24"/>
        </w:rPr>
        <w:t xml:space="preserve"> </w:t>
      </w:r>
      <w:r w:rsidRPr="0065591B">
        <w:rPr>
          <w:rFonts w:ascii="Cambria" w:hAnsi="Cambria"/>
          <w:b/>
          <w:bCs/>
          <w:noProof/>
          <w:sz w:val="24"/>
        </w:rPr>
        <w:t>37,</w:t>
      </w:r>
      <w:r w:rsidRPr="0065591B">
        <w:rPr>
          <w:rFonts w:ascii="Cambria" w:hAnsi="Cambria"/>
          <w:noProof/>
          <w:sz w:val="24"/>
        </w:rPr>
        <w:t xml:space="preserve"> 413–417 (2005).</w:t>
      </w:r>
      <w:ins w:id="414" w:author="IT Services" w:date="2014-07-03T17:53:00Z">
        <w:r w:rsidR="004D5997">
          <w:rPr>
            <w:rFonts w:ascii="Cambria" w:hAnsi="Cambria"/>
            <w:noProof/>
            <w:sz w:val="24"/>
          </w:rPr>
          <w:t xml:space="preserve"> </w:t>
        </w:r>
        <w:r w:rsidR="004D5997" w:rsidRPr="004D5997">
          <w:rPr>
            <w:rFonts w:ascii="Cambria" w:hAnsi="Cambria"/>
            <w:b/>
            <w:noProof/>
            <w:sz w:val="24"/>
            <w:lang w:val="en-US"/>
            <w:rPrChange w:id="415" w:author="IT Services" w:date="2014-07-03T17:53:00Z">
              <w:rPr>
                <w:rFonts w:ascii="Cambria" w:hAnsi="Cambria"/>
                <w:noProof/>
                <w:sz w:val="24"/>
                <w:lang w:val="en-US"/>
              </w:rPr>
            </w:rPrChange>
          </w:rPr>
          <w:t>An important simulation</w:t>
        </w:r>
        <w:r w:rsidR="004D5997" w:rsidRPr="004D5997">
          <w:rPr>
            <w:rFonts w:ascii="Cambria" w:hAnsi="Cambria"/>
            <w:b/>
            <w:noProof/>
            <w:sz w:val="24"/>
            <w:lang w:val="en-US"/>
          </w:rPr>
          <w:t xml:space="preserve"> study investigat</w:t>
        </w:r>
        <w:r w:rsidR="004D5997">
          <w:rPr>
            <w:rFonts w:ascii="Cambria" w:hAnsi="Cambria"/>
            <w:b/>
            <w:noProof/>
            <w:sz w:val="24"/>
            <w:lang w:val="en-US"/>
          </w:rPr>
          <w:t>ing</w:t>
        </w:r>
        <w:r w:rsidR="004D5997" w:rsidRPr="004D5997">
          <w:rPr>
            <w:rFonts w:ascii="Cambria" w:hAnsi="Cambria"/>
            <w:b/>
            <w:noProof/>
            <w:sz w:val="24"/>
            <w:lang w:val="en-US"/>
            <w:rPrChange w:id="416" w:author="IT Services" w:date="2014-07-03T17:53:00Z">
              <w:rPr>
                <w:rFonts w:ascii="Cambria" w:hAnsi="Cambria"/>
                <w:noProof/>
                <w:sz w:val="24"/>
                <w:lang w:val="en-US"/>
              </w:rPr>
            </w:rPrChange>
          </w:rPr>
          <w:t xml:space="preserve"> key issues in studying epistasis in genome-wide association studies.</w:t>
        </w:r>
      </w:ins>
    </w:p>
    <w:p w14:paraId="359B51A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31.</w:t>
      </w:r>
      <w:r w:rsidRPr="0065591B">
        <w:rPr>
          <w:rFonts w:ascii="Cambria" w:hAnsi="Cambria"/>
          <w:noProof/>
          <w:sz w:val="24"/>
        </w:rPr>
        <w:tab/>
        <w:t xml:space="preserve">Hoh, J. &amp; Ott, J. Mathematical multi-locus approaches to localizing complex human trait genes. </w:t>
      </w:r>
      <w:r w:rsidRPr="0065591B">
        <w:rPr>
          <w:rFonts w:ascii="Cambria" w:hAnsi="Cambria"/>
          <w:i/>
          <w:iCs/>
          <w:noProof/>
          <w:sz w:val="24"/>
        </w:rPr>
        <w:t>Nat Rev Genet</w:t>
      </w:r>
      <w:r w:rsidRPr="0065591B">
        <w:rPr>
          <w:rFonts w:ascii="Cambria" w:hAnsi="Cambria"/>
          <w:noProof/>
          <w:sz w:val="24"/>
        </w:rPr>
        <w:t xml:space="preserve"> </w:t>
      </w:r>
      <w:r w:rsidRPr="0065591B">
        <w:rPr>
          <w:rFonts w:ascii="Cambria" w:hAnsi="Cambria"/>
          <w:b/>
          <w:bCs/>
          <w:noProof/>
          <w:sz w:val="24"/>
        </w:rPr>
        <w:t>4,</w:t>
      </w:r>
      <w:r w:rsidRPr="0065591B">
        <w:rPr>
          <w:rFonts w:ascii="Cambria" w:hAnsi="Cambria"/>
          <w:noProof/>
          <w:sz w:val="24"/>
        </w:rPr>
        <w:t xml:space="preserve"> 701–709 (2003).</w:t>
      </w:r>
    </w:p>
    <w:p w14:paraId="2298DEF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32.</w:t>
      </w:r>
      <w:r w:rsidRPr="0065591B">
        <w:rPr>
          <w:rFonts w:ascii="Cambria" w:hAnsi="Cambria"/>
          <w:noProof/>
          <w:sz w:val="24"/>
        </w:rPr>
        <w:tab/>
        <w:t xml:space="preserve">Zhao, J., Jin, L. &amp; Xiong, M. Test for interaction between two unlinked loci. </w:t>
      </w:r>
      <w:r w:rsidRPr="0065591B">
        <w:rPr>
          <w:rFonts w:ascii="Cambria" w:hAnsi="Cambria"/>
          <w:i/>
          <w:iCs/>
          <w:noProof/>
          <w:sz w:val="24"/>
        </w:rPr>
        <w:t>Am J Hum Genet</w:t>
      </w:r>
      <w:r w:rsidRPr="0065591B">
        <w:rPr>
          <w:rFonts w:ascii="Cambria" w:hAnsi="Cambria"/>
          <w:noProof/>
          <w:sz w:val="24"/>
        </w:rPr>
        <w:t xml:space="preserve"> </w:t>
      </w:r>
      <w:r w:rsidRPr="0065591B">
        <w:rPr>
          <w:rFonts w:ascii="Cambria" w:hAnsi="Cambria"/>
          <w:b/>
          <w:bCs/>
          <w:noProof/>
          <w:sz w:val="24"/>
        </w:rPr>
        <w:t>79,</w:t>
      </w:r>
      <w:r w:rsidRPr="0065591B">
        <w:rPr>
          <w:rFonts w:ascii="Cambria" w:hAnsi="Cambria"/>
          <w:noProof/>
          <w:sz w:val="24"/>
        </w:rPr>
        <w:t xml:space="preserve"> 831–845 (2006).</w:t>
      </w:r>
    </w:p>
    <w:p w14:paraId="5DADAAE0" w14:textId="3D6971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33.</w:t>
      </w:r>
      <w:r w:rsidRPr="0065591B">
        <w:rPr>
          <w:rFonts w:ascii="Cambria" w:hAnsi="Cambria"/>
          <w:noProof/>
          <w:sz w:val="24"/>
        </w:rPr>
        <w:tab/>
        <w:t xml:space="preserve">Haig, D. Does heritability hide in epistasis between linked SNPs? </w:t>
      </w:r>
      <w:r w:rsidRPr="0065591B">
        <w:rPr>
          <w:rFonts w:ascii="Cambria" w:hAnsi="Cambria"/>
          <w:i/>
          <w:iCs/>
          <w:noProof/>
          <w:sz w:val="24"/>
        </w:rPr>
        <w:t>Eur J Hum Genet</w:t>
      </w:r>
      <w:r w:rsidRPr="0065591B">
        <w:rPr>
          <w:rFonts w:ascii="Cambria" w:hAnsi="Cambria"/>
          <w:noProof/>
          <w:sz w:val="24"/>
        </w:rPr>
        <w:t xml:space="preserve"> </w:t>
      </w:r>
      <w:r w:rsidRPr="0065591B">
        <w:rPr>
          <w:rFonts w:ascii="Cambria" w:hAnsi="Cambria"/>
          <w:b/>
          <w:bCs/>
          <w:noProof/>
          <w:sz w:val="24"/>
        </w:rPr>
        <w:t>19,</w:t>
      </w:r>
      <w:r w:rsidRPr="0065591B">
        <w:rPr>
          <w:rFonts w:ascii="Cambria" w:hAnsi="Cambria"/>
          <w:noProof/>
          <w:sz w:val="24"/>
        </w:rPr>
        <w:t xml:space="preserve"> 123 (2011).</w:t>
      </w:r>
      <w:ins w:id="417" w:author="IT Services" w:date="2014-07-03T17:54:00Z">
        <w:r w:rsidR="00322602" w:rsidRPr="00322602">
          <w:rPr>
            <w:rFonts w:ascii="Cambria" w:hAnsi="Cambria"/>
            <w:b/>
            <w:noProof/>
            <w:sz w:val="24"/>
            <w:rPrChange w:id="418" w:author="IT Services" w:date="2014-07-03T17:54:00Z">
              <w:rPr>
                <w:rFonts w:ascii="Cambria" w:hAnsi="Cambria"/>
                <w:noProof/>
                <w:sz w:val="24"/>
              </w:rPr>
            </w:rPrChange>
          </w:rPr>
          <w:t xml:space="preserve"> </w:t>
        </w:r>
        <w:r w:rsidR="00322602" w:rsidRPr="00322602">
          <w:rPr>
            <w:rFonts w:ascii="Cambria" w:hAnsi="Cambria"/>
            <w:b/>
            <w:noProof/>
            <w:sz w:val="24"/>
            <w:lang w:val="en-US"/>
            <w:rPrChange w:id="419" w:author="IT Services" w:date="2014-07-03T17:54:00Z">
              <w:rPr>
                <w:rFonts w:ascii="Cambria" w:hAnsi="Cambria"/>
                <w:noProof/>
                <w:sz w:val="24"/>
                <w:lang w:val="en-US"/>
              </w:rPr>
            </w:rPrChange>
          </w:rPr>
          <w:t>An early suggestion of examining interactions between neighbouring SNPs</w:t>
        </w:r>
      </w:ins>
    </w:p>
    <w:p w14:paraId="6A813FB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34.</w:t>
      </w:r>
      <w:r w:rsidRPr="0065591B">
        <w:rPr>
          <w:rFonts w:ascii="Cambria" w:hAnsi="Cambria"/>
          <w:noProof/>
          <w:sz w:val="24"/>
        </w:rPr>
        <w:tab/>
        <w:t xml:space="preserve">Wellek, S. &amp; Ziegler, A. A genotype-based approach to assessing the association between single nucleotide polymorphisms. </w:t>
      </w:r>
      <w:r w:rsidRPr="0065591B">
        <w:rPr>
          <w:rFonts w:ascii="Cambria" w:hAnsi="Cambria"/>
          <w:i/>
          <w:iCs/>
          <w:noProof/>
          <w:sz w:val="24"/>
        </w:rPr>
        <w:t>Hum Hered</w:t>
      </w:r>
      <w:r w:rsidRPr="0065591B">
        <w:rPr>
          <w:rFonts w:ascii="Cambria" w:hAnsi="Cambria"/>
          <w:noProof/>
          <w:sz w:val="24"/>
        </w:rPr>
        <w:t xml:space="preserve"> </w:t>
      </w:r>
      <w:r w:rsidRPr="0065591B">
        <w:rPr>
          <w:rFonts w:ascii="Cambria" w:hAnsi="Cambria"/>
          <w:b/>
          <w:bCs/>
          <w:noProof/>
          <w:sz w:val="24"/>
        </w:rPr>
        <w:t>67,</w:t>
      </w:r>
      <w:r w:rsidRPr="0065591B">
        <w:rPr>
          <w:rFonts w:ascii="Cambria" w:hAnsi="Cambria"/>
          <w:noProof/>
          <w:sz w:val="24"/>
        </w:rPr>
        <w:t xml:space="preserve"> 128–139 (2009).</w:t>
      </w:r>
    </w:p>
    <w:p w14:paraId="7B7668B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35.</w:t>
      </w:r>
      <w:r w:rsidRPr="0065591B">
        <w:rPr>
          <w:rFonts w:ascii="Cambria" w:hAnsi="Cambria"/>
          <w:noProof/>
          <w:sz w:val="24"/>
        </w:rPr>
        <w:tab/>
        <w:t xml:space="preserve">Yuan, Z. </w:t>
      </w:r>
      <w:r w:rsidRPr="0065591B">
        <w:rPr>
          <w:rFonts w:ascii="Cambria" w:hAnsi="Cambria"/>
          <w:i/>
          <w:iCs/>
          <w:noProof/>
          <w:sz w:val="24"/>
        </w:rPr>
        <w:t>et al.</w:t>
      </w:r>
      <w:r w:rsidRPr="0065591B">
        <w:rPr>
          <w:rFonts w:ascii="Cambria" w:hAnsi="Cambria"/>
          <w:noProof/>
          <w:sz w:val="24"/>
        </w:rPr>
        <w:t xml:space="preserve"> From Interaction to Co-Association -A Fisher r-To-z Transformation-Based Simple Statistic for Real World Genome-Wide Association Study.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e70774 (2013).</w:t>
      </w:r>
    </w:p>
    <w:p w14:paraId="089BD30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36.</w:t>
      </w:r>
      <w:r w:rsidRPr="0065591B">
        <w:rPr>
          <w:rFonts w:ascii="Cambria" w:hAnsi="Cambria"/>
          <w:noProof/>
          <w:sz w:val="24"/>
        </w:rPr>
        <w:tab/>
        <w:t xml:space="preserve">Zhang, Y. &amp; Liu, J. S. Bayesian inference of epistatic interactions in case-control studies. </w:t>
      </w:r>
      <w:r w:rsidRPr="0065591B">
        <w:rPr>
          <w:rFonts w:ascii="Cambria" w:hAnsi="Cambria"/>
          <w:i/>
          <w:iCs/>
          <w:noProof/>
          <w:sz w:val="24"/>
        </w:rPr>
        <w:t>Nat. Genet.</w:t>
      </w:r>
      <w:r w:rsidRPr="0065591B">
        <w:rPr>
          <w:rFonts w:ascii="Cambria" w:hAnsi="Cambria"/>
          <w:noProof/>
          <w:sz w:val="24"/>
        </w:rPr>
        <w:t xml:space="preserve"> </w:t>
      </w:r>
      <w:r w:rsidRPr="0065591B">
        <w:rPr>
          <w:rFonts w:ascii="Cambria" w:hAnsi="Cambria"/>
          <w:b/>
          <w:bCs/>
          <w:noProof/>
          <w:sz w:val="24"/>
        </w:rPr>
        <w:t>39,</w:t>
      </w:r>
      <w:r w:rsidRPr="0065591B">
        <w:rPr>
          <w:rFonts w:ascii="Cambria" w:hAnsi="Cambria"/>
          <w:noProof/>
          <w:sz w:val="24"/>
        </w:rPr>
        <w:t xml:space="preserve"> 1167–1173 (2007).</w:t>
      </w:r>
    </w:p>
    <w:p w14:paraId="5CFC77C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37.</w:t>
      </w:r>
      <w:r w:rsidRPr="0065591B">
        <w:rPr>
          <w:rFonts w:ascii="Cambria" w:hAnsi="Cambria"/>
          <w:noProof/>
          <w:sz w:val="24"/>
        </w:rPr>
        <w:tab/>
        <w:t xml:space="preserve">Tang, W., Wu, X., Jiang, R. &amp; Li, Y. Epistatic module detection for case-control studies: a Bayesian model with a Gibbs sampling strategy.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5,</w:t>
      </w:r>
      <w:r w:rsidRPr="0065591B">
        <w:rPr>
          <w:rFonts w:ascii="Cambria" w:hAnsi="Cambria"/>
          <w:noProof/>
          <w:sz w:val="24"/>
        </w:rPr>
        <w:t xml:space="preserve"> e1000464 (2009).</w:t>
      </w:r>
    </w:p>
    <w:p w14:paraId="5C8B25B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38.</w:t>
      </w:r>
      <w:r w:rsidRPr="0065591B">
        <w:rPr>
          <w:rFonts w:ascii="Cambria" w:hAnsi="Cambria"/>
          <w:noProof/>
          <w:sz w:val="24"/>
        </w:rPr>
        <w:tab/>
        <w:t xml:space="preserve">Chen, G. K. &amp; Thomas, D. C. Using biological knowledge to discover higher order interactions in genetic association studies. </w:t>
      </w:r>
      <w:r w:rsidRPr="0065591B">
        <w:rPr>
          <w:rFonts w:ascii="Cambria" w:hAnsi="Cambria"/>
          <w:i/>
          <w:iCs/>
          <w:noProof/>
          <w:sz w:val="24"/>
        </w:rPr>
        <w:t>Genet Epidemiol</w:t>
      </w:r>
      <w:r w:rsidRPr="0065591B">
        <w:rPr>
          <w:rFonts w:ascii="Cambria" w:hAnsi="Cambria"/>
          <w:noProof/>
          <w:sz w:val="24"/>
        </w:rPr>
        <w:t xml:space="preserve"> </w:t>
      </w:r>
      <w:r w:rsidRPr="0065591B">
        <w:rPr>
          <w:rFonts w:ascii="Cambria" w:hAnsi="Cambria"/>
          <w:b/>
          <w:bCs/>
          <w:noProof/>
          <w:sz w:val="24"/>
        </w:rPr>
        <w:t>34,</w:t>
      </w:r>
      <w:r w:rsidRPr="0065591B">
        <w:rPr>
          <w:rFonts w:ascii="Cambria" w:hAnsi="Cambria"/>
          <w:noProof/>
          <w:sz w:val="24"/>
        </w:rPr>
        <w:t xml:space="preserve"> 863–878 (2010).</w:t>
      </w:r>
    </w:p>
    <w:p w14:paraId="6133C2D0"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39.</w:t>
      </w:r>
      <w:r w:rsidRPr="0065591B">
        <w:rPr>
          <w:rFonts w:ascii="Cambria" w:hAnsi="Cambria"/>
          <w:noProof/>
          <w:sz w:val="24"/>
        </w:rPr>
        <w:tab/>
        <w:t xml:space="preserve">Yi, N., Kaklamani, V. G. &amp; Pasche, B. Bayesian analysis of genetic interactions in case-control studies, with application to adiponectin genes and colorectal cancer risk.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75,</w:t>
      </w:r>
      <w:r w:rsidRPr="0065591B">
        <w:rPr>
          <w:rFonts w:ascii="Cambria" w:hAnsi="Cambria"/>
          <w:noProof/>
          <w:sz w:val="24"/>
        </w:rPr>
        <w:t xml:space="preserve"> 90–104 (2011).</w:t>
      </w:r>
    </w:p>
    <w:p w14:paraId="19C588C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40.</w:t>
      </w:r>
      <w:r w:rsidRPr="0065591B">
        <w:rPr>
          <w:rFonts w:ascii="Cambria" w:hAnsi="Cambria"/>
          <w:noProof/>
          <w:sz w:val="24"/>
        </w:rPr>
        <w:tab/>
        <w:t xml:space="preserve">Zhang, Y. A novel bayesian graphical model for genome-wide multi-SNP association mapping. </w:t>
      </w:r>
      <w:r w:rsidRPr="0065591B">
        <w:rPr>
          <w:rFonts w:ascii="Cambria" w:hAnsi="Cambria"/>
          <w:i/>
          <w:iCs/>
          <w:noProof/>
          <w:sz w:val="24"/>
        </w:rPr>
        <w:t>Genet. Epidemiol.</w:t>
      </w:r>
      <w:r w:rsidRPr="0065591B">
        <w:rPr>
          <w:rFonts w:ascii="Cambria" w:hAnsi="Cambria"/>
          <w:noProof/>
          <w:sz w:val="24"/>
        </w:rPr>
        <w:t xml:space="preserve"> </w:t>
      </w:r>
      <w:r w:rsidRPr="0065591B">
        <w:rPr>
          <w:rFonts w:ascii="Cambria" w:hAnsi="Cambria"/>
          <w:b/>
          <w:bCs/>
          <w:noProof/>
          <w:sz w:val="24"/>
        </w:rPr>
        <w:t>36,</w:t>
      </w:r>
      <w:r w:rsidRPr="0065591B">
        <w:rPr>
          <w:rFonts w:ascii="Cambria" w:hAnsi="Cambria"/>
          <w:noProof/>
          <w:sz w:val="24"/>
        </w:rPr>
        <w:t xml:space="preserve"> 36–47 (2012).</w:t>
      </w:r>
    </w:p>
    <w:p w14:paraId="4A1CB3E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41.</w:t>
      </w:r>
      <w:r w:rsidRPr="0065591B">
        <w:rPr>
          <w:rFonts w:ascii="Cambria" w:hAnsi="Cambria"/>
          <w:noProof/>
          <w:sz w:val="24"/>
        </w:rPr>
        <w:tab/>
        <w:t xml:space="preserve">Li, J., Zhang, K. &amp; Yi, N. A Bayesian hierarchical model for detecting haplotype-haplotype and haplotype-environment interactions in genetic association studies. </w:t>
      </w:r>
      <w:r w:rsidRPr="0065591B">
        <w:rPr>
          <w:rFonts w:ascii="Cambria" w:hAnsi="Cambria"/>
          <w:i/>
          <w:iCs/>
          <w:noProof/>
          <w:sz w:val="24"/>
        </w:rPr>
        <w:t>Hum Hered</w:t>
      </w:r>
      <w:r w:rsidRPr="0065591B">
        <w:rPr>
          <w:rFonts w:ascii="Cambria" w:hAnsi="Cambria"/>
          <w:noProof/>
          <w:sz w:val="24"/>
        </w:rPr>
        <w:t xml:space="preserve"> </w:t>
      </w:r>
      <w:r w:rsidRPr="0065591B">
        <w:rPr>
          <w:rFonts w:ascii="Cambria" w:hAnsi="Cambria"/>
          <w:b/>
          <w:bCs/>
          <w:noProof/>
          <w:sz w:val="24"/>
        </w:rPr>
        <w:t>71,</w:t>
      </w:r>
      <w:r w:rsidRPr="0065591B">
        <w:rPr>
          <w:rFonts w:ascii="Cambria" w:hAnsi="Cambria"/>
          <w:noProof/>
          <w:sz w:val="24"/>
        </w:rPr>
        <w:t xml:space="preserve"> 148–160 (2011).</w:t>
      </w:r>
    </w:p>
    <w:p w14:paraId="4A2F541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42.</w:t>
      </w:r>
      <w:r w:rsidRPr="0065591B">
        <w:rPr>
          <w:rFonts w:ascii="Cambria" w:hAnsi="Cambria"/>
          <w:noProof/>
          <w:sz w:val="24"/>
        </w:rPr>
        <w:tab/>
        <w:t xml:space="preserve">Ferreira, T. &amp; Marchini, J. Modeling interactions with known risk loci-a Bayesian model averaging approach.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75,</w:t>
      </w:r>
      <w:r w:rsidRPr="0065591B">
        <w:rPr>
          <w:rFonts w:ascii="Cambria" w:hAnsi="Cambria"/>
          <w:noProof/>
          <w:sz w:val="24"/>
        </w:rPr>
        <w:t xml:space="preserve"> 1–9 (2011).</w:t>
      </w:r>
    </w:p>
    <w:p w14:paraId="14B959F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43.</w:t>
      </w:r>
      <w:r w:rsidRPr="0065591B">
        <w:rPr>
          <w:rFonts w:ascii="Cambria" w:hAnsi="Cambria"/>
          <w:noProof/>
          <w:sz w:val="24"/>
        </w:rPr>
        <w:tab/>
        <w:t xml:space="preserve">Turner, S. D. </w:t>
      </w:r>
      <w:r w:rsidRPr="0065591B">
        <w:rPr>
          <w:rFonts w:ascii="Cambria" w:hAnsi="Cambria"/>
          <w:i/>
          <w:iCs/>
          <w:noProof/>
          <w:sz w:val="24"/>
        </w:rPr>
        <w:t>et al.</w:t>
      </w:r>
      <w:r w:rsidRPr="0065591B">
        <w:rPr>
          <w:rFonts w:ascii="Cambria" w:hAnsi="Cambria"/>
          <w:noProof/>
          <w:sz w:val="24"/>
        </w:rPr>
        <w:t xml:space="preserve"> Knowledge-driven multi-locus analysis reveals gene-gene interactions influencing HDL cholesterol level in two independent EMR-linked biobanks.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e19586 (2011).</w:t>
      </w:r>
    </w:p>
    <w:p w14:paraId="25BCEBEA"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44.</w:t>
      </w:r>
      <w:r w:rsidRPr="0065591B">
        <w:rPr>
          <w:rFonts w:ascii="Cambria" w:hAnsi="Cambria"/>
          <w:noProof/>
          <w:sz w:val="24"/>
        </w:rPr>
        <w:tab/>
        <w:t xml:space="preserve">Ackermann, M. &amp; Beyer, A. Systematic detection of epistatic interactions based on allele pair frequencies.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e1002463 (2012).</w:t>
      </w:r>
    </w:p>
    <w:p w14:paraId="5BB336AA"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45.</w:t>
      </w:r>
      <w:r w:rsidRPr="0065591B">
        <w:rPr>
          <w:rFonts w:ascii="Cambria" w:hAnsi="Cambria"/>
          <w:noProof/>
          <w:sz w:val="24"/>
        </w:rPr>
        <w:tab/>
        <w:t xml:space="preserve">Xie, M., Li, J. &amp; Jiang, T. Detecting genome-wide epistases based on the clustering of relatively frequent items.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28,</w:t>
      </w:r>
      <w:r w:rsidRPr="0065591B">
        <w:rPr>
          <w:rFonts w:ascii="Cambria" w:hAnsi="Cambria"/>
          <w:noProof/>
          <w:sz w:val="24"/>
        </w:rPr>
        <w:t xml:space="preserve"> 5–12 (2012).</w:t>
      </w:r>
    </w:p>
    <w:p w14:paraId="0544FC9D"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46.</w:t>
      </w:r>
      <w:r w:rsidRPr="0065591B">
        <w:rPr>
          <w:rFonts w:ascii="Cambria" w:hAnsi="Cambria"/>
          <w:noProof/>
          <w:sz w:val="24"/>
        </w:rPr>
        <w:tab/>
        <w:t xml:space="preserve">Zhang, X., Huang, S., Zou, F. &amp; Wang, W. TEAM: efficient two-locus epistasis tests in human genome-wide association study.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26,</w:t>
      </w:r>
      <w:r w:rsidRPr="0065591B">
        <w:rPr>
          <w:rFonts w:ascii="Cambria" w:hAnsi="Cambria"/>
          <w:noProof/>
          <w:sz w:val="24"/>
        </w:rPr>
        <w:t xml:space="preserve"> i217–i227 (2010).</w:t>
      </w:r>
    </w:p>
    <w:p w14:paraId="429BD93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47.</w:t>
      </w:r>
      <w:r w:rsidRPr="0065591B">
        <w:rPr>
          <w:rFonts w:ascii="Cambria" w:hAnsi="Cambria"/>
          <w:noProof/>
          <w:sz w:val="24"/>
        </w:rPr>
        <w:tab/>
        <w:t xml:space="preserve">Brinza, D., Schultz, M., Tesler, G. &amp; Bafna, V. RAPID detection of gene-gene interactions in genome-wide association studies.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26,</w:t>
      </w:r>
      <w:r w:rsidRPr="0065591B">
        <w:rPr>
          <w:rFonts w:ascii="Cambria" w:hAnsi="Cambria"/>
          <w:noProof/>
          <w:sz w:val="24"/>
        </w:rPr>
        <w:t xml:space="preserve"> 2856–2862 (2010).</w:t>
      </w:r>
    </w:p>
    <w:p w14:paraId="6FEA00ED"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48.</w:t>
      </w:r>
      <w:r w:rsidRPr="0065591B">
        <w:rPr>
          <w:rFonts w:ascii="Cambria" w:hAnsi="Cambria"/>
          <w:noProof/>
          <w:sz w:val="24"/>
        </w:rPr>
        <w:tab/>
        <w:t xml:space="preserve">Ueki, M. &amp; Tamiya, G. Ultrahigh-dimensional variable selection method for whole-genome gene-gene interaction analysis.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13,</w:t>
      </w:r>
      <w:r w:rsidRPr="0065591B">
        <w:rPr>
          <w:rFonts w:ascii="Cambria" w:hAnsi="Cambria"/>
          <w:noProof/>
          <w:sz w:val="24"/>
        </w:rPr>
        <w:t xml:space="preserve"> 72 (2012).</w:t>
      </w:r>
    </w:p>
    <w:p w14:paraId="7F32896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49.</w:t>
      </w:r>
      <w:r w:rsidRPr="0065591B">
        <w:rPr>
          <w:rFonts w:ascii="Cambria" w:hAnsi="Cambria"/>
          <w:noProof/>
          <w:sz w:val="24"/>
        </w:rPr>
        <w:tab/>
        <w:t xml:space="preserve">Yang, C. </w:t>
      </w:r>
      <w:r w:rsidRPr="0065591B">
        <w:rPr>
          <w:rFonts w:ascii="Cambria" w:hAnsi="Cambria"/>
          <w:i/>
          <w:iCs/>
          <w:noProof/>
          <w:sz w:val="24"/>
        </w:rPr>
        <w:t>et al.</w:t>
      </w:r>
      <w:r w:rsidRPr="0065591B">
        <w:rPr>
          <w:rFonts w:ascii="Cambria" w:hAnsi="Cambria"/>
          <w:noProof/>
          <w:sz w:val="24"/>
        </w:rPr>
        <w:t xml:space="preserve"> SNPHarvester: a filtering-based approach for detecting epistatic interactions in genome-wide association studies.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25,</w:t>
      </w:r>
      <w:r w:rsidRPr="0065591B">
        <w:rPr>
          <w:rFonts w:ascii="Cambria" w:hAnsi="Cambria"/>
          <w:noProof/>
          <w:sz w:val="24"/>
        </w:rPr>
        <w:t xml:space="preserve"> 504–511 (2009).</w:t>
      </w:r>
    </w:p>
    <w:p w14:paraId="50CDC6ED"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50.</w:t>
      </w:r>
      <w:r w:rsidRPr="0065591B">
        <w:rPr>
          <w:rFonts w:ascii="Cambria" w:hAnsi="Cambria"/>
          <w:noProof/>
          <w:sz w:val="24"/>
        </w:rPr>
        <w:tab/>
        <w:t xml:space="preserve">Shen, X., Pettersson, M., Ronnegard, L. &amp; Carlborg, O. Inheritance beyond plain heritability: variance-controlling genes in Arabidopsis thaliana.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e1002839 (2012).</w:t>
      </w:r>
    </w:p>
    <w:p w14:paraId="015546D9"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51.</w:t>
      </w:r>
      <w:r w:rsidRPr="0065591B">
        <w:rPr>
          <w:rFonts w:ascii="Cambria" w:hAnsi="Cambria"/>
          <w:noProof/>
          <w:sz w:val="24"/>
        </w:rPr>
        <w:tab/>
        <w:t xml:space="preserve">Ronnegard, L. &amp; Valdar, W. Recent developments in statistical methods for detecting genetic loci affecting phenotypic variability. </w:t>
      </w:r>
      <w:r w:rsidRPr="0065591B">
        <w:rPr>
          <w:rFonts w:ascii="Cambria" w:hAnsi="Cambria"/>
          <w:i/>
          <w:iCs/>
          <w:noProof/>
          <w:sz w:val="24"/>
        </w:rPr>
        <w:t>BMC Genet</w:t>
      </w:r>
      <w:r w:rsidRPr="0065591B">
        <w:rPr>
          <w:rFonts w:ascii="Cambria" w:hAnsi="Cambria"/>
          <w:noProof/>
          <w:sz w:val="24"/>
        </w:rPr>
        <w:t xml:space="preserve"> </w:t>
      </w:r>
      <w:r w:rsidRPr="0065591B">
        <w:rPr>
          <w:rFonts w:ascii="Cambria" w:hAnsi="Cambria"/>
          <w:b/>
          <w:bCs/>
          <w:noProof/>
          <w:sz w:val="24"/>
        </w:rPr>
        <w:t>13,</w:t>
      </w:r>
      <w:r w:rsidRPr="0065591B">
        <w:rPr>
          <w:rFonts w:ascii="Cambria" w:hAnsi="Cambria"/>
          <w:noProof/>
          <w:sz w:val="24"/>
        </w:rPr>
        <w:t xml:space="preserve"> 63 (2012).</w:t>
      </w:r>
    </w:p>
    <w:p w14:paraId="3F8B90A7"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52.</w:t>
      </w:r>
      <w:r w:rsidRPr="0065591B">
        <w:rPr>
          <w:rFonts w:ascii="Cambria" w:hAnsi="Cambria"/>
          <w:noProof/>
          <w:sz w:val="24"/>
        </w:rPr>
        <w:tab/>
        <w:t xml:space="preserve">Brown, A. A. </w:t>
      </w:r>
      <w:r w:rsidRPr="0065591B">
        <w:rPr>
          <w:rFonts w:ascii="Cambria" w:hAnsi="Cambria"/>
          <w:i/>
          <w:iCs/>
          <w:noProof/>
          <w:sz w:val="24"/>
        </w:rPr>
        <w:t>et al.</w:t>
      </w:r>
      <w:r w:rsidRPr="0065591B">
        <w:rPr>
          <w:rFonts w:ascii="Cambria" w:hAnsi="Cambria"/>
          <w:noProof/>
          <w:sz w:val="24"/>
        </w:rPr>
        <w:t xml:space="preserve"> Genetic interactions affecting human gene expression identified by variance association mapping. </w:t>
      </w:r>
      <w:r w:rsidRPr="0065591B">
        <w:rPr>
          <w:rFonts w:ascii="Cambria" w:hAnsi="Cambria"/>
          <w:i/>
          <w:iCs/>
          <w:noProof/>
          <w:sz w:val="24"/>
        </w:rPr>
        <w:t>Elife</w:t>
      </w:r>
      <w:r w:rsidRPr="0065591B">
        <w:rPr>
          <w:rFonts w:ascii="Cambria" w:hAnsi="Cambria"/>
          <w:noProof/>
          <w:sz w:val="24"/>
        </w:rPr>
        <w:t xml:space="preserve"> 10.7554/eLife.01381 (2014). doi:http://dx.doi.org/10.7554/eLife.01381</w:t>
      </w:r>
    </w:p>
    <w:p w14:paraId="68393BB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53.</w:t>
      </w:r>
      <w:r w:rsidRPr="0065591B">
        <w:rPr>
          <w:rFonts w:ascii="Cambria" w:hAnsi="Cambria"/>
          <w:noProof/>
          <w:sz w:val="24"/>
        </w:rPr>
        <w:tab/>
        <w:t xml:space="preserve">Lewinger, J. P. </w:t>
      </w:r>
      <w:r w:rsidRPr="0065591B">
        <w:rPr>
          <w:rFonts w:ascii="Cambria" w:hAnsi="Cambria"/>
          <w:i/>
          <w:iCs/>
          <w:noProof/>
          <w:sz w:val="24"/>
        </w:rPr>
        <w:t>et al.</w:t>
      </w:r>
      <w:r w:rsidRPr="0065591B">
        <w:rPr>
          <w:rFonts w:ascii="Cambria" w:hAnsi="Cambria"/>
          <w:noProof/>
          <w:sz w:val="24"/>
        </w:rPr>
        <w:t xml:space="preserve"> Efficient two-step testing of gene-gene interactions in genome-wide association studies. </w:t>
      </w:r>
      <w:r w:rsidRPr="0065591B">
        <w:rPr>
          <w:rFonts w:ascii="Cambria" w:hAnsi="Cambria"/>
          <w:i/>
          <w:iCs/>
          <w:noProof/>
          <w:sz w:val="24"/>
        </w:rPr>
        <w:t>Genet. Epidemiol.</w:t>
      </w:r>
      <w:r w:rsidRPr="0065591B">
        <w:rPr>
          <w:rFonts w:ascii="Cambria" w:hAnsi="Cambria"/>
          <w:noProof/>
          <w:sz w:val="24"/>
        </w:rPr>
        <w:t xml:space="preserve"> </w:t>
      </w:r>
      <w:r w:rsidRPr="0065591B">
        <w:rPr>
          <w:rFonts w:ascii="Cambria" w:hAnsi="Cambria"/>
          <w:b/>
          <w:bCs/>
          <w:noProof/>
          <w:sz w:val="24"/>
        </w:rPr>
        <w:t>37,</w:t>
      </w:r>
      <w:r w:rsidRPr="0065591B">
        <w:rPr>
          <w:rFonts w:ascii="Cambria" w:hAnsi="Cambria"/>
          <w:noProof/>
          <w:sz w:val="24"/>
        </w:rPr>
        <w:t xml:space="preserve"> 440–51 (2013).</w:t>
      </w:r>
    </w:p>
    <w:p w14:paraId="76B5F4F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54.</w:t>
      </w:r>
      <w:r w:rsidRPr="0065591B">
        <w:rPr>
          <w:rFonts w:ascii="Cambria" w:hAnsi="Cambria"/>
          <w:noProof/>
          <w:sz w:val="24"/>
        </w:rPr>
        <w:tab/>
        <w:t xml:space="preserve">Sun, X. </w:t>
      </w:r>
      <w:r w:rsidRPr="0065591B">
        <w:rPr>
          <w:rFonts w:ascii="Cambria" w:hAnsi="Cambria"/>
          <w:i/>
          <w:iCs/>
          <w:noProof/>
          <w:sz w:val="24"/>
        </w:rPr>
        <w:t>et al.</w:t>
      </w:r>
      <w:r w:rsidRPr="0065591B">
        <w:rPr>
          <w:rFonts w:ascii="Cambria" w:hAnsi="Cambria"/>
          <w:noProof/>
          <w:sz w:val="24"/>
        </w:rPr>
        <w:t xml:space="preserve"> Analysis pipeline for the epistasis search - statistical versus biological filtering. </w:t>
      </w:r>
      <w:r w:rsidRPr="0065591B">
        <w:rPr>
          <w:rFonts w:ascii="Cambria" w:hAnsi="Cambria"/>
          <w:i/>
          <w:iCs/>
          <w:noProof/>
          <w:sz w:val="24"/>
        </w:rPr>
        <w:t>Front. Genet.</w:t>
      </w:r>
      <w:r w:rsidRPr="0065591B">
        <w:rPr>
          <w:rFonts w:ascii="Cambria" w:hAnsi="Cambria"/>
          <w:noProof/>
          <w:sz w:val="24"/>
        </w:rPr>
        <w:t xml:space="preserve"> </w:t>
      </w:r>
      <w:r w:rsidRPr="0065591B">
        <w:rPr>
          <w:rFonts w:ascii="Cambria" w:hAnsi="Cambria"/>
          <w:b/>
          <w:bCs/>
          <w:noProof/>
          <w:sz w:val="24"/>
        </w:rPr>
        <w:t>5,</w:t>
      </w:r>
      <w:r w:rsidRPr="0065591B">
        <w:rPr>
          <w:rFonts w:ascii="Cambria" w:hAnsi="Cambria"/>
          <w:noProof/>
          <w:sz w:val="24"/>
        </w:rPr>
        <w:t xml:space="preserve"> 106 (2014).</w:t>
      </w:r>
    </w:p>
    <w:p w14:paraId="3D8374C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55.</w:t>
      </w:r>
      <w:r w:rsidRPr="0065591B">
        <w:rPr>
          <w:rFonts w:ascii="Cambria" w:hAnsi="Cambria"/>
          <w:noProof/>
          <w:sz w:val="24"/>
        </w:rPr>
        <w:tab/>
        <w:t xml:space="preserve">Fairfax, B. P. </w:t>
      </w:r>
      <w:r w:rsidRPr="0065591B">
        <w:rPr>
          <w:rFonts w:ascii="Cambria" w:hAnsi="Cambria"/>
          <w:i/>
          <w:iCs/>
          <w:noProof/>
          <w:sz w:val="24"/>
        </w:rPr>
        <w:t>et al.</w:t>
      </w:r>
      <w:r w:rsidRPr="0065591B">
        <w:rPr>
          <w:rFonts w:ascii="Cambria" w:hAnsi="Cambria"/>
          <w:noProof/>
          <w:sz w:val="24"/>
        </w:rPr>
        <w:t xml:space="preserve"> Genetics of gene expression in primary immune cells identifies cell type-specific master regulators and roles of HLA alleles. </w:t>
      </w:r>
      <w:r w:rsidRPr="0065591B">
        <w:rPr>
          <w:rFonts w:ascii="Cambria" w:hAnsi="Cambria"/>
          <w:i/>
          <w:iCs/>
          <w:noProof/>
          <w:sz w:val="24"/>
        </w:rPr>
        <w:t>Nat Genet</w:t>
      </w:r>
      <w:r w:rsidRPr="0065591B">
        <w:rPr>
          <w:rFonts w:ascii="Cambria" w:hAnsi="Cambria"/>
          <w:noProof/>
          <w:sz w:val="24"/>
        </w:rPr>
        <w:t xml:space="preserve"> </w:t>
      </w:r>
      <w:r w:rsidRPr="0065591B">
        <w:rPr>
          <w:rFonts w:ascii="Cambria" w:hAnsi="Cambria"/>
          <w:b/>
          <w:bCs/>
          <w:noProof/>
          <w:sz w:val="24"/>
        </w:rPr>
        <w:t>44,</w:t>
      </w:r>
      <w:r w:rsidRPr="0065591B">
        <w:rPr>
          <w:rFonts w:ascii="Cambria" w:hAnsi="Cambria"/>
          <w:noProof/>
          <w:sz w:val="24"/>
        </w:rPr>
        <w:t xml:space="preserve"> 502–510 (2012).</w:t>
      </w:r>
    </w:p>
    <w:p w14:paraId="772305D3"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56.</w:t>
      </w:r>
      <w:r w:rsidRPr="0065591B">
        <w:rPr>
          <w:rFonts w:ascii="Cambria" w:hAnsi="Cambria"/>
          <w:noProof/>
          <w:sz w:val="24"/>
        </w:rPr>
        <w:tab/>
        <w:t xml:space="preserve">Trynka, G. </w:t>
      </w:r>
      <w:r w:rsidRPr="0065591B">
        <w:rPr>
          <w:rFonts w:ascii="Cambria" w:hAnsi="Cambria"/>
          <w:i/>
          <w:iCs/>
          <w:noProof/>
          <w:sz w:val="24"/>
        </w:rPr>
        <w:t>et al.</w:t>
      </w:r>
      <w:r w:rsidRPr="0065591B">
        <w:rPr>
          <w:rFonts w:ascii="Cambria" w:hAnsi="Cambria"/>
          <w:noProof/>
          <w:sz w:val="24"/>
        </w:rPr>
        <w:t xml:space="preserve"> Chromatin marks identify critical cell types for fine mapping complex trait variants. </w:t>
      </w:r>
      <w:r w:rsidRPr="0065591B">
        <w:rPr>
          <w:rFonts w:ascii="Cambria" w:hAnsi="Cambria"/>
          <w:i/>
          <w:iCs/>
          <w:noProof/>
          <w:sz w:val="24"/>
        </w:rPr>
        <w:t>Nat Genet</w:t>
      </w:r>
      <w:r w:rsidRPr="0065591B">
        <w:rPr>
          <w:rFonts w:ascii="Cambria" w:hAnsi="Cambria"/>
          <w:noProof/>
          <w:sz w:val="24"/>
        </w:rPr>
        <w:t xml:space="preserve"> </w:t>
      </w:r>
      <w:r w:rsidRPr="0065591B">
        <w:rPr>
          <w:rFonts w:ascii="Cambria" w:hAnsi="Cambria"/>
          <w:b/>
          <w:bCs/>
          <w:noProof/>
          <w:sz w:val="24"/>
        </w:rPr>
        <w:t>45,</w:t>
      </w:r>
      <w:r w:rsidRPr="0065591B">
        <w:rPr>
          <w:rFonts w:ascii="Cambria" w:hAnsi="Cambria"/>
          <w:noProof/>
          <w:sz w:val="24"/>
        </w:rPr>
        <w:t xml:space="preserve"> 124–130 (2013).</w:t>
      </w:r>
    </w:p>
    <w:p w14:paraId="15A3573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57.</w:t>
      </w:r>
      <w:r w:rsidRPr="0065591B">
        <w:rPr>
          <w:rFonts w:ascii="Cambria" w:hAnsi="Cambria"/>
          <w:noProof/>
          <w:sz w:val="24"/>
        </w:rPr>
        <w:tab/>
        <w:t xml:space="preserve">Yang, C. </w:t>
      </w:r>
      <w:r w:rsidRPr="0065591B">
        <w:rPr>
          <w:rFonts w:ascii="Cambria" w:hAnsi="Cambria"/>
          <w:i/>
          <w:iCs/>
          <w:noProof/>
          <w:sz w:val="24"/>
        </w:rPr>
        <w:t>et al.</w:t>
      </w:r>
      <w:r w:rsidRPr="0065591B">
        <w:rPr>
          <w:rFonts w:ascii="Cambria" w:hAnsi="Cambria"/>
          <w:noProof/>
          <w:sz w:val="24"/>
        </w:rPr>
        <w:t xml:space="preserve"> The choice of null distributions for detecting gene-gene interactions in genome-wide association studies.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12 Suppl 1,</w:t>
      </w:r>
      <w:r w:rsidRPr="0065591B">
        <w:rPr>
          <w:rFonts w:ascii="Cambria" w:hAnsi="Cambria"/>
          <w:noProof/>
          <w:sz w:val="24"/>
        </w:rPr>
        <w:t xml:space="preserve"> S26 (2011).</w:t>
      </w:r>
    </w:p>
    <w:p w14:paraId="365540E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58.</w:t>
      </w:r>
      <w:r w:rsidRPr="0065591B">
        <w:rPr>
          <w:rFonts w:ascii="Cambria" w:hAnsi="Cambria"/>
          <w:noProof/>
          <w:sz w:val="24"/>
        </w:rPr>
        <w:tab/>
        <w:t xml:space="preserve">Fang, G. </w:t>
      </w:r>
      <w:r w:rsidRPr="0065591B">
        <w:rPr>
          <w:rFonts w:ascii="Cambria" w:hAnsi="Cambria"/>
          <w:i/>
          <w:iCs/>
          <w:noProof/>
          <w:sz w:val="24"/>
        </w:rPr>
        <w:t>et al.</w:t>
      </w:r>
      <w:r w:rsidRPr="0065591B">
        <w:rPr>
          <w:rFonts w:ascii="Cambria" w:hAnsi="Cambria"/>
          <w:noProof/>
          <w:sz w:val="24"/>
        </w:rPr>
        <w:t xml:space="preserve"> High-order SNP combinations associated with complex diseases: efficient discovery, statistical power and functional interactions.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7,</w:t>
      </w:r>
      <w:r w:rsidRPr="0065591B">
        <w:rPr>
          <w:rFonts w:ascii="Cambria" w:hAnsi="Cambria"/>
          <w:noProof/>
          <w:sz w:val="24"/>
        </w:rPr>
        <w:t xml:space="preserve"> e33531 (2012).</w:t>
      </w:r>
    </w:p>
    <w:p w14:paraId="7FA8B88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59.</w:t>
      </w:r>
      <w:r w:rsidRPr="0065591B">
        <w:rPr>
          <w:rFonts w:ascii="Cambria" w:hAnsi="Cambria"/>
          <w:noProof/>
          <w:sz w:val="24"/>
        </w:rPr>
        <w:tab/>
        <w:t xml:space="preserve">Culverhouse, R. C. A comparison of methods sensitive to interactions with small main effects. </w:t>
      </w:r>
      <w:r w:rsidRPr="0065591B">
        <w:rPr>
          <w:rFonts w:ascii="Cambria" w:hAnsi="Cambria"/>
          <w:i/>
          <w:iCs/>
          <w:noProof/>
          <w:sz w:val="24"/>
        </w:rPr>
        <w:t>Genet Epidemiol</w:t>
      </w:r>
      <w:r w:rsidRPr="0065591B">
        <w:rPr>
          <w:rFonts w:ascii="Cambria" w:hAnsi="Cambria"/>
          <w:noProof/>
          <w:sz w:val="24"/>
        </w:rPr>
        <w:t xml:space="preserve"> </w:t>
      </w:r>
      <w:r w:rsidRPr="0065591B">
        <w:rPr>
          <w:rFonts w:ascii="Cambria" w:hAnsi="Cambria"/>
          <w:b/>
          <w:bCs/>
          <w:noProof/>
          <w:sz w:val="24"/>
        </w:rPr>
        <w:t>36,</w:t>
      </w:r>
      <w:r w:rsidRPr="0065591B">
        <w:rPr>
          <w:rFonts w:ascii="Cambria" w:hAnsi="Cambria"/>
          <w:noProof/>
          <w:sz w:val="24"/>
        </w:rPr>
        <w:t xml:space="preserve"> 303–311 (2012).</w:t>
      </w:r>
    </w:p>
    <w:p w14:paraId="06BC43F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60.</w:t>
      </w:r>
      <w:r w:rsidRPr="0065591B">
        <w:rPr>
          <w:rFonts w:ascii="Cambria" w:hAnsi="Cambria"/>
          <w:noProof/>
          <w:sz w:val="24"/>
        </w:rPr>
        <w:tab/>
        <w:t xml:space="preserve">Molinaro, A. M. </w:t>
      </w:r>
      <w:r w:rsidRPr="0065591B">
        <w:rPr>
          <w:rFonts w:ascii="Cambria" w:hAnsi="Cambria"/>
          <w:i/>
          <w:iCs/>
          <w:noProof/>
          <w:sz w:val="24"/>
        </w:rPr>
        <w:t>et al.</w:t>
      </w:r>
      <w:r w:rsidRPr="0065591B">
        <w:rPr>
          <w:rFonts w:ascii="Cambria" w:hAnsi="Cambria"/>
          <w:noProof/>
          <w:sz w:val="24"/>
        </w:rPr>
        <w:t xml:space="preserve"> Power of data mining methods to detect genetic associations and interactions. </w:t>
      </w:r>
      <w:r w:rsidRPr="0065591B">
        <w:rPr>
          <w:rFonts w:ascii="Cambria" w:hAnsi="Cambria"/>
          <w:i/>
          <w:iCs/>
          <w:noProof/>
          <w:sz w:val="24"/>
        </w:rPr>
        <w:t>Hum Hered</w:t>
      </w:r>
      <w:r w:rsidRPr="0065591B">
        <w:rPr>
          <w:rFonts w:ascii="Cambria" w:hAnsi="Cambria"/>
          <w:noProof/>
          <w:sz w:val="24"/>
        </w:rPr>
        <w:t xml:space="preserve"> </w:t>
      </w:r>
      <w:r w:rsidRPr="0065591B">
        <w:rPr>
          <w:rFonts w:ascii="Cambria" w:hAnsi="Cambria"/>
          <w:b/>
          <w:bCs/>
          <w:noProof/>
          <w:sz w:val="24"/>
        </w:rPr>
        <w:t>72,</w:t>
      </w:r>
      <w:r w:rsidRPr="0065591B">
        <w:rPr>
          <w:rFonts w:ascii="Cambria" w:hAnsi="Cambria"/>
          <w:noProof/>
          <w:sz w:val="24"/>
        </w:rPr>
        <w:t xml:space="preserve"> 85–97 (2011).</w:t>
      </w:r>
    </w:p>
    <w:p w14:paraId="7F87959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61.</w:t>
      </w:r>
      <w:r w:rsidRPr="0065591B">
        <w:rPr>
          <w:rFonts w:ascii="Cambria" w:hAnsi="Cambria"/>
          <w:noProof/>
          <w:sz w:val="24"/>
        </w:rPr>
        <w:tab/>
        <w:t xml:space="preserve">Zhu, Z. </w:t>
      </w:r>
      <w:r w:rsidRPr="0065591B">
        <w:rPr>
          <w:rFonts w:ascii="Cambria" w:hAnsi="Cambria"/>
          <w:i/>
          <w:iCs/>
          <w:noProof/>
          <w:sz w:val="24"/>
        </w:rPr>
        <w:t>et al.</w:t>
      </w:r>
      <w:r w:rsidRPr="0065591B">
        <w:rPr>
          <w:rFonts w:ascii="Cambria" w:hAnsi="Cambria"/>
          <w:noProof/>
          <w:sz w:val="24"/>
        </w:rPr>
        <w:t xml:space="preserve"> Development of GMDR-GPU for Gene-Gene Interaction Analysis and Its Application to WTCCC GWAS Data for Type 2 Diabetes.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e61943 (2013).</w:t>
      </w:r>
    </w:p>
    <w:p w14:paraId="0F81E92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62.</w:t>
      </w:r>
      <w:r w:rsidRPr="0065591B">
        <w:rPr>
          <w:rFonts w:ascii="Cambria" w:hAnsi="Cambria"/>
          <w:noProof/>
          <w:sz w:val="24"/>
        </w:rPr>
        <w:tab/>
        <w:t xml:space="preserve">Schwarz, D. F., König, I. R. &amp; Ziegler, A. On safari to Random Jungle: a fast implementation of Random Forests for high-dimensional data.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26,</w:t>
      </w:r>
      <w:r w:rsidRPr="0065591B">
        <w:rPr>
          <w:rFonts w:ascii="Cambria" w:hAnsi="Cambria"/>
          <w:noProof/>
          <w:sz w:val="24"/>
        </w:rPr>
        <w:t xml:space="preserve"> 1752–8 (2010).</w:t>
      </w:r>
    </w:p>
    <w:p w14:paraId="05D9E18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63.</w:t>
      </w:r>
      <w:r w:rsidRPr="0065591B">
        <w:rPr>
          <w:rFonts w:ascii="Cambria" w:hAnsi="Cambria"/>
          <w:noProof/>
          <w:sz w:val="24"/>
        </w:rPr>
        <w:tab/>
        <w:t xml:space="preserve">Knights, J., Yang, J., Chanda, P., Zhang, A. &amp; Ramanathan, M. SYMPHONY, an information-theoretic method for gene-gene and gene-environment interaction analysis of disease syndromes. </w:t>
      </w:r>
      <w:r w:rsidRPr="0065591B">
        <w:rPr>
          <w:rFonts w:ascii="Cambria" w:hAnsi="Cambria"/>
          <w:i/>
          <w:iCs/>
          <w:noProof/>
          <w:sz w:val="24"/>
        </w:rPr>
        <w:t>Heredity (Edinb).</w:t>
      </w:r>
      <w:r w:rsidRPr="0065591B">
        <w:rPr>
          <w:rFonts w:ascii="Cambria" w:hAnsi="Cambria"/>
          <w:noProof/>
          <w:sz w:val="24"/>
        </w:rPr>
        <w:t xml:space="preserve"> </w:t>
      </w:r>
      <w:r w:rsidRPr="0065591B">
        <w:rPr>
          <w:rFonts w:ascii="Cambria" w:hAnsi="Cambria"/>
          <w:b/>
          <w:bCs/>
          <w:noProof/>
          <w:sz w:val="24"/>
        </w:rPr>
        <w:t>110,</w:t>
      </w:r>
      <w:r w:rsidRPr="0065591B">
        <w:rPr>
          <w:rFonts w:ascii="Cambria" w:hAnsi="Cambria"/>
          <w:noProof/>
          <w:sz w:val="24"/>
        </w:rPr>
        <w:t xml:space="preserve"> 548–559 (2013).</w:t>
      </w:r>
    </w:p>
    <w:p w14:paraId="12AD842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64.</w:t>
      </w:r>
      <w:r w:rsidRPr="0065591B">
        <w:rPr>
          <w:rFonts w:ascii="Cambria" w:hAnsi="Cambria"/>
          <w:noProof/>
          <w:sz w:val="24"/>
        </w:rPr>
        <w:tab/>
        <w:t xml:space="preserve">Shervais, S., Kramer, P. L., Westaway, S. K., Cox, N. J. &amp; Zwick, M. Reconstructability analysis as a tool for identifying gene-gene interactions in studies of human diseases. </w:t>
      </w:r>
      <w:r w:rsidRPr="0065591B">
        <w:rPr>
          <w:rFonts w:ascii="Cambria" w:hAnsi="Cambria"/>
          <w:i/>
          <w:iCs/>
          <w:noProof/>
          <w:sz w:val="24"/>
        </w:rPr>
        <w:t>Stat Appl Genet Mol Biol</w:t>
      </w:r>
      <w:r w:rsidRPr="0065591B">
        <w:rPr>
          <w:rFonts w:ascii="Cambria" w:hAnsi="Cambria"/>
          <w:noProof/>
          <w:sz w:val="24"/>
        </w:rPr>
        <w:t xml:space="preserve"> </w:t>
      </w:r>
      <w:r w:rsidRPr="0065591B">
        <w:rPr>
          <w:rFonts w:ascii="Cambria" w:hAnsi="Cambria"/>
          <w:b/>
          <w:bCs/>
          <w:noProof/>
          <w:sz w:val="24"/>
        </w:rPr>
        <w:t>9,</w:t>
      </w:r>
      <w:r w:rsidRPr="0065591B">
        <w:rPr>
          <w:rFonts w:ascii="Cambria" w:hAnsi="Cambria"/>
          <w:noProof/>
          <w:sz w:val="24"/>
        </w:rPr>
        <w:t xml:space="preserve"> Article18 (2010).</w:t>
      </w:r>
    </w:p>
    <w:p w14:paraId="25B4C2E3"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65.</w:t>
      </w:r>
      <w:r w:rsidRPr="0065591B">
        <w:rPr>
          <w:rFonts w:ascii="Cambria" w:hAnsi="Cambria"/>
          <w:noProof/>
          <w:sz w:val="24"/>
        </w:rPr>
        <w:tab/>
        <w:t xml:space="preserve">Zwick, M. Reconstructability Analysis of Epistasis.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75,</w:t>
      </w:r>
      <w:r w:rsidRPr="0065591B">
        <w:rPr>
          <w:rFonts w:ascii="Cambria" w:hAnsi="Cambria"/>
          <w:noProof/>
          <w:sz w:val="24"/>
        </w:rPr>
        <w:t xml:space="preserve"> 157–171 (2011).</w:t>
      </w:r>
    </w:p>
    <w:p w14:paraId="22A540B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66.</w:t>
      </w:r>
      <w:r w:rsidRPr="0065591B">
        <w:rPr>
          <w:rFonts w:ascii="Cambria" w:hAnsi="Cambria"/>
          <w:noProof/>
          <w:sz w:val="24"/>
        </w:rPr>
        <w:tab/>
        <w:t xml:space="preserve">Lishout, F. V </w:t>
      </w:r>
      <w:r w:rsidRPr="0065591B">
        <w:rPr>
          <w:rFonts w:ascii="Cambria" w:hAnsi="Cambria"/>
          <w:i/>
          <w:iCs/>
          <w:noProof/>
          <w:sz w:val="24"/>
        </w:rPr>
        <w:t>et al.</w:t>
      </w:r>
      <w:r w:rsidRPr="0065591B">
        <w:rPr>
          <w:rFonts w:ascii="Cambria" w:hAnsi="Cambria"/>
          <w:noProof/>
          <w:sz w:val="24"/>
        </w:rPr>
        <w:t xml:space="preserve"> An efficient algorithm to perform multiple testing in epistasis screening.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14,</w:t>
      </w:r>
      <w:r w:rsidRPr="0065591B">
        <w:rPr>
          <w:rFonts w:ascii="Cambria" w:hAnsi="Cambria"/>
          <w:noProof/>
          <w:sz w:val="24"/>
        </w:rPr>
        <w:t xml:space="preserve"> 138 (2013).</w:t>
      </w:r>
    </w:p>
    <w:p w14:paraId="38B002B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67.</w:t>
      </w:r>
      <w:r w:rsidRPr="0065591B">
        <w:rPr>
          <w:rFonts w:ascii="Cambria" w:hAnsi="Cambria"/>
          <w:noProof/>
          <w:sz w:val="24"/>
        </w:rPr>
        <w:tab/>
        <w:t xml:space="preserve">Mahachie John, J. M., Van Lishout, F. &amp; Van Steen, K. Model-Based Multifactor Dimensionality Reduction to detect epistasis for quantitative traits in the presence of error-free and noisy data. </w:t>
      </w:r>
      <w:r w:rsidRPr="0065591B">
        <w:rPr>
          <w:rFonts w:ascii="Cambria" w:hAnsi="Cambria"/>
          <w:i/>
          <w:iCs/>
          <w:noProof/>
          <w:sz w:val="24"/>
        </w:rPr>
        <w:t>Eur J Hum Genet</w:t>
      </w:r>
      <w:r w:rsidRPr="0065591B">
        <w:rPr>
          <w:rFonts w:ascii="Cambria" w:hAnsi="Cambria"/>
          <w:noProof/>
          <w:sz w:val="24"/>
        </w:rPr>
        <w:t xml:space="preserve"> </w:t>
      </w:r>
      <w:r w:rsidRPr="0065591B">
        <w:rPr>
          <w:rFonts w:ascii="Cambria" w:hAnsi="Cambria"/>
          <w:b/>
          <w:bCs/>
          <w:noProof/>
          <w:sz w:val="24"/>
        </w:rPr>
        <w:t>19,</w:t>
      </w:r>
      <w:r w:rsidRPr="0065591B">
        <w:rPr>
          <w:rFonts w:ascii="Cambria" w:hAnsi="Cambria"/>
          <w:noProof/>
          <w:sz w:val="24"/>
        </w:rPr>
        <w:t xml:space="preserve"> 696–703 (2011).</w:t>
      </w:r>
    </w:p>
    <w:p w14:paraId="53662C8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68.</w:t>
      </w:r>
      <w:r w:rsidRPr="0065591B">
        <w:rPr>
          <w:rFonts w:ascii="Cambria" w:hAnsi="Cambria"/>
          <w:noProof/>
          <w:sz w:val="24"/>
        </w:rPr>
        <w:tab/>
        <w:t xml:space="preserve">Gui, J. </w:t>
      </w:r>
      <w:r w:rsidRPr="0065591B">
        <w:rPr>
          <w:rFonts w:ascii="Cambria" w:hAnsi="Cambria"/>
          <w:i/>
          <w:iCs/>
          <w:noProof/>
          <w:sz w:val="24"/>
        </w:rPr>
        <w:t>et al.</w:t>
      </w:r>
      <w:r w:rsidRPr="0065591B">
        <w:rPr>
          <w:rFonts w:ascii="Cambria" w:hAnsi="Cambria"/>
          <w:noProof/>
          <w:sz w:val="24"/>
        </w:rPr>
        <w:t xml:space="preserve"> A novel survival multifactor dimensionality reduction method for detecting gene-gene interactions with application to bladder cancer prognosis. </w:t>
      </w:r>
      <w:r w:rsidRPr="0065591B">
        <w:rPr>
          <w:rFonts w:ascii="Cambria" w:hAnsi="Cambria"/>
          <w:i/>
          <w:iCs/>
          <w:noProof/>
          <w:sz w:val="24"/>
        </w:rPr>
        <w:t>Hum Genet</w:t>
      </w:r>
      <w:r w:rsidRPr="0065591B">
        <w:rPr>
          <w:rFonts w:ascii="Cambria" w:hAnsi="Cambria"/>
          <w:noProof/>
          <w:sz w:val="24"/>
        </w:rPr>
        <w:t xml:space="preserve"> </w:t>
      </w:r>
      <w:r w:rsidRPr="0065591B">
        <w:rPr>
          <w:rFonts w:ascii="Cambria" w:hAnsi="Cambria"/>
          <w:b/>
          <w:bCs/>
          <w:noProof/>
          <w:sz w:val="24"/>
        </w:rPr>
        <w:t>129,</w:t>
      </w:r>
      <w:r w:rsidRPr="0065591B">
        <w:rPr>
          <w:rFonts w:ascii="Cambria" w:hAnsi="Cambria"/>
          <w:noProof/>
          <w:sz w:val="24"/>
        </w:rPr>
        <w:t xml:space="preserve"> 101–110 (2011).</w:t>
      </w:r>
    </w:p>
    <w:p w14:paraId="11C8354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69.</w:t>
      </w:r>
      <w:r w:rsidRPr="0065591B">
        <w:rPr>
          <w:rFonts w:ascii="Cambria" w:hAnsi="Cambria"/>
          <w:noProof/>
          <w:sz w:val="24"/>
        </w:rPr>
        <w:tab/>
        <w:t xml:space="preserve">Lee, S., Kwon, M. S., Oh, J. M. &amp; Park, T. Gene-gene interaction analysis for the survival phenotype based on the Cox model.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28,</w:t>
      </w:r>
      <w:r w:rsidRPr="0065591B">
        <w:rPr>
          <w:rFonts w:ascii="Cambria" w:hAnsi="Cambria"/>
          <w:noProof/>
          <w:sz w:val="24"/>
        </w:rPr>
        <w:t xml:space="preserve"> i582–i588 (2012).</w:t>
      </w:r>
    </w:p>
    <w:p w14:paraId="48AFC72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70.</w:t>
      </w:r>
      <w:r w:rsidRPr="0065591B">
        <w:rPr>
          <w:rFonts w:ascii="Cambria" w:hAnsi="Cambria"/>
          <w:noProof/>
          <w:sz w:val="24"/>
        </w:rPr>
        <w:tab/>
        <w:t xml:space="preserve">Yoshida, M. &amp; Koike, A. SNPInterForest: a new method for detecting epistatic interactions.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12,</w:t>
      </w:r>
      <w:r w:rsidRPr="0065591B">
        <w:rPr>
          <w:rFonts w:ascii="Cambria" w:hAnsi="Cambria"/>
          <w:noProof/>
          <w:sz w:val="24"/>
        </w:rPr>
        <w:t xml:space="preserve"> 469 (2011).</w:t>
      </w:r>
    </w:p>
    <w:p w14:paraId="1A77A9B0"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71.</w:t>
      </w:r>
      <w:r w:rsidRPr="0065591B">
        <w:rPr>
          <w:rFonts w:ascii="Cambria" w:hAnsi="Cambria"/>
          <w:noProof/>
          <w:sz w:val="24"/>
        </w:rPr>
        <w:tab/>
        <w:t xml:space="preserve">Li, J., Horstman, B. &amp; Chen, Y. Detecting epistatic effects in association studies at a genomic level based on an ensemble approach.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27,</w:t>
      </w:r>
      <w:r w:rsidRPr="0065591B">
        <w:rPr>
          <w:rFonts w:ascii="Cambria" w:hAnsi="Cambria"/>
          <w:noProof/>
          <w:sz w:val="24"/>
        </w:rPr>
        <w:t xml:space="preserve"> i222–9 (2011).</w:t>
      </w:r>
    </w:p>
    <w:p w14:paraId="7BB5973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72.</w:t>
      </w:r>
      <w:r w:rsidRPr="0065591B">
        <w:rPr>
          <w:rFonts w:ascii="Cambria" w:hAnsi="Cambria"/>
          <w:noProof/>
          <w:sz w:val="24"/>
        </w:rPr>
        <w:tab/>
        <w:t xml:space="preserve">Motsinger-Reif, A. A., Fanelli, T. J., Davis, A. C. &amp; Ritchie, M. D. Power of grammatical evolution neural networks to detect gene-gene interactions in the presence of error. </w:t>
      </w:r>
      <w:r w:rsidRPr="0065591B">
        <w:rPr>
          <w:rFonts w:ascii="Cambria" w:hAnsi="Cambria"/>
          <w:i/>
          <w:iCs/>
          <w:noProof/>
          <w:sz w:val="24"/>
        </w:rPr>
        <w:t>BMC Res Notes</w:t>
      </w:r>
      <w:r w:rsidRPr="0065591B">
        <w:rPr>
          <w:rFonts w:ascii="Cambria" w:hAnsi="Cambria"/>
          <w:noProof/>
          <w:sz w:val="24"/>
        </w:rPr>
        <w:t xml:space="preserve"> </w:t>
      </w:r>
      <w:r w:rsidRPr="0065591B">
        <w:rPr>
          <w:rFonts w:ascii="Cambria" w:hAnsi="Cambria"/>
          <w:b/>
          <w:bCs/>
          <w:noProof/>
          <w:sz w:val="24"/>
        </w:rPr>
        <w:t>1,</w:t>
      </w:r>
      <w:r w:rsidRPr="0065591B">
        <w:rPr>
          <w:rFonts w:ascii="Cambria" w:hAnsi="Cambria"/>
          <w:noProof/>
          <w:sz w:val="24"/>
        </w:rPr>
        <w:t xml:space="preserve"> 65 (2008).</w:t>
      </w:r>
    </w:p>
    <w:p w14:paraId="0076B70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73.</w:t>
      </w:r>
      <w:r w:rsidRPr="0065591B">
        <w:rPr>
          <w:rFonts w:ascii="Cambria" w:hAnsi="Cambria"/>
          <w:noProof/>
          <w:sz w:val="24"/>
        </w:rPr>
        <w:tab/>
        <w:t xml:space="preserve">De Lobel, L. </w:t>
      </w:r>
      <w:r w:rsidRPr="0065591B">
        <w:rPr>
          <w:rFonts w:ascii="Cambria" w:hAnsi="Cambria"/>
          <w:i/>
          <w:iCs/>
          <w:noProof/>
          <w:sz w:val="24"/>
        </w:rPr>
        <w:t>et al.</w:t>
      </w:r>
      <w:r w:rsidRPr="0065591B">
        <w:rPr>
          <w:rFonts w:ascii="Cambria" w:hAnsi="Cambria"/>
          <w:noProof/>
          <w:sz w:val="24"/>
        </w:rPr>
        <w:t xml:space="preserve"> A screening methodology based on Random Forests to improve the detection of gene-gene interactions. </w:t>
      </w:r>
      <w:r w:rsidRPr="0065591B">
        <w:rPr>
          <w:rFonts w:ascii="Cambria" w:hAnsi="Cambria"/>
          <w:i/>
          <w:iCs/>
          <w:noProof/>
          <w:sz w:val="24"/>
        </w:rPr>
        <w:t>Eur J Hum Genet</w:t>
      </w:r>
      <w:r w:rsidRPr="0065591B">
        <w:rPr>
          <w:rFonts w:ascii="Cambria" w:hAnsi="Cambria"/>
          <w:noProof/>
          <w:sz w:val="24"/>
        </w:rPr>
        <w:t xml:space="preserve"> </w:t>
      </w:r>
      <w:r w:rsidRPr="0065591B">
        <w:rPr>
          <w:rFonts w:ascii="Cambria" w:hAnsi="Cambria"/>
          <w:b/>
          <w:bCs/>
          <w:noProof/>
          <w:sz w:val="24"/>
        </w:rPr>
        <w:t>18,</w:t>
      </w:r>
      <w:r w:rsidRPr="0065591B">
        <w:rPr>
          <w:rFonts w:ascii="Cambria" w:hAnsi="Cambria"/>
          <w:noProof/>
          <w:sz w:val="24"/>
        </w:rPr>
        <w:t xml:space="preserve"> 1127–1132 (2010).</w:t>
      </w:r>
    </w:p>
    <w:p w14:paraId="65585B3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74.</w:t>
      </w:r>
      <w:r w:rsidRPr="0065591B">
        <w:rPr>
          <w:rFonts w:ascii="Cambria" w:hAnsi="Cambria"/>
          <w:noProof/>
          <w:sz w:val="24"/>
        </w:rPr>
        <w:tab/>
        <w:t xml:space="preserve">Lin, H. Y. </w:t>
      </w:r>
      <w:r w:rsidRPr="0065591B">
        <w:rPr>
          <w:rFonts w:ascii="Cambria" w:hAnsi="Cambria"/>
          <w:i/>
          <w:iCs/>
          <w:noProof/>
          <w:sz w:val="24"/>
        </w:rPr>
        <w:t>et al.</w:t>
      </w:r>
      <w:r w:rsidRPr="0065591B">
        <w:rPr>
          <w:rFonts w:ascii="Cambria" w:hAnsi="Cambria"/>
          <w:noProof/>
          <w:sz w:val="24"/>
        </w:rPr>
        <w:t xml:space="preserve"> TRM: a powerful two-stage machine learning approach for identifying SNP-SNP interactions.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76,</w:t>
      </w:r>
      <w:r w:rsidRPr="0065591B">
        <w:rPr>
          <w:rFonts w:ascii="Cambria" w:hAnsi="Cambria"/>
          <w:noProof/>
          <w:sz w:val="24"/>
        </w:rPr>
        <w:t xml:space="preserve"> 53–62 (2012).</w:t>
      </w:r>
    </w:p>
    <w:p w14:paraId="09B108E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75.</w:t>
      </w:r>
      <w:r w:rsidRPr="0065591B">
        <w:rPr>
          <w:rFonts w:ascii="Cambria" w:hAnsi="Cambria"/>
          <w:noProof/>
          <w:sz w:val="24"/>
        </w:rPr>
        <w:tab/>
        <w:t xml:space="preserve">Wang, Y., Liu, X., Robbins, K. &amp; Rekaya, R. AntEpiSeeker: detecting epistatic interactions for case-control studies using a two-stage ant colony optimization algorithm. </w:t>
      </w:r>
      <w:r w:rsidRPr="0065591B">
        <w:rPr>
          <w:rFonts w:ascii="Cambria" w:hAnsi="Cambria"/>
          <w:i/>
          <w:iCs/>
          <w:noProof/>
          <w:sz w:val="24"/>
        </w:rPr>
        <w:t>BMC Res Notes</w:t>
      </w:r>
      <w:r w:rsidRPr="0065591B">
        <w:rPr>
          <w:rFonts w:ascii="Cambria" w:hAnsi="Cambria"/>
          <w:noProof/>
          <w:sz w:val="24"/>
        </w:rPr>
        <w:t xml:space="preserve"> </w:t>
      </w:r>
      <w:r w:rsidRPr="0065591B">
        <w:rPr>
          <w:rFonts w:ascii="Cambria" w:hAnsi="Cambria"/>
          <w:b/>
          <w:bCs/>
          <w:noProof/>
          <w:sz w:val="24"/>
        </w:rPr>
        <w:t>3,</w:t>
      </w:r>
      <w:r w:rsidRPr="0065591B">
        <w:rPr>
          <w:rFonts w:ascii="Cambria" w:hAnsi="Cambria"/>
          <w:noProof/>
          <w:sz w:val="24"/>
        </w:rPr>
        <w:t xml:space="preserve"> 117 (2010).</w:t>
      </w:r>
    </w:p>
    <w:p w14:paraId="67AE7D3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76.</w:t>
      </w:r>
      <w:r w:rsidRPr="0065591B">
        <w:rPr>
          <w:rFonts w:ascii="Cambria" w:hAnsi="Cambria"/>
          <w:noProof/>
          <w:sz w:val="24"/>
        </w:rPr>
        <w:tab/>
        <w:t xml:space="preserve">Hu, T. </w:t>
      </w:r>
      <w:r w:rsidRPr="0065591B">
        <w:rPr>
          <w:rFonts w:ascii="Cambria" w:hAnsi="Cambria"/>
          <w:i/>
          <w:iCs/>
          <w:noProof/>
          <w:sz w:val="24"/>
        </w:rPr>
        <w:t>et al.</w:t>
      </w:r>
      <w:r w:rsidRPr="0065591B">
        <w:rPr>
          <w:rFonts w:ascii="Cambria" w:hAnsi="Cambria"/>
          <w:noProof/>
          <w:sz w:val="24"/>
        </w:rPr>
        <w:t xml:space="preserve"> An information-gain approach to detecting three-way epistatic interactions in genetic association studies. </w:t>
      </w:r>
      <w:r w:rsidRPr="0065591B">
        <w:rPr>
          <w:rFonts w:ascii="Cambria" w:hAnsi="Cambria"/>
          <w:i/>
          <w:iCs/>
          <w:noProof/>
          <w:sz w:val="24"/>
        </w:rPr>
        <w:t>J Am Med Inf. Assoc</w:t>
      </w:r>
      <w:r w:rsidRPr="0065591B">
        <w:rPr>
          <w:rFonts w:ascii="Cambria" w:hAnsi="Cambria"/>
          <w:noProof/>
          <w:sz w:val="24"/>
        </w:rPr>
        <w:t xml:space="preserve"> (2013). doi:amiajnl-2012-001525 [pii] 10.1136/amiajnl-2012-001525 [doi]</w:t>
      </w:r>
    </w:p>
    <w:p w14:paraId="2C07CE1A"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77.</w:t>
      </w:r>
      <w:r w:rsidRPr="0065591B">
        <w:rPr>
          <w:rFonts w:ascii="Cambria" w:hAnsi="Cambria"/>
          <w:noProof/>
          <w:sz w:val="24"/>
        </w:rPr>
        <w:tab/>
        <w:t xml:space="preserve">Ma, L., Clark, A. G. &amp; Keinan, A. Gene-based testing of interactions in association studies of quantitative traits.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9,</w:t>
      </w:r>
      <w:r w:rsidRPr="0065591B">
        <w:rPr>
          <w:rFonts w:ascii="Cambria" w:hAnsi="Cambria"/>
          <w:noProof/>
          <w:sz w:val="24"/>
        </w:rPr>
        <w:t xml:space="preserve"> e1003321 (2013).</w:t>
      </w:r>
    </w:p>
    <w:p w14:paraId="427A8AB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78.</w:t>
      </w:r>
      <w:r w:rsidRPr="0065591B">
        <w:rPr>
          <w:rFonts w:ascii="Cambria" w:hAnsi="Cambria"/>
          <w:noProof/>
          <w:sz w:val="24"/>
        </w:rPr>
        <w:tab/>
        <w:t xml:space="preserve">Oh, S. </w:t>
      </w:r>
      <w:r w:rsidRPr="0065591B">
        <w:rPr>
          <w:rFonts w:ascii="Cambria" w:hAnsi="Cambria"/>
          <w:i/>
          <w:iCs/>
          <w:noProof/>
          <w:sz w:val="24"/>
        </w:rPr>
        <w:t>et al.</w:t>
      </w:r>
      <w:r w:rsidRPr="0065591B">
        <w:rPr>
          <w:rFonts w:ascii="Cambria" w:hAnsi="Cambria"/>
          <w:noProof/>
          <w:sz w:val="24"/>
        </w:rPr>
        <w:t xml:space="preserve"> A novel method to identify high order gene-gene interactions in genome-wide association studies: gene-based MDR.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13 Suppl 9,</w:t>
      </w:r>
      <w:r w:rsidRPr="0065591B">
        <w:rPr>
          <w:rFonts w:ascii="Cambria" w:hAnsi="Cambria"/>
          <w:noProof/>
          <w:sz w:val="24"/>
        </w:rPr>
        <w:t xml:space="preserve"> S5 (2012).</w:t>
      </w:r>
    </w:p>
    <w:p w14:paraId="7228956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79.</w:t>
      </w:r>
      <w:r w:rsidRPr="0065591B">
        <w:rPr>
          <w:rFonts w:ascii="Cambria" w:hAnsi="Cambria"/>
          <w:noProof/>
          <w:sz w:val="24"/>
        </w:rPr>
        <w:tab/>
        <w:t xml:space="preserve">Wu, M. C. </w:t>
      </w:r>
      <w:r w:rsidRPr="0065591B">
        <w:rPr>
          <w:rFonts w:ascii="Cambria" w:hAnsi="Cambria"/>
          <w:i/>
          <w:iCs/>
          <w:noProof/>
          <w:sz w:val="24"/>
        </w:rPr>
        <w:t>et al.</w:t>
      </w:r>
      <w:r w:rsidRPr="0065591B">
        <w:rPr>
          <w:rFonts w:ascii="Cambria" w:hAnsi="Cambria"/>
          <w:noProof/>
          <w:sz w:val="24"/>
        </w:rPr>
        <w:t xml:space="preserve"> Powerful SNP-set analysis for case-control genome-wide association studies. </w:t>
      </w:r>
      <w:r w:rsidRPr="0065591B">
        <w:rPr>
          <w:rFonts w:ascii="Cambria" w:hAnsi="Cambria"/>
          <w:i/>
          <w:iCs/>
          <w:noProof/>
          <w:sz w:val="24"/>
        </w:rPr>
        <w:t>Am J Hum Genet</w:t>
      </w:r>
      <w:r w:rsidRPr="0065591B">
        <w:rPr>
          <w:rFonts w:ascii="Cambria" w:hAnsi="Cambria"/>
          <w:noProof/>
          <w:sz w:val="24"/>
        </w:rPr>
        <w:t xml:space="preserve"> </w:t>
      </w:r>
      <w:r w:rsidRPr="0065591B">
        <w:rPr>
          <w:rFonts w:ascii="Cambria" w:hAnsi="Cambria"/>
          <w:b/>
          <w:bCs/>
          <w:noProof/>
          <w:sz w:val="24"/>
        </w:rPr>
        <w:t>86,</w:t>
      </w:r>
      <w:r w:rsidRPr="0065591B">
        <w:rPr>
          <w:rFonts w:ascii="Cambria" w:hAnsi="Cambria"/>
          <w:noProof/>
          <w:sz w:val="24"/>
        </w:rPr>
        <w:t xml:space="preserve"> 929–942 (2010).</w:t>
      </w:r>
    </w:p>
    <w:p w14:paraId="19F9559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80.</w:t>
      </w:r>
      <w:r w:rsidRPr="0065591B">
        <w:rPr>
          <w:rFonts w:ascii="Cambria" w:hAnsi="Cambria"/>
          <w:noProof/>
          <w:sz w:val="24"/>
        </w:rPr>
        <w:tab/>
        <w:t xml:space="preserve">Wu, C. &amp; Cui, Y. Boosting signals in gene-based association studies via efficient SNP selection. </w:t>
      </w:r>
      <w:r w:rsidRPr="0065591B">
        <w:rPr>
          <w:rFonts w:ascii="Cambria" w:hAnsi="Cambria"/>
          <w:i/>
          <w:iCs/>
          <w:noProof/>
          <w:sz w:val="24"/>
        </w:rPr>
        <w:t>Br. Bioinform</w:t>
      </w:r>
      <w:r w:rsidRPr="0065591B">
        <w:rPr>
          <w:rFonts w:ascii="Cambria" w:hAnsi="Cambria"/>
          <w:noProof/>
          <w:sz w:val="24"/>
        </w:rPr>
        <w:t xml:space="preserve"> (2013). doi:bbs087 [pii] 10.1093/bib/bbs087 [doi]</w:t>
      </w:r>
    </w:p>
    <w:p w14:paraId="0D560170"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81.</w:t>
      </w:r>
      <w:r w:rsidRPr="0065591B">
        <w:rPr>
          <w:rFonts w:ascii="Cambria" w:hAnsi="Cambria"/>
          <w:noProof/>
          <w:sz w:val="24"/>
        </w:rPr>
        <w:tab/>
        <w:t xml:space="preserve">He, S. &amp; Wu, Z. Gene-based Higher Criticism methods for large-scale exonic single-nucleotide polymorphism data. </w:t>
      </w:r>
      <w:r w:rsidRPr="0065591B">
        <w:rPr>
          <w:rFonts w:ascii="Cambria" w:hAnsi="Cambria"/>
          <w:i/>
          <w:iCs/>
          <w:noProof/>
          <w:sz w:val="24"/>
        </w:rPr>
        <w:t>BMC Proc</w:t>
      </w:r>
      <w:r w:rsidRPr="0065591B">
        <w:rPr>
          <w:rFonts w:ascii="Cambria" w:hAnsi="Cambria"/>
          <w:noProof/>
          <w:sz w:val="24"/>
        </w:rPr>
        <w:t xml:space="preserve"> </w:t>
      </w:r>
      <w:r w:rsidRPr="0065591B">
        <w:rPr>
          <w:rFonts w:ascii="Cambria" w:hAnsi="Cambria"/>
          <w:b/>
          <w:bCs/>
          <w:noProof/>
          <w:sz w:val="24"/>
        </w:rPr>
        <w:t>5 Suppl 9,</w:t>
      </w:r>
      <w:r w:rsidRPr="0065591B">
        <w:rPr>
          <w:rFonts w:ascii="Cambria" w:hAnsi="Cambria"/>
          <w:noProof/>
          <w:sz w:val="24"/>
        </w:rPr>
        <w:t xml:space="preserve"> S65 (2011).</w:t>
      </w:r>
    </w:p>
    <w:p w14:paraId="3781EF4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82.</w:t>
      </w:r>
      <w:r w:rsidRPr="0065591B">
        <w:rPr>
          <w:rFonts w:ascii="Cambria" w:hAnsi="Cambria"/>
          <w:noProof/>
          <w:sz w:val="24"/>
        </w:rPr>
        <w:tab/>
        <w:t xml:space="preserve">Rajapakse, I., Perlman, M. D., Martin, P. J., Hansen, J. A. &amp; Kooperberg, C. Multivariate detection of gene-gene interactions. </w:t>
      </w:r>
      <w:r w:rsidRPr="0065591B">
        <w:rPr>
          <w:rFonts w:ascii="Cambria" w:hAnsi="Cambria"/>
          <w:i/>
          <w:iCs/>
          <w:noProof/>
          <w:sz w:val="24"/>
        </w:rPr>
        <w:t>Genet Epidemiol</w:t>
      </w:r>
      <w:r w:rsidRPr="0065591B">
        <w:rPr>
          <w:rFonts w:ascii="Cambria" w:hAnsi="Cambria"/>
          <w:noProof/>
          <w:sz w:val="24"/>
        </w:rPr>
        <w:t xml:space="preserve"> </w:t>
      </w:r>
      <w:r w:rsidRPr="0065591B">
        <w:rPr>
          <w:rFonts w:ascii="Cambria" w:hAnsi="Cambria"/>
          <w:b/>
          <w:bCs/>
          <w:noProof/>
          <w:sz w:val="24"/>
        </w:rPr>
        <w:t>36,</w:t>
      </w:r>
      <w:r w:rsidRPr="0065591B">
        <w:rPr>
          <w:rFonts w:ascii="Cambria" w:hAnsi="Cambria"/>
          <w:noProof/>
          <w:sz w:val="24"/>
        </w:rPr>
        <w:t xml:space="preserve"> 622–630 (2012).</w:t>
      </w:r>
    </w:p>
    <w:p w14:paraId="0EC4EBC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83.</w:t>
      </w:r>
      <w:r w:rsidRPr="0065591B">
        <w:rPr>
          <w:rFonts w:ascii="Cambria" w:hAnsi="Cambria"/>
          <w:noProof/>
          <w:sz w:val="24"/>
        </w:rPr>
        <w:tab/>
        <w:t xml:space="preserve">Zhang, X. </w:t>
      </w:r>
      <w:r w:rsidRPr="0065591B">
        <w:rPr>
          <w:rFonts w:ascii="Cambria" w:hAnsi="Cambria"/>
          <w:i/>
          <w:iCs/>
          <w:noProof/>
          <w:sz w:val="24"/>
        </w:rPr>
        <w:t>et al.</w:t>
      </w:r>
      <w:r w:rsidRPr="0065591B">
        <w:rPr>
          <w:rFonts w:ascii="Cambria" w:hAnsi="Cambria"/>
          <w:noProof/>
          <w:sz w:val="24"/>
        </w:rPr>
        <w:t xml:space="preserve"> A PLSPM-based test statistic for detecting gene-gene co-association in genome-wide association study with case-control design.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e62129 (2013).</w:t>
      </w:r>
    </w:p>
    <w:p w14:paraId="33961699"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84.</w:t>
      </w:r>
      <w:r w:rsidRPr="0065591B">
        <w:rPr>
          <w:rFonts w:ascii="Cambria" w:hAnsi="Cambria"/>
          <w:noProof/>
          <w:sz w:val="24"/>
        </w:rPr>
        <w:tab/>
        <w:t xml:space="preserve">Davis, N. A., Crowe  Jr., J. E., Pajewski, N. M. &amp; McKinney, B. A. Surfing a genetic association interaction network to identify modulators of antibody response to smallpox vaccine. </w:t>
      </w:r>
      <w:r w:rsidRPr="0065591B">
        <w:rPr>
          <w:rFonts w:ascii="Cambria" w:hAnsi="Cambria"/>
          <w:i/>
          <w:iCs/>
          <w:noProof/>
          <w:sz w:val="24"/>
        </w:rPr>
        <w:t>Genes Immun</w:t>
      </w:r>
      <w:r w:rsidRPr="0065591B">
        <w:rPr>
          <w:rFonts w:ascii="Cambria" w:hAnsi="Cambria"/>
          <w:noProof/>
          <w:sz w:val="24"/>
        </w:rPr>
        <w:t xml:space="preserve"> </w:t>
      </w:r>
      <w:r w:rsidRPr="0065591B">
        <w:rPr>
          <w:rFonts w:ascii="Cambria" w:hAnsi="Cambria"/>
          <w:b/>
          <w:bCs/>
          <w:noProof/>
          <w:sz w:val="24"/>
        </w:rPr>
        <w:t>11,</w:t>
      </w:r>
      <w:r w:rsidRPr="0065591B">
        <w:rPr>
          <w:rFonts w:ascii="Cambria" w:hAnsi="Cambria"/>
          <w:noProof/>
          <w:sz w:val="24"/>
        </w:rPr>
        <w:t xml:space="preserve"> 630–636 (2010).</w:t>
      </w:r>
    </w:p>
    <w:p w14:paraId="1FEDB53D"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85.</w:t>
      </w:r>
      <w:r w:rsidRPr="0065591B">
        <w:rPr>
          <w:rFonts w:ascii="Cambria" w:hAnsi="Cambria"/>
          <w:noProof/>
          <w:sz w:val="24"/>
        </w:rPr>
        <w:tab/>
        <w:t xml:space="preserve">Carter, G. W., Hays, M., Sherman, A. &amp; Galitski, T. Use of pleiotropy to model genetic interactions in a population.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e1003010 (2012).</w:t>
      </w:r>
    </w:p>
    <w:p w14:paraId="7D4EADD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86.</w:t>
      </w:r>
      <w:r w:rsidRPr="0065591B">
        <w:rPr>
          <w:rFonts w:ascii="Cambria" w:hAnsi="Cambria"/>
          <w:noProof/>
          <w:sz w:val="24"/>
        </w:rPr>
        <w:tab/>
        <w:t xml:space="preserve">Snitkin, E. S. &amp; Segre, D. Epistatic interaction maps relative to multiple metabolic phenotypes.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7,</w:t>
      </w:r>
      <w:r w:rsidRPr="0065591B">
        <w:rPr>
          <w:rFonts w:ascii="Cambria" w:hAnsi="Cambria"/>
          <w:noProof/>
          <w:sz w:val="24"/>
        </w:rPr>
        <w:t xml:space="preserve"> e1001294 (2011).</w:t>
      </w:r>
    </w:p>
    <w:p w14:paraId="4E6FF249"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87.</w:t>
      </w:r>
      <w:r w:rsidRPr="0065591B">
        <w:rPr>
          <w:rFonts w:ascii="Cambria" w:hAnsi="Cambria"/>
          <w:noProof/>
          <w:sz w:val="24"/>
        </w:rPr>
        <w:tab/>
        <w:t xml:space="preserve">Li, F. </w:t>
      </w:r>
      <w:r w:rsidRPr="0065591B">
        <w:rPr>
          <w:rFonts w:ascii="Cambria" w:hAnsi="Cambria"/>
          <w:i/>
          <w:iCs/>
          <w:noProof/>
          <w:sz w:val="24"/>
        </w:rPr>
        <w:t>et al.</w:t>
      </w:r>
      <w:r w:rsidRPr="0065591B">
        <w:rPr>
          <w:rFonts w:ascii="Cambria" w:hAnsi="Cambria"/>
          <w:noProof/>
          <w:sz w:val="24"/>
        </w:rPr>
        <w:t xml:space="preserve"> A powerful latent variable method for detecting and characterizing gene-based gene-gene interaction on multiple quantitative traits. </w:t>
      </w:r>
      <w:r w:rsidRPr="0065591B">
        <w:rPr>
          <w:rFonts w:ascii="Cambria" w:hAnsi="Cambria"/>
          <w:i/>
          <w:iCs/>
          <w:noProof/>
          <w:sz w:val="24"/>
        </w:rPr>
        <w:t>BMC Genet</w:t>
      </w:r>
      <w:r w:rsidRPr="0065591B">
        <w:rPr>
          <w:rFonts w:ascii="Cambria" w:hAnsi="Cambria"/>
          <w:noProof/>
          <w:sz w:val="24"/>
        </w:rPr>
        <w:t xml:space="preserve"> </w:t>
      </w:r>
      <w:r w:rsidRPr="0065591B">
        <w:rPr>
          <w:rFonts w:ascii="Cambria" w:hAnsi="Cambria"/>
          <w:b/>
          <w:bCs/>
          <w:noProof/>
          <w:sz w:val="24"/>
        </w:rPr>
        <w:t>14,</w:t>
      </w:r>
      <w:r w:rsidRPr="0065591B">
        <w:rPr>
          <w:rFonts w:ascii="Cambria" w:hAnsi="Cambria"/>
          <w:noProof/>
          <w:sz w:val="24"/>
        </w:rPr>
        <w:t xml:space="preserve"> 89 (2013).</w:t>
      </w:r>
    </w:p>
    <w:p w14:paraId="37AECAFD" w14:textId="7CDCD203"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88.</w:t>
      </w:r>
      <w:r w:rsidRPr="0065591B">
        <w:rPr>
          <w:rFonts w:ascii="Cambria" w:hAnsi="Cambria"/>
          <w:noProof/>
          <w:sz w:val="24"/>
        </w:rPr>
        <w:tab/>
        <w:t xml:space="preserve">Lehner, B. Molecular mechanisms of epistasis within and between genes. </w:t>
      </w:r>
      <w:r w:rsidRPr="0065591B">
        <w:rPr>
          <w:rFonts w:ascii="Cambria" w:hAnsi="Cambria"/>
          <w:i/>
          <w:iCs/>
          <w:noProof/>
          <w:sz w:val="24"/>
        </w:rPr>
        <w:t>Trends Genet.</w:t>
      </w:r>
      <w:r w:rsidRPr="0065591B">
        <w:rPr>
          <w:rFonts w:ascii="Cambria" w:hAnsi="Cambria"/>
          <w:noProof/>
          <w:sz w:val="24"/>
        </w:rPr>
        <w:t xml:space="preserve"> </w:t>
      </w:r>
      <w:r w:rsidRPr="0065591B">
        <w:rPr>
          <w:rFonts w:ascii="Cambria" w:hAnsi="Cambria"/>
          <w:b/>
          <w:bCs/>
          <w:noProof/>
          <w:sz w:val="24"/>
        </w:rPr>
        <w:t>27,</w:t>
      </w:r>
      <w:r w:rsidRPr="0065591B">
        <w:rPr>
          <w:rFonts w:ascii="Cambria" w:hAnsi="Cambria"/>
          <w:noProof/>
          <w:sz w:val="24"/>
        </w:rPr>
        <w:t xml:space="preserve"> 323–331 (2011).</w:t>
      </w:r>
      <w:ins w:id="420" w:author="IT Services" w:date="2014-07-03T17:55:00Z">
        <w:r w:rsidR="009B68FE">
          <w:rPr>
            <w:rFonts w:ascii="Cambria" w:hAnsi="Cambria"/>
            <w:noProof/>
            <w:sz w:val="24"/>
          </w:rPr>
          <w:t xml:space="preserve"> </w:t>
        </w:r>
        <w:r w:rsidR="009B68FE" w:rsidRPr="00EE44F8">
          <w:rPr>
            <w:rFonts w:ascii="Cambria" w:hAnsi="Cambria"/>
            <w:b/>
            <w:noProof/>
            <w:sz w:val="24"/>
            <w:lang w:val="en-US"/>
          </w:rPr>
          <w:t>An overview of possible molecular mechanisms that can cause epistasis and links between functional and statistical epistasis.</w:t>
        </w:r>
      </w:ins>
    </w:p>
    <w:p w14:paraId="47AE180A"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89.</w:t>
      </w:r>
      <w:r w:rsidRPr="0065591B">
        <w:rPr>
          <w:rFonts w:ascii="Cambria" w:hAnsi="Cambria"/>
          <w:noProof/>
          <w:sz w:val="24"/>
        </w:rPr>
        <w:tab/>
        <w:t xml:space="preserve">Becker, J., Wendland, J. R., Haenisch, B., Nöthen, M. M. &amp; Schumacher, J. A systematic eQTL study of cis-trans epistasis in 210 HapMap individuals. </w:t>
      </w:r>
      <w:r w:rsidRPr="0065591B">
        <w:rPr>
          <w:rFonts w:ascii="Cambria" w:hAnsi="Cambria"/>
          <w:i/>
          <w:iCs/>
          <w:noProof/>
          <w:sz w:val="24"/>
        </w:rPr>
        <w:t>Eur. J. Hum. Genet.</w:t>
      </w:r>
      <w:r w:rsidRPr="0065591B">
        <w:rPr>
          <w:rFonts w:ascii="Cambria" w:hAnsi="Cambria"/>
          <w:noProof/>
          <w:sz w:val="24"/>
        </w:rPr>
        <w:t xml:space="preserve"> 97–101 (2011). doi:10.1038/ejhg.2011.156</w:t>
      </w:r>
    </w:p>
    <w:p w14:paraId="7CDD001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90.</w:t>
      </w:r>
      <w:r w:rsidRPr="0065591B">
        <w:rPr>
          <w:rFonts w:ascii="Cambria" w:hAnsi="Cambria"/>
          <w:noProof/>
          <w:sz w:val="24"/>
        </w:rPr>
        <w:tab/>
        <w:t xml:space="preserve">Zhang, W., Zhu, J., Schadt, E. E. &amp; Liu, J. S. A Bayesian partition method for detecting pleiotropic and epistatic eQTL modules. </w:t>
      </w:r>
      <w:r w:rsidRPr="0065591B">
        <w:rPr>
          <w:rFonts w:ascii="Cambria" w:hAnsi="Cambria"/>
          <w:i/>
          <w:iCs/>
          <w:noProof/>
          <w:sz w:val="24"/>
        </w:rPr>
        <w:t>PLoS Comput Biol</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e1000642 (2010).</w:t>
      </w:r>
    </w:p>
    <w:p w14:paraId="45593EA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91.</w:t>
      </w:r>
      <w:r w:rsidRPr="0065591B">
        <w:rPr>
          <w:rFonts w:ascii="Cambria" w:hAnsi="Cambria"/>
          <w:noProof/>
          <w:sz w:val="24"/>
        </w:rPr>
        <w:tab/>
        <w:t xml:space="preserve">Lee, S. &amp; Xing, E. P. Leveraging input and output structures for joint mapping of epistatic and marginal eQTLs.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28,</w:t>
      </w:r>
      <w:r w:rsidRPr="0065591B">
        <w:rPr>
          <w:rFonts w:ascii="Cambria" w:hAnsi="Cambria"/>
          <w:noProof/>
          <w:sz w:val="24"/>
        </w:rPr>
        <w:t xml:space="preserve"> i137–46 (2012).</w:t>
      </w:r>
    </w:p>
    <w:p w14:paraId="0BC4A36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92.</w:t>
      </w:r>
      <w:r w:rsidRPr="0065591B">
        <w:rPr>
          <w:rFonts w:ascii="Cambria" w:hAnsi="Cambria"/>
          <w:noProof/>
          <w:sz w:val="24"/>
        </w:rPr>
        <w:tab/>
        <w:t xml:space="preserve">Holzinger, E. R. </w:t>
      </w:r>
      <w:r w:rsidRPr="0065591B">
        <w:rPr>
          <w:rFonts w:ascii="Cambria" w:hAnsi="Cambria"/>
          <w:i/>
          <w:iCs/>
          <w:noProof/>
          <w:sz w:val="24"/>
        </w:rPr>
        <w:t>et al.</w:t>
      </w:r>
      <w:r w:rsidRPr="0065591B">
        <w:rPr>
          <w:rFonts w:ascii="Cambria" w:hAnsi="Cambria"/>
          <w:noProof/>
          <w:sz w:val="24"/>
        </w:rPr>
        <w:t xml:space="preserve"> Initialization Parameter Sweep in ATHENA: Optimizing Neural Networks for Detecting Gene-Gene Interactions in the Presence of Small Main Effects. </w:t>
      </w:r>
      <w:r w:rsidRPr="0065591B">
        <w:rPr>
          <w:rFonts w:ascii="Cambria" w:hAnsi="Cambria"/>
          <w:i/>
          <w:iCs/>
          <w:noProof/>
          <w:sz w:val="24"/>
        </w:rPr>
        <w:t>Genet Evol Comput Conf</w:t>
      </w:r>
      <w:r w:rsidRPr="0065591B">
        <w:rPr>
          <w:rFonts w:ascii="Cambria" w:hAnsi="Cambria"/>
          <w:noProof/>
          <w:sz w:val="24"/>
        </w:rPr>
        <w:t xml:space="preserve"> </w:t>
      </w:r>
      <w:r w:rsidRPr="0065591B">
        <w:rPr>
          <w:rFonts w:ascii="Cambria" w:hAnsi="Cambria"/>
          <w:b/>
          <w:bCs/>
          <w:noProof/>
          <w:sz w:val="24"/>
        </w:rPr>
        <w:t>12,</w:t>
      </w:r>
      <w:r w:rsidRPr="0065591B">
        <w:rPr>
          <w:rFonts w:ascii="Cambria" w:hAnsi="Cambria"/>
          <w:noProof/>
          <w:sz w:val="24"/>
        </w:rPr>
        <w:t xml:space="preserve"> 203–210 (2010).</w:t>
      </w:r>
    </w:p>
    <w:p w14:paraId="11BD2BA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93.</w:t>
      </w:r>
      <w:r w:rsidRPr="0065591B">
        <w:rPr>
          <w:rFonts w:ascii="Cambria" w:hAnsi="Cambria"/>
          <w:noProof/>
          <w:sz w:val="24"/>
        </w:rPr>
        <w:tab/>
        <w:t xml:space="preserve">Wise, A. L., Gyi, L. &amp; Manolio, T. a. eXclusion: toward integrating the X chromosome in genome-wide association analyses. </w:t>
      </w:r>
      <w:r w:rsidRPr="0065591B">
        <w:rPr>
          <w:rFonts w:ascii="Cambria" w:hAnsi="Cambria"/>
          <w:i/>
          <w:iCs/>
          <w:noProof/>
          <w:sz w:val="24"/>
        </w:rPr>
        <w:t>Am. J. Hum. Genet.</w:t>
      </w:r>
      <w:r w:rsidRPr="0065591B">
        <w:rPr>
          <w:rFonts w:ascii="Cambria" w:hAnsi="Cambria"/>
          <w:noProof/>
          <w:sz w:val="24"/>
        </w:rPr>
        <w:t xml:space="preserve"> </w:t>
      </w:r>
      <w:r w:rsidRPr="0065591B">
        <w:rPr>
          <w:rFonts w:ascii="Cambria" w:hAnsi="Cambria"/>
          <w:b/>
          <w:bCs/>
          <w:noProof/>
          <w:sz w:val="24"/>
        </w:rPr>
        <w:t>92,</w:t>
      </w:r>
      <w:r w:rsidRPr="0065591B">
        <w:rPr>
          <w:rFonts w:ascii="Cambria" w:hAnsi="Cambria"/>
          <w:noProof/>
          <w:sz w:val="24"/>
        </w:rPr>
        <w:t xml:space="preserve"> 643–7 (2013).</w:t>
      </w:r>
    </w:p>
    <w:p w14:paraId="2140E7A9"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94.</w:t>
      </w:r>
      <w:r w:rsidRPr="0065591B">
        <w:rPr>
          <w:rFonts w:ascii="Cambria" w:hAnsi="Cambria"/>
          <w:noProof/>
          <w:sz w:val="24"/>
        </w:rPr>
        <w:tab/>
        <w:t xml:space="preserve">Chen, C. C. </w:t>
      </w:r>
      <w:r w:rsidRPr="0065591B">
        <w:rPr>
          <w:rFonts w:ascii="Cambria" w:hAnsi="Cambria"/>
          <w:i/>
          <w:iCs/>
          <w:noProof/>
          <w:sz w:val="24"/>
        </w:rPr>
        <w:t>et al.</w:t>
      </w:r>
      <w:r w:rsidRPr="0065591B">
        <w:rPr>
          <w:rFonts w:ascii="Cambria" w:hAnsi="Cambria"/>
          <w:noProof/>
          <w:sz w:val="24"/>
        </w:rPr>
        <w:t xml:space="preserve"> Methods for identifying SNP interactions: a review on variations of Logic Regression, Random Forest and Bayesian logistic regression. </w:t>
      </w:r>
      <w:r w:rsidRPr="0065591B">
        <w:rPr>
          <w:rFonts w:ascii="Cambria" w:hAnsi="Cambria"/>
          <w:i/>
          <w:iCs/>
          <w:noProof/>
          <w:sz w:val="24"/>
        </w:rPr>
        <w:t>IEEE/ACM Trans Comput Biol Bioinform</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1580–1591 (2011).</w:t>
      </w:r>
    </w:p>
    <w:p w14:paraId="5203FC2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95.</w:t>
      </w:r>
      <w:r w:rsidRPr="0065591B">
        <w:rPr>
          <w:rFonts w:ascii="Cambria" w:hAnsi="Cambria"/>
          <w:noProof/>
          <w:sz w:val="24"/>
        </w:rPr>
        <w:tab/>
        <w:t xml:space="preserve">Garcia-Magarinos, M., Lopez-de-Ullibarri, I., Cao, R. &amp; Salas, A. Evaluating the ability of tree-based methods and logistic regression for the detection of SNP-SNP interaction.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73,</w:t>
      </w:r>
      <w:r w:rsidRPr="0065591B">
        <w:rPr>
          <w:rFonts w:ascii="Cambria" w:hAnsi="Cambria"/>
          <w:noProof/>
          <w:sz w:val="24"/>
        </w:rPr>
        <w:t xml:space="preserve"> 360–369 (2009).</w:t>
      </w:r>
    </w:p>
    <w:p w14:paraId="7DEC97F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96.</w:t>
      </w:r>
      <w:r w:rsidRPr="0065591B">
        <w:rPr>
          <w:rFonts w:ascii="Cambria" w:hAnsi="Cambria"/>
          <w:noProof/>
          <w:sz w:val="24"/>
        </w:rPr>
        <w:tab/>
        <w:t xml:space="preserve">Kapur, K., Schupbach, T., Xenarios, I., Kutalik, Z. &amp; Bergmann, S. Comparison of strategies to detect epistasis from eQTL data.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e28415 (2011).</w:t>
      </w:r>
    </w:p>
    <w:p w14:paraId="788EC2F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97.</w:t>
      </w:r>
      <w:r w:rsidRPr="0065591B">
        <w:rPr>
          <w:rFonts w:ascii="Cambria" w:hAnsi="Cambria"/>
          <w:noProof/>
          <w:sz w:val="24"/>
        </w:rPr>
        <w:tab/>
        <w:t xml:space="preserve">Shang, J. </w:t>
      </w:r>
      <w:r w:rsidRPr="0065591B">
        <w:rPr>
          <w:rFonts w:ascii="Cambria" w:hAnsi="Cambria"/>
          <w:i/>
          <w:iCs/>
          <w:noProof/>
          <w:sz w:val="24"/>
        </w:rPr>
        <w:t>et al.</w:t>
      </w:r>
      <w:r w:rsidRPr="0065591B">
        <w:rPr>
          <w:rFonts w:ascii="Cambria" w:hAnsi="Cambria"/>
          <w:noProof/>
          <w:sz w:val="24"/>
        </w:rPr>
        <w:t xml:space="preserve"> Performance analysis of novel methods for detecting epistasis.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12,</w:t>
      </w:r>
      <w:r w:rsidRPr="0065591B">
        <w:rPr>
          <w:rFonts w:ascii="Cambria" w:hAnsi="Cambria"/>
          <w:noProof/>
          <w:sz w:val="24"/>
        </w:rPr>
        <w:t xml:space="preserve"> 475 (2011).</w:t>
      </w:r>
    </w:p>
    <w:p w14:paraId="17DB18E3"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98.</w:t>
      </w:r>
      <w:r w:rsidRPr="0065591B">
        <w:rPr>
          <w:rFonts w:ascii="Cambria" w:hAnsi="Cambria"/>
          <w:noProof/>
          <w:sz w:val="24"/>
        </w:rPr>
        <w:tab/>
        <w:t xml:space="preserve">Winham, S., Wang, C. &amp; Motsinger-Reif, A. A. A comparison of multifactor dimensionality reduction and L1-penalized regression to identify gene-gene interactions in genetic association studies. </w:t>
      </w:r>
      <w:r w:rsidRPr="0065591B">
        <w:rPr>
          <w:rFonts w:ascii="Cambria" w:hAnsi="Cambria"/>
          <w:i/>
          <w:iCs/>
          <w:noProof/>
          <w:sz w:val="24"/>
        </w:rPr>
        <w:t>Stat Appl Genet Mol Biol</w:t>
      </w:r>
      <w:r w:rsidRPr="0065591B">
        <w:rPr>
          <w:rFonts w:ascii="Cambria" w:hAnsi="Cambria"/>
          <w:noProof/>
          <w:sz w:val="24"/>
        </w:rPr>
        <w:t xml:space="preserve"> </w:t>
      </w:r>
      <w:r w:rsidRPr="0065591B">
        <w:rPr>
          <w:rFonts w:ascii="Cambria" w:hAnsi="Cambria"/>
          <w:b/>
          <w:bCs/>
          <w:noProof/>
          <w:sz w:val="24"/>
        </w:rPr>
        <w:t>10,</w:t>
      </w:r>
      <w:r w:rsidRPr="0065591B">
        <w:rPr>
          <w:rFonts w:ascii="Cambria" w:hAnsi="Cambria"/>
          <w:noProof/>
          <w:sz w:val="24"/>
        </w:rPr>
        <w:t xml:space="preserve"> Article 4 (2011).</w:t>
      </w:r>
    </w:p>
    <w:p w14:paraId="4B568020"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99.</w:t>
      </w:r>
      <w:r w:rsidRPr="0065591B">
        <w:rPr>
          <w:rFonts w:ascii="Cambria" w:hAnsi="Cambria"/>
          <w:noProof/>
          <w:sz w:val="24"/>
        </w:rPr>
        <w:tab/>
        <w:t xml:space="preserve">An, P. </w:t>
      </w:r>
      <w:r w:rsidRPr="0065591B">
        <w:rPr>
          <w:rFonts w:ascii="Cambria" w:hAnsi="Cambria"/>
          <w:i/>
          <w:iCs/>
          <w:noProof/>
          <w:sz w:val="24"/>
        </w:rPr>
        <w:t>et al.</w:t>
      </w:r>
      <w:r w:rsidRPr="0065591B">
        <w:rPr>
          <w:rFonts w:ascii="Cambria" w:hAnsi="Cambria"/>
          <w:noProof/>
          <w:sz w:val="24"/>
        </w:rPr>
        <w:t xml:space="preserve"> The challenge of detecting epistasis (G x G interactions): Genetic Analysis Workshop 16. </w:t>
      </w:r>
      <w:r w:rsidRPr="0065591B">
        <w:rPr>
          <w:rFonts w:ascii="Cambria" w:hAnsi="Cambria"/>
          <w:i/>
          <w:iCs/>
          <w:noProof/>
          <w:sz w:val="24"/>
        </w:rPr>
        <w:t>Genet Epidemiol</w:t>
      </w:r>
      <w:r w:rsidRPr="0065591B">
        <w:rPr>
          <w:rFonts w:ascii="Cambria" w:hAnsi="Cambria"/>
          <w:noProof/>
          <w:sz w:val="24"/>
        </w:rPr>
        <w:t xml:space="preserve"> </w:t>
      </w:r>
      <w:r w:rsidRPr="0065591B">
        <w:rPr>
          <w:rFonts w:ascii="Cambria" w:hAnsi="Cambria"/>
          <w:b/>
          <w:bCs/>
          <w:noProof/>
          <w:sz w:val="24"/>
        </w:rPr>
        <w:t>33 Suppl 1,</w:t>
      </w:r>
      <w:r w:rsidRPr="0065591B">
        <w:rPr>
          <w:rFonts w:ascii="Cambria" w:hAnsi="Cambria"/>
          <w:noProof/>
          <w:sz w:val="24"/>
        </w:rPr>
        <w:t xml:space="preserve"> S58–67 (2009).</w:t>
      </w:r>
    </w:p>
    <w:p w14:paraId="507E264A"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100.</w:t>
      </w:r>
      <w:r w:rsidRPr="0065591B">
        <w:rPr>
          <w:rFonts w:ascii="Cambria" w:hAnsi="Cambria"/>
          <w:noProof/>
          <w:sz w:val="24"/>
        </w:rPr>
        <w:tab/>
        <w:t xml:space="preserve">Hemani, G., Knott, S. &amp; Haley, C. An Evolutionary Perspective on Epistasis and the Missing Heritability.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9,</w:t>
      </w:r>
      <w:r w:rsidRPr="0065591B">
        <w:rPr>
          <w:rFonts w:ascii="Cambria" w:hAnsi="Cambria"/>
          <w:noProof/>
          <w:sz w:val="24"/>
        </w:rPr>
        <w:t xml:space="preserve"> e1003295 (2013).</w:t>
      </w:r>
    </w:p>
    <w:p w14:paraId="128FB67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101.</w:t>
      </w:r>
      <w:r w:rsidRPr="0065591B">
        <w:rPr>
          <w:rFonts w:ascii="Cambria" w:hAnsi="Cambria"/>
          <w:noProof/>
          <w:sz w:val="24"/>
        </w:rPr>
        <w:tab/>
        <w:t xml:space="preserve">Lippert, C. </w:t>
      </w:r>
      <w:r w:rsidRPr="0065591B">
        <w:rPr>
          <w:rFonts w:ascii="Cambria" w:hAnsi="Cambria"/>
          <w:i/>
          <w:iCs/>
          <w:noProof/>
          <w:sz w:val="24"/>
        </w:rPr>
        <w:t>et al.</w:t>
      </w:r>
      <w:r w:rsidRPr="0065591B">
        <w:rPr>
          <w:rFonts w:ascii="Cambria" w:hAnsi="Cambria"/>
          <w:noProof/>
          <w:sz w:val="24"/>
        </w:rPr>
        <w:t xml:space="preserve"> An exhaustive epistatic SNP association analysis on expanded Wellcome Trust data. </w:t>
      </w:r>
      <w:r w:rsidRPr="0065591B">
        <w:rPr>
          <w:rFonts w:ascii="Cambria" w:hAnsi="Cambria"/>
          <w:i/>
          <w:iCs/>
          <w:noProof/>
          <w:sz w:val="24"/>
        </w:rPr>
        <w:t>Sci. Rep.</w:t>
      </w:r>
      <w:r w:rsidRPr="0065591B">
        <w:rPr>
          <w:rFonts w:ascii="Cambria" w:hAnsi="Cambria"/>
          <w:noProof/>
          <w:sz w:val="24"/>
        </w:rPr>
        <w:t xml:space="preserve"> </w:t>
      </w:r>
      <w:r w:rsidRPr="0065591B">
        <w:rPr>
          <w:rFonts w:ascii="Cambria" w:hAnsi="Cambria"/>
          <w:b/>
          <w:bCs/>
          <w:noProof/>
          <w:sz w:val="24"/>
        </w:rPr>
        <w:t>3,</w:t>
      </w:r>
      <w:r w:rsidRPr="0065591B">
        <w:rPr>
          <w:rFonts w:ascii="Cambria" w:hAnsi="Cambria"/>
          <w:noProof/>
          <w:sz w:val="24"/>
        </w:rPr>
        <w:t xml:space="preserve"> 1099 (2013).</w:t>
      </w:r>
    </w:p>
    <w:p w14:paraId="2E585F1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102.</w:t>
      </w:r>
      <w:r w:rsidRPr="0065591B">
        <w:rPr>
          <w:rFonts w:ascii="Cambria" w:hAnsi="Cambria"/>
          <w:noProof/>
          <w:sz w:val="24"/>
        </w:rPr>
        <w:tab/>
        <w:t xml:space="preserve">Schadt, E. </w:t>
      </w:r>
      <w:r w:rsidRPr="0065591B">
        <w:rPr>
          <w:rFonts w:ascii="Cambria" w:hAnsi="Cambria"/>
          <w:i/>
          <w:iCs/>
          <w:noProof/>
          <w:sz w:val="24"/>
        </w:rPr>
        <w:t>et al.</w:t>
      </w:r>
      <w:r w:rsidRPr="0065591B">
        <w:rPr>
          <w:rFonts w:ascii="Cambria" w:hAnsi="Cambria"/>
          <w:noProof/>
          <w:sz w:val="24"/>
        </w:rPr>
        <w:t xml:space="preserve"> Genetics of gene expression surveyed in maize, mouse and man. </w:t>
      </w:r>
      <w:r w:rsidRPr="0065591B">
        <w:rPr>
          <w:rFonts w:ascii="Cambria" w:hAnsi="Cambria"/>
          <w:i/>
          <w:iCs/>
          <w:noProof/>
          <w:sz w:val="24"/>
        </w:rPr>
        <w:t>Nature</w:t>
      </w:r>
      <w:r w:rsidRPr="0065591B">
        <w:rPr>
          <w:rFonts w:ascii="Cambria" w:hAnsi="Cambria"/>
          <w:noProof/>
          <w:sz w:val="24"/>
        </w:rPr>
        <w:t xml:space="preserve"> </w:t>
      </w:r>
      <w:r w:rsidRPr="0065591B">
        <w:rPr>
          <w:rFonts w:ascii="Cambria" w:hAnsi="Cambria"/>
          <w:b/>
          <w:bCs/>
          <w:noProof/>
          <w:sz w:val="24"/>
        </w:rPr>
        <w:t>422,</w:t>
      </w:r>
      <w:r w:rsidRPr="0065591B">
        <w:rPr>
          <w:rFonts w:ascii="Cambria" w:hAnsi="Cambria"/>
          <w:noProof/>
          <w:sz w:val="24"/>
        </w:rPr>
        <w:t xml:space="preserve"> 297–302 (2003).</w:t>
      </w:r>
    </w:p>
    <w:p w14:paraId="0F45612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103.</w:t>
      </w:r>
      <w:r w:rsidRPr="0065591B">
        <w:rPr>
          <w:rFonts w:ascii="Cambria" w:hAnsi="Cambria"/>
          <w:noProof/>
          <w:sz w:val="24"/>
        </w:rPr>
        <w:tab/>
        <w:t xml:space="preserve">Powell, J. E. </w:t>
      </w:r>
      <w:r w:rsidRPr="0065591B">
        <w:rPr>
          <w:rFonts w:ascii="Cambria" w:hAnsi="Cambria"/>
          <w:i/>
          <w:iCs/>
          <w:noProof/>
          <w:sz w:val="24"/>
        </w:rPr>
        <w:t>et al.</w:t>
      </w:r>
      <w:r w:rsidRPr="0065591B">
        <w:rPr>
          <w:rFonts w:ascii="Cambria" w:hAnsi="Cambria"/>
          <w:noProof/>
          <w:sz w:val="24"/>
        </w:rPr>
        <w:t xml:space="preserve"> The Brisbane Systems Genetics Study: genetical genomics meets complex trait genetics.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7,</w:t>
      </w:r>
      <w:r w:rsidRPr="0065591B">
        <w:rPr>
          <w:rFonts w:ascii="Cambria" w:hAnsi="Cambria"/>
          <w:noProof/>
          <w:sz w:val="24"/>
        </w:rPr>
        <w:t xml:space="preserve"> e35430 (2012).</w:t>
      </w:r>
    </w:p>
    <w:p w14:paraId="73AD06E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104.</w:t>
      </w:r>
      <w:r w:rsidRPr="0065591B">
        <w:rPr>
          <w:rFonts w:ascii="Cambria" w:hAnsi="Cambria"/>
          <w:noProof/>
          <w:sz w:val="24"/>
        </w:rPr>
        <w:tab/>
        <w:t xml:space="preserve">Hemani, G. </w:t>
      </w:r>
      <w:r w:rsidRPr="0065591B">
        <w:rPr>
          <w:rFonts w:ascii="Cambria" w:hAnsi="Cambria"/>
          <w:i/>
          <w:iCs/>
          <w:noProof/>
          <w:sz w:val="24"/>
        </w:rPr>
        <w:t>et al.</w:t>
      </w:r>
      <w:r w:rsidRPr="0065591B">
        <w:rPr>
          <w:rFonts w:ascii="Cambria" w:hAnsi="Cambria"/>
          <w:noProof/>
          <w:sz w:val="24"/>
        </w:rPr>
        <w:t xml:space="preserve"> Detection and replication of epistasis influencing transcription in humans. </w:t>
      </w:r>
      <w:r w:rsidRPr="0065591B">
        <w:rPr>
          <w:rFonts w:ascii="Cambria" w:hAnsi="Cambria"/>
          <w:i/>
          <w:iCs/>
          <w:noProof/>
          <w:sz w:val="24"/>
        </w:rPr>
        <w:t>Nature</w:t>
      </w:r>
      <w:r w:rsidRPr="0065591B">
        <w:rPr>
          <w:rFonts w:ascii="Cambria" w:hAnsi="Cambria"/>
          <w:noProof/>
          <w:sz w:val="24"/>
        </w:rPr>
        <w:t xml:space="preserve"> </w:t>
      </w:r>
      <w:r w:rsidRPr="0065591B">
        <w:rPr>
          <w:rFonts w:ascii="Cambria" w:hAnsi="Cambria"/>
          <w:b/>
          <w:bCs/>
          <w:noProof/>
          <w:sz w:val="24"/>
        </w:rPr>
        <w:t>10,</w:t>
      </w:r>
      <w:r w:rsidRPr="0065591B">
        <w:rPr>
          <w:rFonts w:ascii="Cambria" w:hAnsi="Cambria"/>
          <w:noProof/>
          <w:sz w:val="24"/>
        </w:rPr>
        <w:t xml:space="preserve"> 249–53 (2014).</w:t>
      </w:r>
    </w:p>
    <w:p w14:paraId="4FEEE82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105.</w:t>
      </w:r>
      <w:r w:rsidRPr="0065591B">
        <w:rPr>
          <w:rFonts w:ascii="Cambria" w:hAnsi="Cambria"/>
          <w:noProof/>
          <w:sz w:val="24"/>
        </w:rPr>
        <w:tab/>
        <w:t xml:space="preserve">Combarros, O., Cortina-Borja, M., Smith, A. D. &amp; Lehmann, D. J. Epistasis in sporadic Alzheimer’s disease. </w:t>
      </w:r>
      <w:r w:rsidRPr="0065591B">
        <w:rPr>
          <w:rFonts w:ascii="Cambria" w:hAnsi="Cambria"/>
          <w:i/>
          <w:iCs/>
          <w:noProof/>
          <w:sz w:val="24"/>
        </w:rPr>
        <w:t>Neurobiol. Aging</w:t>
      </w:r>
      <w:r w:rsidRPr="0065591B">
        <w:rPr>
          <w:rFonts w:ascii="Cambria" w:hAnsi="Cambria"/>
          <w:noProof/>
          <w:sz w:val="24"/>
        </w:rPr>
        <w:t xml:space="preserve"> </w:t>
      </w:r>
      <w:r w:rsidRPr="0065591B">
        <w:rPr>
          <w:rFonts w:ascii="Cambria" w:hAnsi="Cambria"/>
          <w:b/>
          <w:bCs/>
          <w:noProof/>
          <w:sz w:val="24"/>
        </w:rPr>
        <w:t>In Press, ,</w:t>
      </w:r>
    </w:p>
    <w:p w14:paraId="1B4CA2A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106.</w:t>
      </w:r>
      <w:r w:rsidRPr="0065591B">
        <w:rPr>
          <w:rFonts w:ascii="Cambria" w:hAnsi="Cambria"/>
          <w:noProof/>
          <w:sz w:val="24"/>
        </w:rPr>
        <w:tab/>
        <w:t xml:space="preserve">Kolsch, H. </w:t>
      </w:r>
      <w:r w:rsidRPr="0065591B">
        <w:rPr>
          <w:rFonts w:ascii="Cambria" w:hAnsi="Cambria"/>
          <w:i/>
          <w:iCs/>
          <w:noProof/>
          <w:sz w:val="24"/>
        </w:rPr>
        <w:t>et al.</w:t>
      </w:r>
      <w:r w:rsidRPr="0065591B">
        <w:rPr>
          <w:rFonts w:ascii="Cambria" w:hAnsi="Cambria"/>
          <w:noProof/>
          <w:sz w:val="24"/>
        </w:rPr>
        <w:t xml:space="preserve"> Interaction of insulin and PPAR-alpha genes in Alzheimer’s disease: the Epistasis Project. </w:t>
      </w:r>
      <w:r w:rsidRPr="0065591B">
        <w:rPr>
          <w:rFonts w:ascii="Cambria" w:hAnsi="Cambria"/>
          <w:i/>
          <w:iCs/>
          <w:noProof/>
          <w:sz w:val="24"/>
        </w:rPr>
        <w:t>J Neural Transm</w:t>
      </w:r>
      <w:r w:rsidRPr="0065591B">
        <w:rPr>
          <w:rFonts w:ascii="Cambria" w:hAnsi="Cambria"/>
          <w:noProof/>
          <w:sz w:val="24"/>
        </w:rPr>
        <w:t xml:space="preserve"> </w:t>
      </w:r>
      <w:r w:rsidRPr="0065591B">
        <w:rPr>
          <w:rFonts w:ascii="Cambria" w:hAnsi="Cambria"/>
          <w:b/>
          <w:bCs/>
          <w:noProof/>
          <w:sz w:val="24"/>
        </w:rPr>
        <w:t>119,</w:t>
      </w:r>
      <w:r w:rsidRPr="0065591B">
        <w:rPr>
          <w:rFonts w:ascii="Cambria" w:hAnsi="Cambria"/>
          <w:noProof/>
          <w:sz w:val="24"/>
        </w:rPr>
        <w:t xml:space="preserve"> 473–479 (2012).</w:t>
      </w:r>
    </w:p>
    <w:p w14:paraId="6608473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107.</w:t>
      </w:r>
      <w:r w:rsidRPr="0065591B">
        <w:rPr>
          <w:rFonts w:ascii="Cambria" w:hAnsi="Cambria"/>
          <w:noProof/>
          <w:sz w:val="24"/>
        </w:rPr>
        <w:tab/>
        <w:t xml:space="preserve">Bullock, J. M. </w:t>
      </w:r>
      <w:r w:rsidRPr="0065591B">
        <w:rPr>
          <w:rFonts w:ascii="Cambria" w:hAnsi="Cambria"/>
          <w:i/>
          <w:iCs/>
          <w:noProof/>
          <w:sz w:val="24"/>
        </w:rPr>
        <w:t>et al.</w:t>
      </w:r>
      <w:r w:rsidRPr="0065591B">
        <w:rPr>
          <w:rFonts w:ascii="Cambria" w:hAnsi="Cambria"/>
          <w:noProof/>
          <w:sz w:val="24"/>
        </w:rPr>
        <w:t xml:space="preserve"> Discovery by the Epistasis Project of an epistatic interaction between the GSTM3 gene and the HHEX/IDE/KIF11 locus in the risk of Alzheimer’s disease. </w:t>
      </w:r>
      <w:r w:rsidRPr="0065591B">
        <w:rPr>
          <w:rFonts w:ascii="Cambria" w:hAnsi="Cambria"/>
          <w:i/>
          <w:iCs/>
          <w:noProof/>
          <w:sz w:val="24"/>
        </w:rPr>
        <w:t>Neurobiol Aging</w:t>
      </w:r>
      <w:r w:rsidRPr="0065591B">
        <w:rPr>
          <w:rFonts w:ascii="Cambria" w:hAnsi="Cambria"/>
          <w:noProof/>
          <w:sz w:val="24"/>
        </w:rPr>
        <w:t xml:space="preserve"> </w:t>
      </w:r>
      <w:r w:rsidRPr="0065591B">
        <w:rPr>
          <w:rFonts w:ascii="Cambria" w:hAnsi="Cambria"/>
          <w:b/>
          <w:bCs/>
          <w:noProof/>
          <w:sz w:val="24"/>
        </w:rPr>
        <w:t>34,</w:t>
      </w:r>
      <w:r w:rsidRPr="0065591B">
        <w:rPr>
          <w:rFonts w:ascii="Cambria" w:hAnsi="Cambria"/>
          <w:noProof/>
          <w:sz w:val="24"/>
        </w:rPr>
        <w:t xml:space="preserve"> 1309 e1–7 (2013).</w:t>
      </w:r>
    </w:p>
    <w:p w14:paraId="66A005E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108.</w:t>
      </w:r>
      <w:r w:rsidRPr="0065591B">
        <w:rPr>
          <w:rFonts w:ascii="Cambria" w:hAnsi="Cambria"/>
          <w:noProof/>
          <w:sz w:val="24"/>
        </w:rPr>
        <w:tab/>
        <w:t xml:space="preserve">Combarros, O. </w:t>
      </w:r>
      <w:r w:rsidRPr="0065591B">
        <w:rPr>
          <w:rFonts w:ascii="Cambria" w:hAnsi="Cambria"/>
          <w:i/>
          <w:iCs/>
          <w:noProof/>
          <w:sz w:val="24"/>
        </w:rPr>
        <w:t>et al.</w:t>
      </w:r>
      <w:r w:rsidRPr="0065591B">
        <w:rPr>
          <w:rFonts w:ascii="Cambria" w:hAnsi="Cambria"/>
          <w:noProof/>
          <w:sz w:val="24"/>
        </w:rPr>
        <w:t xml:space="preserve"> The dopamine beta-hydroxylase -1021C/T polymorphism is associated with the risk of Alzheimer’s disease in the Epistasis Project. </w:t>
      </w:r>
      <w:r w:rsidRPr="0065591B">
        <w:rPr>
          <w:rFonts w:ascii="Cambria" w:hAnsi="Cambria"/>
          <w:i/>
          <w:iCs/>
          <w:noProof/>
          <w:sz w:val="24"/>
        </w:rPr>
        <w:t>BMC Med Genet</w:t>
      </w:r>
      <w:r w:rsidRPr="0065591B">
        <w:rPr>
          <w:rFonts w:ascii="Cambria" w:hAnsi="Cambria"/>
          <w:noProof/>
          <w:sz w:val="24"/>
        </w:rPr>
        <w:t xml:space="preserve"> </w:t>
      </w:r>
      <w:r w:rsidRPr="0065591B">
        <w:rPr>
          <w:rFonts w:ascii="Cambria" w:hAnsi="Cambria"/>
          <w:b/>
          <w:bCs/>
          <w:noProof/>
          <w:sz w:val="24"/>
        </w:rPr>
        <w:t>11,</w:t>
      </w:r>
      <w:r w:rsidRPr="0065591B">
        <w:rPr>
          <w:rFonts w:ascii="Cambria" w:hAnsi="Cambria"/>
          <w:noProof/>
          <w:sz w:val="24"/>
        </w:rPr>
        <w:t xml:space="preserve"> 162 (2010).</w:t>
      </w:r>
    </w:p>
    <w:p w14:paraId="24106137"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109.</w:t>
      </w:r>
      <w:r w:rsidRPr="0065591B">
        <w:rPr>
          <w:rFonts w:ascii="Cambria" w:hAnsi="Cambria"/>
          <w:noProof/>
          <w:sz w:val="24"/>
        </w:rPr>
        <w:tab/>
        <w:t xml:space="preserve">Combarros, O. </w:t>
      </w:r>
      <w:r w:rsidRPr="0065591B">
        <w:rPr>
          <w:rFonts w:ascii="Cambria" w:hAnsi="Cambria"/>
          <w:i/>
          <w:iCs/>
          <w:noProof/>
          <w:sz w:val="24"/>
        </w:rPr>
        <w:t>et al.</w:t>
      </w:r>
      <w:r w:rsidRPr="0065591B">
        <w:rPr>
          <w:rFonts w:ascii="Cambria" w:hAnsi="Cambria"/>
          <w:noProof/>
          <w:sz w:val="24"/>
        </w:rPr>
        <w:t xml:space="preserve"> Replication by the Epistasis Project of the interaction between the genes for IL-6 and IL-10 in the risk of Alzheimer’s disease. </w:t>
      </w:r>
      <w:r w:rsidRPr="0065591B">
        <w:rPr>
          <w:rFonts w:ascii="Cambria" w:hAnsi="Cambria"/>
          <w:i/>
          <w:iCs/>
          <w:noProof/>
          <w:sz w:val="24"/>
        </w:rPr>
        <w:t>J. Neuroinflammation</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22 (2009).</w:t>
      </w:r>
    </w:p>
    <w:p w14:paraId="236E4815" w14:textId="5E797C33"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110.</w:t>
      </w:r>
      <w:r w:rsidRPr="0065591B">
        <w:rPr>
          <w:rFonts w:ascii="Cambria" w:hAnsi="Cambria"/>
          <w:noProof/>
          <w:sz w:val="24"/>
        </w:rPr>
        <w:tab/>
        <w:t xml:space="preserve">Rhinn, H. </w:t>
      </w:r>
      <w:r w:rsidRPr="0065591B">
        <w:rPr>
          <w:rFonts w:ascii="Cambria" w:hAnsi="Cambria"/>
          <w:i/>
          <w:iCs/>
          <w:noProof/>
          <w:sz w:val="24"/>
        </w:rPr>
        <w:t>et al.</w:t>
      </w:r>
      <w:r w:rsidRPr="0065591B">
        <w:rPr>
          <w:rFonts w:ascii="Cambria" w:hAnsi="Cambria"/>
          <w:noProof/>
          <w:sz w:val="24"/>
        </w:rPr>
        <w:t xml:space="preserve"> Integrative genomics identifies APOE ε4 effectors in Alzheimer’s disease. </w:t>
      </w:r>
      <w:r w:rsidRPr="0065591B">
        <w:rPr>
          <w:rFonts w:ascii="Cambria" w:hAnsi="Cambria"/>
          <w:i/>
          <w:iCs/>
          <w:noProof/>
          <w:sz w:val="24"/>
        </w:rPr>
        <w:t>Nature</w:t>
      </w:r>
      <w:r w:rsidRPr="0065591B">
        <w:rPr>
          <w:rFonts w:ascii="Cambria" w:hAnsi="Cambria"/>
          <w:noProof/>
          <w:sz w:val="24"/>
        </w:rPr>
        <w:t xml:space="preserve"> </w:t>
      </w:r>
      <w:r w:rsidRPr="0065591B">
        <w:rPr>
          <w:rFonts w:ascii="Cambria" w:hAnsi="Cambria"/>
          <w:b/>
          <w:bCs/>
          <w:noProof/>
          <w:sz w:val="24"/>
        </w:rPr>
        <w:t>500,</w:t>
      </w:r>
      <w:r w:rsidRPr="0065591B">
        <w:rPr>
          <w:rFonts w:ascii="Cambria" w:hAnsi="Cambria"/>
          <w:noProof/>
          <w:sz w:val="24"/>
        </w:rPr>
        <w:t xml:space="preserve"> 45–50 (2013).</w:t>
      </w:r>
      <w:ins w:id="421" w:author="IT Services" w:date="2014-07-03T17:59:00Z">
        <w:r w:rsidR="00174A10">
          <w:rPr>
            <w:rFonts w:ascii="Cambria" w:hAnsi="Cambria"/>
            <w:noProof/>
            <w:sz w:val="24"/>
          </w:rPr>
          <w:t xml:space="preserve"> </w:t>
        </w:r>
        <w:r w:rsidR="00174A10" w:rsidRPr="00174A10">
          <w:rPr>
            <w:rFonts w:ascii="Cambria" w:hAnsi="Cambria"/>
            <w:b/>
            <w:noProof/>
            <w:sz w:val="24"/>
            <w:lang w:val="en-US"/>
            <w:rPrChange w:id="422" w:author="IT Services" w:date="2014-07-03T17:59:00Z">
              <w:rPr>
                <w:rFonts w:ascii="Cambria" w:hAnsi="Cambria"/>
                <w:b/>
                <w:i/>
                <w:noProof/>
                <w:sz w:val="24"/>
                <w:lang w:val="en-US"/>
              </w:rPr>
            </w:rPrChange>
          </w:rPr>
          <w:t>A good example of how knowledge of protein-protein interactions can lead to the identification of statistical interactions between genetic variants</w:t>
        </w:r>
      </w:ins>
    </w:p>
    <w:p w14:paraId="58D023F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111.</w:t>
      </w:r>
      <w:r w:rsidRPr="0065591B">
        <w:rPr>
          <w:rFonts w:ascii="Cambria" w:hAnsi="Cambria"/>
          <w:noProof/>
          <w:sz w:val="24"/>
        </w:rPr>
        <w:tab/>
        <w:t xml:space="preserve">Gregersen, J. W. </w:t>
      </w:r>
      <w:r w:rsidRPr="0065591B">
        <w:rPr>
          <w:rFonts w:ascii="Cambria" w:hAnsi="Cambria"/>
          <w:i/>
          <w:iCs/>
          <w:noProof/>
          <w:sz w:val="24"/>
        </w:rPr>
        <w:t>et al.</w:t>
      </w:r>
      <w:r w:rsidRPr="0065591B">
        <w:rPr>
          <w:rFonts w:ascii="Cambria" w:hAnsi="Cambria"/>
          <w:noProof/>
          <w:sz w:val="24"/>
        </w:rPr>
        <w:t xml:space="preserve"> Functional epistasis on a common MHC haplotype associated with multiple sclerosis. </w:t>
      </w:r>
      <w:r w:rsidRPr="0065591B">
        <w:rPr>
          <w:rFonts w:ascii="Cambria" w:hAnsi="Cambria"/>
          <w:i/>
          <w:iCs/>
          <w:noProof/>
          <w:sz w:val="24"/>
        </w:rPr>
        <w:t>Nature</w:t>
      </w:r>
      <w:r w:rsidRPr="0065591B">
        <w:rPr>
          <w:rFonts w:ascii="Cambria" w:hAnsi="Cambria"/>
          <w:noProof/>
          <w:sz w:val="24"/>
        </w:rPr>
        <w:t xml:space="preserve"> </w:t>
      </w:r>
      <w:r w:rsidRPr="0065591B">
        <w:rPr>
          <w:rFonts w:ascii="Cambria" w:hAnsi="Cambria"/>
          <w:b/>
          <w:bCs/>
          <w:noProof/>
          <w:sz w:val="24"/>
        </w:rPr>
        <w:t>443,</w:t>
      </w:r>
      <w:r w:rsidRPr="0065591B">
        <w:rPr>
          <w:rFonts w:ascii="Cambria" w:hAnsi="Cambria"/>
          <w:noProof/>
          <w:sz w:val="24"/>
        </w:rPr>
        <w:t xml:space="preserve"> 574–577 (2006).</w:t>
      </w:r>
    </w:p>
    <w:p w14:paraId="43FFDE5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112.</w:t>
      </w:r>
      <w:r w:rsidRPr="0065591B">
        <w:rPr>
          <w:rFonts w:ascii="Cambria" w:hAnsi="Cambria"/>
          <w:noProof/>
          <w:sz w:val="24"/>
        </w:rPr>
        <w:tab/>
        <w:t xml:space="preserve">Lincoln, M. R. </w:t>
      </w:r>
      <w:r w:rsidRPr="0065591B">
        <w:rPr>
          <w:rFonts w:ascii="Cambria" w:hAnsi="Cambria"/>
          <w:i/>
          <w:iCs/>
          <w:noProof/>
          <w:sz w:val="24"/>
        </w:rPr>
        <w:t>et al.</w:t>
      </w:r>
      <w:r w:rsidRPr="0065591B">
        <w:rPr>
          <w:rFonts w:ascii="Cambria" w:hAnsi="Cambria"/>
          <w:noProof/>
          <w:sz w:val="24"/>
        </w:rPr>
        <w:t xml:space="preserve"> Epistasis among HLA-DRB1, HLA-DQA1, and HLA-DQB1 loci determines multiple sclerosis susceptibility. </w:t>
      </w:r>
      <w:r w:rsidRPr="0065591B">
        <w:rPr>
          <w:rFonts w:ascii="Cambria" w:hAnsi="Cambria"/>
          <w:i/>
          <w:iCs/>
          <w:noProof/>
          <w:sz w:val="24"/>
        </w:rPr>
        <w:t>Proc. Natl. Acad. Sci.</w:t>
      </w:r>
      <w:r w:rsidRPr="0065591B">
        <w:rPr>
          <w:rFonts w:ascii="Cambria" w:hAnsi="Cambria"/>
          <w:noProof/>
          <w:sz w:val="24"/>
        </w:rPr>
        <w:t xml:space="preserve"> </w:t>
      </w:r>
      <w:r w:rsidRPr="0065591B">
        <w:rPr>
          <w:rFonts w:ascii="Cambria" w:hAnsi="Cambria"/>
          <w:b/>
          <w:bCs/>
          <w:noProof/>
          <w:sz w:val="24"/>
        </w:rPr>
        <w:t>106,</w:t>
      </w:r>
      <w:r w:rsidRPr="0065591B">
        <w:rPr>
          <w:rFonts w:ascii="Cambria" w:hAnsi="Cambria"/>
          <w:noProof/>
          <w:sz w:val="24"/>
        </w:rPr>
        <w:t xml:space="preserve"> 7542–7547 (2009).</w:t>
      </w:r>
    </w:p>
    <w:p w14:paraId="4A01B13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113.</w:t>
      </w:r>
      <w:r w:rsidRPr="0065591B">
        <w:rPr>
          <w:rFonts w:ascii="Cambria" w:hAnsi="Cambria"/>
          <w:noProof/>
          <w:sz w:val="24"/>
        </w:rPr>
        <w:tab/>
        <w:t xml:space="preserve">Castillejo-López, C. </w:t>
      </w:r>
      <w:r w:rsidRPr="0065591B">
        <w:rPr>
          <w:rFonts w:ascii="Cambria" w:hAnsi="Cambria"/>
          <w:i/>
          <w:iCs/>
          <w:noProof/>
          <w:sz w:val="24"/>
        </w:rPr>
        <w:t>et al.</w:t>
      </w:r>
      <w:r w:rsidRPr="0065591B">
        <w:rPr>
          <w:rFonts w:ascii="Cambria" w:hAnsi="Cambria"/>
          <w:noProof/>
          <w:sz w:val="24"/>
        </w:rPr>
        <w:t xml:space="preserve"> Genetic and physical interaction of the B-cell systemic lupus erythematosus-associated genes BANK1 and BLK. </w:t>
      </w:r>
      <w:r w:rsidRPr="0065591B">
        <w:rPr>
          <w:rFonts w:ascii="Cambria" w:hAnsi="Cambria"/>
          <w:i/>
          <w:iCs/>
          <w:noProof/>
          <w:sz w:val="24"/>
        </w:rPr>
        <w:t>Ann. Rheum. Dis.</w:t>
      </w:r>
      <w:r w:rsidRPr="0065591B">
        <w:rPr>
          <w:rFonts w:ascii="Cambria" w:hAnsi="Cambria"/>
          <w:noProof/>
          <w:sz w:val="24"/>
        </w:rPr>
        <w:t xml:space="preserve"> </w:t>
      </w:r>
      <w:r w:rsidRPr="0065591B">
        <w:rPr>
          <w:rFonts w:ascii="Cambria" w:hAnsi="Cambria"/>
          <w:b/>
          <w:bCs/>
          <w:noProof/>
          <w:sz w:val="24"/>
        </w:rPr>
        <w:t>71,</w:t>
      </w:r>
      <w:r w:rsidRPr="0065591B">
        <w:rPr>
          <w:rFonts w:ascii="Cambria" w:hAnsi="Cambria"/>
          <w:noProof/>
          <w:sz w:val="24"/>
        </w:rPr>
        <w:t xml:space="preserve"> 136–42 (2012).</w:t>
      </w:r>
    </w:p>
    <w:p w14:paraId="3DF9076A" w14:textId="04461066"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114.</w:t>
      </w:r>
      <w:r w:rsidRPr="0065591B">
        <w:rPr>
          <w:rFonts w:ascii="Cambria" w:hAnsi="Cambria"/>
          <w:noProof/>
          <w:sz w:val="24"/>
        </w:rPr>
        <w:tab/>
        <w:t xml:space="preserve">Dempster, E. R. &amp; Lerner, I. M. Heritability of Threshold Characters. </w:t>
      </w:r>
      <w:r w:rsidRPr="0065591B">
        <w:rPr>
          <w:rFonts w:ascii="Cambria" w:hAnsi="Cambria"/>
          <w:i/>
          <w:iCs/>
          <w:noProof/>
          <w:sz w:val="24"/>
        </w:rPr>
        <w:t>Genetics</w:t>
      </w:r>
      <w:r w:rsidRPr="0065591B">
        <w:rPr>
          <w:rFonts w:ascii="Cambria" w:hAnsi="Cambria"/>
          <w:noProof/>
          <w:sz w:val="24"/>
        </w:rPr>
        <w:t xml:space="preserve"> </w:t>
      </w:r>
      <w:r w:rsidRPr="0065591B">
        <w:rPr>
          <w:rFonts w:ascii="Cambria" w:hAnsi="Cambria"/>
          <w:b/>
          <w:bCs/>
          <w:noProof/>
          <w:sz w:val="24"/>
        </w:rPr>
        <w:t>35,</w:t>
      </w:r>
      <w:r w:rsidRPr="0065591B">
        <w:rPr>
          <w:rFonts w:ascii="Cambria" w:hAnsi="Cambria"/>
          <w:noProof/>
          <w:sz w:val="24"/>
        </w:rPr>
        <w:t xml:space="preserve"> 212–36 (1950).</w:t>
      </w:r>
      <w:ins w:id="423" w:author="IT Services" w:date="2014-07-03T17:59:00Z">
        <w:r w:rsidR="000D0549">
          <w:rPr>
            <w:rFonts w:ascii="Cambria" w:hAnsi="Cambria"/>
            <w:noProof/>
            <w:sz w:val="24"/>
          </w:rPr>
          <w:t xml:space="preserve"> </w:t>
        </w:r>
        <w:r w:rsidR="000D0549" w:rsidRPr="000D0549">
          <w:rPr>
            <w:rFonts w:ascii="Cambria" w:hAnsi="Cambria"/>
            <w:b/>
            <w:noProof/>
            <w:sz w:val="24"/>
            <w:lang w:val="en-US"/>
            <w:rPrChange w:id="424" w:author="IT Services" w:date="2014-07-03T17:59:00Z">
              <w:rPr>
                <w:rFonts w:ascii="Cambria" w:hAnsi="Cambria"/>
                <w:b/>
                <w:i/>
                <w:noProof/>
                <w:sz w:val="24"/>
                <w:lang w:val="en-US"/>
              </w:rPr>
            </w:rPrChange>
          </w:rPr>
          <w:t>A clear and insightful paper that explains the concepts behind the liability scale and observed scale in binary phenotypes</w:t>
        </w:r>
      </w:ins>
    </w:p>
    <w:p w14:paraId="159E455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115.</w:t>
      </w:r>
      <w:r w:rsidRPr="0065591B">
        <w:rPr>
          <w:rFonts w:ascii="Cambria" w:hAnsi="Cambria"/>
          <w:noProof/>
          <w:sz w:val="24"/>
        </w:rPr>
        <w:tab/>
        <w:t xml:space="preserve">Subirana, I. </w:t>
      </w:r>
      <w:r w:rsidRPr="0065591B">
        <w:rPr>
          <w:rFonts w:ascii="Cambria" w:hAnsi="Cambria"/>
          <w:i/>
          <w:iCs/>
          <w:noProof/>
          <w:sz w:val="24"/>
        </w:rPr>
        <w:t>et al.</w:t>
      </w:r>
      <w:r w:rsidRPr="0065591B">
        <w:rPr>
          <w:rFonts w:ascii="Cambria" w:hAnsi="Cambria"/>
          <w:noProof/>
          <w:sz w:val="24"/>
        </w:rPr>
        <w:t xml:space="preserve"> Hypothesis-Based Analysis of Gene-Gene Interactions and Risk of Myocardial Infarction.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7,</w:t>
      </w:r>
      <w:r w:rsidRPr="0065591B">
        <w:rPr>
          <w:rFonts w:ascii="Cambria" w:hAnsi="Cambria"/>
          <w:noProof/>
          <w:sz w:val="24"/>
        </w:rPr>
        <w:t xml:space="preserve"> (2012).</w:t>
      </w:r>
    </w:p>
    <w:p w14:paraId="73D6567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116.</w:t>
      </w:r>
      <w:r w:rsidRPr="0065591B">
        <w:rPr>
          <w:rFonts w:ascii="Cambria" w:hAnsi="Cambria"/>
          <w:noProof/>
          <w:sz w:val="24"/>
        </w:rPr>
        <w:tab/>
        <w:t xml:space="preserve">Bell, J. T. </w:t>
      </w:r>
      <w:r w:rsidRPr="0065591B">
        <w:rPr>
          <w:rFonts w:ascii="Cambria" w:hAnsi="Cambria"/>
          <w:i/>
          <w:iCs/>
          <w:noProof/>
          <w:sz w:val="24"/>
        </w:rPr>
        <w:t>et al.</w:t>
      </w:r>
      <w:r w:rsidRPr="0065591B">
        <w:rPr>
          <w:rFonts w:ascii="Cambria" w:hAnsi="Cambria"/>
          <w:noProof/>
          <w:sz w:val="24"/>
        </w:rPr>
        <w:t xml:space="preserve"> Genome-Wide Association Scan Allowing for Epistasis in Type 2 Diabetes.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75,</w:t>
      </w:r>
      <w:r w:rsidRPr="0065591B">
        <w:rPr>
          <w:rFonts w:ascii="Cambria" w:hAnsi="Cambria"/>
          <w:noProof/>
          <w:sz w:val="24"/>
        </w:rPr>
        <w:t xml:space="preserve"> 10–19 (2011).</w:t>
      </w:r>
    </w:p>
    <w:p w14:paraId="00C11BB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117.</w:t>
      </w:r>
      <w:r w:rsidRPr="0065591B">
        <w:rPr>
          <w:rFonts w:ascii="Cambria" w:hAnsi="Cambria"/>
          <w:noProof/>
          <w:sz w:val="24"/>
        </w:rPr>
        <w:tab/>
        <w:t xml:space="preserve">Wei, W. H. </w:t>
      </w:r>
      <w:r w:rsidRPr="0065591B">
        <w:rPr>
          <w:rFonts w:ascii="Cambria" w:hAnsi="Cambria"/>
          <w:i/>
          <w:iCs/>
          <w:noProof/>
          <w:sz w:val="24"/>
        </w:rPr>
        <w:t>et al.</w:t>
      </w:r>
      <w:r w:rsidRPr="0065591B">
        <w:rPr>
          <w:rFonts w:ascii="Cambria" w:hAnsi="Cambria"/>
          <w:noProof/>
          <w:sz w:val="24"/>
        </w:rPr>
        <w:t xml:space="preserve"> Genome-wide analysis of epistasis in body mass index using multiple human populations. </w:t>
      </w:r>
      <w:r w:rsidRPr="0065591B">
        <w:rPr>
          <w:rFonts w:ascii="Cambria" w:hAnsi="Cambria"/>
          <w:i/>
          <w:iCs/>
          <w:noProof/>
          <w:sz w:val="24"/>
        </w:rPr>
        <w:t>Eur J Hum Genet</w:t>
      </w:r>
      <w:r w:rsidRPr="0065591B">
        <w:rPr>
          <w:rFonts w:ascii="Cambria" w:hAnsi="Cambria"/>
          <w:noProof/>
          <w:sz w:val="24"/>
        </w:rPr>
        <w:t xml:space="preserve"> </w:t>
      </w:r>
      <w:r w:rsidRPr="0065591B">
        <w:rPr>
          <w:rFonts w:ascii="Cambria" w:hAnsi="Cambria"/>
          <w:b/>
          <w:bCs/>
          <w:noProof/>
          <w:sz w:val="24"/>
        </w:rPr>
        <w:t>20,</w:t>
      </w:r>
      <w:r w:rsidRPr="0065591B">
        <w:rPr>
          <w:rFonts w:ascii="Cambria" w:hAnsi="Cambria"/>
          <w:noProof/>
          <w:sz w:val="24"/>
        </w:rPr>
        <w:t xml:space="preserve"> 857–862 (2012).</w:t>
      </w:r>
    </w:p>
    <w:p w14:paraId="0B50B30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118.</w:t>
      </w:r>
      <w:r w:rsidRPr="0065591B">
        <w:rPr>
          <w:rFonts w:ascii="Cambria" w:hAnsi="Cambria"/>
          <w:noProof/>
          <w:sz w:val="24"/>
        </w:rPr>
        <w:tab/>
        <w:t xml:space="preserve">Wei, W. </w:t>
      </w:r>
      <w:r w:rsidRPr="0065591B">
        <w:rPr>
          <w:rFonts w:ascii="Cambria" w:hAnsi="Cambria"/>
          <w:i/>
          <w:iCs/>
          <w:noProof/>
          <w:sz w:val="24"/>
        </w:rPr>
        <w:t>et al.</w:t>
      </w:r>
      <w:r w:rsidRPr="0065591B">
        <w:rPr>
          <w:rFonts w:ascii="Cambria" w:hAnsi="Cambria"/>
          <w:noProof/>
          <w:sz w:val="24"/>
        </w:rPr>
        <w:t xml:space="preserve"> Characterisation of genome-wide association epistasis signals for serum uric acid in human population isolates.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e23836 (2011).</w:t>
      </w:r>
    </w:p>
    <w:p w14:paraId="31F0662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119.</w:t>
      </w:r>
      <w:r w:rsidRPr="0065591B">
        <w:rPr>
          <w:rFonts w:ascii="Cambria" w:hAnsi="Cambria"/>
          <w:noProof/>
          <w:sz w:val="24"/>
        </w:rPr>
        <w:tab/>
        <w:t xml:space="preserve">Visscher, P. M., Brown, M. a, McCarthy, M. I. &amp; Yang, J. Five years of GWAS discovery. </w:t>
      </w:r>
      <w:r w:rsidRPr="0065591B">
        <w:rPr>
          <w:rFonts w:ascii="Cambria" w:hAnsi="Cambria"/>
          <w:i/>
          <w:iCs/>
          <w:noProof/>
          <w:sz w:val="24"/>
        </w:rPr>
        <w:t>Am. J. Hum. Genet.</w:t>
      </w:r>
      <w:r w:rsidRPr="0065591B">
        <w:rPr>
          <w:rFonts w:ascii="Cambria" w:hAnsi="Cambria"/>
          <w:noProof/>
          <w:sz w:val="24"/>
        </w:rPr>
        <w:t xml:space="preserve"> </w:t>
      </w:r>
      <w:r w:rsidRPr="0065591B">
        <w:rPr>
          <w:rFonts w:ascii="Cambria" w:hAnsi="Cambria"/>
          <w:b/>
          <w:bCs/>
          <w:noProof/>
          <w:sz w:val="24"/>
        </w:rPr>
        <w:t>90,</w:t>
      </w:r>
      <w:r w:rsidRPr="0065591B">
        <w:rPr>
          <w:rFonts w:ascii="Cambria" w:hAnsi="Cambria"/>
          <w:noProof/>
          <w:sz w:val="24"/>
        </w:rPr>
        <w:t xml:space="preserve"> 7–24 (2012).</w:t>
      </w:r>
    </w:p>
    <w:p w14:paraId="6E8B2F3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120.</w:t>
      </w:r>
      <w:r w:rsidRPr="0065591B">
        <w:rPr>
          <w:rFonts w:ascii="Cambria" w:hAnsi="Cambria"/>
          <w:noProof/>
          <w:sz w:val="24"/>
        </w:rPr>
        <w:tab/>
        <w:t xml:space="preserve">Hill, L. D. </w:t>
      </w:r>
      <w:r w:rsidRPr="0065591B">
        <w:rPr>
          <w:rFonts w:ascii="Cambria" w:hAnsi="Cambria"/>
          <w:i/>
          <w:iCs/>
          <w:noProof/>
          <w:sz w:val="24"/>
        </w:rPr>
        <w:t>et al.</w:t>
      </w:r>
      <w:r w:rsidRPr="0065591B">
        <w:rPr>
          <w:rFonts w:ascii="Cambria" w:hAnsi="Cambria"/>
          <w:noProof/>
          <w:sz w:val="24"/>
        </w:rPr>
        <w:t xml:space="preserve"> Epistasis between COMT and MTHFR in maternal-fetal dyads increases risk for preeclampsia.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e16681 (2011).</w:t>
      </w:r>
    </w:p>
    <w:p w14:paraId="6C9EE85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121.</w:t>
      </w:r>
      <w:r w:rsidRPr="0065591B">
        <w:rPr>
          <w:rFonts w:ascii="Cambria" w:hAnsi="Cambria"/>
          <w:noProof/>
          <w:sz w:val="24"/>
        </w:rPr>
        <w:tab/>
        <w:t xml:space="preserve">Génin, E. </w:t>
      </w:r>
      <w:r w:rsidRPr="0065591B">
        <w:rPr>
          <w:rFonts w:ascii="Cambria" w:hAnsi="Cambria"/>
          <w:i/>
          <w:iCs/>
          <w:noProof/>
          <w:sz w:val="24"/>
        </w:rPr>
        <w:t>et al.</w:t>
      </w:r>
      <w:r w:rsidRPr="0065591B">
        <w:rPr>
          <w:rFonts w:ascii="Cambria" w:hAnsi="Cambria"/>
          <w:noProof/>
          <w:sz w:val="24"/>
        </w:rPr>
        <w:t xml:space="preserve"> Epistatic interaction between BANK1 and BLK in rheumatoid arthritis: results from a large trans-ethnic meta-analysis.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e61044 (2013).</w:t>
      </w:r>
    </w:p>
    <w:p w14:paraId="27436EC7"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122.</w:t>
      </w:r>
      <w:r w:rsidRPr="0065591B">
        <w:rPr>
          <w:rFonts w:ascii="Cambria" w:hAnsi="Cambria"/>
          <w:noProof/>
          <w:sz w:val="24"/>
        </w:rPr>
        <w:tab/>
        <w:t xml:space="preserve">Verhoeven, K. J. F., Casella, G. &amp; McIntyre, L. M. Epistasis: obstacle or advantage for mapping complex traits?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5,</w:t>
      </w:r>
      <w:r w:rsidRPr="0065591B">
        <w:rPr>
          <w:rFonts w:ascii="Cambria" w:hAnsi="Cambria"/>
          <w:noProof/>
          <w:sz w:val="24"/>
        </w:rPr>
        <w:t xml:space="preserve"> e12264 (2010).</w:t>
      </w:r>
    </w:p>
    <w:p w14:paraId="60FD8BCD" w14:textId="45647844" w:rsidR="0065591B" w:rsidRPr="009F47D0" w:rsidRDefault="0065591B">
      <w:pPr>
        <w:pStyle w:val="NormalWeb"/>
        <w:ind w:left="640" w:hanging="640"/>
        <w:divId w:val="2001077265"/>
        <w:rPr>
          <w:rFonts w:ascii="Cambria" w:hAnsi="Cambria"/>
          <w:b/>
          <w:noProof/>
          <w:sz w:val="24"/>
          <w:rPrChange w:id="425" w:author="IT Services" w:date="2014-07-03T17:50:00Z">
            <w:rPr>
              <w:rFonts w:ascii="Cambria" w:hAnsi="Cambria"/>
              <w:noProof/>
              <w:sz w:val="24"/>
            </w:rPr>
          </w:rPrChange>
        </w:rPr>
      </w:pPr>
      <w:r w:rsidRPr="0065591B">
        <w:rPr>
          <w:rFonts w:ascii="Cambria" w:hAnsi="Cambria"/>
          <w:noProof/>
          <w:sz w:val="24"/>
        </w:rPr>
        <w:t>123.</w:t>
      </w:r>
      <w:r w:rsidRPr="0065591B">
        <w:rPr>
          <w:rFonts w:ascii="Cambria" w:hAnsi="Cambria"/>
          <w:noProof/>
          <w:sz w:val="24"/>
        </w:rPr>
        <w:tab/>
        <w:t xml:space="preserve">Hill, W. G., Goddard, M. E. &amp; Visscher, P. M. Data and Theory Point to Mainly Additive Genetic Variance for Complex Traits.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4,</w:t>
      </w:r>
      <w:r w:rsidRPr="0065591B">
        <w:rPr>
          <w:rFonts w:ascii="Cambria" w:hAnsi="Cambria"/>
          <w:noProof/>
          <w:sz w:val="24"/>
        </w:rPr>
        <w:t xml:space="preserve"> (2008).</w:t>
      </w:r>
      <w:ins w:id="426" w:author="IT Services" w:date="2014-07-03T17:50:00Z">
        <w:r w:rsidR="009F47D0">
          <w:rPr>
            <w:rFonts w:ascii="Cambria" w:hAnsi="Cambria"/>
            <w:noProof/>
            <w:sz w:val="24"/>
          </w:rPr>
          <w:t xml:space="preserve"> </w:t>
        </w:r>
        <w:r w:rsidR="009F47D0" w:rsidRPr="009F47D0">
          <w:rPr>
            <w:rFonts w:ascii="Cambria" w:hAnsi="Cambria"/>
            <w:b/>
            <w:noProof/>
            <w:sz w:val="24"/>
            <w:lang w:val="en-US"/>
            <w:rPrChange w:id="427" w:author="IT Services" w:date="2014-07-03T17:50:00Z">
              <w:rPr>
                <w:rFonts w:ascii="Cambria" w:hAnsi="Cambria"/>
                <w:noProof/>
                <w:sz w:val="24"/>
                <w:lang w:val="en-US"/>
              </w:rPr>
            </w:rPrChange>
          </w:rPr>
          <w:t>Explore</w:t>
        </w:r>
      </w:ins>
      <w:ins w:id="428" w:author="HALEY Chris" w:date="2014-07-04T18:13:00Z">
        <w:r w:rsidR="0098176F">
          <w:rPr>
            <w:rFonts w:ascii="Cambria" w:hAnsi="Cambria"/>
            <w:b/>
            <w:noProof/>
            <w:sz w:val="24"/>
            <w:lang w:val="en-US"/>
          </w:rPr>
          <w:t>s</w:t>
        </w:r>
      </w:ins>
      <w:ins w:id="429" w:author="IT Services" w:date="2014-07-03T17:50:00Z">
        <w:r w:rsidR="009F47D0" w:rsidRPr="009F47D0">
          <w:rPr>
            <w:rFonts w:ascii="Cambria" w:hAnsi="Cambria"/>
            <w:b/>
            <w:noProof/>
            <w:sz w:val="24"/>
            <w:lang w:val="en-US"/>
            <w:rPrChange w:id="430" w:author="IT Services" w:date="2014-07-03T17:50:00Z">
              <w:rPr>
                <w:rFonts w:ascii="Cambria" w:hAnsi="Cambria"/>
                <w:noProof/>
                <w:sz w:val="24"/>
                <w:lang w:val="en-US"/>
              </w:rPr>
            </w:rPrChange>
          </w:rPr>
          <w:t xml:space="preserve"> the apparent dichotomy between evidence for functional epistasis and lack of evidence for statistical epistasis , pointing out that with allele frequency distributions typical of natural populations non-additive gene action typically generates little epistatic variance</w:t>
        </w:r>
      </w:ins>
    </w:p>
    <w:p w14:paraId="79E92A8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124.</w:t>
      </w:r>
      <w:r w:rsidRPr="0065591B">
        <w:rPr>
          <w:rFonts w:ascii="Cambria" w:hAnsi="Cambria"/>
          <w:noProof/>
          <w:sz w:val="24"/>
        </w:rPr>
        <w:tab/>
        <w:t xml:space="preserve">Gjuvsland, a B., Vik, J. O., Woolliams, J. a &amp; Omholt, S. W. Order-preserving principles underlying genotype-phenotype maps ensure high additive proportions of genetic variance. </w:t>
      </w:r>
      <w:r w:rsidRPr="0065591B">
        <w:rPr>
          <w:rFonts w:ascii="Cambria" w:hAnsi="Cambria"/>
          <w:i/>
          <w:iCs/>
          <w:noProof/>
          <w:sz w:val="24"/>
        </w:rPr>
        <w:t>J. Evol. Biol.</w:t>
      </w:r>
      <w:r w:rsidRPr="0065591B">
        <w:rPr>
          <w:rFonts w:ascii="Cambria" w:hAnsi="Cambria"/>
          <w:noProof/>
          <w:sz w:val="24"/>
        </w:rPr>
        <w:t xml:space="preserve"> </w:t>
      </w:r>
      <w:r w:rsidRPr="0065591B">
        <w:rPr>
          <w:rFonts w:ascii="Cambria" w:hAnsi="Cambria"/>
          <w:b/>
          <w:bCs/>
          <w:noProof/>
          <w:sz w:val="24"/>
        </w:rPr>
        <w:t>24,</w:t>
      </w:r>
      <w:r w:rsidRPr="0065591B">
        <w:rPr>
          <w:rFonts w:ascii="Cambria" w:hAnsi="Cambria"/>
          <w:noProof/>
          <w:sz w:val="24"/>
        </w:rPr>
        <w:t xml:space="preserve"> 2269–79 (2011).</w:t>
      </w:r>
    </w:p>
    <w:p w14:paraId="0112B02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125.</w:t>
      </w:r>
      <w:r w:rsidRPr="0065591B">
        <w:rPr>
          <w:rFonts w:ascii="Cambria" w:hAnsi="Cambria"/>
          <w:noProof/>
          <w:sz w:val="24"/>
        </w:rPr>
        <w:tab/>
        <w:t>Mäki-tanila, A. &amp; Hill, W. G. Influence of gene interaction on complex trait variation with multi-locus models Running title : multi-locus epistatic variance Key words : quantitative genetics , epistasis , additive variance , multi-locus models , selection Corresponding author : Asko . 1–27 (2014).</w:t>
      </w:r>
    </w:p>
    <w:p w14:paraId="44FC99EA"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126.</w:t>
      </w:r>
      <w:r w:rsidRPr="0065591B">
        <w:rPr>
          <w:rFonts w:ascii="Cambria" w:hAnsi="Cambria"/>
          <w:noProof/>
          <w:sz w:val="24"/>
        </w:rPr>
        <w:tab/>
        <w:t xml:space="preserve">Falconer, D. S. &amp; Mackay, T. F. C. </w:t>
      </w:r>
      <w:r w:rsidRPr="0065591B">
        <w:rPr>
          <w:rFonts w:ascii="Cambria" w:hAnsi="Cambria"/>
          <w:i/>
          <w:iCs/>
          <w:noProof/>
          <w:sz w:val="24"/>
        </w:rPr>
        <w:t>Introduction to quantitative genetics</w:t>
      </w:r>
      <w:r w:rsidRPr="0065591B">
        <w:rPr>
          <w:rFonts w:ascii="Cambria" w:hAnsi="Cambria"/>
          <w:noProof/>
          <w:sz w:val="24"/>
        </w:rPr>
        <w:t>. (Longman, 1996).</w:t>
      </w:r>
    </w:p>
    <w:p w14:paraId="29A9865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127.</w:t>
      </w:r>
      <w:r w:rsidRPr="0065591B">
        <w:rPr>
          <w:rFonts w:ascii="Cambria" w:hAnsi="Cambria"/>
          <w:noProof/>
          <w:sz w:val="24"/>
        </w:rPr>
        <w:tab/>
        <w:t xml:space="preserve">Stringer, S., Derks, E., Kahn, R., Hill, W. &amp; Wray, N. Assumptions and Properties of Limiting Pathway Models for Analysis of Epistasis in Complex Traits.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1–9 (2013).</w:t>
      </w:r>
    </w:p>
    <w:p w14:paraId="679499B7"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128.</w:t>
      </w:r>
      <w:r w:rsidRPr="0065591B">
        <w:rPr>
          <w:rFonts w:ascii="Cambria" w:hAnsi="Cambria"/>
          <w:noProof/>
          <w:sz w:val="24"/>
        </w:rPr>
        <w:tab/>
        <w:t xml:space="preserve">Evans, D. M., Gillespie, N. a &amp; Martin, N. G. Biometrical genetics. </w:t>
      </w:r>
      <w:r w:rsidRPr="0065591B">
        <w:rPr>
          <w:rFonts w:ascii="Cambria" w:hAnsi="Cambria"/>
          <w:i/>
          <w:iCs/>
          <w:noProof/>
          <w:sz w:val="24"/>
        </w:rPr>
        <w:t>Biol. Psychol.</w:t>
      </w:r>
      <w:r w:rsidRPr="0065591B">
        <w:rPr>
          <w:rFonts w:ascii="Cambria" w:hAnsi="Cambria"/>
          <w:noProof/>
          <w:sz w:val="24"/>
        </w:rPr>
        <w:t xml:space="preserve"> </w:t>
      </w:r>
      <w:r w:rsidRPr="0065591B">
        <w:rPr>
          <w:rFonts w:ascii="Cambria" w:hAnsi="Cambria"/>
          <w:b/>
          <w:bCs/>
          <w:noProof/>
          <w:sz w:val="24"/>
        </w:rPr>
        <w:t>61,</w:t>
      </w:r>
      <w:r w:rsidRPr="0065591B">
        <w:rPr>
          <w:rFonts w:ascii="Cambria" w:hAnsi="Cambria"/>
          <w:noProof/>
          <w:sz w:val="24"/>
        </w:rPr>
        <w:t xml:space="preserve"> 33–51 (2002).</w:t>
      </w:r>
    </w:p>
    <w:p w14:paraId="4AD9EBF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129.</w:t>
      </w:r>
      <w:r w:rsidRPr="0065591B">
        <w:rPr>
          <w:rFonts w:ascii="Cambria" w:hAnsi="Cambria"/>
          <w:noProof/>
          <w:sz w:val="24"/>
        </w:rPr>
        <w:tab/>
        <w:t xml:space="preserve">Silventoinen, K. </w:t>
      </w:r>
      <w:r w:rsidRPr="0065591B">
        <w:rPr>
          <w:rFonts w:ascii="Cambria" w:hAnsi="Cambria"/>
          <w:i/>
          <w:iCs/>
          <w:noProof/>
          <w:sz w:val="24"/>
        </w:rPr>
        <w:t>et al.</w:t>
      </w:r>
      <w:r w:rsidRPr="0065591B">
        <w:rPr>
          <w:rFonts w:ascii="Cambria" w:hAnsi="Cambria"/>
          <w:noProof/>
          <w:sz w:val="24"/>
        </w:rPr>
        <w:t xml:space="preserve"> Heritability of adult body height: a comparative study of twin cohorts in eight countries. </w:t>
      </w:r>
      <w:r w:rsidRPr="0065591B">
        <w:rPr>
          <w:rFonts w:ascii="Cambria" w:hAnsi="Cambria"/>
          <w:i/>
          <w:iCs/>
          <w:noProof/>
          <w:sz w:val="24"/>
        </w:rPr>
        <w:t>Twin Res.</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399–408 (2003).</w:t>
      </w:r>
    </w:p>
    <w:p w14:paraId="253DCDC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130.</w:t>
      </w:r>
      <w:r w:rsidRPr="0065591B">
        <w:rPr>
          <w:rFonts w:ascii="Cambria" w:hAnsi="Cambria"/>
          <w:noProof/>
          <w:sz w:val="24"/>
        </w:rPr>
        <w:tab/>
        <w:t xml:space="preserve">Elks, C. E. </w:t>
      </w:r>
      <w:r w:rsidRPr="0065591B">
        <w:rPr>
          <w:rFonts w:ascii="Cambria" w:hAnsi="Cambria"/>
          <w:i/>
          <w:iCs/>
          <w:noProof/>
          <w:sz w:val="24"/>
        </w:rPr>
        <w:t>et al.</w:t>
      </w:r>
      <w:r w:rsidRPr="0065591B">
        <w:rPr>
          <w:rFonts w:ascii="Cambria" w:hAnsi="Cambria"/>
          <w:noProof/>
          <w:sz w:val="24"/>
        </w:rPr>
        <w:t xml:space="preserve"> Variability in the heritability of body mass index: a systematic review and meta-regression. </w:t>
      </w:r>
      <w:r w:rsidRPr="0065591B">
        <w:rPr>
          <w:rFonts w:ascii="Cambria" w:hAnsi="Cambria"/>
          <w:i/>
          <w:iCs/>
          <w:noProof/>
          <w:sz w:val="24"/>
        </w:rPr>
        <w:t>Front. Endocrinol. (Lausanne).</w:t>
      </w:r>
      <w:r w:rsidRPr="0065591B">
        <w:rPr>
          <w:rFonts w:ascii="Cambria" w:hAnsi="Cambria"/>
          <w:noProof/>
          <w:sz w:val="24"/>
        </w:rPr>
        <w:t xml:space="preserve"> </w:t>
      </w:r>
      <w:r w:rsidRPr="0065591B">
        <w:rPr>
          <w:rFonts w:ascii="Cambria" w:hAnsi="Cambria"/>
          <w:b/>
          <w:bCs/>
          <w:noProof/>
          <w:sz w:val="24"/>
        </w:rPr>
        <w:t>3,</w:t>
      </w:r>
      <w:r w:rsidRPr="0065591B">
        <w:rPr>
          <w:rFonts w:ascii="Cambria" w:hAnsi="Cambria"/>
          <w:noProof/>
          <w:sz w:val="24"/>
        </w:rPr>
        <w:t xml:space="preserve"> 29 (2012).</w:t>
      </w:r>
    </w:p>
    <w:p w14:paraId="4F0B1DF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131.</w:t>
      </w:r>
      <w:r w:rsidRPr="0065591B">
        <w:rPr>
          <w:rFonts w:ascii="Cambria" w:hAnsi="Cambria"/>
          <w:noProof/>
          <w:sz w:val="24"/>
        </w:rPr>
        <w:tab/>
        <w:t xml:space="preserve">Hu, X. </w:t>
      </w:r>
      <w:r w:rsidRPr="0065591B">
        <w:rPr>
          <w:rFonts w:ascii="Cambria" w:hAnsi="Cambria"/>
          <w:i/>
          <w:iCs/>
          <w:noProof/>
          <w:sz w:val="24"/>
        </w:rPr>
        <w:t>et al.</w:t>
      </w:r>
      <w:r w:rsidRPr="0065591B">
        <w:rPr>
          <w:rFonts w:ascii="Cambria" w:hAnsi="Cambria"/>
          <w:noProof/>
          <w:sz w:val="24"/>
        </w:rPr>
        <w:t xml:space="preserve"> Integrating autoimmune risk loci with gene-expression data identifies specific pathogenic immune cell subsets. </w:t>
      </w:r>
      <w:r w:rsidRPr="0065591B">
        <w:rPr>
          <w:rFonts w:ascii="Cambria" w:hAnsi="Cambria"/>
          <w:i/>
          <w:iCs/>
          <w:noProof/>
          <w:sz w:val="24"/>
        </w:rPr>
        <w:t>Am J Hum Genet</w:t>
      </w:r>
      <w:r w:rsidRPr="0065591B">
        <w:rPr>
          <w:rFonts w:ascii="Cambria" w:hAnsi="Cambria"/>
          <w:noProof/>
          <w:sz w:val="24"/>
        </w:rPr>
        <w:t xml:space="preserve"> </w:t>
      </w:r>
      <w:r w:rsidRPr="0065591B">
        <w:rPr>
          <w:rFonts w:ascii="Cambria" w:hAnsi="Cambria"/>
          <w:b/>
          <w:bCs/>
          <w:noProof/>
          <w:sz w:val="24"/>
        </w:rPr>
        <w:t>89,</w:t>
      </w:r>
      <w:r w:rsidRPr="0065591B">
        <w:rPr>
          <w:rFonts w:ascii="Cambria" w:hAnsi="Cambria"/>
          <w:noProof/>
          <w:sz w:val="24"/>
        </w:rPr>
        <w:t xml:space="preserve"> 496–506 (2011).</w:t>
      </w:r>
    </w:p>
    <w:p w14:paraId="788A213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132.</w:t>
      </w:r>
      <w:r w:rsidRPr="0065591B">
        <w:rPr>
          <w:rFonts w:ascii="Cambria" w:hAnsi="Cambria"/>
          <w:noProof/>
          <w:sz w:val="24"/>
        </w:rPr>
        <w:tab/>
        <w:t xml:space="preserve">Wray, N. R., Yang, J., Goddard, M. E. &amp; Visscher, P. M. The Genetic Interpretation of Area under the ROC Curve in Genomic Profiling.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e1000864 (2010).</w:t>
      </w:r>
    </w:p>
    <w:p w14:paraId="66291E8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133.</w:t>
      </w:r>
      <w:r w:rsidRPr="0065591B">
        <w:rPr>
          <w:rFonts w:ascii="Cambria" w:hAnsi="Cambria"/>
          <w:noProof/>
          <w:sz w:val="24"/>
        </w:rPr>
        <w:tab/>
        <w:t xml:space="preserve">Daetwyler, H. D., Villanueva, B. &amp; Woolliams, J. a. Accuracy of predicting the genetic risk of disease using a genome-wide approach.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3,</w:t>
      </w:r>
      <w:r w:rsidRPr="0065591B">
        <w:rPr>
          <w:rFonts w:ascii="Cambria" w:hAnsi="Cambria"/>
          <w:noProof/>
          <w:sz w:val="24"/>
        </w:rPr>
        <w:t xml:space="preserve"> e3395 (2008).</w:t>
      </w:r>
    </w:p>
    <w:p w14:paraId="52863D39"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134.</w:t>
      </w:r>
      <w:r w:rsidRPr="0065591B">
        <w:rPr>
          <w:rFonts w:ascii="Cambria" w:hAnsi="Cambria"/>
          <w:noProof/>
          <w:sz w:val="24"/>
        </w:rPr>
        <w:tab/>
        <w:t xml:space="preserve">Quon, G., Lippert, C., Heckerman, D. &amp; Listgarten, J. Patterns of methylation heritability in a genome-wide analysis of four brain regions. </w:t>
      </w:r>
      <w:r w:rsidRPr="0065591B">
        <w:rPr>
          <w:rFonts w:ascii="Cambria" w:hAnsi="Cambria"/>
          <w:i/>
          <w:iCs/>
          <w:noProof/>
          <w:sz w:val="24"/>
        </w:rPr>
        <w:t>Nucleic Acids Res.</w:t>
      </w:r>
      <w:r w:rsidRPr="0065591B">
        <w:rPr>
          <w:rFonts w:ascii="Cambria" w:hAnsi="Cambria"/>
          <w:noProof/>
          <w:sz w:val="24"/>
        </w:rPr>
        <w:t xml:space="preserve"> </w:t>
      </w:r>
      <w:r w:rsidRPr="0065591B">
        <w:rPr>
          <w:rFonts w:ascii="Cambria" w:hAnsi="Cambria"/>
          <w:b/>
          <w:bCs/>
          <w:noProof/>
          <w:sz w:val="24"/>
        </w:rPr>
        <w:t>41,</w:t>
      </w:r>
      <w:r w:rsidRPr="0065591B">
        <w:rPr>
          <w:rFonts w:ascii="Cambria" w:hAnsi="Cambria"/>
          <w:noProof/>
          <w:sz w:val="24"/>
        </w:rPr>
        <w:t xml:space="preserve"> 2095–104 (2013).</w:t>
      </w:r>
    </w:p>
    <w:p w14:paraId="02E7956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135.</w:t>
      </w:r>
      <w:r w:rsidRPr="0065591B">
        <w:rPr>
          <w:rFonts w:ascii="Cambria" w:hAnsi="Cambria"/>
          <w:noProof/>
          <w:sz w:val="24"/>
        </w:rPr>
        <w:tab/>
        <w:t xml:space="preserve">Gervin, K. </w:t>
      </w:r>
      <w:r w:rsidRPr="0065591B">
        <w:rPr>
          <w:rFonts w:ascii="Cambria" w:hAnsi="Cambria"/>
          <w:i/>
          <w:iCs/>
          <w:noProof/>
          <w:sz w:val="24"/>
        </w:rPr>
        <w:t>et al.</w:t>
      </w:r>
      <w:r w:rsidRPr="0065591B">
        <w:rPr>
          <w:rFonts w:ascii="Cambria" w:hAnsi="Cambria"/>
          <w:noProof/>
          <w:sz w:val="24"/>
        </w:rPr>
        <w:t xml:space="preserve"> Extensive variation and low heritability of DNA methylation identified in a twin study. </w:t>
      </w:r>
      <w:r w:rsidRPr="0065591B">
        <w:rPr>
          <w:rFonts w:ascii="Cambria" w:hAnsi="Cambria"/>
          <w:i/>
          <w:iCs/>
          <w:noProof/>
          <w:sz w:val="24"/>
        </w:rPr>
        <w:t>Genome Res.</w:t>
      </w:r>
      <w:r w:rsidRPr="0065591B">
        <w:rPr>
          <w:rFonts w:ascii="Cambria" w:hAnsi="Cambria"/>
          <w:noProof/>
          <w:sz w:val="24"/>
        </w:rPr>
        <w:t xml:space="preserve"> </w:t>
      </w:r>
      <w:r w:rsidRPr="0065591B">
        <w:rPr>
          <w:rFonts w:ascii="Cambria" w:hAnsi="Cambria"/>
          <w:b/>
          <w:bCs/>
          <w:noProof/>
          <w:sz w:val="24"/>
        </w:rPr>
        <w:t>21,</w:t>
      </w:r>
      <w:r w:rsidRPr="0065591B">
        <w:rPr>
          <w:rFonts w:ascii="Cambria" w:hAnsi="Cambria"/>
          <w:noProof/>
          <w:sz w:val="24"/>
        </w:rPr>
        <w:t xml:space="preserve"> 1813–21 (2011).</w:t>
      </w:r>
    </w:p>
    <w:p w14:paraId="095BD7F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136.</w:t>
      </w:r>
      <w:r w:rsidRPr="0065591B">
        <w:rPr>
          <w:rFonts w:ascii="Cambria" w:hAnsi="Cambria"/>
          <w:noProof/>
          <w:sz w:val="24"/>
        </w:rPr>
        <w:tab/>
        <w:t xml:space="preserve">Purcell, S. M. </w:t>
      </w:r>
      <w:r w:rsidRPr="0065591B">
        <w:rPr>
          <w:rFonts w:ascii="Cambria" w:hAnsi="Cambria"/>
          <w:i/>
          <w:iCs/>
          <w:noProof/>
          <w:sz w:val="24"/>
        </w:rPr>
        <w:t>et al.</w:t>
      </w:r>
      <w:r w:rsidRPr="0065591B">
        <w:rPr>
          <w:rFonts w:ascii="Cambria" w:hAnsi="Cambria"/>
          <w:noProof/>
          <w:sz w:val="24"/>
        </w:rPr>
        <w:t xml:space="preserve"> Common polygenic variation contributes to risk of schizophrenia and bipolar disorder. </w:t>
      </w:r>
      <w:r w:rsidRPr="0065591B">
        <w:rPr>
          <w:rFonts w:ascii="Cambria" w:hAnsi="Cambria"/>
          <w:i/>
          <w:iCs/>
          <w:noProof/>
          <w:sz w:val="24"/>
        </w:rPr>
        <w:t>Nature</w:t>
      </w:r>
      <w:r w:rsidRPr="0065591B">
        <w:rPr>
          <w:rFonts w:ascii="Cambria" w:hAnsi="Cambria"/>
          <w:noProof/>
          <w:sz w:val="24"/>
        </w:rPr>
        <w:t xml:space="preserve"> </w:t>
      </w:r>
      <w:r w:rsidRPr="0065591B">
        <w:rPr>
          <w:rFonts w:ascii="Cambria" w:hAnsi="Cambria"/>
          <w:b/>
          <w:bCs/>
          <w:noProof/>
          <w:sz w:val="24"/>
        </w:rPr>
        <w:t>460,</w:t>
      </w:r>
      <w:r w:rsidRPr="0065591B">
        <w:rPr>
          <w:rFonts w:ascii="Cambria" w:hAnsi="Cambria"/>
          <w:noProof/>
          <w:sz w:val="24"/>
        </w:rPr>
        <w:t xml:space="preserve"> 748–752 (2009).</w:t>
      </w:r>
    </w:p>
    <w:p w14:paraId="23787A52" w14:textId="1928AE1C" w:rsidR="0065591B" w:rsidRPr="009F47D0" w:rsidRDefault="0065591B">
      <w:pPr>
        <w:pStyle w:val="NormalWeb"/>
        <w:ind w:left="640" w:hanging="640"/>
        <w:divId w:val="2001077265"/>
        <w:rPr>
          <w:rFonts w:ascii="Cambria" w:hAnsi="Cambria"/>
          <w:b/>
          <w:noProof/>
          <w:sz w:val="24"/>
          <w:rPrChange w:id="431" w:author="IT Services" w:date="2014-07-03T17:51:00Z">
            <w:rPr>
              <w:rFonts w:ascii="Cambria" w:hAnsi="Cambria"/>
              <w:noProof/>
              <w:sz w:val="24"/>
            </w:rPr>
          </w:rPrChange>
        </w:rPr>
      </w:pPr>
      <w:r w:rsidRPr="0065591B">
        <w:rPr>
          <w:rFonts w:ascii="Cambria" w:hAnsi="Cambria"/>
          <w:noProof/>
          <w:sz w:val="24"/>
        </w:rPr>
        <w:t>137.</w:t>
      </w:r>
      <w:r w:rsidRPr="0065591B">
        <w:rPr>
          <w:rFonts w:ascii="Cambria" w:hAnsi="Cambria"/>
          <w:noProof/>
          <w:sz w:val="24"/>
        </w:rPr>
        <w:tab/>
        <w:t xml:space="preserve">Wray, N. R. </w:t>
      </w:r>
      <w:r w:rsidRPr="0065591B">
        <w:rPr>
          <w:rFonts w:ascii="Cambria" w:hAnsi="Cambria"/>
          <w:i/>
          <w:iCs/>
          <w:noProof/>
          <w:sz w:val="24"/>
        </w:rPr>
        <w:t>et al.</w:t>
      </w:r>
      <w:r w:rsidRPr="0065591B">
        <w:rPr>
          <w:rFonts w:ascii="Cambria" w:hAnsi="Cambria"/>
          <w:noProof/>
          <w:sz w:val="24"/>
        </w:rPr>
        <w:t xml:space="preserve"> Pitfalls of predicting complex traits from SNPs. </w:t>
      </w:r>
      <w:r w:rsidRPr="0065591B">
        <w:rPr>
          <w:rFonts w:ascii="Cambria" w:hAnsi="Cambria"/>
          <w:i/>
          <w:iCs/>
          <w:noProof/>
          <w:sz w:val="24"/>
        </w:rPr>
        <w:t>Nat Rev Genet</w:t>
      </w:r>
      <w:r w:rsidRPr="0065591B">
        <w:rPr>
          <w:rFonts w:ascii="Cambria" w:hAnsi="Cambria"/>
          <w:noProof/>
          <w:sz w:val="24"/>
        </w:rPr>
        <w:t xml:space="preserve"> </w:t>
      </w:r>
      <w:r w:rsidRPr="0065591B">
        <w:rPr>
          <w:rFonts w:ascii="Cambria" w:hAnsi="Cambria"/>
          <w:b/>
          <w:bCs/>
          <w:noProof/>
          <w:sz w:val="24"/>
        </w:rPr>
        <w:t>14,</w:t>
      </w:r>
      <w:r w:rsidRPr="0065591B">
        <w:rPr>
          <w:rFonts w:ascii="Cambria" w:hAnsi="Cambria"/>
          <w:noProof/>
          <w:sz w:val="24"/>
        </w:rPr>
        <w:t xml:space="preserve"> 507–515 (2013).</w:t>
      </w:r>
      <w:ins w:id="432" w:author="IT Services" w:date="2014-07-03T17:51:00Z">
        <w:r w:rsidR="009F47D0">
          <w:rPr>
            <w:rFonts w:ascii="Cambria" w:hAnsi="Cambria"/>
            <w:noProof/>
            <w:sz w:val="24"/>
          </w:rPr>
          <w:t xml:space="preserve"> </w:t>
        </w:r>
        <w:r w:rsidR="009F47D0" w:rsidRPr="009F47D0">
          <w:rPr>
            <w:rFonts w:ascii="Cambria" w:hAnsi="Cambria"/>
            <w:b/>
            <w:noProof/>
            <w:sz w:val="24"/>
            <w:lang w:val="en-US"/>
            <w:rPrChange w:id="433" w:author="IT Services" w:date="2014-07-03T17:51:00Z">
              <w:rPr>
                <w:rFonts w:ascii="Cambria" w:hAnsi="Cambria"/>
                <w:noProof/>
                <w:sz w:val="24"/>
                <w:lang w:val="en-US"/>
              </w:rPr>
            </w:rPrChange>
          </w:rPr>
          <w:t>Essential bedtime reading for those interested in prediction of complex disease from genetic signals - some of the pitfalls may be even more dangerous when using epistatic signals</w:t>
        </w:r>
      </w:ins>
    </w:p>
    <w:p w14:paraId="5FF95B9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138.</w:t>
      </w:r>
      <w:r w:rsidRPr="0065591B">
        <w:rPr>
          <w:rFonts w:ascii="Cambria" w:hAnsi="Cambria"/>
          <w:noProof/>
          <w:sz w:val="24"/>
        </w:rPr>
        <w:tab/>
        <w:t xml:space="preserve">Zhou, X., Carbonetto, P. &amp; Stephens, M. Polygenic modeling with bayesian sparse linear mixed models.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9,</w:t>
      </w:r>
      <w:r w:rsidRPr="0065591B">
        <w:rPr>
          <w:rFonts w:ascii="Cambria" w:hAnsi="Cambria"/>
          <w:noProof/>
          <w:sz w:val="24"/>
        </w:rPr>
        <w:t xml:space="preserve"> e1003264 (2013).</w:t>
      </w:r>
    </w:p>
    <w:p w14:paraId="7C3CA40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139.</w:t>
      </w:r>
      <w:r w:rsidRPr="0065591B">
        <w:rPr>
          <w:rFonts w:ascii="Cambria" w:hAnsi="Cambria"/>
          <w:noProof/>
          <w:sz w:val="24"/>
        </w:rPr>
        <w:tab/>
        <w:t xml:space="preserve">Becker, T., Herold, C., Meesters, C., Mattheisen, M. &amp; Baur, M. P. Significance levels in genome-wide interaction analysis (GWIA).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75,</w:t>
      </w:r>
      <w:r w:rsidRPr="0065591B">
        <w:rPr>
          <w:rFonts w:ascii="Cambria" w:hAnsi="Cambria"/>
          <w:noProof/>
          <w:sz w:val="24"/>
        </w:rPr>
        <w:t xml:space="preserve"> 29–35 (2011).</w:t>
      </w:r>
    </w:p>
    <w:p w14:paraId="3D6ECBE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140.</w:t>
      </w:r>
      <w:r w:rsidRPr="0065591B">
        <w:rPr>
          <w:rFonts w:ascii="Cambria" w:hAnsi="Cambria"/>
          <w:noProof/>
          <w:sz w:val="24"/>
        </w:rPr>
        <w:tab/>
        <w:t xml:space="preserve">Carlborg, O., Jacobsson, L., Ahgren, P., Siegel, P. &amp; Andersson, L. Epistasis and the release of genetic variation during long-term selection. </w:t>
      </w:r>
      <w:r w:rsidRPr="0065591B">
        <w:rPr>
          <w:rFonts w:ascii="Cambria" w:hAnsi="Cambria"/>
          <w:i/>
          <w:iCs/>
          <w:noProof/>
          <w:sz w:val="24"/>
        </w:rPr>
        <w:t>Nat. Genet.</w:t>
      </w:r>
      <w:r w:rsidRPr="0065591B">
        <w:rPr>
          <w:rFonts w:ascii="Cambria" w:hAnsi="Cambria"/>
          <w:noProof/>
          <w:sz w:val="24"/>
        </w:rPr>
        <w:t xml:space="preserve"> </w:t>
      </w:r>
      <w:r w:rsidRPr="0065591B">
        <w:rPr>
          <w:rFonts w:ascii="Cambria" w:hAnsi="Cambria"/>
          <w:b/>
          <w:bCs/>
          <w:noProof/>
          <w:sz w:val="24"/>
        </w:rPr>
        <w:t>38,</w:t>
      </w:r>
      <w:r w:rsidRPr="0065591B">
        <w:rPr>
          <w:rFonts w:ascii="Cambria" w:hAnsi="Cambria"/>
          <w:noProof/>
          <w:sz w:val="24"/>
        </w:rPr>
        <w:t xml:space="preserve"> 418–420 (2006).</w:t>
      </w:r>
    </w:p>
    <w:p w14:paraId="5E926CA9"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141.</w:t>
      </w:r>
      <w:r w:rsidRPr="0065591B">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65591B">
        <w:rPr>
          <w:rFonts w:ascii="Cambria" w:hAnsi="Cambria"/>
          <w:i/>
          <w:iCs/>
          <w:noProof/>
          <w:sz w:val="24"/>
        </w:rPr>
        <w:t>Genet. Res. (Camb).</w:t>
      </w:r>
      <w:r w:rsidRPr="0065591B">
        <w:rPr>
          <w:rFonts w:ascii="Cambria" w:hAnsi="Cambria"/>
          <w:noProof/>
          <w:sz w:val="24"/>
        </w:rPr>
        <w:t xml:space="preserve"> </w:t>
      </w:r>
      <w:r w:rsidRPr="0065591B">
        <w:rPr>
          <w:rFonts w:ascii="Cambria" w:hAnsi="Cambria"/>
          <w:b/>
          <w:bCs/>
          <w:noProof/>
          <w:sz w:val="24"/>
        </w:rPr>
        <w:t>94,</w:t>
      </w:r>
      <w:r w:rsidRPr="0065591B">
        <w:rPr>
          <w:rFonts w:ascii="Cambria" w:hAnsi="Cambria"/>
          <w:noProof/>
          <w:sz w:val="24"/>
        </w:rPr>
        <w:t xml:space="preserve"> 255–66 (2012).</w:t>
      </w:r>
    </w:p>
    <w:p w14:paraId="325F6B4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142.</w:t>
      </w:r>
      <w:r w:rsidRPr="0065591B">
        <w:rPr>
          <w:rFonts w:ascii="Cambria" w:hAnsi="Cambria"/>
          <w:noProof/>
          <w:sz w:val="24"/>
        </w:rPr>
        <w:tab/>
        <w:t xml:space="preserve">Wang, D. </w:t>
      </w:r>
      <w:r w:rsidRPr="0065591B">
        <w:rPr>
          <w:rFonts w:ascii="Cambria" w:hAnsi="Cambria"/>
          <w:i/>
          <w:iCs/>
          <w:noProof/>
          <w:sz w:val="24"/>
        </w:rPr>
        <w:t>et al.</w:t>
      </w:r>
      <w:r w:rsidRPr="0065591B">
        <w:rPr>
          <w:rFonts w:ascii="Cambria" w:hAnsi="Cambria"/>
          <w:noProof/>
          <w:sz w:val="24"/>
        </w:rPr>
        <w:t xml:space="preserve"> Prediction of genetic values of quantitative traits with epistatic effects in plant breeding populations. </w:t>
      </w:r>
      <w:r w:rsidRPr="0065591B">
        <w:rPr>
          <w:rFonts w:ascii="Cambria" w:hAnsi="Cambria"/>
          <w:i/>
          <w:iCs/>
          <w:noProof/>
          <w:sz w:val="24"/>
        </w:rPr>
        <w:t>Heredity (Edinb).</w:t>
      </w:r>
      <w:r w:rsidRPr="0065591B">
        <w:rPr>
          <w:rFonts w:ascii="Cambria" w:hAnsi="Cambria"/>
          <w:noProof/>
          <w:sz w:val="24"/>
        </w:rPr>
        <w:t xml:space="preserve"> </w:t>
      </w:r>
      <w:r w:rsidRPr="0065591B">
        <w:rPr>
          <w:rFonts w:ascii="Cambria" w:hAnsi="Cambria"/>
          <w:b/>
          <w:bCs/>
          <w:noProof/>
          <w:sz w:val="24"/>
        </w:rPr>
        <w:t>109,</w:t>
      </w:r>
      <w:r w:rsidRPr="0065591B">
        <w:rPr>
          <w:rFonts w:ascii="Cambria" w:hAnsi="Cambria"/>
          <w:noProof/>
          <w:sz w:val="24"/>
        </w:rPr>
        <w:t xml:space="preserve"> 313–9 (2012).</w:t>
      </w:r>
    </w:p>
    <w:p w14:paraId="11A290F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143.</w:t>
      </w:r>
      <w:r w:rsidRPr="0065591B">
        <w:rPr>
          <w:rFonts w:ascii="Cambria" w:hAnsi="Cambria"/>
          <w:noProof/>
          <w:sz w:val="24"/>
        </w:rPr>
        <w:tab/>
        <w:t xml:space="preserve">Dudley, J. W. &amp; Johnson, G. R. Epistatic Models Improve Prediction of Performance in Corn. </w:t>
      </w:r>
      <w:r w:rsidRPr="0065591B">
        <w:rPr>
          <w:rFonts w:ascii="Cambria" w:hAnsi="Cambria"/>
          <w:i/>
          <w:iCs/>
          <w:noProof/>
          <w:sz w:val="24"/>
        </w:rPr>
        <w:t>Crop Sci.</w:t>
      </w:r>
      <w:r w:rsidRPr="0065591B">
        <w:rPr>
          <w:rFonts w:ascii="Cambria" w:hAnsi="Cambria"/>
          <w:noProof/>
          <w:sz w:val="24"/>
        </w:rPr>
        <w:t xml:space="preserve"> </w:t>
      </w:r>
      <w:r w:rsidRPr="0065591B">
        <w:rPr>
          <w:rFonts w:ascii="Cambria" w:hAnsi="Cambria"/>
          <w:b/>
          <w:bCs/>
          <w:noProof/>
          <w:sz w:val="24"/>
        </w:rPr>
        <w:t>49,</w:t>
      </w:r>
      <w:r w:rsidRPr="0065591B">
        <w:rPr>
          <w:rFonts w:ascii="Cambria" w:hAnsi="Cambria"/>
          <w:noProof/>
          <w:sz w:val="24"/>
        </w:rPr>
        <w:t xml:space="preserve"> 763 (2009).</w:t>
      </w:r>
    </w:p>
    <w:p w14:paraId="24A0A40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144.</w:t>
      </w:r>
      <w:r w:rsidRPr="0065591B">
        <w:rPr>
          <w:rFonts w:ascii="Cambria" w:hAnsi="Cambria"/>
          <w:noProof/>
          <w:sz w:val="24"/>
        </w:rPr>
        <w:tab/>
        <w:t xml:space="preserve">Hu, Z. </w:t>
      </w:r>
      <w:r w:rsidRPr="0065591B">
        <w:rPr>
          <w:rFonts w:ascii="Cambria" w:hAnsi="Cambria"/>
          <w:i/>
          <w:iCs/>
          <w:noProof/>
          <w:sz w:val="24"/>
        </w:rPr>
        <w:t>et al.</w:t>
      </w:r>
      <w:r w:rsidRPr="0065591B">
        <w:rPr>
          <w:rFonts w:ascii="Cambria" w:hAnsi="Cambria"/>
          <w:noProof/>
          <w:sz w:val="24"/>
        </w:rPr>
        <w:t xml:space="preserve"> Genomic value prediction for quantitative traits under the epistatic model. </w:t>
      </w:r>
      <w:r w:rsidRPr="0065591B">
        <w:rPr>
          <w:rFonts w:ascii="Cambria" w:hAnsi="Cambria"/>
          <w:i/>
          <w:iCs/>
          <w:noProof/>
          <w:sz w:val="24"/>
        </w:rPr>
        <w:t>BMC Genet.</w:t>
      </w:r>
      <w:r w:rsidRPr="0065591B">
        <w:rPr>
          <w:rFonts w:ascii="Cambria" w:hAnsi="Cambria"/>
          <w:noProof/>
          <w:sz w:val="24"/>
        </w:rPr>
        <w:t xml:space="preserve"> </w:t>
      </w:r>
      <w:r w:rsidRPr="0065591B">
        <w:rPr>
          <w:rFonts w:ascii="Cambria" w:hAnsi="Cambria"/>
          <w:b/>
          <w:bCs/>
          <w:noProof/>
          <w:sz w:val="24"/>
        </w:rPr>
        <w:t>12,</w:t>
      </w:r>
      <w:r w:rsidRPr="0065591B">
        <w:rPr>
          <w:rFonts w:ascii="Cambria" w:hAnsi="Cambria"/>
          <w:noProof/>
          <w:sz w:val="24"/>
        </w:rPr>
        <w:t xml:space="preserve"> 15 (2011).</w:t>
      </w:r>
    </w:p>
    <w:p w14:paraId="41C19F3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145.</w:t>
      </w:r>
      <w:r w:rsidRPr="0065591B">
        <w:rPr>
          <w:rFonts w:ascii="Cambria" w:hAnsi="Cambria"/>
          <w:noProof/>
          <w:sz w:val="24"/>
        </w:rPr>
        <w:tab/>
        <w:t xml:space="preserve">González-Camacho, J. M. </w:t>
      </w:r>
      <w:r w:rsidRPr="0065591B">
        <w:rPr>
          <w:rFonts w:ascii="Cambria" w:hAnsi="Cambria"/>
          <w:i/>
          <w:iCs/>
          <w:noProof/>
          <w:sz w:val="24"/>
        </w:rPr>
        <w:t>et al.</w:t>
      </w:r>
      <w:r w:rsidRPr="0065591B">
        <w:rPr>
          <w:rFonts w:ascii="Cambria" w:hAnsi="Cambria"/>
          <w:noProof/>
          <w:sz w:val="24"/>
        </w:rPr>
        <w:t xml:space="preserve"> Genome-enabled prediction of genetic values using radial basis function neural networks. </w:t>
      </w:r>
      <w:r w:rsidRPr="0065591B">
        <w:rPr>
          <w:rFonts w:ascii="Cambria" w:hAnsi="Cambria"/>
          <w:i/>
          <w:iCs/>
          <w:noProof/>
          <w:sz w:val="24"/>
        </w:rPr>
        <w:t>Theor. Appl. Genet.</w:t>
      </w:r>
      <w:r w:rsidRPr="0065591B">
        <w:rPr>
          <w:rFonts w:ascii="Cambria" w:hAnsi="Cambria"/>
          <w:noProof/>
          <w:sz w:val="24"/>
        </w:rPr>
        <w:t xml:space="preserve"> (2012). doi:10.1007/s00122-012-1868-9</w:t>
      </w:r>
    </w:p>
    <w:p w14:paraId="3C0713A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146.</w:t>
      </w:r>
      <w:r w:rsidRPr="0065591B">
        <w:rPr>
          <w:rFonts w:ascii="Cambria" w:hAnsi="Cambria"/>
          <w:noProof/>
          <w:sz w:val="24"/>
        </w:rPr>
        <w:tab/>
        <w:t xml:space="preserve">Buckler, E. S. </w:t>
      </w:r>
      <w:r w:rsidRPr="0065591B">
        <w:rPr>
          <w:rFonts w:ascii="Cambria" w:hAnsi="Cambria"/>
          <w:i/>
          <w:iCs/>
          <w:noProof/>
          <w:sz w:val="24"/>
        </w:rPr>
        <w:t>et al.</w:t>
      </w:r>
      <w:r w:rsidRPr="0065591B">
        <w:rPr>
          <w:rFonts w:ascii="Cambria" w:hAnsi="Cambria"/>
          <w:noProof/>
          <w:sz w:val="24"/>
        </w:rPr>
        <w:t xml:space="preserve"> The genetic architecture of maize flowering time. </w:t>
      </w:r>
      <w:r w:rsidRPr="0065591B">
        <w:rPr>
          <w:rFonts w:ascii="Cambria" w:hAnsi="Cambria"/>
          <w:i/>
          <w:iCs/>
          <w:noProof/>
          <w:sz w:val="24"/>
        </w:rPr>
        <w:t>Science</w:t>
      </w:r>
      <w:r w:rsidRPr="0065591B">
        <w:rPr>
          <w:rFonts w:ascii="Cambria" w:hAnsi="Cambria"/>
          <w:noProof/>
          <w:sz w:val="24"/>
        </w:rPr>
        <w:t xml:space="preserve"> </w:t>
      </w:r>
      <w:r w:rsidRPr="0065591B">
        <w:rPr>
          <w:rFonts w:ascii="Cambria" w:hAnsi="Cambria"/>
          <w:b/>
          <w:bCs/>
          <w:noProof/>
          <w:sz w:val="24"/>
        </w:rPr>
        <w:t>325,</w:t>
      </w:r>
      <w:r w:rsidRPr="0065591B">
        <w:rPr>
          <w:rFonts w:ascii="Cambria" w:hAnsi="Cambria"/>
          <w:noProof/>
          <w:sz w:val="24"/>
        </w:rPr>
        <w:t xml:space="preserve"> 714–8 (2009).</w:t>
      </w:r>
    </w:p>
    <w:p w14:paraId="76898006" w14:textId="5F84C0A5"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147.</w:t>
      </w:r>
      <w:r w:rsidRPr="0065591B">
        <w:rPr>
          <w:rFonts w:ascii="Cambria" w:hAnsi="Cambria"/>
          <w:noProof/>
          <w:sz w:val="24"/>
        </w:rPr>
        <w:tab/>
        <w:t xml:space="preserve">Mackay, T. F. C. Epistasis and quantitative traits: Using model organisms to study gene-gene interactions. </w:t>
      </w:r>
      <w:r w:rsidRPr="0065591B">
        <w:rPr>
          <w:rFonts w:ascii="Cambria" w:hAnsi="Cambria"/>
          <w:i/>
          <w:iCs/>
          <w:noProof/>
          <w:sz w:val="24"/>
        </w:rPr>
        <w:t>Nat. Rev. Genet.</w:t>
      </w:r>
      <w:ins w:id="434" w:author="IT Services" w:date="2014-07-03T17:51:00Z">
        <w:r w:rsidR="009F47D0">
          <w:rPr>
            <w:rFonts w:ascii="Cambria" w:hAnsi="Cambria"/>
            <w:i/>
            <w:iCs/>
            <w:noProof/>
            <w:sz w:val="24"/>
          </w:rPr>
          <w:t xml:space="preserve"> </w:t>
        </w:r>
        <w:r w:rsidR="009F47D0" w:rsidRPr="009F47D0">
          <w:rPr>
            <w:rFonts w:ascii="Cambria" w:hAnsi="Cambria"/>
            <w:b/>
            <w:iCs/>
            <w:noProof/>
            <w:sz w:val="24"/>
            <w:lang w:val="en-US"/>
            <w:rPrChange w:id="435" w:author="IT Services" w:date="2014-07-03T17:51:00Z">
              <w:rPr>
                <w:rFonts w:ascii="Cambria" w:hAnsi="Cambria"/>
                <w:i/>
                <w:iCs/>
                <w:noProof/>
                <w:sz w:val="24"/>
                <w:lang w:val="en-US"/>
              </w:rPr>
            </w:rPrChange>
          </w:rPr>
          <w:t>Detection of epistasis is often more tractable in model organisms, but differences in populations and genetic architecture (especially allele frequency and effect size) make it difficult to extrapolate conclusions on the import of epistasis to human populations</w:t>
        </w:r>
      </w:ins>
    </w:p>
    <w:p w14:paraId="14015347" w14:textId="5F26B03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148.</w:t>
      </w:r>
      <w:r w:rsidRPr="0065591B">
        <w:rPr>
          <w:rFonts w:ascii="Cambria" w:hAnsi="Cambria"/>
          <w:noProof/>
          <w:sz w:val="24"/>
        </w:rPr>
        <w:tab/>
        <w:t xml:space="preserve">Houle, D., Pélabon, C., Wagner, G. &amp; Hansen, T. Measurement and meaning in biology. </w:t>
      </w:r>
      <w:r w:rsidRPr="0065591B">
        <w:rPr>
          <w:rFonts w:ascii="Cambria" w:hAnsi="Cambria"/>
          <w:i/>
          <w:iCs/>
          <w:noProof/>
          <w:sz w:val="24"/>
        </w:rPr>
        <w:t>Q. Rev. Biol.</w:t>
      </w:r>
      <w:r w:rsidRPr="0065591B">
        <w:rPr>
          <w:rFonts w:ascii="Cambria" w:hAnsi="Cambria"/>
          <w:noProof/>
          <w:sz w:val="24"/>
        </w:rPr>
        <w:t xml:space="preserve"> </w:t>
      </w:r>
      <w:r w:rsidRPr="0065591B">
        <w:rPr>
          <w:rFonts w:ascii="Cambria" w:hAnsi="Cambria"/>
          <w:b/>
          <w:bCs/>
          <w:noProof/>
          <w:sz w:val="24"/>
        </w:rPr>
        <w:t>86,</w:t>
      </w:r>
      <w:r w:rsidRPr="0065591B">
        <w:rPr>
          <w:rFonts w:ascii="Cambria" w:hAnsi="Cambria"/>
          <w:noProof/>
          <w:sz w:val="24"/>
        </w:rPr>
        <w:t xml:space="preserve"> 3–34 (2011).</w:t>
      </w:r>
      <w:ins w:id="436" w:author="IT Services" w:date="2014-07-03T18:00:00Z">
        <w:r w:rsidR="00B85D11">
          <w:rPr>
            <w:rFonts w:ascii="Cambria" w:hAnsi="Cambria"/>
            <w:noProof/>
            <w:sz w:val="24"/>
          </w:rPr>
          <w:t xml:space="preserve"> </w:t>
        </w:r>
        <w:r w:rsidR="00B85D11" w:rsidRPr="00B85D11">
          <w:rPr>
            <w:rFonts w:ascii="Cambria" w:hAnsi="Cambria"/>
            <w:b/>
            <w:noProof/>
            <w:sz w:val="24"/>
            <w:lang w:val="en-US"/>
            <w:rPrChange w:id="437" w:author="IT Services" w:date="2014-07-03T18:00:00Z">
              <w:rPr>
                <w:rFonts w:ascii="Cambria" w:hAnsi="Cambria"/>
                <w:b/>
                <w:i/>
                <w:noProof/>
                <w:sz w:val="24"/>
                <w:lang w:val="en-US"/>
              </w:rPr>
            </w:rPrChange>
          </w:rPr>
          <w:t>An interesting discussion on the science of measuring things, informative when thinking about scale effects that may underlie epistatic signals</w:t>
        </w:r>
      </w:ins>
    </w:p>
    <w:p w14:paraId="11E4904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149.</w:t>
      </w:r>
      <w:r w:rsidRPr="0065591B">
        <w:rPr>
          <w:rFonts w:ascii="Cambria" w:hAnsi="Cambria"/>
          <w:noProof/>
          <w:sz w:val="24"/>
        </w:rPr>
        <w:tab/>
        <w:t xml:space="preserve">Purcell, S. </w:t>
      </w:r>
      <w:r w:rsidRPr="0065591B">
        <w:rPr>
          <w:rFonts w:ascii="Cambria" w:hAnsi="Cambria"/>
          <w:i/>
          <w:iCs/>
          <w:noProof/>
          <w:sz w:val="24"/>
        </w:rPr>
        <w:t>et al.</w:t>
      </w:r>
      <w:r w:rsidRPr="0065591B">
        <w:rPr>
          <w:rFonts w:ascii="Cambria" w:hAnsi="Cambria"/>
          <w:noProof/>
          <w:sz w:val="24"/>
        </w:rPr>
        <w:t xml:space="preserve"> PLINK: A Tool Set for Whole-Genome Association and Population-Based Linkage Analyses. </w:t>
      </w:r>
      <w:r w:rsidRPr="0065591B">
        <w:rPr>
          <w:rFonts w:ascii="Cambria" w:hAnsi="Cambria"/>
          <w:i/>
          <w:iCs/>
          <w:noProof/>
          <w:sz w:val="24"/>
        </w:rPr>
        <w:t>Am. J. Hum. Genet.</w:t>
      </w:r>
      <w:r w:rsidRPr="0065591B">
        <w:rPr>
          <w:rFonts w:ascii="Cambria" w:hAnsi="Cambria"/>
          <w:noProof/>
          <w:sz w:val="24"/>
        </w:rPr>
        <w:t xml:space="preserve"> </w:t>
      </w:r>
      <w:r w:rsidRPr="0065591B">
        <w:rPr>
          <w:rFonts w:ascii="Cambria" w:hAnsi="Cambria"/>
          <w:b/>
          <w:bCs/>
          <w:noProof/>
          <w:sz w:val="24"/>
        </w:rPr>
        <w:t>81,</w:t>
      </w:r>
      <w:r w:rsidRPr="0065591B">
        <w:rPr>
          <w:rFonts w:ascii="Cambria" w:hAnsi="Cambria"/>
          <w:noProof/>
          <w:sz w:val="24"/>
        </w:rPr>
        <w:t xml:space="preserve"> 559–575 (2007).</w:t>
      </w:r>
    </w:p>
    <w:p w14:paraId="087ECFB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150.</w:t>
      </w:r>
      <w:r w:rsidRPr="0065591B">
        <w:rPr>
          <w:rFonts w:ascii="Cambria" w:hAnsi="Cambria"/>
          <w:noProof/>
          <w:sz w:val="24"/>
        </w:rPr>
        <w:tab/>
        <w:t xml:space="preserve">Dinu, I. </w:t>
      </w:r>
      <w:r w:rsidRPr="0065591B">
        <w:rPr>
          <w:rFonts w:ascii="Cambria" w:hAnsi="Cambria"/>
          <w:i/>
          <w:iCs/>
          <w:noProof/>
          <w:sz w:val="24"/>
        </w:rPr>
        <w:t>et al.</w:t>
      </w:r>
      <w:r w:rsidRPr="0065591B">
        <w:rPr>
          <w:rFonts w:ascii="Cambria" w:hAnsi="Cambria"/>
          <w:noProof/>
          <w:sz w:val="24"/>
        </w:rPr>
        <w:t xml:space="preserve"> SNP-SNP interactions discovered by logic regression explain Crohn’s disease genetics.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7,</w:t>
      </w:r>
      <w:r w:rsidRPr="0065591B">
        <w:rPr>
          <w:rFonts w:ascii="Cambria" w:hAnsi="Cambria"/>
          <w:noProof/>
          <w:sz w:val="24"/>
        </w:rPr>
        <w:t xml:space="preserve"> e43035 (2012).</w:t>
      </w:r>
    </w:p>
    <w:p w14:paraId="03F2E7D0"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151.</w:t>
      </w:r>
      <w:r w:rsidRPr="0065591B">
        <w:rPr>
          <w:rFonts w:ascii="Cambria" w:hAnsi="Cambria"/>
          <w:noProof/>
          <w:sz w:val="24"/>
        </w:rPr>
        <w:tab/>
        <w:t xml:space="preserve">Piriyapongsa, J. </w:t>
      </w:r>
      <w:r w:rsidRPr="0065591B">
        <w:rPr>
          <w:rFonts w:ascii="Cambria" w:hAnsi="Cambria"/>
          <w:i/>
          <w:iCs/>
          <w:noProof/>
          <w:sz w:val="24"/>
        </w:rPr>
        <w:t>et al.</w:t>
      </w:r>
      <w:r w:rsidRPr="0065591B">
        <w:rPr>
          <w:rFonts w:ascii="Cambria" w:hAnsi="Cambria"/>
          <w:noProof/>
          <w:sz w:val="24"/>
        </w:rPr>
        <w:t xml:space="preserve"> iLOCi: a SNP interaction prioritization technique for detecting epistasis in genome-wide association studies. </w:t>
      </w:r>
      <w:r w:rsidRPr="0065591B">
        <w:rPr>
          <w:rFonts w:ascii="Cambria" w:hAnsi="Cambria"/>
          <w:i/>
          <w:iCs/>
          <w:noProof/>
          <w:sz w:val="24"/>
        </w:rPr>
        <w:t>BMC Genomics</w:t>
      </w:r>
      <w:r w:rsidRPr="0065591B">
        <w:rPr>
          <w:rFonts w:ascii="Cambria" w:hAnsi="Cambria"/>
          <w:noProof/>
          <w:sz w:val="24"/>
        </w:rPr>
        <w:t xml:space="preserve"> </w:t>
      </w:r>
      <w:r w:rsidRPr="0065591B">
        <w:rPr>
          <w:rFonts w:ascii="Cambria" w:hAnsi="Cambria"/>
          <w:b/>
          <w:bCs/>
          <w:noProof/>
          <w:sz w:val="24"/>
        </w:rPr>
        <w:t>13 Suppl 7,</w:t>
      </w:r>
      <w:r w:rsidRPr="0065591B">
        <w:rPr>
          <w:rFonts w:ascii="Cambria" w:hAnsi="Cambria"/>
          <w:noProof/>
          <w:sz w:val="24"/>
        </w:rPr>
        <w:t xml:space="preserve"> S2 (2012).</w:t>
      </w:r>
    </w:p>
    <w:p w14:paraId="18B3CB9D"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152.</w:t>
      </w:r>
      <w:r w:rsidRPr="0065591B">
        <w:rPr>
          <w:rFonts w:ascii="Cambria" w:hAnsi="Cambria"/>
          <w:noProof/>
          <w:sz w:val="24"/>
        </w:rPr>
        <w:tab/>
        <w:t xml:space="preserve">Hu, X. </w:t>
      </w:r>
      <w:r w:rsidRPr="0065591B">
        <w:rPr>
          <w:rFonts w:ascii="Cambria" w:hAnsi="Cambria"/>
          <w:i/>
          <w:iCs/>
          <w:noProof/>
          <w:sz w:val="24"/>
        </w:rPr>
        <w:t>et al.</w:t>
      </w:r>
      <w:r w:rsidRPr="0065591B">
        <w:rPr>
          <w:rFonts w:ascii="Cambria" w:hAnsi="Cambria"/>
          <w:noProof/>
          <w:sz w:val="24"/>
        </w:rPr>
        <w:t xml:space="preserve"> SHEsisEpi, a GPU-enhanced genome-wide SNP-SNP interaction scanning algorithm, efficiently reveals the risk genetic epistasis in bipolar disorder. </w:t>
      </w:r>
      <w:r w:rsidRPr="0065591B">
        <w:rPr>
          <w:rFonts w:ascii="Cambria" w:hAnsi="Cambria"/>
          <w:i/>
          <w:iCs/>
          <w:noProof/>
          <w:sz w:val="24"/>
        </w:rPr>
        <w:t>Cell Res.</w:t>
      </w:r>
      <w:r w:rsidRPr="0065591B">
        <w:rPr>
          <w:rFonts w:ascii="Cambria" w:hAnsi="Cambria"/>
          <w:noProof/>
          <w:sz w:val="24"/>
        </w:rPr>
        <w:t xml:space="preserve"> </w:t>
      </w:r>
      <w:r w:rsidRPr="0065591B">
        <w:rPr>
          <w:rFonts w:ascii="Cambria" w:hAnsi="Cambria"/>
          <w:b/>
          <w:bCs/>
          <w:noProof/>
          <w:sz w:val="24"/>
        </w:rPr>
        <w:t>20,</w:t>
      </w:r>
      <w:r w:rsidRPr="0065591B">
        <w:rPr>
          <w:rFonts w:ascii="Cambria" w:hAnsi="Cambria"/>
          <w:noProof/>
          <w:sz w:val="24"/>
        </w:rPr>
        <w:t xml:space="preserve"> 854–857 (2010).</w:t>
      </w:r>
    </w:p>
    <w:p w14:paraId="44971097"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153.</w:t>
      </w:r>
      <w:r w:rsidRPr="0065591B">
        <w:rPr>
          <w:rFonts w:ascii="Cambria" w:hAnsi="Cambria"/>
          <w:noProof/>
          <w:sz w:val="24"/>
        </w:rPr>
        <w:tab/>
        <w:t xml:space="preserve">Wu, X. </w:t>
      </w:r>
      <w:r w:rsidRPr="0065591B">
        <w:rPr>
          <w:rFonts w:ascii="Cambria" w:hAnsi="Cambria"/>
          <w:i/>
          <w:iCs/>
          <w:noProof/>
          <w:sz w:val="24"/>
        </w:rPr>
        <w:t>et al.</w:t>
      </w:r>
      <w:r w:rsidRPr="0065591B">
        <w:rPr>
          <w:rFonts w:ascii="Cambria" w:hAnsi="Cambria"/>
          <w:noProof/>
          <w:sz w:val="24"/>
        </w:rPr>
        <w:t xml:space="preserve"> A novel statistic for genome-wide interaction analysis.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(2010).</w:t>
      </w:r>
    </w:p>
    <w:p w14:paraId="7264406D"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154.</w:t>
      </w:r>
      <w:r w:rsidRPr="0065591B">
        <w:rPr>
          <w:rFonts w:ascii="Cambria" w:hAnsi="Cambria"/>
          <w:noProof/>
          <w:sz w:val="24"/>
        </w:rPr>
        <w:tab/>
        <w:t xml:space="preserve">Emily, M. IndOR: a new statistical procedure to test for SNP-SNP epistasis in genome-wide association studies. </w:t>
      </w:r>
      <w:r w:rsidRPr="0065591B">
        <w:rPr>
          <w:rFonts w:ascii="Cambria" w:hAnsi="Cambria"/>
          <w:i/>
          <w:iCs/>
          <w:noProof/>
          <w:sz w:val="24"/>
        </w:rPr>
        <w:t>Stat Med</w:t>
      </w:r>
      <w:r w:rsidRPr="0065591B">
        <w:rPr>
          <w:rFonts w:ascii="Cambria" w:hAnsi="Cambria"/>
          <w:noProof/>
          <w:sz w:val="24"/>
        </w:rPr>
        <w:t xml:space="preserve"> </w:t>
      </w:r>
      <w:r w:rsidRPr="0065591B">
        <w:rPr>
          <w:rFonts w:ascii="Cambria" w:hAnsi="Cambria"/>
          <w:b/>
          <w:bCs/>
          <w:noProof/>
          <w:sz w:val="24"/>
        </w:rPr>
        <w:t>31,</w:t>
      </w:r>
      <w:r w:rsidRPr="0065591B">
        <w:rPr>
          <w:rFonts w:ascii="Cambria" w:hAnsi="Cambria"/>
          <w:noProof/>
          <w:sz w:val="24"/>
        </w:rPr>
        <w:t xml:space="preserve"> 2359–2373 (2012).</w:t>
      </w:r>
    </w:p>
    <w:p w14:paraId="0B08920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155.</w:t>
      </w:r>
      <w:r w:rsidRPr="0065591B">
        <w:rPr>
          <w:rFonts w:ascii="Cambria" w:hAnsi="Cambria"/>
          <w:noProof/>
          <w:sz w:val="24"/>
        </w:rPr>
        <w:tab/>
        <w:t xml:space="preserve">Li, M., Romero, R., Fu, W. J. &amp; Cui, Y. Mapping haplotype-haplotype interactions with adaptive LASSO. </w:t>
      </w:r>
      <w:r w:rsidRPr="0065591B">
        <w:rPr>
          <w:rFonts w:ascii="Cambria" w:hAnsi="Cambria"/>
          <w:i/>
          <w:iCs/>
          <w:noProof/>
          <w:sz w:val="24"/>
        </w:rPr>
        <w:t>BMC Genet.</w:t>
      </w:r>
      <w:r w:rsidRPr="0065591B">
        <w:rPr>
          <w:rFonts w:ascii="Cambria" w:hAnsi="Cambria"/>
          <w:noProof/>
          <w:sz w:val="24"/>
        </w:rPr>
        <w:t xml:space="preserve"> </w:t>
      </w:r>
      <w:r w:rsidRPr="0065591B">
        <w:rPr>
          <w:rFonts w:ascii="Cambria" w:hAnsi="Cambria"/>
          <w:b/>
          <w:bCs/>
          <w:noProof/>
          <w:sz w:val="24"/>
        </w:rPr>
        <w:t>11,</w:t>
      </w:r>
      <w:r w:rsidRPr="0065591B">
        <w:rPr>
          <w:rFonts w:ascii="Cambria" w:hAnsi="Cambria"/>
          <w:noProof/>
          <w:sz w:val="24"/>
        </w:rPr>
        <w:t xml:space="preserve"> 79 (2010).</w:t>
      </w:r>
    </w:p>
    <w:p w14:paraId="62D7F1A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156.</w:t>
      </w:r>
      <w:r w:rsidRPr="0065591B">
        <w:rPr>
          <w:rFonts w:ascii="Cambria" w:hAnsi="Cambria"/>
          <w:noProof/>
          <w:sz w:val="24"/>
        </w:rPr>
        <w:tab/>
        <w:t xml:space="preserve">Yi, N., Liu, N., Zhi, D. &amp; Li, J. Hierarchical generalized linear models for multiple groups of rare and common variants: jointly estimating group and individual-variant effects.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7,</w:t>
      </w:r>
      <w:r w:rsidRPr="0065591B">
        <w:rPr>
          <w:rFonts w:ascii="Cambria" w:hAnsi="Cambria"/>
          <w:noProof/>
          <w:sz w:val="24"/>
        </w:rPr>
        <w:t xml:space="preserve"> e1002382 (2011).</w:t>
      </w:r>
    </w:p>
    <w:p w14:paraId="115FB52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157.</w:t>
      </w:r>
      <w:r w:rsidRPr="0065591B">
        <w:rPr>
          <w:rFonts w:ascii="Cambria" w:hAnsi="Cambria"/>
          <w:noProof/>
          <w:sz w:val="24"/>
        </w:rPr>
        <w:tab/>
        <w:t xml:space="preserve">Winham, S. J. &amp; Motsinger-Reif, A. A. An R package implementation of multifactor dimensionality reduction. </w:t>
      </w:r>
      <w:r w:rsidRPr="0065591B">
        <w:rPr>
          <w:rFonts w:ascii="Cambria" w:hAnsi="Cambria"/>
          <w:i/>
          <w:iCs/>
          <w:noProof/>
          <w:sz w:val="24"/>
        </w:rPr>
        <w:t>BioData Min</w:t>
      </w:r>
      <w:r w:rsidRPr="0065591B">
        <w:rPr>
          <w:rFonts w:ascii="Cambria" w:hAnsi="Cambria"/>
          <w:noProof/>
          <w:sz w:val="24"/>
        </w:rPr>
        <w:t xml:space="preserve"> </w:t>
      </w:r>
      <w:r w:rsidRPr="0065591B">
        <w:rPr>
          <w:rFonts w:ascii="Cambria" w:hAnsi="Cambria"/>
          <w:b/>
          <w:bCs/>
          <w:noProof/>
          <w:sz w:val="24"/>
        </w:rPr>
        <w:t>4,</w:t>
      </w:r>
      <w:r w:rsidRPr="0065591B">
        <w:rPr>
          <w:rFonts w:ascii="Cambria" w:hAnsi="Cambria"/>
          <w:noProof/>
          <w:sz w:val="24"/>
        </w:rPr>
        <w:t xml:space="preserve"> 24 (2011).</w:t>
      </w:r>
    </w:p>
    <w:p w14:paraId="1FB6105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158.</w:t>
      </w:r>
      <w:r w:rsidRPr="0065591B">
        <w:rPr>
          <w:rFonts w:ascii="Cambria" w:hAnsi="Cambria"/>
          <w:noProof/>
          <w:sz w:val="24"/>
        </w:rPr>
        <w:tab/>
        <w:t xml:space="preserve">Yang, P., Ho, J. W., Yang, Y. H. &amp; Zhou, B. B. Gene-gene interaction filtering with ensemble of filters.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12 Suppl 1,</w:t>
      </w:r>
      <w:r w:rsidRPr="0065591B">
        <w:rPr>
          <w:rFonts w:ascii="Cambria" w:hAnsi="Cambria"/>
          <w:noProof/>
          <w:sz w:val="24"/>
        </w:rPr>
        <w:t xml:space="preserve"> S10 (2011).</w:t>
      </w:r>
    </w:p>
    <w:p w14:paraId="269E55D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159.</w:t>
      </w:r>
      <w:r w:rsidRPr="0065591B">
        <w:rPr>
          <w:rFonts w:ascii="Cambria" w:hAnsi="Cambria"/>
          <w:noProof/>
          <w:sz w:val="24"/>
        </w:rPr>
        <w:tab/>
        <w:t xml:space="preserve">Wan, X. </w:t>
      </w:r>
      <w:r w:rsidRPr="0065591B">
        <w:rPr>
          <w:rFonts w:ascii="Cambria" w:hAnsi="Cambria"/>
          <w:i/>
          <w:iCs/>
          <w:noProof/>
          <w:sz w:val="24"/>
        </w:rPr>
        <w:t>et al.</w:t>
      </w:r>
      <w:r w:rsidRPr="0065591B">
        <w:rPr>
          <w:rFonts w:ascii="Cambria" w:hAnsi="Cambria"/>
          <w:noProof/>
          <w:sz w:val="24"/>
        </w:rPr>
        <w:t xml:space="preserve"> Predictive rule inference for epistatic interaction detection in genome-wide association studies.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26,</w:t>
      </w:r>
      <w:r w:rsidRPr="0065591B">
        <w:rPr>
          <w:rFonts w:ascii="Cambria" w:hAnsi="Cambria"/>
          <w:noProof/>
          <w:sz w:val="24"/>
        </w:rPr>
        <w:t xml:space="preserve"> 30–37 (2010).</w:t>
      </w:r>
    </w:p>
    <w:p w14:paraId="234EF5D7"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160.</w:t>
      </w:r>
      <w:r w:rsidRPr="0065591B">
        <w:rPr>
          <w:rFonts w:ascii="Cambria" w:hAnsi="Cambria"/>
          <w:noProof/>
          <w:sz w:val="24"/>
        </w:rPr>
        <w:tab/>
        <w:t xml:space="preserve">Winham, S. J. </w:t>
      </w:r>
      <w:r w:rsidRPr="0065591B">
        <w:rPr>
          <w:rFonts w:ascii="Cambria" w:hAnsi="Cambria"/>
          <w:i/>
          <w:iCs/>
          <w:noProof/>
          <w:sz w:val="24"/>
        </w:rPr>
        <w:t>et al.</w:t>
      </w:r>
      <w:r w:rsidRPr="0065591B">
        <w:rPr>
          <w:rFonts w:ascii="Cambria" w:hAnsi="Cambria"/>
          <w:noProof/>
          <w:sz w:val="24"/>
        </w:rPr>
        <w:t xml:space="preserve"> SNP interaction detection with Random Forests in high-dimensional genetic data.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13,</w:t>
      </w:r>
      <w:r w:rsidRPr="0065591B">
        <w:rPr>
          <w:rFonts w:ascii="Cambria" w:hAnsi="Cambria"/>
          <w:noProof/>
          <w:sz w:val="24"/>
        </w:rPr>
        <w:t xml:space="preserve"> 164 (2012). </w:t>
      </w:r>
    </w:p>
    <w:p w14:paraId="59C5F733" w14:textId="07CBCEC3" w:rsidR="005F0E2F" w:rsidRPr="00890F9C" w:rsidRDefault="00F15B6A" w:rsidP="0065591B">
      <w:pPr>
        <w:pStyle w:val="NormalWeb"/>
        <w:ind w:left="640" w:hanging="640"/>
        <w:divId w:val="1286349303"/>
        <w:rPr>
          <w:lang w:val="en-US"/>
        </w:rPr>
      </w:pPr>
      <w:r w:rsidRPr="00890F9C">
        <w:rPr>
          <w:lang w:val="en-US"/>
        </w:rPr>
        <w:fldChar w:fldCharType="end"/>
      </w:r>
    </w:p>
    <w:sectPr w:rsidR="005F0E2F" w:rsidRPr="00890F9C" w:rsidSect="000244F8">
      <w:type w:val="continuous"/>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rren Burgess" w:date="2014-04-17T17:06:00Z" w:initials="DJB">
    <w:p w14:paraId="063082F0" w14:textId="77777777" w:rsidR="0035515E" w:rsidRDefault="0035515E">
      <w:pPr>
        <w:pStyle w:val="CommentText"/>
      </w:pPr>
      <w:r>
        <w:rPr>
          <w:rStyle w:val="CommentReference"/>
        </w:rPr>
        <w:annotationRef/>
      </w:r>
      <w:r>
        <w:t>5,454 words, 4B, 1F, 1T, 145 refs</w:t>
      </w:r>
    </w:p>
  </w:comment>
  <w:comment w:id="115" w:author="Darren Burgess" w:date="2014-07-04T18:04:00Z" w:initials="DJB">
    <w:p w14:paraId="0E1BDE4C" w14:textId="66522171" w:rsidR="0035515E" w:rsidRPr="00DC6D49" w:rsidRDefault="0035515E">
      <w:pPr>
        <w:pStyle w:val="CommentText"/>
        <w:rPr>
          <w:b/>
        </w:rPr>
      </w:pPr>
      <w:r>
        <w:rPr>
          <w:rStyle w:val="CommentReference"/>
        </w:rPr>
        <w:annotationRef/>
      </w:r>
      <w:r>
        <w:t>This would benefit from a glossary definition</w:t>
      </w:r>
      <w:r w:rsidR="00DC6D49">
        <w:t xml:space="preserve"> </w:t>
      </w:r>
      <w:r w:rsidR="00DC6D49">
        <w:rPr>
          <w:b/>
        </w:rPr>
        <w:t>Done-CSH</w:t>
      </w:r>
    </w:p>
  </w:comment>
  <w:comment w:id="175" w:author="Darren Burgess" w:date="2014-07-04T18:05:00Z" w:initials="DJB">
    <w:p w14:paraId="5E2BCA6C" w14:textId="089B6173" w:rsidR="0035515E" w:rsidRPr="00DC6D49" w:rsidRDefault="0035515E">
      <w:pPr>
        <w:pStyle w:val="CommentText"/>
        <w:rPr>
          <w:b/>
        </w:rPr>
      </w:pPr>
      <w:r>
        <w:rPr>
          <w:rStyle w:val="CommentReference"/>
        </w:rPr>
        <w:annotationRef/>
      </w:r>
      <w:r>
        <w:t>I’m probably misunderstanding something here, but I thought the effect had to be non-additive to be epistasis (or if referring to HLA-B27 alone, I don’t understand how a single locus can be described as additive). Please could you clarify the wording?</w:t>
      </w:r>
      <w:r w:rsidR="00DC6D49">
        <w:t xml:space="preserve"> </w:t>
      </w:r>
      <w:r w:rsidR="00DC6D49">
        <w:rPr>
          <w:b/>
        </w:rPr>
        <w:t>Done-CSH</w:t>
      </w:r>
    </w:p>
  </w:comment>
  <w:comment w:id="208" w:author="Darren Burgess" w:date="2014-04-17T16:54:00Z" w:initials="DJB">
    <w:p w14:paraId="51016FA5" w14:textId="77777777" w:rsidR="0035515E" w:rsidRDefault="0035515E">
      <w:pPr>
        <w:pStyle w:val="CommentText"/>
      </w:pPr>
      <w:r>
        <w:rPr>
          <w:rStyle w:val="CommentReference"/>
        </w:rPr>
        <w:annotationRef/>
      </w:r>
      <w:r>
        <w:t>430 words</w:t>
      </w:r>
    </w:p>
  </w:comment>
  <w:comment w:id="211" w:author="Darren Burgess" w:date="2014-07-04T18:05:00Z" w:initials="DJB">
    <w:p w14:paraId="3F24E1B0" w14:textId="09456579" w:rsidR="0035515E" w:rsidRPr="00DC6D49" w:rsidRDefault="0035515E">
      <w:pPr>
        <w:pStyle w:val="CommentText"/>
        <w:rPr>
          <w:b/>
        </w:rPr>
      </w:pPr>
      <w:r>
        <w:rPr>
          <w:rStyle w:val="CommentReference"/>
        </w:rPr>
        <w:annotationRef/>
      </w:r>
      <w:r>
        <w:t>Note that nowhere is missing heritability defined – this will need introducing somewhere (either here, or where this box is referred to in the main text). Also it would be helpful if the language in this box as tightened up to more clearly emphasize how the discussions fit into the concept of missing heritability</w:t>
      </w:r>
      <w:r w:rsidR="00DC6D49">
        <w:t xml:space="preserve"> </w:t>
      </w:r>
      <w:r w:rsidR="00DC6D49">
        <w:rPr>
          <w:b/>
        </w:rPr>
        <w:t>Done-CSH</w:t>
      </w:r>
    </w:p>
  </w:comment>
  <w:comment w:id="243" w:author="Darren Burgess" w:date="2014-04-17T16:54:00Z" w:initials="DJB">
    <w:p w14:paraId="04F2E120" w14:textId="77777777" w:rsidR="0035515E" w:rsidRDefault="0035515E">
      <w:pPr>
        <w:pStyle w:val="CommentText"/>
      </w:pPr>
      <w:r>
        <w:rPr>
          <w:rStyle w:val="CommentReference"/>
        </w:rPr>
        <w:annotationRef/>
      </w:r>
      <w:r>
        <w:t>500 words</w:t>
      </w:r>
    </w:p>
  </w:comment>
  <w:comment w:id="263" w:author="Darren Burgess" w:date="2014-04-17T17:03:00Z" w:initials="DJB">
    <w:p w14:paraId="74B34756" w14:textId="77777777" w:rsidR="0035515E" w:rsidRDefault="0035515E" w:rsidP="00920248">
      <w:pPr>
        <w:pStyle w:val="CommentText"/>
      </w:pPr>
      <w:r>
        <w:rPr>
          <w:rStyle w:val="CommentReference"/>
        </w:rPr>
        <w:annotationRef/>
      </w:r>
      <w:r>
        <w:t>727 words – may need to condense</w:t>
      </w:r>
    </w:p>
  </w:comment>
  <w:comment w:id="270" w:author="Darren Burgess" w:date="2014-04-17T17:02:00Z" w:initials="DJB">
    <w:p w14:paraId="1CC4AFB9" w14:textId="77777777" w:rsidR="0035515E" w:rsidRDefault="0035515E" w:rsidP="00920248">
      <w:pPr>
        <w:pStyle w:val="CommentText"/>
      </w:pPr>
      <w:r>
        <w:rPr>
          <w:rStyle w:val="CommentReference"/>
        </w:rPr>
        <w:annotationRef/>
      </w:r>
      <w:r>
        <w:t>322 words</w:t>
      </w:r>
    </w:p>
  </w:comment>
  <w:comment w:id="400" w:author="WWAdmin" w:date="2014-06-27T21:50:00Z" w:initials="W">
    <w:p w14:paraId="4095FAE3" w14:textId="77777777" w:rsidR="0035515E" w:rsidRDefault="0035515E">
      <w:pPr>
        <w:pStyle w:val="CommentText"/>
      </w:pPr>
      <w:r>
        <w:rPr>
          <w:rStyle w:val="CommentReference"/>
        </w:rPr>
        <w:annotationRef/>
      </w:r>
      <w:r>
        <w:t>‘that are’?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22673" w14:textId="77777777" w:rsidR="0035515E" w:rsidRDefault="0035515E" w:rsidP="003D4CE6">
      <w:r>
        <w:separator/>
      </w:r>
    </w:p>
  </w:endnote>
  <w:endnote w:type="continuationSeparator" w:id="0">
    <w:p w14:paraId="19BCA64C" w14:textId="77777777" w:rsidR="0035515E" w:rsidRDefault="0035515E" w:rsidP="003D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299222"/>
      <w:docPartObj>
        <w:docPartGallery w:val="Page Numbers (Bottom of Page)"/>
        <w:docPartUnique/>
      </w:docPartObj>
    </w:sdtPr>
    <w:sdtEndPr>
      <w:rPr>
        <w:noProof/>
      </w:rPr>
    </w:sdtEndPr>
    <w:sdtContent>
      <w:p w14:paraId="5B3A566C" w14:textId="77777777" w:rsidR="0035515E" w:rsidRDefault="0035515E">
        <w:pPr>
          <w:pStyle w:val="Footer"/>
          <w:jc w:val="center"/>
        </w:pPr>
        <w:r>
          <w:fldChar w:fldCharType="begin"/>
        </w:r>
        <w:r w:rsidRPr="003D4CE6">
          <w:instrText xml:space="preserve"> PAGE   \* MERGEFORMAT </w:instrText>
        </w:r>
        <w:r>
          <w:fldChar w:fldCharType="separate"/>
        </w:r>
        <w:r w:rsidR="00E75B3D">
          <w:rPr>
            <w:noProof/>
          </w:rPr>
          <w:t>9</w:t>
        </w:r>
        <w:r>
          <w:rPr>
            <w:noProof/>
          </w:rPr>
          <w:fldChar w:fldCharType="end"/>
        </w:r>
      </w:p>
    </w:sdtContent>
  </w:sdt>
  <w:p w14:paraId="681257DB" w14:textId="77777777" w:rsidR="0035515E" w:rsidRDefault="003551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50746" w14:textId="77777777" w:rsidR="0035515E" w:rsidRDefault="0035515E" w:rsidP="003D4CE6">
      <w:r>
        <w:separator/>
      </w:r>
    </w:p>
  </w:footnote>
  <w:footnote w:type="continuationSeparator" w:id="0">
    <w:p w14:paraId="41D39DF4" w14:textId="77777777" w:rsidR="0035515E" w:rsidRDefault="0035515E" w:rsidP="003D4C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7101B6"/>
    <w:multiLevelType w:val="hybridMultilevel"/>
    <w:tmpl w:val="F9DE7514"/>
    <w:lvl w:ilvl="0" w:tplc="4C54C30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33ED"/>
    <w:rsid w:val="00003E4B"/>
    <w:rsid w:val="000040B2"/>
    <w:rsid w:val="00006D57"/>
    <w:rsid w:val="00010C4A"/>
    <w:rsid w:val="0001262B"/>
    <w:rsid w:val="0001329D"/>
    <w:rsid w:val="0001352C"/>
    <w:rsid w:val="000163E3"/>
    <w:rsid w:val="0002070A"/>
    <w:rsid w:val="000244F8"/>
    <w:rsid w:val="00025FB1"/>
    <w:rsid w:val="00031874"/>
    <w:rsid w:val="00032E7E"/>
    <w:rsid w:val="00034178"/>
    <w:rsid w:val="00034E34"/>
    <w:rsid w:val="000362FB"/>
    <w:rsid w:val="00036D18"/>
    <w:rsid w:val="00040AD5"/>
    <w:rsid w:val="0004117E"/>
    <w:rsid w:val="000429D1"/>
    <w:rsid w:val="00043E87"/>
    <w:rsid w:val="000458D9"/>
    <w:rsid w:val="00046AA7"/>
    <w:rsid w:val="00046E3E"/>
    <w:rsid w:val="00047CE4"/>
    <w:rsid w:val="00056D7D"/>
    <w:rsid w:val="00057688"/>
    <w:rsid w:val="00062334"/>
    <w:rsid w:val="00063B21"/>
    <w:rsid w:val="00064679"/>
    <w:rsid w:val="00065100"/>
    <w:rsid w:val="000674F7"/>
    <w:rsid w:val="00071483"/>
    <w:rsid w:val="00073242"/>
    <w:rsid w:val="000762B0"/>
    <w:rsid w:val="000833A8"/>
    <w:rsid w:val="000919EA"/>
    <w:rsid w:val="00093DD5"/>
    <w:rsid w:val="00094601"/>
    <w:rsid w:val="000949EE"/>
    <w:rsid w:val="000969B4"/>
    <w:rsid w:val="00097ACC"/>
    <w:rsid w:val="000A17A2"/>
    <w:rsid w:val="000A4650"/>
    <w:rsid w:val="000A53A2"/>
    <w:rsid w:val="000A76BD"/>
    <w:rsid w:val="000B1296"/>
    <w:rsid w:val="000B1E2C"/>
    <w:rsid w:val="000C4398"/>
    <w:rsid w:val="000C557A"/>
    <w:rsid w:val="000C6C0B"/>
    <w:rsid w:val="000C73CA"/>
    <w:rsid w:val="000D0549"/>
    <w:rsid w:val="000D16DD"/>
    <w:rsid w:val="000D5A68"/>
    <w:rsid w:val="000E082D"/>
    <w:rsid w:val="000E2F36"/>
    <w:rsid w:val="000E7CDA"/>
    <w:rsid w:val="000F04C4"/>
    <w:rsid w:val="000F0643"/>
    <w:rsid w:val="000F3061"/>
    <w:rsid w:val="00100E74"/>
    <w:rsid w:val="00113BE5"/>
    <w:rsid w:val="00115C0F"/>
    <w:rsid w:val="00116E10"/>
    <w:rsid w:val="00123E9C"/>
    <w:rsid w:val="00125D3D"/>
    <w:rsid w:val="00125ED8"/>
    <w:rsid w:val="001263D3"/>
    <w:rsid w:val="00126CFE"/>
    <w:rsid w:val="00130E3B"/>
    <w:rsid w:val="00131A4B"/>
    <w:rsid w:val="00136786"/>
    <w:rsid w:val="00140F5F"/>
    <w:rsid w:val="00141FF8"/>
    <w:rsid w:val="00147B4F"/>
    <w:rsid w:val="00147B5F"/>
    <w:rsid w:val="00152EF7"/>
    <w:rsid w:val="001548F0"/>
    <w:rsid w:val="00156B8F"/>
    <w:rsid w:val="00157D39"/>
    <w:rsid w:val="00160424"/>
    <w:rsid w:val="00161FC4"/>
    <w:rsid w:val="00164009"/>
    <w:rsid w:val="00164D17"/>
    <w:rsid w:val="00171362"/>
    <w:rsid w:val="001732DD"/>
    <w:rsid w:val="00174A10"/>
    <w:rsid w:val="00176A74"/>
    <w:rsid w:val="0018408C"/>
    <w:rsid w:val="0018420F"/>
    <w:rsid w:val="00184751"/>
    <w:rsid w:val="001905B5"/>
    <w:rsid w:val="001963F9"/>
    <w:rsid w:val="00196F1A"/>
    <w:rsid w:val="0019739A"/>
    <w:rsid w:val="001A6E24"/>
    <w:rsid w:val="001B02F2"/>
    <w:rsid w:val="001B53BC"/>
    <w:rsid w:val="001B5BFD"/>
    <w:rsid w:val="001B6CD9"/>
    <w:rsid w:val="001B7BA8"/>
    <w:rsid w:val="001C078A"/>
    <w:rsid w:val="001C1CB7"/>
    <w:rsid w:val="001C27C5"/>
    <w:rsid w:val="001D1E90"/>
    <w:rsid w:val="001D2804"/>
    <w:rsid w:val="001D2FB3"/>
    <w:rsid w:val="001D40E0"/>
    <w:rsid w:val="001D5233"/>
    <w:rsid w:val="001E05D5"/>
    <w:rsid w:val="001E144C"/>
    <w:rsid w:val="001E3446"/>
    <w:rsid w:val="001E44F9"/>
    <w:rsid w:val="001E716B"/>
    <w:rsid w:val="001F1F86"/>
    <w:rsid w:val="001F2B34"/>
    <w:rsid w:val="001F2FB9"/>
    <w:rsid w:val="001F3F6F"/>
    <w:rsid w:val="001F5C9E"/>
    <w:rsid w:val="00200E7E"/>
    <w:rsid w:val="0020470E"/>
    <w:rsid w:val="0020630C"/>
    <w:rsid w:val="002065A9"/>
    <w:rsid w:val="00206D07"/>
    <w:rsid w:val="00207BF6"/>
    <w:rsid w:val="00210FFB"/>
    <w:rsid w:val="002150F1"/>
    <w:rsid w:val="00215620"/>
    <w:rsid w:val="00216B88"/>
    <w:rsid w:val="0022063C"/>
    <w:rsid w:val="00222A0C"/>
    <w:rsid w:val="00224DFE"/>
    <w:rsid w:val="00226CA5"/>
    <w:rsid w:val="00232E65"/>
    <w:rsid w:val="002330CC"/>
    <w:rsid w:val="0023332E"/>
    <w:rsid w:val="002343C7"/>
    <w:rsid w:val="0023481E"/>
    <w:rsid w:val="00235592"/>
    <w:rsid w:val="00235BDE"/>
    <w:rsid w:val="00241701"/>
    <w:rsid w:val="00244B52"/>
    <w:rsid w:val="002450CF"/>
    <w:rsid w:val="00246538"/>
    <w:rsid w:val="00246851"/>
    <w:rsid w:val="00253FCF"/>
    <w:rsid w:val="002545FF"/>
    <w:rsid w:val="002565D5"/>
    <w:rsid w:val="00264002"/>
    <w:rsid w:val="0026553E"/>
    <w:rsid w:val="00265DDF"/>
    <w:rsid w:val="002673D7"/>
    <w:rsid w:val="00267FCA"/>
    <w:rsid w:val="00271461"/>
    <w:rsid w:val="002717CC"/>
    <w:rsid w:val="00273440"/>
    <w:rsid w:val="002807C6"/>
    <w:rsid w:val="00280D1B"/>
    <w:rsid w:val="002816D9"/>
    <w:rsid w:val="00286DA9"/>
    <w:rsid w:val="00287769"/>
    <w:rsid w:val="00290D53"/>
    <w:rsid w:val="00292CD0"/>
    <w:rsid w:val="00292EDD"/>
    <w:rsid w:val="002A07D0"/>
    <w:rsid w:val="002A4330"/>
    <w:rsid w:val="002A5B1E"/>
    <w:rsid w:val="002B4056"/>
    <w:rsid w:val="002B427A"/>
    <w:rsid w:val="002B428B"/>
    <w:rsid w:val="002B489D"/>
    <w:rsid w:val="002B55F5"/>
    <w:rsid w:val="002D001C"/>
    <w:rsid w:val="002D0573"/>
    <w:rsid w:val="002D20A9"/>
    <w:rsid w:val="002D432C"/>
    <w:rsid w:val="002D481D"/>
    <w:rsid w:val="002D7917"/>
    <w:rsid w:val="002E3E28"/>
    <w:rsid w:val="002E6926"/>
    <w:rsid w:val="002F479C"/>
    <w:rsid w:val="002F5827"/>
    <w:rsid w:val="002F7C96"/>
    <w:rsid w:val="00300EA8"/>
    <w:rsid w:val="0030167C"/>
    <w:rsid w:val="00301FFB"/>
    <w:rsid w:val="003027D7"/>
    <w:rsid w:val="00305603"/>
    <w:rsid w:val="003074DB"/>
    <w:rsid w:val="003139B6"/>
    <w:rsid w:val="00322602"/>
    <w:rsid w:val="0032398A"/>
    <w:rsid w:val="003408C0"/>
    <w:rsid w:val="003409E3"/>
    <w:rsid w:val="00342637"/>
    <w:rsid w:val="003432DF"/>
    <w:rsid w:val="003461E8"/>
    <w:rsid w:val="00346E84"/>
    <w:rsid w:val="00352C4B"/>
    <w:rsid w:val="0035515E"/>
    <w:rsid w:val="00362320"/>
    <w:rsid w:val="003645E5"/>
    <w:rsid w:val="003657D7"/>
    <w:rsid w:val="00365FA7"/>
    <w:rsid w:val="003709DC"/>
    <w:rsid w:val="00370DB0"/>
    <w:rsid w:val="003749F7"/>
    <w:rsid w:val="00376DE1"/>
    <w:rsid w:val="00376EDB"/>
    <w:rsid w:val="00376FFC"/>
    <w:rsid w:val="0038293E"/>
    <w:rsid w:val="00383AFB"/>
    <w:rsid w:val="00385CEB"/>
    <w:rsid w:val="00386EBA"/>
    <w:rsid w:val="00392250"/>
    <w:rsid w:val="00392477"/>
    <w:rsid w:val="00392ACB"/>
    <w:rsid w:val="003A0B12"/>
    <w:rsid w:val="003A18B3"/>
    <w:rsid w:val="003A31ED"/>
    <w:rsid w:val="003A4306"/>
    <w:rsid w:val="003A7693"/>
    <w:rsid w:val="003B25E2"/>
    <w:rsid w:val="003B2D3F"/>
    <w:rsid w:val="003C015E"/>
    <w:rsid w:val="003C0DC8"/>
    <w:rsid w:val="003C1861"/>
    <w:rsid w:val="003C3192"/>
    <w:rsid w:val="003C3827"/>
    <w:rsid w:val="003C5C29"/>
    <w:rsid w:val="003C645C"/>
    <w:rsid w:val="003C6B1F"/>
    <w:rsid w:val="003D35FF"/>
    <w:rsid w:val="003D3F14"/>
    <w:rsid w:val="003D4851"/>
    <w:rsid w:val="003D4C3E"/>
    <w:rsid w:val="003D4CE6"/>
    <w:rsid w:val="003D571D"/>
    <w:rsid w:val="003D7D19"/>
    <w:rsid w:val="003E2684"/>
    <w:rsid w:val="003E5517"/>
    <w:rsid w:val="003E6EC4"/>
    <w:rsid w:val="003F09BD"/>
    <w:rsid w:val="003F1DEA"/>
    <w:rsid w:val="003F23E0"/>
    <w:rsid w:val="003F311E"/>
    <w:rsid w:val="003F34F4"/>
    <w:rsid w:val="003F6F22"/>
    <w:rsid w:val="00401EC2"/>
    <w:rsid w:val="00405DA0"/>
    <w:rsid w:val="00406A0E"/>
    <w:rsid w:val="00411257"/>
    <w:rsid w:val="0041266B"/>
    <w:rsid w:val="0041283E"/>
    <w:rsid w:val="0041761D"/>
    <w:rsid w:val="00421503"/>
    <w:rsid w:val="004234FE"/>
    <w:rsid w:val="004270AF"/>
    <w:rsid w:val="00430C63"/>
    <w:rsid w:val="004314F3"/>
    <w:rsid w:val="00432182"/>
    <w:rsid w:val="00432AB6"/>
    <w:rsid w:val="00433DAA"/>
    <w:rsid w:val="00434A2E"/>
    <w:rsid w:val="0043515A"/>
    <w:rsid w:val="004362CB"/>
    <w:rsid w:val="0043684A"/>
    <w:rsid w:val="004369DE"/>
    <w:rsid w:val="00445026"/>
    <w:rsid w:val="004461ED"/>
    <w:rsid w:val="00446590"/>
    <w:rsid w:val="004470CF"/>
    <w:rsid w:val="004542F0"/>
    <w:rsid w:val="004553BE"/>
    <w:rsid w:val="00456AF8"/>
    <w:rsid w:val="00463980"/>
    <w:rsid w:val="0047038C"/>
    <w:rsid w:val="00472611"/>
    <w:rsid w:val="0047338A"/>
    <w:rsid w:val="00473FA2"/>
    <w:rsid w:val="00475503"/>
    <w:rsid w:val="004822FF"/>
    <w:rsid w:val="004842DC"/>
    <w:rsid w:val="004845C3"/>
    <w:rsid w:val="0048723E"/>
    <w:rsid w:val="00491AFE"/>
    <w:rsid w:val="00494E92"/>
    <w:rsid w:val="004957D6"/>
    <w:rsid w:val="004A02F5"/>
    <w:rsid w:val="004A0CCA"/>
    <w:rsid w:val="004A156A"/>
    <w:rsid w:val="004A7352"/>
    <w:rsid w:val="004B0854"/>
    <w:rsid w:val="004B3B17"/>
    <w:rsid w:val="004B55A7"/>
    <w:rsid w:val="004B5A6F"/>
    <w:rsid w:val="004B689C"/>
    <w:rsid w:val="004C066D"/>
    <w:rsid w:val="004C1EA2"/>
    <w:rsid w:val="004C6283"/>
    <w:rsid w:val="004C6BFC"/>
    <w:rsid w:val="004D073D"/>
    <w:rsid w:val="004D1E47"/>
    <w:rsid w:val="004D5997"/>
    <w:rsid w:val="004D61D5"/>
    <w:rsid w:val="004D6DE2"/>
    <w:rsid w:val="004E054F"/>
    <w:rsid w:val="004E1BF4"/>
    <w:rsid w:val="004E1D34"/>
    <w:rsid w:val="004E67C9"/>
    <w:rsid w:val="004E6E66"/>
    <w:rsid w:val="004E7875"/>
    <w:rsid w:val="004E7D28"/>
    <w:rsid w:val="004F0505"/>
    <w:rsid w:val="004F204B"/>
    <w:rsid w:val="004F3D2F"/>
    <w:rsid w:val="004F6E42"/>
    <w:rsid w:val="00501945"/>
    <w:rsid w:val="00503815"/>
    <w:rsid w:val="00504D5B"/>
    <w:rsid w:val="00507911"/>
    <w:rsid w:val="00514C18"/>
    <w:rsid w:val="00523C89"/>
    <w:rsid w:val="00523F45"/>
    <w:rsid w:val="00524626"/>
    <w:rsid w:val="005274E1"/>
    <w:rsid w:val="005307E3"/>
    <w:rsid w:val="005313C8"/>
    <w:rsid w:val="0053198D"/>
    <w:rsid w:val="00531ED9"/>
    <w:rsid w:val="0053274F"/>
    <w:rsid w:val="00533DA5"/>
    <w:rsid w:val="00536061"/>
    <w:rsid w:val="00551016"/>
    <w:rsid w:val="00552073"/>
    <w:rsid w:val="00554E91"/>
    <w:rsid w:val="00560DD9"/>
    <w:rsid w:val="005616B6"/>
    <w:rsid w:val="00561DFE"/>
    <w:rsid w:val="005622CB"/>
    <w:rsid w:val="00570AEB"/>
    <w:rsid w:val="0057342A"/>
    <w:rsid w:val="00573D3E"/>
    <w:rsid w:val="00576A41"/>
    <w:rsid w:val="005800D7"/>
    <w:rsid w:val="005807E6"/>
    <w:rsid w:val="00580BFB"/>
    <w:rsid w:val="00581B7D"/>
    <w:rsid w:val="0058428F"/>
    <w:rsid w:val="00585176"/>
    <w:rsid w:val="005874F4"/>
    <w:rsid w:val="005925FA"/>
    <w:rsid w:val="00595B23"/>
    <w:rsid w:val="00595F5D"/>
    <w:rsid w:val="005A62FD"/>
    <w:rsid w:val="005B0447"/>
    <w:rsid w:val="005C00F3"/>
    <w:rsid w:val="005C1EBA"/>
    <w:rsid w:val="005C3C69"/>
    <w:rsid w:val="005C48AB"/>
    <w:rsid w:val="005C7EAE"/>
    <w:rsid w:val="005D2A7F"/>
    <w:rsid w:val="005D760C"/>
    <w:rsid w:val="005E097A"/>
    <w:rsid w:val="005E14B4"/>
    <w:rsid w:val="005E296F"/>
    <w:rsid w:val="005E31E8"/>
    <w:rsid w:val="005E3E2C"/>
    <w:rsid w:val="005F06D1"/>
    <w:rsid w:val="005F0E2F"/>
    <w:rsid w:val="005F29C0"/>
    <w:rsid w:val="005F2DF4"/>
    <w:rsid w:val="005F6B2C"/>
    <w:rsid w:val="0060125F"/>
    <w:rsid w:val="00603BE7"/>
    <w:rsid w:val="00604275"/>
    <w:rsid w:val="00604D54"/>
    <w:rsid w:val="00605E09"/>
    <w:rsid w:val="0060638D"/>
    <w:rsid w:val="00607A3F"/>
    <w:rsid w:val="00612B33"/>
    <w:rsid w:val="00614E94"/>
    <w:rsid w:val="006176AF"/>
    <w:rsid w:val="0062180E"/>
    <w:rsid w:val="00622B86"/>
    <w:rsid w:val="006236CA"/>
    <w:rsid w:val="00625071"/>
    <w:rsid w:val="00625898"/>
    <w:rsid w:val="00627121"/>
    <w:rsid w:val="00631D8D"/>
    <w:rsid w:val="00640BC9"/>
    <w:rsid w:val="006456E1"/>
    <w:rsid w:val="006466C7"/>
    <w:rsid w:val="00651585"/>
    <w:rsid w:val="006547D0"/>
    <w:rsid w:val="0065591B"/>
    <w:rsid w:val="00656477"/>
    <w:rsid w:val="0066519C"/>
    <w:rsid w:val="00670342"/>
    <w:rsid w:val="006716B9"/>
    <w:rsid w:val="00671CFD"/>
    <w:rsid w:val="00674823"/>
    <w:rsid w:val="00676A22"/>
    <w:rsid w:val="006833BC"/>
    <w:rsid w:val="00683B0B"/>
    <w:rsid w:val="00685144"/>
    <w:rsid w:val="006911B3"/>
    <w:rsid w:val="00691C3F"/>
    <w:rsid w:val="006935DE"/>
    <w:rsid w:val="00693D8A"/>
    <w:rsid w:val="00697506"/>
    <w:rsid w:val="0069758D"/>
    <w:rsid w:val="00697CFC"/>
    <w:rsid w:val="006A46D8"/>
    <w:rsid w:val="006A5D1B"/>
    <w:rsid w:val="006B24F9"/>
    <w:rsid w:val="006B33F7"/>
    <w:rsid w:val="006B5703"/>
    <w:rsid w:val="006C0BEF"/>
    <w:rsid w:val="006C17F7"/>
    <w:rsid w:val="006C3C92"/>
    <w:rsid w:val="006C44C9"/>
    <w:rsid w:val="006C4E90"/>
    <w:rsid w:val="006C592F"/>
    <w:rsid w:val="006C78E7"/>
    <w:rsid w:val="006D22C4"/>
    <w:rsid w:val="006D3067"/>
    <w:rsid w:val="006D6DD9"/>
    <w:rsid w:val="006D7C9F"/>
    <w:rsid w:val="006D7F0D"/>
    <w:rsid w:val="006E33EA"/>
    <w:rsid w:val="006E53E5"/>
    <w:rsid w:val="006E7247"/>
    <w:rsid w:val="006E732B"/>
    <w:rsid w:val="006F04BE"/>
    <w:rsid w:val="006F0825"/>
    <w:rsid w:val="006F44CC"/>
    <w:rsid w:val="006F45FF"/>
    <w:rsid w:val="007025C2"/>
    <w:rsid w:val="007103AB"/>
    <w:rsid w:val="0071211A"/>
    <w:rsid w:val="00712632"/>
    <w:rsid w:val="00714103"/>
    <w:rsid w:val="007147F5"/>
    <w:rsid w:val="0071694C"/>
    <w:rsid w:val="00717FA7"/>
    <w:rsid w:val="00722251"/>
    <w:rsid w:val="00723599"/>
    <w:rsid w:val="00723801"/>
    <w:rsid w:val="007238C0"/>
    <w:rsid w:val="00727629"/>
    <w:rsid w:val="00727CD6"/>
    <w:rsid w:val="007304F4"/>
    <w:rsid w:val="007340E8"/>
    <w:rsid w:val="007361F2"/>
    <w:rsid w:val="00745629"/>
    <w:rsid w:val="00746DF8"/>
    <w:rsid w:val="00757829"/>
    <w:rsid w:val="00767261"/>
    <w:rsid w:val="007731A4"/>
    <w:rsid w:val="00775FD3"/>
    <w:rsid w:val="007853DF"/>
    <w:rsid w:val="00785B06"/>
    <w:rsid w:val="00786209"/>
    <w:rsid w:val="007941BC"/>
    <w:rsid w:val="00795E72"/>
    <w:rsid w:val="007966C2"/>
    <w:rsid w:val="00796F56"/>
    <w:rsid w:val="007A025B"/>
    <w:rsid w:val="007A1BC9"/>
    <w:rsid w:val="007A5719"/>
    <w:rsid w:val="007A7808"/>
    <w:rsid w:val="007B09FE"/>
    <w:rsid w:val="007B3D76"/>
    <w:rsid w:val="007B52CF"/>
    <w:rsid w:val="007B7E2F"/>
    <w:rsid w:val="007C043F"/>
    <w:rsid w:val="007C04CA"/>
    <w:rsid w:val="007C07F0"/>
    <w:rsid w:val="007C1704"/>
    <w:rsid w:val="007C1B0F"/>
    <w:rsid w:val="007D3D8C"/>
    <w:rsid w:val="007E0831"/>
    <w:rsid w:val="007E3B56"/>
    <w:rsid w:val="007E4A56"/>
    <w:rsid w:val="007E7D62"/>
    <w:rsid w:val="007F29C8"/>
    <w:rsid w:val="007F3F05"/>
    <w:rsid w:val="007F4B35"/>
    <w:rsid w:val="007F561C"/>
    <w:rsid w:val="007F7B89"/>
    <w:rsid w:val="0080211C"/>
    <w:rsid w:val="00802C87"/>
    <w:rsid w:val="008031A1"/>
    <w:rsid w:val="00804B2C"/>
    <w:rsid w:val="00804D46"/>
    <w:rsid w:val="0080670E"/>
    <w:rsid w:val="008079FC"/>
    <w:rsid w:val="0081223D"/>
    <w:rsid w:val="00813BAE"/>
    <w:rsid w:val="008210D4"/>
    <w:rsid w:val="00825D6A"/>
    <w:rsid w:val="00833B6E"/>
    <w:rsid w:val="00835108"/>
    <w:rsid w:val="00835AB4"/>
    <w:rsid w:val="00836BD7"/>
    <w:rsid w:val="00843121"/>
    <w:rsid w:val="00843326"/>
    <w:rsid w:val="00844829"/>
    <w:rsid w:val="00845497"/>
    <w:rsid w:val="00845C7C"/>
    <w:rsid w:val="00851C34"/>
    <w:rsid w:val="008532AE"/>
    <w:rsid w:val="00853DF6"/>
    <w:rsid w:val="0085713A"/>
    <w:rsid w:val="00861036"/>
    <w:rsid w:val="00861F8D"/>
    <w:rsid w:val="0086446D"/>
    <w:rsid w:val="0087271A"/>
    <w:rsid w:val="008727DF"/>
    <w:rsid w:val="00874306"/>
    <w:rsid w:val="00874978"/>
    <w:rsid w:val="00883C53"/>
    <w:rsid w:val="00886087"/>
    <w:rsid w:val="00886CCB"/>
    <w:rsid w:val="0089033D"/>
    <w:rsid w:val="008903CE"/>
    <w:rsid w:val="00890F9C"/>
    <w:rsid w:val="00894474"/>
    <w:rsid w:val="0089598B"/>
    <w:rsid w:val="008A016F"/>
    <w:rsid w:val="008A14B3"/>
    <w:rsid w:val="008A1625"/>
    <w:rsid w:val="008A4225"/>
    <w:rsid w:val="008B1E1C"/>
    <w:rsid w:val="008B212C"/>
    <w:rsid w:val="008B2A28"/>
    <w:rsid w:val="008B35FB"/>
    <w:rsid w:val="008C121B"/>
    <w:rsid w:val="008C2102"/>
    <w:rsid w:val="008C4C51"/>
    <w:rsid w:val="008D2065"/>
    <w:rsid w:val="008D5599"/>
    <w:rsid w:val="008D5C84"/>
    <w:rsid w:val="008E158D"/>
    <w:rsid w:val="008E1D30"/>
    <w:rsid w:val="008E202F"/>
    <w:rsid w:val="008E3D83"/>
    <w:rsid w:val="008F2D2F"/>
    <w:rsid w:val="008F4DAE"/>
    <w:rsid w:val="008F58BC"/>
    <w:rsid w:val="008F662D"/>
    <w:rsid w:val="00900287"/>
    <w:rsid w:val="009041DF"/>
    <w:rsid w:val="00904432"/>
    <w:rsid w:val="009101EB"/>
    <w:rsid w:val="0091244A"/>
    <w:rsid w:val="00915CD1"/>
    <w:rsid w:val="00916B3B"/>
    <w:rsid w:val="00920248"/>
    <w:rsid w:val="00922A2E"/>
    <w:rsid w:val="00922F89"/>
    <w:rsid w:val="00923754"/>
    <w:rsid w:val="00924116"/>
    <w:rsid w:val="009251FC"/>
    <w:rsid w:val="0092788E"/>
    <w:rsid w:val="00930A9C"/>
    <w:rsid w:val="0093274B"/>
    <w:rsid w:val="0093423B"/>
    <w:rsid w:val="00934CAB"/>
    <w:rsid w:val="00937224"/>
    <w:rsid w:val="009561D0"/>
    <w:rsid w:val="00956FF9"/>
    <w:rsid w:val="00961ADA"/>
    <w:rsid w:val="00962791"/>
    <w:rsid w:val="00971F79"/>
    <w:rsid w:val="00972FD0"/>
    <w:rsid w:val="00974E77"/>
    <w:rsid w:val="009807E6"/>
    <w:rsid w:val="009809A1"/>
    <w:rsid w:val="0098176F"/>
    <w:rsid w:val="00982DCD"/>
    <w:rsid w:val="00987A5D"/>
    <w:rsid w:val="00990B8D"/>
    <w:rsid w:val="009A170D"/>
    <w:rsid w:val="009A1AAC"/>
    <w:rsid w:val="009A31FB"/>
    <w:rsid w:val="009A32AA"/>
    <w:rsid w:val="009A7DD8"/>
    <w:rsid w:val="009B1534"/>
    <w:rsid w:val="009B1615"/>
    <w:rsid w:val="009B68FE"/>
    <w:rsid w:val="009C19EB"/>
    <w:rsid w:val="009C2A2A"/>
    <w:rsid w:val="009C71A6"/>
    <w:rsid w:val="009C7E4A"/>
    <w:rsid w:val="009D0A85"/>
    <w:rsid w:val="009D14BF"/>
    <w:rsid w:val="009D201D"/>
    <w:rsid w:val="009D2A6B"/>
    <w:rsid w:val="009D308D"/>
    <w:rsid w:val="009D42A5"/>
    <w:rsid w:val="009D7D2C"/>
    <w:rsid w:val="009E00D5"/>
    <w:rsid w:val="009E0F78"/>
    <w:rsid w:val="009E62A7"/>
    <w:rsid w:val="009E6779"/>
    <w:rsid w:val="009F4786"/>
    <w:rsid w:val="009F47D0"/>
    <w:rsid w:val="009F59DA"/>
    <w:rsid w:val="009F7282"/>
    <w:rsid w:val="009F7DDF"/>
    <w:rsid w:val="00A00065"/>
    <w:rsid w:val="00A0127C"/>
    <w:rsid w:val="00A0259B"/>
    <w:rsid w:val="00A04447"/>
    <w:rsid w:val="00A06791"/>
    <w:rsid w:val="00A153E9"/>
    <w:rsid w:val="00A16529"/>
    <w:rsid w:val="00A1726A"/>
    <w:rsid w:val="00A20015"/>
    <w:rsid w:val="00A21605"/>
    <w:rsid w:val="00A25BF5"/>
    <w:rsid w:val="00A26A80"/>
    <w:rsid w:val="00A33CDF"/>
    <w:rsid w:val="00A4413A"/>
    <w:rsid w:val="00A471D8"/>
    <w:rsid w:val="00A50698"/>
    <w:rsid w:val="00A50C05"/>
    <w:rsid w:val="00A528D6"/>
    <w:rsid w:val="00A60E90"/>
    <w:rsid w:val="00A61222"/>
    <w:rsid w:val="00A663BF"/>
    <w:rsid w:val="00A70065"/>
    <w:rsid w:val="00A720A1"/>
    <w:rsid w:val="00A751C2"/>
    <w:rsid w:val="00A76474"/>
    <w:rsid w:val="00A766BD"/>
    <w:rsid w:val="00A82127"/>
    <w:rsid w:val="00A834EC"/>
    <w:rsid w:val="00A854A6"/>
    <w:rsid w:val="00A85E52"/>
    <w:rsid w:val="00A87BDC"/>
    <w:rsid w:val="00A91A05"/>
    <w:rsid w:val="00A93188"/>
    <w:rsid w:val="00AA07BA"/>
    <w:rsid w:val="00AA462F"/>
    <w:rsid w:val="00AA4B34"/>
    <w:rsid w:val="00AA5B9D"/>
    <w:rsid w:val="00AA5D74"/>
    <w:rsid w:val="00AB352B"/>
    <w:rsid w:val="00AB3532"/>
    <w:rsid w:val="00AB4678"/>
    <w:rsid w:val="00AB79AF"/>
    <w:rsid w:val="00AC012F"/>
    <w:rsid w:val="00AC1B23"/>
    <w:rsid w:val="00AC27A7"/>
    <w:rsid w:val="00AC4078"/>
    <w:rsid w:val="00AC5E43"/>
    <w:rsid w:val="00AC5FC6"/>
    <w:rsid w:val="00AC7FC2"/>
    <w:rsid w:val="00AD1426"/>
    <w:rsid w:val="00AD2FC8"/>
    <w:rsid w:val="00AD3ED3"/>
    <w:rsid w:val="00AD6DC9"/>
    <w:rsid w:val="00AD6F8B"/>
    <w:rsid w:val="00AE0150"/>
    <w:rsid w:val="00AE1A5C"/>
    <w:rsid w:val="00AE1FC1"/>
    <w:rsid w:val="00AE237F"/>
    <w:rsid w:val="00AE28D2"/>
    <w:rsid w:val="00AE2A66"/>
    <w:rsid w:val="00AE6A71"/>
    <w:rsid w:val="00AF3973"/>
    <w:rsid w:val="00AF3B3B"/>
    <w:rsid w:val="00AF3C05"/>
    <w:rsid w:val="00AF5552"/>
    <w:rsid w:val="00AF719A"/>
    <w:rsid w:val="00B0404A"/>
    <w:rsid w:val="00B04B9A"/>
    <w:rsid w:val="00B054AA"/>
    <w:rsid w:val="00B05E21"/>
    <w:rsid w:val="00B06472"/>
    <w:rsid w:val="00B16E7D"/>
    <w:rsid w:val="00B23835"/>
    <w:rsid w:val="00B255B5"/>
    <w:rsid w:val="00B30225"/>
    <w:rsid w:val="00B324E0"/>
    <w:rsid w:val="00B33788"/>
    <w:rsid w:val="00B36043"/>
    <w:rsid w:val="00B362A2"/>
    <w:rsid w:val="00B36A95"/>
    <w:rsid w:val="00B40835"/>
    <w:rsid w:val="00B4112F"/>
    <w:rsid w:val="00B51B59"/>
    <w:rsid w:val="00B51BDD"/>
    <w:rsid w:val="00B51D06"/>
    <w:rsid w:val="00B56953"/>
    <w:rsid w:val="00B61149"/>
    <w:rsid w:val="00B619E0"/>
    <w:rsid w:val="00B64A3E"/>
    <w:rsid w:val="00B651FE"/>
    <w:rsid w:val="00B66C23"/>
    <w:rsid w:val="00B705D3"/>
    <w:rsid w:val="00B71CD9"/>
    <w:rsid w:val="00B73E1E"/>
    <w:rsid w:val="00B7465A"/>
    <w:rsid w:val="00B754CD"/>
    <w:rsid w:val="00B75C28"/>
    <w:rsid w:val="00B80D15"/>
    <w:rsid w:val="00B812C7"/>
    <w:rsid w:val="00B823C0"/>
    <w:rsid w:val="00B839FF"/>
    <w:rsid w:val="00B85558"/>
    <w:rsid w:val="00B85D11"/>
    <w:rsid w:val="00B864FB"/>
    <w:rsid w:val="00B87FE3"/>
    <w:rsid w:val="00B91C24"/>
    <w:rsid w:val="00B93A74"/>
    <w:rsid w:val="00B95E93"/>
    <w:rsid w:val="00B96F82"/>
    <w:rsid w:val="00B97251"/>
    <w:rsid w:val="00BA0C66"/>
    <w:rsid w:val="00BA123C"/>
    <w:rsid w:val="00BB158B"/>
    <w:rsid w:val="00BB3CF2"/>
    <w:rsid w:val="00BB48ED"/>
    <w:rsid w:val="00BB4E1A"/>
    <w:rsid w:val="00BB79B5"/>
    <w:rsid w:val="00BC1EAD"/>
    <w:rsid w:val="00BC2F4B"/>
    <w:rsid w:val="00BC3FA4"/>
    <w:rsid w:val="00BC51BD"/>
    <w:rsid w:val="00BC7E67"/>
    <w:rsid w:val="00BC7F6F"/>
    <w:rsid w:val="00BD1106"/>
    <w:rsid w:val="00BD201D"/>
    <w:rsid w:val="00BD3815"/>
    <w:rsid w:val="00BD5AD4"/>
    <w:rsid w:val="00BD7015"/>
    <w:rsid w:val="00BE000D"/>
    <w:rsid w:val="00BE0345"/>
    <w:rsid w:val="00BF2372"/>
    <w:rsid w:val="00BF2C73"/>
    <w:rsid w:val="00BF3ADD"/>
    <w:rsid w:val="00BF5801"/>
    <w:rsid w:val="00BF58E1"/>
    <w:rsid w:val="00BF69D4"/>
    <w:rsid w:val="00C01BA3"/>
    <w:rsid w:val="00C01E5B"/>
    <w:rsid w:val="00C06391"/>
    <w:rsid w:val="00C135E3"/>
    <w:rsid w:val="00C136FA"/>
    <w:rsid w:val="00C14F44"/>
    <w:rsid w:val="00C20E66"/>
    <w:rsid w:val="00C21038"/>
    <w:rsid w:val="00C24DA7"/>
    <w:rsid w:val="00C26187"/>
    <w:rsid w:val="00C3297F"/>
    <w:rsid w:val="00C352B0"/>
    <w:rsid w:val="00C35F4A"/>
    <w:rsid w:val="00C361A7"/>
    <w:rsid w:val="00C4057C"/>
    <w:rsid w:val="00C411C3"/>
    <w:rsid w:val="00C46C0D"/>
    <w:rsid w:val="00C50B28"/>
    <w:rsid w:val="00C5363E"/>
    <w:rsid w:val="00C5664E"/>
    <w:rsid w:val="00C57355"/>
    <w:rsid w:val="00C604D6"/>
    <w:rsid w:val="00C634A5"/>
    <w:rsid w:val="00C651DF"/>
    <w:rsid w:val="00C66A4D"/>
    <w:rsid w:val="00C67C70"/>
    <w:rsid w:val="00C71934"/>
    <w:rsid w:val="00C727E9"/>
    <w:rsid w:val="00C74D54"/>
    <w:rsid w:val="00C75170"/>
    <w:rsid w:val="00C80F51"/>
    <w:rsid w:val="00C81000"/>
    <w:rsid w:val="00C81B32"/>
    <w:rsid w:val="00C93790"/>
    <w:rsid w:val="00C9386C"/>
    <w:rsid w:val="00C94014"/>
    <w:rsid w:val="00C940E8"/>
    <w:rsid w:val="00C94B53"/>
    <w:rsid w:val="00C95F7C"/>
    <w:rsid w:val="00C96263"/>
    <w:rsid w:val="00C97C54"/>
    <w:rsid w:val="00CA1BF8"/>
    <w:rsid w:val="00CA39FE"/>
    <w:rsid w:val="00CA498E"/>
    <w:rsid w:val="00CA7BC3"/>
    <w:rsid w:val="00CB0DBC"/>
    <w:rsid w:val="00CB21AF"/>
    <w:rsid w:val="00CB36FF"/>
    <w:rsid w:val="00CB7563"/>
    <w:rsid w:val="00CC78E1"/>
    <w:rsid w:val="00CD083F"/>
    <w:rsid w:val="00CD1DAF"/>
    <w:rsid w:val="00CD1F5C"/>
    <w:rsid w:val="00CD7240"/>
    <w:rsid w:val="00CE0A65"/>
    <w:rsid w:val="00CE25C9"/>
    <w:rsid w:val="00CE6A88"/>
    <w:rsid w:val="00CE7CE6"/>
    <w:rsid w:val="00CF2C0C"/>
    <w:rsid w:val="00CF55D4"/>
    <w:rsid w:val="00D00C5E"/>
    <w:rsid w:val="00D04E33"/>
    <w:rsid w:val="00D051F0"/>
    <w:rsid w:val="00D05224"/>
    <w:rsid w:val="00D15443"/>
    <w:rsid w:val="00D155DC"/>
    <w:rsid w:val="00D1666E"/>
    <w:rsid w:val="00D252C0"/>
    <w:rsid w:val="00D26090"/>
    <w:rsid w:val="00D3659D"/>
    <w:rsid w:val="00D366CD"/>
    <w:rsid w:val="00D4034C"/>
    <w:rsid w:val="00D44982"/>
    <w:rsid w:val="00D51C4B"/>
    <w:rsid w:val="00D52912"/>
    <w:rsid w:val="00D542C5"/>
    <w:rsid w:val="00D55FA0"/>
    <w:rsid w:val="00D5600C"/>
    <w:rsid w:val="00D61686"/>
    <w:rsid w:val="00D6181A"/>
    <w:rsid w:val="00D62122"/>
    <w:rsid w:val="00D62F87"/>
    <w:rsid w:val="00D6573E"/>
    <w:rsid w:val="00D679A1"/>
    <w:rsid w:val="00D70492"/>
    <w:rsid w:val="00D70D6B"/>
    <w:rsid w:val="00D719EF"/>
    <w:rsid w:val="00D749C1"/>
    <w:rsid w:val="00D76F30"/>
    <w:rsid w:val="00D805F5"/>
    <w:rsid w:val="00D8191D"/>
    <w:rsid w:val="00D81E16"/>
    <w:rsid w:val="00D82906"/>
    <w:rsid w:val="00D843FB"/>
    <w:rsid w:val="00D84B37"/>
    <w:rsid w:val="00D949F9"/>
    <w:rsid w:val="00D95BF8"/>
    <w:rsid w:val="00D964E7"/>
    <w:rsid w:val="00D978E3"/>
    <w:rsid w:val="00D97EC7"/>
    <w:rsid w:val="00DA183D"/>
    <w:rsid w:val="00DB16E3"/>
    <w:rsid w:val="00DB32A1"/>
    <w:rsid w:val="00DB3D53"/>
    <w:rsid w:val="00DB532A"/>
    <w:rsid w:val="00DB5441"/>
    <w:rsid w:val="00DB591C"/>
    <w:rsid w:val="00DB6049"/>
    <w:rsid w:val="00DB632E"/>
    <w:rsid w:val="00DC1027"/>
    <w:rsid w:val="00DC228A"/>
    <w:rsid w:val="00DC5C13"/>
    <w:rsid w:val="00DC5C90"/>
    <w:rsid w:val="00DC6D49"/>
    <w:rsid w:val="00DD098D"/>
    <w:rsid w:val="00DD0CCD"/>
    <w:rsid w:val="00DD1307"/>
    <w:rsid w:val="00DD25BE"/>
    <w:rsid w:val="00DD3347"/>
    <w:rsid w:val="00DD6648"/>
    <w:rsid w:val="00DD73EC"/>
    <w:rsid w:val="00DD7D12"/>
    <w:rsid w:val="00DE1E9D"/>
    <w:rsid w:val="00DE2A77"/>
    <w:rsid w:val="00DE4406"/>
    <w:rsid w:val="00DE4436"/>
    <w:rsid w:val="00DE5603"/>
    <w:rsid w:val="00DE6248"/>
    <w:rsid w:val="00DE64AE"/>
    <w:rsid w:val="00DE74DC"/>
    <w:rsid w:val="00DF056F"/>
    <w:rsid w:val="00DF2DC4"/>
    <w:rsid w:val="00E009DD"/>
    <w:rsid w:val="00E03666"/>
    <w:rsid w:val="00E1023F"/>
    <w:rsid w:val="00E1369A"/>
    <w:rsid w:val="00E14178"/>
    <w:rsid w:val="00E14477"/>
    <w:rsid w:val="00E14D9F"/>
    <w:rsid w:val="00E14F69"/>
    <w:rsid w:val="00E15DF5"/>
    <w:rsid w:val="00E16099"/>
    <w:rsid w:val="00E169E0"/>
    <w:rsid w:val="00E20D94"/>
    <w:rsid w:val="00E24341"/>
    <w:rsid w:val="00E267D5"/>
    <w:rsid w:val="00E3125B"/>
    <w:rsid w:val="00E327B2"/>
    <w:rsid w:val="00E34E0C"/>
    <w:rsid w:val="00E44449"/>
    <w:rsid w:val="00E46A48"/>
    <w:rsid w:val="00E548EE"/>
    <w:rsid w:val="00E616FA"/>
    <w:rsid w:val="00E627CF"/>
    <w:rsid w:val="00E636FE"/>
    <w:rsid w:val="00E6685E"/>
    <w:rsid w:val="00E67A99"/>
    <w:rsid w:val="00E73431"/>
    <w:rsid w:val="00E74F60"/>
    <w:rsid w:val="00E75B3D"/>
    <w:rsid w:val="00E760C2"/>
    <w:rsid w:val="00E77E9B"/>
    <w:rsid w:val="00E77EFF"/>
    <w:rsid w:val="00E81562"/>
    <w:rsid w:val="00E871DC"/>
    <w:rsid w:val="00E90ED2"/>
    <w:rsid w:val="00E91A73"/>
    <w:rsid w:val="00E9674C"/>
    <w:rsid w:val="00EA1F3A"/>
    <w:rsid w:val="00EA2CE1"/>
    <w:rsid w:val="00EA505B"/>
    <w:rsid w:val="00EB0DDD"/>
    <w:rsid w:val="00EB102C"/>
    <w:rsid w:val="00EB7062"/>
    <w:rsid w:val="00EC6340"/>
    <w:rsid w:val="00ED0FB1"/>
    <w:rsid w:val="00ED561D"/>
    <w:rsid w:val="00EE2F4F"/>
    <w:rsid w:val="00EE31B6"/>
    <w:rsid w:val="00EE36DF"/>
    <w:rsid w:val="00EE5ED1"/>
    <w:rsid w:val="00EE77A2"/>
    <w:rsid w:val="00EF02FE"/>
    <w:rsid w:val="00EF054F"/>
    <w:rsid w:val="00EF11E5"/>
    <w:rsid w:val="00EF3B3D"/>
    <w:rsid w:val="00EF4D8A"/>
    <w:rsid w:val="00EF5DC1"/>
    <w:rsid w:val="00F0011C"/>
    <w:rsid w:val="00F01428"/>
    <w:rsid w:val="00F047C3"/>
    <w:rsid w:val="00F0731A"/>
    <w:rsid w:val="00F14873"/>
    <w:rsid w:val="00F151ED"/>
    <w:rsid w:val="00F15B6A"/>
    <w:rsid w:val="00F16096"/>
    <w:rsid w:val="00F1732A"/>
    <w:rsid w:val="00F20622"/>
    <w:rsid w:val="00F22FDF"/>
    <w:rsid w:val="00F26832"/>
    <w:rsid w:val="00F27F5F"/>
    <w:rsid w:val="00F30758"/>
    <w:rsid w:val="00F309D0"/>
    <w:rsid w:val="00F30BC7"/>
    <w:rsid w:val="00F321F1"/>
    <w:rsid w:val="00F33A6C"/>
    <w:rsid w:val="00F341DC"/>
    <w:rsid w:val="00F36CD6"/>
    <w:rsid w:val="00F37DF2"/>
    <w:rsid w:val="00F471BB"/>
    <w:rsid w:val="00F50DB7"/>
    <w:rsid w:val="00F51BF9"/>
    <w:rsid w:val="00F51F30"/>
    <w:rsid w:val="00F55504"/>
    <w:rsid w:val="00F56176"/>
    <w:rsid w:val="00F65183"/>
    <w:rsid w:val="00F7347D"/>
    <w:rsid w:val="00F77140"/>
    <w:rsid w:val="00F77EC4"/>
    <w:rsid w:val="00F85271"/>
    <w:rsid w:val="00F862CE"/>
    <w:rsid w:val="00F916FA"/>
    <w:rsid w:val="00F92310"/>
    <w:rsid w:val="00F92F2F"/>
    <w:rsid w:val="00F949DB"/>
    <w:rsid w:val="00FA018B"/>
    <w:rsid w:val="00FA12C7"/>
    <w:rsid w:val="00FA28DE"/>
    <w:rsid w:val="00FA2F5D"/>
    <w:rsid w:val="00FB187A"/>
    <w:rsid w:val="00FB20EF"/>
    <w:rsid w:val="00FB5D2D"/>
    <w:rsid w:val="00FB726E"/>
    <w:rsid w:val="00FC0E5C"/>
    <w:rsid w:val="00FC2C73"/>
    <w:rsid w:val="00FC5DCA"/>
    <w:rsid w:val="00FC5F15"/>
    <w:rsid w:val="00FC6ED6"/>
    <w:rsid w:val="00FD5699"/>
    <w:rsid w:val="00FD5701"/>
    <w:rsid w:val="00FD7854"/>
    <w:rsid w:val="00FE3F75"/>
    <w:rsid w:val="00FE4A8F"/>
    <w:rsid w:val="00FE4B6D"/>
    <w:rsid w:val="00FE5098"/>
    <w:rsid w:val="00FE6E00"/>
    <w:rsid w:val="00FE7D80"/>
    <w:rsid w:val="00FF09B0"/>
    <w:rsid w:val="00FF261F"/>
    <w:rsid w:val="00FF269E"/>
    <w:rsid w:val="00FF313D"/>
    <w:rsid w:val="00FF4B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02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B6A"/>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5307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 w:type="character" w:styleId="LineNumber">
    <w:name w:val="line number"/>
    <w:basedOn w:val="DefaultParagraphFont"/>
    <w:uiPriority w:val="99"/>
    <w:semiHidden/>
    <w:unhideWhenUsed/>
    <w:rsid w:val="000244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B6A"/>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5307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 w:type="character" w:styleId="LineNumber">
    <w:name w:val="line number"/>
    <w:basedOn w:val="DefaultParagraphFont"/>
    <w:uiPriority w:val="99"/>
    <w:semiHidden/>
    <w:unhideWhenUsed/>
    <w:rsid w:val="0002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611">
      <w:bodyDiv w:val="1"/>
      <w:marLeft w:val="0"/>
      <w:marRight w:val="0"/>
      <w:marTop w:val="0"/>
      <w:marBottom w:val="0"/>
      <w:divBdr>
        <w:top w:val="none" w:sz="0" w:space="0" w:color="auto"/>
        <w:left w:val="none" w:sz="0" w:space="0" w:color="auto"/>
        <w:bottom w:val="none" w:sz="0" w:space="0" w:color="auto"/>
        <w:right w:val="none" w:sz="0" w:space="0" w:color="auto"/>
      </w:divBdr>
      <w:divsChild>
        <w:div w:id="867529943">
          <w:marLeft w:val="0"/>
          <w:marRight w:val="1"/>
          <w:marTop w:val="0"/>
          <w:marBottom w:val="0"/>
          <w:divBdr>
            <w:top w:val="none" w:sz="0" w:space="0" w:color="auto"/>
            <w:left w:val="none" w:sz="0" w:space="0" w:color="auto"/>
            <w:bottom w:val="none" w:sz="0" w:space="0" w:color="auto"/>
            <w:right w:val="none" w:sz="0" w:space="0" w:color="auto"/>
          </w:divBdr>
          <w:divsChild>
            <w:div w:id="1639414814">
              <w:marLeft w:val="0"/>
              <w:marRight w:val="0"/>
              <w:marTop w:val="0"/>
              <w:marBottom w:val="0"/>
              <w:divBdr>
                <w:top w:val="none" w:sz="0" w:space="0" w:color="auto"/>
                <w:left w:val="none" w:sz="0" w:space="0" w:color="auto"/>
                <w:bottom w:val="none" w:sz="0" w:space="0" w:color="auto"/>
                <w:right w:val="none" w:sz="0" w:space="0" w:color="auto"/>
              </w:divBdr>
              <w:divsChild>
                <w:div w:id="1789161169">
                  <w:marLeft w:val="0"/>
                  <w:marRight w:val="1"/>
                  <w:marTop w:val="0"/>
                  <w:marBottom w:val="0"/>
                  <w:divBdr>
                    <w:top w:val="none" w:sz="0" w:space="0" w:color="auto"/>
                    <w:left w:val="none" w:sz="0" w:space="0" w:color="auto"/>
                    <w:bottom w:val="none" w:sz="0" w:space="0" w:color="auto"/>
                    <w:right w:val="none" w:sz="0" w:space="0" w:color="auto"/>
                  </w:divBdr>
                  <w:divsChild>
                    <w:div w:id="2106801165">
                      <w:marLeft w:val="0"/>
                      <w:marRight w:val="0"/>
                      <w:marTop w:val="0"/>
                      <w:marBottom w:val="0"/>
                      <w:divBdr>
                        <w:top w:val="none" w:sz="0" w:space="0" w:color="auto"/>
                        <w:left w:val="none" w:sz="0" w:space="0" w:color="auto"/>
                        <w:bottom w:val="none" w:sz="0" w:space="0" w:color="auto"/>
                        <w:right w:val="none" w:sz="0" w:space="0" w:color="auto"/>
                      </w:divBdr>
                      <w:divsChild>
                        <w:div w:id="199246903">
                          <w:marLeft w:val="0"/>
                          <w:marRight w:val="0"/>
                          <w:marTop w:val="0"/>
                          <w:marBottom w:val="0"/>
                          <w:divBdr>
                            <w:top w:val="none" w:sz="0" w:space="0" w:color="auto"/>
                            <w:left w:val="none" w:sz="0" w:space="0" w:color="auto"/>
                            <w:bottom w:val="none" w:sz="0" w:space="0" w:color="auto"/>
                            <w:right w:val="none" w:sz="0" w:space="0" w:color="auto"/>
                          </w:divBdr>
                          <w:divsChild>
                            <w:div w:id="947347396">
                              <w:marLeft w:val="0"/>
                              <w:marRight w:val="0"/>
                              <w:marTop w:val="120"/>
                              <w:marBottom w:val="360"/>
                              <w:divBdr>
                                <w:top w:val="none" w:sz="0" w:space="0" w:color="auto"/>
                                <w:left w:val="none" w:sz="0" w:space="0" w:color="auto"/>
                                <w:bottom w:val="none" w:sz="0" w:space="0" w:color="auto"/>
                                <w:right w:val="none" w:sz="0" w:space="0" w:color="auto"/>
                              </w:divBdr>
                              <w:divsChild>
                                <w:div w:id="1816406894">
                                  <w:marLeft w:val="420"/>
                                  <w:marRight w:val="0"/>
                                  <w:marTop w:val="0"/>
                                  <w:marBottom w:val="0"/>
                                  <w:divBdr>
                                    <w:top w:val="none" w:sz="0" w:space="0" w:color="auto"/>
                                    <w:left w:val="none" w:sz="0" w:space="0" w:color="auto"/>
                                    <w:bottom w:val="none" w:sz="0" w:space="0" w:color="auto"/>
                                    <w:right w:val="none" w:sz="0" w:space="0" w:color="auto"/>
                                  </w:divBdr>
                                  <w:divsChild>
                                    <w:div w:id="113915260">
                                      <w:marLeft w:val="0"/>
                                      <w:marRight w:val="0"/>
                                      <w:marTop w:val="0"/>
                                      <w:marBottom w:val="0"/>
                                      <w:divBdr>
                                        <w:top w:val="none" w:sz="0" w:space="0" w:color="auto"/>
                                        <w:left w:val="none" w:sz="0" w:space="0" w:color="auto"/>
                                        <w:bottom w:val="none" w:sz="0" w:space="0" w:color="auto"/>
                                        <w:right w:val="none" w:sz="0" w:space="0" w:color="auto"/>
                                      </w:divBdr>
                                      <w:divsChild>
                                        <w:div w:id="188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11840886">
                                                                                                                                                                                                                                                                                                                                          <w:marLeft w:val="0"/>
                                                                                                                                                                                                                                                                                                                                          <w:marRight w:val="0"/>
                                                                                                                                                                                                                                                                                                                                          <w:marTop w:val="0"/>
                                                                                                                                                                                                                                                                                                                                          <w:marBottom w:val="0"/>
                                                                                                                                                                                                                                                                                                                                          <w:divBdr>
                                                                                                                                                                                                                                                                                                                                            <w:top w:val="none" w:sz="0" w:space="0" w:color="auto"/>
                                                                                                                                                                                                                                                                                                                                            <w:left w:val="none" w:sz="0" w:space="0" w:color="auto"/>
                                                                                                                                                                                                                                                                                                                                            <w:bottom w:val="none" w:sz="0" w:space="0" w:color="auto"/>
                                                                                                                                                                                                                                                                                                                                            <w:right w:val="none" w:sz="0" w:space="0" w:color="auto"/>
                                                                                                                                                                                                                                                                                                                                          </w:divBdr>
                                                                                                                                                                                                                                                                                                                                          <w:divsChild>
                                                                                                                                                                                                                                                                                                                                            <w:div w:id="449977325">
                                                                                                                                                                                                                                                                                                                                              <w:marLeft w:val="0"/>
                                                                                                                                                                                                                                                                                                                                              <w:marRight w:val="0"/>
                                                                                                                                                                                                                                                                                                                                              <w:marTop w:val="0"/>
                                                                                                                                                                                                                                                                                                                                              <w:marBottom w:val="0"/>
                                                                                                                                                                                                                                                                                                                                              <w:divBdr>
                                                                                                                                                                                                                                                                                                                                                <w:top w:val="none" w:sz="0" w:space="0" w:color="auto"/>
                                                                                                                                                                                                                                                                                                                                                <w:left w:val="none" w:sz="0" w:space="0" w:color="auto"/>
                                                                                                                                                                                                                                                                                                                                                <w:bottom w:val="none" w:sz="0" w:space="0" w:color="auto"/>
                                                                                                                                                                                                                                                                                                                                                <w:right w:val="none" w:sz="0" w:space="0" w:color="auto"/>
                                                                                                                                                                                                                                                                                                                                              </w:divBdr>
                                                                                                                                                                                                                                                                                                                                              <w:divsChild>
                                                                                                                                                                                                                                                                                                                                                <w:div w:id="297147196">
                                                                                                                                                                                                                                                                                                                                                  <w:marLeft w:val="0"/>
                                                                                                                                                                                                                                                                                                                                                  <w:marRight w:val="0"/>
                                                                                                                                                                                                                                                                                                                                                  <w:marTop w:val="0"/>
                                                                                                                                                                                                                                                                                                                                                  <w:marBottom w:val="0"/>
                                                                                                                                                                                                                                                                                                                                                  <w:divBdr>
                                                                                                                                                                                                                                                                                                                                                    <w:top w:val="none" w:sz="0" w:space="0" w:color="auto"/>
                                                                                                                                                                                                                                                                                                                                                    <w:left w:val="none" w:sz="0" w:space="0" w:color="auto"/>
                                                                                                                                                                                                                                                                                                                                                    <w:bottom w:val="none" w:sz="0" w:space="0" w:color="auto"/>
                                                                                                                                                                                                                                                                                                                                                    <w:right w:val="none" w:sz="0" w:space="0" w:color="auto"/>
                                                                                                                                                                                                                                                                                                                                                  </w:divBdr>
                                                                                                                                                                                                                                                                                                                                                  <w:divsChild>
                                                                                                                                                                                                                                                                                                                                                    <w:div w:id="1640763092">
                                                                                                                                                                                                                                                                                                                                                      <w:marLeft w:val="0"/>
                                                                                                                                                                                                                                                                                                                                                      <w:marRight w:val="0"/>
                                                                                                                                                                                                                                                                                                                                                      <w:marTop w:val="0"/>
                                                                                                                                                                                                                                                                                                                                                      <w:marBottom w:val="0"/>
                                                                                                                                                                                                                                                                                                                                                      <w:divBdr>
                                                                                                                                                                                                                                                                                                                                                        <w:top w:val="none" w:sz="0" w:space="0" w:color="auto"/>
                                                                                                                                                                                                                                                                                                                                                        <w:left w:val="none" w:sz="0" w:space="0" w:color="auto"/>
                                                                                                                                                                                                                                                                                                                                                        <w:bottom w:val="none" w:sz="0" w:space="0" w:color="auto"/>
                                                                                                                                                                                                                                                                                                                                                        <w:right w:val="none" w:sz="0" w:space="0" w:color="auto"/>
                                                                                                                                                                                                                                                                                                                                                      </w:divBdr>
                                                                                                                                                                                                                                                                                                                                                      <w:divsChild>
                                                                                                                                                                                                                                                                                                                                                        <w:div w:id="209346854">
                                                                                                                                                                                                                                                                                                                                                          <w:marLeft w:val="0"/>
                                                                                                                                                                                                                                                                                                                                                          <w:marRight w:val="0"/>
                                                                                                                                                                                                                                                                                                                                                          <w:marTop w:val="0"/>
                                                                                                                                                                                                                                                                                                                                                          <w:marBottom w:val="0"/>
                                                                                                                                                                                                                                                                                                                                                          <w:divBdr>
                                                                                                                                                                                                                                                                                                                                                            <w:top w:val="none" w:sz="0" w:space="0" w:color="auto"/>
                                                                                                                                                                                                                                                                                                                                                            <w:left w:val="none" w:sz="0" w:space="0" w:color="auto"/>
                                                                                                                                                                                                                                                                                                                                                            <w:bottom w:val="none" w:sz="0" w:space="0" w:color="auto"/>
                                                                                                                                                                                                                                                                                                                                                            <w:right w:val="none" w:sz="0" w:space="0" w:color="auto"/>
                                                                                                                                                                                                                                                                                                                                                          </w:divBdr>
                                                                                                                                                                                                                                                                                                                                                          <w:divsChild>
                                                                                                                                                                                                                                                                                                                                                            <w:div w:id="1168329200">
                                                                                                                                                                                                                                                                                                                                                              <w:marLeft w:val="0"/>
                                                                                                                                                                                                                                                                                                                                                              <w:marRight w:val="0"/>
                                                                                                                                                                                                                                                                                                                                                              <w:marTop w:val="0"/>
                                                                                                                                                                                                                                                                                                                                                              <w:marBottom w:val="0"/>
                                                                                                                                                                                                                                                                                                                                                              <w:divBdr>
                                                                                                                                                                                                                                                                                                                                                                <w:top w:val="none" w:sz="0" w:space="0" w:color="auto"/>
                                                                                                                                                                                                                                                                                                                                                                <w:left w:val="none" w:sz="0" w:space="0" w:color="auto"/>
                                                                                                                                                                                                                                                                                                                                                                <w:bottom w:val="none" w:sz="0" w:space="0" w:color="auto"/>
                                                                                                                                                                                                                                                                                                                                                                <w:right w:val="none" w:sz="0" w:space="0" w:color="auto"/>
                                                                                                                                                                                                                                                                                                                                                              </w:divBdr>
                                                                                                                                                                                                                                                                                                                                                              <w:divsChild>
                                                                                                                                                                                                                                                                                                                                                                <w:div w:id="1430857593">
                                                                                                                                                                                                                                                                                                                                                                  <w:marLeft w:val="0"/>
                                                                                                                                                                                                                                                                                                                                                                  <w:marRight w:val="0"/>
                                                                                                                                                                                                                                                                                                                                                                  <w:marTop w:val="0"/>
                                                                                                                                                                                                                                                                                                                                                                  <w:marBottom w:val="0"/>
                                                                                                                                                                                                                                                                                                                                                                  <w:divBdr>
                                                                                                                                                                                                                                                                                                                                                                    <w:top w:val="none" w:sz="0" w:space="0" w:color="auto"/>
                                                                                                                                                                                                                                                                                                                                                                    <w:left w:val="none" w:sz="0" w:space="0" w:color="auto"/>
                                                                                                                                                                                                                                                                                                                                                                    <w:bottom w:val="none" w:sz="0" w:space="0" w:color="auto"/>
                                                                                                                                                                                                                                                                                                                                                                    <w:right w:val="none" w:sz="0" w:space="0" w:color="auto"/>
                                                                                                                                                                                                                                                                                                                                                                  </w:divBdr>
                                                                                                                                                                                                                                                                                                                                                                  <w:divsChild>
                                                                                                                                                                                                                                                                                                                                                                    <w:div w:id="25446035">
                                                                                                                                                                                                                                                                                                                                                                      <w:marLeft w:val="0"/>
                                                                                                                                                                                                                                                                                                                                                                      <w:marRight w:val="0"/>
                                                                                                                                                                                                                                                                                                                                                                      <w:marTop w:val="0"/>
                                                                                                                                                                                                                                                                                                                                                                      <w:marBottom w:val="0"/>
                                                                                                                                                                                                                                                                                                                                                                      <w:divBdr>
                                                                                                                                                                                                                                                                                                                                                                        <w:top w:val="none" w:sz="0" w:space="0" w:color="auto"/>
                                                                                                                                                                                                                                                                                                                                                                        <w:left w:val="none" w:sz="0" w:space="0" w:color="auto"/>
                                                                                                                                                                                                                                                                                                                                                                        <w:bottom w:val="none" w:sz="0" w:space="0" w:color="auto"/>
                                                                                                                                                                                                                                                                                                                                                                        <w:right w:val="none" w:sz="0" w:space="0" w:color="auto"/>
                                                                                                                                                                                                                                                                                                                                                                      </w:divBdr>
                                                                                                                                                                                                                                                                                                                                                                      <w:divsChild>
                                                                                                                                                                                                                                                                                                                                                                        <w:div w:id="1102919860">
                                                                                                                                                                                                                                                                                                                                                                          <w:marLeft w:val="0"/>
                                                                                                                                                                                                                                                                                                                                                                          <w:marRight w:val="0"/>
                                                                                                                                                                                                                                                                                                                                                                          <w:marTop w:val="0"/>
                                                                                                                                                                                                                                                                                                                                                                          <w:marBottom w:val="0"/>
                                                                                                                                                                                                                                                                                                                                                                          <w:divBdr>
                                                                                                                                                                                                                                                                                                                                                                            <w:top w:val="none" w:sz="0" w:space="0" w:color="auto"/>
                                                                                                                                                                                                                                                                                                                                                                            <w:left w:val="none" w:sz="0" w:space="0" w:color="auto"/>
                                                                                                                                                                                                                                                                                                                                                                            <w:bottom w:val="none" w:sz="0" w:space="0" w:color="auto"/>
                                                                                                                                                                                                                                                                                                                                                                            <w:right w:val="none" w:sz="0" w:space="0" w:color="auto"/>
                                                                                                                                                                                                                                                                                                                                                                          </w:divBdr>
                                                                                                                                                                                                                                                                                                                                                                          <w:divsChild>
                                                                                                                                                                                                                                                                                                                                                                            <w:div w:id="1091388888">
                                                                                                                                                                                                                                                                                                                                                                              <w:marLeft w:val="0"/>
                                                                                                                                                                                                                                                                                                                                                                              <w:marRight w:val="0"/>
                                                                                                                                                                                                                                                                                                                                                                              <w:marTop w:val="0"/>
                                                                                                                                                                                                                                                                                                                                                                              <w:marBottom w:val="0"/>
                                                                                                                                                                                                                                                                                                                                                                              <w:divBdr>
                                                                                                                                                                                                                                                                                                                                                                                <w:top w:val="none" w:sz="0" w:space="0" w:color="auto"/>
                                                                                                                                                                                                                                                                                                                                                                                <w:left w:val="none" w:sz="0" w:space="0" w:color="auto"/>
                                                                                                                                                                                                                                                                                                                                                                                <w:bottom w:val="none" w:sz="0" w:space="0" w:color="auto"/>
                                                                                                                                                                                                                                                                                                                                                                                <w:right w:val="none" w:sz="0" w:space="0" w:color="auto"/>
                                                                                                                                                                                                                                                                                                                                                                              </w:divBdr>
                                                                                                                                                                                                                                                                                                                                                                              <w:divsChild>
                                                                                                                                                                                                                                                                                                                                                                                <w:div w:id="2134247516">
                                                                                                                                                                                                                                                                                                                                                                                  <w:marLeft w:val="0"/>
                                                                                                                                                                                                                                                                                                                                                                                  <w:marRight w:val="0"/>
                                                                                                                                                                                                                                                                                                                                                                                  <w:marTop w:val="0"/>
                                                                                                                                                                                                                                                                                                                                                                                  <w:marBottom w:val="0"/>
                                                                                                                                                                                                                                                                                                                                                                                  <w:divBdr>
                                                                                                                                                                                                                                                                                                                                                                                    <w:top w:val="none" w:sz="0" w:space="0" w:color="auto"/>
                                                                                                                                                                                                                                                                                                                                                                                    <w:left w:val="none" w:sz="0" w:space="0" w:color="auto"/>
                                                                                                                                                                                                                                                                                                                                                                                    <w:bottom w:val="none" w:sz="0" w:space="0" w:color="auto"/>
                                                                                                                                                                                                                                                                                                                                                                                    <w:right w:val="none" w:sz="0" w:space="0" w:color="auto"/>
                                                                                                                                                                                                                                                                                                                                                                                  </w:divBdr>
                                                                                                                                                                                                                                                                                                                                                                                  <w:divsChild>
                                                                                                                                                                                                                                                                                                                                                                                    <w:div w:id="625625842">
                                                                                                                                                                                                                                                                                                                                                                                      <w:marLeft w:val="0"/>
                                                                                                                                                                                                                                                                                                                                                                                      <w:marRight w:val="0"/>
                                                                                                                                                                                                                                                                                                                                                                                      <w:marTop w:val="0"/>
                                                                                                                                                                                                                                                                                                                                                                                      <w:marBottom w:val="0"/>
                                                                                                                                                                                                                                                                                                                                                                                      <w:divBdr>
                                                                                                                                                                                                                                                                                                                                                                                        <w:top w:val="none" w:sz="0" w:space="0" w:color="auto"/>
                                                                                                                                                                                                                                                                                                                                                                                        <w:left w:val="none" w:sz="0" w:space="0" w:color="auto"/>
                                                                                                                                                                                                                                                                                                                                                                                        <w:bottom w:val="none" w:sz="0" w:space="0" w:color="auto"/>
                                                                                                                                                                                                                                                                                                                                                                                        <w:right w:val="none" w:sz="0" w:space="0" w:color="auto"/>
                                                                                                                                                                                                                                                                                                                                                                                      </w:divBdr>
                                                                                                                                                                                                                                                                                                                                                                                      <w:divsChild>
                                                                                                                                                                                                                                                                                                                                                                                        <w:div w:id="1279796226">
                                                                                                                                                                                                                                                                                                                                                                                          <w:marLeft w:val="0"/>
                                                                                                                                                                                                                                                                                                                                                                                          <w:marRight w:val="0"/>
                                                                                                                                                                                                                                                                                                                                                                                          <w:marTop w:val="0"/>
                                                                                                                                                                                                                                                                                                                                                                                          <w:marBottom w:val="0"/>
                                                                                                                                                                                                                                                                                                                                                                                          <w:divBdr>
                                                                                                                                                                                                                                                                                                                                                                                            <w:top w:val="none" w:sz="0" w:space="0" w:color="auto"/>
                                                                                                                                                                                                                                                                                                                                                                                            <w:left w:val="none" w:sz="0" w:space="0" w:color="auto"/>
                                                                                                                                                                                                                                                                                                                                                                                            <w:bottom w:val="none" w:sz="0" w:space="0" w:color="auto"/>
                                                                                                                                                                                                                                                                                                                                                                                            <w:right w:val="none" w:sz="0" w:space="0" w:color="auto"/>
                                                                                                                                                                                                                                                                                                                                                                                          </w:divBdr>
                                                                                                                                                                                                                                                                                                                                                                                          <w:divsChild>
                                                                                                                                                                                                                                                                                                                                                                                            <w:div w:id="433137479">
                                                                                                                                                                                                                                                                                                                                                                                              <w:marLeft w:val="0"/>
                                                                                                                                                                                                                                                                                                                                                                                              <w:marRight w:val="0"/>
                                                                                                                                                                                                                                                                                                                                                                                              <w:marTop w:val="0"/>
                                                                                                                                                                                                                                                                                                                                                                                              <w:marBottom w:val="0"/>
                                                                                                                                                                                                                                                                                                                                                                                              <w:divBdr>
                                                                                                                                                                                                                                                                                                                                                                                                <w:top w:val="none" w:sz="0" w:space="0" w:color="auto"/>
                                                                                                                                                                                                                                                                                                                                                                                                <w:left w:val="none" w:sz="0" w:space="0" w:color="auto"/>
                                                                                                                                                                                                                                                                                                                                                                                                <w:bottom w:val="none" w:sz="0" w:space="0" w:color="auto"/>
                                                                                                                                                                                                                                                                                                                                                                                                <w:right w:val="none" w:sz="0" w:space="0" w:color="auto"/>
                                                                                                                                                                                                                                                                                                                                                                                              </w:divBdr>
                                                                                                                                                                                                                                                                                                                                                                                              <w:divsChild>
                                                                                                                                                                                                                                                                                                                                                                                                <w:div w:id="1670214034">
                                                                                                                                                                                                                                                                                                                                                                                                  <w:marLeft w:val="0"/>
                                                                                                                                                                                                                                                                                                                                                                                                  <w:marRight w:val="0"/>
                                                                                                                                                                                                                                                                                                                                                                                                  <w:marTop w:val="0"/>
                                                                                                                                                                                                                                                                                                                                                                                                  <w:marBottom w:val="0"/>
                                                                                                                                                                                                                                                                                                                                                                                                  <w:divBdr>
                                                                                                                                                                                                                                                                                                                                                                                                    <w:top w:val="none" w:sz="0" w:space="0" w:color="auto"/>
                                                                                                                                                                                                                                                                                                                                                                                                    <w:left w:val="none" w:sz="0" w:space="0" w:color="auto"/>
                                                                                                                                                                                                                                                                                                                                                                                                    <w:bottom w:val="none" w:sz="0" w:space="0" w:color="auto"/>
                                                                                                                                                                                                                                                                                                                                                                                                    <w:right w:val="none" w:sz="0" w:space="0" w:color="auto"/>
                                                                                                                                                                                                                                                                                                                                                                                                  </w:divBdr>
                                                                                                                                                                                                                                                                                                                                                                                                  <w:divsChild>
                                                                                                                                                                                                                                                                                                                                                                                                    <w:div w:id="283774929">
                                                                                                                                                                                                                                                                                                                                                                                                      <w:marLeft w:val="0"/>
                                                                                                                                                                                                                                                                                                                                                                                                      <w:marRight w:val="0"/>
                                                                                                                                                                                                                                                                                                                                                                                                      <w:marTop w:val="0"/>
                                                                                                                                                                                                                                                                                                                                                                                                      <w:marBottom w:val="0"/>
                                                                                                                                                                                                                                                                                                                                                                                                      <w:divBdr>
                                                                                                                                                                                                                                                                                                                                                                                                        <w:top w:val="none" w:sz="0" w:space="0" w:color="auto"/>
                                                                                                                                                                                                                                                                                                                                                                                                        <w:left w:val="none" w:sz="0" w:space="0" w:color="auto"/>
                                                                                                                                                                                                                                                                                                                                                                                                        <w:bottom w:val="none" w:sz="0" w:space="0" w:color="auto"/>
                                                                                                                                                                                                                                                                                                                                                                                                        <w:right w:val="none" w:sz="0" w:space="0" w:color="auto"/>
                                                                                                                                                                                                                                                                                                                                                                                                      </w:divBdr>
                                                                                                                                                                                                                                                                                                                                                                                                      <w:divsChild>
                                                                                                                                                                                                                                                                                                                                                                                                        <w:div w:id="2060669124">
                                                                                                                                                                                                                                                                                                                                                                                                          <w:marLeft w:val="0"/>
                                                                                                                                                                                                                                                                                                                                                                                                          <w:marRight w:val="0"/>
                                                                                                                                                                                                                                                                                                                                                                                                          <w:marTop w:val="0"/>
                                                                                                                                                                                                                                                                                                                                                                                                          <w:marBottom w:val="0"/>
                                                                                                                                                                                                                                                                                                                                                                                                          <w:divBdr>
                                                                                                                                                                                                                                                                                                                                                                                                            <w:top w:val="none" w:sz="0" w:space="0" w:color="auto"/>
                                                                                                                                                                                                                                                                                                                                                                                                            <w:left w:val="none" w:sz="0" w:space="0" w:color="auto"/>
                                                                                                                                                                                                                                                                                                                                                                                                            <w:bottom w:val="none" w:sz="0" w:space="0" w:color="auto"/>
                                                                                                                                                                                                                                                                                                                                                                                                            <w:right w:val="none" w:sz="0" w:space="0" w:color="auto"/>
                                                                                                                                                                                                                                                                                                                                                                                                          </w:divBdr>
                                                                                                                                                                                                                                                                                                                                                                                                          <w:divsChild>
                                                                                                                                                                                                                                                                                                                                                                                                            <w:div w:id="1072582257">
                                                                                                                                                                                                                                                                                                                                                                                                              <w:marLeft w:val="0"/>
                                                                                                                                                                                                                                                                                                                                                                                                              <w:marRight w:val="0"/>
                                                                                                                                                                                                                                                                                                                                                                                                              <w:marTop w:val="0"/>
                                                                                                                                                                                                                                                                                                                                                                                                              <w:marBottom w:val="0"/>
                                                                                                                                                                                                                                                                                                                                                                                                              <w:divBdr>
                                                                                                                                                                                                                                                                                                                                                                                                                <w:top w:val="none" w:sz="0" w:space="0" w:color="auto"/>
                                                                                                                                                                                                                                                                                                                                                                                                                <w:left w:val="none" w:sz="0" w:space="0" w:color="auto"/>
                                                                                                                                                                                                                                                                                                                                                                                                                <w:bottom w:val="none" w:sz="0" w:space="0" w:color="auto"/>
                                                                                                                                                                                                                                                                                                                                                                                                                <w:right w:val="none" w:sz="0" w:space="0" w:color="auto"/>
                                                                                                                                                                                                                                                                                                                                                                                                              </w:divBdr>
                                                                                                                                                                                                                                                                                                                                                                                                              <w:divsChild>
                                                                                                                                                                                                                                                                                                                                                                                                                <w:div w:id="1545563219">
                                                                                                                                                                                                                                                                                                                                                                                                                  <w:marLeft w:val="0"/>
                                                                                                                                                                                                                                                                                                                                                                                                                  <w:marRight w:val="0"/>
                                                                                                                                                                                                                                                                                                                                                                                                                  <w:marTop w:val="0"/>
                                                                                                                                                                                                                                                                                                                                                                                                                  <w:marBottom w:val="0"/>
                                                                                                                                                                                                                                                                                                                                                                                                                  <w:divBdr>
                                                                                                                                                                                                                                                                                                                                                                                                                    <w:top w:val="none" w:sz="0" w:space="0" w:color="auto"/>
                                                                                                                                                                                                                                                                                                                                                                                                                    <w:left w:val="none" w:sz="0" w:space="0" w:color="auto"/>
                                                                                                                                                                                                                                                                                                                                                                                                                    <w:bottom w:val="none" w:sz="0" w:space="0" w:color="auto"/>
                                                                                                                                                                                                                                                                                                                                                                                                                    <w:right w:val="none" w:sz="0" w:space="0" w:color="auto"/>
                                                                                                                                                                                                                                                                                                                                                                                                                  </w:divBdr>
                                                                                                                                                                                                                                                                                                                                                                                                                  <w:divsChild>
                                                                                                                                                                                                                                                                                                                                                                                                                    <w:div w:id="1979456605">
                                                                                                                                                                                                                                                                                                                                                                                                                      <w:marLeft w:val="0"/>
                                                                                                                                                                                                                                                                                                                                                                                                                      <w:marRight w:val="0"/>
                                                                                                                                                                                                                                                                                                                                                                                                                      <w:marTop w:val="0"/>
                                                                                                                                                                                                                                                                                                                                                                                                                      <w:marBottom w:val="0"/>
                                                                                                                                                                                                                                                                                                                                                                                                                      <w:divBdr>
                                                                                                                                                                                                                                                                                                                                                                                                                        <w:top w:val="none" w:sz="0" w:space="0" w:color="auto"/>
                                                                                                                                                                                                                                                                                                                                                                                                                        <w:left w:val="none" w:sz="0" w:space="0" w:color="auto"/>
                                                                                                                                                                                                                                                                                                                                                                                                                        <w:bottom w:val="none" w:sz="0" w:space="0" w:color="auto"/>
                                                                                                                                                                                                                                                                                                                                                                                                                        <w:right w:val="none" w:sz="0" w:space="0" w:color="auto"/>
                                                                                                                                                                                                                                                                                                                                                                                                                      </w:divBdr>
                                                                                                                                                                                                                                                                                                                                                                                                                      <w:divsChild>
                                                                                                                                                                                                                                                                                                                                                                                                                        <w:div w:id="445344281">
                                                                                                                                                                                                                                                                                                                                                                                                                          <w:marLeft w:val="0"/>
                                                                                                                                                                                                                                                                                                                                                                                                                          <w:marRight w:val="0"/>
                                                                                                                                                                                                                                                                                                                                                                                                                          <w:marTop w:val="0"/>
                                                                                                                                                                                                                                                                                                                                                                                                                          <w:marBottom w:val="0"/>
                                                                                                                                                                                                                                                                                                                                                                                                                          <w:divBdr>
                                                                                                                                                                                                                                                                                                                                                                                                                            <w:top w:val="none" w:sz="0" w:space="0" w:color="auto"/>
                                                                                                                                                                                                                                                                                                                                                                                                                            <w:left w:val="none" w:sz="0" w:space="0" w:color="auto"/>
                                                                                                                                                                                                                                                                                                                                                                                                                            <w:bottom w:val="none" w:sz="0" w:space="0" w:color="auto"/>
                                                                                                                                                                                                                                                                                                                                                                                                                            <w:right w:val="none" w:sz="0" w:space="0" w:color="auto"/>
                                                                                                                                                                                                                                                                                                                                                                                                                          </w:divBdr>
                                                                                                                                                                                                                                                                                                                                                                                                                          <w:divsChild>
                                                                                                                                                                                                                                                                                                                                                                                                                            <w:div w:id="41751157">
                                                                                                                                                                                                                                                                                                                                                                                                                              <w:marLeft w:val="0"/>
                                                                                                                                                                                                                                                                                                                                                                                                                              <w:marRight w:val="0"/>
                                                                                                                                                                                                                                                                                                                                                                                                                              <w:marTop w:val="0"/>
                                                                                                                                                                                                                                                                                                                                                                                                                              <w:marBottom w:val="0"/>
                                                                                                                                                                                                                                                                                                                                                                                                                              <w:divBdr>
                                                                                                                                                                                                                                                                                                                                                                                                                                <w:top w:val="none" w:sz="0" w:space="0" w:color="auto"/>
                                                                                                                                                                                                                                                                                                                                                                                                                                <w:left w:val="none" w:sz="0" w:space="0" w:color="auto"/>
                                                                                                                                                                                                                                                                                                                                                                                                                                <w:bottom w:val="none" w:sz="0" w:space="0" w:color="auto"/>
                                                                                                                                                                                                                                                                                                                                                                                                                                <w:right w:val="none" w:sz="0" w:space="0" w:color="auto"/>
                                                                                                                                                                                                                                                                                                                                                                                                                              </w:divBdr>
                                                                                                                                                                                                                                                                                                                                                                                                                            </w:div>
                                                                                                                                                                                                                                                                                                                                                                                                                            <w:div w:id="238028688">
                                                                                                                                                                                                                                                                                                                                                                                                                              <w:marLeft w:val="0"/>
                                                                                                                                                                                                                                                                                                                                                                                                                              <w:marRight w:val="0"/>
                                                                                                                                                                                                                                                                                                                                                                                                                              <w:marTop w:val="0"/>
                                                                                                                                                                                                                                                                                                                                                                                                                              <w:marBottom w:val="0"/>
                                                                                                                                                                                                                                                                                                                                                                                                                              <w:divBdr>
                                                                                                                                                                                                                                                                                                                                                                                                                                <w:top w:val="none" w:sz="0" w:space="0" w:color="auto"/>
                                                                                                                                                                                                                                                                                                                                                                                                                                <w:left w:val="none" w:sz="0" w:space="0" w:color="auto"/>
                                                                                                                                                                                                                                                                                                                                                                                                                                <w:bottom w:val="none" w:sz="0" w:space="0" w:color="auto"/>
                                                                                                                                                                                                                                                                                                                                                                                                                                <w:right w:val="none" w:sz="0" w:space="0" w:color="auto"/>
                                                                                                                                                                                                                                                                                                                                                                                                                              </w:divBdr>
                                                                                                                                                                                                                                                                                                                                                                                                                              <w:divsChild>
                                                                                                                                                                                                                                                                                                                                                                                                                                <w:div w:id="892153287">
                                                                                                                                                                                                                                                                                                                                                                                                                                  <w:marLeft w:val="0"/>
                                                                                                                                                                                                                                                                                                                                                                                                                                  <w:marRight w:val="0"/>
                                                                                                                                                                                                                                                                                                                                                                                                                                  <w:marTop w:val="0"/>
                                                                                                                                                                                                                                                                                                                                                                                                                                  <w:marBottom w:val="0"/>
                                                                                                                                                                                                                                                                                                                                                                                                                                  <w:divBdr>
                                                                                                                                                                                                                                                                                                                                                                                                                                    <w:top w:val="none" w:sz="0" w:space="0" w:color="auto"/>
                                                                                                                                                                                                                                                                                                                                                                                                                                    <w:left w:val="none" w:sz="0" w:space="0" w:color="auto"/>
                                                                                                                                                                                                                                                                                                                                                                                                                                    <w:bottom w:val="none" w:sz="0" w:space="0" w:color="auto"/>
                                                                                                                                                                                                                                                                                                                                                                                                                                    <w:right w:val="none" w:sz="0" w:space="0" w:color="auto"/>
                                                                                                                                                                                                                                                                                                                                                                                                                                  </w:divBdr>
                                                                                                                                                                                                                                                                                                                                                                                                                                  <w:divsChild>
                                                                                                                                                                                                                                                                                                                                                                                                                                    <w:div w:id="918900917">
                                                                                                                                                                                                                                                                                                                                                                                                                                      <w:marLeft w:val="0"/>
                                                                                                                                                                                                                                                                                                                                                                                                                                      <w:marRight w:val="0"/>
                                                                                                                                                                                                                                                                                                                                                                                                                                      <w:marTop w:val="0"/>
                                                                                                                                                                                                                                                                                                                                                                                                                                      <w:marBottom w:val="0"/>
                                                                                                                                                                                                                                                                                                                                                                                                                                      <w:divBdr>
                                                                                                                                                                                                                                                                                                                                                                                                                                        <w:top w:val="none" w:sz="0" w:space="0" w:color="auto"/>
                                                                                                                                                                                                                                                                                                                                                                                                                                        <w:left w:val="none" w:sz="0" w:space="0" w:color="auto"/>
                                                                                                                                                                                                                                                                                                                                                                                                                                        <w:bottom w:val="none" w:sz="0" w:space="0" w:color="auto"/>
                                                                                                                                                                                                                                                                                                                                                                                                                                        <w:right w:val="none" w:sz="0" w:space="0" w:color="auto"/>
                                                                                                                                                                                                                                                                                                                                                                                                                                      </w:divBdr>
                                                                                                                                                                                                                                                                                                                                                                                                                                      <w:divsChild>
                                                                                                                                                                                                                                                                                                                                                                                                                                        <w:div w:id="1691450953">
                                                                                                                                                                                                                                                                                                                                                                                                                                          <w:marLeft w:val="0"/>
                                                                                                                                                                                                                                                                                                                                                                                                                                          <w:marRight w:val="0"/>
                                                                                                                                                                                                                                                                                                                                                                                                                                          <w:marTop w:val="0"/>
                                                                                                                                                                                                                                                                                                                                                                                                                                          <w:marBottom w:val="0"/>
                                                                                                                                                                                                                                                                                                                                                                                                                                          <w:divBdr>
                                                                                                                                                                                                                                                                                                                                                                                                                                            <w:top w:val="none" w:sz="0" w:space="0" w:color="auto"/>
                                                                                                                                                                                                                                                                                                                                                                                                                                            <w:left w:val="none" w:sz="0" w:space="0" w:color="auto"/>
                                                                                                                                                                                                                                                                                                                                                                                                                                            <w:bottom w:val="none" w:sz="0" w:space="0" w:color="auto"/>
                                                                                                                                                                                                                                                                                                                                                                                                                                            <w:right w:val="none" w:sz="0" w:space="0" w:color="auto"/>
                                                                                                                                                                                                                                                                                                                                                                                                                                          </w:divBdr>
                                                                                                                                                                                                                                                                                                                                                                                                                                          <w:divsChild>
                                                                                                                                                                                                                                                                                                                                                                                                                                            <w:div w:id="2091194990">
                                                                                                                                                                                                                                                                                                                                                                                                                                              <w:marLeft w:val="0"/>
                                                                                                                                                                                                                                                                                                                                                                                                                                              <w:marRight w:val="0"/>
                                                                                                                                                                                                                                                                                                                                                                                                                                              <w:marTop w:val="0"/>
                                                                                                                                                                                                                                                                                                                                                                                                                                              <w:marBottom w:val="0"/>
                                                                                                                                                                                                                                                                                                                                                                                                                                              <w:divBdr>
                                                                                                                                                                                                                                                                                                                                                                                                                                                <w:top w:val="none" w:sz="0" w:space="0" w:color="auto"/>
                                                                                                                                                                                                                                                                                                                                                                                                                                                <w:left w:val="none" w:sz="0" w:space="0" w:color="auto"/>
                                                                                                                                                                                                                                                                                                                                                                                                                                                <w:bottom w:val="none" w:sz="0" w:space="0" w:color="auto"/>
                                                                                                                                                                                                                                                                                                                                                                                                                                                <w:right w:val="none" w:sz="0" w:space="0" w:color="auto"/>
                                                                                                                                                                                                                                                                                                                                                                                                                                              </w:divBdr>
                                                                                                                                                                                                                                                                                                                                                                                                                                              <w:divsChild>
                                                                                                                                                                                                                                                                                                                                                                                                                                                <w:div w:id="572280547">
                                                                                                                                                                                                                                                                                                                                                                                                                                                  <w:marLeft w:val="0"/>
                                                                                                                                                                                                                                                                                                                                                                                                                                                  <w:marRight w:val="0"/>
                                                                                                                                                                                                                                                                                                                                                                                                                                                  <w:marTop w:val="0"/>
                                                                                                                                                                                                                                                                                                                                                                                                                                                  <w:marBottom w:val="0"/>
                                                                                                                                                                                                                                                                                                                                                                                                                                                  <w:divBdr>
                                                                                                                                                                                                                                                                                                                                                                                                                                                    <w:top w:val="none" w:sz="0" w:space="0" w:color="auto"/>
                                                                                                                                                                                                                                                                                                                                                                                                                                                    <w:left w:val="none" w:sz="0" w:space="0" w:color="auto"/>
                                                                                                                                                                                                                                                                                                                                                                                                                                                    <w:bottom w:val="none" w:sz="0" w:space="0" w:color="auto"/>
                                                                                                                                                                                                                                                                                                                                                                                                                                                    <w:right w:val="none" w:sz="0" w:space="0" w:color="auto"/>
                                                                                                                                                                                                                                                                                                                                                                                                                                                  </w:divBdr>
                                                                                                                                                                                                                                                                                                                                                                                                                                                  <w:divsChild>
                                                                                                                                                                                                                                                                                                                                                                                                                                                    <w:div w:id="1519156625">
                                                                                                                                                                                                                                                                                                                                                                                                                                                      <w:marLeft w:val="0"/>
                                                                                                                                                                                                                                                                                                                                                                                                                                                      <w:marRight w:val="0"/>
                                                                                                                                                                                                                                                                                                                                                                                                                                                      <w:marTop w:val="0"/>
                                                                                                                                                                                                                                                                                                                                                                                                                                                      <w:marBottom w:val="0"/>
                                                                                                                                                                                                                                                                                                                                                                                                                                                      <w:divBdr>
                                                                                                                                                                                                                                                                                                                                                                                                                                                        <w:top w:val="none" w:sz="0" w:space="0" w:color="auto"/>
                                                                                                                                                                                                                                                                                                                                                                                                                                                        <w:left w:val="none" w:sz="0" w:space="0" w:color="auto"/>
                                                                                                                                                                                                                                                                                                                                                                                                                                                        <w:bottom w:val="none" w:sz="0" w:space="0" w:color="auto"/>
                                                                                                                                                                                                                                                                                                                                                                                                                                                        <w:right w:val="none" w:sz="0" w:space="0" w:color="auto"/>
                                                                                                                                                                                                                                                                                                                                                                                                                                                      </w:divBdr>
                                                                                                                                                                                                                                                                                                                                                                                                                                                      <w:divsChild>
                                                                                                                                                                                                                                                                                                                                                                                                                                                        <w:div w:id="141167039">
                                                                                                                                                                                                                                                                                                                                                                                                                                                          <w:marLeft w:val="0"/>
                                                                                                                                                                                                                                                                                                                                                                                                                                                          <w:marRight w:val="0"/>
                                                                                                                                                                                                                                                                                                                                                                                                                                                          <w:marTop w:val="0"/>
                                                                                                                                                                                                                                                                                                                                                                                                                                                          <w:marBottom w:val="0"/>
                                                                                                                                                                                                                                                                                                                                                                                                                                                          <w:divBdr>
                                                                                                                                                                                                                                                                                                                                                                                                                                                            <w:top w:val="none" w:sz="0" w:space="0" w:color="auto"/>
                                                                                                                                                                                                                                                                                                                                                                                                                                                            <w:left w:val="none" w:sz="0" w:space="0" w:color="auto"/>
                                                                                                                                                                                                                                                                                                                                                                                                                                                            <w:bottom w:val="none" w:sz="0" w:space="0" w:color="auto"/>
                                                                                                                                                                                                                                                                                                                                                                                                                                                            <w:right w:val="none" w:sz="0" w:space="0" w:color="auto"/>
                                                                                                                                                                                                                                                                                                                                                                                                                                                          </w:divBdr>
                                                                                                                                                                                                                                                                                                                                                                                                                                                          <w:divsChild>
                                                                                                                                                                                                                                                                                                                                                                                                                                                            <w:div w:id="635599461">
                                                                                                                                                                                                                                                                                                                                                                                                                                                              <w:marLeft w:val="0"/>
                                                                                                                                                                                                                                                                                                                                                                                                                                                              <w:marRight w:val="0"/>
                                                                                                                                                                                                                                                                                                                                                                                                                                                              <w:marTop w:val="0"/>
                                                                                                                                                                                                                                                                                                                                                                                                                                                              <w:marBottom w:val="0"/>
                                                                                                                                                                                                                                                                                                                                                                                                                                                              <w:divBdr>
                                                                                                                                                                                                                                                                                                                                                                                                                                                                <w:top w:val="none" w:sz="0" w:space="0" w:color="auto"/>
                                                                                                                                                                                                                                                                                                                                                                                                                                                                <w:left w:val="none" w:sz="0" w:space="0" w:color="auto"/>
                                                                                                                                                                                                                                                                                                                                                                                                                                                                <w:bottom w:val="none" w:sz="0" w:space="0" w:color="auto"/>
                                                                                                                                                                                                                                                                                                                                                                                                                                                                <w:right w:val="none" w:sz="0" w:space="0" w:color="auto"/>
                                                                                                                                                                                                                                                                                                                                                                                                                                                              </w:divBdr>
                                                                                                                                                                                                                                                                                                                                                                                                                                                              <w:divsChild>
                                                                                                                                                                                                                                                                                                                                                                                                                                                                <w:div w:id="2143190465">
                                                                                                                                                                                                                                                                                                                                                                                                                                                                  <w:marLeft w:val="0"/>
                                                                                                                                                                                                                                                                                                                                                                                                                                                                  <w:marRight w:val="0"/>
                                                                                                                                                                                                                                                                                                                                                                                                                                                                  <w:marTop w:val="0"/>
                                                                                                                                                                                                                                                                                                                                                                                                                                                                  <w:marBottom w:val="0"/>
                                                                                                                                                                                                                                                                                                                                                                                                                                                                  <w:divBdr>
                                                                                                                                                                                                                                                                                                                                                                                                                                                                    <w:top w:val="none" w:sz="0" w:space="0" w:color="auto"/>
                                                                                                                                                                                                                                                                                                                                                                                                                                                                    <w:left w:val="none" w:sz="0" w:space="0" w:color="auto"/>
                                                                                                                                                                                                                                                                                                                                                                                                                                                                    <w:bottom w:val="none" w:sz="0" w:space="0" w:color="auto"/>
                                                                                                                                                                                                                                                                                                                                                                                                                                                                    <w:right w:val="none" w:sz="0" w:space="0" w:color="auto"/>
                                                                                                                                                                                                                                                                                                                                                                                                                                                                  </w:divBdr>
                                                                                                                                                                                                                                                                                                                                                                                                                                                                  <w:divsChild>
                                                                                                                                                                                                                                                                                                                                                                                                                                                                    <w:div w:id="1326132102">
                                                                                                                                                                                                                                                                                                                                                                                                                                                                      <w:marLeft w:val="0"/>
                                                                                                                                                                                                                                                                                                                                                                                                                                                                      <w:marRight w:val="0"/>
                                                                                                                                                                                                                                                                                                                                                                                                                                                                      <w:marTop w:val="0"/>
                                                                                                                                                                                                                                                                                                                                                                                                                                                                      <w:marBottom w:val="0"/>
                                                                                                                                                                                                                                                                                                                                                                                                                                                                      <w:divBdr>
                                                                                                                                                                                                                                                                                                                                                                                                                                                                        <w:top w:val="none" w:sz="0" w:space="0" w:color="auto"/>
                                                                                                                                                                                                                                                                                                                                                                                                                                                                        <w:left w:val="none" w:sz="0" w:space="0" w:color="auto"/>
                                                                                                                                                                                                                                                                                                                                                                                                                                                                        <w:bottom w:val="none" w:sz="0" w:space="0" w:color="auto"/>
                                                                                                                                                                                                                                                                                                                                                                                                                                                                        <w:right w:val="none" w:sz="0" w:space="0" w:color="auto"/>
                                                                                                                                                                                                                                                                                                                                                                                                                                                                      </w:divBdr>
                                                                                                                                                                                                                                                                                                                                                                                                                                                                      <w:divsChild>
                                                                                                                                                                                                                                                                                                                                                                                                                                                                        <w:div w:id="1575696581">
                                                                                                                                                                                                                                                                                                                                                                                                                                                                          <w:marLeft w:val="0"/>
                                                                                                                                                                                                                                                                                                                                                                                                                                                                          <w:marRight w:val="0"/>
                                                                                                                                                                                                                                                                                                                                                                                                                                                                          <w:marTop w:val="0"/>
                                                                                                                                                                                                                                                                                                                                                                                                                                                                          <w:marBottom w:val="0"/>
                                                                                                                                                                                                                                                                                                                                                                                                                                                                          <w:divBdr>
                                                                                                                                                                                                                                                                                                                                                                                                                                                                            <w:top w:val="none" w:sz="0" w:space="0" w:color="auto"/>
                                                                                                                                                                                                                                                                                                                                                                                                                                                                            <w:left w:val="none" w:sz="0" w:space="0" w:color="auto"/>
                                                                                                                                                                                                                                                                                                                                                                                                                                                                            <w:bottom w:val="none" w:sz="0" w:space="0" w:color="auto"/>
                                                                                                                                                                                                                                                                                                                                                                                                                                                                            <w:right w:val="none" w:sz="0" w:space="0" w:color="auto"/>
                                                                                                                                                                                                                                                                                                                                                                                                                                                                          </w:divBdr>
                                                                                                                                                                                                                                                                                                                                                                                                                                                                          <w:divsChild>
                                                                                                                                                                                                                                                                                                                                                                                                                                                                            <w:div w:id="1496797438">
                                                                                                                                                                                                                                                                                                                                                                                                                                                                              <w:marLeft w:val="0"/>
                                                                                                                                                                                                                                                                                                                                                                                                                                                                              <w:marRight w:val="0"/>
                                                                                                                                                                                                                                                                                                                                                                                                                                                                              <w:marTop w:val="0"/>
                                                                                                                                                                                                                                                                                                                                                                                                                                                                              <w:marBottom w:val="0"/>
                                                                                                                                                                                                                                                                                                                                                                                                                                                                              <w:divBdr>
                                                                                                                                                                                                                                                                                                                                                                                                                                                                                <w:top w:val="none" w:sz="0" w:space="0" w:color="auto"/>
                                                                                                                                                                                                                                                                                                                                                                                                                                                                                <w:left w:val="none" w:sz="0" w:space="0" w:color="auto"/>
                                                                                                                                                                                                                                                                                                                                                                                                                                                                                <w:bottom w:val="none" w:sz="0" w:space="0" w:color="auto"/>
                                                                                                                                                                                                                                                                                                                                                                                                                                                                                <w:right w:val="none" w:sz="0" w:space="0" w:color="auto"/>
                                                                                                                                                                                                                                                                                                                                                                                                                                                                              </w:divBdr>
                                                                                                                                                                                                                                                                                                                                                                                                                                                                              <w:divsChild>
                                                                                                                                                                                                                                                                                                                                                                                                                                                                                <w:div w:id="258297868">
                                                                                                                                                                                                                                                                                                                                                                                                                                                                                  <w:marLeft w:val="0"/>
                                                                                                                                                                                                                                                                                                                                                                                                                                                                                  <w:marRight w:val="0"/>
                                                                                                                                                                                                                                                                                                                                                                                                                                                                                  <w:marTop w:val="0"/>
                                                                                                                                                                                                                                                                                                                                                                                                                                                                                  <w:marBottom w:val="0"/>
                                                                                                                                                                                                                                                                                                                                                                                                                                                                                  <w:divBdr>
                                                                                                                                                                                                                                                                                                                                                                                                                                                                                    <w:top w:val="none" w:sz="0" w:space="0" w:color="auto"/>
                                                                                                                                                                                                                                                                                                                                                                                                                                                                                    <w:left w:val="none" w:sz="0" w:space="0" w:color="auto"/>
                                                                                                                                                                                                                                                                                                                                                                                                                                                                                    <w:bottom w:val="none" w:sz="0" w:space="0" w:color="auto"/>
                                                                                                                                                                                                                                                                                                                                                                                                                                                                                    <w:right w:val="none" w:sz="0" w:space="0" w:color="auto"/>
                                                                                                                                                                                                                                                                                                                                                                                                                                                                                  </w:divBdr>
                                                                                                                                                                                                                                                                                                                                                                                                                                                                                  <w:divsChild>
                                                                                                                                                                                                                                                                                                                                                                                                                                                                                    <w:div w:id="1086076989">
                                                                                                                                                                                                                                                                                                                                                                                                                                                                                      <w:marLeft w:val="0"/>
                                                                                                                                                                                                                                                                                                                                                                                                                                                                                      <w:marRight w:val="0"/>
                                                                                                                                                                                                                                                                                                                                                                                                                                                                                      <w:marTop w:val="0"/>
                                                                                                                                                                                                                                                                                                                                                                                                                                                                                      <w:marBottom w:val="0"/>
                                                                                                                                                                                                                                                                                                                                                                                                                                                                                      <w:divBdr>
                                                                                                                                                                                                                                                                                                                                                                                                                                                                                        <w:top w:val="none" w:sz="0" w:space="0" w:color="auto"/>
                                                                                                                                                                                                                                                                                                                                                                                                                                                                                        <w:left w:val="none" w:sz="0" w:space="0" w:color="auto"/>
                                                                                                                                                                                                                                                                                                                                                                                                                                                                                        <w:bottom w:val="none" w:sz="0" w:space="0" w:color="auto"/>
                                                                                                                                                                                                                                                                                                                                                                                                                                                                                        <w:right w:val="none" w:sz="0" w:space="0" w:color="auto"/>
                                                                                                                                                                                                                                                                                                                                                                                                                                                                                      </w:divBdr>
                                                                                                                                                                                                                                                                                                                                                                                                                                                                                      <w:divsChild>
                                                                                                                                                                                                                                                                                                                                                                                                                                                                                        <w:div w:id="1511598777">
                                                                                                                                                                                                                                                                                                                                                                                                                                                                                          <w:marLeft w:val="0"/>
                                                                                                                                                                                                                                                                                                                                                                                                                                                                                          <w:marRight w:val="0"/>
                                                                                                                                                                                                                                                                                                                                                                                                                                                                                          <w:marTop w:val="0"/>
                                                                                                                                                                                                                                                                                                                                                                                                                                                                                          <w:marBottom w:val="0"/>
                                                                                                                                                                                                                                                                                                                                                                                                                                                                                          <w:divBdr>
                                                                                                                                                                                                                                                                                                                                                                                                                                                                                            <w:top w:val="none" w:sz="0" w:space="0" w:color="auto"/>
                                                                                                                                                                                                                                                                                                                                                                                                                                                                                            <w:left w:val="none" w:sz="0" w:space="0" w:color="auto"/>
                                                                                                                                                                                                                                                                                                                                                                                                                                                                                            <w:bottom w:val="none" w:sz="0" w:space="0" w:color="auto"/>
                                                                                                                                                                                                                                                                                                                                                                                                                                                                                            <w:right w:val="none" w:sz="0" w:space="0" w:color="auto"/>
                                                                                                                                                                                                                                                                                                                                                                                                                                                                                          </w:divBdr>
                                                                                                                                                                                                                                                                                                                                                                                                                                                                                          <w:divsChild>
                                                                                                                                                                                                                                                                                                                                                                                                                                                                                            <w:div w:id="1231619716">
                                                                                                                                                                                                                                                                                                                                                                                                                                                                                              <w:marLeft w:val="0"/>
                                                                                                                                                                                                                                                                                                                                                                                                                                                                                              <w:marRight w:val="0"/>
                                                                                                                                                                                                                                                                                                                                                                                                                                                                                              <w:marTop w:val="0"/>
                                                                                                                                                                                                                                                                                                                                                                                                                                                                                              <w:marBottom w:val="0"/>
                                                                                                                                                                                                                                                                                                                                                                                                                                                                                              <w:divBdr>
                                                                                                                                                                                                                                                                                                                                                                                                                                                                                                <w:top w:val="none" w:sz="0" w:space="0" w:color="auto"/>
                                                                                                                                                                                                                                                                                                                                                                                                                                                                                                <w:left w:val="none" w:sz="0" w:space="0" w:color="auto"/>
                                                                                                                                                                                                                                                                                                                                                                                                                                                                                                <w:bottom w:val="none" w:sz="0" w:space="0" w:color="auto"/>
                                                                                                                                                                                                                                                                                                                                                                                                                                                                                                <w:right w:val="none" w:sz="0" w:space="0" w:color="auto"/>
                                                                                                                                                                                                                                                                                                                                                                                                                                                                                              </w:divBdr>
                                                                                                                                                                                                                                                                                                                                                                                                                                                                                              <w:divsChild>
                                                                                                                                                                                                                                                                                                                                                                                                                                                                                                <w:div w:id="1218518250">
                                                                                                                                                                                                                                                                                                                                                                                                                                                                                                  <w:marLeft w:val="0"/>
                                                                                                                                                                                                                                                                                                                                                                                                                                                                                                  <w:marRight w:val="0"/>
                                                                                                                                                                                                                                                                                                                                                                                                                                                                                                  <w:marTop w:val="0"/>
                                                                                                                                                                                                                                                                                                                                                                                                                                                                                                  <w:marBottom w:val="0"/>
                                                                                                                                                                                                                                                                                                                                                                                                                                                                                                  <w:divBdr>
                                                                                                                                                                                                                                                                                                                                                                                                                                                                                                    <w:top w:val="none" w:sz="0" w:space="0" w:color="auto"/>
                                                                                                                                                                                                                                                                                                                                                                                                                                                                                                    <w:left w:val="none" w:sz="0" w:space="0" w:color="auto"/>
                                                                                                                                                                                                                                                                                                                                                                                                                                                                                                    <w:bottom w:val="none" w:sz="0" w:space="0" w:color="auto"/>
                                                                                                                                                                                                                                                                                                                                                                                                                                                                                                    <w:right w:val="none" w:sz="0" w:space="0" w:color="auto"/>
                                                                                                                                                                                                                                                                                                                                                                                                                                                                                                  </w:divBdr>
                                                                                                                                                                                                                                                                                                                                                                                                                                                                                                  <w:divsChild>
                                                                                                                                                                                                                                                                                                                                                                                                                                                                                                    <w:div w:id="371611516">
                                                                                                                                                                                                                                                                                                                                                                                                                                                                                                      <w:marLeft w:val="0"/>
                                                                                                                                                                                                                                                                                                                                                                                                                                                                                                      <w:marRight w:val="0"/>
                                                                                                                                                                                                                                                                                                                                                                                                                                                                                                      <w:marTop w:val="0"/>
                                                                                                                                                                                                                                                                                                                                                                                                                                                                                                      <w:marBottom w:val="0"/>
                                                                                                                                                                                                                                                                                                                                                                                                                                                                                                      <w:divBdr>
                                                                                                                                                                                                                                                                                                                                                                                                                                                                                                        <w:top w:val="none" w:sz="0" w:space="0" w:color="auto"/>
                                                                                                                                                                                                                                                                                                                                                                                                                                                                                                        <w:left w:val="none" w:sz="0" w:space="0" w:color="auto"/>
                                                                                                                                                                                                                                                                                                                                                                                                                                                                                                        <w:bottom w:val="none" w:sz="0" w:space="0" w:color="auto"/>
                                                                                                                                                                                                                                                                                                                                                                                                                                                                                                        <w:right w:val="none" w:sz="0" w:space="0" w:color="auto"/>
                                                                                                                                                                                                                                                                                                                                                                                                                                                                                                      </w:divBdr>
                                                                                                                                                                                                                                                                                                                                                                                                                                                                                                      <w:divsChild>
                                                                                                                                                                                                                                                                                                                                                                                                                                                                                                        <w:div w:id="35014316">
                                                                                                                                                                                                                                                                                                                                                                                                                                                                                                          <w:marLeft w:val="0"/>
                                                                                                                                                                                                                                                                                                                                                                                                                                                                                                          <w:marRight w:val="0"/>
                                                                                                                                                                                                                                                                                                                                                                                                                                                                                                          <w:marTop w:val="0"/>
                                                                                                                                                                                                                                                                                                                                                                                                                                                                                                          <w:marBottom w:val="0"/>
                                                                                                                                                                                                                                                                                                                                                                                                                                                                                                          <w:divBdr>
                                                                                                                                                                                                                                                                                                                                                                                                                                                                                                            <w:top w:val="none" w:sz="0" w:space="0" w:color="auto"/>
                                                                                                                                                                                                                                                                                                                                                                                                                                                                                                            <w:left w:val="none" w:sz="0" w:space="0" w:color="auto"/>
                                                                                                                                                                                                                                                                                                                                                                                                                                                                                                            <w:bottom w:val="none" w:sz="0" w:space="0" w:color="auto"/>
                                                                                                                                                                                                                                                                                                                                                                                                                                                                                                            <w:right w:val="none" w:sz="0" w:space="0" w:color="auto"/>
                                                                                                                                                                                                                                                                                                                                                                                                                                                                                                          </w:divBdr>
                                                                                                                                                                                                                                                                                                                                                                                                                                                                                                          <w:divsChild>
                                                                                                                                                                                                                                                                                                                                                                                                                                                                                                            <w:div w:id="1415469780">
                                                                                                                                                                                                                                                                                                                                                                                                                                                                                                              <w:marLeft w:val="0"/>
                                                                                                                                                                                                                                                                                                                                                                                                                                                                                                              <w:marRight w:val="0"/>
                                                                                                                                                                                                                                                                                                                                                                                                                                                                                                              <w:marTop w:val="0"/>
                                                                                                                                                                                                                                                                                                                                                                                                                                                                                                              <w:marBottom w:val="0"/>
                                                                                                                                                                                                                                                                                                                                                                                                                                                                                                              <w:divBdr>
                                                                                                                                                                                                                                                                                                                                                                                                                                                                                                                <w:top w:val="none" w:sz="0" w:space="0" w:color="auto"/>
                                                                                                                                                                                                                                                                                                                                                                                                                                                                                                                <w:left w:val="none" w:sz="0" w:space="0" w:color="auto"/>
                                                                                                                                                                                                                                                                                                                                                                                                                                                                                                                <w:bottom w:val="none" w:sz="0" w:space="0" w:color="auto"/>
                                                                                                                                                                                                                                                                                                                                                                                                                                                                                                                <w:right w:val="none" w:sz="0" w:space="0" w:color="auto"/>
                                                                                                                                                                                                                                                                                                                                                                                                                                                                                                              </w:divBdr>
                                                                                                                                                                                                                                                                                                                                                                                                                                                                                                              <w:divsChild>
                                                                                                                                                                                                                                                                                                                                                                                                                                                                                                                <w:div w:id="354818142">
                                                                                                                                                                                                                                                                                                                                                                                                                                                                                                                  <w:marLeft w:val="0"/>
                                                                                                                                                                                                                                                                                                                                                                                                                                                                                                                  <w:marRight w:val="0"/>
                                                                                                                                                                                                                                                                                                                                                                                                                                                                                                                  <w:marTop w:val="0"/>
                                                                                                                                                                                                                                                                                                                                                                                                                                                                                                                  <w:marBottom w:val="0"/>
                                                                                                                                                                                                                                                                                                                                                                                                                                                                                                                  <w:divBdr>
                                                                                                                                                                                                                                                                                                                                                                                                                                                                                                                    <w:top w:val="none" w:sz="0" w:space="0" w:color="auto"/>
                                                                                                                                                                                                                                                                                                                                                                                                                                                                                                                    <w:left w:val="none" w:sz="0" w:space="0" w:color="auto"/>
                                                                                                                                                                                                                                                                                                                                                                                                                                                                                                                    <w:bottom w:val="none" w:sz="0" w:space="0" w:color="auto"/>
                                                                                                                                                                                                                                                                                                                                                                                                                                                                                                                    <w:right w:val="none" w:sz="0" w:space="0" w:color="auto"/>
                                                                                                                                                                                                                                                                                                                                                                                                                                                                                                                  </w:divBdr>
                                                                                                                                                                                                                                                                                                                                                                                                                                                                                                                  <w:divsChild>
                                                                                                                                                                                                                                                                                                                                                                                                                                                                                                                    <w:div w:id="1961916066">
                                                                                                                                                                                                                                                                                                                                                                                                                                                                                                                      <w:marLeft w:val="0"/>
                                                                                                                                                                                                                                                                                                                                                                                                                                                                                                                      <w:marRight w:val="0"/>
                                                                                                                                                                                                                                                                                                                                                                                                                                                                                                                      <w:marTop w:val="0"/>
                                                                                                                                                                                                                                                                                                                                                                                                                                                                                                                      <w:marBottom w:val="0"/>
                                                                                                                                                                                                                                                                                                                                                                                                                                                                                                                      <w:divBdr>
                                                                                                                                                                                                                                                                                                                                                                                                                                                                                                                        <w:top w:val="none" w:sz="0" w:space="0" w:color="auto"/>
                                                                                                                                                                                                                                                                                                                                                                                                                                                                                                                        <w:left w:val="none" w:sz="0" w:space="0" w:color="auto"/>
                                                                                                                                                                                                                                                                                                                                                                                                                                                                                                                        <w:bottom w:val="none" w:sz="0" w:space="0" w:color="auto"/>
                                                                                                                                                                                                                                                                                                                                                                                                                                                                                                                        <w:right w:val="none" w:sz="0" w:space="0" w:color="auto"/>
                                                                                                                                                                                                                                                                                                                                                                                                                                                                                                                      </w:divBdr>
                                                                                                                                                                                                                                                                                                                                                                                                                                                                                                                      <w:divsChild>
                                                                                                                                                                                                                                                                                                                                                                                                                                                                                                                        <w:div w:id="1005673518">
                                                                                                                                                                                                                                                                                                                                                                                                                                                                                                                          <w:marLeft w:val="0"/>
                                                                                                                                                                                                                                                                                                                                                                                                                                                                                                                          <w:marRight w:val="0"/>
                                                                                                                                                                                                                                                                                                                                                                                                                                                                                                                          <w:marTop w:val="0"/>
                                                                                                                                                                                                                                                                                                                                                                                                                                                                                                                          <w:marBottom w:val="0"/>
                                                                                                                                                                                                                                                                                                                                                                                                                                                                                                                          <w:divBdr>
                                                                                                                                                                                                                                                                                                                                                                                                                                                                                                                            <w:top w:val="none" w:sz="0" w:space="0" w:color="auto"/>
                                                                                                                                                                                                                                                                                                                                                                                                                                                                                                                            <w:left w:val="none" w:sz="0" w:space="0" w:color="auto"/>
                                                                                                                                                                                                                                                                                                                                                                                                                                                                                                                            <w:bottom w:val="none" w:sz="0" w:space="0" w:color="auto"/>
                                                                                                                                                                                                                                                                                                                                                                                                                                                                                                                            <w:right w:val="none" w:sz="0" w:space="0" w:color="auto"/>
                                                                                                                                                                                                                                                                                                                                                                                                                                                                                                                          </w:divBdr>
                                                                                                                                                                                                                                                                                                                                                                                                                                                                                                                          <w:divsChild>
                                                                                                                                                                                                                                                                                                                                                                                                                                                                                                                            <w:div w:id="10381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9120856">
      <w:bodyDiv w:val="1"/>
      <w:marLeft w:val="0"/>
      <w:marRight w:val="0"/>
      <w:marTop w:val="0"/>
      <w:marBottom w:val="0"/>
      <w:divBdr>
        <w:top w:val="none" w:sz="0" w:space="0" w:color="auto"/>
        <w:left w:val="none" w:sz="0" w:space="0" w:color="auto"/>
        <w:bottom w:val="none" w:sz="0" w:space="0" w:color="auto"/>
        <w:right w:val="none" w:sz="0" w:space="0" w:color="auto"/>
      </w:divBdr>
      <w:divsChild>
        <w:div w:id="807211163">
          <w:marLeft w:val="0"/>
          <w:marRight w:val="0"/>
          <w:marTop w:val="0"/>
          <w:marBottom w:val="0"/>
          <w:divBdr>
            <w:top w:val="none" w:sz="0" w:space="0" w:color="auto"/>
            <w:left w:val="none" w:sz="0" w:space="0" w:color="auto"/>
            <w:bottom w:val="none" w:sz="0" w:space="0" w:color="auto"/>
            <w:right w:val="none" w:sz="0" w:space="0" w:color="auto"/>
          </w:divBdr>
          <w:divsChild>
            <w:div w:id="1250777519">
              <w:marLeft w:val="0"/>
              <w:marRight w:val="0"/>
              <w:marTop w:val="0"/>
              <w:marBottom w:val="0"/>
              <w:divBdr>
                <w:top w:val="none" w:sz="0" w:space="0" w:color="auto"/>
                <w:left w:val="none" w:sz="0" w:space="0" w:color="auto"/>
                <w:bottom w:val="none" w:sz="0" w:space="0" w:color="auto"/>
                <w:right w:val="none" w:sz="0" w:space="0" w:color="auto"/>
              </w:divBdr>
              <w:divsChild>
                <w:div w:id="1139565970">
                  <w:marLeft w:val="0"/>
                  <w:marRight w:val="0"/>
                  <w:marTop w:val="0"/>
                  <w:marBottom w:val="0"/>
                  <w:divBdr>
                    <w:top w:val="none" w:sz="0" w:space="0" w:color="auto"/>
                    <w:left w:val="none" w:sz="0" w:space="0" w:color="auto"/>
                    <w:bottom w:val="none" w:sz="0" w:space="0" w:color="auto"/>
                    <w:right w:val="none" w:sz="0" w:space="0" w:color="auto"/>
                  </w:divBdr>
                  <w:divsChild>
                    <w:div w:id="291442364">
                      <w:marLeft w:val="0"/>
                      <w:marRight w:val="0"/>
                      <w:marTop w:val="0"/>
                      <w:marBottom w:val="0"/>
                      <w:divBdr>
                        <w:top w:val="none" w:sz="0" w:space="0" w:color="auto"/>
                        <w:left w:val="none" w:sz="0" w:space="0" w:color="auto"/>
                        <w:bottom w:val="none" w:sz="0" w:space="0" w:color="auto"/>
                        <w:right w:val="none" w:sz="0" w:space="0" w:color="auto"/>
                      </w:divBdr>
                      <w:divsChild>
                        <w:div w:id="1286349303">
                          <w:marLeft w:val="0"/>
                          <w:marRight w:val="0"/>
                          <w:marTop w:val="0"/>
                          <w:marBottom w:val="0"/>
                          <w:divBdr>
                            <w:top w:val="none" w:sz="0" w:space="0" w:color="auto"/>
                            <w:left w:val="none" w:sz="0" w:space="0" w:color="auto"/>
                            <w:bottom w:val="none" w:sz="0" w:space="0" w:color="auto"/>
                            <w:right w:val="none" w:sz="0" w:space="0" w:color="auto"/>
                          </w:divBdr>
                          <w:divsChild>
                            <w:div w:id="20010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s.ac.cn/xykong/PIAM.zip" TargetMode="External"/><Relationship Id="rId18" Type="http://schemas.openxmlformats.org/officeDocument/2006/relationships/hyperlink" Target="http://sites.stat.psu.edu/~yuzhang/" TargetMode="External"/><Relationship Id="rId3" Type="http://schemas.openxmlformats.org/officeDocument/2006/relationships/styles" Target="styles.xml"/><Relationship Id="rId21" Type="http://schemas.openxmlformats.org/officeDocument/2006/relationships/hyperlink" Target="http://bix.ucsd.edu/projects/rapid" TargetMode="External"/><Relationship Id="rId7" Type="http://schemas.openxmlformats.org/officeDocument/2006/relationships/footnotes" Target="footnotes.xml"/><Relationship Id="rId12" Type="http://schemas.openxmlformats.org/officeDocument/2006/relationships/hyperlink" Target="http://sourceforge.net/projects/epigpu/" TargetMode="External"/><Relationship Id="rId17" Type="http://schemas.openxmlformats.org/officeDocument/2006/relationships/hyperlink" Target="https://sph.uth.edu/hgc/faculty/xiong/software-B.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s.columbia.edu/~snehitp/sixpac/" TargetMode="External"/><Relationship Id="rId20" Type="http://schemas.openxmlformats.org/officeDocument/2006/relationships/hyperlink" Target="http://www.multifactordimensionalityreductio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ioinformatics.ust.hk/BOOST.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mpipsykl.mpg.de/en/epiblaster/index.html" TargetMode="External"/><Relationship Id="rId23" Type="http://schemas.openxmlformats.org/officeDocument/2006/relationships/footer" Target="footer1.xml"/><Relationship Id="rId10" Type="http://schemas.openxmlformats.org/officeDocument/2006/relationships/hyperlink" Target="http://www.vital-it.ch/software/FastEpistasis/" TargetMode="External"/><Relationship Id="rId19" Type="http://schemas.openxmlformats.org/officeDocument/2006/relationships/hyperlink" Target="http://www.ssg.uab.edu/bhglm/"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bioinfo.utu.fi/biforcetoolbox" TargetMode="External"/><Relationship Id="rId22" Type="http://schemas.openxmlformats.org/officeDocument/2006/relationships/hyperlink" Target="http://www.csbio.unc.edu/epista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06611-67D6-4886-88BD-9E75B2154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14159</Words>
  <Characters>936167</Characters>
  <Application>Microsoft Office Word</Application>
  <DocSecurity>4</DocSecurity>
  <Lines>7801</Lines>
  <Paragraphs>1896</Paragraphs>
  <ScaleCrop>false</ScaleCrop>
  <HeadingPairs>
    <vt:vector size="2" baseType="variant">
      <vt:variant>
        <vt:lpstr>Title</vt:lpstr>
      </vt:variant>
      <vt:variant>
        <vt:i4>1</vt:i4>
      </vt:variant>
    </vt:vector>
  </HeadingPairs>
  <TitlesOfParts>
    <vt:vector size="1" baseType="lpstr">
      <vt:lpstr/>
    </vt:vector>
  </TitlesOfParts>
  <Company>UQDI</Company>
  <LinksUpToDate>false</LinksUpToDate>
  <CharactersWithSpaces>948430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 Hemani</dc:creator>
  <cp:lastModifiedBy>HALEY Chris</cp:lastModifiedBy>
  <cp:revision>2</cp:revision>
  <dcterms:created xsi:type="dcterms:W3CDTF">2014-07-04T17:26:00Z</dcterms:created>
  <dcterms:modified xsi:type="dcterms:W3CDTF">2014-07-04T17:26:00Z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explodecomputer@gmail.com@www.mendeley.com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