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38922CB4" w14:textId="77777777" w:rsidR="00DB5441" w:rsidRPr="00DB5441" w:rsidRDefault="001F5C9E" w:rsidP="00DB5441">
      <w:pPr>
        <w:pStyle w:val="Heading1"/>
      </w:pPr>
      <w:r>
        <w:t xml:space="preserve">Human Complex Trait Epistasis: </w:t>
      </w:r>
      <w:r w:rsidR="0062180E">
        <w:t xml:space="preserve">The </w:t>
      </w:r>
      <w:r>
        <w:t xml:space="preserve">Answer or Still </w:t>
      </w:r>
      <w:r w:rsidR="0062180E">
        <w:t xml:space="preserve">the </w:t>
      </w:r>
      <w:r>
        <w:t>Question?</w:t>
      </w:r>
    </w:p>
    <w:p w14:paraId="5AC9BF62" w14:textId="77777777" w:rsidR="0066519C" w:rsidRDefault="0066519C" w:rsidP="0066519C">
      <w:pPr>
        <w:pStyle w:val="TOCHeading"/>
        <w:spacing w:before="120" w:line="240" w:lineRule="auto"/>
        <w:rPr>
          <w:rFonts w:eastAsiaTheme="minorEastAsia" w:cstheme="minorBidi"/>
          <w:b w:val="0"/>
          <w:bCs w:val="0"/>
          <w:color w:val="auto"/>
          <w:sz w:val="24"/>
          <w:szCs w:val="24"/>
        </w:rPr>
      </w:pPr>
    </w:p>
    <w:p w14:paraId="08BFE76D" w14:textId="77777777" w:rsidR="0066519C" w:rsidRPr="0066519C" w:rsidRDefault="0066519C" w:rsidP="0066519C">
      <w:pPr>
        <w:pStyle w:val="TOCHeading"/>
        <w:spacing w:before="120" w:line="240" w:lineRule="auto"/>
        <w:rPr>
          <w:rFonts w:eastAsiaTheme="minorEastAsia" w:cstheme="minorBidi"/>
          <w:b w:val="0"/>
          <w:bCs w:val="0"/>
          <w:color w:val="auto"/>
          <w:sz w:val="24"/>
          <w:szCs w:val="24"/>
        </w:rPr>
      </w:pPr>
      <w:r w:rsidRPr="0066519C">
        <w:rPr>
          <w:rFonts w:eastAsiaTheme="minorEastAsia" w:cstheme="minorBidi"/>
          <w:b w:val="0"/>
          <w:bCs w:val="0"/>
          <w:color w:val="auto"/>
          <w:sz w:val="24"/>
          <w:szCs w:val="24"/>
        </w:rPr>
        <w:t>Wen-hua Wei (University of Edinburgh and University of Manchester)</w:t>
      </w:r>
    </w:p>
    <w:p w14:paraId="451DE563" w14:textId="77777777" w:rsidR="0066519C" w:rsidRPr="0066519C" w:rsidRDefault="0066519C" w:rsidP="0066519C">
      <w:pPr>
        <w:pStyle w:val="TOCHeading"/>
        <w:spacing w:before="120" w:line="240" w:lineRule="auto"/>
        <w:rPr>
          <w:rFonts w:eastAsiaTheme="minorEastAsia" w:cstheme="minorBidi"/>
          <w:b w:val="0"/>
          <w:bCs w:val="0"/>
          <w:color w:val="auto"/>
          <w:sz w:val="24"/>
          <w:szCs w:val="24"/>
        </w:rPr>
      </w:pPr>
      <w:r w:rsidRPr="0066519C">
        <w:rPr>
          <w:rFonts w:eastAsiaTheme="minorEastAsia" w:cstheme="minorBidi"/>
          <w:b w:val="0"/>
          <w:bCs w:val="0"/>
          <w:color w:val="auto"/>
          <w:sz w:val="24"/>
          <w:szCs w:val="24"/>
        </w:rPr>
        <w:t>Gibran Hemani (University of Queensland</w:t>
      </w:r>
      <w:ins w:id="0" w:author="Gib Hemani" w:date="2014-01-22T14:51:00Z">
        <w:r w:rsidR="00C604D6">
          <w:rPr>
            <w:rFonts w:eastAsiaTheme="minorEastAsia" w:cstheme="minorBidi"/>
            <w:b w:val="0"/>
            <w:bCs w:val="0"/>
            <w:color w:val="auto"/>
            <w:sz w:val="24"/>
            <w:szCs w:val="24"/>
          </w:rPr>
          <w:t xml:space="preserve"> and University of Bristol</w:t>
        </w:r>
      </w:ins>
      <w:r w:rsidRPr="0066519C">
        <w:rPr>
          <w:rFonts w:eastAsiaTheme="minorEastAsia" w:cstheme="minorBidi"/>
          <w:b w:val="0"/>
          <w:bCs w:val="0"/>
          <w:color w:val="auto"/>
          <w:sz w:val="24"/>
          <w:szCs w:val="24"/>
        </w:rPr>
        <w:t>)</w:t>
      </w:r>
    </w:p>
    <w:p w14:paraId="26F5E7ED" w14:textId="77777777" w:rsidR="0066519C" w:rsidRPr="0066519C" w:rsidRDefault="0066519C" w:rsidP="0066519C">
      <w:pPr>
        <w:pStyle w:val="TOCHeading"/>
        <w:spacing w:before="120" w:line="240" w:lineRule="auto"/>
        <w:rPr>
          <w:rFonts w:eastAsiaTheme="minorEastAsia" w:cstheme="minorBidi"/>
          <w:b w:val="0"/>
          <w:bCs w:val="0"/>
          <w:color w:val="auto"/>
          <w:sz w:val="24"/>
          <w:szCs w:val="24"/>
        </w:rPr>
      </w:pPr>
      <w:r w:rsidRPr="0066519C">
        <w:rPr>
          <w:rFonts w:eastAsiaTheme="minorEastAsia" w:cstheme="minorBidi"/>
          <w:b w:val="0"/>
          <w:bCs w:val="0"/>
          <w:color w:val="auto"/>
          <w:sz w:val="24"/>
          <w:szCs w:val="24"/>
        </w:rPr>
        <w:t>Chris Haley (University of Edinburgh)</w:t>
      </w:r>
    </w:p>
    <w:p w14:paraId="42CF2439" w14:textId="77777777" w:rsidR="0066519C" w:rsidRPr="0066519C" w:rsidRDefault="0066519C" w:rsidP="0066519C">
      <w:pPr>
        <w:rPr>
          <w:rFonts w:asciiTheme="majorHAnsi" w:hAnsiTheme="majorHAnsi"/>
        </w:rPr>
      </w:pPr>
    </w:p>
    <w:p w14:paraId="1FAD703B" w14:textId="77777777" w:rsidR="0066519C" w:rsidRPr="0066519C" w:rsidRDefault="0066519C" w:rsidP="0066519C">
      <w:pPr>
        <w:pStyle w:val="addresses"/>
        <w:rPr>
          <w:rFonts w:asciiTheme="majorHAnsi" w:hAnsiTheme="majorHAnsi"/>
          <w:b w:val="0"/>
          <w:noProof w:val="0"/>
          <w:lang w:val="en-GB"/>
        </w:rPr>
      </w:pPr>
      <w:r w:rsidRPr="0066519C">
        <w:rPr>
          <w:rFonts w:asciiTheme="majorHAnsi" w:hAnsiTheme="majorHAnsi"/>
          <w:b w:val="0"/>
          <w:noProof w:val="0"/>
          <w:lang w:val="en-GB"/>
        </w:rPr>
        <w:t>Correspondence to CSH</w:t>
      </w:r>
    </w:p>
    <w:p w14:paraId="5BB752E3" w14:textId="77777777" w:rsidR="0066519C" w:rsidRPr="0066519C" w:rsidRDefault="0066519C" w:rsidP="0066519C">
      <w:pPr>
        <w:pStyle w:val="addresses"/>
        <w:rPr>
          <w:rFonts w:asciiTheme="majorHAnsi" w:hAnsiTheme="majorHAnsi"/>
          <w:b w:val="0"/>
        </w:rPr>
      </w:pPr>
      <w:proofErr w:type="gramStart"/>
      <w:r w:rsidRPr="0066519C">
        <w:rPr>
          <w:rFonts w:asciiTheme="majorHAnsi" w:hAnsiTheme="majorHAnsi"/>
          <w:b w:val="0"/>
          <w:noProof w:val="0"/>
          <w:lang w:val="en-GB"/>
        </w:rPr>
        <w:t>e</w:t>
      </w:r>
      <w:proofErr w:type="gramEnd"/>
      <w:r w:rsidRPr="0066519C">
        <w:rPr>
          <w:rFonts w:asciiTheme="majorHAnsi" w:hAnsiTheme="majorHAnsi"/>
          <w:b w:val="0"/>
          <w:noProof w:val="0"/>
          <w:lang w:val="en-GB"/>
        </w:rPr>
        <w:t xml:space="preserve">-mail: </w:t>
      </w:r>
      <w:r w:rsidRPr="0066519C">
        <w:rPr>
          <w:rFonts w:asciiTheme="majorHAnsi" w:hAnsiTheme="majorHAnsi"/>
          <w:b w:val="0"/>
        </w:rPr>
        <w:t>Chris.Haley@igmm.ed.ac.uk</w:t>
      </w:r>
    </w:p>
    <w:p w14:paraId="22F3A4EF" w14:textId="77777777" w:rsidR="0066519C" w:rsidRPr="0066519C" w:rsidRDefault="0066519C" w:rsidP="0066519C"/>
    <w:sdt>
      <w:sdtPr>
        <w:rPr>
          <w:rFonts w:asciiTheme="minorHAnsi" w:eastAsiaTheme="minorEastAsia" w:hAnsiTheme="minorHAnsi" w:cstheme="minorBidi"/>
          <w:b w:val="0"/>
          <w:bCs w:val="0"/>
          <w:color w:val="auto"/>
          <w:sz w:val="24"/>
          <w:szCs w:val="24"/>
        </w:rPr>
        <w:id w:val="-780645311"/>
        <w:docPartObj>
          <w:docPartGallery w:val="Table of Contents"/>
          <w:docPartUnique/>
        </w:docPartObj>
      </w:sdtPr>
      <w:sdtEndPr>
        <w:rPr>
          <w:noProof/>
        </w:rPr>
      </w:sdtEndPr>
      <w:sdtContent>
        <w:p w14:paraId="780B2FD3" w14:textId="77777777" w:rsidR="005C1EBA" w:rsidRDefault="005C1EBA">
          <w:pPr>
            <w:pStyle w:val="TOCHeading"/>
          </w:pPr>
          <w:r>
            <w:t>Table of Contents</w:t>
          </w:r>
        </w:p>
        <w:p w14:paraId="6036AB09" w14:textId="77777777" w:rsidR="004362CB" w:rsidRDefault="00C4057C">
          <w:pPr>
            <w:pStyle w:val="TOC1"/>
            <w:tabs>
              <w:tab w:val="right" w:leader="dot" w:pos="8290"/>
            </w:tabs>
            <w:rPr>
              <w:b w:val="0"/>
              <w:noProof/>
              <w:lang w:eastAsia="ja-JP"/>
            </w:rPr>
          </w:pPr>
          <w:r>
            <w:rPr>
              <w:b w:val="0"/>
            </w:rPr>
            <w:fldChar w:fldCharType="begin"/>
          </w:r>
          <w:r w:rsidR="005C1EBA">
            <w:instrText xml:space="preserve"> TOC \o "1-3" \h \z \u </w:instrText>
          </w:r>
          <w:r>
            <w:rPr>
              <w:b w:val="0"/>
            </w:rPr>
            <w:fldChar w:fldCharType="separate"/>
          </w:r>
          <w:r w:rsidR="004362CB">
            <w:rPr>
              <w:noProof/>
            </w:rPr>
            <w:t>The title</w:t>
          </w:r>
          <w:r w:rsidR="004362CB">
            <w:rPr>
              <w:noProof/>
            </w:rPr>
            <w:tab/>
          </w:r>
          <w:r>
            <w:rPr>
              <w:noProof/>
            </w:rPr>
            <w:fldChar w:fldCharType="begin"/>
          </w:r>
          <w:r w:rsidR="004362CB">
            <w:rPr>
              <w:noProof/>
            </w:rPr>
            <w:instrText xml:space="preserve"> PAGEREF _Toc245195949 \h </w:instrText>
          </w:r>
          <w:r>
            <w:rPr>
              <w:noProof/>
            </w:rPr>
          </w:r>
          <w:r>
            <w:rPr>
              <w:noProof/>
            </w:rPr>
            <w:fldChar w:fldCharType="separate"/>
          </w:r>
          <w:r w:rsidR="004362CB">
            <w:rPr>
              <w:noProof/>
            </w:rPr>
            <w:t>1</w:t>
          </w:r>
          <w:r>
            <w:rPr>
              <w:noProof/>
            </w:rPr>
            <w:fldChar w:fldCharType="end"/>
          </w:r>
        </w:p>
        <w:p w14:paraId="2C4C5C00" w14:textId="77777777" w:rsidR="004362CB" w:rsidRDefault="004362CB">
          <w:pPr>
            <w:pStyle w:val="TOC2"/>
            <w:tabs>
              <w:tab w:val="right" w:leader="dot" w:pos="8290"/>
            </w:tabs>
            <w:rPr>
              <w:b w:val="0"/>
              <w:noProof/>
              <w:sz w:val="24"/>
              <w:szCs w:val="24"/>
              <w:lang w:eastAsia="ja-JP"/>
            </w:rPr>
          </w:pPr>
          <w:r>
            <w:rPr>
              <w:noProof/>
            </w:rPr>
            <w:t>Abstract</w:t>
          </w:r>
          <w:r>
            <w:rPr>
              <w:noProof/>
            </w:rPr>
            <w:tab/>
          </w:r>
          <w:r w:rsidR="00C4057C">
            <w:rPr>
              <w:noProof/>
            </w:rPr>
            <w:fldChar w:fldCharType="begin"/>
          </w:r>
          <w:r>
            <w:rPr>
              <w:noProof/>
            </w:rPr>
            <w:instrText xml:space="preserve"> PAGEREF _Toc245195950 \h </w:instrText>
          </w:r>
          <w:r w:rsidR="00C4057C">
            <w:rPr>
              <w:noProof/>
            </w:rPr>
          </w:r>
          <w:r w:rsidR="00C4057C">
            <w:rPr>
              <w:noProof/>
            </w:rPr>
            <w:fldChar w:fldCharType="separate"/>
          </w:r>
          <w:r>
            <w:rPr>
              <w:noProof/>
            </w:rPr>
            <w:t>1</w:t>
          </w:r>
          <w:r w:rsidR="00C4057C">
            <w:rPr>
              <w:noProof/>
            </w:rPr>
            <w:fldChar w:fldCharType="end"/>
          </w:r>
        </w:p>
        <w:p w14:paraId="08723CC7" w14:textId="77777777" w:rsidR="004362CB" w:rsidRDefault="004362CB">
          <w:pPr>
            <w:pStyle w:val="TOC2"/>
            <w:tabs>
              <w:tab w:val="right" w:leader="dot" w:pos="8290"/>
            </w:tabs>
            <w:rPr>
              <w:b w:val="0"/>
              <w:noProof/>
              <w:sz w:val="24"/>
              <w:szCs w:val="24"/>
              <w:lang w:eastAsia="ja-JP"/>
            </w:rPr>
          </w:pPr>
          <w:r>
            <w:rPr>
              <w:noProof/>
            </w:rPr>
            <w:t>Introduction</w:t>
          </w:r>
          <w:r>
            <w:rPr>
              <w:noProof/>
            </w:rPr>
            <w:tab/>
          </w:r>
          <w:r w:rsidR="00C4057C">
            <w:rPr>
              <w:noProof/>
            </w:rPr>
            <w:fldChar w:fldCharType="begin"/>
          </w:r>
          <w:r>
            <w:rPr>
              <w:noProof/>
            </w:rPr>
            <w:instrText xml:space="preserve"> PAGEREF _Toc245195951 \h </w:instrText>
          </w:r>
          <w:r w:rsidR="00C4057C">
            <w:rPr>
              <w:noProof/>
            </w:rPr>
          </w:r>
          <w:r w:rsidR="00C4057C">
            <w:rPr>
              <w:noProof/>
            </w:rPr>
            <w:fldChar w:fldCharType="separate"/>
          </w:r>
          <w:r>
            <w:rPr>
              <w:noProof/>
            </w:rPr>
            <w:t>2</w:t>
          </w:r>
          <w:r w:rsidR="00C4057C">
            <w:rPr>
              <w:noProof/>
            </w:rPr>
            <w:fldChar w:fldCharType="end"/>
          </w:r>
        </w:p>
        <w:p w14:paraId="21924A6E" w14:textId="77777777" w:rsidR="004362CB" w:rsidRDefault="004362CB">
          <w:pPr>
            <w:pStyle w:val="TOC2"/>
            <w:tabs>
              <w:tab w:val="right" w:leader="dot" w:pos="8290"/>
            </w:tabs>
            <w:rPr>
              <w:b w:val="0"/>
              <w:noProof/>
              <w:sz w:val="24"/>
              <w:szCs w:val="24"/>
              <w:lang w:eastAsia="ja-JP"/>
            </w:rPr>
          </w:pPr>
          <w:r>
            <w:rPr>
              <w:noProof/>
            </w:rPr>
            <w:t>Methods for detecting epistasis</w:t>
          </w:r>
          <w:r>
            <w:rPr>
              <w:noProof/>
            </w:rPr>
            <w:tab/>
          </w:r>
          <w:r w:rsidR="00C4057C">
            <w:rPr>
              <w:noProof/>
            </w:rPr>
            <w:fldChar w:fldCharType="begin"/>
          </w:r>
          <w:r>
            <w:rPr>
              <w:noProof/>
            </w:rPr>
            <w:instrText xml:space="preserve"> PAGEREF _Toc245195952 \h </w:instrText>
          </w:r>
          <w:r w:rsidR="00C4057C">
            <w:rPr>
              <w:noProof/>
            </w:rPr>
          </w:r>
          <w:r w:rsidR="00C4057C">
            <w:rPr>
              <w:noProof/>
            </w:rPr>
            <w:fldChar w:fldCharType="separate"/>
          </w:r>
          <w:r>
            <w:rPr>
              <w:noProof/>
            </w:rPr>
            <w:t>2</w:t>
          </w:r>
          <w:r w:rsidR="00C4057C">
            <w:rPr>
              <w:noProof/>
            </w:rPr>
            <w:fldChar w:fldCharType="end"/>
          </w:r>
        </w:p>
        <w:p w14:paraId="043E10EB" w14:textId="77777777" w:rsidR="004362CB" w:rsidRDefault="004362CB">
          <w:pPr>
            <w:pStyle w:val="TOC3"/>
            <w:tabs>
              <w:tab w:val="right" w:leader="dot" w:pos="8290"/>
            </w:tabs>
            <w:rPr>
              <w:noProof/>
              <w:sz w:val="24"/>
              <w:szCs w:val="24"/>
              <w:lang w:eastAsia="ja-JP"/>
            </w:rPr>
          </w:pPr>
          <w:r w:rsidRPr="00BE3EAF">
            <w:rPr>
              <w:rFonts w:ascii="Times New Roman" w:hAnsi="Times New Roman"/>
              <w:noProof/>
            </w:rPr>
            <w:t>Regression based methods</w:t>
          </w:r>
          <w:r>
            <w:rPr>
              <w:noProof/>
            </w:rPr>
            <w:tab/>
          </w:r>
          <w:r w:rsidR="00C4057C">
            <w:rPr>
              <w:noProof/>
            </w:rPr>
            <w:fldChar w:fldCharType="begin"/>
          </w:r>
          <w:r>
            <w:rPr>
              <w:noProof/>
            </w:rPr>
            <w:instrText xml:space="preserve"> PAGEREF _Toc245195953 \h </w:instrText>
          </w:r>
          <w:r w:rsidR="00C4057C">
            <w:rPr>
              <w:noProof/>
            </w:rPr>
          </w:r>
          <w:r w:rsidR="00C4057C">
            <w:rPr>
              <w:noProof/>
            </w:rPr>
            <w:fldChar w:fldCharType="separate"/>
          </w:r>
          <w:r>
            <w:rPr>
              <w:noProof/>
            </w:rPr>
            <w:t>3</w:t>
          </w:r>
          <w:r w:rsidR="00C4057C">
            <w:rPr>
              <w:noProof/>
            </w:rPr>
            <w:fldChar w:fldCharType="end"/>
          </w:r>
        </w:p>
        <w:p w14:paraId="5C1BA843" w14:textId="77777777" w:rsidR="004362CB" w:rsidRDefault="004362CB">
          <w:pPr>
            <w:pStyle w:val="TOC3"/>
            <w:tabs>
              <w:tab w:val="right" w:leader="dot" w:pos="8290"/>
            </w:tabs>
            <w:rPr>
              <w:noProof/>
              <w:sz w:val="24"/>
              <w:szCs w:val="24"/>
              <w:lang w:eastAsia="ja-JP"/>
            </w:rPr>
          </w:pPr>
          <w:r w:rsidRPr="00BE3EAF">
            <w:rPr>
              <w:rFonts w:ascii="Times New Roman" w:hAnsi="Times New Roman"/>
              <w:noProof/>
            </w:rPr>
            <w:t>LD and haplotype based methods.</w:t>
          </w:r>
          <w:r>
            <w:rPr>
              <w:noProof/>
            </w:rPr>
            <w:tab/>
          </w:r>
          <w:r w:rsidR="00C4057C">
            <w:rPr>
              <w:noProof/>
            </w:rPr>
            <w:fldChar w:fldCharType="begin"/>
          </w:r>
          <w:r>
            <w:rPr>
              <w:noProof/>
            </w:rPr>
            <w:instrText xml:space="preserve"> PAGEREF _Toc245195954 \h </w:instrText>
          </w:r>
          <w:r w:rsidR="00C4057C">
            <w:rPr>
              <w:noProof/>
            </w:rPr>
          </w:r>
          <w:r w:rsidR="00C4057C">
            <w:rPr>
              <w:noProof/>
            </w:rPr>
            <w:fldChar w:fldCharType="separate"/>
          </w:r>
          <w:r>
            <w:rPr>
              <w:noProof/>
            </w:rPr>
            <w:t>4</w:t>
          </w:r>
          <w:r w:rsidR="00C4057C">
            <w:rPr>
              <w:noProof/>
            </w:rPr>
            <w:fldChar w:fldCharType="end"/>
          </w:r>
        </w:p>
        <w:p w14:paraId="2C130894" w14:textId="77777777" w:rsidR="004362CB" w:rsidRDefault="004362CB">
          <w:pPr>
            <w:pStyle w:val="TOC3"/>
            <w:tabs>
              <w:tab w:val="right" w:leader="dot" w:pos="8290"/>
            </w:tabs>
            <w:rPr>
              <w:noProof/>
              <w:sz w:val="24"/>
              <w:szCs w:val="24"/>
              <w:lang w:eastAsia="ja-JP"/>
            </w:rPr>
          </w:pPr>
          <w:r w:rsidRPr="00BE3EAF">
            <w:rPr>
              <w:rFonts w:ascii="Times New Roman" w:hAnsi="Times New Roman"/>
              <w:noProof/>
            </w:rPr>
            <w:t>Bayesian methods</w:t>
          </w:r>
          <w:r>
            <w:rPr>
              <w:noProof/>
            </w:rPr>
            <w:tab/>
          </w:r>
          <w:r w:rsidR="00C4057C">
            <w:rPr>
              <w:noProof/>
            </w:rPr>
            <w:fldChar w:fldCharType="begin"/>
          </w:r>
          <w:r>
            <w:rPr>
              <w:noProof/>
            </w:rPr>
            <w:instrText xml:space="preserve"> PAGEREF _Toc245195955 \h </w:instrText>
          </w:r>
          <w:r w:rsidR="00C4057C">
            <w:rPr>
              <w:noProof/>
            </w:rPr>
          </w:r>
          <w:r w:rsidR="00C4057C">
            <w:rPr>
              <w:noProof/>
            </w:rPr>
            <w:fldChar w:fldCharType="separate"/>
          </w:r>
          <w:r>
            <w:rPr>
              <w:noProof/>
            </w:rPr>
            <w:t>4</w:t>
          </w:r>
          <w:r w:rsidR="00C4057C">
            <w:rPr>
              <w:noProof/>
            </w:rPr>
            <w:fldChar w:fldCharType="end"/>
          </w:r>
        </w:p>
        <w:p w14:paraId="713CE15E" w14:textId="77777777" w:rsidR="004362CB" w:rsidRDefault="004362CB">
          <w:pPr>
            <w:pStyle w:val="TOC3"/>
            <w:tabs>
              <w:tab w:val="right" w:leader="dot" w:pos="8290"/>
            </w:tabs>
            <w:rPr>
              <w:noProof/>
              <w:sz w:val="24"/>
              <w:szCs w:val="24"/>
              <w:lang w:eastAsia="ja-JP"/>
            </w:rPr>
          </w:pPr>
          <w:r w:rsidRPr="00BE3EAF">
            <w:rPr>
              <w:rFonts w:ascii="Times New Roman" w:hAnsi="Times New Roman"/>
              <w:noProof/>
            </w:rPr>
            <w:t>Data filtering methods</w:t>
          </w:r>
          <w:r>
            <w:rPr>
              <w:noProof/>
            </w:rPr>
            <w:tab/>
          </w:r>
          <w:r w:rsidR="00C4057C">
            <w:rPr>
              <w:noProof/>
            </w:rPr>
            <w:fldChar w:fldCharType="begin"/>
          </w:r>
          <w:r>
            <w:rPr>
              <w:noProof/>
            </w:rPr>
            <w:instrText xml:space="preserve"> PAGEREF _Toc245195956 \h </w:instrText>
          </w:r>
          <w:r w:rsidR="00C4057C">
            <w:rPr>
              <w:noProof/>
            </w:rPr>
          </w:r>
          <w:r w:rsidR="00C4057C">
            <w:rPr>
              <w:noProof/>
            </w:rPr>
            <w:fldChar w:fldCharType="separate"/>
          </w:r>
          <w:r>
            <w:rPr>
              <w:noProof/>
            </w:rPr>
            <w:t>5</w:t>
          </w:r>
          <w:r w:rsidR="00C4057C">
            <w:rPr>
              <w:noProof/>
            </w:rPr>
            <w:fldChar w:fldCharType="end"/>
          </w:r>
        </w:p>
        <w:p w14:paraId="479EB78D" w14:textId="77777777" w:rsidR="004362CB" w:rsidRDefault="004362CB">
          <w:pPr>
            <w:pStyle w:val="TOC3"/>
            <w:tabs>
              <w:tab w:val="right" w:leader="dot" w:pos="8290"/>
            </w:tabs>
            <w:rPr>
              <w:noProof/>
              <w:sz w:val="24"/>
              <w:szCs w:val="24"/>
              <w:lang w:eastAsia="ja-JP"/>
            </w:rPr>
          </w:pPr>
          <w:r w:rsidRPr="00BE3EAF">
            <w:rPr>
              <w:rFonts w:ascii="Times New Roman" w:hAnsi="Times New Roman"/>
              <w:noProof/>
            </w:rPr>
            <w:t>Machine learning, data mining and other algorithms</w:t>
          </w:r>
          <w:r>
            <w:rPr>
              <w:noProof/>
            </w:rPr>
            <w:tab/>
          </w:r>
          <w:r w:rsidR="00C4057C">
            <w:rPr>
              <w:noProof/>
            </w:rPr>
            <w:fldChar w:fldCharType="begin"/>
          </w:r>
          <w:r>
            <w:rPr>
              <w:noProof/>
            </w:rPr>
            <w:instrText xml:space="preserve"> PAGEREF _Toc245195957 \h </w:instrText>
          </w:r>
          <w:r w:rsidR="00C4057C">
            <w:rPr>
              <w:noProof/>
            </w:rPr>
          </w:r>
          <w:r w:rsidR="00C4057C">
            <w:rPr>
              <w:noProof/>
            </w:rPr>
            <w:fldChar w:fldCharType="separate"/>
          </w:r>
          <w:r>
            <w:rPr>
              <w:noProof/>
            </w:rPr>
            <w:t>5</w:t>
          </w:r>
          <w:r w:rsidR="00C4057C">
            <w:rPr>
              <w:noProof/>
            </w:rPr>
            <w:fldChar w:fldCharType="end"/>
          </w:r>
        </w:p>
        <w:p w14:paraId="2EF48559" w14:textId="77777777" w:rsidR="004362CB" w:rsidRDefault="004362CB">
          <w:pPr>
            <w:pStyle w:val="TOC3"/>
            <w:tabs>
              <w:tab w:val="right" w:leader="dot" w:pos="8290"/>
            </w:tabs>
            <w:rPr>
              <w:noProof/>
              <w:sz w:val="24"/>
              <w:szCs w:val="24"/>
              <w:lang w:eastAsia="ja-JP"/>
            </w:rPr>
          </w:pPr>
          <w:r w:rsidRPr="00BE3EAF">
            <w:rPr>
              <w:rFonts w:ascii="Times New Roman" w:hAnsi="Times New Roman"/>
              <w:noProof/>
            </w:rPr>
            <w:t>Group and module based methods</w:t>
          </w:r>
          <w:r>
            <w:rPr>
              <w:noProof/>
            </w:rPr>
            <w:tab/>
          </w:r>
          <w:r w:rsidR="00C4057C">
            <w:rPr>
              <w:noProof/>
            </w:rPr>
            <w:fldChar w:fldCharType="begin"/>
          </w:r>
          <w:r>
            <w:rPr>
              <w:noProof/>
            </w:rPr>
            <w:instrText xml:space="preserve"> PAGEREF _Toc245195958 \h </w:instrText>
          </w:r>
          <w:r w:rsidR="00C4057C">
            <w:rPr>
              <w:noProof/>
            </w:rPr>
          </w:r>
          <w:r w:rsidR="00C4057C">
            <w:rPr>
              <w:noProof/>
            </w:rPr>
            <w:fldChar w:fldCharType="separate"/>
          </w:r>
          <w:r>
            <w:rPr>
              <w:noProof/>
            </w:rPr>
            <w:t>6</w:t>
          </w:r>
          <w:r w:rsidR="00C4057C">
            <w:rPr>
              <w:noProof/>
            </w:rPr>
            <w:fldChar w:fldCharType="end"/>
          </w:r>
        </w:p>
        <w:p w14:paraId="75AC7B19" w14:textId="77777777" w:rsidR="004362CB" w:rsidRDefault="004362CB">
          <w:pPr>
            <w:pStyle w:val="TOC3"/>
            <w:tabs>
              <w:tab w:val="right" w:leader="dot" w:pos="8290"/>
            </w:tabs>
            <w:rPr>
              <w:noProof/>
              <w:sz w:val="24"/>
              <w:szCs w:val="24"/>
              <w:lang w:eastAsia="ja-JP"/>
            </w:rPr>
          </w:pPr>
          <w:r w:rsidRPr="00BE3EAF">
            <w:rPr>
              <w:rFonts w:ascii="Times New Roman" w:hAnsi="Times New Roman"/>
              <w:noProof/>
            </w:rPr>
            <w:t>Multi-trait and multi-level integration</w:t>
          </w:r>
          <w:r>
            <w:rPr>
              <w:noProof/>
            </w:rPr>
            <w:tab/>
          </w:r>
          <w:r w:rsidR="00C4057C">
            <w:rPr>
              <w:noProof/>
            </w:rPr>
            <w:fldChar w:fldCharType="begin"/>
          </w:r>
          <w:r>
            <w:rPr>
              <w:noProof/>
            </w:rPr>
            <w:instrText xml:space="preserve"> PAGEREF _Toc245195959 \h </w:instrText>
          </w:r>
          <w:r w:rsidR="00C4057C">
            <w:rPr>
              <w:noProof/>
            </w:rPr>
          </w:r>
          <w:r w:rsidR="00C4057C">
            <w:rPr>
              <w:noProof/>
            </w:rPr>
            <w:fldChar w:fldCharType="separate"/>
          </w:r>
          <w:r>
            <w:rPr>
              <w:noProof/>
            </w:rPr>
            <w:t>6</w:t>
          </w:r>
          <w:r w:rsidR="00C4057C">
            <w:rPr>
              <w:noProof/>
            </w:rPr>
            <w:fldChar w:fldCharType="end"/>
          </w:r>
        </w:p>
        <w:p w14:paraId="74FB7121" w14:textId="77777777" w:rsidR="004362CB" w:rsidRDefault="004362CB">
          <w:pPr>
            <w:pStyle w:val="TOC2"/>
            <w:tabs>
              <w:tab w:val="right" w:leader="dot" w:pos="8290"/>
            </w:tabs>
            <w:rPr>
              <w:b w:val="0"/>
              <w:noProof/>
              <w:sz w:val="24"/>
              <w:szCs w:val="24"/>
              <w:lang w:eastAsia="ja-JP"/>
            </w:rPr>
          </w:pPr>
          <w:r>
            <w:rPr>
              <w:noProof/>
            </w:rPr>
            <w:t>Overview of empirical evidence for epistasis influencing complex traits</w:t>
          </w:r>
          <w:r>
            <w:rPr>
              <w:noProof/>
            </w:rPr>
            <w:tab/>
          </w:r>
          <w:r w:rsidR="00C4057C">
            <w:rPr>
              <w:noProof/>
            </w:rPr>
            <w:fldChar w:fldCharType="begin"/>
          </w:r>
          <w:r>
            <w:rPr>
              <w:noProof/>
            </w:rPr>
            <w:instrText xml:space="preserve"> PAGEREF _Toc245195960 \h </w:instrText>
          </w:r>
          <w:r w:rsidR="00C4057C">
            <w:rPr>
              <w:noProof/>
            </w:rPr>
          </w:r>
          <w:r w:rsidR="00C4057C">
            <w:rPr>
              <w:noProof/>
            </w:rPr>
            <w:fldChar w:fldCharType="separate"/>
          </w:r>
          <w:r>
            <w:rPr>
              <w:noProof/>
            </w:rPr>
            <w:t>7</w:t>
          </w:r>
          <w:r w:rsidR="00C4057C">
            <w:rPr>
              <w:noProof/>
            </w:rPr>
            <w:fldChar w:fldCharType="end"/>
          </w:r>
        </w:p>
        <w:p w14:paraId="6D2FF359" w14:textId="77777777" w:rsidR="004362CB" w:rsidRDefault="004362CB">
          <w:pPr>
            <w:pStyle w:val="TOC3"/>
            <w:tabs>
              <w:tab w:val="right" w:leader="dot" w:pos="8290"/>
            </w:tabs>
            <w:rPr>
              <w:noProof/>
              <w:sz w:val="24"/>
              <w:szCs w:val="24"/>
              <w:lang w:eastAsia="ja-JP"/>
            </w:rPr>
          </w:pPr>
          <w:r>
            <w:rPr>
              <w:noProof/>
            </w:rPr>
            <w:t>Hypothesis-free studies</w:t>
          </w:r>
          <w:r>
            <w:rPr>
              <w:noProof/>
            </w:rPr>
            <w:tab/>
          </w:r>
          <w:r w:rsidR="00C4057C">
            <w:rPr>
              <w:noProof/>
            </w:rPr>
            <w:fldChar w:fldCharType="begin"/>
          </w:r>
          <w:r>
            <w:rPr>
              <w:noProof/>
            </w:rPr>
            <w:instrText xml:space="preserve"> PAGEREF _Toc245195961 \h </w:instrText>
          </w:r>
          <w:r w:rsidR="00C4057C">
            <w:rPr>
              <w:noProof/>
            </w:rPr>
          </w:r>
          <w:r w:rsidR="00C4057C">
            <w:rPr>
              <w:noProof/>
            </w:rPr>
            <w:fldChar w:fldCharType="separate"/>
          </w:r>
          <w:r>
            <w:rPr>
              <w:noProof/>
            </w:rPr>
            <w:t>7</w:t>
          </w:r>
          <w:r w:rsidR="00C4057C">
            <w:rPr>
              <w:noProof/>
            </w:rPr>
            <w:fldChar w:fldCharType="end"/>
          </w:r>
        </w:p>
        <w:p w14:paraId="6397A0FB" w14:textId="77777777" w:rsidR="004362CB" w:rsidRDefault="004362CB">
          <w:pPr>
            <w:pStyle w:val="TOC3"/>
            <w:tabs>
              <w:tab w:val="right" w:leader="dot" w:pos="8290"/>
            </w:tabs>
            <w:rPr>
              <w:noProof/>
              <w:sz w:val="24"/>
              <w:szCs w:val="24"/>
              <w:lang w:eastAsia="ja-JP"/>
            </w:rPr>
          </w:pPr>
          <w:r>
            <w:rPr>
              <w:noProof/>
            </w:rPr>
            <w:t>Hypothesis-driven studies</w:t>
          </w:r>
          <w:r>
            <w:rPr>
              <w:noProof/>
            </w:rPr>
            <w:tab/>
          </w:r>
          <w:r w:rsidR="00C4057C">
            <w:rPr>
              <w:noProof/>
            </w:rPr>
            <w:fldChar w:fldCharType="begin"/>
          </w:r>
          <w:r>
            <w:rPr>
              <w:noProof/>
            </w:rPr>
            <w:instrText xml:space="preserve"> PAGEREF _Toc245195962 \h </w:instrText>
          </w:r>
          <w:r w:rsidR="00C4057C">
            <w:rPr>
              <w:noProof/>
            </w:rPr>
          </w:r>
          <w:r w:rsidR="00C4057C">
            <w:rPr>
              <w:noProof/>
            </w:rPr>
            <w:fldChar w:fldCharType="separate"/>
          </w:r>
          <w:r>
            <w:rPr>
              <w:noProof/>
            </w:rPr>
            <w:t>8</w:t>
          </w:r>
          <w:r w:rsidR="00C4057C">
            <w:rPr>
              <w:noProof/>
            </w:rPr>
            <w:fldChar w:fldCharType="end"/>
          </w:r>
        </w:p>
        <w:p w14:paraId="4B079C91" w14:textId="77777777" w:rsidR="004362CB" w:rsidRDefault="004362CB">
          <w:pPr>
            <w:pStyle w:val="TOC2"/>
            <w:tabs>
              <w:tab w:val="right" w:leader="dot" w:pos="8290"/>
            </w:tabs>
            <w:rPr>
              <w:b w:val="0"/>
              <w:noProof/>
              <w:sz w:val="24"/>
              <w:szCs w:val="24"/>
              <w:lang w:eastAsia="ja-JP"/>
            </w:rPr>
          </w:pPr>
          <w:r>
            <w:rPr>
              <w:noProof/>
            </w:rPr>
            <w:t>To which scientific question(s) is epistasis the answer?</w:t>
          </w:r>
          <w:r>
            <w:rPr>
              <w:noProof/>
            </w:rPr>
            <w:tab/>
          </w:r>
          <w:r w:rsidR="00C4057C">
            <w:rPr>
              <w:noProof/>
            </w:rPr>
            <w:fldChar w:fldCharType="begin"/>
          </w:r>
          <w:r>
            <w:rPr>
              <w:noProof/>
            </w:rPr>
            <w:instrText xml:space="preserve"> PAGEREF _Toc245195963 \h </w:instrText>
          </w:r>
          <w:r w:rsidR="00C4057C">
            <w:rPr>
              <w:noProof/>
            </w:rPr>
          </w:r>
          <w:r w:rsidR="00C4057C">
            <w:rPr>
              <w:noProof/>
            </w:rPr>
            <w:fldChar w:fldCharType="separate"/>
          </w:r>
          <w:r>
            <w:rPr>
              <w:noProof/>
            </w:rPr>
            <w:t>10</w:t>
          </w:r>
          <w:r w:rsidR="00C4057C">
            <w:rPr>
              <w:noProof/>
            </w:rPr>
            <w:fldChar w:fldCharType="end"/>
          </w:r>
        </w:p>
        <w:p w14:paraId="7E0E4947" w14:textId="77777777" w:rsidR="004362CB" w:rsidRDefault="004362CB">
          <w:pPr>
            <w:pStyle w:val="TOC3"/>
            <w:tabs>
              <w:tab w:val="right" w:leader="dot" w:pos="8290"/>
            </w:tabs>
            <w:rPr>
              <w:noProof/>
              <w:sz w:val="24"/>
              <w:szCs w:val="24"/>
              <w:lang w:eastAsia="ja-JP"/>
            </w:rPr>
          </w:pPr>
          <w:r>
            <w:rPr>
              <w:noProof/>
            </w:rPr>
            <w:t>The missing heritability?</w:t>
          </w:r>
          <w:r>
            <w:rPr>
              <w:noProof/>
            </w:rPr>
            <w:tab/>
          </w:r>
          <w:r w:rsidR="00C4057C">
            <w:rPr>
              <w:noProof/>
            </w:rPr>
            <w:fldChar w:fldCharType="begin"/>
          </w:r>
          <w:r>
            <w:rPr>
              <w:noProof/>
            </w:rPr>
            <w:instrText xml:space="preserve"> PAGEREF _Toc245195964 \h </w:instrText>
          </w:r>
          <w:r w:rsidR="00C4057C">
            <w:rPr>
              <w:noProof/>
            </w:rPr>
          </w:r>
          <w:r w:rsidR="00C4057C">
            <w:rPr>
              <w:noProof/>
            </w:rPr>
            <w:fldChar w:fldCharType="separate"/>
          </w:r>
          <w:r>
            <w:rPr>
              <w:noProof/>
            </w:rPr>
            <w:t>10</w:t>
          </w:r>
          <w:r w:rsidR="00C4057C">
            <w:rPr>
              <w:noProof/>
            </w:rPr>
            <w:fldChar w:fldCharType="end"/>
          </w:r>
        </w:p>
        <w:p w14:paraId="051E2A7F" w14:textId="77777777" w:rsidR="004362CB" w:rsidRDefault="004362CB">
          <w:pPr>
            <w:pStyle w:val="TOC3"/>
            <w:tabs>
              <w:tab w:val="right" w:leader="dot" w:pos="8290"/>
            </w:tabs>
            <w:rPr>
              <w:noProof/>
              <w:sz w:val="24"/>
              <w:szCs w:val="24"/>
              <w:lang w:eastAsia="ja-JP"/>
            </w:rPr>
          </w:pPr>
          <w:r>
            <w:rPr>
              <w:noProof/>
            </w:rPr>
            <w:t>Elucidating putative biological mechanisms?</w:t>
          </w:r>
          <w:r>
            <w:rPr>
              <w:noProof/>
            </w:rPr>
            <w:tab/>
          </w:r>
          <w:r w:rsidR="00C4057C">
            <w:rPr>
              <w:noProof/>
            </w:rPr>
            <w:fldChar w:fldCharType="begin"/>
          </w:r>
          <w:r>
            <w:rPr>
              <w:noProof/>
            </w:rPr>
            <w:instrText xml:space="preserve"> PAGEREF _Toc245195965 \h </w:instrText>
          </w:r>
          <w:r w:rsidR="00C4057C">
            <w:rPr>
              <w:noProof/>
            </w:rPr>
          </w:r>
          <w:r w:rsidR="00C4057C">
            <w:rPr>
              <w:noProof/>
            </w:rPr>
            <w:fldChar w:fldCharType="separate"/>
          </w:r>
          <w:r>
            <w:rPr>
              <w:noProof/>
            </w:rPr>
            <w:t>11</w:t>
          </w:r>
          <w:r w:rsidR="00C4057C">
            <w:rPr>
              <w:noProof/>
            </w:rPr>
            <w:fldChar w:fldCharType="end"/>
          </w:r>
        </w:p>
        <w:p w14:paraId="71510DCB" w14:textId="77777777" w:rsidR="004362CB" w:rsidRDefault="004362CB">
          <w:pPr>
            <w:pStyle w:val="TOC3"/>
            <w:tabs>
              <w:tab w:val="right" w:leader="dot" w:pos="8290"/>
            </w:tabs>
            <w:rPr>
              <w:noProof/>
              <w:sz w:val="24"/>
              <w:szCs w:val="24"/>
              <w:lang w:eastAsia="ja-JP"/>
            </w:rPr>
          </w:pPr>
          <w:r>
            <w:rPr>
              <w:noProof/>
            </w:rPr>
            <w:t>Evolution of complex traits?</w:t>
          </w:r>
          <w:r>
            <w:rPr>
              <w:noProof/>
            </w:rPr>
            <w:tab/>
          </w:r>
          <w:r w:rsidR="00C4057C">
            <w:rPr>
              <w:noProof/>
            </w:rPr>
            <w:fldChar w:fldCharType="begin"/>
          </w:r>
          <w:r>
            <w:rPr>
              <w:noProof/>
            </w:rPr>
            <w:instrText xml:space="preserve"> PAGEREF _Toc245195966 \h </w:instrText>
          </w:r>
          <w:r w:rsidR="00C4057C">
            <w:rPr>
              <w:noProof/>
            </w:rPr>
          </w:r>
          <w:r w:rsidR="00C4057C">
            <w:rPr>
              <w:noProof/>
            </w:rPr>
            <w:fldChar w:fldCharType="separate"/>
          </w:r>
          <w:r>
            <w:rPr>
              <w:noProof/>
            </w:rPr>
            <w:t>12</w:t>
          </w:r>
          <w:r w:rsidR="00C4057C">
            <w:rPr>
              <w:noProof/>
            </w:rPr>
            <w:fldChar w:fldCharType="end"/>
          </w:r>
        </w:p>
        <w:p w14:paraId="4D8B25C6" w14:textId="77777777" w:rsidR="004362CB" w:rsidRDefault="004362CB">
          <w:pPr>
            <w:pStyle w:val="TOC3"/>
            <w:tabs>
              <w:tab w:val="right" w:leader="dot" w:pos="8290"/>
            </w:tabs>
            <w:rPr>
              <w:noProof/>
              <w:sz w:val="24"/>
              <w:szCs w:val="24"/>
              <w:lang w:eastAsia="ja-JP"/>
            </w:rPr>
          </w:pPr>
          <w:r>
            <w:rPr>
              <w:noProof/>
            </w:rPr>
            <w:t>Genetic prediction?</w:t>
          </w:r>
          <w:r>
            <w:rPr>
              <w:noProof/>
            </w:rPr>
            <w:tab/>
          </w:r>
          <w:r w:rsidR="00C4057C">
            <w:rPr>
              <w:noProof/>
            </w:rPr>
            <w:fldChar w:fldCharType="begin"/>
          </w:r>
          <w:r>
            <w:rPr>
              <w:noProof/>
            </w:rPr>
            <w:instrText xml:space="preserve"> PAGEREF _Toc245195967 \h </w:instrText>
          </w:r>
          <w:r w:rsidR="00C4057C">
            <w:rPr>
              <w:noProof/>
            </w:rPr>
          </w:r>
          <w:r w:rsidR="00C4057C">
            <w:rPr>
              <w:noProof/>
            </w:rPr>
            <w:fldChar w:fldCharType="separate"/>
          </w:r>
          <w:r>
            <w:rPr>
              <w:noProof/>
            </w:rPr>
            <w:t>13</w:t>
          </w:r>
          <w:r w:rsidR="00C4057C">
            <w:rPr>
              <w:noProof/>
            </w:rPr>
            <w:fldChar w:fldCharType="end"/>
          </w:r>
        </w:p>
        <w:p w14:paraId="6E34EEAD" w14:textId="77777777" w:rsidR="004362CB" w:rsidRDefault="004362CB">
          <w:pPr>
            <w:pStyle w:val="TOC3"/>
            <w:tabs>
              <w:tab w:val="right" w:leader="dot" w:pos="8290"/>
            </w:tabs>
            <w:rPr>
              <w:noProof/>
              <w:sz w:val="24"/>
              <w:szCs w:val="24"/>
              <w:lang w:eastAsia="ja-JP"/>
            </w:rPr>
          </w:pPr>
          <w:r>
            <w:rPr>
              <w:noProof/>
            </w:rPr>
            <w:t>Personalised genomics?</w:t>
          </w:r>
          <w:r>
            <w:rPr>
              <w:noProof/>
            </w:rPr>
            <w:tab/>
          </w:r>
          <w:r w:rsidR="00C4057C">
            <w:rPr>
              <w:noProof/>
            </w:rPr>
            <w:fldChar w:fldCharType="begin"/>
          </w:r>
          <w:r>
            <w:rPr>
              <w:noProof/>
            </w:rPr>
            <w:instrText xml:space="preserve"> PAGEREF _Toc245195968 \h </w:instrText>
          </w:r>
          <w:r w:rsidR="00C4057C">
            <w:rPr>
              <w:noProof/>
            </w:rPr>
          </w:r>
          <w:r w:rsidR="00C4057C">
            <w:rPr>
              <w:noProof/>
            </w:rPr>
            <w:fldChar w:fldCharType="separate"/>
          </w:r>
          <w:r>
            <w:rPr>
              <w:noProof/>
            </w:rPr>
            <w:t>14</w:t>
          </w:r>
          <w:r w:rsidR="00C4057C">
            <w:rPr>
              <w:noProof/>
            </w:rPr>
            <w:fldChar w:fldCharType="end"/>
          </w:r>
        </w:p>
        <w:p w14:paraId="7FB54334" w14:textId="77777777" w:rsidR="004362CB" w:rsidRDefault="004362CB">
          <w:pPr>
            <w:pStyle w:val="TOC2"/>
            <w:tabs>
              <w:tab w:val="right" w:leader="dot" w:pos="8290"/>
            </w:tabs>
            <w:rPr>
              <w:b w:val="0"/>
              <w:noProof/>
              <w:sz w:val="24"/>
              <w:szCs w:val="24"/>
              <w:lang w:eastAsia="ja-JP"/>
            </w:rPr>
          </w:pPr>
          <w:r>
            <w:rPr>
              <w:noProof/>
            </w:rPr>
            <w:t>Conclusions</w:t>
          </w:r>
          <w:r>
            <w:rPr>
              <w:noProof/>
            </w:rPr>
            <w:tab/>
          </w:r>
          <w:r w:rsidR="00C4057C">
            <w:rPr>
              <w:noProof/>
            </w:rPr>
            <w:fldChar w:fldCharType="begin"/>
          </w:r>
          <w:r>
            <w:rPr>
              <w:noProof/>
            </w:rPr>
            <w:instrText xml:space="preserve"> PAGEREF _Toc245195969 \h </w:instrText>
          </w:r>
          <w:r w:rsidR="00C4057C">
            <w:rPr>
              <w:noProof/>
            </w:rPr>
          </w:r>
          <w:r w:rsidR="00C4057C">
            <w:rPr>
              <w:noProof/>
            </w:rPr>
            <w:fldChar w:fldCharType="separate"/>
          </w:r>
          <w:r>
            <w:rPr>
              <w:noProof/>
            </w:rPr>
            <w:t>15</w:t>
          </w:r>
          <w:r w:rsidR="00C4057C">
            <w:rPr>
              <w:noProof/>
            </w:rPr>
            <w:fldChar w:fldCharType="end"/>
          </w:r>
        </w:p>
        <w:p w14:paraId="67E01281" w14:textId="77777777" w:rsidR="004362CB" w:rsidRDefault="004362CB">
          <w:pPr>
            <w:pStyle w:val="TOC2"/>
            <w:tabs>
              <w:tab w:val="right" w:leader="dot" w:pos="8290"/>
            </w:tabs>
            <w:rPr>
              <w:b w:val="0"/>
              <w:noProof/>
              <w:sz w:val="24"/>
              <w:szCs w:val="24"/>
              <w:lang w:eastAsia="ja-JP"/>
            </w:rPr>
          </w:pPr>
          <w:r>
            <w:rPr>
              <w:noProof/>
            </w:rPr>
            <w:t>Box 1: Why is epistasis theoretically difficult to detect?</w:t>
          </w:r>
          <w:r>
            <w:rPr>
              <w:noProof/>
            </w:rPr>
            <w:tab/>
          </w:r>
          <w:r w:rsidR="00C4057C">
            <w:rPr>
              <w:noProof/>
            </w:rPr>
            <w:fldChar w:fldCharType="begin"/>
          </w:r>
          <w:r>
            <w:rPr>
              <w:noProof/>
            </w:rPr>
            <w:instrText xml:space="preserve"> PAGEREF _Toc245195970 \h </w:instrText>
          </w:r>
          <w:r w:rsidR="00C4057C">
            <w:rPr>
              <w:noProof/>
            </w:rPr>
          </w:r>
          <w:r w:rsidR="00C4057C">
            <w:rPr>
              <w:noProof/>
            </w:rPr>
            <w:fldChar w:fldCharType="separate"/>
          </w:r>
          <w:r>
            <w:rPr>
              <w:noProof/>
            </w:rPr>
            <w:t>15</w:t>
          </w:r>
          <w:r w:rsidR="00C4057C">
            <w:rPr>
              <w:noProof/>
            </w:rPr>
            <w:fldChar w:fldCharType="end"/>
          </w:r>
        </w:p>
        <w:p w14:paraId="1A32DF5E" w14:textId="77777777" w:rsidR="004362CB" w:rsidRDefault="004362CB">
          <w:pPr>
            <w:pStyle w:val="TOC2"/>
            <w:tabs>
              <w:tab w:val="right" w:leader="dot" w:pos="8290"/>
            </w:tabs>
            <w:rPr>
              <w:b w:val="0"/>
              <w:noProof/>
              <w:sz w:val="24"/>
              <w:szCs w:val="24"/>
              <w:lang w:eastAsia="ja-JP"/>
            </w:rPr>
          </w:pPr>
          <w:r>
            <w:rPr>
              <w:noProof/>
            </w:rPr>
            <w:t>Box 2: What constitutes a significant epistatic interaction?</w:t>
          </w:r>
          <w:r>
            <w:rPr>
              <w:noProof/>
            </w:rPr>
            <w:tab/>
          </w:r>
          <w:r w:rsidR="00C4057C">
            <w:rPr>
              <w:noProof/>
            </w:rPr>
            <w:fldChar w:fldCharType="begin"/>
          </w:r>
          <w:r>
            <w:rPr>
              <w:noProof/>
            </w:rPr>
            <w:instrText xml:space="preserve"> PAGEREF _Toc245195971 \h </w:instrText>
          </w:r>
          <w:r w:rsidR="00C4057C">
            <w:rPr>
              <w:noProof/>
            </w:rPr>
          </w:r>
          <w:r w:rsidR="00C4057C">
            <w:rPr>
              <w:noProof/>
            </w:rPr>
            <w:fldChar w:fldCharType="separate"/>
          </w:r>
          <w:r>
            <w:rPr>
              <w:noProof/>
            </w:rPr>
            <w:t>16</w:t>
          </w:r>
          <w:r w:rsidR="00C4057C">
            <w:rPr>
              <w:noProof/>
            </w:rPr>
            <w:fldChar w:fldCharType="end"/>
          </w:r>
        </w:p>
        <w:p w14:paraId="2CAFE055" w14:textId="77777777" w:rsidR="004362CB" w:rsidRDefault="004362CB">
          <w:pPr>
            <w:pStyle w:val="TOC2"/>
            <w:tabs>
              <w:tab w:val="right" w:leader="dot" w:pos="8290"/>
            </w:tabs>
            <w:rPr>
              <w:b w:val="0"/>
              <w:noProof/>
              <w:sz w:val="24"/>
              <w:szCs w:val="24"/>
              <w:lang w:eastAsia="ja-JP"/>
            </w:rPr>
          </w:pPr>
          <w:r>
            <w:rPr>
              <w:noProof/>
            </w:rPr>
            <w:t>Glossary</w:t>
          </w:r>
          <w:r>
            <w:rPr>
              <w:noProof/>
            </w:rPr>
            <w:tab/>
          </w:r>
          <w:r w:rsidR="00C4057C">
            <w:rPr>
              <w:noProof/>
            </w:rPr>
            <w:fldChar w:fldCharType="begin"/>
          </w:r>
          <w:r>
            <w:rPr>
              <w:noProof/>
            </w:rPr>
            <w:instrText xml:space="preserve"> PAGEREF _Toc245195972 \h </w:instrText>
          </w:r>
          <w:r w:rsidR="00C4057C">
            <w:rPr>
              <w:noProof/>
            </w:rPr>
          </w:r>
          <w:r w:rsidR="00C4057C">
            <w:rPr>
              <w:noProof/>
            </w:rPr>
            <w:fldChar w:fldCharType="separate"/>
          </w:r>
          <w:r>
            <w:rPr>
              <w:noProof/>
            </w:rPr>
            <w:t>17</w:t>
          </w:r>
          <w:r w:rsidR="00C4057C">
            <w:rPr>
              <w:noProof/>
            </w:rPr>
            <w:fldChar w:fldCharType="end"/>
          </w:r>
        </w:p>
        <w:p w14:paraId="723DE5C8" w14:textId="77777777" w:rsidR="004362CB" w:rsidRDefault="004362CB">
          <w:pPr>
            <w:pStyle w:val="TOC2"/>
            <w:tabs>
              <w:tab w:val="right" w:leader="dot" w:pos="8290"/>
            </w:tabs>
            <w:rPr>
              <w:b w:val="0"/>
              <w:noProof/>
              <w:sz w:val="24"/>
              <w:szCs w:val="24"/>
              <w:lang w:eastAsia="ja-JP"/>
            </w:rPr>
          </w:pPr>
          <w:r>
            <w:rPr>
              <w:noProof/>
            </w:rPr>
            <w:t>References</w:t>
          </w:r>
          <w:r>
            <w:rPr>
              <w:noProof/>
            </w:rPr>
            <w:tab/>
          </w:r>
          <w:r w:rsidR="00C4057C">
            <w:rPr>
              <w:noProof/>
            </w:rPr>
            <w:fldChar w:fldCharType="begin"/>
          </w:r>
          <w:r>
            <w:rPr>
              <w:noProof/>
            </w:rPr>
            <w:instrText xml:space="preserve"> PAGEREF _Toc245195973 \h </w:instrText>
          </w:r>
          <w:r w:rsidR="00C4057C">
            <w:rPr>
              <w:noProof/>
            </w:rPr>
          </w:r>
          <w:r w:rsidR="00C4057C">
            <w:rPr>
              <w:noProof/>
            </w:rPr>
            <w:fldChar w:fldCharType="separate"/>
          </w:r>
          <w:r>
            <w:rPr>
              <w:noProof/>
            </w:rPr>
            <w:t>17</w:t>
          </w:r>
          <w:r w:rsidR="00C4057C">
            <w:rPr>
              <w:noProof/>
            </w:rPr>
            <w:fldChar w:fldCharType="end"/>
          </w:r>
        </w:p>
        <w:p w14:paraId="4BA51FBE" w14:textId="77777777" w:rsidR="005C1EBA" w:rsidRDefault="00C4057C">
          <w:r>
            <w:rPr>
              <w:b/>
              <w:bCs/>
              <w:noProof/>
            </w:rPr>
            <w:fldChar w:fldCharType="end"/>
          </w:r>
        </w:p>
      </w:sdtContent>
    </w:sdt>
    <w:p w14:paraId="18BFA00E" w14:textId="77777777" w:rsidR="00DB5441" w:rsidRDefault="00DB5441" w:rsidP="00DB5441"/>
    <w:p w14:paraId="0A6BFF5F" w14:textId="77777777" w:rsidR="00DB5441" w:rsidRPr="00DB5441" w:rsidRDefault="00DB5441" w:rsidP="00DB5441">
      <w:pPr>
        <w:pStyle w:val="Heading2"/>
      </w:pPr>
      <w:bookmarkStart w:id="1" w:name="_Toc245195950"/>
      <w:r w:rsidRPr="00DB5441">
        <w:t>Abstract</w:t>
      </w:r>
      <w:bookmarkEnd w:id="1"/>
    </w:p>
    <w:p w14:paraId="6C30A185" w14:textId="77777777" w:rsidR="00DB5441" w:rsidRDefault="00DB5441" w:rsidP="00DB5441"/>
    <w:p w14:paraId="20B16C7F" w14:textId="77777777" w:rsidR="00DB5441" w:rsidRDefault="00DB5441" w:rsidP="00DB5441">
      <w:r>
        <w:t>Genome wide association studies</w:t>
      </w:r>
      <w:r w:rsidR="008E158D">
        <w:t xml:space="preserve"> (GWAS)</w:t>
      </w:r>
      <w:r>
        <w:t xml:space="preserve"> have become the focus of the statistical analysis of complex traits in humans, successfully shedding light on several aspects of genetic ar</w:t>
      </w:r>
      <w:r w:rsidR="0001352C">
        <w:t xml:space="preserve">chitecture and also biological </w:t>
      </w:r>
      <w:r>
        <w:t xml:space="preserve">etiology.  Single </w:t>
      </w:r>
      <w:r>
        <w:lastRenderedPageBreak/>
        <w:t>nucleotide polymor</w:t>
      </w:r>
      <w:r w:rsidR="0001352C">
        <w:t>phisms (SNPs) are usually model</w:t>
      </w:r>
      <w:r>
        <w:t xml:space="preserve">ed as having linear, cumulative, and independent effects on the phenotype. Though evidently a useful approach, it is often argued that this is not a realistic biological model and that </w:t>
      </w:r>
      <w:r w:rsidR="00A26A80">
        <w:t>epistasis, the statistical interaction</w:t>
      </w:r>
      <w:r>
        <w:t xml:space="preserve"> between SNPs</w:t>
      </w:r>
      <w:r w:rsidR="00A26A80">
        <w:t>,</w:t>
      </w:r>
      <w:r>
        <w:t xml:space="preserve"> should be included. In this review we discuss the relevance of epistasis in the context of GWA</w:t>
      </w:r>
      <w:r w:rsidR="008E158D">
        <w:t>S</w:t>
      </w:r>
      <w:r>
        <w:t>, recent advances in methodology, evidence of its contribution to complex traits in humans, and potential hazards in the interpretation of statistical interaction terms.</w:t>
      </w:r>
    </w:p>
    <w:p w14:paraId="519BFD4E" w14:textId="77777777" w:rsidR="00DB5441" w:rsidRDefault="00DB5441" w:rsidP="00DB5441"/>
    <w:p w14:paraId="685189E0" w14:textId="77777777" w:rsidR="00DB5441" w:rsidRDefault="00DB5441" w:rsidP="00DB5441"/>
    <w:p w14:paraId="1B234FD6" w14:textId="77777777" w:rsidR="00DB5441" w:rsidRPr="00DB5441" w:rsidRDefault="00DB5441" w:rsidP="00DB5441">
      <w:pPr>
        <w:pStyle w:val="Heading2"/>
      </w:pPr>
      <w:bookmarkStart w:id="2" w:name="_Toc245195951"/>
      <w:r w:rsidRPr="00DB5441">
        <w:t>Introduction</w:t>
      </w:r>
      <w:bookmarkEnd w:id="2"/>
    </w:p>
    <w:p w14:paraId="34BA8914" w14:textId="77777777" w:rsidR="00DB5441" w:rsidRDefault="00DB5441" w:rsidP="00DB5441"/>
    <w:p w14:paraId="732990EA" w14:textId="77777777" w:rsidR="00DB5441" w:rsidRDefault="00DB5441" w:rsidP="00DB5441">
      <w:r>
        <w:t xml:space="preserve">Complex traits or diseases are those that are influenced by multiple environmental and genetic factors. </w:t>
      </w:r>
      <w:r w:rsidR="001F5C9E">
        <w:t>Almost all</w:t>
      </w:r>
      <w:r>
        <w:t xml:space="preserve"> diseases that have a significant </w:t>
      </w:r>
      <w:r w:rsidR="00BC7E67">
        <w:t>burden</w:t>
      </w:r>
      <w:r>
        <w:t xml:space="preserve"> on human health are complex at the population scale. </w:t>
      </w:r>
      <w:r w:rsidR="001F5C9E">
        <w:t>Even</w:t>
      </w:r>
      <w:r>
        <w:t xml:space="preserve"> classically "Mendelian" diseases, such as cystic fibrosis, are at some level complex because numerous genetic effects are involved in modifying the severity of symptoms. Arguably the most important empirical result to emerge from GWA</w:t>
      </w:r>
      <w:r w:rsidR="008E158D">
        <w:t>S</w:t>
      </w:r>
      <w:r>
        <w:t xml:space="preserve"> over the past decade is an indication of what it means for a trait to be "complex", demonstrating that the mutational target size for any particular</w:t>
      </w:r>
      <w:r w:rsidR="005C1EBA">
        <w:t xml:space="preserve"> complex</w:t>
      </w:r>
      <w:r>
        <w:t xml:space="preserve"> trait across the genome is very large</w:t>
      </w:r>
      <w:r w:rsidR="00BC7E67">
        <w:t>,</w:t>
      </w:r>
      <w:r>
        <w:t xml:space="preserve"> and that the additive genetic variation is comprised of very many </w:t>
      </w:r>
      <w:r w:rsidR="001F5C9E">
        <w:t>variants</w:t>
      </w:r>
      <w:r>
        <w:t xml:space="preserve">, </w:t>
      </w:r>
      <w:r w:rsidR="0062180E">
        <w:t xml:space="preserve">almost all </w:t>
      </w:r>
      <w:r>
        <w:t>of very small effect.</w:t>
      </w:r>
    </w:p>
    <w:p w14:paraId="1CA95A3F" w14:textId="77777777" w:rsidR="00DB5441" w:rsidRDefault="00DB5441" w:rsidP="00DB5441"/>
    <w:p w14:paraId="27F7D278" w14:textId="17482F63" w:rsidR="00DB5441" w:rsidRDefault="005C1EBA" w:rsidP="00DB5441">
      <w:r>
        <w:t xml:space="preserve">There exist several methods </w:t>
      </w:r>
      <w:r w:rsidR="00B362A2">
        <w:t>for</w:t>
      </w:r>
      <w:r>
        <w:t xml:space="preserve"> </w:t>
      </w:r>
      <w:r w:rsidR="00B362A2">
        <w:t>estimating</w:t>
      </w:r>
      <w:r w:rsidR="00DB5441">
        <w:t xml:space="preserve"> the proportion of the phenotypic variance of a trait that is attributed to additive genetic</w:t>
      </w:r>
      <w:r w:rsidR="00B362A2">
        <w:t xml:space="preserve"> effects</w:t>
      </w:r>
      <w:r>
        <w:t xml:space="preserve"> (narrow-sense heritability (</w:t>
      </w:r>
      <w:r>
        <w:rPr>
          <w:i/>
        </w:rPr>
        <w:t>h</w:t>
      </w:r>
      <w:r>
        <w:rPr>
          <w:vertAlign w:val="superscript"/>
        </w:rPr>
        <w:t>2</w:t>
      </w:r>
      <w:r w:rsidR="00B362A2">
        <w:t>)). B</w:t>
      </w:r>
      <w:r>
        <w:t xml:space="preserve">ut </w:t>
      </w:r>
      <w:r w:rsidR="00EA1F3A">
        <w:t xml:space="preserve">unequivocal estimation of </w:t>
      </w:r>
      <w:r w:rsidR="00DB5441">
        <w:t xml:space="preserve">the phenotypic variation </w:t>
      </w:r>
      <w:del w:id="3" w:author="pcinst" w:date="2014-01-16T15:18:00Z">
        <w:r w:rsidDel="001B02F2">
          <w:delText xml:space="preserve">is </w:delText>
        </w:r>
        <w:r w:rsidR="00DB5441" w:rsidDel="001B02F2">
          <w:delText xml:space="preserve">attributed </w:delText>
        </w:r>
      </w:del>
      <w:ins w:id="4" w:author="pcinst" w:date="2014-01-16T15:18:00Z">
        <w:r w:rsidR="001B02F2">
          <w:t xml:space="preserve">attributable </w:t>
        </w:r>
      </w:ins>
      <w:r w:rsidR="00DB5441">
        <w:t>to all genetic effects (including dominance and epistasis</w:t>
      </w:r>
      <w:r>
        <w:t>, broad-sense heritability (</w:t>
      </w:r>
      <w:r>
        <w:rPr>
          <w:i/>
        </w:rPr>
        <w:t>H</w:t>
      </w:r>
      <w:r w:rsidRPr="005C1EBA">
        <w:rPr>
          <w:vertAlign w:val="superscript"/>
        </w:rPr>
        <w:t>2</w:t>
      </w:r>
      <w:r w:rsidR="00DB5441">
        <w:t>)</w:t>
      </w:r>
      <w:r>
        <w:t>)</w:t>
      </w:r>
      <w:r w:rsidR="00BC7E67">
        <w:t xml:space="preserve"> is not possible for human traits</w:t>
      </w:r>
      <w:r w:rsidR="00DB5441">
        <w:t>.</w:t>
      </w:r>
      <w:r w:rsidR="00C4057C">
        <w:fldChar w:fldCharType="begin" w:fldLock="1"/>
      </w:r>
      <w:r w:rsidR="009D14BF">
        <w:instrText>ADDIN CSL_CITATION { "citationItems" : [ { "id" : "ITEM-1", "itemData" : { "DOI" : "10.1038/nrg2322", "ISSN" : "1471-0064", "PMID" : "18319743", "abstract" : "Heritability allows a comparison of the relative importance of genes and environment to the variation of traits within and across populations. The concept of heritability and its definition as an estimable, dimensionless population parameter was introduced by Sewall Wright and Ronald Fisher nearly a century ago. Despite continuous misunderstandings and controversies over its use and application, heritability remains key to the response to selection in evolutionary biology and agriculture, and to the prediction of disease risk in medicine. Recent reports of substantial heritability for gene expression and new estimation methods using marker data highlight the relevance of heritability in the genomics era.", "author" : [ { "dropping-particle" : "", "family" : "Visscher", "given" : "Peter M", "non-dropping-particle" : "", "parse-names" : false, "suffix" : "" }, { "dropping-particle" : "", "family" : "Hill", "given" : "William G", "non-dropping-particle" : "", "parse-names" : false, "suffix" : "" }, { "dropping-particle" : "", "family" : "Wray", "given" : "Naomi R", "non-dropping-particle" : "", "parse-names" : false, "suffix" : "" } ], "container-title" : "Nature Reviews Genetics", "id" : "ITEM-1", "issue" : "4", "issued" : { "date-parts" : [ [ "2008", "4" ] ] }, "page" : "255-66", "publisher" : "Nature Publishing Group", "shortTitle" : "Nat Rev Genet", "title" : "Heritability in the genomics era--concepts and misconceptions.", "type" : "article-journal", "volume" : "9" }, "uris" : [ "http://www.mendeley.com/documents/?uuid=8471cb4d-de37-46b0-863e-c9b1a84f08a9" ] } ], "mendeley" : { "previouslyFormattedCitation" : "&lt;sup&gt;1&lt;/sup&gt;" }, "properties" : { "noteIndex" : 0 }, "schema" : "https://github.com/citation-style-language/schema/raw/master/csl-citation.json" }</w:instrText>
      </w:r>
      <w:r w:rsidR="00C4057C">
        <w:fldChar w:fldCharType="separate"/>
      </w:r>
      <w:r w:rsidR="009D14BF" w:rsidRPr="009D14BF">
        <w:rPr>
          <w:noProof/>
          <w:vertAlign w:val="superscript"/>
        </w:rPr>
        <w:t>1</w:t>
      </w:r>
      <w:r w:rsidR="00C4057C">
        <w:fldChar w:fldCharType="end"/>
      </w:r>
      <w:r w:rsidR="00DB5441">
        <w:t xml:space="preserve"> GWA</w:t>
      </w:r>
      <w:r w:rsidR="008E158D">
        <w:t>S</w:t>
      </w:r>
      <w:r w:rsidR="00DB5441">
        <w:t xml:space="preserve"> are typically performed on traits that have been shown to have a no</w:t>
      </w:r>
      <w:r>
        <w:t xml:space="preserve">n-zero </w:t>
      </w:r>
      <w:r>
        <w:rPr>
          <w:i/>
        </w:rPr>
        <w:t>h</w:t>
      </w:r>
      <w:r>
        <w:rPr>
          <w:vertAlign w:val="superscript"/>
        </w:rPr>
        <w:t>2</w:t>
      </w:r>
      <w:r w:rsidR="00DB5441">
        <w:t xml:space="preserve">, </w:t>
      </w:r>
      <w:r w:rsidR="0062180E">
        <w:t>on the assumption that this</w:t>
      </w:r>
      <w:r w:rsidR="00DB5441">
        <w:t xml:space="preserve"> additive genetic variation in the trait can be dissected into additive effects across the genome. Detecting non-additive genetic effects imposes an assumption that</w:t>
      </w:r>
      <w:r w:rsidR="00EA1F3A">
        <w:t>,</w:t>
      </w:r>
      <w:r w:rsidR="00DB5441">
        <w:t xml:space="preserve"> beyond the additive component of genetic variation</w:t>
      </w:r>
      <w:r>
        <w:t>,</w:t>
      </w:r>
      <w:r w:rsidR="00DB5441">
        <w:t xml:space="preserve"> for which there is empirical evidence</w:t>
      </w:r>
      <w:r>
        <w:t>,</w:t>
      </w:r>
      <w:r w:rsidR="00DB5441">
        <w:t xml:space="preserve"> </w:t>
      </w:r>
      <w:r w:rsidR="00EA1F3A">
        <w:t xml:space="preserve">there </w:t>
      </w:r>
      <w:r w:rsidR="0066519C">
        <w:t>exist</w:t>
      </w:r>
      <w:r w:rsidR="00DB5441">
        <w:t xml:space="preserve"> m</w:t>
      </w:r>
      <w:r>
        <w:t>ore complex components whose existence cannot be verified</w:t>
      </w:r>
      <w:r w:rsidR="00DB5441">
        <w:t xml:space="preserve"> empirical</w:t>
      </w:r>
      <w:r w:rsidR="00411257">
        <w:t>ly due to technical limitations</w:t>
      </w:r>
      <w:r w:rsidR="00DB5441">
        <w:t>. The measurable gap between the variance explained by all known additive effects</w:t>
      </w:r>
      <w:r>
        <w:t xml:space="preserve"> detected by GWA</w:t>
      </w:r>
      <w:r w:rsidR="008E158D">
        <w:t>S</w:t>
      </w:r>
      <w:r w:rsidR="00DB5441">
        <w:t xml:space="preserve"> and </w:t>
      </w:r>
      <w:r>
        <w:rPr>
          <w:i/>
        </w:rPr>
        <w:t>h</w:t>
      </w:r>
      <w:r>
        <w:rPr>
          <w:vertAlign w:val="superscript"/>
        </w:rPr>
        <w:t>2</w:t>
      </w:r>
      <w:r w:rsidR="00DB5441">
        <w:t xml:space="preserve"> is termed the "missing heritability". The proportion of the genetic variation that might exist beyond additive variance might be termed the "unknown heritability". </w:t>
      </w:r>
    </w:p>
    <w:p w14:paraId="6952062E" w14:textId="77777777" w:rsidR="00DB5441" w:rsidRDefault="00DB5441" w:rsidP="00DB5441"/>
    <w:p w14:paraId="0AC40295" w14:textId="77777777" w:rsidR="00DB5441" w:rsidRDefault="00DB5441" w:rsidP="00DB5441">
      <w:r>
        <w:t>In essence, there is no strict hypothesis-driven precedent for searching for epistasis as ther</w:t>
      </w:r>
      <w:r w:rsidR="005C1EBA">
        <w:t xml:space="preserve">e is for additive effects, and yet the question of epistasis in complex traits is often at the forefront of debate. In this review we will </w:t>
      </w:r>
      <w:r w:rsidR="00152EF7">
        <w:t>survey emerging methodology for the detection of epistasis, summarize current examples of epistasis impacting human complex traits from the literature, d</w:t>
      </w:r>
      <w:r w:rsidR="005C1EBA">
        <w:t xml:space="preserve">iscuss the contexts in which epistasis may or may not be important, </w:t>
      </w:r>
      <w:r w:rsidR="007731A4">
        <w:t>and suggest guidelines on what constitutes credible statistical support from empirical studies and how this should be reported.</w:t>
      </w:r>
    </w:p>
    <w:p w14:paraId="1CA3C8E0" w14:textId="77777777" w:rsidR="00DB5441" w:rsidRDefault="00DB5441" w:rsidP="00DB5441"/>
    <w:p w14:paraId="525DFC6F" w14:textId="77777777" w:rsidR="00113BE5" w:rsidRDefault="00113BE5" w:rsidP="00DB5441"/>
    <w:p w14:paraId="7AAA1DF7" w14:textId="77777777" w:rsidR="00113BE5" w:rsidRDefault="00113BE5" w:rsidP="00113BE5">
      <w:pPr>
        <w:pStyle w:val="Heading2"/>
      </w:pPr>
      <w:bookmarkStart w:id="5" w:name="_Toc245195952"/>
      <w:r>
        <w:t>Methods for detecting epistasis</w:t>
      </w:r>
      <w:bookmarkEnd w:id="5"/>
    </w:p>
    <w:p w14:paraId="6B4C7F4B" w14:textId="77777777" w:rsidR="00113BE5" w:rsidRDefault="00113BE5" w:rsidP="00113BE5"/>
    <w:p w14:paraId="70BC561B" w14:textId="208AE6DD" w:rsidR="00C01BA3" w:rsidRDefault="00C35F4A" w:rsidP="00C01BA3">
      <w:r>
        <w:t>Despite the severe challenges in robust detection of epistasis for human complex traits (BOX1), t</w:t>
      </w:r>
      <w:r w:rsidR="00C01BA3">
        <w:t>he past five years have seen rapid development of methods for studying epistasis in human complex traits/diseases</w:t>
      </w:r>
      <w:r w:rsidR="00C4057C">
        <w:fldChar w:fldCharType="begin" w:fldLock="1"/>
      </w:r>
      <w:r w:rsidR="009D14BF">
        <w:instrText>ADDIN CSL_CITATION { "citationItems" : [ { "id" : "ITEM-1", "itemData" : { "ISBN" : "1664-8021", "abstract" : "BACKGROUND: The determination of eQTL epistasis - a form of functional interaction between genetic loci that affect gene expression - is an important step towards the thorough understanding of gene regulation. Since gene expression has emerged as an \u201cintermediate\u201d molecular phenotype eQTL epistasis might help to explain the relationship between genotype and higher level organismal phenotypes such as diseases. A characteristic feature of eQTL analysis is the big number of tests required to identify associations between gene expression and genetic loci variability. This problem is aggravated, when epistatic effects between eQTLs are analyzed. In this review, we discuss recent algorithmic approaches for the detection of eQTL epistasis and highlight lessons that can be learned from current methods.", "author" : [ { "dropping-particle" : "", "family" : "Huang", "given" : "Yang", "non-dropping-particle" : "", "parse-names" : false, "suffix" : "" }, { "dropping-particle" : "", "family" : "Wuchty", "given" : "Stefan", "non-dropping-particle" : "", "parse-names" : false, "suffix" : "" }, { "dropping-particle" : "", "family" : "Przytycka", "given" : "Teresa M", "non-dropping-particle" : "", "parse-names" : false, "suffix" : "" } ], "container-title" : "Frontiers in Genetics", "id" : "ITEM-1", "issued" : { "date-parts" : [ [ "2013" ] ] }, "note" : "10.3389/fgene.2013.00051", "title" : "eQTL epistasis \u2013 challenges and computational approaches", "type" : "article-journal", "volume" : "4" }, "uris" : [ "http://www.mendeley.com/documents/?uuid=a0676c54-fb0d-48bc-b4cd-e13a2222cc85" ] }, { "id" : "ITEM-2", "itemData" : { "DOI" : "10.3389/fgene.2011.00109 [doi]", "ISBN" : "1664-8021 (Electronic)\n1664-8021 (Linking)", "PMID" : "22303403", "abstract" : "There is growing evidence that much more of the genome than previously thought is required to explain the heritability of complex phenotypes. Recent studies have demonstrated that numerous common variants from across the genome explain portions of genetic variability, spawning various avenues of research directed at explaining the remaining heritability. This polygenic structure is also the motivation for the growing application of pathway and gene set enrichment techniques, which have yielded promising results. These findings suggest that the coordination of genes in pathways that are known to occur at the gene regulatory level also can be detected at the population level. Although genes in these networks interact in complex ways, most population studies have focused on the additive contribution of common variants and the potential of rare variants to explain additional variation. In this brief review, we discuss the potential to explain additional genetic variation through the agglomeration of multiple gene-gene interactions as well as main effects of common variants in terms of a network paradigm. Just as is the case for single-locus contributions, we expect each gene-gene interaction edge in the network to have a small effect, but these effects may be reinforced through hubs and other connectivity structures in the network. We discuss some of the opportunities and challenges of network methods for analyzing genome-wide association studies (GWAS) such as the study of hubs and motifs, and integrating other types of variation and environmental interactions. Such network approaches may unveil hidden variation in GWAS, improve understanding of mechanisms of disease, and possibly fit into a network paradigm of evolutionary genetics.", "author" : [ { "dropping-particle" : "", "family" : "McKinney", "given" : "Brett A", "non-dropping-particle" : "", "parse-names" : false, "suffix" : "" }, { "dropping-particle" : "", "family" : "Pajewski", "given" : "Nicholas M", "non-dropping-particle" : "", "parse-names" : false, "suffix" : "" } ], "container-title" : "Frontiers in Genetics", "edition" : "2012/02/04", "id" : "ITEM-2", "issued" : { "date-parts" : [ [ "2011" ] ] }, "note" : "\n        From Duplicate 1 ( \n        \n          Six degrees of epistasis: Statistical network models for GWAS\n        \n         - McKinney, Brett; Pajewski, Nicholas )\n\n        \n        \n10.3389/fgene.2011.00109\n\n        \n\n        From Duplicate 2 ( \n        \n          Six Degrees of Epistasis: Statistical Network Models for GWAS\n        \n         - McKinney, B A; Pajewski, N M )\n\n        \n        \nMcKinney, B A\nPajewski, Nicholas M\nSwitzerland\nFrontiers in genetics\nFront Genet. 2011;2:109. doi: 10.3389/fgene.2011.00109. Epub 2012 Jan 12.\n\n        \n\n      ", "page" : "109", "title" : "Six degrees of epistasis: Statistical network models for GWAS", "type" : "article-journal", "volume" : "2" }, "uris" : [ "http://www.mendeley.com/documents/?uuid=81ebd522-536d-49ac-9134-5cad749571e1" ] }, { "id" : "ITEM-3", "itemData" : { "DOI" : "bbs027 [pii]\n10.1093/bib/bbs027 [doi]", "ISBN" : "1477-4054 (Electronic)\n1467-5463 (Linking)", "PMID" : "22723459", "abstract" : "Genetic interactions or epistasis have been thought to play a pivotal role in shaping the formation, development and evolution of life. Previous work focused on lower-order interactions between a pair of genes, but it is obviously inadequate to explain a complex network of genetic interactions and pathways. We review and assess a statistical model for characterizing high-order epistasis among more than two genes or quantitative trait loci (QTLs) that control a complex trait. The model includes a series of start-of-the-art standard procedures for estimating and testing the nature and magnitude of QTL interactions. Results from simulation studies and real data analysis warrant the statistical properties of the model and its usefulness in practice. High-order epistatic mapping will provide a routine procedure for charting a detailed picture of the genetic regulation mechanisms underlying the phenotypic variation of complex traits.", "author" : [ { "dropping-particle" : "", "family" : "Pang", "given" : "X", "non-dropping-particle" : "", "parse-names" : false, "suffix" : "" }, { "dropping-particle" : "", "family" : "Wang", "given" : "Z", "non-dropping-particle" : "", "parse-names" : false, "suffix" : "" }, { "dropping-particle" : "", "family" : "Yap", "given" : "J S", "non-dropping-particle" : "", "parse-names" : false, "suffix" : "" }, { "dropping-particle" : "", "family" : "Wang", "given" : "J", "non-dropping-particle" : "", "parse-names" : false, "suffix" : "" }, { "dropping-particle" : "", "family" : "Zhu", "given" : "J", "non-dropping-particle" : "", "parse-names" : false, "suffix" : "" }, { "dropping-particle" : "", "family" : "Bo", "given" : "W", "non-dropping-particle" : "", "parse-names" : false, "suffix" : "" }, { "dropping-particle" : "", "family" : "Lv", "given" : "Y", "non-dropping-particle" : "", "parse-names" : false, "suffix" : "" }, { "dropping-particle" : "", "family" : "Xu", "given" : "F", "non-dropping-particle" : "", "parse-names" : false, "suffix" : "" }, { "dropping-particle" : "", "family" : "Zhou", "given" : "T", "non-dropping-particle" : "", "parse-names" : false, "suffix" : "" }, { "dropping-particle" : "", "family" : "Peng", "given" : "S", "non-dropping-particle" : "", "parse-names" : false, "suffix" : "" }, { "dropping-particle" : "", "family" : "Shen", "given" : "D", "non-dropping-particle" : "", "parse-names" : false, "suffix" : "" }, { "dropping-particle" : "", "family" : "Wu", "given" : "R", "non-dropping-particle" : "", "parse-names" : false, "suffix" : "" } ], "container-title" : "Brief Bioinform", "edition" : "2012/06/23", "id" : "ITEM-3", "issued" : { "date-parts" : [ [ "2012" ] ] }, "note" : "Pang, Xiaoming\nWang, Zhong\nYap, John S\nWang, Jianxin\nZhu, Junjia\nBo, Wenhao\nLv, Yafei\nXu, Fang\nZhou, Tao\nPeng, Shaofeng\nShen, Dengfeng\nWu, Rongling\nBriefings in bioinformatics\nBrief Bioinform. 2012 Jun 20.", "title" : "A statistical procedure to map high-order epistasis for complex traits", "type" : "article-journal" }, "uris" : [ "http://www.mendeley.com/documents/?uuid=9be365c4-d19f-499a-ac5d-0dd48caa954d" ] }, { "id" : "ITEM-4", "itemData" : { "DOI" : "10.1111/j.1469-1809.2010.00630.x", "ISBN" : "1469-1809", "abstract" : "The search for the missing heritability in genome-wide association studies (GWAS) has become an important focus for the human genetics community. One suspected location of these genetic effects is in gene\u2013gene interactions, or epistasis. The computational burden of exploring gene\u2013gene interactions in the wealth of data generated in GWAS, along with small to moderate sample sizes, have led to epistasis being an afterthought, rather than a primary focus of GWAS analyses. In this review, I discuss some potential approaches to filter a GWAS dataset to a smaller, more manageable dataset where searching for epistasis is considerably more feasible. I describe a number of alternative approaches, but primarily focus on the use of prior biological knowledge from databases in the public domain to guide the search for epistasis. The manner in which prior knowledge is incorporated into a GWA study can be many and these data can be extracted from a variety of database sources. I discuss a number of these approaches and propose that a comprehensive approach will likely be most fruitful for searching for epistasis in large-scale genomic studies of the current state-of-the-art and into the future.", "author" : [ { "dropping-particle" : "", "family" : "Ritchie", "given" : "Marylyn D", "non-dropping-particle" : "", "parse-names" : false, "suffix" : "" } ], "container-title" : "Annals of Human Genetics", "id" : "ITEM-4", "issue" : "1", "issued" : { "date-parts" : [ [ "2011" ] ] }, "page" : "172-182", "publisher" : "Blackwell Publishing Ltd", "title" : "Using Biological Knowledge to Uncover the Mystery in the Search for Epistasis in Genome-Wide Association Studies", "type" : "article-journal", "volume" : "75" }, "uris" : [ "http://www.mendeley.com/documents/?uuid=86f6813e-cd88-414d-9120-6e1d34ff35b4" ] }, { "id" : "ITEM-5", "itemData" : { "DOI" : "bbr012 [pii]\n10.1093/bib/bbr012 [doi]", "ISBN" : "1477-4054 (Electronic)\n1467-5463 (Linking)", "PMID" : "21441561", "abstract" : "Over the last few years, main effect genetic association analysis has proven to be a successful tool to unravel genetic risk components to a variety of complex diseases. In the quest for disease susceptibility factors and the search for the 'missing heritability', supplementary and complementary efforts have been undertaken. These include the inclusion of several genetic inheritance assumptions in model development, the consideration of different sources of information, and the acknowledgement of disease underlying pathways of networks. The search for epistasis or gene-gene interaction effects on traits of interest is marked by an exponential growth, not only in terms of methodological development, but also in terms of practical applications, translation of statistical epistasis to biological epistasis and integration of omics information sources. The current popularity of the field, as well as its attraction to interdisciplinary teams, each making valuable contributions with sometimes rather unique viewpoints, renders it impossible to give an exhaustive review of to-date available approaches for epistasis screening. The purpose of this work is to give a perspective view on a selection of currently active analysis strategies and concerns in the context of epistasis detection, and to provide an eye to the future of gene-gene interaction analysis.", "author" : [ { "dropping-particle" : "V", "family" : "Steen", "given" : "K", "non-dropping-particle" : "", "parse-names" : false, "suffix" : "" } ], "container-title" : "Brief Bioinform", "edition" : "2011/03/29", "id" : "ITEM-5", "issue" : "1", "issued" : { "date-parts" : [ [ "2012" ] ] }, "note" : "Steen, Kristel Van\nResearch Support, Non-U.S. Gov't\nReview\nEngland\nBriefings in bioinformatics\nBrief Bioinform. 2012 Jan;13(1):1-19. doi: 10.1093/bib/bbr012. Epub 2011 Mar 26.", "page" : "1-19", "title" : "Travelling the world of gene-gene interactions", "type" : "article-journal", "volume" : "13" }, "uris" : [ "http://www.mendeley.com/documents/?uuid=2d2b49d9-57bd-478c-b4b4-731409603373" ] }, { "id" : "ITEM-6", "itemData" : { "DOI" : "10.1111/j.1469-1809.2010.00621.x", "ISBN" : "1469-1809", "abstract" : "Current disease association studies are routinely conducted on a genome-wide scale, testing hundreds of thousands or millions of genetic markers. Besides detecting marginal associations of individual markers with the disease, it is also of interest to identify gene\u2013gene and gene\u2013environment interactions, which confer susceptibility to the disease risk. The astronomical number of possible combinations of markers and environmental factors, however, makes interaction mapping a daunting task both computationally and statistically. In this paper, we review and discuss a set of Bayesian partition methods developed recently for mapping single-nucleotide polymorphisms in case-control studies, their extension to quantitative traits, and further generalization to multiple traits. We use simulation and real data sets to demonstrate the performance of these methods, and we compare them with some existing interaction mapping algorithms. With the recent advance in high-throughput sequencing technologies, genome-wide measurements of epigenetic factor enrichment, structural variations, and transcription activities become available at the individual level. The tsunami of data creates more challenges for gene\u2013gene interaction mapping, but at the same time provides new opportunities that, if utilized properly through sophisticated statistical means, can improve the power of mapping interactions at the genome scale.", "author" : [ { "dropping-particle" : "", "family" : "Zhang", "given" : "Yu", "non-dropping-particle" : "", "parse-names" : false, "suffix" : "" }, { "dropping-particle" : "", "family" : "Jiang", "given" : "Bo", "non-dropping-particle" : "", "parse-names" : false, "suffix" : "" }, { "dropping-particle" : "", "family" : "Zhu", "given" : "Jun", "non-dropping-particle" : "", "parse-names" : false, "suffix" : "" }, { "dropping-particle" : "", "family" : "Liu", "given" : "Jun S", "non-dropping-particle" : "", "parse-names" : false, "suffix" : "" } ], "container-title" : "Annals of Human Genetics", "id" : "ITEM-6", "issue" : "1", "issued" : { "date-parts" : [ [ "2011" ] ] }, "page" : "183-193", "publisher" : "Blackwell Publishing Ltd", "title" : "Bayesian Models for Detecting Epistatic Interactions from Genetic Data", "type" : "article-journal", "volume" : "75" }, "uris" : [ "http://www.mendeley.com/documents/?uuid=01b31270-b833-4aae-b95a-c204ef11fed3" ] } ], "mendeley" : { "previouslyFormattedCitation" : "&lt;sup&gt;2\u20137&lt;/sup&gt;" }, "properties" : { "noteIndex" : 0 }, "schema" : "https://github.com/citation-style-language/schema/raw/master/csl-citation.json" }</w:instrText>
      </w:r>
      <w:r w:rsidR="00C4057C">
        <w:fldChar w:fldCharType="separate"/>
      </w:r>
      <w:r w:rsidR="009D14BF" w:rsidRPr="009D14BF">
        <w:rPr>
          <w:noProof/>
          <w:vertAlign w:val="superscript"/>
        </w:rPr>
        <w:t>2–7</w:t>
      </w:r>
      <w:r w:rsidR="00C4057C">
        <w:fldChar w:fldCharType="end"/>
      </w:r>
      <w:r w:rsidR="00C01BA3">
        <w:t>.</w:t>
      </w:r>
      <w:r w:rsidR="000458D9">
        <w:t xml:space="preserve"> </w:t>
      </w:r>
      <w:del w:id="6" w:author="Gib Hemani" w:date="2014-01-22T17:50:00Z">
        <w:r w:rsidR="000458D9" w:rsidDel="00DD25BE">
          <w:delText>The wide range of methods spans</w:delText>
        </w:r>
        <w:r w:rsidR="00C01BA3" w:rsidDel="00DD25BE">
          <w:delText xml:space="preserve"> f</w:delText>
        </w:r>
      </w:del>
      <w:ins w:id="7" w:author="Gib Hemani" w:date="2014-01-22T17:50:00Z">
        <w:r w:rsidR="00DD25BE">
          <w:t>Methods ranging f</w:t>
        </w:r>
      </w:ins>
      <w:r w:rsidR="00C01BA3">
        <w:t xml:space="preserve">rom conventional regression-based methods to </w:t>
      </w:r>
      <w:r w:rsidR="00C01BA3" w:rsidRPr="002602F6">
        <w:t>nature-inspired</w:t>
      </w:r>
      <w:r w:rsidR="00C01BA3">
        <w:t xml:space="preserve"> algorithms </w:t>
      </w:r>
      <w:ins w:id="8" w:author="Gib Hemani" w:date="2014-01-22T17:50:00Z">
        <w:r w:rsidR="00DD25BE">
          <w:t xml:space="preserve">are continually being developed </w:t>
        </w:r>
      </w:ins>
      <w:r w:rsidR="00C01BA3">
        <w:t>(</w:t>
      </w:r>
      <w:r w:rsidR="00614E94">
        <w:t>Figure</w:t>
      </w:r>
      <w:r w:rsidR="00C01BA3">
        <w:t xml:space="preserve"> 1). Most </w:t>
      </w:r>
      <w:r w:rsidR="00C01BA3" w:rsidRPr="00E611F9">
        <w:t xml:space="preserve">methods </w:t>
      </w:r>
      <w:r w:rsidR="00C01BA3">
        <w:t>use SNP-based tests for pairwise</w:t>
      </w:r>
      <w:r w:rsidR="00C01BA3" w:rsidRPr="00E611F9">
        <w:t xml:space="preserve"> or high order interactions </w:t>
      </w:r>
      <w:r w:rsidR="00C01BA3">
        <w:t xml:space="preserve">in </w:t>
      </w:r>
      <w:r w:rsidR="00C01BA3" w:rsidRPr="00E611F9">
        <w:t>GWAS data</w:t>
      </w:r>
      <w:r w:rsidR="00C01BA3">
        <w:t xml:space="preserve"> via either an </w:t>
      </w:r>
      <w:r w:rsidR="00C01BA3" w:rsidRPr="00CF6E08">
        <w:t>exhaustive search</w:t>
      </w:r>
      <w:r w:rsidR="00C01BA3">
        <w:t xml:space="preserve"> of </w:t>
      </w:r>
      <w:r w:rsidR="00C01BA3" w:rsidRPr="00CF6E08">
        <w:t xml:space="preserve">all SNP combinations </w:t>
      </w:r>
      <w:r w:rsidR="00C01BA3">
        <w:t>or testing of a reduced, preselected set</w:t>
      </w:r>
      <w:r w:rsidR="00C01BA3" w:rsidRPr="00E611F9">
        <w:t>.</w:t>
      </w:r>
      <w:r w:rsidR="00C01BA3">
        <w:t xml:space="preserve"> In addition, methods have been developed to assess interactions between groups of SNPs (e.g. genes) or functional modules (e.g. pathway or network). </w:t>
      </w:r>
      <w:ins w:id="9" w:author="pcinst" w:date="2014-01-20T14:28:00Z">
        <w:r w:rsidR="007B7E2F">
          <w:t xml:space="preserve">As a broad generalization, approaches that search all pairs of SNPs for evidence of all types of </w:t>
        </w:r>
      </w:ins>
      <w:ins w:id="10" w:author="pcinst" w:date="2014-01-20T14:29:00Z">
        <w:r w:rsidR="007B7E2F">
          <w:t xml:space="preserve">epistasis can be termed “hypothesis free” whereas those which restrict themselves to searching subsets of SNPs and/or types of </w:t>
        </w:r>
      </w:ins>
      <w:ins w:id="11" w:author="pcinst" w:date="2014-01-20T14:31:00Z">
        <w:r w:rsidR="007B7E2F">
          <w:t>epistasis</w:t>
        </w:r>
      </w:ins>
      <w:ins w:id="12" w:author="pcinst" w:date="2014-01-20T14:29:00Z">
        <w:r w:rsidR="007B7E2F">
          <w:t xml:space="preserve"> </w:t>
        </w:r>
      </w:ins>
      <w:ins w:id="13" w:author="pcinst" w:date="2014-01-20T15:52:00Z">
        <w:r w:rsidR="00722251">
          <w:t>may be term</w:t>
        </w:r>
      </w:ins>
      <w:ins w:id="14" w:author="pcinst" w:date="2014-01-20T15:54:00Z">
        <w:r w:rsidR="00722251">
          <w:t>ed</w:t>
        </w:r>
      </w:ins>
      <w:ins w:id="15" w:author="pcinst" w:date="2014-01-20T15:52:00Z">
        <w:r w:rsidR="00722251">
          <w:t xml:space="preserve"> “hypothesis driven”. </w:t>
        </w:r>
      </w:ins>
      <w:ins w:id="16" w:author="pcinst" w:date="2014-01-20T15:54:00Z">
        <w:r w:rsidR="00722251">
          <w:t xml:space="preserve">Because of the size of the parameter space to search and the number of analyses performed, hypothesis free </w:t>
        </w:r>
      </w:ins>
      <w:ins w:id="17" w:author="pcinst" w:date="2014-01-20T15:55:00Z">
        <w:r w:rsidR="00722251">
          <w:t>approaches</w:t>
        </w:r>
      </w:ins>
      <w:ins w:id="18" w:author="pcinst" w:date="2014-01-20T15:54:00Z">
        <w:r w:rsidR="00722251">
          <w:t xml:space="preserve"> </w:t>
        </w:r>
      </w:ins>
      <w:ins w:id="19" w:author="pcinst" w:date="2014-01-20T15:55:00Z">
        <w:r w:rsidR="00722251">
          <w:t>pose a major challenge and o</w:t>
        </w:r>
      </w:ins>
      <w:del w:id="20" w:author="pcinst" w:date="2014-01-20T15:55:00Z">
        <w:r w:rsidR="00C01BA3" w:rsidDel="00722251">
          <w:delText>O</w:delText>
        </w:r>
      </w:del>
      <w:r w:rsidR="00C01BA3">
        <w:t xml:space="preserve">ne of the key recent achievements </w:t>
      </w:r>
      <w:del w:id="21" w:author="pcinst" w:date="2014-01-20T15:56:00Z">
        <w:r w:rsidR="00C01BA3" w:rsidDel="00722251">
          <w:delText>during this course</w:delText>
        </w:r>
      </w:del>
      <w:ins w:id="22" w:author="pcinst" w:date="2014-01-20T15:56:00Z">
        <w:r w:rsidR="00722251">
          <w:t>in recent years</w:t>
        </w:r>
      </w:ins>
      <w:r w:rsidR="00C01BA3">
        <w:t xml:space="preserve"> is that</w:t>
      </w:r>
      <w:ins w:id="23" w:author="pcinst" w:date="2014-01-20T15:57:00Z">
        <w:r w:rsidR="00722251">
          <w:t xml:space="preserve"> computational barriers have been bypassed and</w:t>
        </w:r>
      </w:ins>
      <w:r w:rsidR="00C01BA3">
        <w:t xml:space="preserve"> an exhaustive search for pairwise interactions </w:t>
      </w:r>
      <w:del w:id="24" w:author="pcinst" w:date="2014-01-20T15:56:00Z">
        <w:r w:rsidR="00C01BA3" w:rsidDel="00722251">
          <w:delText xml:space="preserve">becomes </w:delText>
        </w:r>
      </w:del>
      <w:ins w:id="25" w:author="pcinst" w:date="2014-01-20T15:56:00Z">
        <w:r w:rsidR="00722251">
          <w:t xml:space="preserve">has become </w:t>
        </w:r>
      </w:ins>
      <w:r w:rsidR="00C01BA3">
        <w:t>a</w:t>
      </w:r>
      <w:ins w:id="26" w:author="pcinst" w:date="2014-01-20T15:56:00Z">
        <w:r w:rsidR="00722251">
          <w:t xml:space="preserve"> more</w:t>
        </w:r>
      </w:ins>
      <w:r w:rsidR="00C01BA3">
        <w:t xml:space="preserve"> routine exercise</w:t>
      </w:r>
      <w:del w:id="27" w:author="pcinst" w:date="2014-01-20T15:57:00Z">
        <w:r w:rsidR="00C01BA3" w:rsidDel="00722251">
          <w:delText xml:space="preserve"> because t</w:delText>
        </w:r>
        <w:r w:rsidR="00C01BA3" w:rsidRPr="00423B30" w:rsidDel="00722251">
          <w:delText xml:space="preserve">he computational barrier </w:delText>
        </w:r>
        <w:r w:rsidR="00C01BA3" w:rsidDel="00722251">
          <w:delText>has been greatly reduced</w:delText>
        </w:r>
      </w:del>
      <w:r w:rsidR="00C4057C">
        <w:fldChar w:fldCharType="begin" w:fldLock="1"/>
      </w:r>
      <w:r w:rsidR="009D14BF">
        <w:instrText>ADDIN CSL_CITATION { "citationItems" : [ { "id" : "ITEM-1", "itemData" : { "DOI" : "gks550 [pii]\n10.1093/nar/gks550 [doi]", "ISBN" : "1362-4962 (Electronic)\n0305-1048 (Linking)", "PMID" : "22689639", "abstract" : "Genome-wide association studies (GWAS) have discovered many loci associated with common disease and quantitative traits. However, most GWAS have not studied the gene-gene interactions (epistasis) that could be important in complex trait genetics. A major challenge in analysing epistasis in GWAS is the enormous computational demands of analysing billions of SNP combinations. Several methods have been developed recently to address this, some using computers equipped with particular graphical processing units, most restricted to binary disease traits and all poorly suited to general usage on the most widely used operating systems. We have developed the BiForce Toolbox to address the demand for high-throughput analysis of pairwise epistasis in GWAS of quantitative and disease traits across all commonly used computer systems. BiForce Toolbox is a stand-alone Java program that integrates bitwise computing with multithreaded parallelization and thus allows rapid full pairwise genome scans via a graphical user interface or the command line. Furthermore, BiForce Toolbox incorporates additional tests of interactions involving SNPs with significant marginal effects, potentially increasing the power of detection of epistasis. BiForce Toolbox is easy to use and has been applied in multiple studies of epistasis in large GWAS data sets, identifying interesting interaction signals and pathways.", "author" : [ { "dropping-particle" : "", "family" : "Gyenesei", "given" : "A", "non-dropping-particle" : "", "parse-names" : false, "suffix" : "" }, { "dropping-particle" : "", "family" : "Moody", "given" : "J", "non-dropping-particle" : "", "parse-names" : false, "suffix" : "" }, { "dropping-particle" : "", "family" : "Laiho", "given" : "A",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"Nucleic Acids Res", "edition" : "2012/06/13", "id" : "ITEM-1", "issue" : "Web Server issue", "issued" : { "date-parts" : [ [ "2012" ] ] }, "note" : "Gyenesei, Attila\nMoody, Jonathan\nLaiho, Asta\nSemple, Colin A M\nHaley, Chris S\nWei, Wen-Hua\nBB/H024484/1/Biotechnology and Biological Sciences Research Council/United Kingdom\nMedical Research Council/United Kingdom\nResearch Support, Non-U.S. Gov't\nEngland\nNucleic acids research\nNucleic Acids Res. 2012 Jul;40(Web Server issue):W628-32. doi: 10.1093/nar/gks550. Epub 2012 Jun 11.", "page" : "W628-32", "title" : "BiForce Toolbox: powerful high-throughput computational analysis of gene-gene interactions in genome-wide association studies", "type" : "article-journal", "volume" : "40" }, "uris" : [ "http://www.mendeley.com/documents/?uuid=658375f0-9130-41a2-bda9-d4ef44ab81e8" ] }, { "id" : "ITEM-2", "itemData" : { "DOI" : "10.1093/bioinformatics/btr172", "ISSN" : "1367-4811", "PMID" : "21471009", "abstract" : "Hundreds of genome-wide association studies have been performed over the last decade, but as single nucleotide polymorphism (SNP) chip density has increased so has the computational burden to search for epistasis [for n SNPs the computational time resource is O(n(n-1)/2)]. While the theoretical contribution of epistasis toward phenotypes of medical and economic importance is widely discussed, empirical evidence is conspicuously absent because its analysis is often computationally prohibitive. To facilitate resolution in this field, tools must be made available that can render the search for epistasis universally viable in terms of hardware availability, cost and computational time.", "author" : [ { "dropping-particle" : "", "family" : "Hemani", "given" : "Gibran", "non-dropping-particle" : "", "parse-names" : false, "suffix" : "" }, { "dropping-particle" : "", "family" : "Theocharidis", "given" : "Athanasios", "non-dropping-particle" : "", "parse-names" : false, "suffix" : "" }, { "dropping-particle" : "", "family" : "Wei", "given" : "Wenhua", "non-dropping-particle" : "", "parse-names" : false, "suffix" : "" }, { "dropping-particle" : "", "family" : "Haley", "given" : "Chris", "non-dropping-particle" : "", "parse-names" : false, "suffix" : "" } ], "container-title" : "Bioinformatics (Oxford, England)", "id" : "ITEM-2", "issue" : "11", "issued" : { "date-parts" : [ [ "2011", "6", "1" ] ] }, "page" : "1462-5", "title" : "EpiGPU: exhaustive pairwise epistasis scans parallelized on consumer level graphics cards.", "type" : "article-journal", "volume" : "27" }, "uris" : [ "http://www.mendeley.com/documents/?uuid=e69285cc-64dc-45e7-8fcf-93d944710a9b" ] }, { "id" : "ITEM-3",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"ITEM-3",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"ITEM-4", "itemData" : { "DOI" : "10.1093/bioinformatics/btq147", "author" : [ { "dropping-particle" : "", "family" : "Sch\u00fcpbach", "given" : "Thierry", "non-dropping-particle" : "", "parse-names" : false, "suffix" : "" }, { "dropping-particle" : "", "family" : "Xenarios", "given" : "Ioannis", "non-dropping-particle" : "", "parse-names" : false, "suffix" : "" }, { "dropping-particle" : "", "family" : "Bergmann", "given" : "Sven", "non-dropping-particle" : "", "parse-names" : false, "suffix" : "" }, { "dropping-particle" : "", "family" : "Kapur", "given" : "Karen", "non-dropping-particle" : "", "parse-names" : false, "suffix" : "" } ], "container-title" : "Bioinformatics", "id" : "ITEM-4", "issue" : "11", "issued" : { "date-parts" : [ [ "2010" ] ] }, "page" : "1468-1469", "title" : "FastEpistasis : a high performance computing solution for quantitative trait epistasis", "type" : "article-journal", "volume" : "26" }, "uris" : [ "http://www.mendeley.com/documents/?uuid=1f8f7fc7-6d6f-4967-a95d-bc874a6eb6a4" ] }, { "id" : "ITEM-5", "itemData" : { "DOI" : "btr114 [pii]\n10.1093/bioinformatics/btr114", "ISBN" : "1367-4811 (Electronic)\n1367-4803 (Linking)", "PMID" : "21372087", "abstract" : "MOTIVATION: Collecting millions of genetic variations is feasible with the advanced genotyping technology. With a huge amount of genetic variations data in hand, developing efficient algorithms to carry out the gene-gene interaction analysis in a timely manner has become one of the key problems in genome-wide association studies (GWAS). Boolean operation-based screening and testing (BOOST), a recent work in GWAS, completes gene-gene interaction analysis in 2.5 days on a desktop computer. Compared with central processing units (CPUs), graphic processing units (GPUs) are highly parallel hardware and provide massive computing resources. We are, therefore, motivated to use GPUs to further speed up the analysis of gene-gene interactions. RESULTS: We implement the BOOST method based on a GPU framework and name it GBOOST. GBOOST achieves a 40-fold speedup compared with BOOST. It completes the analysis of Wellcome Trust Case Control Consortium Type 2 Diabetes (WTCCC T2D) genome data within 1.34 h on a desktop computer equipped with Nvidia GeForce GTX 285 display card. AVAILABILITY: GBOOST code is available at http://bioinformatics.ust.hk/BOOST.html#GBOOST.", "author" : [ { "dropping-particle" : "", "family" : "Yung", "given" : "L S", "non-dropping-particle" : "", "parse-names" : false, "suffix" : "" }, { "dropping-particle" : "", "family" : "Yang", "given" : "C", "non-dropping-particle" : "", "parse-names" : false, "suffix" : "" }, { "dropping-particle" : "", "family" : "Wan", "given" : "X", "non-dropping-particle" : "", "parse-names" : false, "suffix" : "" }, { "dropping-particle" : "", "family" : "Yu", "given" : "W", "non-dropping-particle" : "", "parse-names" : false, "suffix" : "" } ], "container-title" : "Bioinformatics", "edition" : "2011/03/05", "id" : "ITEM-5", "issue" : "9", "issued" : { "date-parts" : [ [ "2011" ] ] }, "note" : "Yung, Ling Sing\nYang, Can\nWan, Xiang\nYu, Weichuan\nResearch Support, Non-U.S. Gov't\nEngland\nBioinformatics (Oxford, England)\nBioinformatics. 2011 May 1;27(9):1309-10. Epub 2011 Mar 3.", "page" : "1309-1310", "title" : "GBOOST: a GPU-based tool for detecting gene-gene interactions in genome-wide case control studies", "type" : "article-journal", "volume" : "27" }, "uris" : [ "http://www.mendeley.com/documents/?uuid=b0b45e09-2f80-4dd4-806d-c326d5100da8" ] } ], "mendeley" : { "previouslyFormattedCitation" : "&lt;sup&gt;8\u201312&lt;/sup&gt;" }, "properties" : { "noteIndex" : 0 }, "schema" : "https://github.com/citation-style-language/schema/raw/master/csl-citation.json" }</w:instrText>
      </w:r>
      <w:r w:rsidR="00C4057C">
        <w:fldChar w:fldCharType="separate"/>
      </w:r>
      <w:r w:rsidR="009D14BF" w:rsidRPr="009D14BF">
        <w:rPr>
          <w:noProof/>
          <w:vertAlign w:val="superscript"/>
        </w:rPr>
        <w:t>8–12</w:t>
      </w:r>
      <w:r w:rsidR="00C4057C">
        <w:fldChar w:fldCharType="end"/>
      </w:r>
      <w:r w:rsidR="00C01BA3">
        <w:t>. Here we provide an overview of the developments since Cordell’s review</w:t>
      </w:r>
      <w:r w:rsidR="00C4057C">
        <w:fldChar w:fldCharType="begin" w:fldLock="1"/>
      </w:r>
      <w:r w:rsidR="009D14BF">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"mendeley" : { "previouslyFormattedCitation" : "&lt;sup&gt;13&lt;/sup&gt;" }, "properties" : { "noteIndex" : 0 }, "schema" : "https://github.com/citation-style-language/schema/raw/master/csl-citation.json" }</w:instrText>
      </w:r>
      <w:r w:rsidR="00C4057C">
        <w:fldChar w:fldCharType="separate"/>
      </w:r>
      <w:r w:rsidR="009D14BF" w:rsidRPr="009D14BF">
        <w:rPr>
          <w:noProof/>
          <w:vertAlign w:val="superscript"/>
        </w:rPr>
        <w:t>13</w:t>
      </w:r>
      <w:r w:rsidR="00C4057C">
        <w:fldChar w:fldCharType="end"/>
      </w:r>
      <w:r w:rsidR="00C01BA3">
        <w:t xml:space="preserve"> with a focus on </w:t>
      </w:r>
      <w:ins w:id="28" w:author="pcinst" w:date="2014-01-20T15:59:00Z">
        <w:r w:rsidR="00722251">
          <w:t xml:space="preserve">hypothesis-free, </w:t>
        </w:r>
      </w:ins>
      <w:r w:rsidR="00C01BA3">
        <w:t>genome-wide methods</w:t>
      </w:r>
      <w:del w:id="29" w:author="pcinst" w:date="2014-01-20T15:59:00Z">
        <w:r w:rsidR="000458D9" w:rsidDel="00722251">
          <w:delText xml:space="preserve"> that are hypothesis-free in the sense that they impose no prior expectation that particular loci are more likely to be involved in epistatic interactions</w:delText>
        </w:r>
      </w:del>
      <w:r w:rsidR="00C01BA3">
        <w:t xml:space="preserve">. </w:t>
      </w:r>
    </w:p>
    <w:p w14:paraId="04403F60" w14:textId="77777777" w:rsidR="00C01BA3" w:rsidRDefault="00C01BA3" w:rsidP="00C01BA3">
      <w:pPr>
        <w:rPr>
          <w:color w:val="FF0000"/>
        </w:rPr>
      </w:pPr>
    </w:p>
    <w:p w14:paraId="2FCBF934" w14:textId="77777777" w:rsidR="00C01BA3" w:rsidRPr="00C01BA3" w:rsidRDefault="00C01BA3" w:rsidP="00C01BA3">
      <w:pPr>
        <w:pStyle w:val="Heading3"/>
        <w:rPr>
          <w:rStyle w:val="inlineheading"/>
          <w:i w:val="0"/>
        </w:rPr>
      </w:pPr>
      <w:bookmarkStart w:id="30" w:name="_Toc245195953"/>
      <w:r w:rsidRPr="00C01BA3">
        <w:rPr>
          <w:rStyle w:val="inlineheading"/>
          <w:i w:val="0"/>
        </w:rPr>
        <w:t>Regression based methods</w:t>
      </w:r>
      <w:bookmarkEnd w:id="30"/>
    </w:p>
    <w:p w14:paraId="3F2403A0" w14:textId="77777777" w:rsidR="00C01BA3" w:rsidRDefault="00C01BA3" w:rsidP="00C01BA3">
      <w:pPr>
        <w:rPr>
          <w:rStyle w:val="inlineheading"/>
        </w:rPr>
      </w:pPr>
    </w:p>
    <w:p w14:paraId="63ABF2C1" w14:textId="0BC8BE9D" w:rsidR="00C01BA3" w:rsidRDefault="00C01BA3" w:rsidP="00C01BA3">
      <w:r>
        <w:t>Regression-based methods are commonly used to assess SNP interactions in either diseases or quantitative traits</w:t>
      </w:r>
      <w:r w:rsidR="00C4057C">
        <w:fldChar w:fldCharType="begin" w:fldLock="1"/>
      </w:r>
      <w:r w:rsidR="009D14BF">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"id" : "ITEM-2", "itemData" : { "DOI" : "10.1093/hmg/11.20.2463", "ISSN" : "0964-6906", "abstract" : "Epistasis, the interaction between genes, is a topic of current interest in molecular and quantitative genetics. A large amount of research has been devoted to the detection and investigation of epistatic interactions. However, there has been much confusion in the literature over definitions and interpretations of epistasis. In this review, we provide a historical background to the study of epistatic interaction effects and point out the differences between a number of commonly used definitions of epistasis. A brief survey of some methods for detecting epistasis in humans is given. We note that the degree to which statistical tests of epistasis can elucidate underlying biological interactions may be more limited than previously assumed.", "author" : [ { "dropping-particle" : "", "family" : "Cordell", "given" : "Heather J.", "non-dropping-particle" : "", "parse-names" : false, "suffix" : "" } ], "container-title" : "Human molecular genetics", "id" : "ITEM-2", "issue" : "20", "issued" : { "date-parts" : [ [ "2002", "10" ] ] }, "note" : "\n        From Duplicate 1 ( \n        \n        \n          Epistasis: what it means, what it doesn't mean, and statistical methods to detect it in humans\n        \n        \n         - Cordell, Heather J. )\n\n        \n        \n\n        \n\n        \n\n        From Duplicate 2 ( \n        \n        \n          Epistasis: what it means, what it doesn't mean, and statistical methods to detect it in humans\n        \n        \n         - Cordell, Heather J. )\n\n        \n        \n\n        \n\n        \n\n      ", "page" : "2463-2468", "publisher" : "Oxford Univ Press", "shortTitle" : "Epistasis", "title" : "Epistasis: what it means, what it doesn't mean, and statistical methods to detect it in humans", "type" : "article-journal", "volume" : "11" }, "uris" : [ "http://www.mendeley.com/documents/?uuid=abe3198a-0a8c-4313-a325-942a55352f44" ] } ], "mendeley" : { "previouslyFormattedCitation" : "&lt;sup&gt;13,14&lt;/sup&gt;" }, "properties" : { "noteIndex" : 0 }, "schema" : "https://github.com/citation-style-language/schema/raw/master/csl-citation.json" }</w:instrText>
      </w:r>
      <w:r w:rsidR="00C4057C">
        <w:fldChar w:fldCharType="separate"/>
      </w:r>
      <w:r w:rsidR="009D14BF" w:rsidRPr="009D14BF">
        <w:rPr>
          <w:noProof/>
          <w:vertAlign w:val="superscript"/>
        </w:rPr>
        <w:t>13,14</w:t>
      </w:r>
      <w:r w:rsidR="00C4057C">
        <w:fldChar w:fldCharType="end"/>
      </w:r>
      <w:r>
        <w:t>. In GWAS where billions of pairwise SNP combinations need to be assessed, the primary goal is to identify interacting SNPs from the huge search space. One can use SNP genotype models to test interactions directly by comparing the saturated model including interactions (L</w:t>
      </w:r>
      <w:r w:rsidRPr="00A258EF">
        <w:rPr>
          <w:vertAlign w:val="subscript"/>
        </w:rPr>
        <w:t>S</w:t>
      </w:r>
      <w:r>
        <w:t>) against the reduced model without (L</w:t>
      </w:r>
      <w:r w:rsidRPr="00A258EF">
        <w:rPr>
          <w:vertAlign w:val="subscript"/>
        </w:rPr>
        <w:t>R</w:t>
      </w:r>
      <w:r>
        <w:t>)</w:t>
      </w:r>
      <w:ins w:id="31" w:author="Gib Hemani" w:date="2014-01-22T15:05:00Z">
        <w:r w:rsidR="00EE31B6">
          <w:t>,</w:t>
        </w:r>
      </w:ins>
      <w:r>
        <w:t xml:space="preserve"> using four degree-of-freedom (df) and thus save computing time i</w:t>
      </w:r>
      <w:r w:rsidR="003D4CE6">
        <w:t xml:space="preserve">n estimating genetic parameters. </w:t>
      </w:r>
      <w:r>
        <w:t>When concerning only additive effects, the genotype model is reduced to an allelic (i.e. the minor alleles of each SNP) model where the interaction is tested in the same way but using only one df</w:t>
      </w:r>
      <w:r w:rsidR="00C4057C">
        <w:fldChar w:fldCharType="begin" w:fldLock="1"/>
      </w:r>
      <w:r w:rsidR="009D14BF">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instrText>
      </w:r>
      <w:r w:rsidR="00C4057C">
        <w:fldChar w:fldCharType="separate"/>
      </w:r>
      <w:r w:rsidR="009D14BF" w:rsidRPr="009D14BF">
        <w:rPr>
          <w:noProof/>
          <w:vertAlign w:val="superscript"/>
        </w:rPr>
        <w:t>15</w:t>
      </w:r>
      <w:r w:rsidR="00C4057C">
        <w:fldChar w:fldCharType="end"/>
      </w:r>
      <w:r>
        <w:t xml:space="preserve">. Previously </w:t>
      </w:r>
      <w:r w:rsidR="008E158D">
        <w:t>an</w:t>
      </w:r>
      <w:r>
        <w:t xml:space="preserve"> exhaustive search for pairwise interactions at the genome-wide level was</w:t>
      </w:r>
      <w:r w:rsidR="00196F1A">
        <w:t xml:space="preserve"> considered</w:t>
      </w:r>
      <w:r>
        <w:t xml:space="preserve"> computationally prohibitive</w:t>
      </w:r>
      <w:r w:rsidR="00C4057C">
        <w:fldChar w:fldCharType="begin" w:fldLock="1"/>
      </w:r>
      <w:r w:rsidR="009D14BF">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"mendeley" : { "previouslyFormattedCitation" : "&lt;sup&gt;13&lt;/sup&gt;" }, "properties" : { "noteIndex" : 0 }, "schema" : "https://github.com/citation-style-language/schema/raw/master/csl-citation.json" }</w:instrText>
      </w:r>
      <w:r w:rsidR="00C4057C">
        <w:fldChar w:fldCharType="separate"/>
      </w:r>
      <w:r w:rsidR="009D14BF" w:rsidRPr="009D14BF">
        <w:rPr>
          <w:noProof/>
          <w:vertAlign w:val="superscript"/>
        </w:rPr>
        <w:t>13</w:t>
      </w:r>
      <w:r w:rsidR="00C4057C">
        <w:fldChar w:fldCharType="end"/>
      </w:r>
      <w:r>
        <w:t xml:space="preserve">. Various approaches have been taken to reduce the computational barrier. First, </w:t>
      </w:r>
      <w:r w:rsidR="008E158D">
        <w:t>advantage has been taken</w:t>
      </w:r>
      <w:r>
        <w:t xml:space="preserve"> of modern computing infrastructure and technologies including clusters of computers equipped with multiple CPU cores and/or </w:t>
      </w:r>
      <w:r w:rsidRPr="00B05746">
        <w:rPr>
          <w:u w:val="single"/>
        </w:rPr>
        <w:t>graphic processing units</w:t>
      </w:r>
      <w:r w:rsidRPr="00667F61">
        <w:t xml:space="preserve"> (GPU)</w:t>
      </w:r>
      <w:r w:rsidR="00C4057C">
        <w:fldChar w:fldCharType="begin" w:fldLock="1"/>
      </w:r>
      <w:r w:rsidR="009D14BF">
        <w:instrText>ADDIN CSL_CITATION { "citationItems" : [ { "id" : "ITEM-1", "itemData" : { "DOI" : "10.1093/bioinformatics/btr172", "ISSN" : "1367-4811", "PMID" : "21471009", "abstract" : "Hundreds of genome-wide association studies have been performed over the last decade, but as single nucleotide polymorphism (SNP) chip density has increased so has the computational burden to search for epistasis [for n SNPs the computational time resource is O(n(n-1)/2)]. While the theoretical contribution of epistasis toward phenotypes of medical and economic importance is widely discussed, empirical evidence is conspicuously absent because its analysis is often computationally prohibitive. To facilitate resolution in this field, tools must be made available that can render the search for epistasis universally viable in terms of hardware availability, cost and computational time.", "author" : [ { "dropping-particle" : "", "family" : "Hemani", "given" : "Gibran", "non-dropping-particle" : "", "parse-names" : false, "suffix" : "" }, { "dropping-particle" : "", "family" : "Theocharidis", "given" : "Athanasios", "non-dropping-particle" : "", "parse-names" : false, "suffix" : "" }, { "dropping-particle" : "", "family" : "Wei", "given" : "Wenhua", "non-dropping-particle" : "", "parse-names" : false, "suffix" : "" }, { "dropping-particle" : "", "family" : "Haley", "given" : "Chris", "non-dropping-particle" : "", "parse-names" : false, "suffix" : "" } ], "container-title" : "Bioinformatics (Oxford, England)", "id" : "ITEM-1", "issue" : "11", "issued" : { "date-parts" : [ [ "2011", "6", "1" ] ] }, "page" : "1462-5", "title" : "EpiGPU: exhaustive pairwise epistasis scans parallelized on consumer level graphics cards.", "type" : "article-journal", "volume" : "27" }, "uris" : [ "http://www.mendeley.com/documents/?uuid=e69285cc-64dc-45e7-8fcf-93d944710a9b" ] }, { "id" : "ITEM-2", "itemData" : { "DOI" : "10.1093/bioinformatics/btq147", "author" : [ { "dropping-particle" : "", "family" : "Sch\u00fcpbach", "given" : "Thierry", "non-dropping-particle" : "", "parse-names" : false, "suffix" : "" }, { "dropping-particle" : "", "family" : "Xenarios", "given" : "Ioannis", "non-dropping-particle" : "", "parse-names" : false, "suffix" : "" }, { "dropping-particle" : "", "family" : "Bergmann", "given" : "Sven", "non-dropping-particle" : "", "parse-names" : false, "suffix" : "" }, { "dropping-particle" : "", "family" : "Kapur", "given" : "Karen", "non-dropping-particle" : "", "parse-names" : false, "suffix" : "" } ], "container-title" : "Bioinformatics", "id" : "ITEM-2", "issue" : "11", "issued" : { "date-parts" : [ [ "2010" ] ] }, "page" : "1468-1469", "title" : "FastEpistasis : a high performance computing solution for quantitative trait epistasis", "type" : "article-journal", "volume" : "26" }, "uris" : [ "http://www.mendeley.com/documents/?uuid=1f8f7fc7-6d6f-4967-a95d-bc874a6eb6a4" ] }, { "id" : "ITEM-3", "itemData" : { "DOI" : "btr114 [pii]\n10.1093/bioinformatics/btr114", "ISBN" : "1367-4811 (Electronic)\n1367-4803 (Linking)", "PMID" : "21372087", "abstract" : "MOTIVATION: Collecting millions of genetic variations is feasible with the advanced genotyping technology. With a huge amount of genetic variations data in hand, developing efficient algorithms to carry out the gene-gene interaction analysis in a timely manner has become one of the key problems in genome-wide association studies (GWAS). Boolean operation-based screening and testing (BOOST), a recent work in GWAS, completes gene-gene interaction analysis in 2.5 days on a desktop computer. Compared with central processing units (CPUs), graphic processing units (GPUs) are highly parallel hardware and provide massive computing resources. We are, therefore, motivated to use GPUs to further speed up the analysis of gene-gene interactions. RESULTS: We implement the BOOST method based on a GPU framework and name it GBOOST. GBOOST achieves a 40-fold speedup compared with BOOST. It completes the analysis of Wellcome Trust Case Control Consortium Type 2 Diabetes (WTCCC T2D) genome data within 1.34 h on a desktop computer equipped with Nvidia GeForce GTX 285 display card. AVAILABILITY: GBOOST code is available at http://bioinformatics.ust.hk/BOOST.html#GBOOST.", "author" : [ { "dropping-particle" : "", "family" : "Yung", "given" : "L S", "non-dropping-particle" : "", "parse-names" : false, "suffix" : "" }, { "dropping-particle" : "", "family" : "Yang", "given" : "C", "non-dropping-particle" : "", "parse-names" : false, "suffix" : "" }, { "dropping-particle" : "", "family" : "Wan", "given" : "X", "non-dropping-particle" : "", "parse-names" : false, "suffix" : "" }, { "dropping-particle" : "", "family" : "Yu", "given" : "W", "non-dropping-particle" : "", "parse-names" : false, "suffix" : "" } ], "container-title" : "Bioinformatics", "edition" : "2011/03/05", "id" : "ITEM-3", "issue" : "9", "issued" : { "date-parts" : [ [ "2011" ] ] }, "note" : "Yung, Ling Sing\nYang, Can\nWan, Xiang\nYu, Weichuan\nResearch Support, Non-U.S. Gov't\nEngland\nBioinformatics (Oxford, England)\nBioinformatics. 2011 May 1;27(9):1309-10. Epub 2011 Mar 3.", "page" : "1309-1310", "title" : "GBOOST: a GPU-based tool for detecting gene-gene interactions in genome-wide case control studies", "type" : "article-journal", "volume" : "27" }, "uris" : [ "http://www.mendeley.com/documents/?uuid=b0b45e09-2f80-4dd4-806d-c326d5100da8" ] }, { "id" : "ITEM-4", "itemData" : { "DOI" : "10.1038/ejhg.2010.196", "ISSN" : "1018-4813", "author" : [ { "dropping-particle" : "", "family" : "Kam-Thong", "given" : "Tony", "non-dropping-particle" : "", "parse-names" : false, "suffix" : "" }, { "dropping-particle" : "", "family" : "Czamara", "given" : "Darina", "non-dropping-particle" : "", "parse-names" : false, "suffix" : "" }, { "dropping-particle" : "", "family" : "Tsuda", "given" : "Koji", "non-dropping-particle" : "", "parse-names" : false, "suffix" : "" }, { "dropping-particle" : "", "family" : "Borgwardt", "given" : "Karsten", "non-dropping-particle" : "", "parse-names" : false, "suffix" : "" }, { "dropping-particle" : "", "family" : "Lewis", "given" : "Cathryn M", "non-dropping-particle" : "", "parse-names" : false, "suffix" : "" }, { "dropping-particle" : "", "family" : "Erhardt-Lehmann", "given" : "Angelika", "non-dropping-particle" : "", "parse-names" : false, "suffix" : "" }, { "dropping-particle" : "", "family" : "Hemmer", "given" : "Bernhard", "non-dropping-particle" : "", "parse-names" : false, "suffix" : "" }, { "dropping-particle" : "", "family" : "Rieckmann", "given" : "Peter", "non-dropping-particle" : "", "parse-names" : false, "suffix" : "" }, { "dropping-particle" : "", "family" : "Daake", "given" : "Markus", "non-dropping-particle" : "", "parse-names" : false, "suffix" : "" }, { "dropping-particle" : "", "family" : "Weber", "given" : "Frank", "non-dropping-particle" : "", "parse-names" : false, "suffix" : "" }, { "dropping-particle" : "", "family" : "Wolf", "given" : "Christiane", "non-dropping-particle" : "", "parse-names" : false, "suffix" : "" }, { "dropping-particle" : "", "family" : "Ziegler", "given" : "Andreas", "non-dropping-particle" : "", "parse-names" : false, "suffix" : "" }, { "dropping-particle" : "", "family" : "P\u00fctz", "given" : "Benno", "non-dropping-particle" : "", "parse-names" : false, "suffix" : "" }, { "dropping-particle" : "", "family" : "Holsboer", "given" : "Florian", "non-dropping-particle" : "", "parse-names" : false, "suffix" : "" }, { "dropping-particle" : "", "family" : "Sch\u00f6lkopf", "given" : "Bernhard", "non-dropping-particle" : "", "parse-names" : false, "suffix" : "" }, { "dropping-particle" : "", "family" : "M\u00fcller-Myhsok", "given" : "Bertram", "non-dropping-particle" : "", "parse-names" : false, "suffix" : "" } ], "container-title" : "European Journal of Human Genetics", "id" : "ITEM-4", "issue" : "4", "issued" : { "date-parts" : [ [ "2010", "12", "8" ] ] }, "page" : "465-471", "title" : "EPIBLASTER-fast exhaustive two-locus epistasis detection strategy using graphical processing units", "type" : "article-journal", "volume" : "19" }, "uris" : [ "http://www.mendeley.com/documents/?uuid=23d7c55c-e572-4dd0-ac3c-32c3ad5cefd6" ] } ], "mendeley" : { "previouslyFormattedCitation" : "&lt;sup&gt;9,11,12,16&lt;/sup&gt;" }, "properties" : { "noteIndex" : 0 }, "schema" : "https://github.com/citation-style-language/schema/raw/master/csl-citation.json" }</w:instrText>
      </w:r>
      <w:r w:rsidR="00C4057C">
        <w:fldChar w:fldCharType="separate"/>
      </w:r>
      <w:r w:rsidR="009D14BF" w:rsidRPr="009D14BF">
        <w:rPr>
          <w:noProof/>
          <w:vertAlign w:val="superscript"/>
        </w:rPr>
        <w:t>9,11,12,16</w:t>
      </w:r>
      <w:r w:rsidR="00C4057C">
        <w:fldChar w:fldCharType="end"/>
      </w:r>
      <w:r>
        <w:t xml:space="preserve">, </w:t>
      </w:r>
      <w:r w:rsidRPr="00B05746">
        <w:t>parallelization</w:t>
      </w:r>
      <w:r w:rsidR="00C4057C">
        <w:fldChar w:fldCharType="begin" w:fldLock="1"/>
      </w:r>
      <w:r w:rsidR="009D14BF">
        <w:instrText>ADDIN CSL_CITATION { "citationItems" : [ { "id" : "ITEM-1",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"ITEM-1",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"ITEM-2", "itemData" : { "DOI" : "gks550 [pii]\n10.1093/nar/gks550 [doi]", "ISBN" : "1362-4962 (Electronic)\n0305-1048 (Linking)", "PMID" : "22689639", "abstract" : "Genome-wide association studies (GWAS) have discovered many loci associated with common disease and quantitative traits. However, most GWAS have not studied the gene-gene interactions (epistasis) that could be important in complex trait genetics. A major challenge in analysing epistasis in GWAS is the enormous computational demands of analysing billions of SNP combinations. Several methods have been developed recently to address this, some using computers equipped with particular graphical processing units, most restricted to binary disease traits and all poorly suited to general usage on the most widely used operating systems. We have developed the BiForce Toolbox to address the demand for high-throughput analysis of pairwise epistasis in GWAS of quantitative and disease traits across all commonly used computer systems. BiForce Toolbox is a stand-alone Java program that integrates bitwise computing with multithreaded parallelization and thus allows rapid full pairwise genome scans via a graphical user interface or the command line. Furthermore, BiForce Toolbox incorporates additional tests of interactions involving SNPs with significant marginal effects, potentially increasing the power of detection of epistasis. BiForce Toolbox is easy to use and has been applied in multiple studies of epistasis in large GWAS data sets, identifying interesting interaction signals and pathways.", "author" : [ { "dropping-particle" : "", "family" : "Gyenesei", "given" : "A", "non-dropping-particle" : "", "parse-names" : false, "suffix" : "" }, { "dropping-particle" : "", "family" : "Moody", "given" : "J", "non-dropping-particle" : "", "parse-names" : false, "suffix" : "" }, { "dropping-particle" : "", "family" : "Laiho", "given" : "A",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"Nucleic Acids Res", "edition" : "2012/06/13", "id" : "ITEM-2", "issue" : "Web Server issue", "issued" : { "date-parts" : [ [ "2012" ] ] }, "note" : "Gyenesei, Attila\nMoody, Jonathan\nLaiho, Asta\nSemple, Colin A M\nHaley, Chris S\nWei, Wen-Hua\nBB/H024484/1/Biotechnology and Biological Sciences Research Council/United Kingdom\nMedical Research Council/United Kingdom\nResearch Support, Non-U.S. Gov't\nEngland\nNucleic acids research\nNucleic Acids Res. 2012 Jul;40(Web Server issue):W628-32. doi: 10.1093/nar/gks550. Epub 2012 Jun 11.", "page" : "W628-32", "title" : "BiForce Toolbox: powerful high-throughput computational analysis of gene-gene interactions in genome-wide association studies", "type" : "article-journal", "volume" : "40" }, "uris" : [ "http://www.mendeley.com/documents/?uuid=658375f0-9130-41a2-bda9-d4ef44ab81e8" ] }, { "id" : "ITEM-3", "itemData" : { "DOI" : "btr091 [pii]\n10.1093/bioinformatics/btr091 [doi]", "ISBN" : "1367-4811 (Electronic)\n1367-4803 (Linking)", "PMID" : "21367868", "abstract" : "MOTIVATION: Recent studies suggested that a combination of multiple single nucleotide polymorphisms (SNPs) could have more significant associations with a specific phenotype. However, to discover epistasis, the epistatic interactions of SNPs, in a large number of SNPs, is a computationally challenging task. We are, therefore, motivated to develop efficient and effective solutions for identifying epistatic interactions of SNPs. RESULTS: In this article, we propose an efficient Cloud-based Epistasis cOmputing (eCEO) model for large-scale epistatic interaction in genome-wide association study (GWAS). Given a large number of combinations of SNPs, our eCEO model is able to distribute them to balance the load across the processing nodes. Moreover, our eCEO model can efficiently process each combination of SNPs to determine the significance of its association with the phenotype. We have implemented and evaluated our eCEO model on our own cluster of more than 40 nodes. The experiment results demonstrate that the eCEO model is computationally efficient, flexible, scalable and practical. In addition, we have also deployed our eCEO model on the Amazon Elastic Compute Cloud. Our study further confirms its efficiency and ease of use in a public cloud. AVAILABILITY: The source code of eCEO is available at http://www.comp.nus.edu.sg/~wangzk/eCEO.html. CONTACT: wangzhengkui@nus.edu.sg.", "author" : [ { "dropping-particle" : "", "family" : "Wang", "given" : "Z", "non-dropping-particle" : "", "parse-names" : false, "suffix" : "" }, { "dropping-particle" : "", "family" : "Wang", "given" : "Y", "non-dropping-particle" : "", "parse-names" : false, "suffix" : "" }, { "dropping-particle" : "", "family" : "Tan", "given" : "K L", "non-dropping-particle" : "", "parse-names" : false, "suffix" : "" }, { "dropping-particle" : "", "family" : "Wong", "given" : "L", "non-dropping-particle" : "", "parse-names" : false, "suffix" : "" }, { "dropping-particle" : "", "family" : "Agrawal", "given" : "D", "non-dropping-particle" : "", "parse-names" : false, "suffix" : "" } ], "container-title" : "Bioinformatics", "edition" : "2011/03/04", "id" : "ITEM-3", "issue" : "8", "issued" : { "date-parts" : [ [ "2011" ] ] }, "note" : "Wang, Zhengkui\nWang, Yue\nTan, Kian-Lee\nWong, Limsoon\nAgrawal, Divyakant\nEvaluation Studies\nResearch Support, Non-U.S. Gov't\nEngland\nBioinformatics (Oxford, England)\nBioinformatics. 2011 Apr 15;27(8):1045-51. doi: 10.1093/bioinformatics/btr091. Epub 2011 Mar 2.", "page" : "1045-1051", "title" : "eCEO: an efficient Cloud Epistasis cOmputing model in genome-wide association study", "type" : "article-journal", "volume" : "27" }, "uris" : [ "http://www.mendeley.com/documents/?uuid=837cf8ab-11da-4cb1-bf3c-f2ef9def5d50" ] } ], "mendeley" : { "previouslyFormattedCitation" : "&lt;sup&gt;8,10,17&lt;/sup&gt;" }, "properties" : { "noteIndex" : 0 }, "schema" : "https://github.com/citation-style-language/schema/raw/master/csl-citation.json" }</w:instrText>
      </w:r>
      <w:r w:rsidR="00C4057C">
        <w:fldChar w:fldCharType="separate"/>
      </w:r>
      <w:r w:rsidR="009D14BF" w:rsidRPr="009D14BF">
        <w:rPr>
          <w:noProof/>
          <w:vertAlign w:val="superscript"/>
        </w:rPr>
        <w:t>8,10,17</w:t>
      </w:r>
      <w:r w:rsidR="00C4057C">
        <w:fldChar w:fldCharType="end"/>
      </w:r>
      <w:r>
        <w:t xml:space="preserve"> and </w:t>
      </w:r>
      <w:r w:rsidRPr="005C5C42">
        <w:rPr>
          <w:u w:val="single"/>
        </w:rPr>
        <w:t>bitwise computing</w:t>
      </w:r>
      <w:r>
        <w:t xml:space="preserve"> where SNP genotype data are stored in </w:t>
      </w:r>
      <w:r w:rsidRPr="005C5C42">
        <w:t>bitwise data structures</w:t>
      </w:r>
      <w:r>
        <w:t xml:space="preserve"> to achieve great memory efficiency and computing speed</w:t>
      </w:r>
      <w:r w:rsidR="00C4057C">
        <w:fldChar w:fldCharType="begin" w:fldLock="1"/>
      </w:r>
      <w:r w:rsidR="009D14BF">
        <w:instrText>ADDIN CSL_CITATION { "citationItems" : [ { "id" : "ITEM-1", "itemData" : { "DOI" : "gks550 [pii]\n10.1093/nar/gks550 [doi]", "ISBN" : "1362-4962 (Electronic)\n0305-1048 (Linking)", "PMID" : "22689639", "abstract" : "Genome-wide association studies (GWAS) have discovered many loci associated with common disease and quantitative traits. However, most GWAS have not studied the gene-gene interactions (epistasis) that could be important in complex trait genetics. A major challenge in analysing epistasis in GWAS is the enormous computational demands of analysing billions of SNP combinations. Several methods have been developed recently to address this, some using computers equipped with particular graphical processing units, most restricted to binary disease traits and all poorly suited to general usage on the most widely used operating systems. We have developed the BiForce Toolbox to address the demand for high-throughput analysis of pairwise epistasis in GWAS of quantitative and disease traits across all commonly used computer systems. BiForce Toolbox is a stand-alone Java program that integrates bitwise computing with multithreaded parallelization and thus allows rapid full pairwise genome scans via a graphical user interface or the command line. Furthermore, BiForce Toolbox incorporates additional tests of interactions involving SNPs with significant marginal effects, potentially increasing the power of detection of epistasis. BiForce Toolbox is easy to use and has been applied in multiple studies of epistasis in large GWAS data sets, identifying interesting interaction signals and pathways.", "author" : [ { "dropping-particle" : "", "family" : "Gyenesei", "given" : "A", "non-dropping-particle" : "", "parse-names" : false, "suffix" : "" }, { "dropping-particle" : "", "family" : "Moody", "given" : "J", "non-dropping-particle" : "", "parse-names" : false, "suffix" : "" }, { "dropping-particle" : "", "family" : "Laiho", "given" : "A",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"Nucleic Acids Res", "edition" : "2012/06/13", "id" : "ITEM-1", "issue" : "Web Server issue", "issued" : { "date-parts" : [ [ "2012" ] ] }, "note" : "Gyenesei, Attila\nMoody, Jonathan\nLaiho, Asta\nSemple, Colin A M\nHaley, Chris S\nWei, Wen-Hua\nBB/H024484/1/Biotechnology and Biological Sciences Research Council/United Kingdom\nMedical Research Council/United Kingdom\nResearch Support, Non-U.S. Gov't\nEngland\nNucleic acids research\nNucleic Acids Res. 2012 Jul;40(Web Server issue):W628-32. doi: 10.1093/nar/gks550. Epub 2012 Jun 11.", "page" : "W628-32", "title" : "BiForce Toolbox: powerful high-throughput computational analysis of gene-gene interactions in genome-wide association studies", "type" : "article-journal", "volume" : "40" }, "uris" : [ "http://www.mendeley.com/documents/?uuid=658375f0-9130-41a2-bda9-d4ef44ab81e8" ] }, { "id" : "ITEM-2", "itemData" : { "DOI" : "gr.137885.112 [pii]\n10.1101/gr.137885.112 [doi]", "ISBN" : "1549-5469 (Electronic)\n1088-9051 (Linking)", "PMID" : "22767386", "abstract" : "Long-range gene-gene interactions are biologically compelling models for disease genetics and can provide insights on relevant mechanisms and pathways. Despite considerable effort, rigorous interaction mapping in humans has remained prohibitively difficult due to computational and statistical limitations. We introduce a novel algorithmic approach to find long-range interactions in common diseases using a standard two-locus test that contrasts the linkage disequilibrium between SNPs in cases and controls. Our ultrafast method overcomes the computational burden of a genome x genome scan by using a novel randomization technique that requires 10x to 100x fewer tests than a brute-force approach. By sampling small groups of cases and highlighting combinations of alleles carried by all individuals in the group, this algorithm drastically trims the universe of combinations while simultaneously guaranteeing that all statistically significant pairs are reported. Our implementation can comprehensively scan large data sets (2K cases, 3K controls, 500K SNPs) to find all candidate pairwise interactions (LD-contrast ) in a few hours-a task that typically took days or weeks to complete by methods running on equivalent desktop computers. We applied our method to the Wellcome Trust bipolar disorder data and found a significant interaction between SNPs located within genes encoding two calcium channel subunits: RYR2 on chr1q43 and CACNA2D4 on chr12p13 (LD-contrast test, ). We replicated this pattern of interchromosomal LD between the genes in a separate bipolar data set from the GAIN project, demonstrating an example of gene-gene interaction that plays a role in the largely uncharted genetic landscape of bipolar disorder.", "author" : [ { "dropping-particle" : "", "family" : "Prabhu", "given" : "S", "non-dropping-particle" : "", "parse-names" : false, "suffix" : "" }, { "dropping-particle" : "", "family" : "Pe'er", "given" : "I", "non-dropping-particle" : "", "parse-names" : false, "suffix" : "" } ], "container-title" : "Genome Res", "edition" : "2012/07/07", "id" : "ITEM-2", "issue" : "11", "issued" : { "date-parts" : [ [ "2012" ] ] }, "note" : "Prabhu, Snehit\nPe'er, Itsik\nU54 CA121852-06/CA/NCI NIH HHS/United States\nWellcome Trust/United Kingdom\nMeta-Analysis\nResearch Support, N.I.H., Extramural\nResearch Support, Non-U.S. Gov't\nUnited States\nGenome research\nGenome Res. 2012 Nov;22(11):2230-40. doi: 10.1101/gr.137885.112. Epub 2012 Jul 5.", "page" : "2230-2240", "title" : "Ultrafast genome-wide scan for SNP-SNP interactions in common complex disease", "type" : "article-journal", "volume" : "22" }, "uris" : [ "http://www.mendeley.com/documents/?uuid=eedc4873-099e-453b-b5df-f4207fdd2d2e" ] }, { "id" : "ITEM-3",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"ITEM-3",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"&lt;sup&gt;8,18,19&lt;/sup&gt;" }, "properties" : { "noteIndex" : 0 }, "schema" : "https://github.com/citation-style-language/schema/raw/master/csl-citation.json" }</w:instrText>
      </w:r>
      <w:r w:rsidR="00C4057C">
        <w:fldChar w:fldCharType="separate"/>
      </w:r>
      <w:r w:rsidR="009D14BF" w:rsidRPr="009D14BF">
        <w:rPr>
          <w:noProof/>
          <w:vertAlign w:val="superscript"/>
        </w:rPr>
        <w:t>8,18,19</w:t>
      </w:r>
      <w:r w:rsidR="00C4057C">
        <w:fldChar w:fldCharType="end"/>
      </w:r>
      <w:r>
        <w:t xml:space="preserve">. Second, approximate interaction tests </w:t>
      </w:r>
      <w:r w:rsidR="008E158D">
        <w:t>have been applied</w:t>
      </w:r>
      <w:r w:rsidR="00554E91">
        <w:t xml:space="preserve"> </w:t>
      </w:r>
      <w:r>
        <w:t xml:space="preserve">that can be quickly computed </w:t>
      </w:r>
      <w:r w:rsidR="008E158D">
        <w:t>and do not miss</w:t>
      </w:r>
      <w:r>
        <w:t xml:space="preserve"> any important epistatic SNP pairs</w:t>
      </w:r>
      <w:r w:rsidR="00C4057C">
        <w:fldChar w:fldCharType="begin" w:fldLock="1"/>
      </w:r>
      <w:r w:rsidR="009D14BF">
        <w:instrText>ADDIN CSL_CITATION { "citationItems" : [ { "id" : "ITEM-1",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"ITEM-1",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"&lt;sup&gt;19&lt;/sup&gt;" }, "properties" : { "noteIndex" : 0 }, "schema" : "https://github.com/citation-style-language/schema/raw/master/csl-citation.json" }</w:instrText>
      </w:r>
      <w:r w:rsidR="00C4057C">
        <w:fldChar w:fldCharType="separate"/>
      </w:r>
      <w:r w:rsidR="009D14BF" w:rsidRPr="009D14BF">
        <w:rPr>
          <w:noProof/>
          <w:vertAlign w:val="superscript"/>
        </w:rPr>
        <w:t>19</w:t>
      </w:r>
      <w:r w:rsidR="00C4057C">
        <w:fldChar w:fldCharType="end"/>
      </w:r>
      <w:ins w:id="32" w:author="Gib Hemani" w:date="2014-01-22T15:06:00Z">
        <w:r w:rsidR="00EE31B6">
          <w:t>. For example</w:t>
        </w:r>
      </w:ins>
      <w:del w:id="33" w:author="Gib Hemani" w:date="2014-01-22T15:06:00Z">
        <w:r w:rsidDel="00EE31B6">
          <w:delText>, e.g.</w:delText>
        </w:r>
      </w:del>
      <w:r>
        <w:t xml:space="preserve"> </w:t>
      </w:r>
      <w:r w:rsidRPr="00082764">
        <w:rPr>
          <w:u w:val="single"/>
        </w:rPr>
        <w:t>F ratio</w:t>
      </w:r>
      <w:r>
        <w:t xml:space="preserve"> and </w:t>
      </w:r>
      <w:r w:rsidRPr="00F22DA4">
        <w:rPr>
          <w:u w:val="single"/>
        </w:rPr>
        <w:t>Kirkwood Superposition Approximation</w:t>
      </w:r>
      <w:r w:rsidRPr="00F22DA4">
        <w:t xml:space="preserve"> </w:t>
      </w:r>
      <w:r>
        <w:t>approximate the (L</w:t>
      </w:r>
      <w:r w:rsidRPr="00196FEE">
        <w:rPr>
          <w:vertAlign w:val="subscript"/>
        </w:rPr>
        <w:t>S</w:t>
      </w:r>
      <w:r>
        <w:t xml:space="preserve"> vs. L</w:t>
      </w:r>
      <w:r w:rsidRPr="00196FEE">
        <w:rPr>
          <w:vertAlign w:val="subscript"/>
        </w:rPr>
        <w:t>R</w:t>
      </w:r>
      <w:r>
        <w:t>) tests under the</w:t>
      </w:r>
      <w:ins w:id="34" w:author="Gib Hemani" w:date="2014-01-22T15:07:00Z">
        <w:r w:rsidR="00EE31B6">
          <w:t xml:space="preserve"> assumption of</w:t>
        </w:r>
      </w:ins>
      <w:r>
        <w:t xml:space="preserve"> </w:t>
      </w:r>
      <w:r w:rsidRPr="00AC6572">
        <w:rPr>
          <w:u w:val="single"/>
        </w:rPr>
        <w:t>Hardy-Weinberg Equilibrium</w:t>
      </w:r>
      <w:r>
        <w:t xml:space="preserve"> (HWE) </w:t>
      </w:r>
      <w:del w:id="35" w:author="Gib Hemani" w:date="2014-01-22T15:07:00Z">
        <w:r w:rsidDel="00EE31B6">
          <w:delText xml:space="preserve">assumption </w:delText>
        </w:r>
      </w:del>
      <w:r>
        <w:t>for quantitative</w:t>
      </w:r>
      <w:ins w:id="36" w:author="Gib Hemani" w:date="2014-01-22T17:42:00Z">
        <w:r w:rsidR="00674823">
          <w:fldChar w:fldCharType="begin" w:fldLock="1"/>
        </w:r>
      </w:ins>
      <w:r w:rsidR="009D14BF">
        <w:instrText>ADDIN CSL_CITATION { "citationItems" : [ { "id" : "ITEM-1", "itemData" : { "DOI" : "10.1093/bioinformatics/bts304", "ISSN" : "1367-4811", "PMID" : "22618535", "abstract" : "Gene-gene interactions (epistasis) are thought to be important in shaping complex traits, but they have been under-explored in genome-wide association studies (GWAS) due to the computational challenge of enumerating billions of single nucleotide polymorphism (SNP) combinations. Fast screening tools are needed to make epistasis analysis routinely available in GWAS.", "author" : [ { "dropping-particle" : "", "family" : "Gyenesei", "given" : "Attila", "non-dropping-particle" : "", "parse-names" : false, "suffix" : "" }, { "dropping-particle" : "", "family" : "Moody", "given" : "Jonathan", "non-dropping-particle" : "", "parse-names" : false, "suffix" : "" }, { "dropping-particle" : "", "family" : "Semple", "given" : "Colin a M", "non-dropping-particle" : "", "parse-names" : false, "suffix" : "" }, { "dropping-particle" : "", "family" : "Haley", "given" : "Chris S", "non-dropping-particle" : "", "parse-names" : false, "suffix" : "" }, { "dropping-particle" : "", "family" : "Wei", "given" : "Wen-Hua", "non-dropping-particle" : "", "parse-names" : false, "suffix" : "" } ], "container-title" : "Bioinformatics (Oxford, England)", "id" : "ITEM-1", "issue" : "15", "issued" : { "date-parts" : [ [ "2012", "8", "1" ] ] }, "page" : "1957-64", "title" : "High-throughput analysis of epistasis in genome-wide association studies with BiForce.", "type" : "article-journal", "volume" : "28" }, "uris" : [ "http://www.mendeley.com/documents/?uuid=912a4924-4e41-41fd-bbbc-0bf63e6f096a" ] } ], "mendeley" : { "previouslyFormattedCitation" : "&lt;sup&gt;20&lt;/sup&gt;" }, "properties" : { "noteIndex" : 0 }, "schema" : "https://github.com/citation-style-language/schema/raw/master/csl-citation.json" }</w:instrText>
      </w:r>
      <w:r w:rsidR="00674823">
        <w:fldChar w:fldCharType="separate"/>
      </w:r>
      <w:r w:rsidR="009D14BF" w:rsidRPr="009D14BF">
        <w:rPr>
          <w:noProof/>
          <w:vertAlign w:val="superscript"/>
        </w:rPr>
        <w:t>20</w:t>
      </w:r>
      <w:ins w:id="37" w:author="Gib Hemani" w:date="2014-01-22T17:42:00Z">
        <w:r w:rsidR="00674823">
          <w:fldChar w:fldCharType="end"/>
        </w:r>
      </w:ins>
      <w:del w:id="38" w:author="Gib Hemani" w:date="2014-01-22T17:42:00Z">
        <w:r w:rsidR="00C4057C" w:rsidDel="00674823">
          <w:fldChar w:fldCharType="begin"/>
        </w:r>
        <w:r w:rsidDel="00674823">
          <w:delInstrText xml:space="preserve"> ADDIN EN.CITE &lt;EndNote&gt;&lt;Cite&gt;&lt;Author&gt;Gyenesei&lt;/Author&gt;&lt;Year&gt;2012&lt;/Year&gt;&lt;RecNum&gt;313&lt;/RecNum&gt;&lt;record&gt;&lt;rec-number&gt;313&lt;/rec-number&gt;&lt;foreign-keys&gt;&lt;key app="EN" db-id="xwdx05xfpvwr2lezad9x2fwl5vzx5wwvz5fr"&gt;313&lt;/key&gt;&lt;/foreign-keys&gt;&lt;ref-type name="Journal Article"&gt;17&lt;/ref-type&gt;&lt;contributors&gt;&lt;authors&gt;&lt;author&gt;Gyenesei, A.&lt;/author&gt;&lt;author&gt;Moody, J.&lt;/author&gt;&lt;author&gt;Semple, C. A.&lt;/author&gt;&lt;author&gt;Haley, C. S.&lt;/author&gt;&lt;author&gt;Wei, W. H.&lt;/author&gt;&lt;/authors&gt;&lt;/contributors&gt;&lt;auth-address&gt;Finnish Microarray and Sequencing Centre, Turku Centre for Biotechnology, University of Turku and Abo Akademi University, 20520, Turku, Finland.&lt;/auth-address&gt;&lt;titles&gt;&lt;title&gt;High-throughput analysis of epistasis in genome-wide association studies with BiForce&lt;/title&gt;&lt;secondary-title&gt;Bioinformatics&lt;/secondary-title&gt;&lt;/titles&gt;&lt;periodical&gt;&lt;full-title&gt;Bioinformatics&lt;/full-title&gt;&lt;/periodical&gt;&lt;pages&gt;1957-64&lt;/pages&gt;&lt;volume&gt;28&lt;/volume&gt;&lt;number&gt;15&lt;/number&gt;&lt;edition&gt;2012/05/24&lt;/edition&gt;&lt;dates&gt;&lt;year&gt;2012&lt;/year&gt;&lt;pub-dates&gt;&lt;date&gt;Aug 1&lt;/date&gt;&lt;/pub-dates&gt;&lt;/dates&gt;&lt;isbn&gt;1367-4811 (Electronic)&amp;#xD;1367-4803 (Linking)&lt;/isbn&gt;&lt;accession-num&gt;22618535&lt;/accession-num&gt;&lt;urls&gt;&lt;/urls&gt;&lt;electronic-resource-num&gt;bts304 [pii]&amp;#xD;10.1093/bioinformatics/bts304 [doi]&lt;/electronic-resource-num&gt;&lt;remote-database-provider&gt;Nlm&lt;/remote-database-provider&gt;&lt;language&gt;eng&lt;/language&gt;&lt;/record&gt;&lt;/Cite&gt;&lt;/EndNote&gt;</w:delInstrText>
        </w:r>
        <w:r w:rsidR="00C4057C" w:rsidDel="00674823">
          <w:fldChar w:fldCharType="separate"/>
        </w:r>
        <w:r w:rsidRPr="00912992" w:rsidDel="00674823">
          <w:rPr>
            <w:vertAlign w:val="superscript"/>
          </w:rPr>
          <w:delText>20</w:delText>
        </w:r>
        <w:r w:rsidR="00C4057C" w:rsidDel="00674823">
          <w:fldChar w:fldCharType="end"/>
        </w:r>
      </w:del>
      <w:r>
        <w:t xml:space="preserve"> and disease traits</w:t>
      </w:r>
      <w:r w:rsidR="00C4057C">
        <w:fldChar w:fldCharType="begin" w:fldLock="1"/>
      </w:r>
      <w:r w:rsidR="009D14BF">
        <w:instrText>ADDIN CSL_CITATION { "citationItems" : [ { "id" : "ITEM-1",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"ITEM-1",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"&lt;sup&gt;19&lt;/sup&gt;" }, "properties" : { "noteIndex" : 0 }, "schema" : "https://github.com/citation-style-language/schema/raw/master/csl-citation.json" }</w:instrText>
      </w:r>
      <w:r w:rsidR="00C4057C">
        <w:fldChar w:fldCharType="separate"/>
      </w:r>
      <w:r w:rsidR="009D14BF" w:rsidRPr="009D14BF">
        <w:rPr>
          <w:noProof/>
          <w:vertAlign w:val="superscript"/>
        </w:rPr>
        <w:t>19</w:t>
      </w:r>
      <w:r w:rsidR="00C4057C">
        <w:fldChar w:fldCharType="end"/>
      </w:r>
      <w:r>
        <w:t xml:space="preserve"> respectively and can be quickly computed from </w:t>
      </w:r>
      <w:r w:rsidRPr="008254FB">
        <w:t>contingency table</w:t>
      </w:r>
      <w:r>
        <w:t>s</w:t>
      </w:r>
      <w:r w:rsidRPr="008254FB">
        <w:t xml:space="preserve"> </w:t>
      </w:r>
      <w:r>
        <w:t xml:space="preserve">based on SNP genotypes. For convenience, we list some recent </w:t>
      </w:r>
      <w:r>
        <w:lastRenderedPageBreak/>
        <w:t xml:space="preserve">applications based on regression and other approaches that can perform fast genome-wide screening of epistasis in GWAS (TABLE 1). Considering </w:t>
      </w:r>
      <w:r w:rsidR="008E158D">
        <w:t xml:space="preserve">the various </w:t>
      </w:r>
      <w:r>
        <w:t>strengths and weaknesses in these applications, we recommend an extra step of re-examining the screening results</w:t>
      </w:r>
      <w:r w:rsidR="008E158D">
        <w:t xml:space="preserve"> of more significant tests</w:t>
      </w:r>
      <w:r>
        <w:t xml:space="preserve"> in the full regression models (e.g. conditional tests) to avoid false positives or redundant signals</w:t>
      </w:r>
      <w:r w:rsidR="00C4057C">
        <w:fldChar w:fldCharType="begin" w:fldLock="1"/>
      </w:r>
      <w:r w:rsidR="009D14BF">
        <w:instrText>ADDIN CSL_CITATION { "citationItems" : [ { "id" : "ITEM-1",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"ITEM-1",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"ITEM-2", "itemData" : { "DOI" : "10.1093/bioinformatics/bts304", "ISSN" : "1367-4811", "PMID" : "22618535", "abstract" : "Gene-gene interactions (epistasis) are thought to be important in shaping complex traits, but they have been under-explored in genome-wide association studies (GWAS) due to the computational challenge of enumerating billions of single nucleotide polymorphism (SNP) combinations. Fast screening tools are needed to make epistasis analysis routinely available in GWAS.", "author" : [ { "dropping-particle" : "", "family" : "Gyenesei", "given" : "Attila", "non-dropping-particle" : "", "parse-names" : false, "suffix" : "" }, { "dropping-particle" : "", "family" : "Moody", "given" : "Jonathan", "non-dropping-particle" : "", "parse-names" : false, "suffix" : "" }, { "dropping-particle" : "", "family" : "Semple", "given" : "Colin a M", "non-dropping-particle" : "", "parse-names" : false, "suffix" : "" }, { "dropping-particle" : "", "family" : "Haley", "given" : "Chris S", "non-dropping-particle" : "", "parse-names" : false, "suffix" : "" }, { "dropping-particle" : "", "family" : "Wei", "given" : "Wen-Hua", "non-dropping-particle" : "", "parse-names" : false, "suffix" : "" } ], "container-title" : "Bioinformatics (Oxford, England)", "id" : "ITEM-2", "issue" : "15", "issued" : { "date-parts" : [ [ "2012", "8", "1" ] ] }, "page" : "1957-64", "title" : "High-throughput analysis of epistasis in genome-wide association studies with BiForce.", "type" : "article-journal", "volume" : "28" }, "uris" : [ "http://www.mendeley.com/documents/?uuid=912a4924-4e41-41fd-bbbc-0bf63e6f096a" ] }, { "id" : "ITEM-3",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"ITEM-3",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"mendeley" : { "previouslyFormattedCitation" : "&lt;sup&gt;10,20,21&lt;/sup&gt;" }, "properties" : { "noteIndex" : 0 }, "schema" : "https://github.com/citation-style-language/schema/raw/master/csl-citation.json" }</w:instrText>
      </w:r>
      <w:r w:rsidR="00C4057C">
        <w:fldChar w:fldCharType="separate"/>
      </w:r>
      <w:r w:rsidR="009D14BF" w:rsidRPr="009D14BF">
        <w:rPr>
          <w:noProof/>
          <w:vertAlign w:val="superscript"/>
        </w:rPr>
        <w:t>10,20,21</w:t>
      </w:r>
      <w:r w:rsidR="00C4057C">
        <w:fldChar w:fldCharType="end"/>
      </w:r>
      <w:r>
        <w:t xml:space="preserve">. </w:t>
      </w:r>
    </w:p>
    <w:p w14:paraId="568CC9F4" w14:textId="39455BF1" w:rsidR="00C01BA3" w:rsidRDefault="00196F1A" w:rsidP="00C01BA3">
      <w:r>
        <w:t>An exhaustive genome-wide search is now computationally tractable</w:t>
      </w:r>
      <w:r w:rsidR="00554E91">
        <w:t xml:space="preserve"> but still</w:t>
      </w:r>
      <w:r w:rsidR="00C01BA3">
        <w:t xml:space="preserve"> suffer</w:t>
      </w:r>
      <w:r>
        <w:t>s</w:t>
      </w:r>
      <w:r w:rsidR="00C01BA3">
        <w:t xml:space="preserve"> from low power in detection of epistasis</w:t>
      </w:r>
      <w:r w:rsidR="00554E91">
        <w:t>,</w:t>
      </w:r>
      <w:r w:rsidR="00C01BA3">
        <w:t xml:space="preserve"> </w:t>
      </w:r>
      <w:r w:rsidR="00554E91">
        <w:t xml:space="preserve">especially </w:t>
      </w:r>
      <w:r w:rsidR="00C01BA3">
        <w:t>when applying a genome-wide threshold adjusted for billions of pair-wise tests</w:t>
      </w:r>
      <w:r w:rsidR="00C4057C">
        <w:fldChar w:fldCharType="begin" w:fldLock="1"/>
      </w:r>
      <w:r w:rsidR="009D14BF">
        <w:instrText>ADDIN CSL_CITATION { "citationItems" : [ { "id" : "ITEM-1", "itemData" : { "ISBN" : "0002-9262 (Print)\n0002-9262 (Linking)", "PMID" : "11867360", "abstract" : "In the study of complex diseases, it may be important to test hypotheses related to gene-gene (G x G) interaction. The success of such studies depends critically on obtaining adequate sample sizes. In this paper, the author investigates sample size requirements for studies of G x G interaction, focusing on four study designs: the matched-case-control design, the case-sibling design, the case-parent design, and the case-only design. All four designs provide an estimate of interaction on a multiplicative scale, which is used as a unifying theme in the comparison of sample size requirements. Across a variety of genetic models, the case-only and case-parent designs require fewer sampling units (cases and case-parent trios, respectively) than the case-control (pairs) or case-sibling (pairs) design. For example, the author describes an asthma study of two common recessive genes for which 270 matched case-control pairs would be required to detect a G x G interaction of moderate magnitude with 80% power. By comparison, the same study would require 319 case-sibling pairs but only 146 trios in the case-parent design or 116 cases in the case-only design. A software program that computes sample size for studies of G x G interaction and for studies of gene-environment (G x E) interaction is freely available (http://hydra.usc.edu/gxe).", "author" : [ { "dropping-particle" : "", "family" : "Gauderman", "given" : "W J", "non-dropping-particle" : "", "parse-names" : false, "suffix" : "" } ], "container-title" : "Am J Epidemiol", "edition" : "2002/02/28", "id" : "ITEM-1", "issue" : "5", "issued" : { "date-parts" : [ [ "2002" ] ] }, "note" : "Gauderman, W James\n5P30 ES 07048-03/ES/NIEHS NIH HHS/United States\nCA 52862/CA/NCI NIH HHS/United States\nES 10421/ES/NIEHS NIH HHS/United States\nResearch Support, U.S. Gov't, P.H.S.\nUnited States\nAmerican journal of epidemiology\nAm J Epidemiol. 2002 Mar 1;155(5):478-84.", "page" : "478-484", "title" : "Sample size requirements for association studies of gene-gene interaction", "type" : "article-journal", "volume" : "155" }, "uris" : [ "http://www.mendeley.com/documents/?uuid=78cf7e8b-a155-4725-a0b4-cf01fe856c47" ] }, { "id" : "ITEM-2",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"ITEM-2", "issue" : "6", "issued" : { "date-parts" : [ [ "2009", "6" ] ] }, "page" : "392-404", "title" : "Detecting gene-gene interactions that underlie human diseases.", "type" : "article-journal", "volume" : "10" }, "uris" : [ "http://www.mendeley.com/documents/?uuid=4355abe4-7b4d-44b0-a5a2-d96a9003d80b" ] }, { "id" : "ITEM-3", "itemData" : { "DOI" : "1119675109 [pii]\n10.1073/pnas.1119675109 [doi]", "ISBN" : "1091-6490 (Electronic)\n0027-8424 (Linking)", "PMID" : "22223662", "abstract" : "Human genetics has been haunted by the mystery of \"missing heritability\" of common traits. Although studies have discovered &gt;1,200 variants associated with common diseases and traits, these variants typically appear to explain only a minority of the heritability. The proportion of heritability explained by a set of variants is the ratio of (i) the heritability due to these variants (numerator), estimated directly from their observed effects, to (ii) the total heritability (denominator), inferred indirectly from population data. The prevailing view has been that the explanation for missing heritability lies in the numerator--that is, in as-yet undiscovered variants. While many variants surely remain to be found, we show here that a substantial portion of missing heritability could arise from overestimation of the denominator, creating \"phantom heritability.\" Specifically, (i) estimates of total heritability implicitly assume the trait involves no genetic interactions (epistasis) among loci; (ii) this assumption is not justified, because models with interactions are also consistent with observable data; and (iii) under such models, the total heritability may be much smaller and thus the proportion of heritability explained much larger. For example, 80% of the currently missing heritability for Crohn's disease could be due to genetic interactions, if the disease involves interaction among three pathways. In short, missing heritability need not directly correspond to missing variants, because current estimates of total heritability may be significantly inflated by genetic interactions. Finally, we describe a method for estimating heritability from isolated populations that is not inflated by genetic interactions.",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 Natl Acad Sci U S A", "edition" : "2012/01/10", "id" : "ITEM-3", "issue" : "4", "issued" : { "date-parts" : [ [ "2012" ] ] }, "note" : "Zuk, Or\nHechter, Eliana\nSunyaev, Shamil R\nLander, Eric S\nHG003067/HG/NHGRI NIH HHS/United States\nResearch Support, N.I.H., Extramural\nResearch Support, Non-U.S. Gov't\nUnited States\nProceedings of the National Academy of Sciences of the United States of America\nProc Natl Acad Sci U S A. 2012 Jan 24;109(4):1193-8. doi: 10.1073/pnas.1119675109. Epub 2012 Jan 5.", "page" : "1193-1198", "title" : "The mystery of missing heritability: Genetic interactions create phantom heritability", "type" : "article-journal", "volume" : "109" }, "uris" : [ "http://www.mendeley.com/documents/?uuid=9ec6c600-e2fb-4c3c-828e-4e9755df9d3a" ] } ], "mendeley" : { "previouslyFormattedCitation" : "&lt;sup&gt;13,22,23&lt;/sup&gt;" }, "properties" : { "noteIndex" : 0 }, "schema" : "https://github.com/citation-style-language/schema/raw/master/csl-citation.json" }</w:instrText>
      </w:r>
      <w:r w:rsidR="00C4057C">
        <w:fldChar w:fldCharType="separate"/>
      </w:r>
      <w:r w:rsidR="009D14BF" w:rsidRPr="009D14BF">
        <w:rPr>
          <w:noProof/>
          <w:vertAlign w:val="superscript"/>
        </w:rPr>
        <w:t>13,22,23</w:t>
      </w:r>
      <w:r w:rsidR="00C4057C">
        <w:fldChar w:fldCharType="end"/>
      </w:r>
      <w:r w:rsidR="00C01BA3">
        <w:t>. Big sample sizes are generally required for success</w:t>
      </w:r>
      <w:r w:rsidR="00C4057C">
        <w:fldChar w:fldCharType="begin" w:fldLock="1"/>
      </w:r>
      <w:r w:rsidR="009D14BF">
        <w:instrText>ADDIN CSL_CITATION { "citationItems" : [ { "id" : "ITEM-1", "itemData" : { "DOI" : "10.1371/journal.pgen.1002714 [doi]\nPGENETICS-D-12-00092 [pii]", "ISBN" : "1553-7404 (Electronic)\n1553-7390 (Linking)", "PMID" : "22654671", "abstract" : "Total cholesterol, low-density lipoprotein cholesterol, triglyceride, and high-density lipoprotein cholesterol (HDL-C) levels are among the most important risk factors for coronary artery disease. We tested for gene-gene interactions affecting the level of these four lipids based on prior knowledge of established genome-wide association study (GWAS) hits, protein-protein interactions, and pathway information. Using genotype data from 9,713 European Americans from the Atherosclerosis Risk in Communities (ARIC) study, we identified an interaction between HMGCR and a locus near LIPC in their effect on HDL-C levels (Bonferroni corrected P(c) = 0.002). Using an adaptive locus-based validation procedure, we successfully validated this gene-gene interaction in the European American cohorts from the Framingham Heart Study (P(c) = 0.002) and the Multi-Ethnic Study of Atherosclerosis (MESA; P(c) = 0.006). The interaction between these two loci is also significant in the African American sample from ARIC (P(c) = 0.004) and in the Hispanic American sample from MESA (P(c) = 0.04). Both HMGCR and LIPC are involved in the metabolism of lipids, and genome-wide association studies have previously identified LIPC as associated with levels of HDL-C. However, the effect on HDL-C of the novel gene-gene interaction reported here is twice as pronounced as that predicted by the sum of the marginal effects of the two loci. In conclusion, based on a knowledge-driven analysis of epistasis, together with a new locus-based validation method, we successfully identified and validated an interaction affecting a complex trait in multi-ethnic populations.", "author" : [ { "dropping-particle" : "", "family" : "Ma", "given" : "L", "non-dropping-particle" : "", "parse-names" : false, "suffix" : "" }, { "dropping-particle" : "", "family" : "Brautbar", "given" : "A", "non-dropping-particle" : "", "parse-names" : false, "suffix" : "" }, { "dropping-particle" : "", "family" : "Boerwinkle", "given" : "E", "non-dropping-particle" : "", "parse-names" : false, "suffix" : "" }, { "dropping-particle" : "", "family" : "Sing", "given" : "C F",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"2012/06/02", "id" : "ITEM-1", "issue" : "5", "issued" : { "date-parts" : [ [ "2012" ] ] }, "note" : "Ma, Li\nBrautbar, Ariel\nBoerwinkle, Eric\nSing, Charles F\nClark, Andrew G\nKeinan, Alon\nGM065509/GM/NIGMS NIH HHS/United States\nHL072904/HL/NHLBI NIH HHS/United States\nU01-HG005715/HG/NHGRI NIH HHS/United States\nResearch Support, N.I.H., Extramural\nUnited States\nPLoS genetics\nPLoS Genet. 2012;8(5):e1002714. doi: 10.1371/journal.pgen.1002714. Epub 2012 May 24.", "page" : "e1002714", "title" : "Knowledge-driven analysis identifies a gene-gene interaction affecting high-density lipoprotein cholesterol levels in multi-ethnic populations", "type" : "article-journal", "volume" : "8" }, "uris" : [ "http://www.mendeley.com/documents/?uuid=375b31b5-2df0-4499-a266-f844ac9d30dc" ] } ], "mendeley" : { "previouslyFormattedCitation" : "&lt;sup&gt;24&lt;/sup&gt;" }, "properties" : { "noteIndex" : 0 }, "schema" : "https://github.com/citation-style-language/schema/raw/master/csl-citation.json" }</w:instrText>
      </w:r>
      <w:r w:rsidR="00C4057C">
        <w:fldChar w:fldCharType="separate"/>
      </w:r>
      <w:r w:rsidR="009D14BF" w:rsidRPr="009D14BF">
        <w:rPr>
          <w:noProof/>
          <w:vertAlign w:val="superscript"/>
        </w:rPr>
        <w:t>24</w:t>
      </w:r>
      <w:r w:rsidR="00C4057C">
        <w:fldChar w:fldCharType="end"/>
      </w:r>
      <w:r w:rsidR="00C01BA3">
        <w:t>. Focusing on interactions involving SNPs with important marginal effects may be a practical compromise</w:t>
      </w:r>
      <w:r w:rsidR="00C4057C">
        <w:fldChar w:fldCharType="begin" w:fldLock="1"/>
      </w:r>
      <w:r w:rsidR="009D14BF">
        <w:instrText>ADDIN CSL_CITATION { "citationItems" : [ { "id" : "ITEM-1", "itemData" : { "DOI" : "10.1038/ng.873", "ISBN" : "1061-4036", "ISSN"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"Moutsianis",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"D\u00edaz-Pe\u00f1a", "given" : "Roberto", "non-dropping-particle" : "", "parse-names" : false, "suffix" : "" }, { "dropping-particle" : "", "family" : "L\u00f3pez-V\u00e1zquez",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"C\u00e9line Celine",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"dropping-particle" : "", "family" : "Oppermann", "given" : "Udo", "non-dropping-particle" : "", "parse-names" : false, "suffix" : "" }, { "dropping-particle" : "", "family" : "Moutsianas", "given" : "Loukas", "non-dropping-particle" : "", "parse-names" : false, "suffix" : "" }, { "dropping-particle" : "", "family" : "Diaz-Pena", "given" : "Roberto", "non-dropping-particle" : "", "parse-names" : false, "suffix" : "" }, { "dropping-particle" : "", "family" : "Lopez-Vazquez", "given" : "Antonio", "non-dropping-particle" : "", "parse-names" : false, "suffix" : "" } ], "container-title" : "Nature Genetics", "id" : "ITEM-1", "issue" : "8", "issued" : { "date-parts" : [ [ "2011", "7", "10" ] ] }, "note" : "\n        From Duplicate 1 ( \n        \n          Interaction between ERAP1 and HLA-B27 in ankylosing spondylitis implicates peptide handling in the mechanism for HLA-B27 in disease susceptibility\n        \n         - Evans, David M; Spencer, Chris C A; Pointon, Jennifer J; Su, Zhan; Harvey, David; Kochan, Grazyna; Oppermann, Udo; Dilthey, Alexander; Pirinen, Matti; Stone, Millicent A; Appleton, Louise; Moutsianas, Loukas; Leslie, Stephen; Wordsworth, Tom; Kenna, Tony J; Karaderi, Tugce; Thomas, Gethin P; Ward, Michael M; Weisman, Michael H; Farrar, Claire; Bradbury, Linda A; Danoy, Patrick; Inman, Robert D; Maksymowych, Walter; Gladman, Dafna; Rahman, Proton; Morgan, Ann; Marzo-Ortega, Helena; Bowness, Paul; Gaffney, Karl; Gaston, J S Hill; Smith, Malcolm; Bruges-Armas, Jacome; Couto, Ana-Rita; Sorrentino, Rosa; Paladini, Fabiana; Ferreira, Manuel A; Xu, Huji; Liu, Yu; Jiang, Lei; Lopez-Larrea, Carlos; Diaz-Pena, Roberto; Lopez-Vazquez, Antonio; Zayats, Tetyana; Band, Gavin; Bellenguez, Celine; Blackburn, Hannah; Blackwell, Jenefer M; Bramon, Elvira; Bumpstead, Suzannah J; Casas, Juan P; Corvin, Aiden; Craddock, Nicholas; Deloukas, Panos; Dronov, Serge; Duncanson, Audrey; Edkins, Sarah; Freeman, Colin; Gillman, Matthew; Gray, Emma; Gwilliam, Rhian; Hammond, Naomi; Hunt, Sarah E; Jankowski, Janusz; Jayakumar, Alagurevathi; Langford, Cordelia; Liddle, Jennifer; Markus, Hugh S; Mathew, Christopher G; McCann, Owen T; McCarthy, Mark I; Palmer, Colin N A; Peltonen, Leena; Plomin, Robert; Potter, Simon C; Rautanen, Anna; Ravindrarajah, Radhi; Ricketts, Michelle; Samani, Nilesh; Sawcer, Stephen J; Strange, Amy; Trembath, Richard C; Viswanathan, Ananth C; Waller, Matthew; Weston, Paul; Whittaker, Pamela; Widaa, Sara; Wood, Nicholas W; McVean, Gilean; Reveille, John D; Wordsworth, B Paul; Brown, Matthew A; Donnelly, Peter )\n\n        \n        \n10.1038/ng.873\n\n        \n\n      ", "page" : "761-767", "publisher" : "Nature Publishing Group, a division of Macmillan Publishers Limited. All Rights Reserved.", "title" : "Interaction between ERAP1 and HLA-B27 in ankylosing spondylitis implicates peptide handling in the mechanism for HLA-B27 in disease susceptibility", "type" : "article-journal", "volume" : "43" }, "uris" : [ "http://www.mendeley.com/documents/?uuid=e4ae642d-629f-49c0-826f-0a738b40c20b" ] }, { "id" : "ITEM-2", "itemData" : { "DOI" : "10.1038/ng.694", "ISSN" : "1546-1718",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\u00d7 10\u207b\u2078 and two loci with a combined P &lt; 5 \u00d7 10\u207b\u2077). We also report compelling evidence for an interaction between the HLA-C and ERAP1 loci (combined P = 6.95 \u00d7 10\u207b\u2076).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"Amy", "non-dropping-particle" : "", "parse-names" : false, "suffix" : "" }, { "dropping-particle" : "", "family" : "Capon", "given" : "Francesca", "non-dropping-particle" : "", "parse-names" : false, "suffix" : "" }, { "dropping-particle" : "", "family" : "Spencer", "given" : "Chris C a", "non-dropping-particle" : "", "parse-names" : false, "suffix" : "" }, { "dropping-particle" : "", "family" : "Knight", "given" : "Jo", "non-dropping-particle" : "", "parse-names" : false, "suffix" : "" }, { "dropping-particle" : "", "family" : "Weale", "given" : "Michael E", "non-dropping-particle" : "", "parse-names" : false, "suffix" : "" }, { "dropping-particle" : "", "family" : "Allen", "given" : "Michael H", "non-dropping-particle" : "", "parse-names" : false, "suffix" : "" }, { "dropping-particle" : "", "family" : "Barton", "given" : "Anne", "non-dropping-particle" : "", "parse-names" : false, "suffix" : "" }, { "dropping-particle" : "", "family" : "Band", "given" : "Gavin", "non-dropping-particle" : "", "parse-names" : false, "suffix" : "" }, { "dropping-particle" : "", "family" : "Bellenguez", "given" : "C\u00e9line", "non-dropping-particle" : "", "parse-names" : false, "suffix" : "" }, { "dropping-particle" : "", "family" : "Bergboer", "given" : "Judith G M",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"Cork", "given" : "Michael J", "non-dropping-particle" : "", "parse-names" : false, "suffix" : "" }, { "dropping-particle" : "", "family" : "Corvin", "given" : "Aiden", "non-dropping-particle" : "", "parse-names" : false, "suffix" : "" }, { "dropping-particle" : "", "family" : "Deloukas", "given" : "Panos", "non-dropping-particle" : "", "parse-names" : false, "suffix" : "" }, { "dropping-particle" : "", "family" : "Dilthey", "given" : "Alexander", "non-dropping-particle" : "", "parse-names" : false, "suffix" : "" }, { "dropping-particle" : "", "family" : "Duncanson", "given" : "Audrey", "non-dropping-particle" : "", "parse-names" : false, "suffix" : "" }, { "dropping-particle" : "", "family" : "Edkins", "given" : "Sarah", "non-dropping-particle" : "", "parse-names" : false, "suffix" : "" }, { "dropping-particle" : "", "family" : "Estivill", "given" : "Xavier", "non-dropping-particle" : "", "parse-names" : false, "suffix" : "" }, { "dropping-particle" : "", "family" : "Fitzgerald", "given" : "Oliver", "non-dropping-particle" : "", "parse-names" : false, "suffix" : "" }, { "dropping-particle" : "", "family" : "Freeman", "given" : "Colin", "non-dropping-particle" : "", "parse-names" : false, "suffix" : "" }, { "dropping-particle" : "", "family" : "Giardina", "given" : "Emiliano", "non-dropping-particle" : "", "parse-names" : false, "suffix" : "" }, { "dropping-particle" : "", "family" : "Gray", "given" : "Emma", "non-dropping-particle" : "", "parse-names" : false, "suffix" : "" }, { "dropping-particle" : "", "family" : "Hofer", "given" : "Angelika", "non-dropping-particle" : "", "parse-names" : false, "suffix" : "" }, { "dropping-particle" : "", "family" : "H\u00fcffmeier", "given" : "Ulrike", "non-dropping-particle" : "", "parse-names" : false, "suffix" : "" }, { "dropping-particle" : "", "family" : "Hunt", "given" : "Sarah E", "non-dropping-particle" : "", "parse-names" : false, "suffix" : "" }, { "dropping-particle" : "", "family" : "Irvine", "given" : "Alan D", "non-dropping-particle" : "", "parse-names" : false, "suffix" : "" }, { "dropping-particle" : "", "family" : "Jankowski", "given" : "Janusz", "non-dropping-particle" : "", "parse-names" : false, "suffix" : "" }, { "dropping-particle" : "", "family" : "Kirby", "given" : "Brian", "non-dropping-particle" : "", "parse-names" : false, "suffix" : "" }, { "dropping-particle" : "", "family" : "Langford", "given" : "Cordelia", "non-dropping-particle" : "", "parse-names" : false, "suffix" : "" }, { "dropping-particle" : "", "family" : "Lascorz", "given" : "Jes\u00fas", "non-dropping-particle" : "", "parse-names" : false, "suffix" : "" }, { "dropping-particle" : "", "family" : "Leman", "given" : "Joyce", "non-dropping-particle" : "", "parse-names" : false, "suffix" : "" }, { "dropping-particle" : "", "family" : "Leslie", "given" : "Stephen", "non-dropping-particle" : "", "parse-names" : false, "suffix" : "" }, { "dropping-particle" : "", "family" : "Mallbris", "given" : "Lotus",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"McLean", "given" : "W H Irwin", "non-dropping-particle" : "", "parse-names" : false, "suffix" : "" }, { "dropping-particle" : "", "family" : "McManus", "given" : "Ross", "non-dropping-particle" : "", "parse-names" : false, "suffix" : "" }, { "dropping-particle" : "", "family" : "M\u00f6ssner", "given" : "Rotraut", "non-dropping-particle" : "", "parse-names" : false, "suffix" : "" }, { "dropping-particle" : "", "family" : "Moutsianas", "given" : "Loukas", "non-dropping-particle" : "", "parse-names" : false, "suffix" : "" }, { "dropping-particle" : "", "family" : "Naluai", "given" : "Asa T", "non-dropping-particle" : "", "parse-names" : false, "suffix" : "" }, { "dropping-particle" : "", "family" : "Nestle", "given" : "Frank O", "non-dropping-particle" : "", "parse-names" : false, "suffix" : "" }, { "dropping-particle" : "", "family" : "Novelli", "given" : "Giuseppe", "non-dropping-particle" : "", "parse-names" : false, "suffix" : "" }, { "dropping-particle" : "", "family" : "Onoufriadis", "given" : "Alexandros", "non-dropping-particle" : "", "parse-names" : false, "suffix" : "" }, { "dropping-particle" : "", "family" : "Palmer", "given" : "Colin N a", "non-dropping-particle" : "", "parse-names" : false, "suffix" : "" }, { "dropping-particle" : "", "family" : "Perricone", "given" : "Carlo", "non-dropping-particle" : "", "parse-names" : false, "suffix" : "" }, { "dropping-particle" : "", "family" : "Pirinen", "given" : "Matti", "non-dropping-particle" : "", "parse-names" : false, "suffix" : "" }, { "dropping-particle" : "", "family" : "Plomin", "given" : "Robert", "non-dropping-particle" : "", "parse-names" : false, "suffix" : "" }, { "dropping-particle" : "", "family" : "Potter", "given" : "Simon C", "non-dropping-particle" : "", "parse-names" : false, "suffix" : "" }, { "dropping-particle" : "", "family" : "Pujol", "given" : "Ramon M", "non-dropping-particle" : "", "parse-names" : false, "suffix" : "" }, { "dropping-particle" : "", "family" : "Rautanen", "given" : "Anna", "non-dropping-particle" : "", "parse-names" : false, "suffix" : "" }, { "dropping-particle" : "", "family" : "Riveira-Munoz", "given" : "Eva", "non-dropping-particle" : "", "parse-names" : false, "suffix" : "" }, { "dropping-particle" : "", "family" : "Ryan", "given" : "Anthony W", "non-dropping-particle" : "", "parse-names" : false, "suffix" : "" }, { "dropping-particle" : "", "family" : "Salmhofer", "given" : "Wolfgang", "non-dropping-particle" : "", "parse-names" : false, "suffix" : "" }, { "dropping-particle" : "", "family" : "Samuelsson", "given" : "Lena", "non-dropping-particle" : "", "parse-names" : false, "suffix" : "" }, { "dropping-particle" : "", "family" : "Sawcer", "given" : "Stephen J", "non-dropping-particle" : "", "parse-names" : false, "suffix" : "" }, { "dropping-particle" : "", "family" : "Schalkwijk", "given" : "Joost", "non-dropping-particle" : "", "parse-names" : false, "suffix" : "" }, { "dropping-particle" : "", "family" : "Smith", "given" : "Catherine H", "non-dropping-particle" : "", "parse-names" : false, "suffix" : "" }, { "dropping-particle" : "", "family" : "St\u00e5hle", "given" : "Mona", "non-dropping-particle" : "", "parse-names" : false, "suffix" : "" }, { "dropping-particle" : "", "family" : "Su", "given" : "Zhan", "non-dropping-particle" : "", "parse-names" : false, "suffix" : "" }, { "dropping-particle" : "", "family" : "Tazi-Ahnini", "given" : "Rachid", "non-dropping-particle" : "", "parse-names" : false, "suffix" : "" }, { "dropping-particle" : "", "family" : "Traupe", "given" : "Heiko", "non-dropping-particle" : "", "parse-names" : false, "suffix" : "" }, { "dropping-particle" : "", "family" : "Viswanathan", "given" : "Ananth C", "non-dropping-particle" : "", "parse-names" : false, "suffix" : "" }, { "dropping-particle" : "", "family" : "Warren", "given" : "Richard B", "non-dropping-particle" : "", "parse-names" : false, "suffix" : "" }, { "dropping-particle" : "", "family" : "Weger", "given" : "Wolfgang", "non-dropping-particle" : "", "parse-names" : false, "suffix" : "" }, { "dropping-particle" : "", "family" : "Wolk", "given" : "Katarina", "non-dropping-particle" : "", "parse-names" : false, "suffix" : "" }, { "dropping-particle" : "", "family" : "Wood", "given" : "Nicholas", "non-dropping-particle" : "", "parse-names" : false, "suffix" : "" }, { "dropping-particle" : "", "family" : "Worthington", "given" : "Jane", "non-dropping-particle" : "", "parse-names" : false, "suffix" : "" }, { "dropping-particle" : "", "family" : "Young", "given" : "Helen S", "non-dropping-particle" : "", "parse-names" : false, "suffix" : "" }, { "dropping-particle" : "", "family" : "Zeeuwen", "given" : "Patrick L J M", "non-dropping-particle" : "", "parse-names" : false, "suffix" : "" }, { "dropping-particle" : "", "family" : "Hayday", "given" : "Adrian", "non-dropping-particle" : "", "parse-names" : false, "suffix" : "" }, { "dropping-particle" : "", "family" : "Burden", "given" : "a David", "non-dropping-particle" : "", "parse-names" : false, "suffix" : "" }, { "dropping-particle" : "", "family" : "Griffiths", "given" : "Christopher E M", "non-dropping-particle" : "", "parse-names" : false, "suffix" : "" }, { "dropping-particle" : "", "family" : "Kere", "given" : "Juha", "non-dropping-particle" : "", "parse-names" : false, "suffix" : "" }, { "dropping-particle" : "", "family" : "Reis", "given" : "Andr\u00e9", "non-dropping-particle" : "", "parse-names" : false, "suffix" : "" }, { "dropping-particle" : "", "family" : "McVean", "given" : "Gilean", "non-dropping-particle" : "", "parse-names" : false, "suffix" : "" }, { "dropping-particle" : "", "family" : "Evans", "given" : "David M", "non-dropping-particle" : "", "parse-names" : false, "suffix" : "" }, { "dropping-particle" : "", "family" : "Brown", "given" : "Matthew a", "non-dropping-particle" : "", "parse-names" : false, "suffix" : "" }, { "dropping-particle" : "", "family" : "Barker", "given" : "Jonathan N", "non-dropping-particle" : "", "parse-names" : false, "suffix" : "" }, { "dropping-particle" : "", "family" : "Peltonen", "given" : "Leena", "non-dropping-particle" : "", "parse-names" : false, "suffix" : "" }, { "dropping-particle" : "", "family" : "Donnelly", "given" : "Peter", "non-dropping-particle" : "", "parse-names" : false, "suffix" : "" }, { "dropping-particle" : "", "family" : "Trembath", "given" : "Richard C", "non-dropping-particle" : "", "parse-names" : false, "suffix" : "" } ], "container-title" : "Nature Genetics", "id" : "ITEM-2", "issue" : "11", "issued" : { "date-parts" : [ [ "2010", "11" ] ] }, "page" : "985-90", "title" : "A genome-wide association study identifies new psoriasis susceptibility loci and an interaction between HLA-C and ERAP1.", "type" : "article-journal", "volume" : "42" }, "uris" : [ "http://www.mendeley.com/documents/?uuid=86551c60-10a3-4a5a-8620-ce2d1c374586" ] } ], "mendeley" : { "previouslyFormattedCitation" : "&lt;sup&gt;25,26&lt;/sup&gt;" }, "properties" : { "noteIndex" : 0 }, "schema" : "https://github.com/citation-style-language/schema/raw/master/csl-citation.json" }</w:instrText>
      </w:r>
      <w:r w:rsidR="00C4057C">
        <w:fldChar w:fldCharType="separate"/>
      </w:r>
      <w:r w:rsidR="009D14BF" w:rsidRPr="009D14BF">
        <w:rPr>
          <w:noProof/>
          <w:vertAlign w:val="superscript"/>
        </w:rPr>
        <w:t>25,26</w:t>
      </w:r>
      <w:r w:rsidR="00C4057C">
        <w:fldChar w:fldCharType="end"/>
      </w:r>
      <w:r w:rsidR="00C01BA3">
        <w:t xml:space="preserve"> in light of limited samples available in most individual GWAS cohorts, because a much less stringent threshold can be applied owing to much reduced multiple tests</w:t>
      </w:r>
      <w:r w:rsidR="00C4057C">
        <w:fldChar w:fldCharType="begin" w:fldLock="1"/>
      </w:r>
      <w:r w:rsidR="009D14BF">
        <w:instrText>ADDIN CSL_CITATION { "citationItems" : [ { "id" : "ITEM-1",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"ITEM-1",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"ITEM-2", "itemData" : { "DOI" : "10.1093/bioinformatics/bts304", "ISSN" : "1367-4811", "PMID" : "22618535", "abstract" : "Gene-gene interactions (epistasis) are thought to be important in shaping complex traits, but they have been under-explored in genome-wide association studies (GWAS) due to the computational challenge of enumerating billions of single nucleotide polymorphism (SNP) combinations. Fast screening tools are needed to make epistasis analysis routinely available in GWAS.", "author" : [ { "dropping-particle" : "", "family" : "Gyenesei", "given" : "Attila", "non-dropping-particle" : "", "parse-names" : false, "suffix" : "" }, { "dropping-particle" : "", "family" : "Moody", "given" : "Jonathan", "non-dropping-particle" : "", "parse-names" : false, "suffix" : "" }, { "dropping-particle" : "", "family" : "Semple", "given" : "Colin a M", "non-dropping-particle" : "", "parse-names" : false, "suffix" : "" }, { "dropping-particle" : "", "family" : "Haley", "given" : "Chris S", "non-dropping-particle" : "", "parse-names" : false, "suffix" : "" }, { "dropping-particle" : "", "family" : "Wei", "given" : "Wen-Hua", "non-dropping-particle" : "", "parse-names" : false, "suffix" : "" } ], "container-title" : "Bioinformatics (Oxford, England)", "id" : "ITEM-2", "issue" : "15", "issued" : { "date-parts" : [ [ "2012", "8", "1" ] ] }, "page" : "1957-64", "title" : "High-throughput analysis of epistasis in genome-wide association studies with BiForce.", "type" : "article-journal", "volume" : "28" }, "uris" : [ "http://www.mendeley.com/documents/?uuid=912a4924-4e41-41fd-bbbc-0bf63e6f096a" ] }, { "id" : "ITEM-3", "itemData" : { "ISBN" : "1471-0056", "author" : [ { "dropping-particle" : "", "family" : "Carlborg", "given" : "Orjan", "non-dropping-particle" : "", "parse-names" : false, "suffix" : "" }, { "dropping-particle" : "", "family" : "Haley", "given" : "Chris S", "non-dropping-particle" : "", "parse-names" : false, "suffix" : "" } ], "container-title" : "Nat Rev Genet", "id" : "ITEM-3", "issue" : "8", "issued" : { "date-parts" : [ [ "2004" ] ] }, "note" : "10.1038/nrg1407", "page" : "618-625", "publisher" : "Nature Publishing Group", "title" : "Epistasis: too often neglected in complex trait studies?", "type" : "article-journal", "volume" : "5" }, "uris" : [ "http://www.mendeley.com/documents/?uuid=48ada2f8-45f4-4dd5-b0fc-38f6fc7238d2" ] }, { "id" : "ITEM-4", "itemData" : { "DOI" : "10.1371%2Fjournal.pgen.0020157", "abstract" : "Studies in model organisms suggest that epistasis may play an important role in the etiology of complex diseases and traits in humans. With the era of large-scale genome-wide association studies fast approaching, it is important to quantify whether it will be possible to detect interacting loci using realistic sample sizes in humans and to what extent undetected epistasis will adversely affect power to detect association when single-locus approaches are employed. We therefore investigated the power to detect association for an extensive range of two-locus quantitative trait models that incorporated varying degrees of epistasis. We compared the power to detect association using a single-locus model that ignored interaction effects, a full two-locus model that allowed for interactions, and, most important, two two-stage strategies whereby a subset of loci initially identified using single-locus tests were analyzed using the full two-locus model. Despite the penalty introduced by multiple testing, fitting the full two-locus model performed better than single-locus tests for many of the situations considered, particularly when compared with attempts to detect both individual loci. Using a two-stage strategy reduced the computational burden associated with performing an exhaustive two-locus search across the genome but was not as powerful as the exhaustive search when loci interacted. Two-stage approaches also increased the risk of missing interacting loci that contributed little effect at the margins. Based on our extensive simulations, our results suggest that an exhaustive search involving all pairwise combinations of markers across the genome might provide a useful complement to single-locus scans in identifying interacting loci that contribute to moderate proportions of the phenotypic variance.", "author" : [ { "dropping-particle" : "", "family" : "Evans", "given" : "David M", "non-dropping-particle" : "", "parse-names" : false, "suffix" : "" }, { "dropping-particle" : "", "family" : "Marchini", "given" : "Jonathan", "non-dropping-particle" : "", "parse-names" : false, "suffix" : "" }, { "dropping-particle" : "", "family" : "Morris", "given" : "Andrew P", "non-dropping-particle" : "", "parse-names" : false, "suffix" : "" }, { "dropping-particle" : "", "family" : "Cardon", "given" : "Lon R", "non-dropping-particle" : "", "parse-names" : false, "suffix" : "" } ], "container-title" : "PLoS Genetics", "id" : "ITEM-4", "issue" : "9", "issued" : { "date-parts" : [ [ "2006" ] ] }, "note" : "\n        From Duplicate 1 ( \n        \n        \n          Two-Stage Two-Locus Models in Genome-Wide Association\n        \n        \n         - Evans, David M; Marchini, Jonathan; Morris, Andrew P; Cardon, Lon R )\n\n        \n        \n\n        \n\n        \n\n        From Duplicate 2 ( \n        \n        \n          Two-Stage Two-Locus Models in Genome-Wide Association\n        \n        \n         - Evans, David M; Marchini, Jonathan; Morris, Andrew P; Cardon, Lon R )\n\n        \n        \n\n        \n\n        \n\n      ", "page" : "e157", "title" : "Two-Stage Two-Locus Models in Genome-Wide Association", "type" : "article-journal", "volume" : "2" }, "uris" : [ "http://www.mendeley.com/documents/?uuid=1572ad0f-48d6-47cf-833c-b55f3f870581" ] }, { "id" : "ITEM-5", "itemData" : { "DOI" : "10.1038/ng1537", "ISSN" : "1061-4036", "author" : [ { "dropping-particle" : "", "family" : "Marchini", "given" : "Jonathan", "non-dropping-particle" : "", "parse-names" : false, "suffix" : "" }, { "dropping-particle" : "", "family" : "Donnelly", "given" : "Peter", "non-dropping-particle" : "", "parse-names" : false, "suffix" : "" }, { "dropping-particle" : "", "family" : "Cardon", "given" : "Lon R", "non-dropping-particle" : "", "parse-names" : false, "suffix" : "" } ], "container-title" : "Nature Genetics", "id" : "ITEM-5", "issue" : "4", "issued" : { "date-parts" : [ [ "2005", "4" ] ] }, "note" : "        From Duplicate 1 (                           Genome-wide strategies for detecting multiple loci that influence complex diseases                         - Marchini, Jonathan; Donnelly, Peter; Cardon, Lon R )\n                \n        \n        \n        From Duplicate 2 (                           Genome-wide strategies for detecting multiple loci that influence complex diseases                         - Marchini, Jonathan; Donnelly, Peter; Cardon, Lon R )\n                \n        \n        \n      ", "page" : "413-417", "title" : "Genome-wide strategies for detecting multiple loci that influence complex diseases", "type" : "article-journal", "volume" : "37" }, "uris" : [ "http://www.mendeley.com/documents/?uuid=edfa0376-1846-43c7-a236-c314b6ac7d3a" ] } ], "mendeley" : { "previouslyFormattedCitation" : "&lt;sup&gt;10,20,27\u201329&lt;/sup&gt;" }, "properties" : { "noteIndex" : 0 }, "schema" : "https://github.com/citation-style-language/schema/raw/master/csl-citation.json" }</w:instrText>
      </w:r>
      <w:r w:rsidR="00C4057C">
        <w:fldChar w:fldCharType="separate"/>
      </w:r>
      <w:proofErr w:type="gramStart"/>
      <w:r w:rsidR="009D14BF" w:rsidRPr="009D14BF">
        <w:rPr>
          <w:noProof/>
          <w:vertAlign w:val="superscript"/>
        </w:rPr>
        <w:t>10,20,27–29</w:t>
      </w:r>
      <w:r w:rsidR="00C4057C">
        <w:fldChar w:fldCharType="end"/>
      </w:r>
      <w:r w:rsidR="00C01BA3">
        <w:t>.</w:t>
      </w:r>
      <w:proofErr w:type="gramEnd"/>
      <w:r w:rsidR="00C01BA3">
        <w:t xml:space="preserve"> </w:t>
      </w:r>
      <w:r w:rsidR="00F321F1">
        <w:t>Taking 500 000 SNPs for example, the Bonferroni corrected threshold on the -log</w:t>
      </w:r>
      <w:r w:rsidR="00C4057C" w:rsidRPr="003D4CE6">
        <w:rPr>
          <w:vertAlign w:val="subscript"/>
        </w:rPr>
        <w:t>10</w:t>
      </w:r>
      <w:r w:rsidR="00F321F1">
        <w:t xml:space="preserve"> scale is 12.4 for an exhaustive</w:t>
      </w:r>
      <w:ins w:id="39" w:author="pcinst" w:date="2014-01-20T16:09:00Z">
        <w:r w:rsidR="00552073">
          <w:t xml:space="preserve"> search</w:t>
        </w:r>
      </w:ins>
      <w:r w:rsidR="00F321F1">
        <w:t xml:space="preserve"> in contrast to 7.0 for a </w:t>
      </w:r>
      <w:ins w:id="40" w:author="pcinst" w:date="2014-01-20T16:10:00Z">
        <w:r w:rsidR="00552073">
          <w:t xml:space="preserve">hypothesis-driven search focusing on SNPs with </w:t>
        </w:r>
      </w:ins>
      <w:r w:rsidR="00F321F1">
        <w:t xml:space="preserve">marginal </w:t>
      </w:r>
      <w:del w:id="41" w:author="pcinst" w:date="2014-01-20T16:10:00Z">
        <w:r w:rsidR="00F321F1" w:rsidDel="00552073">
          <w:delText>SNP focused search</w:delText>
        </w:r>
      </w:del>
      <w:ins w:id="42" w:author="pcinst" w:date="2014-01-20T16:10:00Z">
        <w:r w:rsidR="00552073">
          <w:t>effects</w:t>
        </w:r>
      </w:ins>
      <w:r w:rsidR="00F321F1">
        <w:t xml:space="preserve">, i.e. </w:t>
      </w:r>
      <w:r w:rsidR="00E73431">
        <w:t>the approximate 2x difference in threshold is equivalent to a doubled sample size in the focused search. Furthermore, u</w:t>
      </w:r>
      <w:r w:rsidR="00C01BA3">
        <w:t xml:space="preserve">sing high </w:t>
      </w:r>
      <w:r>
        <w:t xml:space="preserve">density </w:t>
      </w:r>
      <w:r w:rsidR="00C01BA3">
        <w:t>SNPs c</w:t>
      </w:r>
      <w:r w:rsidR="00F321F1">
        <w:t>ould</w:t>
      </w:r>
      <w:r w:rsidR="00C01BA3">
        <w:t xml:space="preserve"> </w:t>
      </w:r>
      <w:r w:rsidR="00F321F1">
        <w:t xml:space="preserve">potentially </w:t>
      </w:r>
      <w:r w:rsidR="00C01BA3">
        <w:t xml:space="preserve">make </w:t>
      </w:r>
      <w:r w:rsidR="003F6F22">
        <w:t>both exhaustive and</w:t>
      </w:r>
      <w:r w:rsidR="00C01BA3">
        <w:t xml:space="preserve"> focused interaction search more fruitful as power is function of interaction effects and LD between the SNP and causal variant at both loci</w:t>
      </w:r>
      <w:r w:rsidR="00C4057C">
        <w:fldChar w:fldCharType="begin" w:fldLock="1"/>
      </w:r>
      <w:r w:rsidR="009D14BF">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"DOI" : "10.1371/journal.pgen.1002714 [doi]\nPGENETICS-D-12-00092 [pii]", "ISBN" : "1553-7404 (Electronic)\n1553-7390 (Linking)", "PMID" : "22654671", "abstract" : "Total cholesterol, low-density lipoprotein cholesterol, triglyceride, and high-density lipoprotein cholesterol (HDL-C) levels are among the most important risk factors for coronary artery disease. We tested for gene-gene interactions affecting the level of these four lipids based on prior knowledge of established genome-wide association study (GWAS) hits, protein-protein interactions, and pathway information. Using genotype data from 9,713 European Americans from the Atherosclerosis Risk in Communities (ARIC) study, we identified an interaction between HMGCR and a locus near LIPC in their effect on HDL-C levels (Bonferroni corrected P(c) = 0.002). Using an adaptive locus-based validation procedure, we successfully validated this gene-gene interaction in the European American cohorts from the Framingham Heart Study (P(c) = 0.002) and the Multi-Ethnic Study of Atherosclerosis (MESA; P(c) = 0.006). The interaction between these two loci is also significant in the African American sample from ARIC (P(c) = 0.004) and in the Hispanic American sample from MESA (P(c) = 0.04). Both HMGCR and LIPC are involved in the metabolism of lipids, and genome-wide association studies have previously identified LIPC as associated with levels of HDL-C. However, the effect on HDL-C of the novel gene-gene interaction reported here is twice as pronounced as that predicted by the sum of the marginal effects of the two loci. In conclusion, based on a knowledge-driven analysis of epistasis, together with a new locus-based validation method, we successfully identified and validated an interaction affecting a complex trait in multi-ethnic populations.", "author" : [ { "dropping-particle" : "", "family" : "Ma", "given" : "L", "non-dropping-particle" : "", "parse-names" : false, "suffix" : "" }, { "dropping-particle" : "", "family" : "Brautbar", "given" : "A", "non-dropping-particle" : "", "parse-names" : false, "suffix" : "" }, { "dropping-particle" : "", "family" : "Boerwinkle", "given" : "E", "non-dropping-particle" : "", "parse-names" : false, "suffix" : "" }, { "dropping-particle" : "", "family" : "Sing", "given" : "C F",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"2012/06/02", "id" : "ITEM-2", "issue" : "5", "issued" : { "date-parts" : [ [ "2012" ] ] }, "note" : "Ma, Li\nBrautbar, Ariel\nBoerwinkle, Eric\nSing, Charles F\nClark, Andrew G\nKeinan, Alon\nGM065509/GM/NIGMS NIH HHS/United States\nHL072904/HL/NHLBI NIH HHS/United States\nU01-HG005715/HG/NHGRI NIH HHS/United States\nResearch Support, N.I.H., Extramural\nUnited States\nPLoS genetics\nPLoS Genet. 2012;8(5):e1002714. doi: 10.1371/journal.pgen.1002714. Epub 2012 May 24.", "page" : "e1002714", "title" : "Knowledge-driven analysis identifies a gene-gene interaction affecting high-density lipoprotein cholesterol levels in multi-ethnic populations", "type" : "article-journal", "volume" : "8" }, "uris" : [ "http://www.mendeley.com/documents/?uuid=375b31b5-2df0-4499-a266-f844ac9d30dc" ] } ], "mendeley" : { "previouslyFormattedCitation" : "&lt;sup&gt;21,24&lt;/sup&gt;" }, "properties" : { "noteIndex" : 0 }, "schema" : "https://github.com/citation-style-language/schema/raw/master/csl-citation.json" }</w:instrText>
      </w:r>
      <w:r w:rsidR="00C4057C">
        <w:fldChar w:fldCharType="separate"/>
      </w:r>
      <w:r w:rsidR="009D14BF" w:rsidRPr="009D14BF">
        <w:rPr>
          <w:noProof/>
          <w:vertAlign w:val="superscript"/>
        </w:rPr>
        <w:t>21,24</w:t>
      </w:r>
      <w:r w:rsidR="00C4057C">
        <w:fldChar w:fldCharType="end"/>
      </w:r>
      <w:r w:rsidR="00C01BA3">
        <w:t xml:space="preserve">. </w:t>
      </w:r>
    </w:p>
    <w:p w14:paraId="722C686F" w14:textId="77777777" w:rsidR="00C01BA3" w:rsidRDefault="00C01BA3" w:rsidP="00C01BA3"/>
    <w:p w14:paraId="2CAF5F83" w14:textId="77777777" w:rsidR="00C01BA3" w:rsidRPr="00C01BA3" w:rsidRDefault="00C01BA3" w:rsidP="00C01BA3">
      <w:pPr>
        <w:pStyle w:val="Heading3"/>
        <w:rPr>
          <w:i/>
        </w:rPr>
      </w:pPr>
      <w:bookmarkStart w:id="43" w:name="_Toc245195954"/>
      <w:r w:rsidRPr="00C01BA3">
        <w:rPr>
          <w:rStyle w:val="inlineheading"/>
          <w:i w:val="0"/>
        </w:rPr>
        <w:t>LD and haplotype based methods</w:t>
      </w:r>
      <w:r w:rsidRPr="00C01BA3">
        <w:rPr>
          <w:rStyle w:val="inlineheading"/>
          <w:b/>
          <w:i w:val="0"/>
        </w:rPr>
        <w:t>.</w:t>
      </w:r>
      <w:bookmarkEnd w:id="43"/>
      <w:r w:rsidRPr="00C01BA3">
        <w:rPr>
          <w:i/>
        </w:rPr>
        <w:t xml:space="preserve"> </w:t>
      </w:r>
    </w:p>
    <w:p w14:paraId="5EF001B9" w14:textId="77777777" w:rsidR="00C01BA3" w:rsidRDefault="00C01BA3" w:rsidP="00C01BA3"/>
    <w:p w14:paraId="387F0DF1" w14:textId="5DDA3729" w:rsidR="00C01BA3" w:rsidRDefault="00C01BA3" w:rsidP="00C01BA3">
      <w:r>
        <w:t xml:space="preserve">In disease traits, methods based on the difference of </w:t>
      </w:r>
      <w:r w:rsidRPr="00270B82">
        <w:t>inter-locus</w:t>
      </w:r>
      <w:r>
        <w:t xml:space="preserve"> associations between cases and controls may be more powerful than the logistic regression mainly because such difference can be tested using 1 df χ</w:t>
      </w:r>
      <w:r w:rsidRPr="0034660C">
        <w:rPr>
          <w:vertAlign w:val="superscript"/>
        </w:rPr>
        <w:t>2</w:t>
      </w:r>
      <w:r>
        <w:t xml:space="preserve"> statistic in contrast to 4 df in regression</w:t>
      </w:r>
      <w:r w:rsidR="00C4057C">
        <w:fldChar w:fldCharType="begin" w:fldLock="1"/>
      </w:r>
      <w:r w:rsidR="009D14BF">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"id" : "ITEM-2",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"ITEM-2", "issue" : "6", "issued" : { "date-parts" : [ [ "2009", "6" ] ] }, "page" : "392-404", "title" : "Detecting gene-gene interactions that underlie human diseases.", "type" : "article-journal", "volume" : "10" }, "uris" : [ "http://www.mendeley.com/documents/?uuid=4355abe4-7b4d-44b0-a5a2-d96a9003d80b" ] }, { "id" : "ITEM-3", "itemData" : { "DOI" : "10.1038/nrg1155", "ISBN" : "1471-0056\n1471-0056 (Linking)", "PMID" : "12951571", "abstract" : "Statistical analysis methods for gene mapping originated in counting recombinant and non-recombinant offspring, but have now progressed to sophisticated approaches for the mapping of complex trait genes. Here, we outline new statistical methods that capture the simultaneous effects of multiple gene loci and thereby achieve a more global view of gene action and interaction than is possible by traditional gene-by-gene analysis. We aim to show that the work of statisticians goes far beyond the running of computer programs.", "author" : [ { "dropping-particle" : "", "family" : "Hoh", "given" : "J", "non-dropping-particle" : "", "parse-names" : false, "suffix" : "" }, { "dropping-particle" : "", "family" : "Ott", "given" : "J", "non-dropping-particle" : "", "parse-names" : false, "suffix" : "" } ], "container-title" : "Nat Rev Genet", "id" : "ITEM-3", "issue" : "9", "issued" : { "date-parts" : [ [ "2003" ] ] }, "note" : "Journal Article\nResearch Support, U.S. Gov't, P.H.S.\nReview", "page" : "701-709", "title" : "Mathematical multi-locus approaches to localizing complex human trait genes", "type" : "article-journal", "volume" : "4" }, "uris" : [ "http://www.mendeley.com/documents/?uuid=f080222e-577e-4251-b697-090523867278" ] } ], "mendeley" : { "previouslyFormattedCitation" : "&lt;sup&gt;13,15,30&lt;/sup&gt;" }, "properties" : { "noteIndex" : 0 }, "schema" : "https://github.com/citation-style-language/schema/raw/master/csl-citation.json" }</w:instrText>
      </w:r>
      <w:r w:rsidR="00C4057C">
        <w:fldChar w:fldCharType="separate"/>
      </w:r>
      <w:r w:rsidR="009D14BF" w:rsidRPr="009D14BF">
        <w:rPr>
          <w:noProof/>
          <w:vertAlign w:val="superscript"/>
        </w:rPr>
        <w:t>13,15,30</w:t>
      </w:r>
      <w:r w:rsidR="00C4057C">
        <w:fldChar w:fldCharType="end"/>
      </w:r>
      <w:r>
        <w:t xml:space="preserve">. Intuitively, if a </w:t>
      </w:r>
      <w:r w:rsidRPr="005C04FC">
        <w:rPr>
          <w:u w:val="single"/>
        </w:rPr>
        <w:t>haplotype</w:t>
      </w:r>
      <w:r>
        <w:t xml:space="preserve"> of two SNPs tagging </w:t>
      </w:r>
      <w:ins w:id="44" w:author="pcinst" w:date="2014-01-20T16:40:00Z">
        <w:r w:rsidR="0080211C">
          <w:t xml:space="preserve">a </w:t>
        </w:r>
      </w:ins>
      <w:r>
        <w:t>causal variant</w:t>
      </w:r>
      <w:del w:id="45" w:author="pcinst" w:date="2014-01-20T16:40:00Z">
        <w:r w:rsidDel="0080211C">
          <w:delText>s</w:delText>
        </w:r>
      </w:del>
      <w:r>
        <w:t xml:space="preserve"> of a disease </w:t>
      </w:r>
      <w:r w:rsidR="003709DC">
        <w:t xml:space="preserve">has </w:t>
      </w:r>
      <w:r>
        <w:t>a higher frequency in cases than in controls, i.e. the inter-locus associations differ</w:t>
      </w:r>
      <w:r w:rsidR="003709DC">
        <w:t xml:space="preserve"> between</w:t>
      </w:r>
      <w:r>
        <w:t xml:space="preserve"> cases </w:t>
      </w:r>
      <w:r w:rsidR="003709DC">
        <w:t xml:space="preserve">and </w:t>
      </w:r>
      <w:r>
        <w:t>controls, it can generate apparent epistasis illustratable in a genotype-phenotype map</w:t>
      </w:r>
      <w:r w:rsidR="00C4057C">
        <w:fldChar w:fldCharType="begin" w:fldLock="1"/>
      </w:r>
      <w:r w:rsidR="009D14BF">
        <w:instrText>ADDIN CSL_CITATION { "citationItems" : [ { "id" : "ITEM-1", "itemData" : { "ISBN" : "1471-0056", "author" : [ { "dropping-particle" : "", "family" : "Carlborg", "given" : "Orjan", "non-dropping-particle" : "", "parse-names" : false, "suffix" : "" }, { "dropping-particle" : "", "family" : "Haley", "given" : "Chris S", "non-dropping-particle" : "", "parse-names" : false, "suffix" : "" } ], "container-title" : "Nat Rev Genet", "id" : "ITEM-1", "issue" : "8", "issued" : { "date-parts" : [ [ "2004" ] ] }, "note" : "10.1038/nrg1407", "page" : "618-625", "publisher" : "Nature Publishing Group", "title" : "Epistasis: too often neglected in complex trait studies?", "type" : "article-journal", "volume" : "5" }, "uris" : [ "http://www.mendeley.com/documents/?uuid=48ada2f8-45f4-4dd5-b0fc-38f6fc7238d2" ] } ], "mendeley" : { "previouslyFormattedCitation" : "&lt;sup&gt;27&lt;/sup&gt;" }, "properties" : { "noteIndex" : 0 }, "schema" : "https://github.com/citation-style-language/schema/raw/master/csl-citation.json" }</w:instrText>
      </w:r>
      <w:r w:rsidR="00C4057C">
        <w:fldChar w:fldCharType="separate"/>
      </w:r>
      <w:r w:rsidR="009D14BF" w:rsidRPr="009D14BF">
        <w:rPr>
          <w:noProof/>
          <w:vertAlign w:val="superscript"/>
        </w:rPr>
        <w:t>27</w:t>
      </w:r>
      <w:r w:rsidR="00C4057C">
        <w:fldChar w:fldCharType="end"/>
      </w:r>
      <w:r>
        <w:t xml:space="preserve"> or a contingency table where each joint genotype is a combination of two of the four possible </w:t>
      </w:r>
      <w:r w:rsidRPr="00814EFC">
        <w:t>haplotype</w:t>
      </w:r>
      <w:r>
        <w:t>s</w:t>
      </w:r>
      <w:r w:rsidR="00C4057C">
        <w:fldChar w:fldCharType="begin" w:fldLock="1"/>
      </w:r>
      <w:r w:rsidR="009D14BF">
        <w:instrText>ADDIN CSL_CITATION { "citationItems" : [ { "id" : "ITEM-1", "itemData" : { "DOI" : "10.1371/journal.pgen.1001131", "ISSN" : "1553-7404", "PMID" : "20885795", "abstract" : "Although great progress in genome-wide association studies (GWAS) has been made, the significant SNP associations identified by GWAS account for only a few percent of the genetic variance, leading many to question where and how we can find the missing heritability. There is increasing interest in genome-wide interaction analysis as a possible source of finding heritability unexplained by current GWAS. However, the existing statistics for testing interaction have low power for genome-wide interaction analysis. To meet challenges raised by genome-wide interactional analysis, we have developed a novel statistic for testing interaction between two loci (either linked or unlinked). The null distribution and the type I error rates of the new statistic for testing interaction are validated using simulations. Extensive power studies show that the developed statistic has much higher power to detect interaction than classical logistic regression. The results identified 44 and 211 pairs of SNPs showing significant evidence of interactions with FDR&lt;0.001 and 0.001&lt;FDR&lt;0.003, respectively, which were seen in two independent studies of psoriasis. These included five interacting pairs of SNPs in genes LST1/NCR3, CXCR5/BCL9L, and GLS2, some of which were located in the target sites of miR-324-3p, miR-433, and miR-382, as well as 15 pairs of interacting SNPs that had nonsynonymous substitutions. Our results demonstrated that genome-wide interaction analysis is a valuable tool for finding remaining missing heritability unexplained by the current GWAS, and the developed novel statistic is able to search significant interaction between SNPs across the genome. Real data analysis showed that the results of genome-wide interaction analysis can be replicated in two independent studies.", "author" : [ { "dropping-particle" : "", "family" : "Wu", "given" : "Xuesen", "non-dropping-particle" : "", "parse-names" : false, "suffix" : "" }, { "dropping-particle" : "", "family" : "Dong", "given" : "Hua", "non-dropping-particle" : "", "parse-names" : false, "suffix" : "" }, { "dropping-particle" : "", "family" : "Luo", "given" : "Li", "non-dropping-particle" : "", "parse-names" : false, "suffix" : "" }, { "dropping-particle" : "", "family" : "Zhu", "given" : "Yun", "non-dropping-particle" : "", "parse-names" : false, "suffix" : "" }, { "dropping-particle" : "", "family" : "Peng", "given" : "Gang", "non-dropping-particle" : "", "parse-names" : false, "suffix" : "" }, { "dropping-particle" : "", "family" : "Reveille", "given" : "John D", "non-dropping-particle" : "", "parse-names" : false, "suffix" : "" }, { "dropping-particle" : "", "family" : "Xiong", "given" : "Momiao", "non-dropping-particle" : "", "parse-names" : false, "suffix" : "" } ], "container-title" : "PLoS genetics", "id" : "ITEM-1", "issue" : "9", "issued" : { "date-parts" : [ [ "2010", "9" ] ] }, "title" : "A novel statistic for genome-wide interaction analysis.", "type" : "article-journal", "volume" : "6" }, "uris" : [ "http://www.mendeley.com/documents/?uuid=c2a4ca80-49af-4505-8894-bc1e39103981" ] }, { "id" : "ITEM-2", "itemData" : { "DOI" : "S0002-9297(07)60827-1 [pii]\n10.1086/508571 [doi]", "ISBN" : "0002-9297 (Print)\n0002-9297 (Linking)", "PMID" : "17033960", "abstract" : "Despite the growing consensus on the importance of testing gene-gene interactions in genetic studies of complex diseases, the effect of gene-gene interactions has often been defined as a deviance from genetic additive effects, which is essentially treated as a residual term in genetic analysis and leads to low power in detecting the presence of interacting effects. To what extent the definition of gene-gene interaction at population level reflects the genes' biochemical or physiological interaction remains a mystery. In this article, we introduce a novel definition and a new measure of gene-gene interaction between two unlinked loci (or genes). We developed a general theory for studying linkage disequilibrium (LD) patterns in disease population under two-locus disease models. The properties of using the LD measure in a disease population as a function of the measure of gene-gene interaction between two unlinked loci were also investigated. We examined how interaction between two loci creates LD in a disease population and showed that the mathematical formulation of the new definition for gene-gene interaction between two loci was similar to that of the LD between two loci. This finding motived us to develop an LD-based statistic to detect gene-gene interaction between two unlinked loci. The null distribution and type I error rates of the LD-based statistic for testing gene-gene interaction were validated using extensive simulation studies. We found that the new test statistic was more powerful than the traditional logistic regression under three two-locus disease models and demonstrated that the power of the test statistic depends on the measure of gene-gene interaction. We also investigated the impact of using tagging SNPs for testing interaction on the power to detect interaction between two unlinked loci. Finally, to evaluate the performance of our new method, we applied the LD-based statistic to two published data sets. Our results showed that the P values of the LD-based statistic were smaller than those obtained by other approaches, including logistic regression models.", "author" : [ { "dropping-particle" : "", "family" : "Zhao", "given" : "J", "non-dropping-particle" : "", "parse-names" : false, "suffix" : "" }, { "dropping-particle" : "", "family" : "Jin", "given" : "L", "non-dropping-particle" : "", "parse-names" : false, "suffix" : "" }, { "dropping-particle" : "", "family" : "Xiong", "given" : "M", "non-dropping-particle" : "", "parse-names" : false, "suffix" : "" } ], "container-title" : "Am J Hum Genet", "edition" : "2006/10/13", "id" : "ITEM-2", "issue" : "5", "issued" : { "date-parts" : [ [ "2006" ] ] }, "note" : "Zhao, Jinying\nJin, Li\nXiong, Momiao\nES09912/ES/NIEHS NIH HHS/United States\nHL74735/HL/NHLBI NIH HHS/United States\nP01 AR052915-01A1/AR/NIAMS NIH HHS/United States\nResearch Support, N.I.H., Extramural\nResearch Support, Non-U.S. Gov't\nUnited States\nAmerican journal of human genetics\nAm J Hum Genet. 2006 Nov;79(5):831-45. Epub 2006 Sep 21.", "page" : "831-845", "title" : "Test for interaction between two unlinked loci", "type" : "article-journal", "volume" : "79" }, "uris" : [ "http://www.mendeley.com/documents/?uuid=5a56498c-d5d7-406d-9588-a1fa1bfaf708" ] } ], "mendeley" : { "previouslyFormattedCitation" : "&lt;sup&gt;31,32&lt;/sup&gt;" }, "properties" : { "noteIndex" : 0 }, "schema" : "https://github.com/citation-style-language/schema/raw/master/csl-citation.json" }</w:instrText>
      </w:r>
      <w:r w:rsidR="00C4057C">
        <w:fldChar w:fldCharType="separate"/>
      </w:r>
      <w:r w:rsidR="009D14BF" w:rsidRPr="009D14BF">
        <w:rPr>
          <w:noProof/>
          <w:vertAlign w:val="superscript"/>
        </w:rPr>
        <w:t>31,32</w:t>
      </w:r>
      <w:r w:rsidR="00C4057C">
        <w:fldChar w:fldCharType="end"/>
      </w:r>
      <w:r>
        <w:t>.</w:t>
      </w:r>
      <w:ins w:id="46" w:author="pcinst" w:date="2014-01-20T16:41:00Z">
        <w:r w:rsidR="0080211C">
          <w:t xml:space="preserve"> Note that in this case each SNP will be in LD with the causal variant, but the two SNPs need not be in LD with each other. </w:t>
        </w:r>
      </w:ins>
      <w:r>
        <w:t xml:space="preserve"> Unfortunately haplotypes are not directly observed in GWAS and require </w:t>
      </w:r>
      <w:r w:rsidRPr="0096624F">
        <w:rPr>
          <w:u w:val="single"/>
        </w:rPr>
        <w:t>linkage phase</w:t>
      </w:r>
      <w:r>
        <w:t xml:space="preserve"> of SNP genotypes to be estimated in advance. </w:t>
      </w:r>
    </w:p>
    <w:p w14:paraId="7D46BA6D" w14:textId="6D987104" w:rsidR="00C01BA3" w:rsidRDefault="00C01BA3" w:rsidP="00C01BA3">
      <w:r>
        <w:t>Assuming HWE and linkage phase</w:t>
      </w:r>
      <w:r w:rsidRPr="0020613D">
        <w:t xml:space="preserve"> </w:t>
      </w:r>
      <w:r>
        <w:t>known</w:t>
      </w:r>
      <w:r w:rsidR="003709DC">
        <w:t>,</w:t>
      </w:r>
      <w:r>
        <w:t xml:space="preserve"> an LD-based statistic was first used to measure inter-locus associations and indeed had a power gain</w:t>
      </w:r>
      <w:r w:rsidR="00C4057C">
        <w:fldChar w:fldCharType="begin" w:fldLock="1"/>
      </w:r>
      <w:r w:rsidR="009D14BF">
        <w:instrText>ADDIN CSL_CITATION { "citationItems" : [ { "id" : "ITEM-1", "itemData" : { "DOI" : "S0002-9297(07)60827-1 [pii]\n10.1086/508571 [doi]", "ISBN" : "0002-9297 (Print)\n0002-9297 (Linking)", "PMID" : "17033960", "abstract" : "Despite the growing consensus on the importance of testing gene-gene interactions in genetic studies of complex diseases, the effect of gene-gene interactions has often been defined as a deviance from genetic additive effects, which is essentially treated as a residual term in genetic analysis and leads to low power in detecting the presence of interacting effects. To what extent the definition of gene-gene interaction at population level reflects the genes' biochemical or physiological interaction remains a mystery. In this article, we introduce a novel definition and a new measure of gene-gene interaction between two unlinked loci (or genes). We developed a general theory for studying linkage disequilibrium (LD) patterns in disease population under two-locus disease models. The properties of using the LD measure in a disease population as a function of the measure of gene-gene interaction between two unlinked loci were also investigated. We examined how interaction between two loci creates LD in a disease population and showed that the mathematical formulation of the new definition for gene-gene interaction between two loci was similar to that of the LD between two loci. This finding motived us to develop an LD-based statistic to detect gene-gene interaction between two unlinked loci. The null distribution and type I error rates of the LD-based statistic for testing gene-gene interaction were validated using extensive simulation studies. We found that the new test statistic was more powerful than the traditional logistic regression under three two-locus disease models and demonstrated that the power of the test statistic depends on the measure of gene-gene interaction. We also investigated the impact of using tagging SNPs for testing interaction on the power to detect interaction between two unlinked loci. Finally, to evaluate the performance of our new method, we applied the LD-based statistic to two published data sets. Our results showed that the P values of the LD-based statistic were smaller than those obtained by other approaches, including logistic regression models.", "author" : [ { "dropping-particle" : "", "family" : "Zhao", "given" : "J", "non-dropping-particle" : "", "parse-names" : false, "suffix" : "" }, { "dropping-particle" : "", "family" : "Jin", "given" : "L", "non-dropping-particle" : "", "parse-names" : false, "suffix" : "" }, { "dropping-particle" : "", "family" : "Xiong", "given" : "M", "non-dropping-particle" : "", "parse-names" : false, "suffix" : "" } ], "container-title" : "Am J Hum Genet", "edition" : "2006/10/13", "id" : "ITEM-1", "issue" : "5", "issued" : { "date-parts" : [ [ "2006" ] ] }, "note" : "Zhao, Jinying\nJin, Li\nXiong, Momiao\nES09912/ES/NIEHS NIH HHS/United States\nHL74735/HL/NHLBI NIH HHS/United States\nP01 AR052915-01A1/AR/NIAMS NIH HHS/United States\nResearch Support, N.I.H., Extramural\nResearch Support, Non-U.S. Gov't\nUnited States\nAmerican journal of human genetics\nAm J Hum Genet. 2006 Nov;79(5):831-45. Epub 2006 Sep 21.", "page" : "831-845", "title" : "Test for interaction between two unlinked loci", "type" : "article-journal", "volume" : "79" }, "uris" : [ "http://www.mendeley.com/documents/?uuid=5a56498c-d5d7-406d-9588-a1fa1bfaf708" ] } ], "mendeley" : { "previouslyFormattedCitation" : "&lt;sup&gt;32&lt;/sup&gt;" }, "properties" : { "noteIndex" : 0 }, "schema" : "https://github.com/citation-style-language/schema/raw/master/csl-citation.json" }</w:instrText>
      </w:r>
      <w:r w:rsidR="00C4057C">
        <w:fldChar w:fldCharType="separate"/>
      </w:r>
      <w:r w:rsidR="009D14BF" w:rsidRPr="009D14BF">
        <w:rPr>
          <w:noProof/>
          <w:vertAlign w:val="superscript"/>
        </w:rPr>
        <w:t>32</w:t>
      </w:r>
      <w:r w:rsidR="00C4057C">
        <w:fldChar w:fldCharType="end"/>
      </w:r>
      <w:r>
        <w:t xml:space="preserve">, </w:t>
      </w:r>
      <w:r w:rsidR="003709DC">
        <w:t xml:space="preserve">this approach </w:t>
      </w:r>
      <w:r>
        <w:t>was recently implemented in SIXPAC to perform fast pairwise genome scans</w:t>
      </w:r>
      <w:r w:rsidR="00C4057C">
        <w:fldChar w:fldCharType="begin" w:fldLock="1"/>
      </w:r>
      <w:r w:rsidR="009D14BF">
        <w:instrText>ADDIN CSL_CITATION { "citationItems" : [ { "id" : "ITEM-1", "itemData" : { "DOI" : "gr.137885.112 [pii]\n10.1101/gr.137885.112 [doi]", "ISBN" : "1549-5469 (Electronic)\n1088-9051 (Linking)", "PMID" : "22767386", "abstract" : "Long-range gene-gene interactions are biologically compelling models for disease genetics and can provide insights on relevant mechanisms and pathways. Despite considerable effort, rigorous interaction mapping in humans has remained prohibitively difficult due to computational and statistical limitations. We introduce a novel algorithmic approach to find long-range interactions in common diseases using a standard two-locus test that contrasts the linkage disequilibrium between SNPs in cases and controls. Our ultrafast method overcomes the computational burden of a genome x genome scan by using a novel randomization technique that requires 10x to 100x fewer tests than a brute-force approach. By sampling small groups of cases and highlighting combinations of alleles carried by all individuals in the group, this algorithm drastically trims the universe of combinations while simultaneously guaranteeing that all statistically significant pairs are reported. Our implementation can comprehensively scan large data sets (2K cases, 3K controls, 500K SNPs) to find all candidate pairwise interactions (LD-contrast ) in a few hours-a task that typically took days or weeks to complete by methods running on equivalent desktop computers. We applied our method to the Wellcome Trust bipolar disorder data and found a significant interaction between SNPs located within genes encoding two calcium channel subunits: RYR2 on chr1q43 and CACNA2D4 on chr12p13 (LD-contrast test, ). We replicated this pattern of interchromosomal LD between the genes in a separate bipolar data set from the GAIN project, demonstrating an example of gene-gene interaction that plays a role in the largely uncharted genetic landscape of bipolar disorder.", "author" : [ { "dropping-particle" : "", "family" : "Prabhu", "given" : "S", "non-dropping-particle" : "", "parse-names" : false, "suffix" : "" }, { "dropping-particle" : "", "family" : "Pe'er", "given" : "I", "non-dropping-particle" : "", "parse-names" : false, "suffix" : "" } ], "container-title" : "Genome Res", "edition" : "2012/07/07", "id" : "ITEM-1", "issue" : "11", "issued" : { "date-parts" : [ [ "2012" ] ] }, "note" : "Prabhu, Snehit\nPe'er, Itsik\nU54 CA121852-06/CA/NCI NIH HHS/United States\nWellcome Trust/United Kingdom\nMeta-Analysis\nResearch Support, N.I.H., Extramural\nResearch Support, Non-U.S. Gov't\nUnited States\nGenome research\nGenome Res. 2012 Nov;22(11):2230-40. doi: 10.1101/gr.137885.112. Epub 2012 Jul 5.", "page" : "2230-2240", "title" : "Ultrafast genome-wide scan for SNP-SNP interactions in common complex disease", "type" : "article-journal", "volume" : "22" }, "uris" : [ "http://www.mendeley.com/documents/?uuid=eedc4873-099e-453b-b5df-f4207fdd2d2e" ] } ], "mendeley" : { "previouslyFormattedCitation" : "&lt;sup&gt;18&lt;/sup&gt;" }, "properties" : { "noteIndex" : 0 }, "schema" : "https://github.com/citation-style-language/schema/raw/master/csl-citation.json" }</w:instrText>
      </w:r>
      <w:r w:rsidR="00C4057C">
        <w:fldChar w:fldCharType="separate"/>
      </w:r>
      <w:r w:rsidR="009D14BF" w:rsidRPr="009D14BF">
        <w:rPr>
          <w:noProof/>
          <w:vertAlign w:val="superscript"/>
        </w:rPr>
        <w:t>18</w:t>
      </w:r>
      <w:r w:rsidR="00C4057C">
        <w:fldChar w:fldCharType="end"/>
      </w:r>
      <w:r>
        <w:t xml:space="preserve"> but with several issues to be addressed to become more applicable for GWAS: HWE does not always hold</w:t>
      </w:r>
      <w:r w:rsidR="00C4057C">
        <w:fldChar w:fldCharType="begin" w:fldLock="1"/>
      </w:r>
      <w:r w:rsidR="009D14BF">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instrText>
      </w:r>
      <w:r w:rsidR="00C4057C">
        <w:fldChar w:fldCharType="separate"/>
      </w:r>
      <w:r w:rsidR="009D14BF" w:rsidRPr="009D14BF">
        <w:rPr>
          <w:noProof/>
          <w:vertAlign w:val="superscript"/>
        </w:rPr>
        <w:t>15</w:t>
      </w:r>
      <w:r w:rsidR="00C4057C">
        <w:fldChar w:fldCharType="end"/>
      </w:r>
      <w:r>
        <w:t xml:space="preserve">; phasing SNP genotype data is computational expensive; </w:t>
      </w:r>
      <w:r w:rsidR="009E6779">
        <w:t xml:space="preserve">possible </w:t>
      </w:r>
      <w:r>
        <w:t>intra-locus interactions</w:t>
      </w:r>
      <w:r w:rsidR="00C4057C">
        <w:fldChar w:fldCharType="begin" w:fldLock="1"/>
      </w:r>
      <w:r w:rsidR="009D14BF">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"ISBN" : "1018-4813", "author" : [ { "dropping-particle" : "", "family" : "Haig", "given" : "David", "non-dropping-particle" : "", "parse-names" : false, "suffix" : "" } ], "container-title" : "Eur J Hum Genet", "id" : "ITEM-2", "issue" : "2", "issued" : { "date-parts" : [ [ "2011" ] ] }, "page" : "123", "publisher" : "Macmillan Publishers Limited", "title" : "Does heritability hide in epistasis between linked SNPs?", "type" : "article-journal", "volume" : "19" }, "uris" : [ "http://www.mendeley.com/documents/?uuid=7ccc79a7-81fc-430b-b1d8-31109f60ebef" ] } ], "mendeley" : { "previouslyFormattedCitation" : "&lt;sup&gt;21,33&lt;/sup&gt;" }, "properties" : { "noteIndex" : 0 }, "schema" : "https://github.com/citation-style-language/schema/raw/master/csl-citation.json" }</w:instrText>
      </w:r>
      <w:r w:rsidR="00C4057C">
        <w:fldChar w:fldCharType="separate"/>
      </w:r>
      <w:r w:rsidR="009D14BF" w:rsidRPr="009D14BF">
        <w:rPr>
          <w:noProof/>
          <w:vertAlign w:val="superscript"/>
        </w:rPr>
        <w:t>21,33</w:t>
      </w:r>
      <w:r w:rsidR="00C4057C">
        <w:fldChar w:fldCharType="end"/>
      </w:r>
      <w:r w:rsidR="009E6779">
        <w:t xml:space="preserve"> are ignored</w:t>
      </w:r>
      <w:r>
        <w:t>. Correlation-based measures of LD do not require HWE or phasing</w:t>
      </w:r>
      <w:r w:rsidR="00C4057C">
        <w:fldChar w:fldCharType="begin" w:fldLock="1"/>
      </w:r>
      <w:r w:rsidR="009D14BF">
        <w:instrText>ADDIN CSL_CITATION { "citationItems" : [ { "id" : "ITEM-1", "itemData" : { "DOI" : "10.1159/000179560", "ISBN" : "1423-0062\n0001-5652 (Linking)", "PMID" : "19077429", "abstract" : "Measuring the extent of linkage disequilibrium (LD) between single nucleotide polymorphisms (SNPs) is of considerable importance, and many different between SNP association measures including Lewontin's D' and Pearson's correlation coefficient rho have been proposed. The vast majority of these association measures are based on haplotypes instead of genotypes. If no family data are available, the required additional haplotype estimation step is based on the assumption of Hardy-Weinberg equilibrium (HWE). In this paper we propose to estimate the extent of LD by using a genotype- rather than haplotype-based measure. Furthermore, we require of an appropriate measure of LD that it should remain invariant under the transition from haplotypes to diploid genotypes if HWE holds. We show that Pearson's rhofulfills this invariance property in contrast to a variety of different LD measures including D'. We derive the asymptotic distribution of the empirical product-moment correlation R for counting variables and construct asymptotically valid confidence intervals using Fisher's z-transformation. We demonstrate the validity of our approach by a numerical study of the coverage properties. We show that the loss in precision encountered by using genotype rather than haplotype data for estimating the association between SNPs is negligible for practical purposes. We finally illustrate our approach with data from an association study of IL-4 associated phenotypes and polymorphisms from the human IL-4 receptor alpha chain gene (IL4R).", "author" : [ { "dropping-particle" : "", "family" : "Wellek", "given" : "S", "non-dropping-particle" : "", "parse-names" : false, "suffix" : "" }, { "dropping-particle" : "", "family" : "Ziegler", "given" : "A", "non-dropping-particle" : "", "parse-names" : false, "suffix" : "" } ], "container-title" : "Hum Hered", "id" : "ITEM-1", "issue" : "2", "issued" : { "date-parts" : [ [ "2009" ] ] }, "note" : "Comparative Study\nJournal Article\nResearch Support, Non-U.S. Gov't", "page" : "128-139", "title" : "A genotype-based approach to assessing the association between single nucleotide polymorphisms", "type" : "article-journal", "volume" : "67" }, "uris" : [ "http://www.mendeley.com/documents/?uuid=a2109a8c-70dd-4e2d-b46e-0e49c9806ff4" ] } ], "mendeley" : { "previouslyFormattedCitation" : "&lt;sup&gt;34&lt;/sup&gt;" }, "properties" : { "noteIndex" : 0 }, "schema" : "https://github.com/citation-style-language/schema/raw/master/csl-citation.json" }</w:instrText>
      </w:r>
      <w:r w:rsidR="00C4057C">
        <w:fldChar w:fldCharType="separate"/>
      </w:r>
      <w:r w:rsidR="009D14BF" w:rsidRPr="009D14BF">
        <w:rPr>
          <w:noProof/>
          <w:vertAlign w:val="superscript"/>
        </w:rPr>
        <w:t>34</w:t>
      </w:r>
      <w:r w:rsidR="00C4057C">
        <w:fldChar w:fldCharType="end"/>
      </w:r>
      <w:r>
        <w:t xml:space="preserve"> and have been increasingly used in studying epistasis in GWAS</w:t>
      </w:r>
      <w:r w:rsidR="00C4057C">
        <w:fldChar w:fldCharType="begin" w:fldLock="1"/>
      </w:r>
      <w:r w:rsidR="009D14BF">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"id" : "ITEM-2", "itemData" : { "DOI" : "10.1038/ejhg.2010.196", "ISSN" : "1018-4813", "author" : [ { "dropping-particle" : "", "family" : "Kam-Thong", "given" : "Tony", "non-dropping-particle" : "", "parse-names" : false, "suffix" : "" }, { "dropping-particle" : "", "family" : "Czamara", "given" : "Darina", "non-dropping-particle" : "", "parse-names" : false, "suffix" : "" }, { "dropping-particle" : "", "family" : "Tsuda", "given" : "Koji", "non-dropping-particle" : "", "parse-names" : false, "suffix" : "" }, { "dropping-particle" : "", "family" : "Borgwardt", "given" : "Karsten", "non-dropping-particle" : "", "parse-names" : false, "suffix" : "" }, { "dropping-particle" : "", "family" : "Lewis", "given" : "Cathryn M", "non-dropping-particle" : "", "parse-names" : false, "suffix" : "" }, { "dropping-particle" : "", "family" : "Erhardt-Lehmann", "given" : "Angelika", "non-dropping-particle" : "", "parse-names" : false, "suffix" : "" }, { "dropping-particle" : "", "family" : "Hemmer", "given" : "Bernhard", "non-dropping-particle" : "", "parse-names" : false, "suffix" : "" }, { "dropping-particle" : "", "family" : "Rieckmann", "given" : "Peter", "non-dropping-particle" : "", "parse-names" : false, "suffix" : "" }, { "dropping-particle" : "", "family" : "Daake", "given" : "Markus", "non-dropping-particle" : "", "parse-names" : false, "suffix" : "" }, { "dropping-particle" : "", "family" : "Weber", "given" : "Frank", "non-dropping-particle" : "", "parse-names" : false, "suffix" : "" }, { "dropping-particle" : "", "family" : "Wolf", "given" : "Christiane", "non-dropping-particle" : "", "parse-names" : false, "suffix" : "" }, { "dropping-particle" : "", "family" : "Ziegler", "given" : "Andreas", "non-dropping-particle" : "", "parse-names" : false, "suffix" : "" }, { "dropping-particle" : "", "family" : "P\u00fctz", "given" : "Benno", "non-dropping-particle" : "", "parse-names" : false, "suffix" : "" }, { "dropping-particle" : "", "family" : "Holsboer", "given" : "Florian", "non-dropping-particle" : "", "parse-names" : false, "suffix" : "" }, { "dropping-particle" : "", "family" : "Sch\u00f6lkopf", "given" : "Bernhard", "non-dropping-particle" : "", "parse-names" : false, "suffix" : "" }, { "dropping-particle" : "", "family" : "M\u00fcller-Myhsok", "given" : "Bertram", "non-dropping-particle" : "", "parse-names" : false, "suffix" : "" } ], "container-title" : "European Journal of Human Genetics", "id" : "ITEM-2", "issue" : "4", "issued" : { "date-parts" : [ [ "2010", "12", "8" ] ] }, "page" : "465-471", "title" : "EPIBLASTER-fast exhaustive two-locus epistasis detection strategy using graphical processing units", "type" : "article-journal", "volume" : "19" }, "uris" : [ "http://www.mendeley.com/documents/?uuid=23d7c55c-e572-4dd0-ac3c-32c3ad5cefd6" ] }, { "id" : "ITEM-3", "itemData" : { "DOI" : "10.1371/journal.pone.0070774", "ISBN" : "1932-6203\n1932-6203 (Linking)", "PMID" : "23923021", "abstract" : "Currently, the genetic variants identified by genome wide association study (GWAS) generally only account for a small proportion of the total heritability for complex disease. One crucial reason is the underutilization of gene-gene joint effects commonly encountered in GWAS, which includes their main effects and co-association. However, gene-gene co-association is often customarily put into the framework of gene-gene interaction vaguely. From the causal graph perspective, we elucidate in detail the concept and rationality of gene-gene co-association as well as its relationship with traditional gene-gene interaction, and propose two Fisher r-to-z transformation-based simple statistics to detect it. Three series of simulations further highlight that gene-gene co-association refers to the extent to which the joint effects of two genes differs from the main effects, not only due to the traditional interaction under the nearly independent condition but the correlation between two genes. The proposed statistics are more powerful than logistic regression under various situations, cannot be affected by linkage disequilibrium and can have acceptable false positive rate as long as strictly following the reasonable GWAS data analysis roadmap. Furthermore, an application to gene pathway analysis associated with leprosy confirms in practice that our proposed gene-gene co-association concepts as well as the correspondingly proposed statistics are strongly in line with reality.", "author" : [ { "dropping-particle" : "", "family" : "Yuan", "given" : "Z", "non-dropping-particle" : "", "parse-names" : false, "suffix" : "" }, { "dropping-particle" : "", "family" : "Liu", "given" : "H", "non-dropping-particle" : "", "parse-names" : false, "suffix" : "" }, { "dropping-particle" : "", "family" : "Zhang", "given" : "X", "non-dropping-particle" : "", "parse-names" : false, "suffix" : "" }, { "dropping-particle" : "", "family" : "Li", "given" : "F", "non-dropping-particle" : "", "parse-names" : false, "suffix" : "" }, { "dropping-particle" : "", "family" : "Zhao", "given" : "J", "non-dropping-particle" : "", "parse-names" : false, "suffix" : "" }, { "dropping-particle" : "", "family" : "Zhang", "given" : "F", "non-dropping-particle" : "", "parse-names" : false, "suffix" : "" }, { "dropping-particle" : "", "family" : "Xue", "given" : "F", "non-dropping-particle" : "", "parse-names" : false, "suffix" : "" } ], "container-title" : "PLoS One", "id" : "ITEM-3", "issue" : "7", "issued" : { "date-parts" : [ [ "2013" ] ] }, "note" : "Journal Article", "page" : "e70774", "title" : "From Interaction to Co-Association -A Fisher r-To-z Transformation-Based Simple Statistic for Real World Genome-Wide Association Study", "type" : "article-journal", "volume" : "8" }, "uris" : [ "http://www.mendeley.com/documents/?uuid=cae3c5c0-8ccd-4038-8360-96b4aa95c3be" ] } ], "mendeley" : { "previouslyFormattedCitation" : "&lt;sup&gt;15,16,35&lt;/sup&gt;" }, "properties" : { "noteIndex" : 0 }, "schema" : "https://github.com/citation-style-language/schema/raw/master/csl-citation.json" }</w:instrText>
      </w:r>
      <w:r w:rsidR="00C4057C">
        <w:fldChar w:fldCharType="separate"/>
      </w:r>
      <w:r w:rsidR="009D14BF" w:rsidRPr="009D14BF">
        <w:rPr>
          <w:noProof/>
          <w:vertAlign w:val="superscript"/>
        </w:rPr>
        <w:t>15,16,35</w:t>
      </w:r>
      <w:r w:rsidR="00C4057C">
        <w:fldChar w:fldCharType="end"/>
      </w:r>
      <w:r>
        <w:t>. For example, for each pair of SNPs one can compute their Pearson’s correlations in cases and controls separately and derive a Z-score statistic based on the difference to test interactions</w:t>
      </w:r>
      <w:r w:rsidR="00C4057C">
        <w:fldChar w:fldCharType="begin" w:fldLock="1"/>
      </w:r>
      <w:r w:rsidR="009D14BF">
        <w:instrText>ADDIN CSL_CITATION { "citationItems" : [ { "id" : "ITEM-1", "itemData" : { "DOI" : "10.1038/ejhg.2010.196", "ISSN" : "1018-4813", "author" : [ { "dropping-particle" : "", "family" : "Kam-Thong", "given" : "Tony", "non-dropping-particle" : "", "parse-names" : false, "suffix" : "" }, { "dropping-particle" : "", "family" : "Czamara", "given" : "Darina", "non-dropping-particle" : "", "parse-names" : false, "suffix" : "" }, { "dropping-particle" : "", "family" : "Tsuda", "given" : "Koji", "non-dropping-particle" : "", "parse-names" : false, "suffix" : "" }, { "dropping-particle" : "", "family" : "Borgwardt", "given" : "Karsten", "non-dropping-particle" : "", "parse-names" : false, "suffix" : "" }, { "dropping-particle" : "", "family" : "Lewis", "given" : "Cathryn M", "non-dropping-particle" : "", "parse-names" : false, "suffix" : "" }, { "dropping-particle" : "", "family" : "Erhardt-Lehmann", "given" : "Angelika", "non-dropping-particle" : "", "parse-names" : false, "suffix" : "" }, { "dropping-particle" : "", "family" : "Hemmer", "given" : "Bernhard", "non-dropping-particle" : "", "parse-names" : false, "suffix" : "" }, { "dropping-particle" : "", "family" : "Rieckmann", "given" : "Peter", "non-dropping-particle" : "", "parse-names" : false, "suffix" : "" }, { "dropping-particle" : "", "family" : "Daake", "given" : "Markus", "non-dropping-particle" : "", "parse-names" : false, "suffix" : "" }, { "dropping-particle" : "", "family" : "Weber", "given" : "Frank", "non-dropping-particle" : "", "parse-names" : false, "suffix" : "" }, { "dropping-particle" : "", "family" : "Wolf", "given" : "Christiane", "non-dropping-particle" : "", "parse-names" : false, "suffix" : "" }, { "dropping-particle" : "", "family" : "Ziegler", "given" : "Andreas", "non-dropping-particle" : "", "parse-names" : false, "suffix" : "" }, { "dropping-particle" : "", "family" : "P\u00fctz", "given" : "Benno", "non-dropping-particle" : "", "parse-names" : false, "suffix" : "" }, { "dropping-particle" : "", "family" : "Holsboer", "given" : "Florian", "non-dropping-particle" : "", "parse-names" : false, "suffix" : "" }, { "dropping-particle" : "", "family" : "Sch\u00f6lkopf", "given" : "Bernhard", "non-dropping-particle" : "", "parse-names" : false, "suffix" : "" }, { "dropping-particle" : "", "family" : "M\u00fcller-Myhsok", "given" : "Bertram", "non-dropping-particle" : "", "parse-names" : false, "suffix" : "" } ], "container-title" : "European Journal of Human Genetics", "id" : "ITEM-1", "issue" : "4", "issued" : { "date-parts" : [ [ "2010", "12", "8" ] ] }, "page" : "465-471", "title" : "EPIBLASTER-fast exhaustive two-locus epistasis detection strategy using graphical processing units", "type" : "article-journal", "volume" : "19" }, "uris" : [ "http://www.mendeley.com/documents/?uuid=23d7c55c-e572-4dd0-ac3c-32c3ad5cefd6" ] }, { "id" : "ITEM-2", "itemData" : { "DOI" : "10.1159/000179560", "ISBN" : "1423-0062\n0001-5652 (Linking)", "PMID" : "19077429", "abstract" : "Measuring the extent of linkage disequilibrium (LD) between single nucleotide polymorphisms (SNPs) is of considerable importance, and many different between SNP association measures including Lewontin's D' and Pearson's correlation coefficient rho have been proposed. The vast majority of these association measures are based on haplotypes instead of genotypes. If no family data are available, the required additional haplotype estimation step is based on the assumption of Hardy-Weinberg equilibrium (HWE). In this paper we propose to estimate the extent of LD by using a genotype- rather than haplotype-based measure. Furthermore, we require of an appropriate measure of LD that it should remain invariant under the transition from haplotypes to diploid genotypes if HWE holds. We show that Pearson's rhofulfills this invariance property in contrast to a variety of different LD measures including D'. We derive the asymptotic distribution of the empirical product-moment correlation R for counting variables and construct asymptotically valid confidence intervals using Fisher's z-transformation. We demonstrate the validity of our approach by a numerical study of the coverage properties. We show that the loss in precision encountered by using genotype rather than haplotype data for estimating the association between SNPs is negligible for practical purposes. We finally illustrate our approach with data from an association study of IL-4 associated phenotypes and polymorphisms from the human IL-4 receptor alpha chain gene (IL4R).", "author" : [ { "dropping-particle" : "", "family" : "Wellek", "given" : "S", "non-dropping-particle" : "", "parse-names" : false, "suffix" : "" }, { "dropping-particle" : "", "family" : "Ziegler", "given" : "A", "non-dropping-particle" : "", "parse-names" : false, "suffix" : "" } ], "container-title" : "Hum Hered", "id" : "ITEM-2", "issue" : "2", "issued" : { "date-parts" : [ [ "2009" ] ] }, "note" : "Comparative Study\nJournal Article\nResearch Support, Non-U.S. Gov't", "page" : "128-139", "title" : "A genotype-based approach to assessing the association between single nucleotide polymorphisms", "type" : "article-journal", "volume" : "67" }, "uris" : [ "http://www.mendeley.com/documents/?uuid=a2109a8c-70dd-4e2d-b46e-0e49c9806ff4" ] } ], "mendeley" : { "previouslyFormattedCitation" : "&lt;sup&gt;16,34&lt;/sup&gt;" }, "properties" : { "noteIndex" : 0 }, "schema" : "https://github.com/citation-style-language/schema/raw/master/csl-citation.json" }</w:instrText>
      </w:r>
      <w:r w:rsidR="00C4057C">
        <w:fldChar w:fldCharType="separate"/>
      </w:r>
      <w:r w:rsidR="009D14BF" w:rsidRPr="009D14BF">
        <w:rPr>
          <w:noProof/>
          <w:vertAlign w:val="superscript"/>
        </w:rPr>
        <w:t>16,34</w:t>
      </w:r>
      <w:r w:rsidR="00C4057C">
        <w:fldChar w:fldCharType="end"/>
      </w:r>
      <w:r>
        <w:t xml:space="preserve">. Unfortunately, the Z-score statistic is still subject to inflated false positives when </w:t>
      </w:r>
      <w:r w:rsidR="00BA0C66">
        <w:t xml:space="preserve">the </w:t>
      </w:r>
      <w:r>
        <w:t xml:space="preserve">two SNPs </w:t>
      </w:r>
      <w:r w:rsidR="00BA0C66">
        <w:t xml:space="preserve">are </w:t>
      </w:r>
      <w:r>
        <w:t>in LD and/or with marginal effects</w:t>
      </w:r>
      <w:r w:rsidR="00C4057C">
        <w:fldChar w:fldCharType="begin" w:fldLock="1"/>
      </w:r>
      <w:r w:rsidR="009D14BF">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instrText>
      </w:r>
      <w:r w:rsidR="00C4057C">
        <w:fldChar w:fldCharType="separate"/>
      </w:r>
      <w:r w:rsidR="009D14BF" w:rsidRPr="009D14BF">
        <w:rPr>
          <w:noProof/>
          <w:vertAlign w:val="superscript"/>
        </w:rPr>
        <w:t>15</w:t>
      </w:r>
      <w:r w:rsidR="00C4057C">
        <w:fldChar w:fldCharType="end"/>
      </w:r>
      <w:del w:id="47" w:author="pcinst" w:date="2014-01-20T16:44:00Z">
        <w:r w:rsidDel="0080211C">
          <w:delText>, which</w:delText>
        </w:r>
      </w:del>
      <w:ins w:id="48" w:author="pcinst" w:date="2014-01-20T16:44:00Z">
        <w:r w:rsidR="0080211C">
          <w:t>. This</w:t>
        </w:r>
      </w:ins>
      <w:r>
        <w:t xml:space="preserve"> may be cured in the logistic regression model</w:t>
      </w:r>
      <w:r w:rsidR="00C4057C">
        <w:fldChar w:fldCharType="begin" w:fldLock="1"/>
      </w:r>
      <w:r w:rsidR="009D14BF">
        <w:instrText>ADDIN CSL_CITATION { "citationItems" : [ { "id" : "ITEM-1", "itemData" : { "DOI" : "10.1371/journal.pone.0070774", "ISBN" : "1932-6203\n1932-6203 (Linking)", "PMID" : "23923021", "abstract" : "Currently, the genetic variants identified by genome wide association study (GWAS) generally only account for a small proportion of the total heritability for complex disease. One crucial reason is the underutilization of gene-gene joint effects commonly encountered in GWAS, which includes their main effects and co-association. However, gene-gene co-association is often customarily put into the framework of gene-gene interaction vaguely. From the causal graph perspective, we elucidate in detail the concept and rationality of gene-gene co-association as well as its relationship with traditional gene-gene interaction, and propose two Fisher r-to-z transformation-based simple statistics to detect it. Three series of simulations further highlight that gene-gene co-association refers to the extent to which the joint effects of two genes differs from the main effects, not only due to the traditional interaction under the nearly independent condition but the correlation between two genes. The proposed statistics are more powerful than logistic regression under various situations, cannot be affected by linkage disequilibrium and can have acceptable false positive rate as long as strictly following the reasonable GWAS data analysis roadmap. Furthermore, an application to gene pathway analysis associated with leprosy confirms in practice that our proposed gene-gene co-association concepts as well as the correspondingly proposed statistics are strongly in line with reality.", "author" : [ { "dropping-particle" : "", "family" : "Yuan", "given" : "Z", "non-dropping-particle" : "", "parse-names" : false, "suffix" : "" }, { "dropping-particle" : "", "family" : "Liu", "given" : "H", "non-dropping-particle" : "", "parse-names" : false, "suffix" : "" }, { "dropping-particle" : "", "family" : "Zhang", "given" : "X", "non-dropping-particle" : "", "parse-names" : false, "suffix" : "" }, { "dropping-particle" : "", "family" : "Li", "given" : "F", "non-dropping-particle" : "", "parse-names" : false, "suffix" : "" }, { "dropping-particle" : "", "family" : "Zhao", "given" : "J", "non-dropping-particle" : "", "parse-names" : false, "suffix" : "" }, { "dropping-particle" : "", "family" : "Zhang", "given" : "F", "non-dropping-particle" : "", "parse-names" : false, "suffix" : "" }, { "dropping-particle" : "", "family" : "Xue", "given" : "F", "non-dropping-particle" : "", "parse-names" : false, "suffix" : "" } ], "container-title" : "PLoS One", "id" : "ITEM-1", "issue" : "7", "issued" : { "date-parts" : [ [ "2013" ] ] }, "note" : "Journal Article", "page" : "e70774", "title" : "From Interaction to Co-Association -A Fisher r-To-z Transformation-Based Simple Statistic for Real World Genome-Wide Association Study", "type" : "article-journal", "volume" : "8" }, "uris" : [ "http://www.mendeley.com/documents/?uuid=cae3c5c0-8ccd-4038-8360-96b4aa95c3be" ] } ], "mendeley" : { "previouslyFormattedCitation" : "&lt;sup&gt;35&lt;/sup&gt;" }, "properties" : { "noteIndex" : 0 }, "schema" : "https://github.com/citation-style-language/schema/raw/master/csl-citation.json" }</w:instrText>
      </w:r>
      <w:r w:rsidR="00C4057C">
        <w:fldChar w:fldCharType="separate"/>
      </w:r>
      <w:r w:rsidR="009D14BF" w:rsidRPr="009D14BF">
        <w:rPr>
          <w:noProof/>
          <w:vertAlign w:val="superscript"/>
        </w:rPr>
        <w:t>35</w:t>
      </w:r>
      <w:r w:rsidR="00C4057C">
        <w:fldChar w:fldCharType="end"/>
      </w:r>
      <w:r>
        <w:t xml:space="preserve">. Therefore a two-step solution </w:t>
      </w:r>
      <w:r w:rsidR="00125ED8">
        <w:t xml:space="preserve">using the Z-score </w:t>
      </w:r>
      <w:r w:rsidR="00125ED8">
        <w:lastRenderedPageBreak/>
        <w:t xml:space="preserve">statistic for screening and </w:t>
      </w:r>
      <w:r w:rsidR="00125ED8" w:rsidRPr="00556F24">
        <w:t xml:space="preserve">logistic regression </w:t>
      </w:r>
      <w:r w:rsidR="00125ED8">
        <w:t xml:space="preserve">models for </w:t>
      </w:r>
      <w:r w:rsidR="00125ED8" w:rsidRPr="00556F24">
        <w:t>test</w:t>
      </w:r>
      <w:r w:rsidR="00125ED8">
        <w:t>ing</w:t>
      </w:r>
      <w:r w:rsidR="00C4057C">
        <w:fldChar w:fldCharType="begin" w:fldLock="1"/>
      </w:r>
      <w:r w:rsidR="009D14BF">
        <w:instrText>ADDIN CSL_CITATION { "citationItems" : [ { "id" : "ITEM-1", "itemData" : { "DOI" : "10.1038/ejhg.2010.196", "ISSN" : "1018-4813", "author" : [ { "dropping-particle" : "", "family" : "Kam-Thong", "given" : "Tony", "non-dropping-particle" : "", "parse-names" : false, "suffix" : "" }, { "dropping-particle" : "", "family" : "Czamara", "given" : "Darina", "non-dropping-particle" : "", "parse-names" : false, "suffix" : "" }, { "dropping-particle" : "", "family" : "Tsuda", "given" : "Koji", "non-dropping-particle" : "", "parse-names" : false, "suffix" : "" }, { "dropping-particle" : "", "family" : "Borgwardt", "given" : "Karsten", "non-dropping-particle" : "", "parse-names" : false, "suffix" : "" }, { "dropping-particle" : "", "family" : "Lewis", "given" : "Cathryn M", "non-dropping-particle" : "", "parse-names" : false, "suffix" : "" }, { "dropping-particle" : "", "family" : "Erhardt-Lehmann", "given" : "Angelika", "non-dropping-particle" : "", "parse-names" : false, "suffix" : "" }, { "dropping-particle" : "", "family" : "Hemmer", "given" : "Bernhard", "non-dropping-particle" : "", "parse-names" : false, "suffix" : "" }, { "dropping-particle" : "", "family" : "Rieckmann", "given" : "Peter", "non-dropping-particle" : "", "parse-names" : false, "suffix" : "" }, { "dropping-particle" : "", "family" : "Daake", "given" : "Markus", "non-dropping-particle" : "", "parse-names" : false, "suffix" : "" }, { "dropping-particle" : "", "family" : "Weber", "given" : "Frank", "non-dropping-particle" : "", "parse-names" : false, "suffix" : "" }, { "dropping-particle" : "", "family" : "Wolf", "given" : "Christiane", "non-dropping-particle" : "", "parse-names" : false, "suffix" : "" }, { "dropping-particle" : "", "family" : "Ziegler", "given" : "Andreas", "non-dropping-particle" : "", "parse-names" : false, "suffix" : "" }, { "dropping-particle" : "", "family" : "P\u00fctz", "given" : "Benno", "non-dropping-particle" : "", "parse-names" : false, "suffix" : "" }, { "dropping-particle" : "", "family" : "Holsboer", "given" : "Florian", "non-dropping-particle" : "", "parse-names" : false, "suffix" : "" }, { "dropping-particle" : "", "family" : "Sch\u00f6lkopf", "given" : "Bernhard", "non-dropping-particle" : "", "parse-names" : false, "suffix" : "" }, { "dropping-particle" : "", "family" : "M\u00fcller-Myhsok", "given" : "Bertram", "non-dropping-particle" : "", "parse-names" : false, "suffix" : "" } ], "container-title" : "European Journal of Human Genetics", "id" : "ITEM-1", "issue" : "4", "issued" : { "date-parts" : [ [ "2010", "12", "8" ] ] }, "page" : "465-471", "title" : "EPIBLASTER-fast exhaustive two-locus epistasis detection strategy using graphical processing units", "type" : "article-journal", "volume" : "19" }, "uris" : [ "http://www.mendeley.com/documents/?uuid=23d7c55c-e572-4dd0-ac3c-32c3ad5cefd6" ] } ], "mendeley" : { "previouslyFormattedCitation" : "&lt;sup&gt;16&lt;/sup&gt;" }, "properties" : { "noteIndex" : 0 }, "schema" : "https://github.com/citation-style-language/schema/raw/master/csl-citation.json" }</w:instrText>
      </w:r>
      <w:r w:rsidR="00C4057C">
        <w:fldChar w:fldCharType="separate"/>
      </w:r>
      <w:r w:rsidR="009D14BF" w:rsidRPr="009D14BF">
        <w:rPr>
          <w:noProof/>
          <w:vertAlign w:val="superscript"/>
        </w:rPr>
        <w:t>16</w:t>
      </w:r>
      <w:r w:rsidR="00C4057C">
        <w:fldChar w:fldCharType="end"/>
      </w:r>
      <w:r w:rsidR="003709DC">
        <w:t xml:space="preserve"> </w:t>
      </w:r>
      <w:r w:rsidR="00125ED8">
        <w:t>can</w:t>
      </w:r>
      <w:r w:rsidR="00BA0C66">
        <w:t xml:space="preserve"> control </w:t>
      </w:r>
      <w:r>
        <w:t xml:space="preserve">false positives without losing the power advantage in the LD-based methods. </w:t>
      </w:r>
    </w:p>
    <w:p w14:paraId="1D6AECAC" w14:textId="11A7B2F4" w:rsidR="00C01BA3" w:rsidRDefault="00C01BA3" w:rsidP="00C01BA3">
      <w:r>
        <w:t>Haplotype-based methods face an additional issue: uncertainty in estimating haplotype frequencies especially when the HWE assumption does not hold</w:t>
      </w:r>
      <w:r w:rsidR="00C4057C">
        <w:fldChar w:fldCharType="begin" w:fldLock="1"/>
      </w:r>
      <w:r w:rsidR="009D14BF">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"id" : "ITEM-2", "itemData" : { "DOI" : "bbs087 [pii]\n10.1093/bib/bbs087 [doi]", "ISBN" : "1477-4054 (Electronic)\n1467-5463 (Linking)", "PMID" : "23325548", "abstract" : "Set-based association studies based on genes or pathways have shown great promise in interpreting association signals associated with complex diseases. These approaches are particularly useful when variants in a set have moderate effects and are difficult to be detected with single marker analysis, especially when variants function jointly in a complicated manner. The set-based analyses use a summary statistic such as the maximum or average of individual signal (e.g. a chi-square statistic) over all variants in a set, or consider their joint distribution to assess the significance of the set. The signal obtained with this treatment, however, could be potentially diluted when noisy variants are not taken good care of, leading to either inflated false negatives or false positives. Thus, the selection of disease informative single-nucleotide polymorphism (diSNPs) plays a crucial role in improving the power of the set-based association study. In this work, we propose an efficient diSNP selection method based on the information theory. We select diSNP variants by considering their relative information contribution to a disease status, which is different from the usual tag SNP selection. The relative merit of pre-selecting diSNPs in a set-based association analysis is demonstrated through extensive simulation studies and real data analysis.", "author" : [ { "dropping-particle" : "", "family" : "Wu", "given" : "C", "non-dropping-particle" : "", "parse-names" : false, "suffix" : "" }, { "dropping-particle" : "", "family" : "Cui", "given" : "Y", "non-dropping-particle" : "", "parse-names" : false, "suffix" : "" } ], "container-title" : "Brief Bioinform", "edition" : "2013/01/18", "id" : "ITEM-2", "issued" : { "date-parts" : [ [ "2013" ] ] }, "note" : "Wu, Cen\nCui, Yuehua\nBriefings in bioinformatics\nBrief Bioinform. 2013 Jan 15.", "title" : "Boosting signals in gene-based association studies via efficient SNP selection", "type" : "article-journal" }, "uris" : [ "http://www.mendeley.com/documents/?uuid=5f121f0b-e51c-4c0c-b5bf-b876251eaad5" ] } ], "mendeley" : { "previouslyFormattedCitation" : "&lt;sup&gt;15,36&lt;/sup&gt;" }, "properties" : { "noteIndex" : 0 }, "schema" : "https://github.com/citation-style-language/schema/raw/master/csl-citation.json" }</w:instrText>
      </w:r>
      <w:r w:rsidR="00C4057C">
        <w:fldChar w:fldCharType="separate"/>
      </w:r>
      <w:r w:rsidR="009D14BF" w:rsidRPr="009D14BF">
        <w:rPr>
          <w:noProof/>
          <w:vertAlign w:val="superscript"/>
        </w:rPr>
        <w:t>15,36</w:t>
      </w:r>
      <w:r w:rsidR="00C4057C">
        <w:fldChar w:fldCharType="end"/>
      </w:r>
      <w:r>
        <w:t>. An improved haplotype-based statistic that adopts correct variance calculation and incorporates a weight average of the joint effects of two SNPs is as powerful as the Z-score statistic</w:t>
      </w:r>
      <w:r w:rsidR="00C4057C">
        <w:fldChar w:fldCharType="begin" w:fldLock="1"/>
      </w:r>
      <w:r w:rsidR="009D14BF">
        <w:instrText>ADDIN CSL_CITATION { "citationItems" : [ { "id" : "ITEM-1", "itemData" : { "DOI" : "10.1159/000179560", "ISBN" : "1423-0062\n0001-5652 (Linking)", "PMID" : "19077429", "abstract" : "Measuring the extent of linkage disequilibrium (LD) between single nucleotide polymorphisms (SNPs) is of considerable importance, and many different between SNP association measures including Lewontin's D' and Pearson's correlation coefficient rho have been proposed. The vast majority of these association measures are based on haplotypes instead of genotypes. If no family data are available, the required additional haplotype estimation step is based on the assumption of Hardy-Weinberg equilibrium (HWE). In this paper we propose to estimate the extent of LD by using a genotype- rather than haplotype-based measure. Furthermore, we require of an appropriate measure of LD that it should remain invariant under the transition from haplotypes to diploid genotypes if HWE holds. We show that Pearson's rhofulfills this invariance property in contrast to a variety of different LD measures including D'. We derive the asymptotic distribution of the empirical product-moment correlation R for counting variables and construct asymptotically valid confidence intervals using Fisher's z-transformation. We demonstrate the validity of our approach by a numerical study of the coverage properties. We show that the loss in precision encountered by using genotype rather than haplotype data for estimating the association between SNPs is negligible for practical purposes. We finally illustrate our approach with data from an association study of IL-4 associated phenotypes and polymorphisms from the human IL-4 receptor alpha chain gene (IL4R).", "author" : [ { "dropping-particle" : "", "family" : "Wellek", "given" : "S", "non-dropping-particle" : "", "parse-names" : false, "suffix" : "" }, { "dropping-particle" : "", "family" : "Ziegler", "given" : "A", "non-dropping-particle" : "", "parse-names" : false, "suffix" : "" } ], "container-title" : "Hum Hered", "id" : "ITEM-1", "issue" : "2", "issued" : { "date-parts" : [ [ "2009" ] ] }, "note" : "Comparative Study\nJournal Article\nResearch Support, Non-U.S. Gov't", "page" : "128-139", "title" : "A genotype-based approach to assessing the association between single nucleotide polymorphisms", "type" : "article-journal", "volume" : "67" }, "uris" : [ "http://www.mendeley.com/documents/?uuid=a2109a8c-70dd-4e2d-b46e-0e49c9806ff4" ] } ], "mendeley" : { "previouslyFormattedCitation" : "&lt;sup&gt;34&lt;/sup&gt;" }, "properties" : { "noteIndex" : 0 }, "schema" : "https://github.com/citation-style-language/schema/raw/master/csl-citation.json" }</w:instrText>
      </w:r>
      <w:r w:rsidR="00C4057C">
        <w:fldChar w:fldCharType="separate"/>
      </w:r>
      <w:r w:rsidR="009D14BF" w:rsidRPr="009D14BF">
        <w:rPr>
          <w:noProof/>
          <w:vertAlign w:val="superscript"/>
        </w:rPr>
        <w:t>34</w:t>
      </w:r>
      <w:r w:rsidR="00C4057C">
        <w:fldChar w:fldCharType="end"/>
      </w:r>
      <w:r>
        <w:t xml:space="preserve"> and can control false positives when only one SNP has marginal effects, but still generates </w:t>
      </w:r>
      <w:r w:rsidR="00BA0C66">
        <w:t xml:space="preserve">an </w:t>
      </w:r>
      <w:r>
        <w:t>inflated false positive</w:t>
      </w:r>
      <w:r w:rsidR="00BA0C66">
        <w:t xml:space="preserve"> rate for the detection of epistasis,</w:t>
      </w:r>
      <w:r>
        <w:t xml:space="preserve"> particularly if both SNPs have marginal effects and are in LD</w:t>
      </w:r>
      <w:r w:rsidR="00C4057C">
        <w:fldChar w:fldCharType="begin" w:fldLock="1"/>
      </w:r>
      <w:r w:rsidR="009D14BF">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instrText>
      </w:r>
      <w:r w:rsidR="00C4057C">
        <w:fldChar w:fldCharType="separate"/>
      </w:r>
      <w:r w:rsidR="009D14BF" w:rsidRPr="009D14BF">
        <w:rPr>
          <w:noProof/>
          <w:vertAlign w:val="superscript"/>
        </w:rPr>
        <w:t>15</w:t>
      </w:r>
      <w:r w:rsidR="00C4057C">
        <w:fldChar w:fldCharType="end"/>
      </w:r>
      <w:r>
        <w:t>. Arguably such inflation could be viewed as strengthen of the haplotype-based methods in terms of identifying ‘co-associated’ marginal loci without interactions</w:t>
      </w:r>
      <w:r w:rsidR="00C4057C">
        <w:fldChar w:fldCharType="begin" w:fldLock="1"/>
      </w:r>
      <w:r w:rsidR="009D14BF">
        <w:instrText>ADDIN CSL_CITATION { "citationItems" : [ { "id" : "ITEM-1", "itemData" : { "DOI" : "10.1371/journal.pone.0070774", "ISBN" : "1932-6203\n1932-6203 (Linking)", "PMID" : "23923021", "abstract" : "Currently, the genetic variants identified by genome wide association study (GWAS) generally only account for a small proportion of the total heritability for complex disease. One crucial reason is the underutilization of gene-gene joint effects commonly encountered in GWAS, which includes their main effects and co-association. However, gene-gene co-association is often customarily put into the framework of gene-gene interaction vaguely. From the causal graph perspective, we elucidate in detail the concept and rationality of gene-gene co-association as well as its relationship with traditional gene-gene interaction, and propose two Fisher r-to-z transformation-based simple statistics to detect it. Three series of simulations further highlight that gene-gene co-association refers to the extent to which the joint effects of two genes differs from the main effects, not only due to the traditional interaction under the nearly independent condition but the correlation between two genes. The proposed statistics are more powerful than logistic regression under various situations, cannot be affected by linkage disequilibrium and can have acceptable false positive rate as long as strictly following the reasonable GWAS data analysis roadmap. Furthermore, an application to gene pathway analysis associated with leprosy confirms in practice that our proposed gene-gene co-association concepts as well as the correspondingly proposed statistics are strongly in line with reality.", "author" : [ { "dropping-particle" : "", "family" : "Yuan", "given" : "Z", "non-dropping-particle" : "", "parse-names" : false, "suffix" : "" }, { "dropping-particle" : "", "family" : "Liu", "given" : "H", "non-dropping-particle" : "", "parse-names" : false, "suffix" : "" }, { "dropping-particle" : "", "family" : "Zhang", "given" : "X", "non-dropping-particle" : "", "parse-names" : false, "suffix" : "" }, { "dropping-particle" : "", "family" : "Li", "given" : "F", "non-dropping-particle" : "", "parse-names" : false, "suffix" : "" }, { "dropping-particle" : "", "family" : "Zhao", "given" : "J", "non-dropping-particle" : "", "parse-names" : false, "suffix" : "" }, { "dropping-particle" : "", "family" : "Zhang", "given" : "F", "non-dropping-particle" : "", "parse-names" : false, "suffix" : "" }, { "dropping-particle" : "", "family" : "Xue", "given" : "F", "non-dropping-particle" : "", "parse-names" : false, "suffix" : "" } ], "container-title" : "PLoS One", "id" : "ITEM-1", "issue" : "7", "issued" : { "date-parts" : [ [ "2013" ] ] }, "note" : "Journal Article", "page" : "e70774", "title" : "From Interaction to Co-Association -A Fisher r-To-z Transformation-Based Simple Statistic for Real World Genome-Wide Association Study", "type" : "article-journal", "volume" : "8" }, "uris" : [ "http://www.mendeley.com/documents/?uuid=cae3c5c0-8ccd-4038-8360-96b4aa95c3be" ] }, { "id" : "ITEM-2", "itemData" : { "DOI" : "10.1002/sim.5364 [doi]", "ISBN" : "1097-0258 (Electronic)\n0277-6715 (Linking)", "PMID" : "22711278", "abstract" : "Epistasis is often cited as the biological mechanism carrying the missing heritability in genome-wide association studies. However, there is a very few number of studies reported in the literature. The low power of existing statistical methods is a potential explanation. Statistical procedures are also mainly based on the statistical definition of epistasis that prevents from detecting SNP-SNP interactions that rely on some classes of epistatic models. In this paper, we propose a new statistic, called IndOR for independence-based odds ratio, based on the biological definition of epistasis. We assume that epistasis modifies the dependency between the two causal SNPs, and we develop a Wald procedure to test such hypothesis. Our new statistic is compared with three statistical procedures in a large power study on simulated data sets. We use extensive simulations, based on 45 scenarios, to investigate the effect of three factors: the underlying disease model, the linkage disequilibrium, and the control-to-case ratio. We demonstrate that our new test has the ability to detect a wider range of epistatic models. Furthermore, our new statistical procedure is remarkably powerful when the two loci are linked and when the control-to-case ratio is higher than 1. The application of our new statistic on the Wellcome Trust Case Control Consortium data set on Crohn's disease enhances our results on simulated data. Our new test, IndOR, catches previously reported interaction with more power. Furthermore, a new combination of variant has been detected by our new test as significantly associated with Crohn's disease.", "author" : [ { "dropping-particle" : "", "family" : "Emily", "given" : "M", "non-dropping-particle" : "", "parse-names" : false, "suffix" : "" } ], "container-title" : "Stat Med", "edition" : "2012/06/20", "id" : "ITEM-2", "issue" : "21", "issued" : { "date-parts" : [ [ "2012" ] ] }, "note" : "Emily, M\nComparative Study\nResearch Support, Non-U.S. Gov't\nEngland\nStatistics in medicine\nStat Med. 2012 Sep 20;31(21):2359-73. doi: 10.1002/sim.5364. Epub 2012 Jun 18.", "page" : "2359-2373", "title" : "IndOR: a new statistical procedure to test for SNP-SNP epistasis in genome-wide association studies", "type" : "article-journal", "volume" : "31" }, "uris" : [ "http://www.mendeley.com/documents/?uuid=ef9937b5-6c8f-4aeb-a264-748df639c23a" ] } ], "mendeley" : { "previouslyFormattedCitation" : "&lt;sup&gt;35,37&lt;/sup&gt;" }, "properties" : { "noteIndex" : 0 }, "schema" : "https://github.com/citation-style-language/schema/raw/master/csl-citation.json" }</w:instrText>
      </w:r>
      <w:r w:rsidR="00C4057C">
        <w:fldChar w:fldCharType="separate"/>
      </w:r>
      <w:r w:rsidR="009D14BF" w:rsidRPr="009D14BF">
        <w:rPr>
          <w:noProof/>
          <w:vertAlign w:val="superscript"/>
        </w:rPr>
        <w:t>35,37</w:t>
      </w:r>
      <w:r w:rsidR="00C4057C">
        <w:fldChar w:fldCharType="end"/>
      </w:r>
      <w:r>
        <w:t xml:space="preserve"> if they are missed in conventional GWAS. The two-step solution</w:t>
      </w:r>
      <w:r w:rsidR="00C4057C">
        <w:fldChar w:fldCharType="begin" w:fldLock="1"/>
      </w:r>
      <w:r w:rsidR="009D14BF">
        <w:instrText>ADDIN CSL_CITATION { "citationItems" : [ { "id" : "ITEM-1", "itemData" : { "DOI" : "10.1038/ejhg.2010.196", "ISSN" : "1018-4813", "author" : [ { "dropping-particle" : "", "family" : "Kam-Thong", "given" : "Tony", "non-dropping-particle" : "", "parse-names" : false, "suffix" : "" }, { "dropping-particle" : "", "family" : "Czamara", "given" : "Darina", "non-dropping-particle" : "", "parse-names" : false, "suffix" : "" }, { "dropping-particle" : "", "family" : "Tsuda", "given" : "Koji", "non-dropping-particle" : "", "parse-names" : false, "suffix" : "" }, { "dropping-particle" : "", "family" : "Borgwardt", "given" : "Karsten", "non-dropping-particle" : "", "parse-names" : false, "suffix" : "" }, { "dropping-particle" : "", "family" : "Lewis", "given" : "Cathryn M", "non-dropping-particle" : "", "parse-names" : false, "suffix" : "" }, { "dropping-particle" : "", "family" : "Erhardt-Lehmann", "given" : "Angelika", "non-dropping-particle" : "", "parse-names" : false, "suffix" : "" }, { "dropping-particle" : "", "family" : "Hemmer", "given" : "Bernhard", "non-dropping-particle" : "", "parse-names" : false, "suffix" : "" }, { "dropping-particle" : "", "family" : "Rieckmann", "given" : "Peter", "non-dropping-particle" : "", "parse-names" : false, "suffix" : "" }, { "dropping-particle" : "", "family" : "Daake", "given" : "Markus", "non-dropping-particle" : "", "parse-names" : false, "suffix" : "" }, { "dropping-particle" : "", "family" : "Weber", "given" : "Frank", "non-dropping-particle" : "", "parse-names" : false, "suffix" : "" }, { "dropping-particle" : "", "family" : "Wolf", "given" : "Christiane", "non-dropping-particle" : "", "parse-names" : false, "suffix" : "" }, { "dropping-particle" : "", "family" : "Ziegler", "given" : "Andreas", "non-dropping-particle" : "", "parse-names" : false, "suffix" : "" }, { "dropping-particle" : "", "family" : "P\u00fctz", "given" : "Benno", "non-dropping-particle" : "", "parse-names" : false, "suffix" : "" }, { "dropping-particle" : "", "family" : "Holsboer", "given" : "Florian", "non-dropping-particle" : "", "parse-names" : false, "suffix" : "" }, { "dropping-particle" : "", "family" : "Sch\u00f6lkopf", "given" : "Bernhard", "non-dropping-particle" : "", "parse-names" : false, "suffix" : "" }, { "dropping-particle" : "", "family" : "M\u00fcller-Myhsok", "given" : "Bertram", "non-dropping-particle" : "", "parse-names" : false, "suffix" : "" } ], "container-title" : "European Journal of Human Genetics", "id" : "ITEM-1", "issue" : "4", "issued" : { "date-parts" : [ [ "2010", "12", "8" ] ] }, "page" : "465-471", "title" : "EPIBLASTER-fast exhaustive two-locus epistasis detection strategy using graphical processing units", "type" : "article-journal", "volume" : "19" }, "uris" : [ "http://www.mendeley.com/documents/?uuid=23d7c55c-e572-4dd0-ac3c-32c3ad5cefd6" ] } ], "mendeley" : { "previouslyFormattedCitation" : "&lt;sup&gt;16&lt;/sup&gt;" }, "properties" : { "noteIndex" : 0 }, "schema" : "https://github.com/citation-style-language/schema/raw/master/csl-citation.json" }</w:instrText>
      </w:r>
      <w:r w:rsidR="00C4057C">
        <w:fldChar w:fldCharType="separate"/>
      </w:r>
      <w:r w:rsidR="009D14BF" w:rsidRPr="009D14BF">
        <w:rPr>
          <w:noProof/>
          <w:vertAlign w:val="superscript"/>
        </w:rPr>
        <w:t>16</w:t>
      </w:r>
      <w:r w:rsidR="00C4057C">
        <w:fldChar w:fldCharType="end"/>
      </w:r>
      <w:r>
        <w:t xml:space="preserve"> may be an effective fix of the inflation issue here. </w:t>
      </w:r>
    </w:p>
    <w:p w14:paraId="2A064CBD" w14:textId="77777777" w:rsidR="00C01BA3" w:rsidRDefault="00C01BA3" w:rsidP="00C01BA3"/>
    <w:p w14:paraId="4EBAC8B9" w14:textId="77777777" w:rsidR="00C01BA3" w:rsidRPr="00C01BA3" w:rsidRDefault="00C01BA3" w:rsidP="00C01BA3">
      <w:pPr>
        <w:pStyle w:val="Heading3"/>
        <w:rPr>
          <w:rStyle w:val="inlineheading"/>
          <w:i w:val="0"/>
        </w:rPr>
      </w:pPr>
      <w:bookmarkStart w:id="49" w:name="_Toc245195955"/>
      <w:r w:rsidRPr="00C01BA3">
        <w:rPr>
          <w:rStyle w:val="inlineheading"/>
          <w:i w:val="0"/>
        </w:rPr>
        <w:t>Bayesian methods</w:t>
      </w:r>
      <w:bookmarkEnd w:id="49"/>
    </w:p>
    <w:p w14:paraId="6EB347C8" w14:textId="77777777" w:rsidR="00C01BA3" w:rsidRDefault="00C01BA3" w:rsidP="00C01BA3">
      <w:pPr>
        <w:rPr>
          <w:rStyle w:val="inlineheading"/>
        </w:rPr>
      </w:pPr>
    </w:p>
    <w:p w14:paraId="6ED5B70B" w14:textId="39C9F2AD" w:rsidR="00C01BA3" w:rsidRDefault="00C01BA3" w:rsidP="00C01BA3">
      <w:r w:rsidRPr="00093962">
        <w:rPr>
          <w:u w:val="single"/>
        </w:rPr>
        <w:t>Bayes’ theorem</w:t>
      </w:r>
      <w:r>
        <w:t xml:space="preserve"> offers a great flexibility to model and stochastically search epistasis without enumerating all SNP combinations</w:t>
      </w:r>
      <w:r w:rsidR="00C4057C">
        <w:fldChar w:fldCharType="begin" w:fldLock="1"/>
      </w:r>
      <w:r w:rsidR="009D14BF">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"mendeley" : { "previouslyFormattedCitation" : "&lt;sup&gt;13&lt;/sup&gt;" }, "properties" : { "noteIndex" : 0 }, "schema" : "https://github.com/citation-style-language/schema/raw/master/csl-citation.json" }</w:instrText>
      </w:r>
      <w:r w:rsidR="00C4057C">
        <w:fldChar w:fldCharType="separate"/>
      </w:r>
      <w:r w:rsidR="009D14BF" w:rsidRPr="009D14BF">
        <w:rPr>
          <w:noProof/>
          <w:vertAlign w:val="superscript"/>
        </w:rPr>
        <w:t>13</w:t>
      </w:r>
      <w:r w:rsidR="00C4057C">
        <w:fldChar w:fldCharType="end"/>
      </w:r>
      <w:r>
        <w:t>. In BEAM</w:t>
      </w:r>
      <w:r w:rsidR="00BA0C66">
        <w:t>,</w:t>
      </w:r>
      <w:r>
        <w:t xml:space="preserve"> </w:t>
      </w:r>
      <w:r w:rsidR="00125ED8">
        <w:t xml:space="preserve">an early </w:t>
      </w:r>
      <w:r>
        <w:t>Bayesian tool for GWAS</w:t>
      </w:r>
      <w:r w:rsidR="00C4057C">
        <w:fldChar w:fldCharType="begin" w:fldLock="1"/>
      </w:r>
      <w:r w:rsidR="009D14BF">
        <w:instrText>ADDIN CSL_CITATION { "citationItems" : [ { "id" : "ITEM-1", "itemData" : { "DOI" : "10.1038/ng2110", "ISSN" : "1061-4036", "author" : [ { "dropping-particle" : "", "family" : "Zhang", "given" : "Yu", "non-dropping-particle" : "", "parse-names" : false, "suffix" : "" }, { "dropping-particle" : "", "family" : "Liu", "given" : "Jun S", "non-dropping-particle" : "", "parse-names" : false, "suffix" : "" } ], "container-title" : "Nature Genetics", "id" : "ITEM-1", "issue" : "9", "issued" : { "date-parts" : [ [ "2007" ] ] }, "page" : "1167-1173", "title" : "Bayesian inference of epistatic interactions in case-control studies", "type" : "article-journal", "volume" : "39" }, "uris" : [ "http://www.mendeley.com/documents/?uuid=cd9aab51-8a75-409b-8a96-a50bcbf19f74" ] } ], "mendeley" : { "previouslyFormattedCitation" : "&lt;sup&gt;38&lt;/sup&gt;" }, "properties" : { "noteIndex" : 0 }, "schema" : "https://github.com/citation-style-language/schema/raw/master/csl-citation.json" }</w:instrText>
      </w:r>
      <w:r w:rsidR="00C4057C">
        <w:fldChar w:fldCharType="separate"/>
      </w:r>
      <w:r w:rsidR="009D14BF" w:rsidRPr="009D14BF">
        <w:rPr>
          <w:noProof/>
          <w:vertAlign w:val="superscript"/>
        </w:rPr>
        <w:t>38</w:t>
      </w:r>
      <w:r w:rsidR="00C4057C">
        <w:fldChar w:fldCharType="end"/>
      </w:r>
      <w:r>
        <w:t>, detection of interacting SNPs is equivalent to partition</w:t>
      </w:r>
      <w:r w:rsidR="00BA0C66">
        <w:t>ing of</w:t>
      </w:r>
      <w:r>
        <w:t xml:space="preserve"> independent SNPs (i.e. no LD) into predefined groups according to their posterior probabilities without explicitly testing interactions</w:t>
      </w:r>
      <w:r w:rsidR="00C4057C">
        <w:fldChar w:fldCharType="begin" w:fldLock="1"/>
      </w:r>
      <w:r w:rsidR="009D14BF">
        <w:instrText>ADDIN CSL_CITATION { "citationItems" : [ { "id" : "ITEM-1", "itemData" : { "DOI" : "10.1111/j.1469-1809.2010.00621.x", "ISBN" : "1469-1809", "abstract" : "Current disease association studies are routinely conducted on a genome-wide scale, testing hundreds of thousands or millions of genetic markers. Besides detecting marginal associations of individual markers with the disease, it is also of interest to identify gene\u2013gene and gene\u2013environment interactions, which confer susceptibility to the disease risk. The astronomical number of possible combinations of markers and environmental factors, however, makes interaction mapping a daunting task both computationally and statistically. In this paper, we review and discuss a set of Bayesian partition methods developed recently for mapping single-nucleotide polymorphisms in case-control studies, their extension to quantitative traits, and further generalization to multiple traits. We use simulation and real data sets to demonstrate the performance of these methods, and we compare them with some existing interaction mapping algorithms. With the recent advance in high-throughput sequencing technologies, genome-wide measurements of epigenetic factor enrichment, structural variations, and transcription activities become available at the individual level. The tsunami of data creates more challenges for gene\u2013gene interaction mapping, but at the same time provides new opportunities that, if utilized properly through sophisticated statistical means, can improve the power of mapping interactions at the genome scale.", "author" : [ { "dropping-particle" : "", "family" : "Zhang", "given" : "Yu", "non-dropping-particle" : "", "parse-names" : false, "suffix" : "" }, { "dropping-particle" : "", "family" : "Jiang", "given" : "Bo", "non-dropping-particle" : "", "parse-names" : false, "suffix" : "" }, { "dropping-particle" : "", "family" : "Zhu", "given" : "Jun", "non-dropping-particle" : "", "parse-names" : false, "suffix" : "" }, { "dropping-particle" : "", "family" : "Liu", "given" : "Jun S", "non-dropping-particle" : "", "parse-names" : false, "suffix" : "" } ], "container-title" : "Annals of Human Genetics", "id" : "ITEM-1", "issue" : "1", "issued" : { "date-parts" : [ [ "2011" ] ] }, "page" : "183-193", "publisher" : "Blackwell Publishing Ltd", "title" : "Bayesian Models for Detecting Epistatic Interactions from Genetic Data", "type" : "article-journal", "volume" : "75" }, "uris" : [ "http://www.mendeley.com/documents/?uuid=01b31270-b833-4aae-b95a-c204ef11fed3" ] }, { "id" : "ITEM-2",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"ITEM-2", "issue" : "6", "issued" : { "date-parts" : [ [ "2009", "6" ] ] }, "page" : "392-404", "title" : "Detecting gene-gene interactions that underlie human diseases.", "type" : "article-journal", "volume" : "10" }, "uris" : [ "http://www.mendeley.com/documents/?uuid=4355abe4-7b4d-44b0-a5a2-d96a9003d80b" ] } ], "mendeley" : { "previouslyFormattedCitation" : "&lt;sup&gt;7,13&lt;/sup&gt;" }, "properties" : { "noteIndex" : 0 }, "schema" : "https://github.com/citation-style-language/schema/raw/master/csl-citation.json" }</w:instrText>
      </w:r>
      <w:r w:rsidR="00C4057C">
        <w:fldChar w:fldCharType="separate"/>
      </w:r>
      <w:r w:rsidR="009D14BF" w:rsidRPr="009D14BF">
        <w:rPr>
          <w:noProof/>
          <w:vertAlign w:val="superscript"/>
        </w:rPr>
        <w:t>7,13</w:t>
      </w:r>
      <w:r w:rsidR="00C4057C">
        <w:fldChar w:fldCharType="end"/>
      </w:r>
      <w:r>
        <w:t>. Improved BEAM methods use new variables to account for LD among SNPs and thus allow a full analysis of GWAS data</w:t>
      </w:r>
      <w:r w:rsidR="00C4057C">
        <w:fldChar w:fldCharType="begin" w:fldLock="1"/>
      </w:r>
      <w:r w:rsidR="009D14BF">
        <w:instrText>ADDIN CSL_CITATION { "citationItems" : [ { "id" : "ITEM-1", "itemData" : { "DOI" : "10.1111/j.1469-1809.2010.00621.x", "ISBN" : "1469-1809", "abstract" : "Current disease association studies are routinely conducted on a genome-wide scale, testing hundreds of thousands or millions of genetic markers. Besides detecting marginal associations of individual markers with the disease, it is also of interest to identify gene\u2013gene and gene\u2013environment interactions, which confer susceptibility to the disease risk. The astronomical number of possible combinations of markers and environmental factors, however, makes interaction mapping a daunting task both computationally and statistically. In this paper, we review and discuss a set of Bayesian partition methods developed recently for mapping single-nucleotide polymorphisms in case-control studies, their extension to quantitative traits, and further generalization to multiple traits. We use simulation and real data sets to demonstrate the performance of these methods, and we compare them with some existing interaction mapping algorithms. With the recent advance in high-throughput sequencing technologies, genome-wide measurements of epigenetic factor enrichment, structural variations, and transcription activities become available at the individual level. The tsunami of data creates more challenges for gene\u2013gene interaction mapping, but at the same time provides new opportunities that, if utilized properly through sophisticated statistical means, can improve the power of mapping interactions at the genome scale.", "author" : [ { "dropping-particle" : "", "family" : "Zhang", "given" : "Yu", "non-dropping-particle" : "", "parse-names" : false, "suffix" : "" }, { "dropping-particle" : "", "family" : "Jiang", "given" : "Bo", "non-dropping-particle" : "", "parse-names" : false, "suffix" : "" }, { "dropping-particle" : "", "family" : "Zhu", "given" : "Jun", "non-dropping-particle" : "", "parse-names" : false, "suffix" : "" }, { "dropping-particle" : "", "family" : "Liu", "given" : "Jun S", "non-dropping-particle" : "", "parse-names" : false, "suffix" : "" } ], "container-title" : "Annals of Human Genetics", "id" : "ITEM-1", "issue" : "1", "issued" : { "date-parts" : [ [ "2011" ] ] }, "page" : "183-193", "publisher" : "Blackwell Publishing Ltd", "title" : "Bayesian Models for Detecting Epistatic Interactions from Genetic Data", "type" : "article-journal", "volume" : "75" }, "uris" : [ "http://www.mendeley.com/documents/?uuid=01b31270-b833-4aae-b95a-c204ef11fed3" ] }, { "id" : "ITEM-2", "itemData" : { "DOI" : "10.1371/journal.pgen.1000464 [doi]", "ISBN" : "1553-7404 (Electronic)\n1553-7390 (Linking)", "PMID" : "19412524", "abstract" : "The detection of epistatic interactive effects of multiple genetic variants on the susceptibility of human complex diseases is a great challenge in genome-wide association studies (GWAS). Although methods have been proposed to identify such interactions, the lack of an explicit definition of epistatic effects, together with computational difficulties, makes the development of new methods indispensable. In this paper, we introduce epistatic modules to describe epistatic interactive effects of multiple loci on diseases. On the basis of this notion, we put forward a Bayesian marker partition model to explain observed case-control data, and we develop a Gibbs sampling strategy to facilitate the detection of epistatic modules. Comparisons of the proposed approach with three existing methods on seven simulated disease models demonstrate the superior performance of our approach. When applied to a genome-wide case-control data set for Age-related Macular Degeneration (AMD), the proposed approach successfully identifies two known susceptible loci and suggests that a combination of two other loci -- one in the gene SGCD and the other in SCAPER -- is associated with the disease. Further functional analysis supports the speculation that the interaction of these two genetic variants may be responsible for the susceptibility of AMD. When applied to a genome-wide case-control data set for Parkinson's disease, the proposed method identifies seven suspicious loci that may contribute independently to the disease.", "author" : [ { "dropping-particle" : "", "family" : "Tang", "given" : "W", "non-dropping-particle" : "", "parse-names" : false, "suffix" : "" }, { "dropping-particle" : "", "family" : "Wu", "given" : "X", "non-dropping-particle" : "", "parse-names" : false, "suffix" : "" }, { "dropping-particle" : "", "family" : "Jiang", "given" : "R", "non-dropping-particle" : "", "parse-names" : false, "suffix" : "" }, { "dropping-particle" : "", "family" : "Li", "given" : "Y", "non-dropping-particle" : "", "parse-names" : false, "suffix" : "" } ], "container-title" : "PLoS Genet", "edition" : "2009/05/05", "id" : "ITEM-2", "issue" : "5", "issued" : { "date-parts" : [ [ "2009" ] ] }, "note" : "Tang, Wanwan\nWu, Xuebing\nJiang, Rui\nLi, Yanda\nEvaluation Studies\nResearch Support, Non-U.S. Gov't\nUnited States\nPLoS genetics\nPLoS Genet. 2009 May;5(5):e1000464. doi: 10.1371/journal.pgen.1000464. Epub 2009 May 1.", "page" : "e1000464", "title" : "Epistatic module detection for case-control studies: a Bayesian model with a Gibbs sampling strategy", "type" : "article-journal", "volume" : "5" }, "uris" : [ "http://www.mendeley.com/documents/?uuid=0df7902e-3985-4d0a-accd-7092cf576e78" ] } ], "mendeley" : { "previouslyFormattedCitation" : "&lt;sup&gt;7,39&lt;/sup&gt;" }, "properties" : { "noteIndex" : 0 }, "schema" : "https://github.com/citation-style-language/schema/raw/master/csl-citation.json" }</w:instrText>
      </w:r>
      <w:r w:rsidR="00C4057C">
        <w:fldChar w:fldCharType="separate"/>
      </w:r>
      <w:r w:rsidR="009D14BF" w:rsidRPr="009D14BF">
        <w:rPr>
          <w:noProof/>
          <w:vertAlign w:val="superscript"/>
        </w:rPr>
        <w:t>7,39</w:t>
      </w:r>
      <w:r w:rsidR="00C4057C">
        <w:fldChar w:fldCharType="end"/>
      </w:r>
      <w:r>
        <w:t>, but may benefit more from additional tests for interactions among SNPs partitioned in the target group</w:t>
      </w:r>
      <w:r w:rsidR="00C4057C">
        <w:fldChar w:fldCharType="begin" w:fldLock="1"/>
      </w:r>
      <w:r w:rsidR="009D14BF">
        <w:instrText>ADDIN CSL_CITATION { "citationItems" : [ { "id" : "ITEM-1", "itemData" : { "DOI" : "bbr012 [pii]\n10.1093/bib/bbr012 [doi]", "ISBN" : "1477-4054 (Electronic)\n1467-5463 (Linking)", "PMID" : "21441561", "abstract" : "Over the last few years, main effect genetic association analysis has proven to be a successful tool to unravel genetic risk components to a variety of complex diseases. In the quest for disease susceptibility factors and the search for the 'missing heritability', supplementary and complementary efforts have been undertaken. These include the inclusion of several genetic inheritance assumptions in model development, the consideration of different sources of information, and the acknowledgement of disease underlying pathways of networks. The search for epistasis or gene-gene interaction effects on traits of interest is marked by an exponential growth, not only in terms of methodological development, but also in terms of practical applications, translation of statistical epistasis to biological epistasis and integration of omics information sources. The current popularity of the field, as well as its attraction to interdisciplinary teams, each making valuable contributions with sometimes rather unique viewpoints, renders it impossible to give an exhaustive review of to-date available approaches for epistasis screening. The purpose of this work is to give a perspective view on a selection of currently active analysis strategies and concerns in the context of epistasis detection, and to provide an eye to the future of gene-gene interaction analysis.", "author" : [ { "dropping-particle" : "V", "family" : "Steen", "given" : "K", "non-dropping-particle" : "", "parse-names" : false, "suffix" : "" } ], "container-title" : "Brief Bioinform", "edition" : "2011/03/29", "id" : "ITEM-1", "issue" : "1", "issued" : { "date-parts" : [ [ "2012" ] ] }, "note" : "Steen, Kristel Van\nResearch Support, Non-U.S. Gov't\nReview\nEngland\nBriefings in bioinformatics\nBrief Bioinform. 2012 Jan;13(1):1-19. doi: 10.1093/bib/bbr012. Epub 2011 Mar 26.", "page" : "1-19", "title" : "Travelling the world of gene-gene interactions", "type" : "article-journal", "volume" : "13" }, "uris" : [ "http://www.mendeley.com/documents/?uuid=2d2b49d9-57bd-478c-b4b4-731409603373" ] } ], "mendeley" : { "previouslyFormattedCitation" : "&lt;sup&gt;6&lt;/sup&gt;" }, "properties" : { "noteIndex" : 0 }, "schema" : "https://github.com/citation-style-language/schema/raw/master/csl-citation.json" }</w:instrText>
      </w:r>
      <w:r w:rsidR="00C4057C">
        <w:fldChar w:fldCharType="separate"/>
      </w:r>
      <w:r w:rsidR="009D14BF" w:rsidRPr="009D14BF">
        <w:rPr>
          <w:noProof/>
          <w:vertAlign w:val="superscript"/>
        </w:rPr>
        <w:t>6</w:t>
      </w:r>
      <w:r w:rsidR="00C4057C">
        <w:fldChar w:fldCharType="end"/>
      </w:r>
      <w:r>
        <w:t>. Hybrid Bayesian methods appear to be able to improve detection of epistasis in GWAS</w:t>
      </w:r>
      <w:r w:rsidR="00C4057C">
        <w:fldChar w:fldCharType="begin" w:fldLock="1"/>
      </w:r>
      <w:r w:rsidR="009D14BF">
        <w:instrText>ADDIN CSL_CITATION { "citationItems" : [ { "id" : "ITEM-1", "itemData" : { "DOI" : "10.1002/gepi.20542 [doi]", "ISBN" : "1098-2272 (Electronic)\n0741-0395 (Linking)", "PMID" : "21104889", "abstract" : "The recent successes of genome-wide association studies (GWAS) have revealed that many of the replicated findings have explained only a small fraction of the heritability of common diseases. One hypothesis that investigators have suggested is that higher order interactions between SNPs or SNPs and environmental risk factors may account for some of this missing heritability. Searching for these interactions poses great statistical and computational challenges. In this article, we propose a novel method that addresses these challenges by incorporating external biological knowledge into a fully Bayesian analysis. The method is designed to be scalable for high-dimensional search spaces (where it supports interactions of any order) because priors that use such knowledge focus the search in regions that are more biologically plausible and avoid having to enumerate all possible interactions. We provide several examples based on simulated data demonstrating how external information can enhance power, specificity, and effect estimates in comparison to conventional approaches based on maximum likelihood estimates. We also apply the method to data from a GWAS for breast cancer, revealing a set of interactions enriched for the Gene Ontology terms growth, metabolic process, and biological regulation.", "author" : [ { "dropping-particle" : "", "family" : "Chen", "given" : "G K", "non-dropping-particle" : "", "parse-names" : false, "suffix" : "" }, { "dropping-particle" : "", "family" : "Thomas", "given" : "D C", "non-dropping-particle" : "", "parse-names" : false, "suffix" : "" } ], "container-title" : "Genet Epidemiol", "edition" : "2010/11/26", "id" : "ITEM-1", "issue" : "8", "issued" : { "date-parts" : [ [ "2010" ] ] }, "note" : "Chen, Gary K\nThomas, Duncan C\nR01 ES015090/ES/NIEHS NIH HHS/United States\nR01 ES016813/ES/NIEHS NIH HHS/United States\nResearch Support, N.I.H., Extramural\nResearch Support, Non-U.S. Gov't\nUnited States\nGenetic epidemiology\nGenet Epidemiol. 2010 Dec;34(8):863-78. doi: 10.1002/gepi.20542.", "page" : "863-878", "title" : "Using biological knowledge to discover higher order interactions in genetic association studies", "type" : "article-journal", "volume" : "34" }, "uris" : [ "http://www.mendeley.com/documents/?uuid=227230ce-0ae9-41b8-beca-c2539bf8aab8" ] }, { "id" : "ITEM-2", "itemData" : { "DOI" : "10.1111/j.1469-1809.2010.00605.x [doi]", "ISBN" : "1469-1809 (Electronic)\n0003-4800 (Linking)", "PMID" : "20846215", "abstract" : "Complex diseases such as cancers are influenced by interacting networks of genetic and environmental factors. However, a joint analysis of multiple genes and environmental factors is challenging, owing to potentially large numbers of correlated and complex variables. We describe Bayesian generalized linear models for simultaneously analyzing covariates, main effects of numerous loci, gene-gene and gene-environment interactions in population case-control studies. Our Bayesian models use Student-t prior distributions with different shrinkage parameters for different types of effects, allowing reliable estimates of main effects and interactions and hence increasing the power for detection of real signals. We implement a fast and stable algorithm for fitting models by extending available tools for classical generalized linear models to the Bayesian case. We propose a novel method to interpret and visualize models with multiple interactions by computing the average predictive probability. Simulations show that the method has the potential to dissect interacting networks of complex diseases. Application of the method to a large case-control study of adiponectin genes and colorectal cancer risk highlights the previous results and detects new epistatic interactions and sex-specific effects that warrant follow-up in independent studies.", "author" : [ { "dropping-particle" : "", "family" : "Yi", "given" : "N", "non-dropping-particle" : "", "parse-names" : false, "suffix" : "" }, { "dropping-particle" : "", "family" : "Kaklamani", "given" : "V G", "non-dropping-particle" : "", "parse-names" : false, "suffix" : "" }, { "dropping-particle" : "", "family" : "Pasche", "given" : "B", "non-dropping-particle" : "", "parse-names" : false, "suffix" : "" } ], "container-title" : "Ann Hum Genet", "edition" : "2010/09/18", "id" : "ITEM-2", "issue" : "1", "issued" : { "date-parts" : [ [ "2011" ] ] }, "note" : "Yi, Nengjun\nKaklamani, Virginia G\nPasche, Boris\n2R01GM069430-06/GM/NIGMS NIH HHS/United States\nCA108741/CA/NCI NIH HHS/United States\nCA112520/CA/NCI NIH HHS/United States\nCA137000/CA/NCI NIH HHS/United States\nR01 CA108741-04/CA/NCI NIH HHS/United States\nR01 CA112520-07/CA/NCI NIH HHS/United States\nR01 CA112520-08/CA/NCI NIH HHS/United States\nR01 CA137000-02/CA/NCI NIH HHS/United States\nR01 GM069430-06/GM/NIGMS NIH HHS/United States\nR01 GM077490/GM/NIGMS NIH HHS/United States\nResearch Support, N.I.H., Extramural\nResearch Support, Non-U.S. Gov't\nEngland\nAnnals of human genetics\nAnn Hum Genet. 2011 Jan;75(1):90-104. doi: 10.1111/j.1469-1809.2010.00605.x. Epub 2010 Sep 15.", "page" : "90-104", "title" : "Bayesian analysis of genetic interactions in case-control studies, with application to adiponectin genes and colorectal cancer risk", "type" : "article-journal", "volume" : "75" }, "uris" : [ "http://www.mendeley.com/documents/?uuid=5a9ba3e7-26c7-45f4-99fc-740173b1cb95" ] }, { "id" : "ITEM-3", "itemData" : { "DOI" : "10.1002/gepi.20661.A", "author" : [ { "dropping-particle" : "", "family" : "Zhang", "given" : "Y", "non-dropping-particle" : "", "parse-names" : false, "suffix" : "" } ], "container-title" : "Genetic epidemiology", "id" : "ITEM-3", "issue" : "1", "issued" : { "date-parts" : [ [ "2012" ] ] }, "page" : "36-47", "title" : "A novel bayesian graphical model for genome-wide multi-SNP association mapping", "type" : "article-journal", "volume" : "36" }, "uris" : [ "http://www.mendeley.com/documents/?uuid=68fc4d4c-c2e3-487e-afcd-c66f75c61a44" ] } ], "mendeley" : { "previouslyFormattedCitation" : "&lt;sup&gt;40\u201342&lt;/sup&gt;" }, "properties" : { "noteIndex" : 0 }, "schema" : "https://github.com/citation-style-language/schema/raw/master/csl-citation.json" }</w:instrText>
      </w:r>
      <w:r w:rsidR="00C4057C">
        <w:fldChar w:fldCharType="separate"/>
      </w:r>
      <w:r w:rsidR="009D14BF" w:rsidRPr="009D14BF">
        <w:rPr>
          <w:noProof/>
          <w:vertAlign w:val="superscript"/>
        </w:rPr>
        <w:t>40–42</w:t>
      </w:r>
      <w:r w:rsidR="00C4057C">
        <w:fldChar w:fldCharType="end"/>
      </w:r>
      <w:r>
        <w:t>, e.g. combining the strengths of Bayesian framework and generalized linear model allows fast and stable tests of SNP or haplotype interactions while considering covariates, marginal effects and gene-environment interaction simultaneously</w:t>
      </w:r>
      <w:r w:rsidR="00C4057C">
        <w:fldChar w:fldCharType="begin" w:fldLock="1"/>
      </w:r>
      <w:r w:rsidR="009D14BF">
        <w:instrText>ADDIN CSL_CITATION { "citationItems" : [ { "id" : "ITEM-1", "itemData" : { "DOI" : "10.1111/j.1469-1809.2010.00605.x [doi]", "ISBN" : "1469-1809 (Electronic)\n0003-4800 (Linking)", "PMID" : "20846215", "abstract" : "Complex diseases such as cancers are influenced by interacting networks of genetic and environmental factors. However, a joint analysis of multiple genes and environmental factors is challenging, owing to potentially large numbers of correlated and complex variables. We describe Bayesian generalized linear models for simultaneously analyzing covariates, main effects of numerous loci, gene-gene and gene-environment interactions in population case-control studies. Our Bayesian models use Student-t prior distributions with different shrinkage parameters for different types of effects, allowing reliable estimates of main effects and interactions and hence increasing the power for detection of real signals. We implement a fast and stable algorithm for fitting models by extending available tools for classical generalized linear models to the Bayesian case. We propose a novel method to interpret and visualize models with multiple interactions by computing the average predictive probability. Simulations show that the method has the potential to dissect interacting networks of complex diseases. Application of the method to a large case-control study of adiponectin genes and colorectal cancer risk highlights the previous results and detects new epistatic interactions and sex-specific effects that warrant follow-up in independent studies.", "author" : [ { "dropping-particle" : "", "family" : "Yi", "given" : "N", "non-dropping-particle" : "", "parse-names" : false, "suffix" : "" }, { "dropping-particle" : "", "family" : "Kaklamani", "given" : "V G", "non-dropping-particle" : "", "parse-names" : false, "suffix" : "" }, { "dropping-particle" : "", "family" : "Pasche", "given" : "B", "non-dropping-particle" : "", "parse-names" : false, "suffix" : "" } ], "container-title" : "Ann Hum Genet", "edition" : "2010/09/18", "id" : "ITEM-1", "issue" : "1", "issued" : { "date-parts" : [ [ "2011" ] ] }, "note" : "Yi, Nengjun\nKaklamani, Virginia G\nPasche, Boris\n2R01GM069430-06/GM/NIGMS NIH HHS/United States\nCA108741/CA/NCI NIH HHS/United States\nCA112520/CA/NCI NIH HHS/United States\nCA137000/CA/NCI NIH HHS/United States\nR01 CA108741-04/CA/NCI NIH HHS/United States\nR01 CA112520-07/CA/NCI NIH HHS/United States\nR01 CA112520-08/CA/NCI NIH HHS/United States\nR01 CA137000-02/CA/NCI NIH HHS/United States\nR01 GM069430-06/GM/NIGMS NIH HHS/United States\nR01 GM077490/GM/NIGMS NIH HHS/United States\nResearch Support, N.I.H., Extramural\nResearch Support, Non-U.S. Gov't\nEngland\nAnnals of human genetics\nAnn Hum Genet. 2011 Jan;75(1):90-104. doi: 10.1111/j.1469-1809.2010.00605.x. Epub 2010 Sep 15.", "page" : "90-104", "title" : "Bayesian analysis of genetic interactions in case-control studies, with application to adiponectin genes and colorectal cancer risk", "type" : "article-journal", "volume" : "75" }, "uris" : [ "http://www.mendeley.com/documents/?uuid=5a9ba3e7-26c7-45f4-99fc-740173b1cb95" ] }, { "id" : "ITEM-2", "itemData" : { "DOI" : "000324841 [pii]\n10.1159/000324841 [doi]", "ISBN" : "1423-0062 (Electronic)\n0001-5652 (Linking)", "PMID" : "21778734", "abstract" : "OBJECTIVE: Genetic association studies based on haplotypes are powerful in the discovery and characterization of the genetic basis of complex human diseases. However, statistical methods for detecting haplotype-haplotype and haplotype-environment interactions have not yet been fully developed owing to the difficulties encountered: large numbers of potential haplotypes and unknown haplotype pairs. Furthermore, methods for detecting the association between rare haplotypes and disease have not kept pace with their counterpart of common haplotypes. METHODS/RESULTS: We herein propose an efficient and robust method to tackle these problems based on a Bayesian hierarchical generalized linear model. Our model simultaneously fits environmental effects, main effects of numerous common and rare haplotypes, and haplotype-haplotype and haplotype-environment interactions. The key to the approach is the use of a continuous prior distribution on coefficients that favors sparseness in the fitted model and facilitates computation. We develop a fast expectation-maximization algorithm to fit models by estimating posterior modes of coefficients. We incorporate our algorithm into the iteratively weighted least squares for classical generalized linear models as implemented in the R package glm. We evaluate the proposed method and compare its performance to existing methods on extensive simulated data. CONCLUSION: The results show that the proposed method performs well under all situations and is more powerful than existing approaches.", "author" : [ { "dropping-particle" : "", "family" : "Li", "given" : "J", "non-dropping-particle" : "", "parse-names" : false, "suffix" : "" }, { "dropping-particle" : "", "family" : "Zhang", "given" : "K", "non-dropping-particle" : "", "parse-names" : false, "suffix" : "" }, { "dropping-particle" : "", "family" : "Yi", "given" : "N", "non-dropping-particle" : "", "parse-names" : false, "suffix" : "" } ], "container-title" : "Hum Hered", "edition" : "2011/07/23", "id" : "ITEM-2", "issue" : "3", "issued" : { "date-parts" : [ [ "2011" ] ] }, "note" : "Li, Jun\nZhang, Kui\nYi, Nengjun\n2R01 GM069430-06/GM/NIGMS NIH HHS/United States\nR01 GM074913/GM/NIGMS NIH HHS/United States\nR01 GM077490/GM/NIGMS NIH HHS/United States\nResearch Support, N.I.H., Extramural\nSwitzerland\nHuman heredity\nHum Hered. 2011;71(3):148-60. doi: 10.1159/000324841. Epub 2011 Jul 20.", "page" : "148-160", "title" : "A Bayesian hierarchical model for detecting haplotype-haplotype and haplotype-environment interactions in genetic association studies", "type" : "article-journal", "volume" : "71" }, "uris" : [ "http://www.mendeley.com/documents/?uuid=d146f658-c27a-4faf-b0b2-3e336c528997" ] } ], "mendeley" : { "previouslyFormattedCitation" : "&lt;sup&gt;41,43&lt;/sup&gt;" }, "properties" : { "noteIndex" : 0 }, "schema" : "https://github.com/citation-style-language/schema/raw/master/csl-citation.json" }</w:instrText>
      </w:r>
      <w:r w:rsidR="00C4057C">
        <w:fldChar w:fldCharType="separate"/>
      </w:r>
      <w:r w:rsidR="009D14BF" w:rsidRPr="009D14BF">
        <w:rPr>
          <w:noProof/>
          <w:vertAlign w:val="superscript"/>
        </w:rPr>
        <w:t>41,43</w:t>
      </w:r>
      <w:r w:rsidR="00C4057C">
        <w:fldChar w:fldCharType="end"/>
      </w:r>
      <w:r>
        <w:t>. Besides, the Bayesian model averaging approach may increase power of detection by averaging evidence from multiple plausible models given unknown actual interaction types</w:t>
      </w:r>
      <w:r w:rsidR="00C4057C">
        <w:fldChar w:fldCharType="begin" w:fldLock="1"/>
      </w:r>
      <w:r w:rsidR="009D14BF">
        <w:instrText>ADDIN CSL_CITATION { "citationItems" : [ { "id" : "ITEM-1", "itemData" : { "DOI" : "10.1111/j.1469-1809.2010.00618.x [doi]", "ISBN" : "1469-1809 (Electronic)\n0003-4800 (Linking)", "PMID" : "21118191", "abstract" : "Genome-wide association studies (GWAS) are now clearly established as a powerful method for detecting loci involved in the etiology of common complex diseases. Most diseases and traits studied using the GWAS approach now have several loci that have been shown to be convincingly replicated. It is generally the case that these loci have been identified using single locus association scans of genotyped or imputed SNPs and very few loci have been identified by taking interactions into account. We propose a method that assesses the evidence of association at each SNP by modeling the effect of the locus in combination with other known loci. We use a Bayesian model averaging approach that combines the evidence across several different plausible models for the way in which the loci interact. We show that the method has good power both when the association is the result of marginal effects only, and when interaction with a known locus occurs. The method is implemented as an option in the program SNPTEST.", "author" : [ { "dropping-particle" : "", "family" : "Ferreira", "given" : "T", "non-dropping-particle" : "", "parse-names" : false, "suffix" : "" }, { "dropping-particle" : "", "family" : "Marchini", "given" : "J", "non-dropping-particle" : "", "parse-names" : false, "suffix" : "" } ], "container-title" : "Ann Hum Genet", "edition" : "2010/12/02", "id" : "ITEM-1", "issue" : "1", "issued" : { "date-parts" : [ [ "2011" ] ] }, "note" : "Ferreira, Teresa\nMarchini, Jonathan\nMedical Research Council/United Kingdom\nResearch Support, Non-U.S. Gov't\nEngland\nAnnals of human genetics\nAnn Hum Genet. 2011 Jan;75(1):1-9. doi: 10.1111/j.1469-1809.2010.00618.x. Epub 2010 Nov 30.", "page" : "1-9", "title" : "Modeling interactions with known risk loci-a Bayesian model averaging approach", "type" : "article-journal", "volume" : "75" }, "uris" : [ "http://www.mendeley.com/documents/?uuid=a0f687c4-61e5-41b7-af41-b80b41750825" ] } ], "mendeley" : { "previouslyFormattedCitation" : "&lt;sup&gt;44&lt;/sup&gt;" }, "properties" : { "noteIndex" : 0 }, "schema" : "https://github.com/citation-style-language/schema/raw/master/csl-citation.json" }</w:instrText>
      </w:r>
      <w:r w:rsidR="00C4057C">
        <w:fldChar w:fldCharType="separate"/>
      </w:r>
      <w:r w:rsidR="009D14BF" w:rsidRPr="009D14BF">
        <w:rPr>
          <w:noProof/>
          <w:vertAlign w:val="superscript"/>
        </w:rPr>
        <w:t>44</w:t>
      </w:r>
      <w:r w:rsidR="00C4057C">
        <w:fldChar w:fldCharType="end"/>
      </w:r>
      <w:r>
        <w:t>.</w:t>
      </w:r>
    </w:p>
    <w:p w14:paraId="17DC16B6" w14:textId="77777777" w:rsidR="00C01BA3" w:rsidRDefault="00C01BA3" w:rsidP="00C01BA3"/>
    <w:p w14:paraId="71600561" w14:textId="77777777" w:rsidR="00C01BA3" w:rsidRPr="00C01BA3" w:rsidRDefault="00C01BA3" w:rsidP="00C01BA3">
      <w:pPr>
        <w:pStyle w:val="Heading3"/>
        <w:rPr>
          <w:rStyle w:val="inlineheading"/>
          <w:i w:val="0"/>
        </w:rPr>
      </w:pPr>
      <w:bookmarkStart w:id="50" w:name="_Toc245195956"/>
      <w:r w:rsidRPr="00C01BA3">
        <w:rPr>
          <w:rStyle w:val="inlineheading"/>
          <w:i w:val="0"/>
        </w:rPr>
        <w:t>Data filtering methods</w:t>
      </w:r>
      <w:bookmarkEnd w:id="50"/>
    </w:p>
    <w:p w14:paraId="0BBB3C19" w14:textId="77777777" w:rsidR="00C01BA3" w:rsidRDefault="00C01BA3" w:rsidP="00C01BA3">
      <w:pPr>
        <w:rPr>
          <w:rStyle w:val="inlineheading"/>
        </w:rPr>
      </w:pPr>
    </w:p>
    <w:p w14:paraId="28FD4740" w14:textId="777E9839" w:rsidR="00C01BA3" w:rsidRDefault="00C01BA3" w:rsidP="00C01BA3">
      <w:del w:id="51" w:author="pcinst" w:date="2014-01-20T16:48:00Z">
        <w:r w:rsidDel="0080211C">
          <w:delText>A given GWAS data can be filtered</w:delText>
        </w:r>
      </w:del>
      <w:ins w:id="52" w:author="pcinst" w:date="2014-01-20T16:48:00Z">
        <w:r w:rsidR="0080211C">
          <w:t>An alternative hypothesis driven approach is</w:t>
        </w:r>
      </w:ins>
      <w:r>
        <w:t xml:space="preserve"> to select a subset for interaction tests based on either existing biological knowledge (e.g. databases of pathways and protein-protein interactions</w:t>
      </w:r>
      <w:r w:rsidR="00C4057C">
        <w:fldChar w:fldCharType="begin" w:fldLock="1"/>
      </w:r>
      <w:r w:rsidR="009D14BF">
        <w:instrText>ADDIN CSL_CITATION { "citationItems" : [ { "id" : "ITEM-1", "itemData" : { "DOI" : "10.1111/j.1469-1809.2010.00630.x", "ISBN" : "1469-1809", "abstract" : "The search for the missing heritability in genome-wide association studies (GWAS) has become an important focus for the human genetics community. One suspected location of these genetic effects is in gene\u2013gene interactions, or epistasis. The computational burden of exploring gene\u2013gene interactions in the wealth of data generated in GWAS, along with small to moderate sample sizes, have led to epistasis being an afterthought, rather than a primary focus of GWAS analyses. In this review, I discuss some potential approaches to filter a GWAS dataset to a smaller, more manageable dataset where searching for epistasis is considerably more feasible. I describe a number of alternative approaches, but primarily focus on the use of prior biological knowledge from databases in the public domain to guide the search for epistasis. The manner in which prior knowledge is incorporated into a GWA study can be many and these data can be extracted from a variety of database sources. I discuss a number of these approaches and propose that a comprehensive approach will likely be most fruitful for searching for epistasis in large-scale genomic studies of the current state-of-the-art and into the future.", "author" : [ { "dropping-particle" : "", "family" : "Ritchie", "given" : "Marylyn D", "non-dropping-particle" : "", "parse-names" : false, "suffix" : "" } ], "container-title" : "Annals of Human Genetics", "id" : "ITEM-1", "issue" : "1", "issued" : { "date-parts" : [ [ "2011" ] ] }, "page" : "172-182", "publisher" : "Blackwell Publishing Ltd", "title" : "Using Biological Knowledge to Uncover the Mystery in the Search for Epistasis in Genome-Wide Association Studies", "type" : "article-journal", "volume" : "75" }, "uris" : [ "http://www.mendeley.com/documents/?uuid=86f6813e-cd88-414d-9120-6e1d34ff35b4" ] }, { "id" : "ITEM-2", "itemData" : { "DOI" : "10.1371/journal.pgen.1002714 [doi]\nPGENETICS-D-12-00092 [pii]", "ISBN" : "1553-7404 (Electronic)\n1553-7390 (Linking)", "PMID" : "22654671", "abstract" : "Total cholesterol, low-density lipoprotein cholesterol, triglyceride, and high-density lipoprotein cholesterol (HDL-C) levels are among the most important risk factors for coronary artery disease. We tested for gene-gene interactions affecting the level of these four lipids based on prior knowledge of established genome-wide association study (GWAS) hits, protein-protein interactions, and pathway information. Using genotype data from 9,713 European Americans from the Atherosclerosis Risk in Communities (ARIC) study, we identified an interaction between HMGCR and a locus near LIPC in their effect on HDL-C levels (Bonferroni corrected P(c) = 0.002). Using an adaptive locus-based validation procedure, we successfully validated this gene-gene interaction in the European American cohorts from the Framingham Heart Study (P(c) = 0.002) and the Multi-Ethnic Study of Atherosclerosis (MESA; P(c) = 0.006). The interaction between these two loci is also significant in the African American sample from ARIC (P(c) = 0.004) and in the Hispanic American sample from MESA (P(c) = 0.04). Both HMGCR and LIPC are involved in the metabolism of lipids, and genome-wide association studies have previously identified LIPC as associated with levels of HDL-C. However, the effect on HDL-C of the novel gene-gene interaction reported here is twice as pronounced as that predicted by the sum of the marginal effects of the two loci. In conclusion, based on a knowledge-driven analysis of epistasis, together with a new locus-based validation method, we successfully identified and validated an interaction affecting a complex trait in multi-ethnic populations.", "author" : [ { "dropping-particle" : "", "family" : "Ma", "given" : "L", "non-dropping-particle" : "", "parse-names" : false, "suffix" : "" }, { "dropping-particle" : "", "family" : "Brautbar", "given" : "A", "non-dropping-particle" : "", "parse-names" : false, "suffix" : "" }, { "dropping-particle" : "", "family" : "Boerwinkle", "given" : "E", "non-dropping-particle" : "", "parse-names" : false, "suffix" : "" }, { "dropping-particle" : "", "family" : "Sing", "given" : "C F",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"2012/06/02", "id" : "ITEM-2", "issue" : "5", "issued" : { "date-parts" : [ [ "2012" ] ] }, "note" : "Ma, Li\nBrautbar, Ariel\nBoerwinkle, Eric\nSing, Charles F\nClark, Andrew G\nKeinan, Alon\nGM065509/GM/NIGMS NIH HHS/United States\nHL072904/HL/NHLBI NIH HHS/United States\nU01-HG005715/HG/NHGRI NIH HHS/United States\nResearch Support, N.I.H., Extramural\nUnited States\nPLoS genetics\nPLoS Genet. 2012;8(5):e1002714. doi: 10.1371/journal.pgen.1002714. Epub 2012 May 24.", "page" : "e1002714", "title" : "Knowledge-driven analysis identifies a gene-gene interaction affecting high-density lipoprotein cholesterol levels in multi-ethnic populations", "type" : "article-journal", "volume" : "8" }, "uris" : [ "http://www.mendeley.com/documents/?uuid=375b31b5-2df0-4499-a266-f844ac9d30dc" ] }, { "id" : "ITEM-3", "itemData" : { "DOI" : "10.1371/journal.pone.0019586 [doi]\nPONE-D-11-00174 [pii]", "ISBN" : "1932-6203 (Electronic)\n1932-6203 (Linking)", "PMID" : "21589926", "abstract" : "Genome-wide association studies (GWAS) are routinely being used to examine the genetic contribution to complex human traits, such as high-density lipoprotein cholesterol (HDL-C). Although HDL-C levels are highly heritable (h(2) approximately 0.7), the genetic determinants identified through GWAS contribute to a small fraction of the variance in this trait. Reasons for this discrepancy may include rare variants, structural variants, gene-environment (GxE) interactions, and gene-gene (GxG) interactions. Clinical practice-based biobanks now allow investigators to address these challenges by conducting GWAS in the context of comprehensive electronic medical records (EMRs). Here we apply an EMR-based phenotyping approach, within the context of routine care, to replicate several known associations between HDL-C and previously characterized genetic variants: CETP (rs3764261, p = 1.22e-25), LIPC (rs11855284, p = 3.92e-14), LPL (rs12678919, p = 1.99e-7), and the APOA1/C3/A4/A5 locus (rs964184, p = 1.06e-5), all adjusted for age, gender, body mass index (BMI), and smoking status. By using a novel approach which censors data based on relevant co-morbidities and lipid modifying medications to construct a more rigorous HDL-C phenotype, we identified an association between HDL-C and TRIB1, a gene which previously resisted identification in studies with larger sample sizes. Through the application of additional analytical strategies incorporating biological knowledge, we further identified 11 significant GxG interaction models in our discovery cohort, 8 of which show evidence of replication in a second biobank cohort. The strongest predictive model included a pairwise interaction between LPL (which modulates the incorporation of triglyceride into HDL) and ABCA1 (which modulates the incorporation of free cholesterol into HDL). These results demonstrate that gene-gene interactions modulate complex human traits, including HDL cholesterol.", "author" : [ { "dropping-particle" : "", "family" : "Turner", "given" : "S D", "non-dropping-particle" : "", "parse-names" : false, "suffix" : "" }, { "dropping-particle" : "", "family" : "Berg", "given" : "R L", "non-dropping-particle" : "", "parse-names" : false, "suffix" : "" }, { "dropping-particle" : "", "family" : "Linneman", "given" : "J G", "non-dropping-particle" : "", "parse-names" : false, "suffix" : "" }, { "dropping-particle" : "", "family" : "Peissig", "given" : "P L", "non-dropping-particle" : "", "parse-names" : false, "suffix" : "" }, { "dropping-particle" : "", "family" : "Crawford", "given" : "D C", "non-dropping-particle" : "", "parse-names" : false, "suffix" : "" }, { "dropping-particle" : "", "family" : "Denny", "given" : "J C", "non-dropping-particle" : "", "parse-names" : false, "suffix" : "" }, { "dropping-particle" : "", "family" : "Roden", "given" : "D M", "non-dropping-particle" : "", "parse-names" : false, "suffix" : "" }, { "dropping-particle" : "", "family" : "McCarty", "given" : "C A", "non-dropping-particle" : "", "parse-names" : false, "suffix" : "" }, { "dropping-particle" : "", "family" : "Ritchie", "given" : "M D", "non-dropping-particle" : "", "parse-names" : false, "suffix" : "" }, { "dropping-particle" : "", "family" : "Wilke", "given" : "R A", "non-dropping-particle" : "", "parse-names" : false, "suffix" : "" } ], "container-title" : "PLoS One", "edition" : "2011/05/19", "id" : "ITEM-3", "issue" : "5", "issued" : { "date-parts" : [ [ "2011" ] ] }, "note" : "Turner, Stephen D\nBerg, Richard L\nLinneman, James G\nPeissig, Peggy L\nCrawford, Dana C\nDenny, Joshua C\nRoden, Dan M\nMcCarty, Catherine A\nRitchie, Marylyn D\nWilke, Russell A\nF31-NS066638/NS/NINDS NIH HHS/United States\nR01-DK080007/DK/NIDDK NIH HHS/United States\nR01-LM010040/LM/NLM NIH HHS/United States\nU01-HG004608/HG/NHGRI NIH HHS/United States\nU01-HG04603/HG/NHGRI NIH HHS/United States\nUL1-RR024975/RR/NCRR NIH HHS/United States\nResearch Support, N.I.H., Extramural\nUnited States\nPloS one\nPLoS One. 2011 May 11;6(5):e19586. doi: 10.1371/journal.pone.0019586.", "page" : "e19586", "title" : "Knowledge-driven multi-locus analysis reveals gene-gene interactions influencing HDL cholesterol level in two independent EMR-linked biobanks", "type" : "article-journal", "volume" : "6" }, "uris" : [ "http://www.mendeley.com/documents/?uuid=000124e1-3eec-41a1-91af-04cf5e9cbae0" ] } ], "mendeley" : { "previouslyFormattedCitation" : "&lt;sup&gt;5,24,45&lt;/sup&gt;" }, "properties" : { "noteIndex" : 0 }, "schema" : "https://github.com/citation-style-language/schema/raw/master/csl-citation.json" }</w:instrText>
      </w:r>
      <w:r w:rsidR="00C4057C">
        <w:fldChar w:fldCharType="separate"/>
      </w:r>
      <w:r w:rsidR="009D14BF" w:rsidRPr="009D14BF">
        <w:rPr>
          <w:noProof/>
          <w:vertAlign w:val="superscript"/>
        </w:rPr>
        <w:t>5,24,45</w:t>
      </w:r>
      <w:r w:rsidR="00C4057C">
        <w:fldChar w:fldCharType="end"/>
      </w:r>
      <w:r>
        <w:t>), or statistical features (e.g. marginal effects</w:t>
      </w:r>
      <w:r w:rsidR="00C4057C">
        <w:fldChar w:fldCharType="begin" w:fldLock="1"/>
      </w:r>
      <w:r w:rsidR="009D14BF">
        <w:instrText>ADDIN CSL_CITATION { "citationItems" : [ { "id" : "ITEM-1", "itemData" : { "DOI" : "10.1371/journal.pgen.1002714 [doi]\nPGENETICS-D-12-00092 [pii]", "ISBN" : "1553-7404 (Electronic)\n1553-7390 (Linking)", "PMID" : "22654671", "abstract" : "Total cholesterol, low-density lipoprotein cholesterol, triglyceride, and high-density lipoprotein cholesterol (HDL-C) levels are among the most important risk factors for coronary artery disease. We tested for gene-gene interactions affecting the level of these four lipids based on prior knowledge of established genome-wide association study (GWAS) hits, protein-protein interactions, and pathway information. Using genotype data from 9,713 European Americans from the Atherosclerosis Risk in Communities (ARIC) study, we identified an interaction between HMGCR and a locus near LIPC in their effect on HDL-C levels (Bonferroni corrected P(c) = 0.002). Using an adaptive locus-based validation procedure, we successfully validated this gene-gene interaction in the European American cohorts from the Framingham Heart Study (P(c) = 0.002) and the Multi-Ethnic Study of Atherosclerosis (MESA; P(c) = 0.006). The interaction between these two loci is also significant in the African American sample from ARIC (P(c) = 0.004) and in the Hispanic American sample from MESA (P(c) = 0.04). Both HMGCR and LIPC are involved in the metabolism of lipids, and genome-wide association studies have previously identified LIPC as associated with levels of HDL-C. However, the effect on HDL-C of the novel gene-gene interaction reported here is twice as pronounced as that predicted by the sum of the marginal effects of the two loci. In conclusion, based on a knowledge-driven analysis of epistasis, together with a new locus-based validation method, we successfully identified and validated an interaction affecting a complex trait in multi-ethnic populations.", "author" : [ { "dropping-particle" : "", "family" : "Ma", "given" : "L", "non-dropping-particle" : "", "parse-names" : false, "suffix" : "" }, { "dropping-particle" : "", "family" : "Brautbar", "given" : "A", "non-dropping-particle" : "", "parse-names" : false, "suffix" : "" }, { "dropping-particle" : "", "family" : "Boerwinkle", "given" : "E", "non-dropping-particle" : "", "parse-names" : false, "suffix" : "" }, { "dropping-particle" : "", "family" : "Sing", "given" : "C F",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"2012/06/02", "id" : "ITEM-1", "issue" : "5", "issued" : { "date-parts" : [ [ "2012" ] ] }, "note" : "Ma, Li\nBrautbar, Ariel\nBoerwinkle, Eric\nSing, Charles F\nClark, Andrew G\nKeinan, Alon\nGM065509/GM/NIGMS NIH HHS/United States\nHL072904/HL/NHLBI NIH HHS/United States\nU01-HG005715/HG/NHGRI NIH HHS/United States\nResearch Support, N.I.H., Extramural\nUnited States\nPLoS genetics\nPLoS Genet. 2012;8(5):e1002714. doi: 10.1371/journal.pgen.1002714. Epub 2012 May 24.", "page" : "e1002714", "title" : "Knowledge-driven analysis identifies a gene-gene interaction affecting high-density lipoprotein cholesterol levels in multi-ethnic populations", "type" : "article-journal", "volume" : "8" }, "uris" : [ "http://www.mendeley.com/documents/?uuid=375b31b5-2df0-4499-a266-f844ac9d30dc" ] } ], "mendeley" : { "previouslyFormattedCitation" : "&lt;sup&gt;24&lt;/sup&gt;" }, "properties" : { "noteIndex" : 0 }, "schema" : "https://github.com/citation-style-language/schema/raw/master/csl-citation.json" }</w:instrText>
      </w:r>
      <w:r w:rsidR="00C4057C">
        <w:fldChar w:fldCharType="separate"/>
      </w:r>
      <w:r w:rsidR="009D14BF" w:rsidRPr="009D14BF">
        <w:rPr>
          <w:noProof/>
          <w:vertAlign w:val="superscript"/>
        </w:rPr>
        <w:t>24</w:t>
      </w:r>
      <w:r w:rsidR="00C4057C">
        <w:fldChar w:fldCharType="end"/>
      </w:r>
      <w:r>
        <w:t xml:space="preserve"> and SNP genotype frequencies</w:t>
      </w:r>
      <w:r w:rsidR="00C4057C">
        <w:fldChar w:fldCharType="begin" w:fldLock="1"/>
      </w:r>
      <w:r w:rsidR="009D14BF">
        <w:instrText>ADDIN CSL_CITATION { "citationItems" : [ { "id" : "ITEM-1", "itemData" : { "DOI" : "10.1371/journal.pgen.1002463 [doi]\nPGENETICS-D-11-01752 [pii]", "ISBN" : "1553-7404 (Electronic)\n1553-7390 (Linking)", "PMID" : "22346757", "abstract" : "Epistatic genetic interactions are key for understanding the genetic contribution to complex traits. Epistasis is always defined with respect to some trait such as growth rate or fitness. Whereas most existing epistasis screens explicitly test for a trait, it is also possible to implicitly test for fitness traits by searching for the over- or under-representation of allele pairs in a given population. Such analysis of imbalanced allele pair frequencies of distant loci has not been exploited yet on a genome-wide scale, mostly due to statistical difficulties such as the multiple testing problem. We propose a new approach called Imbalanced Allele Pair frequencies (ImAP) for inferring epistatic interactions that is exclusively based on DNA sequence information. Our approach is based on genome-wide SNP data sampled from a population with known family structure. We make use of genotype information of parent-child trios and inspect 3x3 contingency tables for detecting pairs of alleles from different genomic positions that are over- or under-represented in the population. We also developed a simulation setup which mimics the pedigree structure by simultaneously assuming independence of the markers. When applied to mouse SNP data, our method detected 168 imbalanced allele pairs, which is substantially more than in simulations assuming no interactions. We could validate a significant number of the interactions with external data, and we found that interacting loci are enriched for genes involved in developmental processes.", "author" : [ { "dropping-particle" : "", "family" : "Ackermann", "given" : "M", "non-dropping-particle" : "", "parse-names" : false, "suffix" : "" }, { "dropping-particle" : "", "family" : "Beyer", "given" : "A", "non-dropping-particle" : "", "parse-names" : false, "suffix" : "" } ], "container-title" : "PLoS Genet", "edition" : "2012/02/22", "id" : "ITEM-1", "issue" : "2", "issued" : { "date-parts" : [ [ "2012" ] ] }, "note" : "Ackermann, Marit\nBeyer, Andreas\nResearch Support, Non-U.S. Gov't\nUnited States\nPLoS genetics\nPLoS Genet. 2012 Feb;8(2):e1002463. doi: 10.1371/journal.pgen.1002463. Epub 2012 Feb 9.", "page" : "e1002463", "title" : "Systematic detection of epistatic interactions based on allele pair frequencies", "type" : "article-journal", "volume" : "8" }, "uris" : [ "http://www.mendeley.com/documents/?uuid=65520b9a-747b-4dc3-accd-4e9b2431b0a5" ] }, { "id" : "ITEM-2", "itemData" : { "DOI" : "btr603 [pii]\n10.1093/bioinformatics/btr603 [doi]", "ISBN" : "1367-4811 (Electronic)\n1367-4803 (Linking)", "PMID" : "22053078", "abstract" : "MOTIVATION: In genome-wide association studies (GWAS), up to millions of single nucleotide polymorphisms (SNPs) are genotyped for thousands of individuals. However, conventional single locus-based approaches are usually unable to detect gene-gene interactions underlying complex diseases. Due to the huge search space for complicated high order interactions, many existing multi-locus approaches are slow and may suffer from low detection power for GWAS. RESULTS: In this article, we develop a simple, fast and effective algorithm to detect genome-wide multi-locus epistatic interactions based on the clustering of relatively frequent items. Extensive experiments on simulated data show that our algorithm is fast and more powerful in general than some recently proposed methods. On a real genome-wide case-control dataset for age-related macular degeneration (AMD), the algorithm has identified genotype combinations that are significantly enriched in the cases. AVAILABILITY: http://www.cs.ucr.edu/~minzhux/EDCF.zip CONTACT: minzhux@cs.ucr.edu; jingli@cwru.edu SUPPLEMENTARY INFORMATION: Supplementary data are available at Bioinformatics online.", "author" : [ { "dropping-particle" : "", "family" : "Xie", "given" : "M", "non-dropping-particle" : "", "parse-names" : false, "suffix" : "" }, { "dropping-particle" : "", "family" : "Li", "given" : "J", "non-dropping-particle" : "", "parse-names" : false, "suffix" : "" }, { "dropping-particle" : "", "family" : "Jiang", "given" : "T", "non-dropping-particle" : "", "parse-names" : false, "suffix" : "" } ], "container-title" : "Bioinformatics", "edition" : "2011/11/05", "id" : "ITEM-2", "issue" : "1", "issued" : { "date-parts" : [ [ "2012" ] ] }, "note" : "Xie, Minzhu\nLi, Jing\nJiang, Tao\n2R01LM008 991/LM/NLM NIH HHS/United States\nR01 LM008991/LM/NLM NIH HHS/United States\nR01 LM008991-05/LM/NLM NIH HHS/United States\nResearch Support, N.I.H., Extramural\nResearch Support, Non-U.S. Gov't\nEngland\nBioinformatics (Oxford, England)\nBioinformatics. 2012 Jan 1;28(1):5-12. doi: 10.1093/bioinformatics/btr603. Epub 2011 Nov 3.", "page" : "5-12", "title" : "Detecting genome-wide epistases based on the clustering of relatively frequent items", "type" : "article-journal", "volume" : "28" }, "uris" : [ "http://www.mendeley.com/documents/?uuid=401c7be1-73ac-497e-9154-155fb2ab3451" ] } ], "mendeley" : { "previouslyFormattedCitation" : "&lt;sup&gt;46,47&lt;/sup&gt;" }, "properties" : { "noteIndex" : 0 }, "schema" : "https://github.com/citation-style-language/schema/raw/master/csl-citation.json" }</w:instrText>
      </w:r>
      <w:r w:rsidR="00C4057C">
        <w:fldChar w:fldCharType="separate"/>
      </w:r>
      <w:r w:rsidR="009D14BF" w:rsidRPr="009D14BF">
        <w:rPr>
          <w:noProof/>
          <w:vertAlign w:val="superscript"/>
        </w:rPr>
        <w:t>46,47</w:t>
      </w:r>
      <w:r w:rsidR="00C4057C">
        <w:fldChar w:fldCharType="end"/>
      </w:r>
      <w:r>
        <w:t>), or fast algorithms</w:t>
      </w:r>
      <w:r w:rsidR="00C4057C">
        <w:fldChar w:fldCharType="begin" w:fldLock="1"/>
      </w:r>
      <w:r w:rsidR="009D14BF">
        <w:instrText>ADDIN CSL_CITATION { "citationItems" : [ { "id" : "ITEM-1", "itemData" : { "DOI" : "gr.137885.112 [pii]\n10.1101/gr.137885.112 [doi]", "ISBN" : "1549-5469 (Electronic)\n1088-9051 (Linking)", "PMID" : "22767386", "abstract" : "Long-range gene-gene interactions are biologically compelling models for disease genetics and can provide insights on relevant mechanisms and pathways. Despite considerable effort, rigorous interaction mapping in humans has remained prohibitively difficult due to computational and statistical limitations. We introduce a novel algorithmic approach to find long-range interactions in common diseases using a standard two-locus test that contrasts the linkage disequilibrium between SNPs in cases and controls. Our ultrafast method overcomes the computational burden of a genome x genome scan by using a novel randomization technique that requires 10x to 100x fewer tests than a brute-force approach. By sampling small groups of cases and highlighting combinations of alleles carried by all individuals in the group, this algorithm drastically trims the universe of combinations while simultaneously guaranteeing that all statistically significant pairs are reported. Our implementation can comprehensively scan large data sets (2K cases, 3K controls, 500K SNPs) to find all candidate pairwise interactions (LD-contrast ) in a few hours-a task that typically took days or weeks to complete by methods running on equivalent desktop computers. We applied our method to the Wellcome Trust bipolar disorder data and found a significant interaction between SNPs located within genes encoding two calcium channel subunits: RYR2 on chr1q43 and CACNA2D4 on chr12p13 (LD-contrast test, ). We replicated this pattern of interchromosomal LD between the genes in a separate bipolar data set from the GAIN project, demonstrating an example of gene-gene interaction that plays a role in the largely uncharted genetic landscape of bipolar disorder.", "author" : [ { "dropping-particle" : "", "family" : "Prabhu", "given" : "S", "non-dropping-particle" : "", "parse-names" : false, "suffix" : "" }, { "dropping-particle" : "", "family" : "Pe'er", "given" : "I", "non-dropping-particle" : "", "parse-names" : false, "suffix" : "" } ], "container-title" : "Genome Res", "edition" : "2012/07/07", "id" : "ITEM-1", "issue" : "11", "issued" : { "date-parts" : [ [ "2012" ] ] }, "note" : "Prabhu, Snehit\nPe'er, Itsik\nU54 CA121852-06/CA/NCI NIH HHS/United States\nWellcome Trust/United Kingdom\nMeta-Analysis\nResearch Support, N.I.H., Extramural\nResearch Support, Non-U.S. Gov't\nUnited States\nGenome research\nGenome Res. 2012 Nov;22(11):2230-40. doi: 10.1101/gr.137885.112. Epub 2012 Jul 5.", "page" : "2230-2240", "title" : "Ultrafast genome-wide scan for SNP-SNP interactions in common complex disease", "type" : "article-journal", "volume" : "22" }, "uris" : [ "http://www.mendeley.com/documents/?uuid=eedc4873-099e-453b-b5df-f4207fdd2d2e" ] }, { "id" : "ITEM-2", "itemData" : { "DOI" : "10.1093/bioinformatics/btq186", "ISSN" : "1367-4803", "author" : [ { "dropping-particle" : "", "family" : "Zhang", "given" : "X.", "non-dropping-particle" : "", "parse-names" : false, "suffix" : "" }, { "dropping-particle" : "", "family" : "Huang", "given" : "S.", "non-dropping-particle" : "", "parse-names" : false, "suffix" : "" }, { "dropping-particle" : "", "family" : "Zou", "given" : "F.", "non-dropping-particle" : "", "parse-names" : false, "suffix" : "" }, { "dropping-particle" : "", "family" : "Wang", "given" : "W.", "non-dropping-particle" : "", "parse-names" : false, "suffix" : "" } ], "container-title" : "Bioinformatics", "id" : "ITEM-2", "issue" : "12", "issued" : { "date-parts" : [ [ "2010", "6", "6" ] ] }, "page" : "i217-i227", "title" : "TEAM: efficient two-locus epistasis tests in human genome-wide association study", "type" : "article-journal", "volume" : "26" }, "uris" : [ "http://www.mendeley.com/documents/?uuid=3ae7cc2a-5a3f-4c69-917c-c3a74c7ba0d0" ] }, { "id" : "ITEM-3", "itemData" : { "abstract" : "Motivation: In complex disorders, independently evolving locus pairs might interact to confer disease susceptibility, with only a modest effect at each locus. With genome-wide association studies on large cohorts, testing all pairs for interaction confers a heavy computational burden, and a loss of power due to large Bonferroni-like corrections. Correspondingly, limiting the tests to pairs that show marginal effect at either locus, also has reduced power. Here, we describe an algorithm that discovers interacting locus pairs without explicitly testing all pairs, or requiring a marginal effect at each locus. The central idea is a mathematical transformation that maps \u00e2\u20ac\u02dcstatistical correlation between locus pairs\u00e2\u20ac\u2122 to \u00e2\u20ac\u02dcdistance between two points in a Euclidean space\u00e2\u20ac\u2122. This enables the use of geometric properties to identify proximal points (correlated locus pairs), without testing each pair explicitly. For large datasets (\u00e2\u02c6\u00bc106 SNPs), this reduces the number of tests from 1012 to 106, significantly reducing the computational burden, without loss of power. The speed of the test allows for correction using permutation-based tests. The algorithm is encoded in a tool called Rapid (RApid Pair IDentification) for identifying paired interactions in case\u00e2\u20ac\u201ccontrol GWAS.Results: We validated Rapid with extensive tests on simulated and real datasets. On simulated models of interaction, Rapid easily identified pairs with small marginal effects. On the benchmark disease, datasets from The Wellcome Trust Case Control Consortium, Rapid ran in about 1 CPU-hour per dataset, and identified many significant interactions. In many cases, the interacting loci were known to be important for the disease, but were not individually associated in the genome-wide scan.Availability: http://bix.ucsd.edu/projects/rapidContact: vbafna@cs.ucsd.eduSupplementary information: Supplementary data are available at Bioinformatics online.", "author" : [ { "dropping-particle" : "", "family" : "Brinza", "given" : "Dumitru", "non-dropping-particle" : "", "parse-names" : false, "suffix" : "" }, { "dropping-particle" : "", "family" : "Schultz", "given" : "Matthew", "non-dropping-particle" : "", "parse-names" : false, "suffix" : "" }, { "dropping-particle" : "", "family" : "Tesler", "given" : "Glenn", "non-dropping-particle" : "", "parse-names" : false, "suffix" : "" }, { "dropping-particle" : "", "family" : "Bafna", "given" : "Vineet", "non-dropping-particle" : "", "parse-names" : false, "suffix" : "" } ], "container-title" : "Bioinformatics", "id" : "ITEM-3", "issue" : "22", "issued" : { "date-parts" : [ [ "2010" ] ] }, "note" : "10.1093/bioinformatics/btq529", "page" : "2856-2862", "title" : "RAPID detection of gene\u00e2\u20ac\u201cgene interactions in genome-wide association studies", "type" : "article-journal", "volume" : "26" }, "uris" : [ "http://www.mendeley.com/documents/?uuid=944331eb-9678-4048-97b2-c4447e7486e5" ] }, { "id" : "ITEM-4", "itemData" : { "DOI" : "10.1186/1471-2105-13-72", "ISBN" : "1471-2105\n1471-2105 (Linking)", "PMID" : "22554139", "abstract" : "BACKGROUND: Genome-wide gene-gene interaction analysis using single nucleotide polymorphisms (SNPs) is an attractive way for identification of genetic components that confers susceptibility of human complex diseases. Individual hypothesis testing for SNP-SNP pairs as in common genome-wide association study (GWAS) however involves difficulty in setting overall p-value due to complicated correlation structure, namely, the multiple testing problem that causes unacceptable false negative results. A large number of SNP-SNP pairs than sample size, so-called the large p small n problem, precludes simultaneous analysis using multiple regression. The method that overcomes above issues is thus needed. RESULTS: We adopt an up-to-date method for ultrahigh-dimensional variable selection termed the sure independence screening (SIS) for appropriate handling of numerous number of SNP-SNP interactions by including them as predictor variables in logistic regression. We propose ranking strategy using promising dummy coding methods and following variable selection procedure in the SIS method suitably modified for gene-gene interaction analysis. We also implemented the procedures in a software program, EPISIS, using the cost-effective GPGPU (General-purpose computing on graphics processing units) technology. EPISIS can complete exhaustive search for SNP-SNP interactions in standard GWAS dataset within several hours. The proposed method works successfully in simulation experiments and in application to real WTCCC (Wellcome Trust Case-control Consortium) data. CONCLUSIONS: Based on the machine-learning principle, the proposed method gives powerful and flexible genome-wide search for various patterns of gene-gene interaction.", "author" : [ { "dropping-particle" : "", "family" : "Ueki", "given" : "M", "non-dropping-particle" : "", "parse-names" : false, "suffix" : "" }, { "dropping-particle" : "", "family" : "Tamiya", "given" : "G", "non-dropping-particle" : "", "parse-names" : false, "suffix" : "" } ], "container-title" : "BMC Bioinformatics", "id" : "ITEM-4", "issued" : { "date-parts" : [ [ "2012" ] ] }, "note" : "Journal Article\nResearch Support, Non-U.S. Gov't", "page" : "72", "title" : "Ultrahigh-dimensional variable selection method for whole-genome gene-gene interaction analysis", "type" : "article-journal", "volume" : "13" }, "uris" : [ "http://www.mendeley.com/documents/?uuid=6a87fd56-8a90-4d27-bf65-94efbd8a9c86" ] }, { "id" : "ITEM-5", "itemData" : { "DOI" : "btn652 [pii]\n10.1093/bioinformatics/btn652 [doi]", "ISBN" : "1367-4811 (Electronic)\n1367-4803 (Linking)", "PMID" : "19098029", "abstract" : "MOTIVATION: Hundreds of thousands of single nucleotide polymorphisms (SNPs) are available for genome-wide association (GWA) studies nowadays. The epistatic interactions of SNPs are believed to be very important in determining individual susceptibility to complex diseases. However, existing methods for SNP interaction discovery either suffer from high computation complexity or perform poorly when marginal effects of disease loci are weak or absent. Hence, it is desirable to develop an effective method to search epistatic interactions in genome-wide scale. RESULTS: We propose a new method SNPHarvester to detect SNP-SNP interactions in GWA studies. SNPHarvester creates multiple paths in which the visited SNP groups tend to be statistically associated with diseases, and then harvests those significant SNP groups which pass the statistical tests. It greatly reduces the number of SNPs. Consequently, existing tools can be directly used to detect epistatic interactions. By using a wide range of simulated data and a real genome-wide data, we demonstrate that SNPHarvester outperforms its recent competitor significantly and is promising for practical disease prognosis. AVAILABILITY: http://bioinformatics.ust.hk/SNPHarvester.html.", "author" : [ { "dropping-particle" : "", "family" : "Yang", "given" : "C", "non-dropping-particle" : "", "parse-names" : false, "suffix" : "" }, { "dropping-particle" : "", "family" : "He", "given" : "Z", "non-dropping-particle" : "", "parse-names" : false, "suffix" : "" }, { "dropping-particle" : "", "family" : "Wan", "given" : "X", "non-dropping-particle" : "", "parse-names" : false, "suffix" : "" }, { "dropping-particle" : "", "family" : "Yang", "given" : "Q", "non-dropping-particle" : "", "parse-names" : false, "suffix" : "" }, { "dropping-particle" : "", "family" : "Xue", "given" : "H", "non-dropping-particle" : "", "parse-names" : false, "suffix" : "" }, { "dropping-particle" : "", "family" : "Yu", "given" : "W", "non-dropping-particle" : "", "parse-names" : false, "suffix" : "" } ], "container-title" : "Bioinformatics", "edition" : "2008/12/23", "id" : "ITEM-5", "issue" : "4", "issued" : { "date-parts" : [ [ "2009" ] ] }, "note" : "Yang, Can\nHe, Zengyou\nWan, Xiang\nYang, Qiang\nXue, Hong\nYu, Weichuan\nResearch Support, Non-U.S. Gov't\nEngland\nBioinformatics (Oxford, England)\nBioinformatics. 2009 Feb 15;25(4):504-11. doi: 10.1093/bioinformatics/btn652. Epub 2008 Dec 19.", "page" : "504-511", "title" : "SNPHarvester: a filtering-based approach for detecting epistatic interactions in genome-wide association studies", "type" : "article-journal", "volume" : "25" }, "uris" : [ "http://www.mendeley.com/documents/?uuid=89d70e45-3b91-4795-880e-bd361b9a1727" ] } ], "mendeley" : { "previouslyFormattedCitation" : "&lt;sup&gt;18,48\u201351&lt;/sup&gt;" }, "properties" : { "noteIndex" : 0 }, "schema" : "https://github.com/citation-style-language/schema/raw/master/csl-citation.json" }</w:instrText>
      </w:r>
      <w:r w:rsidR="00C4057C">
        <w:fldChar w:fldCharType="separate"/>
      </w:r>
      <w:proofErr w:type="gramStart"/>
      <w:r w:rsidR="009D14BF" w:rsidRPr="009D14BF">
        <w:rPr>
          <w:noProof/>
          <w:vertAlign w:val="superscript"/>
        </w:rPr>
        <w:t>18,48–51</w:t>
      </w:r>
      <w:r w:rsidR="00C4057C">
        <w:fldChar w:fldCharType="end"/>
      </w:r>
      <w:r>
        <w:t>.</w:t>
      </w:r>
      <w:proofErr w:type="gramEnd"/>
      <w:r>
        <w:t xml:space="preserve"> Methods based on variance heterogeneity </w:t>
      </w:r>
      <w:r w:rsidR="00A751C2">
        <w:t xml:space="preserve">among SNP genotypes </w:t>
      </w:r>
      <w:r>
        <w:t xml:space="preserve">can effectively select potentially interacting SNPs for quantitative traits but could miss SNPs </w:t>
      </w:r>
      <w:r w:rsidR="002D001C">
        <w:t>that are interacting but have limited</w:t>
      </w:r>
      <w:r>
        <w:t xml:space="preserve"> variance heterogeneity</w:t>
      </w:r>
      <w:r w:rsidR="00C4057C">
        <w:fldChar w:fldCharType="begin" w:fldLock="1"/>
      </w:r>
      <w:r w:rsidR="009D14BF">
        <w:instrText>ADDIN CSL_CITATION { "citationItems" : [ { "id" : "ITEM-1", "itemData" : { "DOI" : "10.1371/journal.pgen.1002839 [doi]\nPGENETICS-D-11-02711 [pii]", "ISBN" : "1553-7404 (Electronic)\n1553-7390 (Linking)", "PMID" : "22876191", "abstract" : "The phenotypic effect of a gene is normally described by the mean-difference between alternative genotypes. A gene may, however, also influence the phenotype by causing a difference in variance between genotypes. Here, we reanalyze a publicly available Arabidopsis thaliana dataset [1] and show that genetic variance heterogeneity appears to be as common as normal additive effects on a genomewide scale. The study also develops theory to estimate the contributions of variance differences between genotypes to the phenotypic variance, and this is used to show that individual loci can explain more than 20% of the phenotypic variance. Two well-studied systems, cellular control of molybdenum level by the ion-transporter MOT1 and flowering-time regulation by the FRI-FLC expression network, and a novel association for Leaf serration are used to illustrate the contribution of major individual loci, expression pathways, and gene-by-environment interactions to the genetic variance heterogeneity.", "author" : [ { "dropping-particle" : "", "family" : "Shen", "given" : "X", "non-dropping-particle" : "", "parse-names" : false, "suffix" : "" }, { "dropping-particle" : "", "family" : "Pettersson", "given" : "M", "non-dropping-particle" : "", "parse-names" : false, "suffix" : "" }, { "dropping-particle" : "", "family" : "Ronnegard", "given" : "L", "non-dropping-particle" : "", "parse-names" : false, "suffix" : "" }, { "dropping-particle" : "", "family" : "Carlborg", "given" : "O", "non-dropping-particle" : "", "parse-names" : false, "suffix" : "" } ], "container-title" : "PLoS Genet", "edition" : "2012/08/10", "id" : "ITEM-1", "issue" : "8", "issued" : { "date-parts" : [ [ "2012" ] ] }, "note" : "Shen, Xia\nPettersson, Mats\nRonnegard, Lars\nCarlborg, Orjan\nResearch Support, Non-U.S. Gov't\nUnited States\nPLoS genetics\nPLoS Genet. 2012;8(8):e1002839. doi: 10.1371/journal.pgen.1002839. Epub 2012 Aug 2.", "page" : "e1002839", "title" : "Inheritance beyond plain heritability: variance-controlling genes in Arabidopsis thaliana", "type" : "article-journal", "volume" : "8" }, "uris" : [ "http://www.mendeley.com/documents/?uuid=48b7157a-d054-4372-8f3d-003eaded78d0" ] }, { "id" : "ITEM-2", "itemData" : { "DOI" : "1471-2156-13-63 [pii]\n10.1186/1471-2156-13-63 [doi]", "ISBN" : "1471-2156 (Electronic)\n1471-2156 (Linking)", "PMID" : "22827487", "abstract" : "A number of recent works have introduced statistical methods for detecting genetic loci that affect phenotypic variability, which we refer to as variability-controlling quantitative trait loci (vQTL). These are genetic variants whose allelic state predicts how much phenotype values will vary about their expected means. Such loci are of great potential interest in both human and non-human genetic studies, one reason being that a detected vQTL could represent a previously undetected interaction with other genes or environmental factors. The simultaneous publication of these new methods in different journals has in many cases precluded opportunity for comparison. We survey some of these methods, the respective trade-offs they imply, and the connections between them. The methods fall into three main groups: classical non-parametric, fully parametric, and semi-parametric two-stage approximations. Choosing between alternatives involves balancing the need for robustness, flexibility, and speed. For each method, we identify important assumptions and limitations, including those of practical importance, such as their scope for including covariates and random effects. We show in simulations that both parametric methods and their semi-parametric approximations can give elevated false positive rates when they ignore mean-variance relationships intrinsic to the data generation process. We conclude that choice of method depends on the trait distribution, the need to include non-genetic covariates, and the population size and structure, coupled with a critical evaluation of how these fit with the assumptions of the statistical model.", "author" : [ { "dropping-particle" : "", "family" : "Ronnegard", "given" : "L", "non-dropping-particle" : "", "parse-names" : false, "suffix" : "" }, { "dropping-particle" : "", "family" : "Valdar", "given" : "W", "non-dropping-particle" : "", "parse-names" : false, "suffix" : "" } ], "container-title" : "BMC Genet", "edition" : "2012/07/26", "id" : "ITEM-2", "issued" : { "date-parts" : [ [ "2012" ] ] }, "note" : "Ronnegard, Lars\nValdar, William\nResearch Support, Non-U.S. Gov't\nEngland\nBMC genetics\nBMC Genet. 2012 Jul 24;13:63. doi: 10.1186/1471-2156-13-63.", "page" : "63", "title" : "Recent developments in statistical methods for detecting genetic loci affecting phenotypic variability", "type" : "article-journal", "volume" : "13" }, "uris" : [ "http://www.mendeley.com/documents/?uuid=0c838618-6ded-4aa5-9e16-5d02aaa470fc" ] } ], "mendeley" : { "previouslyFormattedCitation" : "&lt;sup&gt;52,53&lt;/sup&gt;" }, "properties" : { "noteIndex" : 0 }, "schema" : "https://github.com/citation-style-language/schema/raw/master/csl-citation.json" }</w:instrText>
      </w:r>
      <w:r w:rsidR="00C4057C">
        <w:fldChar w:fldCharType="separate"/>
      </w:r>
      <w:r w:rsidR="009D14BF" w:rsidRPr="009D14BF">
        <w:rPr>
          <w:noProof/>
          <w:vertAlign w:val="superscript"/>
        </w:rPr>
        <w:t>52,53</w:t>
      </w:r>
      <w:r w:rsidR="00C4057C">
        <w:fldChar w:fldCharType="end"/>
      </w:r>
      <w:r>
        <w:t xml:space="preserve">. Besides the apparent speed advantage, filtering based methods can be better than exhaustive search in power because of much reduced multiple tests as well as functional interpretation when considering only functional SNPs. However, caution </w:t>
      </w:r>
      <w:r w:rsidR="00BA0C66">
        <w:t>is</w:t>
      </w:r>
      <w:r>
        <w:t xml:space="preserve"> recommended when applying filtering because of potential biases (either upwards or downwards) caused by limitations in the algorithms and existing knowledge that may be subject to publication bias</w:t>
      </w:r>
      <w:r w:rsidR="00C4057C">
        <w:fldChar w:fldCharType="begin"/>
      </w:r>
      <w:r>
        <w:instrText xml:space="preserve"> ADDIN EN.CITE &lt;EndNote&gt;&lt;Cite&gt;&lt;Author&gt;Ritchie&lt;/Author&gt;&lt;Year&gt;2011&lt;/Year&gt;&lt;RecNum&gt;16&lt;/RecNum&gt;&lt;record&gt;&lt;rec-number&gt;16&lt;/rec-number&gt;&lt;foreign-keys&gt;&lt;key app="EN" db-id="xwdx05xfpvwr2lezad9x2fwl5vzx5wwvz5fr"&gt;16&lt;/key&gt;&lt;/foreign-keys&gt;&lt;ref-type name="Journal Article"&gt;17&lt;/ref-type&gt;&lt;contributors&gt;&lt;authors&gt;&lt;author&gt;Ritchie, Marylyn D.&lt;/author&gt;&lt;/authors&gt;&lt;/contributors&gt;&lt;titles&gt;&lt;title&gt;Using Biological Knowledge to Uncover the Mystery in the Search for Epistasis in Genome-Wide Association Studies&lt;/title&gt;&lt;secondary-title&gt;Annals of Human Genetics&lt;/secondary-title&gt;&lt;/titles&gt;&lt;periodical&gt;&lt;full-title&gt;Annals of Human Genetics&lt;/full-title&gt;&lt;/periodical&gt;&lt;pages&gt;172-182&lt;/pages&gt;&lt;volume&gt;75&lt;/volume&gt;&lt;number&gt;1&lt;/number&gt;&lt;keywords&gt;&lt;keyword&gt;Epistasis&lt;/keyword&gt;&lt;keyword&gt;prior knowledge&lt;/keyword&gt;&lt;keyword&gt;pathways&lt;/keyword&gt;&lt;keyword&gt;protein–protein interactions&lt;/keyword&gt;&lt;keyword&gt;gene–gene interactions&lt;/keyword&gt;&lt;/keywords&gt;&lt;dates&gt;&lt;year&gt;2011&lt;/year&gt;&lt;/dates&gt;&lt;publisher&gt;Blackwell Publishing Ltd&lt;/publisher&gt;&lt;isbn&gt;1469-1809&lt;/isbn&gt;&lt;urls&gt;&lt;related-urls&gt;&lt;url&gt;http://dx.doi.org/10.1111/j.1469-1809.2010.00630.x&lt;/url&gt;&lt;/related-urls&gt;&lt;/urls&gt;&lt;electronic-resource-num&gt;10.1111/j.1469-1809.2010.00630.x&lt;/electronic-resource-num&gt;&lt;/record&gt;&lt;/Cite&gt;&lt;/EndNote&gt;</w:instrText>
      </w:r>
      <w:r w:rsidR="00C4057C">
        <w:fldChar w:fldCharType="separate"/>
      </w:r>
      <w:r w:rsidRPr="00806377">
        <w:rPr>
          <w:vertAlign w:val="superscript"/>
        </w:rPr>
        <w:t>4</w:t>
      </w:r>
      <w:r w:rsidR="00C4057C">
        <w:fldChar w:fldCharType="end"/>
      </w:r>
      <w:r>
        <w:t xml:space="preserve"> and specific contexts</w:t>
      </w:r>
      <w:r w:rsidR="00C4057C">
        <w:fldChar w:fldCharType="begin" w:fldLock="1"/>
      </w:r>
      <w:r w:rsidR="009D14BF">
        <w:instrText>ADDIN CSL_CITATION { "citationItems" : [ { "id" : "ITEM-1", "itemData" : { "DOI" : "ng.2205 [pii]\n10.1038/ng.2205 [doi]", "ISBN" : "1546-1718 (Electronic)\n1061-4036 (Linking)", "PMID" : "22446964", "abstract" : "Trans-acting genetic variants have a substantial, albeit poorly characterized, role in the heritable determination of gene expression. Using paired purified primary monocytes and B cells, we identify new predominantly cell type-specific cis and trans expression quantitative trait loci (eQTLs), including multi-locus trans associations to LYZ and KLF4 in monocytes and B cells, respectively. Additionally, we observe a B cell-specific trans association of rs11171739 at 12q13.2, a known autoimmune disease locus, with IP6K2 (P = 5.8 x 10(-15)), PRIC285 (P = 3.0 x 10(-10)) and an upstream region of CDKN1A (P = 2 x 10(-52)), suggesting roles for cell cycle regulation and peroxisome proliferator-activated receptor gamma (PPARgamma) signaling in autoimmune pathogenesis. We also find that specific human leukocyte antigen (HLA) alleles form trans associations with the expression of AOAH and ARHGAP24 in monocytes but not in B cells. In summary, we show that mapping gene expression in defined primary cell populations identifies new cell type-specific trans-regulated networks and provides insights into the genetic basis of disease susceptibility.", "author" : [ { "dropping-particle" : "", "family" : "Fairfax", "given" : "B P", "non-dropping-particle" : "", "parse-names" : false, "suffix" : "" }, { "dropping-particle" : "", "family" : "Makino", "given" : "S", "non-dropping-particle" : "", "parse-names" : false, "suffix" : "" }, { "dropping-particle" : "", "family" : "Radhakrishnan", "given" : "J", "non-dropping-particle" : "", "parse-names" : false, "suffix" : "" }, { "dropping-particle" : "", "family" : "Plant", "given" : "K", "non-dropping-particle" : "", "parse-names" : false, "suffix" : "" }, { "dropping-particle" : "", "family" : "Leslie", "given" : "S", "non-dropping-particle" : "", "parse-names" : false, "suffix" : "" }, { "dropping-particle" : "", "family" : "Dilthey", "given" : "A", "non-dropping-particle" : "", "parse-names" : false, "suffix" : "" }, { "dropping-particle" : "", "family" : "Ellis", "given" : "P", "non-dropping-particle" : "", "parse-names" : false, "suffix" : "" }, { "dropping-particle" : "", "family" : "Langford", "given" : "C", "non-dropping-particle" : "", "parse-names" : false, "suffix" : "" }, { "dropping-particle" : "", "family" : "Vannberg", "given" : "F O", "non-dropping-particle" : "", "parse-names" : false, "suffix" : "" }, { "dropping-particle" : "", "family" : "Knight", "given" : "J C", "non-dropping-particle" : "", "parse-names" : false, "suffix" : "" } ], "container-title" : "Nat Genet", "edition" : "2012/03/27", "id" : "ITEM-1", "issue" : "5", "issued" : { "date-parts" : [ [ "2012" ] ] }, "note" : "Fairfax, Benjamin P\nMakino, Seiko\nRadhakrishnan, Jayachandran\nPlant, Katharine\nLeslie, Stephen\nDilthey, Alexander\nEllis, Peter\nLangford, Cordelia\nVannberg, Fredrik O\nKnight, Julian C\n074318/Wellcome Trust/United Kingdom\n075491/Z/04/Wellcome Trust/United Kingdom\n088891/Wellcome Trust/United Kingdom\n281824/European Research Council/International\nResearch Support, Non-U.S. Gov't\nUnited States\nNature genetics\nNat Genet. 2012 Mar 25;44(5):502-10. doi: 10.1038/ng.2205.", "page" : "502-510", "title" : "Genetics of gene expression in primary immune cells identifies cell type-specific master regulators and roles of HLA alleles", "type" : "article-journal", "volume" : "44" }, "uris" : [ "http://www.mendeley.com/documents/?uuid=ea65474c-3c60-4468-9990-866de28e4223" ] }, { "id" : "ITEM-2", "itemData" : { "DOI" : "ng.2504 [pii]\n10.1038/ng.2504 [doi]", "ISBN" : "1546-1718 (Electronic)\n1061-4036 (Linking)", "PMID" : "23263488", "abstract" : "If trait-associated variants alter regulatory regions, then they should fall within chromatin marks in relevant cell types. However, it is unclear which of the many marks are most useful in defining cell types associated with disease and fine mapping variants. We hypothesized that informative marks are phenotypically cell type specific; that is, SNPs associated with the same trait likely overlap marks in the same cell type. We examined 15 chromatin marks and found that those highlighting active gene regulation were phenotypically cell type specific. Trimethylation of histone H3 at lysine 4 (H3K4me3) was the most phenotypically cell type specific (P &lt; 1 x 10(-6)), driven by colocalization of variants and marks rather than gene proximity (P &lt; 0.001). H3K4me3 peaks overlapped with 37 SNPs for plasma low-density lipoprotein concentration in the liver (P &lt; 7 x 10(-5)), 31 SNPs for rheumatoid arthritis within CD4(+) regulatory T cells (P = 1 x 10(-4)), 67 SNPs for type 2 diabetes in pancreatic islet cells (P = 0.003) and the liver (P = 0.003), and 14 SNPs for neuropsychiatric disease in neuronal tissues (P = 0.007). We show how cell type-specific H3K4me3 peaks can inform the fine mapping of associated SNPs to identify causal variation.", "author" : [ { "dropping-particle" : "", "family" : "Trynka", "given" : "G", "non-dropping-particle" : "", "parse-names" : false, "suffix" : "" }, { "dropping-particle" : "", "family" : "Sandor", "given" : "C", "non-dropping-particle" : "", "parse-names" : false, "suffix" : "" }, { "dropping-particle" : "", "family" : "Han", "given" : "B", "non-dropping-particle" : "", "parse-names" : false, "suffix" : "" }, { "dropping-particle" : "", "family" : "Xu", "given" : "H", "non-dropping-particle" : "", "parse-names" : false, "suffix" : "" }, { "dropping-particle" : "", "family" : "Stranger", "given" : "B E", "non-dropping-particle" : "", "parse-names" : false, "suffix" : "" }, { "dropping-particle" : "", "family" : "Liu", "given" : "X S", "non-dropping-particle" : "", "parse-names" : false, "suffix" : "" }, { "dropping-particle" : "", "family" : "Raychaudhuri", "given" : "S", "non-dropping-particle" : "", "parse-names" : false, "suffix" : "" } ], "container-title" : "Nat Genet", "edition" : "2012/12/25", "id" : "ITEM-2", "issue" : "2", "issued" : { "date-parts" : [ [ "2013" ] ] }, "note" : "Trynka, Gosia\nSandor, Cynthia\nHan, Buhm\nXu, Han\nStranger, Barbara E\nLiu, X Shirley\nRaychaudhuri, Soumya\nK08AR055688/AR/NIAMS NIH HHS/United States\nR01 HG004069/HG/NHGRI NIH HHS/United States\nU01HG0070033/HG/NHGRI NIH HHS/United States\nResearch Support, N.I.H., Extramural\nResearch Support, Non-U.S. Gov't\nUnited States\nNature genetics\nNat Genet. 2013 Feb;45(2):124-30. doi: 10.1038/ng.2504. Epub 2012 Dec 23.", "page" : "124-130", "title" : "Chromatin marks identify critical cell types for fine mapping complex trait variants", "type" : "article-journal", "volume" : "45" }, "uris" : [ "http://www.mendeley.com/documents/?uuid=487ff803-8f26-4646-bd0f-1bb55d76a079" ] } ], "mendeley" : { "previouslyFormattedCitation" : "&lt;sup&gt;54,55&lt;/sup&gt;" }, "properties" : { "noteIndex" : 0 }, "schema" : "https://github.com/citation-style-language/schema/raw/master/csl-citation.json" }</w:instrText>
      </w:r>
      <w:r w:rsidR="00C4057C">
        <w:fldChar w:fldCharType="separate"/>
      </w:r>
      <w:r w:rsidR="009D14BF" w:rsidRPr="009D14BF">
        <w:rPr>
          <w:noProof/>
          <w:vertAlign w:val="superscript"/>
        </w:rPr>
        <w:t>54,55</w:t>
      </w:r>
      <w:r w:rsidR="00C4057C">
        <w:fldChar w:fldCharType="end"/>
      </w:r>
      <w:r>
        <w:t xml:space="preserve">. </w:t>
      </w:r>
      <w:r>
        <w:lastRenderedPageBreak/>
        <w:t xml:space="preserve">Furthermore, it is debatable what threshold is appropriate after filtering as it might alter the </w:t>
      </w:r>
      <w:del w:id="53" w:author="pcinst" w:date="2014-01-20T18:06:00Z">
        <w:r w:rsidDel="006D7F0D">
          <w:delText xml:space="preserve">NULL </w:delText>
        </w:r>
      </w:del>
      <w:ins w:id="54" w:author="pcinst" w:date="2014-01-20T18:06:00Z">
        <w:r w:rsidR="006D7F0D">
          <w:t xml:space="preserve">null </w:t>
        </w:r>
      </w:ins>
      <w:r>
        <w:t>distributions</w:t>
      </w:r>
      <w:ins w:id="55" w:author="pcinst" w:date="2014-01-20T18:07:00Z">
        <w:r w:rsidR="006D7F0D">
          <w:t xml:space="preserve"> of test statistics </w:t>
        </w:r>
      </w:ins>
      <w:r w:rsidR="00C4057C">
        <w:fldChar w:fldCharType="begin" w:fldLock="1"/>
      </w:r>
      <w:r w:rsidR="009D14BF">
        <w:instrText>ADDIN CSL_CITATION { "citationItems" : [ { "id" : "ITEM-1", "itemData" : { "DOI" : "1471-2105-12-S1-S26 [pii]\n10.1186/1471-2105-12-S1-S26 [doi]", "ISBN" : "1471-2105 (Electronic)\n1471-2105 (Linking)", "PMID" : "21342556", "abstract" : "BACKGROUND: In genome-wide association studies (GWAS), the number of single-nucleotide polymorphisms (SNPs) typically ranges between 500,000 and 1,000,000. Accordingly, detecting gene-gene interactions in GWAS is computationally challenging because it involves hundreds of billions of SNP pairs. Stage-wise strategies are often used to overcome the computational difficulty. In the first stage, fast screening methods (e.g. Tuning ReliefF) are applied to reduce the whole SNP set to a small subset. In the second stage, sophisticated modeling methods (e.g., multifactor-dimensionality reduction (MDR)) are applied to the subset of SNPs to identify interesting interaction models and the corresponding interaction patterns. In the third stage, the significance of the identified interaction patterns is evaluated by hypothesis testing. RESULTS: In this paper, we show that this stage-wise strategy could be problematic in controlling the false positive rate if the null distribution is not appropriately chosen. This is because screening and modeling may change the null distribution used in hypothesis testing. In our simulation study, we use some popular screening methods and the popular modeling method MDR as examples to show the effect of the inappropriate choice of null distributions. To choose appropriate null distributions, we suggest to use the permutation test or testing on the independent data set. We demonstrate their performance using synthetic data and a real genome wide data set from an Aged-related Macular Degeneration (AMD) study. CONCLUSIONS: The permutation test or testing on the independent data set can help choosing appropriate null distributions in hypothesis testing, which provides more reliable results in practice.", "author" : [ { "dropping-particle" : "", "family" : "Yang", "given" : "C", "non-dropping-particle" : "", "parse-names" : false, "suffix" : "" }, { "dropping-particle" : "", "family" : "Wan", "given" : "X", "non-dropping-particle" : "", "parse-names" : false, "suffix" : "" }, { "dropping-particle" : "", "family" : "He", "given" : "Z", "non-dropping-particle" : "", "parse-names" : false, "suffix" : "" }, { "dropping-particle" : "", "family" : "Yang", "given" : "Q", "non-dropping-particle" : "", "parse-names" : false, "suffix" : "" }, { "dropping-particle" : "", "family" : "Xue", "given" : "H", "non-dropping-particle" : "", "parse-names" : false, "suffix" : "" }, { "dropping-particle" : "", "family" : "Yu", "given" : "W", "non-dropping-particle" : "", "parse-names" : false, "suffix" : "" } ], "container-title" : "BMC Bioinformatics", "edition" : "2011/03/05", "id" : "ITEM-1", "issued" : { "date-parts" : [ [ "2011" ] ] }, "note" : "Yang, Can\nWan, Xiang\nHe, Zengyou\nYang, Qiang\nXue, Hong\nYu, Weichuan\nResearch Support, Non-U.S. Gov't\nEngland\nBMC bioinformatics\nBMC Bioinformatics. 2011 Feb 15;12 Suppl 1:S26. doi: 10.1186/1471-2105-12-S1-S26.", "page" : "S26", "title" : "The choice of null distributions for detecting gene-gene interactions in genome-wide association studies", "type" : "article-journal", "volume" : "12 Suppl 1" }, "uris" : [ "http://www.mendeley.com/documents/?uuid=fd210344-503f-491b-be64-f277154c15d5" ] } ], "mendeley" : { "previouslyFormattedCitation" : "&lt;sup&gt;56&lt;/sup&gt;" }, "properties" : { "noteIndex" : 0 }, "schema" : "https://github.com/citation-style-language/schema/raw/master/csl-citation.json" }</w:instrText>
      </w:r>
      <w:r w:rsidR="00C4057C">
        <w:fldChar w:fldCharType="separate"/>
      </w:r>
      <w:r w:rsidR="009D14BF" w:rsidRPr="009D14BF">
        <w:rPr>
          <w:noProof/>
          <w:vertAlign w:val="superscript"/>
        </w:rPr>
        <w:t>56</w:t>
      </w:r>
      <w:r w:rsidR="00C4057C">
        <w:fldChar w:fldCharType="end"/>
      </w:r>
      <w:r>
        <w:t>.</w:t>
      </w:r>
    </w:p>
    <w:p w14:paraId="17A3369F" w14:textId="77777777" w:rsidR="00C01BA3" w:rsidRDefault="00C01BA3" w:rsidP="00C01BA3"/>
    <w:p w14:paraId="6B733977" w14:textId="77777777" w:rsidR="00C01BA3" w:rsidRPr="00C01BA3" w:rsidRDefault="00C01BA3" w:rsidP="00C01BA3">
      <w:pPr>
        <w:pStyle w:val="Heading3"/>
        <w:rPr>
          <w:rStyle w:val="inlineheading"/>
          <w:i w:val="0"/>
        </w:rPr>
      </w:pPr>
      <w:bookmarkStart w:id="56" w:name="_Toc245195957"/>
      <w:r w:rsidRPr="00C01BA3">
        <w:rPr>
          <w:rStyle w:val="inlineheading"/>
          <w:i w:val="0"/>
        </w:rPr>
        <w:t>Machine learning, data mining and other algorithms</w:t>
      </w:r>
      <w:bookmarkEnd w:id="56"/>
    </w:p>
    <w:p w14:paraId="3E7083EA" w14:textId="77777777" w:rsidR="00C01BA3" w:rsidRDefault="00C01BA3" w:rsidP="00C01BA3">
      <w:pPr>
        <w:rPr>
          <w:rStyle w:val="inlineheading"/>
        </w:rPr>
      </w:pPr>
    </w:p>
    <w:p w14:paraId="7D81813E" w14:textId="45EB4722" w:rsidR="00C01BA3" w:rsidRDefault="00BA0C66" w:rsidP="00C01BA3">
      <w:r>
        <w:t>Many attempts</w:t>
      </w:r>
      <w:r w:rsidR="00C01BA3">
        <w:t xml:space="preserve"> have been made to adopt/improve algorithms </w:t>
      </w:r>
      <w:r w:rsidR="00C01BA3" w:rsidRPr="0069794C">
        <w:t xml:space="preserve">from other disciplines </w:t>
      </w:r>
      <w:r w:rsidR="00C01BA3">
        <w:t>to address the large P small N problem in detecting epistasis</w:t>
      </w:r>
      <w:r w:rsidR="00C4057C">
        <w:fldChar w:fldCharType="begin" w:fldLock="1"/>
      </w:r>
      <w:r w:rsidR="009D14BF">
        <w:instrText>ADDIN CSL_CITATION { "citationItems" : [ { "id" : "ITEM-1", "itemData" : { "DOI" : "10.3389/fgene.2011.00109 [doi]", "ISBN" : "1664-8021 (Electronic)\n1664-8021 (Linking)", "PMID" : "22303403", "abstract" : "There is growing evidence that much more of the genome than previously thought is required to explain the heritability of complex phenotypes. Recent studies have demonstrated that numerous common variants from across the genome explain portions of genetic variability, spawning various avenues of research directed at explaining the remaining heritability. This polygenic structure is also the motivation for the growing application of pathway and gene set enrichment techniques, which have yielded promising results. These findings suggest that the coordination of genes in pathways that are known to occur at the gene regulatory level also can be detected at the population level. Although genes in these networks interact in complex ways, most population studies have focused on the additive contribution of common variants and the potential of rare variants to explain additional variation. In this brief review, we discuss the potential to explain additional genetic variation through the agglomeration of multiple gene-gene interactions as well as main effects of common variants in terms of a network paradigm. Just as is the case for single-locus contributions, we expect each gene-gene interaction edge in the network to have a small effect, but these effects may be reinforced through hubs and other connectivity structures in the network. We discuss some of the opportunities and challenges of network methods for analyzing genome-wide association studies (GWAS) such as the study of hubs and motifs, and integrating other types of variation and environmental interactions. Such network approaches may unveil hidden variation in GWAS, improve understanding of mechanisms of disease, and possibly fit into a network paradigm of evolutionary genetics.", "author" : [ { "dropping-particle" : "", "family" : "McKinney", "given" : "Brett A", "non-dropping-particle" : "", "parse-names" : false, "suffix" : "" }, { "dropping-particle" : "", "family" : "Pajewski", "given" : "Nicholas M", "non-dropping-particle" : "", "parse-names" : false, "suffix" : "" } ], "container-title" : "Frontiers in Genetics", "edition" : "2012/02/04", "id" : "ITEM-1", "issued" : { "date-parts" : [ [ "2011" ] ] }, "note" : "\n        From Duplicate 1 ( \n        \n          Six degrees of epistasis: Statistical network models for GWAS\n        \n         - McKinney, Brett; Pajewski, Nicholas )\n\n        \n        \n10.3389/fgene.2011.00109\n\n        \n\n        From Duplicate 2 ( \n        \n          Six Degrees of Epistasis: Statistical Network Models for GWAS\n        \n         - McKinney, B A; Pajewski, N M )\n\n        \n        \nMcKinney, B A\nPajewski, Nicholas M\nSwitzerland\nFrontiers in genetics\nFront Genet. 2011;2:109. doi: 10.3389/fgene.2011.00109. Epub 2012 Jan 12.\n\n        \n\n      ", "page" : "109", "title" : "Six degrees of epistasis: Statistical network models for GWAS", "type" : "article-journal", "volume" : "2" }, "uris" : [ "http://www.mendeley.com/documents/?uuid=81ebd522-536d-49ac-9134-5cad749571e1" ] }, { "id" : "ITEM-2", "itemData" : { "DOI" : "10.1111/j.1469-1809.2010.00630.x", "ISBN" : "1469-1809", "abstract" : "The search for the missing heritability in genome-wide association studies (GWAS) has become an important focus for the human genetics community. One suspected location of these genetic effects is in gene\u2013gene interactions, or epistasis. The computational burden of exploring gene\u2013gene interactions in the wealth of data generated in GWAS, along with small to moderate sample sizes, have led to epistasis being an afterthought, rather than a primary focus of GWAS analyses. In this review, I discuss some potential approaches to filter a GWAS dataset to a smaller, more manageable dataset where searching for epistasis is considerably more feasible. I describe a number of alternative approaches, but primarily focus on the use of prior biological knowledge from databases in the public domain to guide the search for epistasis. The manner in which prior knowledge is incorporated into a GWA study can be many and these data can be extracted from a variety of database sources. I discuss a number of these approaches and propose that a comprehensive approach will likely be most fruitful for searching for epistasis in large-scale genomic studies of the current state-of-the-art and into the future.", "author" : [ { "dropping-particle" : "", "family" : "Ritchie", "given" : "Marylyn D", "non-dropping-particle" : "", "parse-names" : false, "suffix" : "" } ], "container-title" : "Annals of Human Genetics", "id" : "ITEM-2", "issue" : "1", "issued" : { "date-parts" : [ [ "2011" ] ] }, "page" : "172-182", "publisher" : "Blackwell Publishing Ltd", "title" : "Using Biological Knowledge to Uncover the Mystery in the Search for Epistasis in Genome-Wide Association Studies", "type" : "article-journal", "volume" : "75" }, "uris" : [ "http://www.mendeley.com/documents/?uuid=86f6813e-cd88-414d-9120-6e1d34ff35b4" ] }, { "id" : "ITEM-3", "itemData" : { "DOI" : "bbr012 [pii]\n10.1093/bib/bbr012 [doi]", "ISBN" : "1477-4054 (Electronic)\n1467-5463 (Linking)", "PMID" : "21441561", "abstract" : "Over the last few years, main effect genetic association analysis has proven to be a successful tool to unravel genetic risk components to a variety of complex diseases. In the quest for disease susceptibility factors and the search for the 'missing heritability', supplementary and complementary efforts have been undertaken. These include the inclusion of several genetic inheritance assumptions in model development, the consideration of different sources of information, and the acknowledgement of disease underlying pathways of networks. The search for epistasis or gene-gene interaction effects on traits of interest is marked by an exponential growth, not only in terms of methodological development, but also in terms of practical applications, translation of statistical epistasis to biological epistasis and integration of omics information sources. The current popularity of the field, as well as its attraction to interdisciplinary teams, each making valuable contributions with sometimes rather unique viewpoints, renders it impossible to give an exhaustive review of to-date available approaches for epistasis screening. The purpose of this work is to give a perspective view on a selection of currently active analysis strategies and concerns in the context of epistasis detection, and to provide an eye to the future of gene-gene interaction analysis.", "author" : [ { "dropping-particle" : "V", "family" : "Steen", "given" : "K", "non-dropping-particle" : "", "parse-names" : false, "suffix" : "" } ], "container-title" : "Brief Bioinform", "edition" : "2011/03/29", "id" : "ITEM-3", "issue" : "1", "issued" : { "date-parts" : [ [ "2012" ] ] }, "note" : "Steen, Kristel Van\nResearch Support, Non-U.S. Gov't\nReview\nEngland\nBriefings in bioinformatics\nBrief Bioinform. 2012 Jan;13(1):1-19. doi: 10.1093/bib/bbr012. Epub 2011 Mar 26.", "page" : "1-19", "title" : "Travelling the world of gene-gene interactions", "type" : "article-journal", "volume" : "13" }, "uris" : [ "http://www.mendeley.com/documents/?uuid=2d2b49d9-57bd-478c-b4b4-731409603373" ] }, { "id" : "ITEM-4",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"ITEM-4", "issue" : "6", "issued" : { "date-parts" : [ [ "2009", "6" ] ] }, "page" : "392-404", "title" : "Detecting gene-gene interactions that underlie human diseases.", "type" : "article-journal", "volume" : "10" }, "uris" : [ "http://www.mendeley.com/documents/?uuid=4355abe4-7b4d-44b0-a5a2-d96a9003d80b" ] } ], "mendeley" : { "previouslyFormattedCitation" : "&lt;sup&gt;3,5,6,13&lt;/sup&gt;" }, "properties" : { "noteIndex" : 0 }, "schema" : "https://github.com/citation-style-language/schema/raw/master/csl-citation.json" }</w:instrText>
      </w:r>
      <w:r w:rsidR="00C4057C">
        <w:fldChar w:fldCharType="separate"/>
      </w:r>
      <w:r w:rsidR="009D14BF" w:rsidRPr="009D14BF">
        <w:rPr>
          <w:noProof/>
          <w:vertAlign w:val="superscript"/>
        </w:rPr>
        <w:t>3,5,6,13</w:t>
      </w:r>
      <w:r w:rsidR="00C4057C">
        <w:fldChar w:fldCharType="end"/>
      </w:r>
      <w:r w:rsidR="00C01BA3">
        <w:t>, particularly high-order</w:t>
      </w:r>
      <w:r w:rsidR="006B24F9">
        <w:t xml:space="preserve"> (multiple locus)</w:t>
      </w:r>
      <w:r w:rsidR="00C01BA3">
        <w:t xml:space="preserve"> interactions where regression-based methods</w:t>
      </w:r>
      <w:r w:rsidR="00C4057C">
        <w:fldChar w:fldCharType="begin"/>
      </w:r>
      <w:r w:rsidR="00C01BA3">
        <w:instrText xml:space="preserve"> ADDIN EN.CITE &lt;EndNote&gt;&lt;Cite&gt;&lt;Author&gt;Pang&lt;/Author&gt;&lt;Year&gt;2012&lt;/Year&gt;&lt;RecNum&gt;314&lt;/RecNum&gt;&lt;record&gt;&lt;rec-number&gt;314&lt;/rec-number&gt;&lt;foreign-keys&gt;&lt;key app="EN" db-id="xwdx05xfpvwr2lezad9x2fwl5vzx5wwvz5fr"&gt;314&lt;/key&gt;&lt;/foreign-keys&gt;&lt;ref-type name="Journal Article"&gt;17&lt;/ref-type&gt;&lt;contributors&gt;&lt;authors&gt;&lt;author&gt;Pang, X.&lt;/author&gt;&lt;author&gt;Wang, Z.&lt;/author&gt;&lt;author&gt;Yap, J. S.&lt;/author&gt;&lt;author&gt;Wang, J.&lt;/author&gt;&lt;author&gt;Zhu, J.&lt;/author&gt;&lt;author&gt;Bo, W.&lt;/author&gt;&lt;author&gt;Lv, Y.&lt;/author&gt;&lt;author&gt;Xu, F.&lt;/author&gt;&lt;author&gt;Zhou, T.&lt;/author&gt;&lt;author&gt;Peng, S.&lt;/author&gt;&lt;author&gt;Shen, D.&lt;/author&gt;&lt;author&gt;Wu, R.&lt;/author&gt;&lt;/authors&gt;&lt;/contributors&gt;&lt;titles&gt;&lt;title&gt;A statistical procedure to map high-order epistasis for complex traits&lt;/title&gt;&lt;secondary-title&gt;Brief Bioinform&lt;/secondary-title&gt;&lt;/titles&gt;&lt;edition&gt;2012/06/23&lt;/edition&gt;&lt;dates&gt;&lt;year&gt;2012&lt;/year&gt;&lt;pub-dates&gt;&lt;date&gt;Jun 20&lt;/date&gt;&lt;/pub-dates&gt;&lt;/dates&gt;&lt;isbn&gt;1477-4054 (Electronic)&amp;#xD;1467-5463 (Linking)&lt;/isbn&gt;&lt;accession-num&gt;22723459&lt;/accession-num&gt;&lt;urls&gt;&lt;/urls&gt;&lt;electronic-resource-num&gt;bbs027 [pii]&amp;#xD;10.1093/bib/bbs027 [doi]&lt;/electronic-resource-num&gt;&lt;remote-database-provider&gt;Nlm&lt;/remote-database-provider&gt;&lt;language&gt;Eng&lt;/language&gt;&lt;/record&gt;&lt;/Cite&gt;&lt;/EndNote&gt;</w:instrText>
      </w:r>
      <w:r w:rsidR="00C4057C">
        <w:fldChar w:fldCharType="separate"/>
      </w:r>
      <w:r w:rsidR="00C01BA3" w:rsidRPr="00DB3329">
        <w:rPr>
          <w:vertAlign w:val="superscript"/>
        </w:rPr>
        <w:t>3</w:t>
      </w:r>
      <w:r w:rsidR="00C4057C">
        <w:fldChar w:fldCharType="end"/>
      </w:r>
      <w:r w:rsidR="00C01BA3">
        <w:t xml:space="preserve"> may suffer from increasingly computational complexity and data sparsity</w:t>
      </w:r>
      <w:r w:rsidR="00C4057C">
        <w:fldChar w:fldCharType="begin" w:fldLock="1"/>
      </w:r>
      <w:r w:rsidR="009D14BF">
        <w:instrText>ADDIN CSL_CITATION { "citationItems" : [ { "id" : "ITEM-1", "itemData" : { "DOI" : "10.1186/1471-2105-13-72", "ISBN" : "1471-2105\n1471-2105 (Linking)", "PMID" : "22554139", "abstract" : "BACKGROUND: Genome-wide gene-gene interaction analysis using single nucleotide polymorphisms (SNPs) is an attractive way for identification of genetic components that confers susceptibility of human complex diseases. Individual hypothesis testing for SNP-SNP pairs as in common genome-wide association study (GWAS) however involves difficulty in setting overall p-value due to complicated correlation structure, namely, the multiple testing problem that causes unacceptable false negative results. A large number of SNP-SNP pairs than sample size, so-called the large p small n problem, precludes simultaneous analysis using multiple regression. The method that overcomes above issues is thus needed. RESULTS: We adopt an up-to-date method for ultrahigh-dimensional variable selection termed the sure independence screening (SIS) for appropriate handling of numerous number of SNP-SNP interactions by including them as predictor variables in logistic regression. We propose ranking strategy using promising dummy coding methods and following variable selection procedure in the SIS method suitably modified for gene-gene interaction analysis. We also implemented the procedures in a software program, EPISIS, using the cost-effective GPGPU (General-purpose computing on graphics processing units) technology. EPISIS can complete exhaustive search for SNP-SNP interactions in standard GWAS dataset within several hours. The proposed method works successfully in simulation experiments and in application to real WTCCC (Wellcome Trust Case-control Consortium) data. CONCLUSIONS: Based on the machine-learning principle, the proposed method gives powerful and flexible genome-wide search for various patterns of gene-gene interaction.", "author" : [ { "dropping-particle" : "", "family" : "Ueki", "given" : "M", "non-dropping-particle" : "", "parse-names" : false, "suffix" : "" }, { "dropping-particle" : "", "family" : "Tamiya", "given" : "G", "non-dropping-particle" : "", "parse-names" : false, "suffix" : "" } ], "container-title" : "BMC Bioinformatics", "id" : "ITEM-1", "issued" : { "date-parts" : [ [ "2012" ] ] }, "note" : "Journal Article\nResearch Support, Non-U.S. Gov't", "page" : "72", "title" : "Ultrahigh-dimensional variable selection method for whole-genome gene-gene interaction analysis", "type" : "article-journal", "volume" : "13" }, "uris" : [ "http://www.mendeley.com/documents/?uuid=6a87fd56-8a90-4d27-bf65-94efbd8a9c86" ] }, { "id" : "ITEM-2", "itemData" : { "DOI" : "10.1371/journal.pone.0033531 [doi]\nPONE-D-11-25073 [pii]", "ISBN" : "1932-6203 (Electronic)\n1932-6203 (Linking)", "PMID" : "22536319", "abstract" : "There has been increased interest in discovering combinations of single-nucleotide polymorphisms (SNPs) that are strongly associated with a phenotype even if each SNP has little individual effect. Efficient approaches have been proposed for searching two-locus combinations from genome-wide datasets. However, for high-order combinations, existing methods either adopt a brute-force search which only handles a small number of SNPs (up to few hundreds), or use heuristic search that may miss informative combinations. In addition, existing approaches lack statistical power because of the use of statistics with high degrees-of-freedom and the huge number of hypotheses tested during combinatorial search. Due to these challenges, functional interactions in high-order combinations have not been systematically explored. We leverage discriminative-pattern-mining algorithms from the data-mining community to search for high-order combinations in case-control datasets. The substantially improved efficiency and scalability demonstrated on synthetic and real datasets with several thousands of SNPs allows the study of several important mathematical and statistical properties of SNP combinations with order as high as eleven. We further explore functional interactions in high-order combinations and reveal a general connection between the increase in discriminative power of a combination over its subsets and the functional coherence among the genes comprising the combination, supported by multiple datasets. Finally, we study several significant high-order combinations discovered from a lung-cancer dataset and a kidney-transplant-rejection dataset in detail to provide novel insights on the complex diseases. Interestingly, many of these associations involve combinations of common variations that occur in small fractions of population. Thus, our approach is an alternative methodology for exploring the genetics of rare diseases for which the current focus is on individually rare variations.", "author" : [ { "dropping-particle" : "", "family" : "Fang", "given" : "G", "non-dropping-particle" : "", "parse-names" : false, "suffix" : "" }, { "dropping-particle" : "", "family" : "Haznadar", "given" : "M", "non-dropping-particle" : "", "parse-names" : false, "suffix" : "" }, { "dropping-particle" : "", "family" : "Wang", "given" : "W", "non-dropping-particle" : "", "parse-names" : false, "suffix" : "" }, { "dropping-particle" : "", "family" : "Yu", "given" : "H", "non-dropping-particle" : "", "parse-names" : false, "suffix" : "" }, { "dropping-particle" : "", "family" : "Steinbach", "given" : "M", "non-dropping-particle" : "", "parse-names" : false, "suffix" : "" }, { "dropping-particle" : "", "family" : "Church", "given" : "T R", "non-dropping-particle" : "", "parse-names" : false, "suffix" : "" }, { "dropping-particle" : "", "family" : "Oetting", "given" : "W S", "non-dropping-particle" : "", "parse-names" : false, "suffix" : "" }, { "dropping-particle" : "", "family" : "Ness", "given" : "B", "non-dropping-particle" : "Van", "parse-names" : false, "suffix" : "" }, { "dropping-particle" : "", "family" : "Kumar", "given" : "V", "non-dropping-particle" : "", "parse-names" : false, "suffix" : "" } ], "container-title" : "PLoS One", "edition" : "2012/04/27", "id" : "ITEM-2", "issue" : "4", "issued" : { "date-parts" : [ [ "2012" ] ] }, "note" : "Fang, Gang\nHaznadar, Majda\nWang, Wen\nYu, Haoyu\nSteinbach, Michael\nChurch, Timothy R\nOetting, William S\nVan Ness, Brian\nKumar, Vipin\nResearch Support, Non-U.S. Gov't\nResearch Support, U.S. Gov't, Non-P.H.S.\nUnited States\nPloS one\nPLoS One. 2012;7(4):e33531. doi: 10.1371/journal.pone.0033531. Epub 2012 Apr 19.", "page" : "e33531", "title" : "High-order SNP combinations associated with complex diseases: efficient discovery, statistical power and functional interactions", "type" : "article-journal", "volume" : "7" }, "uris" : [ "http://www.mendeley.com/documents/?uuid=6f867835-684e-4b04-864e-8d5bc2bdb1e8" ] } ], "mendeley" : { "previouslyFormattedCitation" : "&lt;sup&gt;50,57&lt;/sup&gt;" }, "properties" : { "noteIndex" : 0 }, "schema" : "https://github.com/citation-style-language/schema/raw/master/csl-citation.json" }</w:instrText>
      </w:r>
      <w:r w:rsidR="00C4057C">
        <w:fldChar w:fldCharType="separate"/>
      </w:r>
      <w:r w:rsidR="009D14BF" w:rsidRPr="009D14BF">
        <w:rPr>
          <w:noProof/>
          <w:vertAlign w:val="superscript"/>
        </w:rPr>
        <w:t>50,57</w:t>
      </w:r>
      <w:r w:rsidR="00C4057C">
        <w:fldChar w:fldCharType="end"/>
      </w:r>
      <w:r w:rsidR="00C01BA3">
        <w:t xml:space="preserve">. These algorithms often employ certain </w:t>
      </w:r>
      <w:r w:rsidR="00C01BA3" w:rsidRPr="006A572D">
        <w:rPr>
          <w:u w:val="single"/>
        </w:rPr>
        <w:t>classifier</w:t>
      </w:r>
      <w:r w:rsidR="00C01BA3" w:rsidRPr="00665018">
        <w:rPr>
          <w:u w:val="single"/>
        </w:rPr>
        <w:t>s</w:t>
      </w:r>
      <w:r w:rsidR="00C01BA3">
        <w:t xml:space="preserve"> for data reduction and/or feature selection to </w:t>
      </w:r>
      <w:r w:rsidR="00C01BA3" w:rsidRPr="00E14668">
        <w:t>reduc</w:t>
      </w:r>
      <w:r w:rsidR="00C01BA3">
        <w:t>e</w:t>
      </w:r>
      <w:r w:rsidR="00C01BA3" w:rsidRPr="00E14668">
        <w:t xml:space="preserve"> both the computational and statistical burden </w:t>
      </w:r>
      <w:r w:rsidR="006B24F9">
        <w:t xml:space="preserve">of an </w:t>
      </w:r>
      <w:r w:rsidR="00C01BA3" w:rsidRPr="00E14668">
        <w:t>exhaustive</w:t>
      </w:r>
      <w:r w:rsidR="00C01BA3">
        <w:t xml:space="preserve"> search</w:t>
      </w:r>
      <w:r w:rsidR="00C4057C">
        <w:fldChar w:fldCharType="begin" w:fldLock="1"/>
      </w:r>
      <w:r w:rsidR="009D14BF">
        <w:instrText>ADDIN CSL_CITATION { "citationItems" : [ { "id" : "ITEM-1", "itemData" : { "DOI" : "bbr012 [pii]\n10.1093/bib/bbr012 [doi]", "ISBN" : "1477-4054 (Electronic)\n1467-5463 (Linking)", "PMID" : "21441561", "abstract" : "Over the last few years, main effect genetic association analysis has proven to be a successful tool to unravel genetic risk components to a variety of complex diseases. In the quest for disease susceptibility factors and the search for the 'missing heritability', supplementary and complementary efforts have been undertaken. These include the inclusion of several genetic inheritance assumptions in model development, the consideration of different sources of information, and the acknowledgement of disease underlying pathways of networks. The search for epistasis or gene-gene interaction effects on traits of interest is marked by an exponential growth, not only in terms of methodological development, but also in terms of practical applications, translation of statistical epistasis to biological epistasis and integration of omics information sources. The current popularity of the field, as well as its attraction to interdisciplinary teams, each making valuable contributions with sometimes rather unique viewpoints, renders it impossible to give an exhaustive review of to-date available approaches for epistasis screening. The purpose of this work is to give a perspective view on a selection of currently active analysis strategies and concerns in the context of epistasis detection, and to provide an eye to the future of gene-gene interaction analysis.", "author" : [ { "dropping-particle" : "V", "family" : "Steen", "given" : "K", "non-dropping-particle" : "", "parse-names" : false, "suffix" : "" } ], "container-title" : "Brief Bioinform", "edition" : "2011/03/29", "id" : "ITEM-1", "issue" : "1", "issued" : { "date-parts" : [ [ "2012" ] ] }, "note" : "Steen, Kristel Van\nResearch Support, Non-U.S. Gov't\nReview\nEngland\nBriefings in bioinformatics\nBrief Bioinform. 2012 Jan;13(1):1-19. doi: 10.1093/bib/bbr012. Epub 2011 Mar 26.", "page" : "1-19", "title" : "Travelling the world of gene-gene interactions", "type" : "article-journal", "volume" : "13" }, "uris" : [ "http://www.mendeley.com/documents/?uuid=2d2b49d9-57bd-478c-b4b4-731409603373" ] }, { "id" : "ITEM-2", "itemData" : { "DOI" : "10.1002/gepi.21622 [doi]", "ISBN" : "1098-2272 (Electronic)\n0741-0395 (Linking)", "PMID" : "22460684", "abstract" : "Numerous genetic variants have been successfully identified for complex traits, yet these genetic factors only account for a modest portion of the predicted variance due to genetic factors. This has led to increased interest in other approaches to account for the \"missing\" genetic contributions to phenotype, including joint gene-gene or gene-environment analysis. A variety of methods for such analysis have been advocated. However, they have seldom been compared systematically. To facilitate such comparisons, the developers of the multifactor dimensionality reduction (MDR) simulated 100 data replicates for each of 96 two-locus models displaying negligible marginal effects from either locus (16 variations on each of six basic genetic models). The genetic models, based on a dichotomous phenotype, had varying minor allele frequencies and from two to eight distinct risk levels associated with genotype. The basic models were modified to include \"noise\" from combinations of missing data, genotyping error, genetic heterogeneity, and phenocopies. This study compares the performance of three methods designed to be sensitive to joint effects (MDR, support vector machines (SVMs), and the restricted partition method (RPM)) on these simulated data. In these tests, the RPM consistently outperformed the other two methods for each of the six classes of genetic models. In contrast, the comparison between other two methods had mixed results. The MDR outperformed the SVM when the true model had only a few, well-separated risk classes; while the SVM outperformed the MDR on more complicated models. Of these methods, only MDR has a well-developed user interface.", "author" : [ { "dropping-particle" : "", "family" : "Culverhouse", "given" : "R C", "non-dropping-particle" : "", "parse-names" : false, "suffix" : "" } ], "container-title" : "Genet Epidemiol", "edition" : "2012/03/31", "id" : "ITEM-2", "issue" : "4", "issued" : { "date-parts" : [ [ "2012" ] ] }, "note" : "Culverhouse, Robert C\nP01 CA089392/CA/NCI NIH HHS/United States\nR03 DA023166/DA/NIDA NIH HHS/United States\nR21 DA033827/DA/NIDA NIH HHS/United States\nComparative Study\nResearch Support, N.I.H., Extramural\nUnited States\nGenetic epidemiology\nGenet Epidemiol. 2012 May;36(4):303-11. doi: 10.1002/gepi.21622. Epub 2012 Mar 28.", "page" : "303-311", "title" : "A comparison of methods sensitive to interactions with small main effects", "type" : "article-journal", "volume" : "36" }, "uris" : [ "http://www.mendeley.com/documents/?uuid=3710050f-d0cf-4439-a754-ef4c665a2f20" ] }, { "id" : "ITEM-3", "itemData" : { "DOI" : "000330579 [pii]\n10.1159/000330579 [doi]", "ISBN" : "1423-0062 (Electronic)\n0001-5652 (Linking)", "PMID" : "21934324", "abstract" : "BACKGROUND: Genetic association studies, thus far, have focused on the analysis of individual main effects of SNP markers. Nonetheless, there is a clear need for modeling epistasis or gene-gene interactions to better understand the biologic basis of existing associations. Tree-based methods have been widely studied as tools for building prediction models based on complex variable interactions. An understanding of the power of such methods for the discovery of genetic associations in the presence of complex interactions is of great importance. Here, we systematically evaluate the power of three leading algorithms: random forests (RF), Monte Carlo logic regression (MCLR), and multifactor dimensionality reduction (MDR). METHODS: We use the algorithm-specific variable importance measures (VIMs) as statistics and employ permutation-based resampling to generate the null distribution and associated p values. The power of the three is assessed via simulation studies. Additionally, in a data analysis, we evaluate the associations between individual SNPs in pro-inflammatory and immunoregulatory genes and the risk of non-Hodgkin lymphoma. RESULTS: The power of RF is highest in all simulation models, that of MCLR is similar to RF in half, and that of MDR is consistently the lowest. CONCLUSIONS: Our study indicates that the power of RF VIMs is most reliable. However, in addition to tuning parameters, the power of RF is notably influenced by the type of variable (continuous vs. categorical) and the chosen VIM.", "author" : [ { "dropping-particle" : "", "family" : "Molinaro", "given" : "A M", "non-dropping-particle" : "", "parse-names" : false, "suffix" : "" }, { "dropping-particle" : "", "family" : "Carriero", "given" : "N", "non-dropping-particle" : "", "parse-names" : false, "suffix" : "" }, { "dropping-particle" : "", "family" : "Bjornson", "given" : "R", "non-dropping-particle" : "", "parse-names" : false, "suffix" : "" }, { "dropping-particle" : "", "family" : "Hartge", "given" : "P", "non-dropping-particle" : "", "parse-names" : false, "suffix" : "" }, { "dropping-particle" : "", "family" : "Rothman", "given" : "N", "non-dropping-particle" : "", "parse-names" : false, "suffix" : "" }, { "dropping-particle" : "", "family" : "Chatterjee", "given" : "N", "non-dropping-particle" : "", "parse-names" : false, "suffix" : "" } ], "container-title" : "Hum Hered", "edition" : "2011/09/22", "id" : "ITEM-3", "issue" : "2", "issued" : { "date-parts" : [ [ "2011" ] ] }, "note" : "Molinaro, Annette M\nCarriero, Nicholas\nBjornson, Robert\nHartge, Patricia\nRothman, Nathaniel\nChatterjee, Nilanjan\nK-22 CA123146/CA/NCI NIH HHS/United States\nRR19895/RR/NCRR NIH HHS/United States\nUL1 RR024139/RR/NCRR NIH HHS/United States\nResearch Support, N.I.H., Extramural\nSwitzerland\nHuman heredity\nHum Hered. 2011;72(2):85-97. doi: 10.1159/000330579. Epub 2011 Sep 17.", "page" : "85-97", "title" : "Power of data mining methods to detect genetic associations and interactions", "type" : "article-journal", "volume" : "72" }, "uris" : [ "http://www.mendeley.com/documents/?uuid=c2caa59f-b2a1-4016-b9e6-d55d73ff4761" ] } ], "mendeley" : { "previouslyFormattedCitation" : "&lt;sup&gt;6,58,59&lt;/sup&gt;" }, "properties" : { "noteIndex" : 0 }, "schema" : "https://github.com/citation-style-language/schema/raw/master/csl-citation.json" }</w:instrText>
      </w:r>
      <w:r w:rsidR="00C4057C">
        <w:fldChar w:fldCharType="separate"/>
      </w:r>
      <w:r w:rsidR="009D14BF" w:rsidRPr="009D14BF">
        <w:rPr>
          <w:noProof/>
          <w:vertAlign w:val="superscript"/>
        </w:rPr>
        <w:t>6,58,59</w:t>
      </w:r>
      <w:r w:rsidR="00C4057C">
        <w:fldChar w:fldCharType="end"/>
      </w:r>
      <w:r w:rsidR="00C01BA3">
        <w:t>, but previously were not scaled up for GWAS or explicitly testing interactions and could miss interactions without marginal effects</w:t>
      </w:r>
      <w:r w:rsidR="00C4057C">
        <w:fldChar w:fldCharType="begin" w:fldLock="1"/>
      </w:r>
      <w:r w:rsidR="009D14BF">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"id" : "ITEM-2", "itemData" : { "DOI" : "10.1002/gepi.21622 [doi]", "ISBN" : "1098-2272 (Electronic)\n0741-0395 (Linking)", "PMID" : "22460684", "abstract" : "Numerous genetic variants have been successfully identified for complex traits, yet these genetic factors only account for a modest portion of the predicted variance due to genetic factors. This has led to increased interest in other approaches to account for the \"missing\" genetic contributions to phenotype, including joint gene-gene or gene-environment analysis. A variety of methods for such analysis have been advocated. However, they have seldom been compared systematically. To facilitate such comparisons, the developers of the multifactor dimensionality reduction (MDR) simulated 100 data replicates for each of 96 two-locus models displaying negligible marginal effects from either locus (16 variations on each of six basic genetic models). The genetic models, based on a dichotomous phenotype, had varying minor allele frequencies and from two to eight distinct risk levels associated with genotype. The basic models were modified to include \"noise\" from combinations of missing data, genotyping error, genetic heterogeneity, and phenocopies. This study compares the performance of three methods designed to be sensitive to joint effects (MDR, support vector machines (SVMs), and the restricted partition method (RPM)) on these simulated data. In these tests, the RPM consistently outperformed the other two methods for each of the six classes of genetic models. In contrast, the comparison between other two methods had mixed results. The MDR outperformed the SVM when the true model had only a few, well-separated risk classes; while the SVM outperformed the MDR on more complicated models. Of these methods, only MDR has a well-developed user interface.", "author" : [ { "dropping-particle" : "", "family" : "Culverhouse", "given" : "R C", "non-dropping-particle" : "", "parse-names" : false, "suffix" : "" } ], "container-title" : "Genet Epidemiol", "edition" : "2012/03/31", "id" : "ITEM-2", "issue" : "4", "issued" : { "date-parts" : [ [ "2012" ] ] }, "note" : "Culverhouse, Robert C\nP01 CA089392/CA/NCI NIH HHS/United States\nR03 DA023166/DA/NIDA NIH HHS/United States\nR21 DA033827/DA/NIDA NIH HHS/United States\nComparative Study\nResearch Support, N.I.H., Extramural\nUnited States\nGenetic epidemiology\nGenet Epidemiol. 2012 May;36(4):303-11. doi: 10.1002/gepi.21622. Epub 2012 Mar 28.", "page" : "303-311", "title" : "A comparison of methods sensitive to interactions with small main effects", "type" : "article-journal", "volume" : "36" }, "uris" : [ "http://www.mendeley.com/documents/?uuid=3710050f-d0cf-4439-a754-ef4c665a2f20" ] }, { "id" : "ITEM-3", "itemData" : { "DOI" : "000330579 [pii]\n10.1159/000330579 [doi]", "ISBN" : "1423-0062 (Electronic)\n0001-5652 (Linking)", "PMID" : "21934324", "abstract" : "BACKGROUND: Genetic association studies, thus far, have focused on the analysis of individual main effects of SNP markers. Nonetheless, there is a clear need for modeling epistasis or gene-gene interactions to better understand the biologic basis of existing associations. Tree-based methods have been widely studied as tools for building prediction models based on complex variable interactions. An understanding of the power of such methods for the discovery of genetic associations in the presence of complex interactions is of great importance. Here, we systematically evaluate the power of three leading algorithms: random forests (RF), Monte Carlo logic regression (MCLR), and multifactor dimensionality reduction (MDR). METHODS: We use the algorithm-specific variable importance measures (VIMs) as statistics and employ permutation-based resampling to generate the null distribution and associated p values. The power of the three is assessed via simulation studies. Additionally, in a data analysis, we evaluate the associations between individual SNPs in pro-inflammatory and immunoregulatory genes and the risk of non-Hodgkin lymphoma. RESULTS: The power of RF is highest in all simulation models, that of MCLR is similar to RF in half, and that of MDR is consistently the lowest. CONCLUSIONS: Our study indicates that the power of RF VIMs is most reliable. However, in addition to tuning parameters, the power of RF is notably influenced by the type of variable (continuous vs. categorical) and the chosen VIM.", "author" : [ { "dropping-particle" : "", "family" : "Molinaro", "given" : "A M", "non-dropping-particle" : "", "parse-names" : false, "suffix" : "" }, { "dropping-particle" : "", "family" : "Carriero", "given" : "N", "non-dropping-particle" : "", "parse-names" : false, "suffix" : "" }, { "dropping-particle" : "", "family" : "Bjornson", "given" : "R", "non-dropping-particle" : "", "parse-names" : false, "suffix" : "" }, { "dropping-particle" : "", "family" : "Hartge", "given" : "P", "non-dropping-particle" : "", "parse-names" : false, "suffix" : "" }, { "dropping-particle" : "", "family" : "Rothman", "given" : "N", "non-dropping-particle" : "", "parse-names" : false, "suffix" : "" }, { "dropping-particle" : "", "family" : "Chatterjee", "given" : "N", "non-dropping-particle" : "", "parse-names" : false, "suffix" : "" } ], "container-title" : "Hum Hered", "edition" : "2011/09/22", "id" : "ITEM-3", "issue" : "2", "issued" : { "date-parts" : [ [ "2011" ] ] }, "note" : "Molinaro, Annette M\nCarriero, Nicholas\nBjornson, Robert\nHartge, Patricia\nRothman, Nathaniel\nChatterjee, Nilanjan\nK-22 CA123146/CA/NCI NIH HHS/United States\nRR19895/RR/NCRR NIH HHS/United States\nUL1 RR024139/RR/NCRR NIH HHS/United States\nResearch Support, N.I.H., Extramural\nSwitzerland\nHuman heredity\nHum Hered. 2011;72(2):85-97. doi: 10.1159/000330579. Epub 2011 Sep 17.", "page" : "85-97", "title" : "Power of data mining methods to detect genetic associations and interactions", "type" : "article-journal", "volume" : "72" }, "uris" : [ "http://www.mendeley.com/documents/?uuid=c2caa59f-b2a1-4016-b9e6-d55d73ff4761" ] } ], "mendeley" : { "previouslyFormattedCitation" : "&lt;sup&gt;13,58,59&lt;/sup&gt;" }, "properties" : { "noteIndex" : 0 }, "schema" : "https://github.com/citation-style-language/schema/raw/master/csl-citation.json" }</w:instrText>
      </w:r>
      <w:r w:rsidR="00C4057C">
        <w:fldChar w:fldCharType="separate"/>
      </w:r>
      <w:r w:rsidR="009D14BF" w:rsidRPr="009D14BF">
        <w:rPr>
          <w:noProof/>
          <w:vertAlign w:val="superscript"/>
        </w:rPr>
        <w:t>13,58,59</w:t>
      </w:r>
      <w:r w:rsidR="00C4057C">
        <w:fldChar w:fldCharType="end"/>
      </w:r>
      <w:r w:rsidR="00C01BA3">
        <w:t>. While most existing algorithms (e.g. M</w:t>
      </w:r>
      <w:r w:rsidR="00C01BA3" w:rsidRPr="00B90272">
        <w:t xml:space="preserve">ultifactor </w:t>
      </w:r>
      <w:r w:rsidR="00C01BA3">
        <w:t>D</w:t>
      </w:r>
      <w:r w:rsidR="00C01BA3" w:rsidRPr="00B90272">
        <w:t xml:space="preserve">imensionality </w:t>
      </w:r>
      <w:r w:rsidR="00C01BA3">
        <w:t>R</w:t>
      </w:r>
      <w:r w:rsidR="00C01BA3" w:rsidRPr="00B90272">
        <w:t>eduction</w:t>
      </w:r>
      <w:r w:rsidR="00C01BA3">
        <w:t>, tree-based, entropy-based) being scaled up by modern computing technologies</w:t>
      </w:r>
      <w:r w:rsidR="00C4057C">
        <w:fldChar w:fldCharType="begin" w:fldLock="1"/>
      </w:r>
      <w:r w:rsidR="009D14BF">
        <w:instrText>ADDIN CSL_CITATION { "citationItems" : [ { "id" : "ITEM-1", "itemData" : { "DOI" : "10.1371/journal.pone.0061943 [doi]\nPONE-D-12-36724 [pii]", "ISBN" : "1932-6203 (Electronic)\n1932-6203 (Linking)", "PMID" : "23626757", "abstract" : "Although genome-wide association studies (GWAS) have identified a significant number of single-nucleotide polymorphisms (SNPs) associated with many complex human traits, the susceptibility loci identified so far can explain only a small fraction of the genetic risk. Among other possible explanations, the lack of a comprehensive examination of gene-gene interaction (GxG) is often considered a source of the missing heritability. Previously, we reported a model-free Generalized Multifactor Dimensionality Reduction (GMDR) approach for detecting GxG in both dichotomous and quantitative phenotypes. However, the computational burden and less efficient implementation of the original programs make them impossible to use for GWAS. In this study, we developed a graphics processing unit (GPU)-based GMDR program (named GWAS-GPU), which is able not only to analyze GWAS data but also to run much faster than the earlier version of the GMDR program. As a demonstration of the program, we used the GMDR-GPU software to analyze a publicly available GWAS dataset on type 2 diabetes (T2D) from the Wellcome Trust Case Control Consortium. Through an exhaustive search of pair-wise interactions and a selected search of three- to five-way interactions conditioned on significant pair-wise results, we identified 24 core SNPs in six genes (FTO: rs9939973, rs9940128, rs9922047, rs1121980, rs9939609, rs9930506; TSPAN8: rs1495377; TCF7L2: rs4074720, rs7901695, rs4506565, rs4132670, rs10787472, rs11196205, rs10885409, rs11196208; L3MBTL3: rs10485400, rs4897366; CELF4: rs2852373, rs608489; RUNX1: rs445984, rs1040328, rs990074, rs2223046, rs2834970) that appear to be important for T2D. Of these core SNPs, 11 in FTO, TSPAN8, and TCF7L2 have been reported to be associated with T2D, obesity, or both, providing an independent replication of previously reported SNPs. Importantly, we identified three new susceptibility genes; i.e., L3MBTL3, CELF4, and RUNX1, for T2D, a finding that warrants further investigation with independent samples.", "author" : [ { "dropping-particle" : "", "family" : "Zhu", "given" : "Z", "non-dropping-particle" : "", "parse-names" : false, "suffix" : "" }, { "dropping-particle" : "", "family" : "Tong", "given" : "X", "non-dropping-particle" : "", "parse-names" : false, "suffix" : "" }, { "dropping-particle" : "", "family" : "Liang", "given" : "M", "non-dropping-particle" : "", "parse-names" : false, "suffix" : "" }, { "dropping-particle" : "", "family" : "Cui", "given" : "W", "non-dropping-particle" : "", "parse-names" : false, "suffix" : "" }, { "dropping-particle" : "", "family" : "Su", "given" : "K", "non-dropping-particle" : "", "parse-names" : false, "suffix" : "" }, { "dropping-particle" : "", "family" : "Li", "given" : "M D", "non-dropping-particle" : "", "parse-names" : false, "suffix" : "" }, { "dropping-particle" : "", "family" : "Zhu", "given" : "J", "non-dropping-particle" : "", "parse-names" : false, "suffix" : "" } ], "container-title" : "PLoS One", "edition" : "2013/04/30", "id" : "ITEM-1", "issue" : "4", "issued" : { "date-parts" : [ [ "2013" ] ] }, "note" : "Zhu, Zhixiang\nTong, Xiaoran\nZhu, Zhihong\nLiang, Meimei\nCui, Wenyan\nSu, Kunkai\nLi, Ming D\nZhu, Jun\nUnited States\nPloS one\nPLoS One. 2013 Apr 23;8(4):e61943. doi: 10.1371/journal.pone.0061943. Print 2013.", "page" : "e61943", "title" : "Development of GMDR-GPU for Gene-Gene Interaction Analysis and Its Application to WTCCC GWAS Data for Type 2 Diabetes", "type" : "article-journal", "volume" : "8" }, "uris" : [ "http://www.mendeley.com/documents/?uuid=64ee6b81-cb35-4915-a2e0-43eab76bef10" ] }, { "id" : "ITEM-2", "itemData" : { "DOI" : "10.1093/bioinformatics/btq257", "ISSN" : "1367-4811", "PMID" : "20505004", "abstract" : "MOTIVATION: Genome-wide association (GWA) studies have proven to be a successful approach for helping unravel the genetic basis of complex genetic diseases. However, the identified associations are not well suited for disease prediction, and only a modest portion of the heritability can be explained for most diseases, such as Type 2 diabetes or Crohn's disease. This may partly be due to the low power of standard statistical approaches to detect gene-gene and gene-environment interactions when small marginal effects are present. A promising alternative is Random Forests, which have already been successfully applied in candidate gene analyses. Important single nucleotide polymorphisms are detected by permutation importance measures. To this day, the application to GWA data was highly cumbersome with existing implementations because of the high computational burden. RESULTS: Here, we present the new freely available software package Random Jungle (RJ), which facilitates the rapid analysis of GWA data. The program yields valid results and computes up to 159 times faster than the fastest alternative implementation, while still maintaining all options of other programs. Specifically, it offers the different permutation importance measures available. It includes new options such as the backward elimination method. We illustrate the application of RJ to a GWA of Crohn's disease. The most important single nucleotide polymorphisms (SNPs) validate recent findings in the literature and reveal potential interactions. AVAILABILITY: The RJ software package is freely available at http://www.randomjungle.org CONTACT: inke.koenig@imbs.uni-luebeck.de; ziegler@imbs.uni-luebeck.de SUPPLEMENTARY INFORMATION: Supplementary data are available at Bioinformatics online.", "author" : [ { "dropping-particle" : "", "family" : "Schwarz", "given" : "Daniel F", "non-dropping-particle" : "", "parse-names" : false, "suffix" : "" }, { "dropping-particle" : "", "family" : "K\u00f6nig", "given" : "Inke R", "non-dropping-particle" : "", "parse-names" : false, "suffix" : "" }, { "dropping-particle" : "", "family" : "Ziegler", "given" : "Andreas", "non-dropping-particle" : "", "parse-names" : false, "suffix" : "" } ], "container-title" : "Bioinformatics (Oxford, England)", "id" : "ITEM-2", "issue" : "14", "issued" : { "date-parts" : [ [ "2010", "7", "15" ] ] }, "page" : "1752-8", "title" : "On safari to Random Jungle: a fast implementation of Random Forests for high-dimensional data.", "type" : "article-journal", "volume" : "26" }, "uris" : [ "http://www.mendeley.com/documents/?uuid=c109c5d4-0450-4fc3-8c66-80ce34756f4a" ] }, { "id" : "ITEM-3", "itemData" : { "ISBN" : "0018-067X", "author" : [ { "dropping-particle" : "", "family" : "Knights", "given" : "J", "non-dropping-particle" : "", "parse-names" : false, "suffix" : "" }, { "dropping-particle" : "", "family" : "Yang", "given" : "J", "non-dropping-particle" : "", "parse-names" : false, "suffix" : "" }, { "dropping-particle" : "", "family" : "Chanda", "given" : "P", "non-dropping-particle" : "", "parse-names" : false, "suffix" : "" }, { "dropping-particle" : "", "family" : "Zhang", "given" : "A", "non-dropping-particle" : "", "parse-names" : false, "suffix" : "" }, { "dropping-particle" : "", "family" : "Ramanathan", "given" : "M", "non-dropping-particle" : "", "parse-names" : false, "suffix" : "" } ], "container-title" : "Heredity", "id" : "ITEM-3", "issue" : "6", "issued" : { "date-parts" : [ [ "2013" ] ] }, "note" : "Original Article\nSupplementary information available for this article at http://www.nature.com/hdy/journal/v110/n6/suppinfo/hdy2012123s1.html", "page" : "548-559", "publisher" : "The Genetics Society", "title" : "SYMPHONY, an information-theoretic method for gene-gene and gene-environment interaction analysis of disease syndromes", "type" : "article-journal", "volume" : "110" }, "uris" : [ "http://www.mendeley.com/documents/?uuid=5f759f79-0392-4db3-a61c-bae19921c083" ] }, { "id" : "ITEM-4", "itemData" : { "DOI" : "10.2202/1544-6115.1516 [doi]", "ISBN" : "1544-6115 (Electronic)\n1544-6115 (Linking)", "PMID" : "20361857", "abstract" : "There are a number of common human diseases for which the genetic component may include an epistatic interaction of multiple genes. Detecting these interactions with standard statistical tools is difficult because there may be an interaction effect, but minimal or no main effect. Reconstructability analysis (RA) uses Shannon's information theory to detect relationships between variables in categorical datasets. We applied RA to simulated data for five different models of gene-gene interaction, and find that even with heritability levels as low as 0.008, and with the inclusion of 50 non-associated genes in the dataset, we can identify the interacting gene pairs with an accuracy of &gt; or =80%. We applied RA to a real dataset of type 2 non-insulin-dependent diabetes (NIDDM) cases and controls, and closely approximated the results of more conventional single SNP disease association studies. In addition, we replicated prior evidence for epistatic interactions between SNPs on chromosomes 2 and 15.", "author" : [ { "dropping-particle" : "", "family" : "Shervais", "given" : "S", "non-dropping-particle" : "", "parse-names" : false, "suffix" : "" }, { "dropping-particle" : "", "family" : "Kramer", "given" : "P L", "non-dropping-particle" : "", "parse-names" : false, "suffix" : "" }, { "dropping-particle" : "", "family" : "Westaway", "given" : "S K", "non-dropping-particle" : "", "parse-names" : false, "suffix" : "" }, { "dropping-particle" : "", "family" : "Cox", "given" : "N J", "non-dropping-particle" : "", "parse-names" : false, "suffix" : "" }, { "dropping-particle" : "", "family" : "Zwick", "given" : "M", "non-dropping-particle" : "", "parse-names" : false, "suffix" : "" } ], "container-title" : "Stat Appl Genet Mol Biol", "edition" : "2010/04/07", "id" : "ITEM-4", "issued" : { "date-parts" : [ [ "2010" ] ] }, "note" : "Shervais, Stephen\nKramer, Patricia L\nWestaway, Shawn K\nCox, Nancy J\nZwick, Martin\nAG026916/AG/NIA NIH HHS/United States\nP60 DK20595/DK/NIDDK NIH HHS/United States\nU01 AG016976/AG/NIA NIH HHS/United States\nU01 HL08471/HL/NHLBI NIH HHS/United States\nResearch Support, N.I.H., Extramural\nUnited States\nStatistical applications in genetics and molecular biology\nStat Appl Genet Mol Biol. 2010;9:Article18. doi: 10.2202/1544-6115.1516. Epub 2010 Mar 3.", "page" : "Article18", "title" : "Reconstructability analysis as a tool for identifying gene-gene interactions in studies of human diseases", "type" : "article-journal", "volume" : "9" }, "uris" : [ "http://www.mendeley.com/documents/?uuid=c9e6c1a4-cf64-4712-919e-bb9689d871c4" ] }, { "id" : "ITEM-5", "itemData" : { "DOI" : "10.1111/j.1469-1809.2010.00628.x", "ISBN" : "1469-1809", "abstract" : "The literature on epistasis describes various methods to detect epistatic interactions and to classify different types of epistasis. Reconstructability analysis (RA) has recently been used to detect epistasis in genomic data. This paper shows that RA offers a classification of types of epistasis at three levels of resolution (variable-based models without loops, variable-based models with loops, state-based models). These types can be defined by the simplest RA structures that model the data without information loss; a more detailed classification can be defined by the information content of multiple candidate structures. The RA classification can be augmented with structures from related graphical modeling approaches. RA can analyze epistatic interactions involving an arbitrary number of genes or SNPs and constitutes a flexible and effective methodology for genomic analysis.", "author" : [ { "dropping-particle" : "", "family" : "Zwick", "given" : "Martin", "non-dropping-particle" : "", "parse-names" : false, "suffix" : "" } ], "container-title" : "Annals of Human Genetics", "id" : "ITEM-5", "issue" : "1", "issued" : { "date-parts" : [ [ "2011" ] ] }, "page" : "157-171", "publisher" : "Blackwell Publishing Ltd", "title" : "Reconstructability Analysis of Epistasis", "type" : "article-journal", "volume" : "75" }, "uris" : [ "http://www.mendeley.com/documents/?uuid=013ab2a6-248d-4cf6-883e-a7884c7d84ba" ] } ], "mendeley" : { "previouslyFormattedCitation" : "&lt;sup&gt;60\u201364&lt;/sup&gt;" }, "properties" : { "noteIndex" : 0 }, "schema" : "https://github.com/citation-style-language/schema/raw/master/csl-citation.json" }</w:instrText>
      </w:r>
      <w:r w:rsidR="00C4057C">
        <w:fldChar w:fldCharType="separate"/>
      </w:r>
      <w:r w:rsidR="009D14BF" w:rsidRPr="009D14BF">
        <w:rPr>
          <w:noProof/>
          <w:vertAlign w:val="superscript"/>
        </w:rPr>
        <w:t>60–64</w:t>
      </w:r>
      <w:r w:rsidR="00C4057C">
        <w:fldChar w:fldCharType="end"/>
      </w:r>
      <w:r w:rsidR="00C01BA3">
        <w:t>, their classifiers are also improved to be applicable for complex quantitative traits</w:t>
      </w:r>
      <w:r w:rsidR="00C4057C">
        <w:fldChar w:fldCharType="begin" w:fldLock="1"/>
      </w:r>
      <w:r w:rsidR="009D14BF">
        <w:instrText>ADDIN CSL_CITATION { "citationItems" : [ { "id" : "ITEM-1", "itemData" : { "DOI" : "10.1371/journal.pone.0061943 [doi]\nPONE-D-12-36724 [pii]", "ISBN" : "1932-6203 (Electronic)\n1932-6203 (Linking)", "PMID" : "23626757", "abstract" : "Although genome-wide association studies (GWAS) have identified a significant number of single-nucleotide polymorphisms (SNPs) associated with many complex human traits, the susceptibility loci identified so far can explain only a small fraction of the genetic risk. Among other possible explanations, the lack of a comprehensive examination of gene-gene interaction (GxG) is often considered a source of the missing heritability. Previously, we reported a model-free Generalized Multifactor Dimensionality Reduction (GMDR) approach for detecting GxG in both dichotomous and quantitative phenotypes. However, the computational burden and less efficient implementation of the original programs make them impossible to use for GWAS. In this study, we developed a graphics processing unit (GPU)-based GMDR program (named GWAS-GPU), which is able not only to analyze GWAS data but also to run much faster than the earlier version of the GMDR program. As a demonstration of the program, we used the GMDR-GPU software to analyze a publicly available GWAS dataset on type 2 diabetes (T2D) from the Wellcome Trust Case Control Consortium. Through an exhaustive search of pair-wise interactions and a selected search of three- to five-way interactions conditioned on significant pair-wise results, we identified 24 core SNPs in six genes (FTO: rs9939973, rs9940128, rs9922047, rs1121980, rs9939609, rs9930506; TSPAN8: rs1495377; TCF7L2: rs4074720, rs7901695, rs4506565, rs4132670, rs10787472, rs11196205, rs10885409, rs11196208; L3MBTL3: rs10485400, rs4897366; CELF4: rs2852373, rs608489; RUNX1: rs445984, rs1040328, rs990074, rs2223046, rs2834970) that appear to be important for T2D. Of these core SNPs, 11 in FTO, TSPAN8, and TCF7L2 have been reported to be associated with T2D, obesity, or both, providing an independent replication of previously reported SNPs. Importantly, we identified three new susceptibility genes; i.e., L3MBTL3, CELF4, and RUNX1, for T2D, a finding that warrants further investigation with independent samples.", "author" : [ { "dropping-particle" : "", "family" : "Zhu", "given" : "Z", "non-dropping-particle" : "", "parse-names" : false, "suffix" : "" }, { "dropping-particle" : "", "family" : "Tong", "given" : "X", "non-dropping-particle" : "", "parse-names" : false, "suffix" : "" }, { "dropping-particle" : "", "family" : "Liang", "given" : "M", "non-dropping-particle" : "", "parse-names" : false, "suffix" : "" }, { "dropping-particle" : "", "family" : "Cui", "given" : "W", "non-dropping-particle" : "", "parse-names" : false, "suffix" : "" }, { "dropping-particle" : "", "family" : "Su", "given" : "K", "non-dropping-particle" : "", "parse-names" : false, "suffix" : "" }, { "dropping-particle" : "", "family" : "Li", "given" : "M D", "non-dropping-particle" : "", "parse-names" : false, "suffix" : "" }, { "dropping-particle" : "", "family" : "Zhu", "given" : "J", "non-dropping-particle" : "", "parse-names" : false, "suffix" : "" } ], "container-title" : "PLoS One", "edition" : "2013/04/30", "id" : "ITEM-1", "issue" : "4", "issued" : { "date-parts" : [ [ "2013" ] ] }, "note" : "Zhu, Zhixiang\nTong, Xiaoran\nZhu, Zhihong\nLiang, Meimei\nCui, Wenyan\nSu, Kunkai\nLi, Ming D\nZhu, Jun\nUnited States\nPloS one\nPLoS One. 2013 Apr 23;8(4):e61943. doi: 10.1371/journal.pone.0061943. Print 2013.", "page" : "e61943", "title" : "Development of GMDR-GPU for Gene-Gene Interaction Analysis and Its Application to WTCCC GWAS Data for Type 2 Diabetes", "type" : "article-journal", "volume" : "8" }, "uris" : [ "http://www.mendeley.com/documents/?uuid=64ee6b81-cb35-4915-a2e0-43eab76bef10" ] }, { "id" : "ITEM-2", "itemData" : { "DOI" : "1471-2105-14-138 [pii]\n10.1186/1471-2105-14-138 [doi]", "ISBN" : "1471-2105 (Electronic)\n1471-2105 (Linking)", "PMID" : "23617239", "abstract" : "BACKGROUND: Research in epistasis or gene-gene interaction detection for human complex traits has grown over the last few years. It has been marked by promising methodological developments, improved translation efforts of statistical epistasis to biological epistasis and attempts to integrate different omics information sources into the epistasis screening to enhance power. The quest for gene-gene interactions poses severe multiple-testing problems. In this context, the maxT algorithm is one technique to control the false-positive rate. However, the memory needed by this algorithm rises linearly with the amount of hypothesis tests. Gene-gene interaction studies will require a memory proportional to the squared number of SNPs. A genome-wide epistasis search would therefore require terabytes of memory. Hence, cache problems are likely to occur, increasing the computation time. In this work we present a new version of maxT, requiring an amount of memory independent from the number of genetic effects to be investigated. This algorithm was implemented in C++ in our epistasis screening software MBMDR-3.0.3. We evaluate the new implementation in terms of memory efficiency and speed using simulated data. The software is illustrated on real-life data for Crohn's disease. RESULTS: In the case of a binary (affected/unaffected) trait, the parallel workflow of MBMDR-3.0.3 analyzes all gene-gene interactions with a dataset of 100,000 SNPs typed on 1000 individuals within 4 days and 9 hours, using 999 permutations of the trait to assess statistical significance, on a cluster composed of 10 blades, containing each four Quad-Core AMD Opteron(tm) Processor 2352 2.1 GHz. In the case of a continuous trait, a similar run takes 9 days. Our program found 14 SNP-SNP interactions with a multiple-testing corrected p-value of less than 0.05 on real-life Crohn's disease (CD) data. CONCLUSIONS: Our software is the first implementation of the MB-MDR methodology able to solve large-scale SNP-SNP interactions problems within a few days, without using much memory, while adequately controlling the type I error rates. A new implementation to reach genome-wide epistasis screening is under construction. In the context of Crohn's disease, MBMDR-3.0.3 could identify epistasis involving regions that are well known in the field and could be explained from a biological point of view. This demonstrates the power of our software to find relevant phenotype-genotype higher-order associations.", "author" : [ { "dropping-particle" : "V", "family" : "Lishout", "given" : "F", "non-dropping-particle" : "", "parse-names" : false, "suffix" : "" }, { "dropping-particle" : "", "family" : "Mahachie John", "given" : "J M", "non-dropping-particle" : "", "parse-names" : false, "suffix" : "" }, { "dropping-particle" : "", "family" : "Gusareva", "given" : "E S", "non-dropping-particle" : "", "parse-names" : false, "suffix" : "" }, { "dropping-particle" : "", "family" : "Urrea", "given" : "V", "non-dropping-particle" : "", "parse-names" : false, "suffix" : "" }, { "dropping-particle" : "", "family" : "Cleynen", "given" : "I", "non-dropping-particle" : "", "parse-names" : false, "suffix" : "" }, { "dropping-particle" : "", "family" : "Theatre", "given" : "E", "non-dropping-particle" : "", "parse-names" : false, "suffix" : "" }, { "dropping-particle" : "", "family" : "Charloteaux", "given" : "B", "non-dropping-particle" : "", "parse-names" : false, "suffix" : "" }, { "dropping-particle" : "", "family" : "Calle", "given" : "M L", "non-dropping-particle" : "", "parse-names" : false, "suffix" : "" }, { "dropping-particle" : "", "family" : "Wehenkel", "given" : "L", "non-dropping-particle" : "", "parse-names" : false, "suffix" : "" }, { "dropping-particle" : "V", "family" : "Steen", "given" : "K", "non-dropping-particle" : "", "parse-names" : false, "suffix" : "" } ], "container-title" : "BMC Bioinformatics", "edition" : "2013/04/27", "id" : "ITEM-2", "issued" : { "date-parts" : [ [ "2013" ] ] }, "note" : "Lishout, Francois Van\nMahachie John, Jestinah M\nGusareva, Elena S\nUrrea, Victor\nCleynen, Isabelle\nTheatre, Emilie\nCharloteaux, Benoit\nCalle, Malu Luz\nWehenkel, Louis\nSteen, Kristel Van\nEngland\nBMC bioinformatics\nBMC Bioinformatics. 2013 Apr 24;14:138. doi: 10.1186/1471-2105-14-138.", "page" : "138", "title" : "An efficient algorithm to perform multiple testing in epistasis screening", "type" : "article-journal", "volume" : "14" }, "uris" : [ "http://www.mendeley.com/documents/?uuid=c21660c7-e957-4d01-88eb-921799f067ca" ] }, { "id" : "ITEM-3", "itemData" : { "DOI" : "ejhg201117 [pii]\n10.1038/ejhg.2011.17 [doi]", "ISBN" : "1476-5438 (Electronic)\n1018-4813 (Linking)", "PMID" : "21407267", "abstract" : "Detecting gene-gene interactions or epistasis in studies of human complex diseases is a big challenge in the area of epidemiology. To address this problem, several methods have been developed, mainly in the context of data dimensionality reduction. One of these methods, Model-Based Multifactor Dimensionality Reduction, has so far mainly been applied to case-control studies. In this study, we evaluate the power of Model-Based Multifactor Dimensionality Reduction for quantitative traits to detect gene-gene interactions (epistasis) in the presence of error-free and noisy data. Considered sources of error are genotyping errors, missing genotypes, phenotypic mixtures and genetic heterogeneity. Our simulation study encompasses a variety of settings with varying minor allele frequencies and genetic variance for different epistasis models. On each simulated data, we have performed Model-Based Multifactor Dimensionality Reduction in two ways: with and without adjustment for main effects of (known) functional SNPs. In line with binary trait counterparts, our simulations show that the power is lowest in the presence of phenotypic mixtures or genetic heterogeneity compared to scenarios with missing genotypes or genotyping errors. In addition, empirical power estimates reduce even further with main effects corrections, but at the same time, false-positive percentages are reduced as well. In conclusion, phenotypic mixtures and genetic heterogeneity remain challenging for epistasis detection, and careful thought must be given to the way important lower-order effects are accounted for in the analysis.", "author" : [ { "dropping-particle" : "", "family" : "Mahachie John", "given" : "J M", "non-dropping-particle" : "", "parse-names" : false, "suffix" : "" }, { "dropping-particle" : "", "family" : "Lishout", "given" : "F", "non-dropping-particle" : "Van", "parse-names" : false, "suffix" : "" }, { "dropping-particle" : "", "family" : "Steen", "given" : "K", "non-dropping-particle" : "Van", "parse-names" : false, "suffix" : "" } ], "container-title" : "Eur J Hum Genet", "edition" : "2011/03/17", "id" : "ITEM-3", "issue" : "6", "issued" : { "date-parts" : [ [ "2011" ] ] }, "note" : "Mahachie John, Jestinah M\nVan Lishout, Francois\nVan Steen, Kristel\nResearch Support, Non-U.S. Gov't\nEngland\nEuropean journal of human genetics : EJHG\nEur J Hum Genet. 2011 Jun;19(6):696-703. doi: 10.1038/ejhg.2011.17. Epub 2011 Mar 16.", "page" : "696-703", "title" : "Model-Based Multifactor Dimensionality Reduction to detect epistasis for quantitative traits in the presence of error-free and noisy data", "type" : "article-journal", "volume" : "19" }, "uris" : [ "http://www.mendeley.com/documents/?uuid=9e73c220-4731-451d-aef3-5267d328fe78" ] }, { "id" : "ITEM-4", "itemData" : { "DOI" : "10.1007/s00439-010-0905-5 [doi]", "ISBN" : "1432-1203 (Electronic)\n0340-6717 (Linking)", "PMID" : "20981448", "abstract" : "The widespread use of high-throughput methods of single nucleotide polymorphism (SNP) genotyping has created a number of computational and statistical challenges. The problem of identifying SNP-SNP interactions in case-control studies has been studied extensively, and a number of new techniques have been developed. Little progress has been made, however, in the analysis of SNP-SNP interactions in relation to time-to-event data, such as patient survival time or time to cancer relapse. We present an extension of the two class multifactor dimensionality reduction (MDR) algorithm that enables detection and characterization of epistatic SNP-SNP interactions in the context of survival analysis. The proposed Survival MDR (Surv-MDR) method handles survival data by modifying MDR's constructive induction algorithm to use the log-rank test. Surv-MDR replaces balanced accuracy with log-rank test statistics as the score to determine the best models. We simulated datasets with a survival outcome related to two loci in the absence of any marginal effects. We compared Surv-MDR with Cox-regression for their ability to identify the true predictive loci in these simulated data. We also used this simulation to construct the empirical distribution of Surv-MDR's testing score. We then applied Surv-MDR to genetic data from a population-based epidemiologic study to find prognostic markers of survival time following a bladder cancer diagnosis. We identified several two-loci SNP combinations that have strong associations with patients' survival outcome. Surv-MDR is capable of detecting interaction models with weak main effects. These epistatic models tend to be dropped by traditional Cox regression approaches to evaluating interactions. With improved efficiency to handle genome wide datasets, Surv-MDR will play an important role in a research strategy that embraces the complexity of the genotype-phenotype mapping relationship since epistatic interactions are an important component of the genetic basis of disease.", "author" : [ { "dropping-particle" : "", "family" : "Gui", "given" : "J", "non-dropping-particle" : "", "parse-names" : false, "suffix" : "" }, { "dropping-particle" : "", "family" : "Moore", "given" : "J H", "non-dropping-particle" : "", "parse-names" : false, "suffix" : "" }, { "dropping-particle" : "", "family" : "Kelsey", "given" : "K T", "non-dropping-particle" : "", "parse-names" : false, "suffix" : "" }, { "dropping-particle" : "", "family" : "Marsit", "given" : "C J", "non-dropping-particle" : "", "parse-names" : false, "suffix" : "" }, { "dropping-particle" : "", "family" : "Karagas", "given" : "M R", "non-dropping-particle" : "", "parse-names" : false, "suffix" : "" }, { "dropping-particle" : "", "family" : "Andrew", "given" : "A S", "non-dropping-particle" : "", "parse-names" : false, "suffix" : "" } ], "container-title" : "Hum Genet", "edition" : "2010/10/29", "id" : "ITEM-4", "issue" : "1", "issued" : { "date-parts" : [ [ "2011" ] ] }, "note" : "Gui, Jiang\nMoore, Jason H\nKelsey, Karl T\nMarsit, Carmen J\nKaragas, Margaret R\nAndrew, Angeline S\nAI59694/AI/NIAID NIH HHS/United States\nCA078609/CA/NCI NIH HHS/United States\nCA102327/CA/NCI NIH HHS/United States\nCA121382/CA/NCI NIH HHS/United States\nCA57494/CA/NCI NIH HHS/United States\nES007373/ES/NIEHS NIH HHS/United States\nLM009012/LM/NLM NIH HHS/United States\nLM010098/LM/NLM NIH HHS/United States\nP42 ES007373-14/ES/NIEHS NIH HHS/United States\nR01 AI059694-09/AI/NIAID NIH HHS/United States\nR01 CA057494/CA/NCI NIH HHS/United States\nR01 CA057494-16/CA/NCI NIH HHS/United States\nR01 CA078609-11/CA/NCI NIH HHS/United States\nR01 LM009012-07/LM/NLM NIH HHS/United States\nR01 LM010098-04/LM/NLM NIH HHS/United States\nR03 CA121382/CA/NCI NIH HHS/United States\nR03 CA121382-02/CA/NCI NIH HHS/United States\nEvaluation Studies\nResearch Support, N.I.H., Extramural\nResearch Support, Non-U.S. Gov't\nGermany\nHuman genetics\nHum Genet. 2011 Jan;129(1):101-10. doi: 10.1007/s00439-010-0905-5. Epub 2010 Oct 28.", "page" : "101-110", "title" : "A novel survival multifactor dimensionality reduction method for detecting gene-gene interactions with application to bladder cancer prognosis", "type" : "article-journal", "volume" : "129" }, "uris" : [ "http://www.mendeley.com/documents/?uuid=1c023388-1c6c-4246-a80e-b9432d737e97" ] }, { "id" : "ITEM-5", "itemData" : { "DOI" : "bts415 [pii]\n10.1093/bioinformatics/bts415 [doi]", "ISBN" : "1367-4811 (Electronic)\n1367-4803 (Linking)", "PMID" : "22962485", "abstract" : "MOTIVATION: For the past few decades, many statistical methods in genome-wide association studies (GWAS) have been developed to identify SNP-SNP interactions for case-control studies. However, there has been less work for prospective cohort studies, involving the survival time. Recently, Gui et al. (2011) proposed a novel method, called Surv-MDR, for detecting gene-gene interactions associated with survival time. Surv-MDR is an extension of the multifactor dimensionality reduction (MDR) method to the survival phenotype by using the log-rank test for defining a binary attribute. However, the Surv-MDR method has some drawbacks in the sense that it needs more intensive computations and does not allow for a covariate adjustment. In this article, we propose a new approach, called Cox-MDR, which is an extension of the generalized multifactor dimensionality reduction (GMDR) to the survival phenotype by using a martingale residual as a score to classify multi-level genotypes as high- and low-risk groups. The advantages of Cox-MDR over Surv-MDR are to allow for the effects of discrete and quantitative covariates in the frame of Cox regression model and to require less computation than Surv-MDR. RESULTS: Through simulation studies, we compared the power of Cox-MDR with those of Surv-MDR and Cox regression model for various heritability and minor allele frequency combinations without and with adjusting for covariate. We found that Cox-MDR and Cox regression model perform better than Surv-MDR for low minor allele frequency of 0.2, but Surv-MDR has high power for minor allele frequency of 0.4. However, when the effect of covariate is adjusted for, Cox-MDR and Cox regression model perform much better than Surv-MDR. We also compared the performance of Cox-MDR and Surv-MDR for a real data of leukemia patients to detect the gene-gene interactions with the survival time. CONTACT: leesy@sejong.ac.kr; tspark@snu.ac.kr.", "author" : [ { "dropping-particle" : "", "family" : "Lee", "given" : "S", "non-dropping-particle" : "", "parse-names" : false, "suffix" : "" }, { "dropping-particle" : "", "family" : "Kwon", "given" : "M S", "non-dropping-particle" : "", "parse-names" : false, "suffix" : "" }, { "dropping-particle" : "", "family" : "Oh", "given" : "J M", "non-dropping-particle" : "", "parse-names" : false, "suffix" : "" }, { "dropping-particle" : "", "family" : "Park", "given" : "T", "non-dropping-particle" : "", "parse-names" : false, "suffix" : "" } ], "container-title" : "Bioinformatics", "edition" : "2012/09/11", "id" : "ITEM-5", "issue" : "18", "issued" : { "date-parts" : [ [ "2012" ] ] }, "note" : "Lee, Seungyeoun\nKwon, Min-Seok\nOh, Jung Mi\nPark, Taesung\nResearch Support, Non-U.S. Gov't\nEngland\nBioinformatics (Oxford, England)\nBioinformatics. 2012 Sep 15;28(18):i582-i588. doi: 10.1093/bioinformatics/bts415.", "page" : "i582-i588", "title" : "Gene-gene interaction analysis for the survival phenotype based on the Cox model", "type" : "article-journal", "volume" : "28" }, "uris" : [ "http://www.mendeley.com/documents/?uuid=57d96a4d-9fd2-4455-9264-0496d65be03b" ] } ], "mendeley" : { "previouslyFormattedCitation" : "&lt;sup&gt;60,65\u201368&lt;/sup&gt;" }, "properties" : { "noteIndex" : 0 }, "schema" : "https://github.com/citation-style-language/schema/raw/master/csl-citation.json" }</w:instrText>
      </w:r>
      <w:r w:rsidR="00C4057C">
        <w:fldChar w:fldCharType="separate"/>
      </w:r>
      <w:r w:rsidR="009D14BF" w:rsidRPr="009D14BF">
        <w:rPr>
          <w:noProof/>
          <w:vertAlign w:val="superscript"/>
        </w:rPr>
        <w:t>60,65–68</w:t>
      </w:r>
      <w:r w:rsidR="00C4057C">
        <w:fldChar w:fldCharType="end"/>
      </w:r>
      <w:r w:rsidR="00C01BA3">
        <w:t>, allow using risk scores aggregating multiple interactions in classification</w:t>
      </w:r>
      <w:r w:rsidR="00C4057C">
        <w:fldChar w:fldCharType="begin"/>
      </w:r>
      <w:r w:rsidR="00C01BA3">
        <w:instrText xml:space="preserve"> ADDIN EN.CITE &lt;EndNote&gt;&lt;Cite&gt;&lt;Author&gt;Dai&lt;/Author&gt;&lt;Year&gt;2013&lt;/Year&gt;&lt;RecNum&gt;823&lt;/RecNum&gt;&lt;record&gt;&lt;rec-number&gt;823&lt;/rec-number&gt;&lt;foreign-keys&gt;&lt;key app="EN" db-id="xwdx05xfpvwr2lezad9x2fwl5vzx5wwvz5fr"&gt;823&lt;/key&gt;&lt;/foreign-keys&gt;&lt;ref-type name="Journal Article"&gt;17&lt;/ref-type&gt;&lt;contributors&gt;&lt;authors&gt;&lt;author&gt;Dai, Hongying&lt;/author&gt;&lt;author&gt;Charnigo, Richard&lt;/author&gt;&lt;author&gt;Becker, Mara&lt;/author&gt;&lt;author&gt;Leeder, J.&lt;/author&gt;&lt;author&gt;Motsinger-Reif, Alison&lt;/author&gt;&lt;/authors&gt;&lt;/contributors&gt;&lt;titles&gt;&lt;title&gt;Risk score modeling of multiple gene to gene interactions using aggregated-multifactor dimensionality reduction&lt;/title&gt;&lt;secondary-title&gt;BioData Mining&lt;/secondary-title&gt;&lt;/titles&gt;&lt;periodical&gt;&lt;full-title&gt;BioData Mining&lt;/full-title&gt;&lt;/periodical&gt;&lt;pages&gt;1&lt;/pages&gt;&lt;volume&gt;6&lt;/volume&gt;&lt;number&gt;1&lt;/number&gt;&lt;dates&gt;&lt;year&gt;2013&lt;/year&gt;&lt;/dates&gt;&lt;isbn&gt;1756-0381&lt;/isbn&gt;&lt;urls&gt;&lt;related-urls&gt;&lt;url&gt;http://www.biodatamining.org/content/6/1/1&lt;/url&gt;&lt;/related-urls&gt;&lt;/urls&gt;&lt;/record&gt;&lt;/Cite&gt;&lt;/EndNote&gt;</w:instrText>
      </w:r>
      <w:r w:rsidR="00C4057C">
        <w:fldChar w:fldCharType="separate"/>
      </w:r>
      <w:r w:rsidR="00C01BA3" w:rsidRPr="007C5989">
        <w:rPr>
          <w:vertAlign w:val="superscript"/>
        </w:rPr>
        <w:t>72</w:t>
      </w:r>
      <w:r w:rsidR="00C4057C">
        <w:fldChar w:fldCharType="end"/>
      </w:r>
      <w:r w:rsidR="00C01BA3">
        <w:t>, and account for interactions without marginal effects</w:t>
      </w:r>
      <w:r w:rsidR="00C4057C">
        <w:fldChar w:fldCharType="begin" w:fldLock="1"/>
      </w:r>
      <w:r w:rsidR="009D14BF">
        <w:instrText>ADDIN CSL_CITATION { "citationItems" : [ { "id" : "ITEM-1", "itemData" : { "DOI" : "1471-2105-12-469 [pii]\n10.1186/1471-2105-12-469 [doi]", "ISBN" : "1471-2105 (Electronic)\n1471-2105 (Linking)", "PMID" : "22151604", "abstract" : "BACKGROUND: Multiple genetic factors and their interactive effects are speculated to contribute to complex diseases. Detecting such genetic interactive effects, i.e., epistatic interactions, however, remains a significant challenge in large-scale association studies. RESULTS: We have developed a new method, named SNPInterForest, for identifying epistatic interactions by extending an ensemble learning technique called random forest. Random forest is a predictive method that has been proposed for use in discovering single-nucleotide polymorphisms (SNPs), which are most predictive of the disease status in association studies. However, it is less sensitive to SNPs with little marginal effect. Furthermore, it does not natively exhibit information on interaction patterns of susceptibility SNPs. We extended the random forest framework to overcome the above limitations by means of (i) modifying the construction of the random forest and (ii) implementing a procedure for extracting interaction patterns from the constructed random forest. The performance of the proposed method was evaluated by simulated data under a wide spectrum of disease models. SNPInterForest performed very well in successfully identifying pure epistatic interactions with high precision and was still more than capable of concurrently identifying multiple interactions under the existence of genetic heterogeneity. It was also performed on real GWAS data of rheumatoid arthritis from the Wellcome Trust Case Control Consortium (WTCCC), and novel potential interactions were reported. CONCLUSIONS: SNPInterForest, offering an efficient means to detect epistatic interactions without statistical analyses, is promising for practical use as a way to reveal the epistatic interactions involved in common complex diseases.", "author" : [ { "dropping-particle" : "", "family" : "Yoshida", "given" : "M", "non-dropping-particle" : "", "parse-names" : false, "suffix" : "" }, { "dropping-particle" : "", "family" : "Koike", "given" : "A", "non-dropping-particle" : "", "parse-names" : false, "suffix" : "" } ], "container-title" : "BMC Bioinformatics", "edition" : "2011/12/14", "id" : "ITEM-1", "issued" : { "date-parts" : [ [ "2011" ] ] }, "note" : "Yoshida, Makiko\nKoike, Asako\nResearch Support, Non-U.S. Gov't\nEngland\nBMC bioinformatics\nBMC Bioinformatics. 2011 Dec 12;12:469. doi: 10.1186/1471-2105-12-469.", "page" : "469", "title" : "SNPInterForest: a new method for detecting epistatic interactions", "type" : "article-journal", "volume" : "12" }, "uris" : [ "http://www.mendeley.com/documents/?uuid=130f0e06-f0e2-4121-8864-8ea345b7bf50" ] }, { "id" : "ITEM-2", "itemData" : { "DOI" : "btr227 [pii]\n10.1093/bioinformatics/btr227 [doi]", "ISBN" : "1367-4811 (Electronic)\n1367-4803 (Linking)", "PMID" : "21685074", "abstract" : "MOTIVATION: Most complex diseases involve multiple genes and their interactions. Although genome-wide association studies (GWAS) have shown some success for identifying genetic variants underlying complex diseases, most existing studies are based on limited single-locus approaches, which detect single nucleotide polymorphisms (SNPs) essentially based on their marginal associations with phenotypes. RESULTS: In this article, we propose an ensemble approach based on boosting to study gene-gene interactions. We extend the basic AdaBoost algorithm by incorporating an intuitive importance score based on Gini impurity to select candidate SNPs. Permutation tests are used to control the statistical significance. We have performed extensive simulation studies using three interaction models to evaluate the efficacy of our approach at realistic GWAS sizes, and have compared it with existing epistatic detection algorithms. Our results indicate that our approach is valid, efficient for GWAS and on disease models with epistasis has more power than existing programs. CONTACT: jingli@case.edu.", "author" : [ { "dropping-particle" : "", "family" : "Li", "given" : "J", "non-dropping-particle" : "", "parse-names" : false, "suffix" : "" }, { "dropping-particle" : "", "family" : "Horstman", "given" : "B", "non-dropping-particle" : "", "parse-names" : false, "suffix" : "" }, { "dropping-particle" : "", "family" : "Chen", "given" : "Y", "non-dropping-particle" : "", "parse-names" : false, "suffix" : "" } ], "container-title" : "Bioinformatics", "edition" : "2011/06/21", "id" : "ITEM-2", "issue" : "13", "issued" : { "date-parts" : [ [ "2011" ] ] }, "note" : "Li, Jing\nHorstman, Benjamin\nChen, Yixuan\nLM008991/LM/NLM NIH HHS/United States\nR01 LM008991/LM/NLM NIH HHS/United States\nR01 LM008991-05/LM/NLM NIH HHS/United States\nRR03655/RR/NCRR NIH HHS/United States\nResearch Support, N.I.H., Extramural\nResearch Support, Non-U.S. Gov't\nEngland\nBioinformatics (Oxford, England)\nBioinformatics. 2011 Jul 1;27(13):i222-9. doi: 10.1093/bioinformatics/btr227.", "page" : "i222-9", "title" : "Detecting epistatic effects in association studies at a genomic level based on an ensemble approach", "type" : "article-journal", "volume" : "27" }, "uris" : [ "http://www.mendeley.com/documents/?uuid=ffc502f2-450c-445a-8b4c-0f3d50d86ad0" ] } ], "mendeley" : { "previouslyFormattedCitation" : "&lt;sup&gt;69,70&lt;/sup&gt;" }, "properties" : { "noteIndex" : 0 }, "schema" : "https://github.com/citation-style-language/schema/raw/master/csl-citation.json" }</w:instrText>
      </w:r>
      <w:r w:rsidR="00C4057C">
        <w:fldChar w:fldCharType="separate"/>
      </w:r>
      <w:r w:rsidR="009D14BF" w:rsidRPr="009D14BF">
        <w:rPr>
          <w:noProof/>
          <w:vertAlign w:val="superscript"/>
        </w:rPr>
        <w:t>69,70</w:t>
      </w:r>
      <w:r w:rsidR="00C4057C">
        <w:fldChar w:fldCharType="end"/>
      </w:r>
      <w:r w:rsidR="00C01BA3">
        <w:t xml:space="preserve">. </w:t>
      </w:r>
    </w:p>
    <w:p w14:paraId="6C483489" w14:textId="15870D81" w:rsidR="00C01BA3" w:rsidRDefault="00C01BA3" w:rsidP="00C01BA3">
      <w:r>
        <w:t xml:space="preserve">Improved computing efficiency also allows an easy fix of the stability issue </w:t>
      </w:r>
      <w:r w:rsidR="003749F7">
        <w:t>observed in</w:t>
      </w:r>
      <w:r w:rsidR="00210FFB">
        <w:t xml:space="preserve"> filtering methods derived from</w:t>
      </w:r>
      <w:r w:rsidR="003749F7">
        <w:t xml:space="preserve"> </w:t>
      </w:r>
      <w:r>
        <w:t>the RelifF</w:t>
      </w:r>
      <w:r w:rsidR="00B64A3E">
        <w:t xml:space="preserve"> algorithm</w:t>
      </w:r>
      <w:r w:rsidR="00210FFB">
        <w:t>s</w:t>
      </w:r>
      <w:r w:rsidR="00C4057C">
        <w:fldChar w:fldCharType="begin" w:fldLock="1"/>
      </w:r>
      <w:r w:rsidR="009D14BF">
        <w:instrText>ADDIN CSL_CITATION { "citationItems" : [ { "id" : "ITEM-1", "itemData" : { "DOI" : "10.1186/1756-0381-2-5", "ISSN" : "1756-0381", "PMID" : "19772641", "abstract" : "BACKGROUND: Genome-wide association studies are becoming the de facto standard in the genetic analysis of common human diseases. Given the complexity and robustness of biological networks such diseases are unlikely to be the result of single points of failure but instead likely arise from the joint failure of two or more interacting components. The hope in genome-wide screens is that these points of failure can be linked to single nucleotide polymorphisms (SNPs) which confer disease susceptibility. Detecting interacting variants that lead to disease in the absence of single-gene effects is difficult however, and methods to exhaustively analyze sets of these variants for interactions are combinatorial in nature thus making them computationally infeasible. Efficient algorithms which can detect interacting SNPs are needed. ReliefF is one such promising algorithm, although it has low success rate for noisy datasets when the interaction effect is small. ReliefF has been paired with an iterative approach, Tuned ReliefF (TuRF), which improves the estimation of weights in noisy data but does not fundamentally change the underlying ReliefF algorithm. To improve the sensitivity of studies using these methods to detect small effects we introduce Spatially Uniform ReliefF (SURF).\n\nRESULTS: SURF's ability to detect interactions in this domain is significantly greater than that of ReliefF. Similarly SURF, in combination with the TuRF strategy significantly outperforms TuRF alone for SNP selection under an epistasis model. It is important to note that this success rate increase does not require an increase in algorithmic complexity and allows for increased success rate, even with the removal of a nuisance parameter from the algorithm.\n\nCONCLUSION: Researchers performing genetic association studies and aiming to discover gene-gene interactions associated with increased disease susceptibility should use SURF in place of ReliefF. For instance, SURF should be used instead of ReliefF to filter a dataset before an exhaustive MDR analysis. This change increases the ability of a study to detect gene-gene interactions. The SURF algorithm is implemented in the open source Multifactor Dimensionality Reduction (MDR) software package available from http://www.epistasis.org.", "author" : [ { "dropping-particle" : "", "family" : "Greene", "given" : "Casey S", "non-dropping-particle" : "", "parse-names" : false, "suffix" : "" }, { "dropping-particle" : "", "family" : "Penrod", "given" : "Nadia M", "non-dropping-particle" : "", "parse-names" : false, "suffix" : "" }, { "dropping-particle" : "", "family" : "Kiralis", "given" : "Jeff", "non-dropping-particle" : "", "parse-names" : false, "suffix" : "" }, { "dropping-particle" : "", "family" : "Moore", "given" : "Jason H", "non-dropping-particle" : "", "parse-names" : false, "suffix" : "" } ], "container-title" : "BioData mining", "id" : "ITEM-1", "issue" : "1", "issued" : { "date-parts" : [ [ "2009", "1" ] ] }, "page" : "5", "title" : "Spatially uniform relieff (SURF) for computationally-efficient filtering of gene-gene interactions.", "type" : "article-journal", "volume" : "2" }, "uris" : [ "http://www.mendeley.com/documents/?uuid=82d4ac5a-53a0-43c3-b679-b6477fd08b68" ] } ], "mendeley" : { "previouslyFormattedCitation" : "&lt;sup&gt;71&lt;/sup&gt;" }, "properties" : { "noteIndex" : 0 }, "schema" : "https://github.com/citation-style-language/schema/raw/master/csl-citation.json" }</w:instrText>
      </w:r>
      <w:r w:rsidR="00C4057C">
        <w:fldChar w:fldCharType="separate"/>
      </w:r>
      <w:r w:rsidR="009D14BF" w:rsidRPr="009D14BF">
        <w:rPr>
          <w:noProof/>
          <w:vertAlign w:val="superscript"/>
        </w:rPr>
        <w:t>71</w:t>
      </w:r>
      <w:r w:rsidR="00C4057C">
        <w:fldChar w:fldCharType="end"/>
      </w:r>
      <w:r>
        <w:t xml:space="preserve"> by aggregating multiple runs</w:t>
      </w:r>
      <w:r w:rsidR="00C4057C">
        <w:fldChar w:fldCharType="begin" w:fldLock="1"/>
      </w:r>
      <w:r w:rsidR="009D14BF">
        <w:instrText>ADDIN CSL_CITATION { "citationItems" : [ { "id" : "ITEM-1", "itemData" : { "DOI" : "1471-2105-12-S1-S10 [pii]\n10.1186/1471-2105-12-S1-S10 [doi]", "ISBN" : "1471-2105 (Electronic)\n1471-2105 (Linking)", "PMID" : "21342539", "abstract" : "BACKGROUND: Complex diseases are commonly caused by multiple genes and their interactions with each other. Genome-wide association (GWA) studies provide us the opportunity to capture those disease associated genes and gene-gene interactions through panels of SNP markers. However, a proper filtering procedure is critical to reduce the search space prior to the computationally intensive gene-gene interaction identification step. In this study, we show that two commonly used SNP-SNP interaction filtering algorithms, ReliefF and tuned ReliefF (TuRF), are sensitive to the order of the samples in the dataset, giving rise to unstable and suboptimal results. However, we observe that the 'unstable' results from multiple runs of these algorithms can provide valuable information about the dataset. We therefore hypothesize that aggregating results from multiple runs of the algorithm may improve the filtering performance. RESULTS: We propose a simple and effective ensemble approach in which the results from multiple runs of an unstable filter are aggregated based on the general theory of ensemble learning. The ensemble versions of the ReliefF and TuRF algorithms, referred to as ReliefF-E and TuRF-E, are robust to sample order dependency and enable a more informative investigation of data characteristics. Using simulated and real datasets, we demonstrate that both the ensemble of ReliefF and the ensemble of TuRF can generate a much more stable SNP ranking than the original algorithms. Furthermore, the ensemble of TuRF achieved the highest success rate in comparison to many state-of-the-art algorithms as well as traditional chi2-test and odds ratio methods in terms of retaining gene-gene interactions.", "author" : [ { "dropping-particle" : "", "family" : "Yang", "given" : "P", "non-dropping-particle" : "", "parse-names" : false, "suffix" : "" }, { "dropping-particle" : "", "family" : "Ho", "given" : "J W", "non-dropping-particle" : "", "parse-names" : false, "suffix" : "" }, { "dropping-particle" : "", "family" : "Yang", "given" : "Y H", "non-dropping-particle" : "", "parse-names" : false, "suffix" : "" }, { "dropping-particle" : "", "family" : "Zhou", "given" : "B B", "non-dropping-particle" : "", "parse-names" : false, "suffix" : "" } ], "container-title" : "BMC Bioinformatics", "edition" : "2011/03/05", "id" : "ITEM-1", "issued" : { "date-parts" : [ [ "2011" ] ] }, "note" : "Yang, Pengyi\nHo, Joshua Wk\nYang, Yee Hwa\nZhou, Bing B\nResearch Support, Non-U.S. Gov't\nEngland\nBMC bioinformatics\nBMC Bioinformatics. 2011 Feb 15;12 Suppl 1:S10. doi: 10.1186/1471-2105-12-S1-S10.", "page" : "S10", "title" : "Gene-gene interaction filtering with ensemble of filters", "type" : "article-journal", "volume" : "12 Suppl 1" }, "uris" : [ "http://www.mendeley.com/documents/?uuid=3bfd8f27-db8c-4543-b839-fd1c5520111b" ] } ], "mendeley" : { "previouslyFormattedCitation" : "&lt;sup&gt;72&lt;/sup&gt;" }, "properties" : { "noteIndex" : 0 }, "schema" : "https://github.com/citation-style-language/schema/raw/master/csl-citation.json" }</w:instrText>
      </w:r>
      <w:r w:rsidR="00C4057C">
        <w:fldChar w:fldCharType="separate"/>
      </w:r>
      <w:r w:rsidR="009D14BF" w:rsidRPr="009D14BF">
        <w:rPr>
          <w:noProof/>
          <w:vertAlign w:val="superscript"/>
        </w:rPr>
        <w:t>72</w:t>
      </w:r>
      <w:r w:rsidR="00C4057C">
        <w:fldChar w:fldCharType="end"/>
      </w:r>
      <w:r>
        <w:t xml:space="preserve"> and facilitates the development of combining complementary algorithms. For example, using tree-based methods for screening and M</w:t>
      </w:r>
      <w:r w:rsidRPr="00B90272">
        <w:t xml:space="preserve">ultifactor </w:t>
      </w:r>
      <w:r>
        <w:t>D</w:t>
      </w:r>
      <w:r w:rsidRPr="00B90272">
        <w:t xml:space="preserve">imensionality </w:t>
      </w:r>
      <w:r>
        <w:t>R</w:t>
      </w:r>
      <w:r w:rsidRPr="00B90272">
        <w:t>eduction</w:t>
      </w:r>
      <w:r>
        <w:t xml:space="preserve"> for interaction testing can improve the overall performance</w:t>
      </w:r>
      <w:r w:rsidR="00C4057C">
        <w:fldChar w:fldCharType="begin" w:fldLock="1"/>
      </w:r>
      <w:r w:rsidR="009D14BF">
        <w:instrText>ADDIN CSL_CITATION { "citationItems" : [ { "id" : "ITEM-1", "itemData" : { "DOI" : "1756-0500-1-65 [pii]\n10.1186/1756-0500-1-65 [doi]", "ISBN" : "1756-0500 (Electronic)\n1756-0500 (Linking)", "PMID" : "18710518", "abstract" : "BACKGROUND: With the advent of increasingly efficient means to obtain genetic information, a great insurgence of data has resulted, leading to the need for methods for analyzing this data beyond that of traditional parametric statistical approaches. Recently we introduced Grammatical Evolution Neural Network (GENN), a machine-learning approach to detect gene-gene or gene-environment interactions, also known as epistasis, in high dimensional genetic epidemiological data. GENN has been shown to be highly successful in a range of simulated data, but the impact of error common to real data is unknown. In the current study, we examine the power of GENN to detect interesting interactions in the presence of noise due to genotyping error, missing data, phenocopy, and genetic heterogeneity. Additionally, we compare the performance of GENN to that of another computational method - Multifactor Dimensionality Reduction (MDR). FINDINGS: GENN is extremely robust to missing data and genotyping error. Phenocopy in a dataset reduces the power of both GENN and MDR. GENN is reasonably robust to genetic heterogeneity and find that in some cases GENN has substantially higher power than MDR to detect functional loci in the presence of genetic heterogeneity. CONCLUSION: GENN is a promising method to detect gene-gene interaction, even in the presence of common types of error found in real data.", "author" : [ { "dropping-particle" : "", "family" : "Motsinger-Reif", "given" : "A A", "non-dropping-particle" : "", "parse-names" : false, "suffix" : "" }, { "dropping-particle" : "", "family" : "Fanelli", "given" : "T J", "non-dropping-particle" : "", "parse-names" : false, "suffix" : "" }, { "dropping-particle" : "", "family" : "Davis", "given" : "A C", "non-dropping-particle" : "", "parse-names" : false, "suffix" : "" }, { "dropping-particle" : "", "family" : "Ritchie", "given" : "M D", "non-dropping-particle" : "", "parse-names" : false, "suffix" : "" } ], "container-title" : "BMC Res Notes", "edition" : "2008/08/20", "id" : "ITEM-1", "issued" : { "date-parts" : [ [ "2008" ] ] }, "note" : "Motsinger-Reif, Alison A\nFanelli, Theresa J\nDavis, Anna C\nRitchie, Marylyn D\nEngland\nBMC research notes\nBMC Res Notes. 2008 Aug 13;1:65. doi: 10.1186/1756-0500-1-65.", "page" : "65", "title" : "Power of grammatical evolution neural networks to detect gene-gene interactions in the presence of error", "type" : "article-journal", "volume" : "1" }, "uris" : [ "http://www.mendeley.com/documents/?uuid=0c41d0ad-cfc1-4ab1-bf65-f46246a12567" ] }, { "id" : "ITEM-2", "itemData" : { "DOI" : "ejhg201048 [pii]\n10.1038/ejhg.2010.48 [doi]", "ISBN" : "1476-5438 (Electronic)\n1018-4813 (Linking)", "PMID" : "20461113", "abstract" : "The search for susceptibility loci in gene-gene interactions imposes a methodological and computational challenge for statisticians because of the large dimensionality inherent to the modelling of gene-gene interactions or epistasis. In an era in which genome-wide scans have become relatively common, new powerful methods are required to handle the huge amount of feasible gene-gene interactions and to weed out false positives and negatives from these results. One solution to the dimensionality problem is to reduce data by preliminary screening of markers to select the best candidates for further analysis. Ideally, this screening step is statistically independent of the testing phase. Initially developed for small numbers of markers, the Multifactor Dimensionality Reduction (MDR) method is a nonparametric, model-free data reduction technique to associate sets of markers with optimal predictive properties to disease. In this study, we examine the power of MDR in larger data sets and compare it with other approaches that are able to identify gene-gene interactions. Under various interaction models (purely and not purely epistatic), we use a Random Forest (RF)-based prescreening method, before executing MDR, to improve its performance. We find that the power of MDR increases when noisy SNPs are first removed, by creating a collection of candidate markers with RFs. We validate our technique by extensive simulation studies and by application to asthma data from the European Committee of Respiratory Health Study II.", "author" : [ { "dropping-particle" : "", "family" : "Lobel", "given" : "L", "non-dropping-particle" : "De", "parse-names" : false, "suffix" : "" }, { "dropping-particle" : "", "family" : "Geurts", "given" : "P", "non-dropping-particle" : "", "parse-names" : false, "suffix" : "" }, { "dropping-particle" : "", "family" : "Baele", "given" : "G", "non-dropping-particle" : "", "parse-names" : false, "suffix" : "" }, { "dropping-particle" : "", "family" : "Castro-Giner", "given" : "F", "non-dropping-particle" : "", "parse-names" : false, "suffix" : "" }, { "dropping-particle" : "", "family" : "Kogevinas", "given" : "M", "non-dropping-particle" : "", "parse-names" : false, "suffix" : "" }, { "dropping-particle" : "", "family" : "Steen", "given" : "K", "non-dropping-particle" : "Van", "parse-names" : false, "suffix" : "" } ], "container-title" : "Eur J Hum Genet", "edition" : "2010/05/13", "id" : "ITEM-2", "issue" : "10", "issued" : { "date-parts" : [ [ "2010" ] ] }, "note" : "De Lobel, Lizzy\nGeurts, Pierre\nBaele, Guy\nCastro-Giner, Francesc\nKogevinas, Manolis\nVan Steen, Kristel\nEngland\nEuropean journal of human genetics : EJHG\nEur J Hum Genet. 2010 Oct;18(10):1127-32. doi: 10.1038/ejhg.2010.48. Epub 2010 May 12.", "page" : "1127-1132", "title" : "A screening methodology based on Random Forests to improve the detection of gene-gene interactions", "type" : "article-journal", "volume" : "18" }, "uris" : [ "http://www.mendeley.com/documents/?uuid=906bbc2b-b603-4288-8bbd-b33a952269df" ] }, { "id" : "ITEM-3", "itemData" : { "DOI" : "10.1111/j.1469-1809.2011.00692.x [doi]", "ISBN" : "1469-1809 (Electronic)\n0003-4800 (Linking)", "PMID" : "22150548", "abstract" : "Studies have shown that interactions of single nucleotide polymorphisms (SNPs) may play an important role in understanding the causes of complex disease. We have proposed an integrated machine learning method that combines two machine-learning methods-Random Forests (RF) and Multivariate Adaptive Regression Splines (MARS)-to identify a subset of important SNPs and detect interaction patterns more effectively and efficiently. In this two-stage RF-MARS (TRM) approach, RF is first applied to detect a predictive subset of SNPs, and then MARS is used to identify the interaction patterns. We evaluated the TRM performances in four models. RF variable selection was based on out-of-bag classification error rate (OOB) and variable important spectrum (IS). Our results support that RF(OOB) had better performance than MARS and RF(IS) in detecting important variables. This study demonstrates that TRM(OOB) , which is RF(OOB) plus MARS, has combined the strengths of RF and MARS in identifying SNP-SNP interactions in a scenario of 100 candidate SNPs. TRM(OOB) had greater true positive rate and lower false positive rate compared with MARS, particularly for searching interactions with a strong association with the outcome. Therefore, the use of TRM(OOB) is favored for exploring SNP-SNP interactions in a large-scale genetic variation study.", "author" : [ { "dropping-particle" : "", "family" : "Lin", "given" : "H Y", "non-dropping-particle" : "", "parse-names" : false, "suffix" : "" }, { "dropping-particle" : "", "family" : "Chen", "given" : "Y A", "non-dropping-particle" : "", "parse-names" : false, "suffix" : "" }, { "dropping-particle" : "", "family" : "Tsai", "given" : "Y Y", "non-dropping-particle" : "", "parse-names" : false, "suffix" : "" }, { "dropping-particle" : "", "family" : "Qu", "given" : "X", "non-dropping-particle" : "", "parse-names" : false, "suffix" : "" }, { "dropping-particle" : "", "family" : "Tseng", "given" : "T S", "non-dropping-particle" : "", "parse-names" : false, "suffix" : "" }, { "dropping-particle" : "", "family" : "Park", "given" : "J Y", "non-dropping-particle" : "", "parse-names" : false, "suffix" : "" } ], "container-title" : "Ann Hum Genet", "edition" : "2011/12/14", "id" : "ITEM-3", "issue" : "1", "issued" : { "date-parts" : [ [ "2012" ] ] }, "note" : "Lin, Hui-Yi\nChen, Y Ann\nTsai, Ya-Yu\nQu, Xiaotao\nTseng, Tung-Sung\nPark, Jong Y\nR01 CA128813/CA/NCI NIH HHS/United States\nR01 CA128813-05/CA/NCI NIH HHS/United States\nR01CA128813/CA/NCI NIH HHS/United States\nComparative Study\nEvaluation Studies\nResearch Support, N.I.H., Extramural\nResearch Support, Non-U.S. Gov't\nEngland\nAnnals of human genetics\nAnn Hum Genet. 2012 Jan;76(1):53-62. doi: 10.1111/j.1469-1809.2011.00692.x. Epub 2011 Dec 11.", "page" : "53-62", "title" : "TRM: a powerful two-stage machine learning approach for identifying SNP-SNP interactions", "type" : "article-journal", "volume" : "76" }, "uris" : [ "http://www.mendeley.com/documents/?uuid=33f087b5-b679-4488-8960-c85272e9cc0b" ] } ], "mendeley" : { "previouslyFormattedCitation" : "&lt;sup&gt;73\u201375&lt;/sup&gt;" }, "properties" : { "noteIndex" : 0 }, "schema" : "https://github.com/citation-style-language/schema/raw/master/csl-citation.json" }</w:instrText>
      </w:r>
      <w:r w:rsidR="00C4057C">
        <w:fldChar w:fldCharType="separate"/>
      </w:r>
      <w:r w:rsidR="009D14BF" w:rsidRPr="009D14BF">
        <w:rPr>
          <w:noProof/>
          <w:vertAlign w:val="superscript"/>
        </w:rPr>
        <w:t>73–75</w:t>
      </w:r>
      <w:r w:rsidR="00C4057C">
        <w:fldChar w:fldCharType="end"/>
      </w:r>
      <w:r>
        <w:t>; Reconstructability Analysis method uses entropy-based methods to construct and interpret interaction structures and graph theory heuristics to traverse</w:t>
      </w:r>
      <w:r w:rsidR="00C4057C">
        <w:fldChar w:fldCharType="begin" w:fldLock="1"/>
      </w:r>
      <w:r w:rsidR="009D14BF">
        <w:instrText>ADDIN CSL_CITATION { "citationItems" : [ { "id" : "ITEM-1", "itemData" : { "DOI" : "10.1111/j.1469-1809.2010.00628.x", "ISBN" : "1469-1809", "abstract" : "The literature on epistasis describes various methods to detect epistatic interactions and to classify different types of epistasis. Reconstructability analysis (RA) has recently been used to detect epistasis in genomic data. This paper shows that RA offers a classification of types of epistasis at three levels of resolution (variable-based models without loops, variable-based models with loops, state-based models). These types can be defined by the simplest RA structures that model the data without information loss; a more detailed classification can be defined by the information content of multiple candidate structures. The RA classification can be augmented with structures from related graphical modeling approaches. RA can analyze epistatic interactions involving an arbitrary number of genes or SNPs and constitutes a flexible and effective methodology for genomic analysis.", "author" : [ { "dropping-particle" : "", "family" : "Zwick", "given" : "Martin", "non-dropping-particle" : "", "parse-names" : false, "suffix" : "" } ], "container-title" : "Annals of Human Genetics", "id" : "ITEM-1", "issue" : "1", "issued" : { "date-parts" : [ [ "2011" ] ] }, "page" : "157-171", "publisher" : "Blackwell Publishing Ltd", "title" : "Reconstructability Analysis of Epistasis", "type" : "article-journal", "volume" : "75" }, "uris" : [ "http://www.mendeley.com/documents/?uuid=013ab2a6-248d-4cf6-883e-a7884c7d84ba" ] } ], "mendeley" : { "previouslyFormattedCitation" : "&lt;sup&gt;64&lt;/sup&gt;" }, "properties" : { "noteIndex" : 0 }, "schema" : "https://github.com/citation-style-language/schema/raw/master/csl-citation.json" }</w:instrText>
      </w:r>
      <w:r w:rsidR="00C4057C">
        <w:fldChar w:fldCharType="separate"/>
      </w:r>
      <w:r w:rsidR="009D14BF" w:rsidRPr="009D14BF">
        <w:rPr>
          <w:noProof/>
          <w:vertAlign w:val="superscript"/>
        </w:rPr>
        <w:t>64</w:t>
      </w:r>
      <w:r w:rsidR="00C4057C">
        <w:fldChar w:fldCharType="end"/>
      </w:r>
      <w:r>
        <w:t>. New algorithms such as Ant Colony Optimization mimicking how ant colonies find the shortest route to foods</w:t>
      </w:r>
      <w:r w:rsidR="00C4057C">
        <w:fldChar w:fldCharType="begin" w:fldLock="1"/>
      </w:r>
      <w:r w:rsidR="009D14BF">
        <w:instrText>ADDIN CSL_CITATION { "citationItems" : [ { "id" : "ITEM-1", "itemData" : { "DOI" : "1756-0500-3-117 [pii]\n10.1186/1756-0500-3-117 [doi]", "ISBN" : "1756-0500 (Electronic)\n1756-0500 (Linking)", "PMID" : "20426808", "abstract" : "BACKGROUND: Epistatic interactions of multiple single nucleotide polymorphisms (SNPs) are now believed to affect individual susceptibility to common diseases. The detection of such interactions, however, is a challenging task in large scale association studies. Ant colony optimization (ACO) algorithms have been shown to be useful in detecting epistatic interactions. FINDINGS: AntEpiSeeker, a new two-stage ant colony optimization algorithm, has been developed for detecting epistasis in a case-control design. Based on some practical epistatic models, AntEpiSeeker has performed very well. CONCLUSIONS: AntEpiSeeker is a powerful and efficient tool for large-scale association studies and can be downloaded from http://nce.ads.uga.edu/~romdhane/AntEpiSeeker/index.html.", "author" : [ { "dropping-particle" : "", "family" : "Wang", "given" : "Y", "non-dropping-particle" : "", "parse-names" : false, "suffix" : "" }, { "dropping-particle" : "", "family" : "Liu", "given" : "X", "non-dropping-particle" : "", "parse-names" : false, "suffix" : "" }, { "dropping-particle" : "", "family" : "Robbins", "given" : "K", "non-dropping-particle" : "", "parse-names" : false, "suffix" : "" }, { "dropping-particle" : "", "family" : "Rekaya", "given" : "R", "non-dropping-particle" : "", "parse-names" : false, "suffix" : "" } ], "container-title" : "BMC Res Notes", "edition" : "2010/04/30", "id" : "ITEM-1", "issued" : { "date-parts" : [ [ "2010" ] ] }, "note" : "Wang, Yupeng\nLiu, Xinyu\nRobbins, Kelly\nRekaya, Romdhane\nEngland\nBMC research notes\nBMC Res Notes. 2010 Apr 28;3:117. doi: 10.1186/1756-0500-3-117.", "page" : "117", "title" : "AntEpiSeeker: detecting epistatic interactions for case-control studies using a two-stage ant colony optimization algorithm", "type" : "article-journal", "volume" : "3" }, "uris" : [ "http://www.mendeley.com/documents/?uuid=57d8edb3-4ee6-4d31-8f46-ee4bfe7a166c" ] } ], "mendeley" : { "previouslyFormattedCitation" : "&lt;sup&gt;76&lt;/sup&gt;" }, "properties" : { "noteIndex" : 0 }, "schema" : "https://github.com/citation-style-language/schema/raw/master/csl-citation.json" }</w:instrText>
      </w:r>
      <w:r w:rsidR="00C4057C">
        <w:fldChar w:fldCharType="separate"/>
      </w:r>
      <w:r w:rsidR="009D14BF" w:rsidRPr="009D14BF">
        <w:rPr>
          <w:noProof/>
          <w:vertAlign w:val="superscript"/>
        </w:rPr>
        <w:t>76</w:t>
      </w:r>
      <w:r w:rsidR="00C4057C">
        <w:fldChar w:fldCharType="end"/>
      </w:r>
      <w:r>
        <w:t xml:space="preserve"> are </w:t>
      </w:r>
      <w:del w:id="57" w:author="pcinst" w:date="2014-01-20T16:51:00Z">
        <w:r w:rsidDel="009C71A6">
          <w:delText xml:space="preserve">continuously </w:delText>
        </w:r>
      </w:del>
      <w:ins w:id="58" w:author="pcinst" w:date="2014-01-20T16:51:00Z">
        <w:r w:rsidR="009C71A6">
          <w:t xml:space="preserve">being  </w:t>
        </w:r>
      </w:ins>
      <w:r>
        <w:t xml:space="preserve">adopted </w:t>
      </w:r>
      <w:del w:id="59" w:author="pcinst" w:date="2014-01-20T16:51:00Z">
        <w:r w:rsidDel="009C71A6">
          <w:delText xml:space="preserve">into </w:delText>
        </w:r>
      </w:del>
      <w:ins w:id="60" w:author="pcinst" w:date="2014-01-20T16:51:00Z">
        <w:r w:rsidR="009C71A6">
          <w:t xml:space="preserve">for </w:t>
        </w:r>
      </w:ins>
      <w:r>
        <w:t xml:space="preserve">epistasis studies but need to be clear how interactions are tested. Nevertheless, detection of high-order interactions appears very challenging to </w:t>
      </w:r>
      <w:r w:rsidRPr="00C427D7">
        <w:t xml:space="preserve">machine learning and data mining methods </w:t>
      </w:r>
      <w:r>
        <w:t xml:space="preserve">too considering </w:t>
      </w:r>
      <w:proofErr w:type="gramStart"/>
      <w:r>
        <w:t>that interactions</w:t>
      </w:r>
      <w:proofErr w:type="gramEnd"/>
      <w:r>
        <w:t xml:space="preserve"> are not explicitly tested in many cases. When interactions are explicitly tested, e.g. using Reconstructability Analysis, detection of three-way interactions requires multilayer hypothesis tests and thus is as difficult as regression methods</w:t>
      </w:r>
      <w:r w:rsidR="00C4057C">
        <w:fldChar w:fldCharType="begin" w:fldLock="1"/>
      </w:r>
      <w:r w:rsidR="009D14BF">
        <w:instrText>ADDIN CSL_CITATION { "citationItems" : [ { "id" : "ITEM-1", "itemData" : { "DOI" : "bbs027 [pii]\n10.1093/bib/bbs027 [doi]", "ISBN" : "1477-4054 (Electronic)\n1467-5463 (Linking)", "PMID" : "22723459", "abstract" : "Genetic interactions or epistasis have been thought to play a pivotal role in shaping the formation, development and evolution of life. Previous work focused on lower-order interactions between a pair of genes, but it is obviously inadequate to explain a complex network of genetic interactions and pathways. We review and assess a statistical model for characterizing high-order epistasis among more than two genes or quantitative trait loci (QTLs) that control a complex trait. The model includes a series of start-of-the-art standard procedures for estimating and testing the nature and magnitude of QTL interactions. Results from simulation studies and real data analysis warrant the statistical properties of the model and its usefulness in practice. High-order epistatic mapping will provide a routine procedure for charting a detailed picture of the genetic regulation mechanisms underlying the phenotypic variation of complex traits.", "author" : [ { "dropping-particle" : "", "family" : "Pang", "given" : "X", "non-dropping-particle" : "", "parse-names" : false, "suffix" : "" }, { "dropping-particle" : "", "family" : "Wang", "given" : "Z", "non-dropping-particle" : "", "parse-names" : false, "suffix" : "" }, { "dropping-particle" : "", "family" : "Yap", "given" : "J S", "non-dropping-particle" : "", "parse-names" : false, "suffix" : "" }, { "dropping-particle" : "", "family" : "Wang", "given" : "J", "non-dropping-particle" : "", "parse-names" : false, "suffix" : "" }, { "dropping-particle" : "", "family" : "Zhu", "given" : "J", "non-dropping-particle" : "", "parse-names" : false, "suffix" : "" }, { "dropping-particle" : "", "family" : "Bo", "given" : "W", "non-dropping-particle" : "", "parse-names" : false, "suffix" : "" }, { "dropping-particle" : "", "family" : "Lv", "given" : "Y", "non-dropping-particle" : "", "parse-names" : false, "suffix" : "" }, { "dropping-particle" : "", "family" : "Xu", "given" : "F", "non-dropping-particle" : "", "parse-names" : false, "suffix" : "" }, { "dropping-particle" : "", "family" : "Zhou", "given" : "T", "non-dropping-particle" : "", "parse-names" : false, "suffix" : "" }, { "dropping-particle" : "", "family" : "Peng", "given" : "S", "non-dropping-particle" : "", "parse-names" : false, "suffix" : "" }, { "dropping-particle" : "", "family" : "Shen", "given" : "D", "non-dropping-particle" : "", "parse-names" : false, "suffix" : "" }, { "dropping-particle" : "", "family" : "Wu", "given" : "R", "non-dropping-particle" : "", "parse-names" : false, "suffix" : "" } ], "container-title" : "Brief Bioinform", "edition" : "2012/06/23", "id" : "ITEM-1", "issued" : { "date-parts" : [ [ "2012" ] ] }, "note" : "Pang, Xiaoming\nWang, Zhong\nYap, John S\nWang, Jianxin\nZhu, Junjia\nBo, Wenhao\nLv, Yafei\nXu, Fang\nZhou, Tao\nPeng, Shaofeng\nShen, Dengfeng\nWu, Rongling\nBriefings in bioinformatics\nBrief Bioinform. 2012 Jun 20.", "title" : "A statistical procedure to map high-order epistasis for complex traits", "type" : "article-journal" }, "uris" : [ "http://www.mendeley.com/documents/?uuid=9be365c4-d19f-499a-ac5d-0dd48caa954d" ] }, { "id" : "ITEM-2", "itemData" : { "DOI" : "amiajnl-2012-001525 [pii]\n10.1136/amiajnl-2012-001525 [doi]", "ISBN" : "1527-974X (Electronic)\n1067-5027 (Linking)", "PMID" : "23396514", "abstract" : "BACKGROUND: Epistasis has been historically used to describe the phenomenon that the effect of a given gene on a phenotype can be dependent on one or more other genes, and is an essential element for understanding the association between genetic and phenotypic variations. Quantifying epistasis of orders higher than two is very challenging due to both the computational complexity of enumerating all possible combinations in genome-wide data and the lack of efficient and effective methodologies. OBJECTIVES: In this study, we propose a fast, non-parametric, and model-free measure for three-way epistasis. METHODS: Such a measure is based on information gain, and is able to separate all lower order effects from pure three-way epistasis. RESULTS: Our method was verified on synthetic data and applied to real data from a candidate-gene study of tuberculosis in a West African population. In the tuberculosis data, we found a statistically significant pure three-way epistatic interaction effect that was stronger than any lower-order associations. CONCLUSION: Our study provides a methodological basis for detecting and characterizing high-order gene-gene interactions in genetic association studies.", "author" : [ { "dropping-particle" : "", "family" : "Hu", "given" : "T", "non-dropping-particle" : "", "parse-names" : false, "suffix" : "" }, { "dropping-particle" : "", "family" : "Chen", "given" : "Y", "non-dropping-particle" : "", "parse-names" : false, "suffix" : "" }, { "dropping-particle" : "", "family" : "Kiralis", "given" : "J W", "non-dropping-particle" : "", "parse-names" : false, "suffix" : "" }, { "dropping-particle" : "", "family" : "Collins", "given" : "R L", "non-dropping-particle" : "", "parse-names" : false, "suffix" : "" }, { "dropping-particle" : "", "family" : "Wejse", "given" : "C", "non-dropping-particle" : "", "parse-names" : false, "suffix" : "" }, { "dropping-particle" : "", "family" : "Sirugo", "given" : "G", "non-dropping-particle" : "", "parse-names" : false, "suffix" : "" }, { "dropping-particle" : "", "family" : "Williams", "given" : "S M", "non-dropping-particle" : "", "parse-names" : false, "suffix" : "" }, { "dropping-particle" : "", "family" : "Moore", "given" : "J H", "non-dropping-particle" : "", "parse-names" : false, "suffix" : "" } ], "container-title" : "J Am Med Inform Assoc", "edition" : "2013/02/12", "id" : "ITEM-2", "issued" : { "date-parts" : [ [ "2013" ] ] }, "note" : "Hu, Ting\nChen, Yuanzhu\nKiralis, Jeff W\nCollins, Ryan L\nWejse, Christian\nSirugo, Giorgio\nWilliams, Scott M\nMoore, Jason H\nJournal of the American Medical Informatics Association : JAMIA\nJ Am Med Inform Assoc. 2013 Feb 18.", "title" : "An information-gain approach to detecting three-way epistatic interactions in genetic association studies", "type" : "article-journal" }, "uris" : [ "http://www.mendeley.com/documents/?uuid=593db332-9b3d-4d76-bd84-91d00f0635c7" ] } ], "mendeley" : { "previouslyFormattedCitation" : "&lt;sup&gt;4,77&lt;/sup&gt;" }, "properties" : { "noteIndex" : 0 }, "schema" : "https://github.com/citation-style-language/schema/raw/master/csl-citation.json" }</w:instrText>
      </w:r>
      <w:r w:rsidR="00C4057C">
        <w:fldChar w:fldCharType="separate"/>
      </w:r>
      <w:r w:rsidR="009D14BF" w:rsidRPr="009D14BF">
        <w:rPr>
          <w:noProof/>
          <w:vertAlign w:val="superscript"/>
        </w:rPr>
        <w:t>4,77</w:t>
      </w:r>
      <w:r w:rsidR="00C4057C">
        <w:fldChar w:fldCharType="end"/>
      </w:r>
      <w:r>
        <w:t>, in addition to issues of excessive computing demand, exponentially increased multiple tests and insufficient sample sizes</w:t>
      </w:r>
      <w:r w:rsidR="00C4057C">
        <w:fldChar w:fldCharType="begin" w:fldLock="1"/>
      </w:r>
      <w:r w:rsidR="009D14BF">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"mendeley" : { "previouslyFormattedCitation" : "&lt;sup&gt;13&lt;/sup&gt;" }, "properties" : { "noteIndex" : 0 }, "schema" : "https://github.com/citation-style-language/schema/raw/master/csl-citation.json" }</w:instrText>
      </w:r>
      <w:r w:rsidR="00C4057C">
        <w:fldChar w:fldCharType="separate"/>
      </w:r>
      <w:r w:rsidR="009D14BF" w:rsidRPr="009D14BF">
        <w:rPr>
          <w:noProof/>
          <w:vertAlign w:val="superscript"/>
        </w:rPr>
        <w:t>13</w:t>
      </w:r>
      <w:r w:rsidR="00C4057C">
        <w:fldChar w:fldCharType="end"/>
      </w:r>
      <w:r>
        <w:t>.</w:t>
      </w:r>
      <w:r w:rsidRPr="00C427D7">
        <w:t xml:space="preserve"> </w:t>
      </w:r>
      <w:r w:rsidR="00845C7C">
        <w:t>Despite some progress, it seems likely that new approaches will be</w:t>
      </w:r>
      <w:r>
        <w:t xml:space="preserve"> needed </w:t>
      </w:r>
      <w:r w:rsidR="00845C7C">
        <w:t xml:space="preserve">for robust </w:t>
      </w:r>
      <w:r>
        <w:t>genome-wide detect</w:t>
      </w:r>
      <w:r w:rsidR="00845C7C">
        <w:t>ion of</w:t>
      </w:r>
      <w:r>
        <w:t xml:space="preserve"> high-order interactions. </w:t>
      </w:r>
    </w:p>
    <w:p w14:paraId="29146647" w14:textId="77777777" w:rsidR="00C01BA3" w:rsidRDefault="00C01BA3" w:rsidP="00C01BA3"/>
    <w:p w14:paraId="0EA48B09" w14:textId="77777777" w:rsidR="00C01BA3" w:rsidRPr="00C01BA3" w:rsidRDefault="00C01BA3" w:rsidP="00C01BA3">
      <w:pPr>
        <w:pStyle w:val="Heading3"/>
        <w:rPr>
          <w:rStyle w:val="inlineheading"/>
          <w:i w:val="0"/>
        </w:rPr>
      </w:pPr>
      <w:bookmarkStart w:id="61" w:name="_Toc245195958"/>
      <w:r w:rsidRPr="00C01BA3">
        <w:rPr>
          <w:rStyle w:val="inlineheading"/>
          <w:i w:val="0"/>
        </w:rPr>
        <w:t>Group and module based methods</w:t>
      </w:r>
      <w:bookmarkEnd w:id="61"/>
    </w:p>
    <w:p w14:paraId="5976988F" w14:textId="77777777" w:rsidR="00C01BA3" w:rsidRDefault="00C01BA3" w:rsidP="00C01BA3">
      <w:pPr>
        <w:rPr>
          <w:rStyle w:val="inlineheading"/>
        </w:rPr>
      </w:pPr>
    </w:p>
    <w:p w14:paraId="35C779F2" w14:textId="55E1651E" w:rsidR="00C01BA3" w:rsidRDefault="00C01BA3" w:rsidP="00C01BA3">
      <w:r>
        <w:t xml:space="preserve">Testing interactions based on SNPs </w:t>
      </w:r>
      <w:r w:rsidR="00FF269E">
        <w:t xml:space="preserve">grouped in genes </w:t>
      </w:r>
      <w:r>
        <w:t>or functional modules can dramatically reduce the multiple test burden (e.g. only ~</w:t>
      </w:r>
      <w:r w:rsidR="00FF269E">
        <w:t xml:space="preserve">2 x </w:t>
      </w:r>
      <w:r>
        <w:t>10</w:t>
      </w:r>
      <w:r>
        <w:rPr>
          <w:vertAlign w:val="superscript"/>
        </w:rPr>
        <w:t>8</w:t>
      </w:r>
      <w:r>
        <w:t xml:space="preserve"> pairwise tests required for 20,000 genes) and thus increase power of detection</w:t>
      </w:r>
      <w:r w:rsidR="00C4057C">
        <w:fldChar w:fldCharType="begin" w:fldLock="1"/>
      </w:r>
      <w:r w:rsidR="009D14BF">
        <w:instrText>ADDIN CSL_CITATION { "citationItems" : [ { "id" : "ITEM-1", "itemData" : { "DOI" : "1119675109 [pii]\n10.1073/pnas.1119675109 [doi]", "ISBN" : "1091-6490 (Electronic)\n0027-8424 (Linking)", "PMID" : "22223662", "abstract" : "Human genetics has been haunted by the mystery of \"missing heritability\" of common traits. Although studies have discovered &gt;1,200 variants associated with common diseases and traits, these variants typically appear to explain only a minority of the heritability. The proportion of heritability explained by a set of variants is the ratio of (i) the heritability due to these variants (numerator), estimated directly from their observed effects, to (ii) the total heritability (denominator), inferred indirectly from population data. The prevailing view has been that the explanation for missing heritability lies in the numerator--that is, in as-yet undiscovered variants. While many variants surely remain to be found, we show here that a substantial portion of missing heritability could arise from overestimation of the denominator, creating \"phantom heritability.\" Specifically, (i) estimates of total heritability implicitly assume the trait involves no genetic interactions (epistasis) among loci; (ii) this assumption is not justified, because models with interactions are also consistent with observable data; and (iii) under such models, the total heritability may be much smaller and thus the proportion of heritability explained much larger. For example, 80% of the currently missing heritability for Crohn's disease could be due to genetic interactions, if the disease involves interaction among three pathways. In short, missing heritability need not directly correspond to missing variants, because current estimates of total heritability may be significantly inflated by genetic interactions. Finally, we describe a method for estimating heritability from isolated populations that is not inflated by genetic interactions.",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 Natl Acad Sci U S A", "edition" : "2012/01/10", "id" : "ITEM-1", "issue" : "4", "issued" : { "date-parts" : [ [ "2012" ] ] }, "note" : "Zuk, Or\nHechter, Eliana\nSunyaev, Shamil R\nLander, Eric S\nHG003067/HG/NHGRI NIH HHS/United States\nResearch Support, N.I.H., Extramural\nResearch Support, Non-U.S. Gov't\nUnited States\nProceedings of the National Academy of Sciences of the United States of America\nProc Natl Acad Sci U S A. 2012 Jan 24;109(4):1193-8. doi: 10.1073/pnas.1119675109. Epub 2012 Jan 5.", "page" : "1193-1198", "title" : "The mystery of missing heritability: Genetic interactions create phantom heritability", "type" : "article-journal", "volume" : "109" }, "uris" : [ "http://www.mendeley.com/documents/?uuid=9ec6c600-e2fb-4c3c-828e-4e9755df9d3a" ] }, { "id" : "ITEM-2", "itemData" : { "DOI" : "10.1371/journal.pgen.1003321 [doi]\nPGENETICS-D-12-01978 [pii]", "ISBN" : "1553-7404 (Electronic)\n1553-7390 (Linking)", "PMID" : "23468652", "abstract" : "Various methods have been developed for identifying gene-gene interactions in genome-wide association studies (GWAS). However, most methods focus on individual markers as the testing unit, and the large number of such tests drastically erodes statistical power. In this study, we propose novel interaction tests of quantitative traits that are gene-based and that confer advantage in both statistical power and biological interpretation. The framework of gene-based gene-gene interaction (GGG) tests combine marker-based interaction tests between all pairs of markers in two genes to produce a gene-level test for interaction between the two. The tests are based on an analytical formula we derive for the correlation between marker-based interaction tests due to linkage disequilibrium. We propose four GGG tests that extend the following P value combining methods: minimum P value, extended Simes procedure, truncated tail strength, and truncated P value product. Extensive simulations point to correct type I error rates of all tests and show that the two truncated tests are more powerful than the other tests in cases of markers involved in the underlying interaction not being directly genotyped and in cases of multiple underlying interactions. We applied our tests to pairs of genes that exhibit a protein-protein interaction to test for gene-level interactions underlying lipid levels using genotype data from the Atherosclerosis Risk in Communities study. We identified five novel interactions that are not evident from marker-based interaction testing and successfully replicated one of these interactions, between SMAD3 and NEDD9, in an independent sample from the Multi-Ethnic Study of Atherosclerosis. We conclude that our GGG tests show improved power to identify gene-level interactions in existing, as well as emerging, association studies.", "author" : [ { "dropping-particle" : "", "family" : "Ma", "given" : "L",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"2013/03/08", "id" : "ITEM-2", "issue" : "2", "issued" : { "date-parts" : [ [ "2013" ] ] }, "note" : "Ma, Li\nClark, Andrew G\nKeinan, Alon\nGM065509/GM/NIGMS NIH HHS/United States\nHL072904/HL/NHLBI NIH HHS/United States\nU01-HG005715/HG/NHGRI NIH HHS/United States\nResearch Support, N.I.H., Extramural\nResearch Support, Non-U.S. Gov't\nUnited States\nPLoS genetics\nPLoS Genet. 2013 Feb;9(2):e1003321. doi: 10.1371/journal.pgen.1003321. Epub 2013 Feb 28.", "page" : "e1003321", "title" : "Gene-based testing of interactions in association studies of quantitative traits", "type" : "article-journal", "volume" : "9" }, "uris" : [ "http://www.mendeley.com/documents/?uuid=57a6dab1-ed1d-4250-9e92-1e125232f2ca" ] } ], "mendeley" : { "previouslyFormattedCitation" : "&lt;sup&gt;23,78&lt;/sup&gt;" }, "properties" : { "noteIndex" : 0 }, "schema" : "https://github.com/citation-style-language/schema/raw/master/csl-citation.json" }</w:instrText>
      </w:r>
      <w:r w:rsidR="00C4057C">
        <w:fldChar w:fldCharType="separate"/>
      </w:r>
      <w:r w:rsidR="009D14BF" w:rsidRPr="009D14BF">
        <w:rPr>
          <w:noProof/>
          <w:vertAlign w:val="superscript"/>
        </w:rPr>
        <w:t>23,78</w:t>
      </w:r>
      <w:r w:rsidR="00C4057C">
        <w:fldChar w:fldCharType="end"/>
      </w:r>
      <w:r>
        <w:t>, including high-order interactions</w:t>
      </w:r>
      <w:r w:rsidR="00C4057C">
        <w:fldChar w:fldCharType="begin" w:fldLock="1"/>
      </w:r>
      <w:r w:rsidR="009D14BF">
        <w:instrText>ADDIN CSL_CITATION { "citationItems" : [ { "id" : "ITEM-1", "itemData" : { "DOI" : "1471-2105-13-S9-S5 [pii]\n10.1186/1471-2105-13-S9-S5 [doi]", "ISBN" : "1471-2105 (Electronic)\n1471-2105 (Linking)", "PMID" : "22901090", "abstract" : "BACKGROUND: Because common complex diseases are affected by multiple genes and environmental factors, it is essential to investigate gene-gene and/or gene-environment interactions to understand genetic architecture of complex diseases. After the great success of large scale genome-wide association (GWA) studies using the high density single nucleotide polymorphism (SNP) chips, the study of gene-gene interaction becomes a next challenge. Multifactor dimensionality reduction (MDR) analysis has been widely used for the gene-gene interaction analysis. In practice, however, it is not easy to perform high order gene-gene interaction analyses via MDR in genome-wide level because it requires exploring a huge search space and suffers from a computational burden due to high dimensionality. RESULTS: We propose dimensional reduction analysis, Gene-MDR analysis for the fast and efficient high order gene-gene interaction analysis. The proposed Gene-MDR method is composed of two-step applications of MDR: within- and between-gene MDR analyses. First, within-gene MDR analysis summarizes each gene effect via MDR analysis by combining multiple SNPs from the same gene. Second, between-gene MDR analysis then performs interaction analysis using the summarized gene effects from within-gene MDR analysis. We apply the Gene-MDR method to bipolar disorder (BD) GWA data from Wellcome Trust Case Control Consortium (WTCCC). The results demonstrate that Gene-MDR is capable of detecting high order gene-gene interactions associated with BD. CONCLUSION: By reducing the dimension of genome-wide data from SNP level to gene level, Gene-MDR efficiently identifies high order gene-gene interactions. Therefore, Gene-MDR can provide the key to understand complex disease etiology.", "author" : [ { "dropping-particle" : "", "family" : "Oh", "given" : "S", "non-dropping-particle" : "", "parse-names" : false, "suffix" : "" }, { "dropping-particle" : "", "family" : "Lee", "given" : "J", "non-dropping-particle" : "", "parse-names" : false, "suffix" : "" }, { "dropping-particle" : "", "family" : "Kwon", "given" : "M S", "non-dropping-particle" : "", "parse-names" : false, "suffix" : "" }, { "dropping-particle" : "", "family" : "Weir", "given" : "B", "non-dropping-particle" : "", "parse-names" : false, "suffix" : "" }, { "dropping-particle" : "", "family" : "Ha", "given" : "K", "non-dropping-particle" : "", "parse-names" : false, "suffix" : "" }, { "dropping-particle" : "", "family" : "Park", "given" : "T", "non-dropping-particle" : "", "parse-names" : false, "suffix" : "" } ], "container-title" : "BMC Bioinformatics", "edition" : "2012/08/21", "id" : "ITEM-1", "issued" : { "date-parts" : [ [ "2012" ] ] }, "note" : "Oh, Sohee\nLee, Jaehoon\nKwon, Min-Seok\nWeir, Bruce\nHa, Kyooseob\nPark, Taesung\nResearch Support, Non-U.S. Gov't\nEngland\nBMC bioinformatics\nBMC Bioinformatics. 2012 Jun 11;13 Suppl 9:S5. doi: 10.1186/1471-2105-13-S9-S5.", "page" : "S5", "title" : "A novel method to identify high order gene-gene interactions in genome-wide association studies: gene-based MDR", "type" : "article-journal", "volume" : "13 Suppl 9" }, "uris" : [ "http://www.mendeley.com/documents/?uuid=2b442f76-2b0b-4427-b9a2-5f197c974eed" ] } ], "mendeley" : { "previouslyFormattedCitation" : "&lt;sup&gt;79&lt;/sup&gt;" }, "properties" : { "noteIndex" : 0 }, "schema" : "https://github.com/citation-style-language/schema/raw/master/csl-citation.json" }</w:instrText>
      </w:r>
      <w:r w:rsidR="00C4057C">
        <w:fldChar w:fldCharType="separate"/>
      </w:r>
      <w:r w:rsidR="009D14BF" w:rsidRPr="009D14BF">
        <w:rPr>
          <w:noProof/>
          <w:vertAlign w:val="superscript"/>
        </w:rPr>
        <w:t>79</w:t>
      </w:r>
      <w:r w:rsidR="00C4057C">
        <w:fldChar w:fldCharType="end"/>
      </w:r>
      <w:r>
        <w:t>. In addition, proper grouping</w:t>
      </w:r>
      <w:r w:rsidR="00FF269E">
        <w:t xml:space="preserve"> of</w:t>
      </w:r>
      <w:r>
        <w:t xml:space="preserve"> SNPs may collectively capture casual variants that are not well tagged by individual SNPs</w:t>
      </w:r>
      <w:r w:rsidR="00C4057C">
        <w:fldChar w:fldCharType="begin" w:fldLock="1"/>
      </w:r>
      <w:r w:rsidR="009D14BF">
        <w:instrText>ADDIN CSL_CITATION { "citationItems" : [ { "id" : "ITEM-1", "itemData" : { "DOI" : "S0002-9297(10)00248-X [pii]\n10.1016/j.ajhg.2010.05.002 [doi]", "ISBN" : "1537-6605 (Electronic)\n0002-9297 (Linking)", "PMID" : "20560208", "abstract" : "GWAS have emerged as popular tools for identifying genetic variants that are associated with disease risk. Standard analysis of a case-control GWAS involves assessing the association between each individual genotyped SNP and disease risk. However, this approach suffers from limited reproducibility and difficulties in detecting multi-SNP and epistatic effects. As an alternative analytical strategy, we propose grouping SNPs together into SNP sets on the basis of proximity to genomic features such as genes or haplotype blocks, then testing the joint effect of each SNP set. Testing of each SNP set proceeds via the logistic kernel-machine-based test, which is based on a statistical framework that allows for flexible modeling of epistatic and nonlinear SNP effects. This flexibility and the ability to naturally adjust for covariate effects are important features of our test that make it appealing in comparison to individual SNP tests and existing multimarker tests. Using simulated data based on the International HapMap Project, we show that SNP-set testing can have improved power over standard individual-SNP analysis under a wide range of settings. In particular, we find that our approach has higher power than individual-SNP analysis when the median correlation between the disease-susceptibility variant and the genotyped SNPs is moderate to high. When the correlation is low, both individual-SNP analysis and the SNP-set analysis tend to have low power. We apply SNP-set analysis to analyze the Cancer Genetic Markers of Susceptibility (CGEMS) breast cancer GWAS discovery-phase data.", "author" : [ { "dropping-particle" : "", "family" : "Wu", "given" : "M C", "non-dropping-particle" : "", "parse-names" : false, "suffix" : "" }, { "dropping-particle" : "", "family" : "Kraft", "given" : "P", "non-dropping-particle" : "", "parse-names" : false, "suffix" : "" }, { "dropping-particle" : "", "family" : "Epstein", "given" : "M P", "non-dropping-particle" : "", "parse-names" : false, "suffix" : "" }, { "dropping-particle" : "", "family" : "Taylor", "given" : "D M", "non-dropping-particle" : "", "parse-names" : false, "suffix" : "" }, { "dropping-particle" : "", "family" : "Chanock", "given" : "S J", "non-dropping-particle" : "", "parse-names" : false, "suffix" : "" }, { "dropping-particle" : "", "family" : "Hunter", "given" : "D J", "non-dropping-particle" : "", "parse-names" : false, "suffix" : "" }, { "dropping-particle" : "", "family" : "Lin", "given" : "X", "non-dropping-particle" : "", "parse-names" : false, "suffix" : "" } ], "container-title" : "Am J Hum Genet", "edition" : "2010/06/22", "id" : "ITEM-1", "issue" : "6", "issued" : { "date-parts" : [ [ "2010" ] ] }, "note" : "Wu, Michael C\nKraft, Peter\nEpstein, Michael P\nTaylor, Deanne M\nChanock, Stephen J\nHunter, David J\nLin, Xihong\nCA134294/CA/NCI NIH HHS/United States\nCA76404/CA/NCI NIH HHS/United States\nHG003618/HG/NHGRI NIH HHS/United States\nP30 ES000002/ES/NIEHS NIH HHS/United States\nR37 CA076404-16/CA/NCI NIH HHS/United States\nResearch Support, N.I.H., Extramural\nUnited States\nAmerican journal of human genetics\nAm J Hum Genet. 2010 Jun 11;86(6):929-42. doi: 10.1016/j.ajhg.2010.05.002.", "page" : "929-942", "title" : "Powerful SNP-set analysis for case-control genome-wide association studies", "type" : "article-journal", "volume" : "86" }, "uris" : [ "http://www.mendeley.com/documents/?uuid=b713cbf2-18e1-4ab0-915e-14c14b7ade72" ] } ], "mendeley" : { "previouslyFormattedCitation" : "&lt;sup&gt;80&lt;/sup&gt;" }, "properties" : { "noteIndex" : 0 }, "schema" : "https://github.com/citation-style-language/schema/raw/master/csl-citation.json" }</w:instrText>
      </w:r>
      <w:r w:rsidR="00C4057C">
        <w:fldChar w:fldCharType="separate"/>
      </w:r>
      <w:r w:rsidR="009D14BF" w:rsidRPr="009D14BF">
        <w:rPr>
          <w:noProof/>
          <w:vertAlign w:val="superscript"/>
        </w:rPr>
        <w:t>80</w:t>
      </w:r>
      <w:r w:rsidR="00C4057C">
        <w:fldChar w:fldCharType="end"/>
      </w:r>
      <w:r>
        <w:t xml:space="preserve"> </w:t>
      </w:r>
      <w:r w:rsidR="00FF269E">
        <w:t>. However, this may</w:t>
      </w:r>
      <w:r>
        <w:t xml:space="preserve"> be complicated by a number of factors (e.g. group definitions, correlations among SNPs and SNP pairs)</w:t>
      </w:r>
      <w:r w:rsidR="00C4057C">
        <w:fldChar w:fldCharType="begin" w:fldLock="1"/>
      </w:r>
      <w:r w:rsidR="009D14BF">
        <w:instrText>ADDIN CSL_CITATION { "citationItems" : [ { "id" : "ITEM-1", "itemData" : { "DOI" : "bbs087 [pii]\n10.1093/bib/bbs087 [doi]", "ISBN" : "1477-4054 (Electronic)\n1467-5463 (Linking)", "PMID" : "23325548", "abstract" : "Set-based association studies based on genes or pathways have shown great promise in interpreting association signals associated with complex diseases. These approaches are particularly useful when variants in a set have moderate effects and are difficult to be detected with single marker analysis, especially when variants function jointly in a complicated manner. The set-based analyses use a summary statistic such as the maximum or average of individual signal (e.g. a chi-square statistic) over all variants in a set, or consider their joint distribution to assess the significance of the set. The signal obtained with this treatment, however, could be potentially diluted when noisy variants are not taken good care of, leading to either inflated false negatives or false positives. Thus, the selection of disease informative single-nucleotide polymorphism (diSNPs) plays a crucial role in improving the power of the set-based association study. In this work, we propose an efficient diSNP selection method based on the information theory. We select diSNP variants by considering their relative information contribution to a disease status, which is different from the usual tag SNP selection. The relative merit of pre-selecting diSNPs in a set-based association analysis is demonstrated through extensive simulation studies and real data analysis.", "author" : [ { "dropping-particle" : "", "family" : "Wu", "given" : "C", "non-dropping-particle" : "", "parse-names" : false, "suffix" : "" }, { "dropping-particle" : "", "family" : "Cui", "given" : "Y", "non-dropping-particle" : "", "parse-names" : false, "suffix" : "" } ], "container-title" : "Brief Bioinform", "edition" : "2013/01/18", "id" : "ITEM-1", "issued" : { "date-parts" : [ [ "2013" ] ] }, "note" : "Wu, Cen\nCui, Yuehua\nBriefings in bioinformatics\nBrief Bioinform. 2013 Jan 15.", "title" : "Boosting signals in gene-based association studies via efficient SNP selection", "type" : "article-journal" }, "uris" : [ "http://www.mendeley.com/documents/?uuid=5f121f0b-e51c-4c0c-b5bf-b876251eaad5" ] } ], "mendeley" : { "previouslyFormattedCitation" : "&lt;sup&gt;36&lt;/sup&gt;" }, "properties" : { "noteIndex" : 0 }, "schema" : "https://github.com/citation-style-language/schema/raw/master/csl-citation.json" }</w:instrText>
      </w:r>
      <w:r w:rsidR="00C4057C">
        <w:fldChar w:fldCharType="separate"/>
      </w:r>
      <w:r w:rsidR="009D14BF" w:rsidRPr="009D14BF">
        <w:rPr>
          <w:noProof/>
          <w:vertAlign w:val="superscript"/>
        </w:rPr>
        <w:t>36</w:t>
      </w:r>
      <w:r w:rsidR="00C4057C">
        <w:fldChar w:fldCharType="end"/>
      </w:r>
      <w:r>
        <w:t xml:space="preserve">. A common practice is to use genes to </w:t>
      </w:r>
      <w:r>
        <w:lastRenderedPageBreak/>
        <w:t>group SNPs and derive gene-based variables factoring in SNP correlations for interaction tests via regression</w:t>
      </w:r>
      <w:r w:rsidR="00C4057C">
        <w:fldChar w:fldCharType="begin" w:fldLock="1"/>
      </w:r>
      <w:r w:rsidR="009D14BF">
        <w:instrText>ADDIN CSL_CITATION { "citationItems" : [ { "id" : "ITEM-1", "itemData" : { "DOI" : "1753-6561-5-S9-S65 [pii]\n10.1186/1753-6561-5-S9-S65 [doi]", "ISBN" : "1753-6561 (Electronic)\n1753-6561 (Linking)", "PMID" : "22373436", "abstract" : "In genome-wide association studies, gene-based methods measure potential joint genetic effects of loci within genes and are promising for detecting causative genetic variations. Following recent theoretical research in statistical multiple-hypothesis testing, we propose to adapt the Higher Criticism procedures to develop novel gene-based methods that use the information of linkage disequilibrium for detecting weak and sparse genetic signals. With the large-scale exonic single-nucleotide polymorphism data from Genetic Analysis Workshop 17, we show that the new Higher-Criticism-type gene-based methods have higher statistical power to detect causative genes than the minimal P-value method, ridge regression, and the prototypes of Higher Criticism do.", "author" : [ { "dropping-particle" : "", "family" : "He", "given" : "S", "non-dropping-particle" : "", "parse-names" : false, "suffix" : "" }, { "dropping-particle" : "", "family" : "Wu", "given" : "Z", "non-dropping-particle" : "", "parse-names" : false, "suffix" : "" } ], "container-title" : "BMC Proc", "edition" : "2012/03/01", "id" : "ITEM-1", "issued" : { "date-parts" : [ [ "2011" ] ] }, "note" : "He, Shiquan\nWu, Zheyang\nEngland\nBMC proceedings\nBMC Proc. 2011 Nov 29;5 Suppl 9:S65. doi: 10.1186/1753-6561-5-S9-S65.", "page" : "S65", "title" : "Gene-based Higher Criticism methods for large-scale exonic single-nucleotide polymorphism data", "type" : "article-journal", "volume" : "5 Suppl 9" }, "uris" : [ "http://www.mendeley.com/documents/?uuid=780b5f9c-4729-45bf-aaae-e4a1701394b8" ] } ], "mendeley" : { "previouslyFormattedCitation" : "&lt;sup&gt;81&lt;/sup&gt;" }, "properties" : { "noteIndex" : 0 }, "schema" : "https://github.com/citation-style-language/schema/raw/master/csl-citation.json" }</w:instrText>
      </w:r>
      <w:r w:rsidR="00C4057C">
        <w:fldChar w:fldCharType="separate"/>
      </w:r>
      <w:r w:rsidR="009D14BF" w:rsidRPr="009D14BF">
        <w:rPr>
          <w:noProof/>
          <w:vertAlign w:val="superscript"/>
        </w:rPr>
        <w:t>81</w:t>
      </w:r>
      <w:r w:rsidR="00C4057C">
        <w:fldChar w:fldCharType="end"/>
      </w:r>
      <w:r>
        <w:t xml:space="preserve"> or analog</w:t>
      </w:r>
      <w:r w:rsidR="00FF269E">
        <w:t>ous</w:t>
      </w:r>
      <w:r>
        <w:t xml:space="preserve"> LD-based</w:t>
      </w:r>
      <w:r w:rsidR="00C4057C">
        <w:fldChar w:fldCharType="begin" w:fldLock="1"/>
      </w:r>
      <w:r w:rsidR="009D14BF">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instrText>
      </w:r>
      <w:r w:rsidR="00C4057C">
        <w:fldChar w:fldCharType="separate"/>
      </w:r>
      <w:r w:rsidR="009D14BF" w:rsidRPr="009D14BF">
        <w:rPr>
          <w:noProof/>
          <w:vertAlign w:val="superscript"/>
        </w:rPr>
        <w:t>15</w:t>
      </w:r>
      <w:r w:rsidR="00C4057C">
        <w:fldChar w:fldCharType="end"/>
      </w:r>
      <w:r>
        <w:t xml:space="preserve"> (i.e. testing the difference of correlation</w:t>
      </w:r>
      <w:r w:rsidRPr="00C0585A">
        <w:t xml:space="preserve"> of </w:t>
      </w:r>
      <w:r>
        <w:t>a pair of genes</w:t>
      </w:r>
      <w:r w:rsidRPr="00C0585A">
        <w:t xml:space="preserve"> </w:t>
      </w:r>
      <w:r>
        <w:t>between</w:t>
      </w:r>
      <w:r w:rsidRPr="00C0585A">
        <w:t xml:space="preserve"> cases and controls</w:t>
      </w:r>
      <w:r>
        <w:t>)</w:t>
      </w:r>
      <w:r w:rsidRPr="00C0585A">
        <w:t xml:space="preserve"> </w:t>
      </w:r>
      <w:r>
        <w:t>approaches</w:t>
      </w:r>
      <w:r w:rsidR="00C4057C">
        <w:fldChar w:fldCharType="begin" w:fldLock="1"/>
      </w:r>
      <w:r w:rsidR="009D14BF">
        <w:instrText>ADDIN CSL_CITATION { "citationItems" : [ { "id" : "ITEM-1", "itemData" : { "DOI" : "10.1002/gepi.21656 [doi]", "ISBN" : "1098-2272 (Electronic)\n0741-0395 (Linking)", "PMID" : "22782518", "abstract" : "Unraveling the nature of genetic interactions is crucial to obtaining a more complete picture of complex diseases. It is thought that gene-gene interactions play an important role in the etiology of cancer, cardiovascular, and immune-mediated disease. Interactions among genes are defined as phenotypic effects that differ from those observed for independent contributions of each gene, usually detected by univariate logistic regression methods. Using a multivariate extension of linkage disequilibrium (LD), we have developed a new method, based on distances between sample covariance matrices for groups of single nucleotide polymorphisms (SNPs), to test for interaction effects of two groups of genes associated with a disease phenotype. Since a disease-associated interacting locus will often be in LD with more than one marker in the region, a method that examines a set of markers in a region collectively can offer greater power than traditional methods. Our method effectively identifies interaction effects in simulated data, as well as in data on the genetic contributions to the risk for graft-versus-host disease following hematopoietic stem cell transplantation.", "author" : [ { "dropping-particle" : "", "family" : "Rajapakse", "given" : "I", "non-dropping-particle" : "", "parse-names" : false, "suffix" : "" }, { "dropping-particle" : "", "family" : "Perlman", "given" : "M D", "non-dropping-particle" : "", "parse-names" : false, "suffix" : "" }, { "dropping-particle" : "", "family" : "Martin", "given" : "P J", "non-dropping-particle" : "", "parse-names" : false, "suffix" : "" }, { "dropping-particle" : "", "family" : "Hansen", "given" : "J A", "non-dropping-particle" : "", "parse-names" : false, "suffix" : "" }, { "dropping-particle" : "", "family" : "Kooperberg", "given" : "C", "non-dropping-particle" : "", "parse-names" : false, "suffix" : "" } ], "container-title" : "Genet Epidemiol", "edition" : "2012/07/12", "id" : "ITEM-1", "issue" : "6", "issued" : { "date-parts" : [ [ "2012" ] ] }, "note" : "Rajapakse, Indika\nPerlman, Michael D\nMartin, Paul J\nHansen, John A\nKooperberg, Charles\nK25 DK08279/DK/NIDDK NIH HHS/United States\nP01 CA053996/CA/NCI NIH HHS/United States\nP01 CA53996/CA/NCI NIH HHS/United States\nR01 CA90998/CA/NCI NIH HHS/United States\nR01 HG006124/HG/NHGRI NIH HHS/United States\nR01 HG006164/HG/NHGRI NIH HHS/United States\nT32 CA80416/CA/NCI NIH HHS/United States\nResearch Support, N.I.H., Extramural\nUnited States\nGenetic epidemiology\nGenet Epidemiol. 2012 Sep;36(6):622-30. doi: 10.1002/gepi.21656. Epub 2012 Jul 10.", "page" : "622-630", "title" : "Multivariate detection of gene-gene interactions", "type" : "article-journal", "volume" : "36" }, "uris" : [ "http://www.mendeley.com/documents/?uuid=5593a6a6-9d53-4a03-ae28-9e127d36ff26" ] }, { "id" : "ITEM-2", "itemData" : { "DOI" : "10.1371/journal.pone.0062129 [doi]\nPONE-D-12-21542 [pii]", "ISBN" : "1932-6203 (Electronic)\n1932-6203 (Linking)", "PMID" : "23620809", "abstract" : "For genome-wide association data analysis, two genes in any pathway, two SNPs in the two linked gene regions respectively or in the two linked exons respectively within one gene are often correlated with each other. We therefore proposed the concept of gene-gene co-association, which refers to the effects not only due to the traditional interaction under nearly independent condition but the correlation between two genes. Furthermore, we constructed a novel statistic for detecting gene-gene co-association based on Partial Least Squares Path Modeling (PLSPM). Through simulation, the relationship between traditional interaction and co-association was highlighted under three different types of co-association. Both simulation and real data analysis demonstrated that the proposed PLSPM-based statistic has better performance than single SNP-based logistic model, PCA-based logistic model, and other gene-based methods.", "author" : [ { "dropping-particle" : "", "family" : "Zhang", "given" : "X", "non-dropping-particle" : "", "parse-names" : false, "suffix" : "" }, { "dropping-particle" : "", "family" : "Yang", "given" : "X", "non-dropping-particle" : "", "parse-names" : false, "suffix" : "" }, { "dropping-particle" : "", "family" : "Yuan", "given" : "Z", "non-dropping-particle" : "", "parse-names" : false, "suffix" : "" }, { "dropping-particle" : "", "family" : "Liu", "given" : "Y", "non-dropping-particle" : "", "parse-names" : false, "suffix" : "" }, { "dropping-particle" : "", "family" : "Li", "given" : "F", "non-dropping-particle" : "", "parse-names" : false, "suffix" : "" }, { "dropping-particle" : "", "family" : "Peng", "given" : "B", "non-dropping-particle" : "", "parse-names" : false, "suffix" : "" }, { "dropping-particle" : "", "family" : "Zhu", "given" : "D", "non-dropping-particle" : "", "parse-names" : false, "suffix" : "" }, { "dropping-particle" : "", "family" : "Zhao", "given" : "J", "non-dropping-particle" : "", "parse-names" : false, "suffix" : "" }, { "dropping-particle" : "", "family" : "Xue", "given" : "F", "non-dropping-particle" : "", "parse-names" : false, "suffix" : "" } ], "container-title" : "PLoS One", "edition" : "2013/04/27", "id" : "ITEM-2", "issue" : "4", "issued" : { "date-parts" : [ [ "2013" ] ] }, "note" : "Zhang, Xiaoshuai\nYang, Xiaowei\nYuan, Zhongshang\nLiu, Yanxun\nLi, Fangyu\nPeng, Bin\nZhu, Dianwen\nZhao, Jinghua\nXue, Fuzhong\nR01HD061404/HD/NICHD NIH HHS/United States\nR44DA026683/DA/NIDA NIH HHS/United States\nResearch Support, N.I.H., Extramural\nResearch Support, Non-U.S. Gov't\nUnited States\nPloS one\nPLoS One. 2013 Apr 19;8(4):e62129. doi: 10.1371/journal.pone.0062129. Print 2013.", "page" : "e62129", "title" : "A PLSPM-based test statistic for detecting gene-gene co-association in genome-wide association study with case-control design", "type" : "article-journal", "volume" : "8" }, "uris" : [ "http://www.mendeley.com/documents/?uuid=409ee90a-3363-491f-8a33-08a3e5cad91c" ] } ], "mendeley" : { "previouslyFormattedCitation" : "&lt;sup&gt;82,83&lt;/sup&gt;" }, "properties" : { "noteIndex" : 0 }, "schema" : "https://github.com/citation-style-language/schema/raw/master/csl-citation.json" }</w:instrText>
      </w:r>
      <w:r w:rsidR="00C4057C">
        <w:fldChar w:fldCharType="separate"/>
      </w:r>
      <w:r w:rsidR="009D14BF" w:rsidRPr="009D14BF">
        <w:rPr>
          <w:noProof/>
          <w:vertAlign w:val="superscript"/>
        </w:rPr>
        <w:t>82,83</w:t>
      </w:r>
      <w:r w:rsidR="00C4057C">
        <w:fldChar w:fldCharType="end"/>
      </w:r>
      <w:r>
        <w:t>. Alternatively, one can first compute all pairwise interactions between SNPs in each group and derive gene-based interaction P values by integrating the pairwise interaction P values</w:t>
      </w:r>
      <w:r w:rsidR="00C4057C">
        <w:fldChar w:fldCharType="begin" w:fldLock="1"/>
      </w:r>
      <w:r w:rsidR="009D14BF">
        <w:instrText>ADDIN CSL_CITATION { "citationItems" : [ { "id" : "ITEM-1", "itemData" : { "DOI" : "10.1371/journal.pgen.1003321 [doi]\nPGENETICS-D-12-01978 [pii]", "ISBN" : "1553-7404 (Electronic)\n1553-7390 (Linking)", "PMID" : "23468652", "abstract" : "Various methods have been developed for identifying gene-gene interactions in genome-wide association studies (GWAS). However, most methods focus on individual markers as the testing unit, and the large number of such tests drastically erodes statistical power. In this study, we propose novel interaction tests of quantitative traits that are gene-based and that confer advantage in both statistical power and biological interpretation. The framework of gene-based gene-gene interaction (GGG) tests combine marker-based interaction tests between all pairs of markers in two genes to produce a gene-level test for interaction between the two. The tests are based on an analytical formula we derive for the correlation between marker-based interaction tests due to linkage disequilibrium. We propose four GGG tests that extend the following P value combining methods: minimum P value, extended Simes procedure, truncated tail strength, and truncated P value product. Extensive simulations point to correct type I error rates of all tests and show that the two truncated tests are more powerful than the other tests in cases of markers involved in the underlying interaction not being directly genotyped and in cases of multiple underlying interactions. We applied our tests to pairs of genes that exhibit a protein-protein interaction to test for gene-level interactions underlying lipid levels using genotype data from the Atherosclerosis Risk in Communities study. We identified five novel interactions that are not evident from marker-based interaction testing and successfully replicated one of these interactions, between SMAD3 and NEDD9, in an independent sample from the Multi-Ethnic Study of Atherosclerosis. We conclude that our GGG tests show improved power to identify gene-level interactions in existing, as well as emerging, association studies.", "author" : [ { "dropping-particle" : "", "family" : "Ma", "given" : "L",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"2013/03/08", "id" : "ITEM-1", "issue" : "2", "issued" : { "date-parts" : [ [ "2013" ] ] }, "note" : "Ma, Li\nClark, Andrew G\nKeinan, Alon\nGM065509/GM/NIGMS NIH HHS/United States\nHL072904/HL/NHLBI NIH HHS/United States\nU01-HG005715/HG/NHGRI NIH HHS/United States\nResearch Support, N.I.H., Extramural\nResearch Support, Non-U.S. Gov't\nUnited States\nPLoS genetics\nPLoS Genet. 2013 Feb;9(2):e1003321. doi: 10.1371/journal.pgen.1003321. Epub 2013 Feb 28.", "page" : "e1003321", "title" : "Gene-based testing of interactions in association studies of quantitative traits", "type" : "article-journal", "volume" : "9" }, "uris" : [ "http://www.mendeley.com/documents/?uuid=57a6dab1-ed1d-4250-9e92-1e125232f2ca" ] } ], "mendeley" : { "previouslyFormattedCitation" : "&lt;sup&gt;78&lt;/sup&gt;" }, "properties" : { "noteIndex" : 0 }, "schema" : "https://github.com/citation-style-language/schema/raw/master/csl-citation.json" }</w:instrText>
      </w:r>
      <w:r w:rsidR="00C4057C">
        <w:fldChar w:fldCharType="separate"/>
      </w:r>
      <w:r w:rsidR="009D14BF" w:rsidRPr="009D14BF">
        <w:rPr>
          <w:noProof/>
          <w:vertAlign w:val="superscript"/>
        </w:rPr>
        <w:t>78</w:t>
      </w:r>
      <w:r w:rsidR="00C4057C">
        <w:fldChar w:fldCharType="end"/>
      </w:r>
      <w:r>
        <w:t xml:space="preserve">. </w:t>
      </w:r>
    </w:p>
    <w:p w14:paraId="409E0424" w14:textId="4F7552D0" w:rsidR="00C01BA3" w:rsidRDefault="00C01BA3" w:rsidP="00C01BA3">
      <w:r>
        <w:t xml:space="preserve">These gene-based studies suggest it is important to incorporate external LD </w:t>
      </w:r>
      <w:r w:rsidR="00FF269E">
        <w:t xml:space="preserve">information </w:t>
      </w:r>
      <w:r>
        <w:t xml:space="preserve">(e.g. via imputation) to capture unobserved causal variants and use </w:t>
      </w:r>
      <w:r w:rsidR="00FF269E">
        <w:t xml:space="preserve">a composite value from </w:t>
      </w:r>
      <w:r>
        <w:t xml:space="preserve">a set of signals </w:t>
      </w:r>
      <w:r w:rsidR="00FF269E">
        <w:t>(</w:t>
      </w:r>
      <w:r>
        <w:t>instead of the single best</w:t>
      </w:r>
      <w:r w:rsidR="00FF269E">
        <w:t xml:space="preserve"> signal, for example)</w:t>
      </w:r>
      <w:r>
        <w:t xml:space="preserve"> to detect multiple interactions between a pair of genes. </w:t>
      </w:r>
      <w:del w:id="62" w:author="pcinst" w:date="2014-01-20T16:53:00Z">
        <w:r w:rsidDel="009C71A6">
          <w:delText>Nonetheless, the gene</w:delText>
        </w:r>
      </w:del>
      <w:ins w:id="63" w:author="pcinst" w:date="2014-01-20T16:53:00Z">
        <w:r w:rsidR="009C71A6">
          <w:t>Gene</w:t>
        </w:r>
      </w:ins>
      <w:r>
        <w:t>-based methods implicitly assume no intragenic interactions which may not necessarily hold</w:t>
      </w:r>
      <w:r w:rsidR="00C4057C">
        <w:fldChar w:fldCharType="begin" w:fldLock="1"/>
      </w:r>
      <w:r w:rsidR="009D14BF">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"ISBN" : "1018-4813", "author" : [ { "dropping-particle" : "", "family" : "Haig", "given" : "David", "non-dropping-particle" : "", "parse-names" : false, "suffix" : "" } ], "container-title" : "Eur J Hum Genet", "id" : "ITEM-2", "issue" : "2", "issued" : { "date-parts" : [ [ "2011" ] ] }, "page" : "123", "publisher" : "Macmillan Publishers Limited", "title" : "Does heritability hide in epistasis between linked SNPs?", "type" : "article-journal", "volume" : "19" }, "uris" : [ "http://www.mendeley.com/documents/?uuid=7ccc79a7-81fc-430b-b1d8-31109f60ebef" ] } ], "mendeley" : { "previouslyFormattedCitation" : "&lt;sup&gt;21,33&lt;/sup&gt;" }, "properties" : { "noteIndex" : 0 }, "schema" : "https://github.com/citation-style-language/schema/raw/master/csl-citation.json" }</w:instrText>
      </w:r>
      <w:r w:rsidR="00C4057C">
        <w:fldChar w:fldCharType="separate"/>
      </w:r>
      <w:r w:rsidR="009D14BF" w:rsidRPr="009D14BF">
        <w:rPr>
          <w:noProof/>
          <w:vertAlign w:val="superscript"/>
        </w:rPr>
        <w:t>21,33</w:t>
      </w:r>
      <w:r w:rsidR="00C4057C">
        <w:fldChar w:fldCharType="end"/>
      </w:r>
      <w:r>
        <w:t>. One can also use pre-computed pairwise SNP interactions to build statistical interaction network</w:t>
      </w:r>
      <w:r w:rsidR="00FF269E">
        <w:t>s</w:t>
      </w:r>
      <w:r>
        <w:t xml:space="preserve"> and aggregate multiple gene-gene interactions and marginal effects using network analysis algorithms such as SNPrank</w:t>
      </w:r>
      <w:r w:rsidR="00C4057C">
        <w:fldChar w:fldCharType="begin" w:fldLock="1"/>
      </w:r>
      <w:r w:rsidR="009D14BF">
        <w:instrText>ADDIN CSL_CITATION { "citationItems" : [ { "id" : "ITEM-1", "itemData" : { "DOI" : "gene201037 [pii]\n10.1038/gene.2010.37 [doi]", "ISBN" : "1476-5470 (Electronic)\n1466-4879 (Linking)", "PMID" : "20613780", "abstract" : "The variation in antibody response to vaccination likely involves small contributions of numerous genetic variants, such as single-nucleotide polymorphisms (SNPs), which interact in gene networks and pathways. To accumulate the bits of genetic information relevant to the phenotype that are distributed throughout the interaction network, we develop a network eigenvector centrality algorithm (SNPrank) that is sensitive to the weak main effects, gene-gene interactions and small higher-order interactions through hub effects. Analogous to Google PageRank, we interpret the algorithm as the simulation of a random SNP surfer (RSS) that accumulates bits of information in the network through a dynamic probabilistic Markov chain. The transition matrix for the RSS is based on a data-driven genetic association interaction network (GAIN), the nodes of which are SNPs weighted by the main-effect strength and edges weighted by the gene-gene interaction strength. We apply SNPrank to a GAIN analysis of a candidate-gene association study on human immune response to smallpox vaccine. SNPrank implicates a SNP in the retinoid X receptor alpha (RXRA) gene through a network interaction effect on antibody response. This vitamin A- and D-signaling mediator has been previously implicated in human immune responses, although it would be neglected in a standard analysis because its significance is unremarkable outside the context of its network centrality. This work suggests SNPrank to be a powerful method for identifying network effects in genetic association data and reveals a potential vitamin regulation network association with antibody response.", "author" : [ { "dropping-particle" : "", "family" : "Davis", "given" : "N A", "non-dropping-particle" : "", "parse-names" : false, "suffix" : "" }, { "dropping-particle" : "", "family" : "Crowe  Jr.", "given" : "J E", "non-dropping-particle" : "", "parse-names" : false, "suffix" : "" }, { "dropping-particle" : "", "family" : "Pajewski", "given" : "N M", "non-dropping-particle" : "", "parse-names" : false, "suffix" : "" }, { "dropping-particle" : "", "family" : "McKinney", "given" : "B A", "non-dropping-particle" : "", "parse-names" : false, "suffix" : "" } ], "container-title" : "Genes Immun", "edition" : "2010/07/09", "id" : "ITEM-1", "issue" : "8", "issued" : { "date-parts" : [ [ "2010" ] ] }, "note" : "Davis, N A\nCrowe, J E Jr\nPajewski, N M\nMcKinney, B A\nK25 AI-64625/AI/NIAID NIH HHS/United States\nR56 AI-80932/AI/NIAID NIH HHS/United States\nT32 HL072757/HL/NHLBI NIH HHS/United States\nResearch Support, N.I.H., Extramural\nEngland\nGenes and immunity\nGenes Immun. 2010 Dec;11(8):630-6. doi: 10.1038/gene.2010.37. Epub 2010 Jul 8.", "page" : "630-636", "title" : "Surfing a genetic association interaction network to identify modulators of antibody response to smallpox vaccine", "type" : "article-journal", "volume" : "11" }, "uris" : [ "http://www.mendeley.com/documents/?uuid=39df8e47-4494-4cac-8c0a-88914e63493f" ] } ], "mendeley" : { "previouslyFormattedCitation" : "&lt;sup&gt;84&lt;/sup&gt;" }, "properties" : { "noteIndex" : 0 }, "schema" : "https://github.com/citation-style-language/schema/raw/master/csl-citation.json" }</w:instrText>
      </w:r>
      <w:r w:rsidR="00C4057C">
        <w:fldChar w:fldCharType="separate"/>
      </w:r>
      <w:r w:rsidR="009D14BF" w:rsidRPr="009D14BF">
        <w:rPr>
          <w:noProof/>
          <w:vertAlign w:val="superscript"/>
        </w:rPr>
        <w:t>84</w:t>
      </w:r>
      <w:r w:rsidR="00C4057C">
        <w:fldChar w:fldCharType="end"/>
      </w:r>
      <w:r>
        <w:t xml:space="preserve"> to identify functional important pathways</w:t>
      </w:r>
      <w:r w:rsidR="00C4057C">
        <w:fldChar w:fldCharType="begin" w:fldLock="1"/>
      </w:r>
      <w:r w:rsidR="009D14BF">
        <w:instrText>ADDIN CSL_CITATION { "citationItems" : [ { "id" : "ITEM-1", "itemData" : { "DOI" : "10.3389/fgene.2011.00109 [doi]", "ISBN" : "1664-8021 (Electronic)\n1664-8021 (Linking)", "PMID" : "22303403", "abstract" : "There is growing evidence that much more of the genome than previously thought is required to explain the heritability of complex phenotypes. Recent studies have demonstrated that numerous common variants from across the genome explain portions of genetic variability, spawning various avenues of research directed at explaining the remaining heritability. This polygenic structure is also the motivation for the growing application of pathway and gene set enrichment techniques, which have yielded promising results. These findings suggest that the coordination of genes in pathways that are known to occur at the gene regulatory level also can be detected at the population level. Although genes in these networks interact in complex ways, most population studies have focused on the additive contribution of common variants and the potential of rare variants to explain additional variation. In this brief review, we discuss the potential to explain additional genetic variation through the agglomeration of multiple gene-gene interactions as well as main effects of common variants in terms of a network paradigm. Just as is the case for single-locus contributions, we expect each gene-gene interaction edge in the network to have a small effect, but these effects may be reinforced through hubs and other connectivity structures in the network. We discuss some of the opportunities and challenges of network methods for analyzing genome-wide association studies (GWAS) such as the study of hubs and motifs, and integrating other types of variation and environmental interactions. Such network approaches may unveil hidden variation in GWAS, improve understanding of mechanisms of disease, and possibly fit into a network paradigm of evolutionary genetics.", "author" : [ { "dropping-particle" : "", "family" : "McKinney", "given" : "Brett A", "non-dropping-particle" : "", "parse-names" : false, "suffix" : "" }, { "dropping-particle" : "", "family" : "Pajewski", "given" : "Nicholas M", "non-dropping-particle" : "", "parse-names" : false, "suffix" : "" } ], "container-title" : "Frontiers in Genetics", "edition" : "2012/02/04", "id" : "ITEM-1", "issued" : { "date-parts" : [ [ "2011" ] ] }, "note" : "\n        From Duplicate 1 ( \n        \n          Six degrees of epistasis: Statistical network models for GWAS\n        \n         - McKinney, Brett; Pajewski, Nicholas )\n\n        \n        \n10.3389/fgene.2011.00109\n\n        \n\n        From Duplicate 2 ( \n        \n          Six Degrees of Epistasis: Statistical Network Models for GWAS\n        \n         - McKinney, B A; Pajewski, N M )\n\n        \n        \nMcKinney, B A\nPajewski, Nicholas M\nSwitzerland\nFrontiers in genetics\nFront Genet. 2011;2:109. doi: 10.3389/fgene.2011.00109. Epub 2012 Jan 12.\n\n        \n\n      ", "page" : "109", "title" : "Six degrees of epistasis: Statistical network models for GWAS", "type" : "article-journal", "volume" : "2" }, "uris" : [ "http://www.mendeley.com/documents/?uuid=81ebd522-536d-49ac-9134-5cad749571e1" ] } ], "mendeley" : { "previouslyFormattedCitation" : "&lt;sup&gt;3&lt;/sup&gt;" }, "properties" : { "noteIndex" : 0 }, "schema" : "https://github.com/citation-style-language/schema/raw/master/csl-citation.json" }</w:instrText>
      </w:r>
      <w:r w:rsidR="00C4057C">
        <w:fldChar w:fldCharType="separate"/>
      </w:r>
      <w:r w:rsidR="009D14BF" w:rsidRPr="009D14BF">
        <w:rPr>
          <w:noProof/>
          <w:vertAlign w:val="superscript"/>
        </w:rPr>
        <w:t>3</w:t>
      </w:r>
      <w:r w:rsidR="00C4057C">
        <w:fldChar w:fldCharType="end"/>
      </w:r>
      <w:r>
        <w:t>. However, the issues associated with the gene-based approaches</w:t>
      </w:r>
      <w:r w:rsidR="00FC5DCA">
        <w:t xml:space="preserve"> (e.g. intragenic interactions and correlated SNP pairs)</w:t>
      </w:r>
      <w:r>
        <w:t xml:space="preserve"> also need to be addressed</w:t>
      </w:r>
      <w:del w:id="64" w:author="pcinst" w:date="2014-01-20T16:53:00Z">
        <w:r w:rsidDel="009C71A6">
          <w:delText xml:space="preserve"> here</w:delText>
        </w:r>
      </w:del>
      <w:r>
        <w:t>.</w:t>
      </w:r>
    </w:p>
    <w:p w14:paraId="0911C102" w14:textId="77777777" w:rsidR="00C01BA3" w:rsidRDefault="00C01BA3" w:rsidP="00C01BA3"/>
    <w:p w14:paraId="09261ABC" w14:textId="77777777" w:rsidR="00C01BA3" w:rsidRPr="00C01BA3" w:rsidRDefault="00C01BA3" w:rsidP="00C01BA3">
      <w:pPr>
        <w:pStyle w:val="Heading3"/>
        <w:rPr>
          <w:rStyle w:val="inlineheading"/>
          <w:i w:val="0"/>
        </w:rPr>
      </w:pPr>
      <w:bookmarkStart w:id="65" w:name="_Toc245195959"/>
      <w:r w:rsidRPr="00C01BA3">
        <w:rPr>
          <w:rStyle w:val="inlineheading"/>
          <w:i w:val="0"/>
        </w:rPr>
        <w:t>Multi-trait and multi-level integration</w:t>
      </w:r>
      <w:bookmarkEnd w:id="65"/>
    </w:p>
    <w:p w14:paraId="15DC49D5" w14:textId="77777777" w:rsidR="00C01BA3" w:rsidRDefault="00C01BA3" w:rsidP="00C01BA3">
      <w:pPr>
        <w:rPr>
          <w:rStyle w:val="inlineheading"/>
        </w:rPr>
      </w:pPr>
    </w:p>
    <w:p w14:paraId="3F09384F" w14:textId="01AC2C4E" w:rsidR="00C01BA3" w:rsidRDefault="00C01BA3" w:rsidP="00C01BA3">
      <w:pPr>
        <w:rPr>
          <w:ins w:id="66" w:author="pcinst" w:date="2014-01-20T16:54:00Z"/>
        </w:rPr>
      </w:pPr>
      <w:r>
        <w:t>Collectively analyzing multiple complementary traits may help detection pleiotropic epistasis for better biological interpretation but</w:t>
      </w:r>
      <w:r w:rsidR="00FF269E">
        <w:t xml:space="preserve"> this domain</w:t>
      </w:r>
      <w:r>
        <w:t xml:space="preserve"> remain</w:t>
      </w:r>
      <w:r w:rsidR="00FF269E">
        <w:t>s</w:t>
      </w:r>
      <w:r>
        <w:t xml:space="preserve"> fundamentally unexplored due to </w:t>
      </w:r>
      <w:r w:rsidR="00FF269E">
        <w:t>its potential</w:t>
      </w:r>
      <w:r>
        <w:t xml:space="preserve"> complexity</w:t>
      </w:r>
      <w:r w:rsidR="00C4057C">
        <w:fldChar w:fldCharType="begin" w:fldLock="1"/>
      </w:r>
      <w:r w:rsidR="009D14BF">
        <w:instrText>ADDIN CSL_CITATION { "citationItems" : [ { "id" : "ITEM-1", "itemData" : { "DOI" : "10.1371/journal.pgen.1003010 [doi]\nPGENETICS-D-12-00398 [pii]", "ISBN" : "1553-7404 (Electronic)\n1553-7390 (Linking)", "PMID" : "23071457", "abstract" : "Systems-level genetic studies in humans and model systems increasingly involve both high-resolution genotyping and multi-dimensional quantitative phenotyping. We present a novel method to infer and interpret genetic interactions that exploits the complementary information in multiple phenotypes. We applied this approach to a population of yeast strains with randomly assorted perturbations of five genes involved in mating. We quantified pheromone response at the molecular level and overall mating efficiency. These phenotypes were jointly analyzed to derive a network of genetic interactions that mapped mating-pathway relationships. To determine the distinct biological processes driving the phenotypic complementarity, we analyzed patterns of gene expression to find that the pheromone response phenotype is specific to cellular fusion, whereas mating efficiency was a combined measure of cellular fusion, cell cycle arrest, and modifications in cellular metabolism. We applied our novel method to global gene expression patterns to derive an expression-specific interaction network and demonstrate applicability to global transcript data. Our approach provides a basis for interpretation of genetic interactions and the generation of specific hypotheses from populations assayed for multiple phenotypes.", "author" : [ { "dropping-particle" : "", "family" : "Carter", "given" : "G W", "non-dropping-particle" : "", "parse-names" : false, "suffix" : "" }, { "dropping-particle" : "", "family" : "Hays", "given" : "M", "non-dropping-particle" : "", "parse-names" : false, "suffix" : "" }, { "dropping-particle" : "", "family" : "Sherman", "given" : "A", "non-dropping-particle" : "", "parse-names" : false, "suffix" : "" }, { "dropping-particle" : "", "family" : "Galitski", "given" : "T", "non-dropping-particle" : "", "parse-names" : false, "suffix" : "" } ], "container-title" : "PLoS Genet", "edition" : "2012/10/17", "id" : "ITEM-1", "issue" : "10", "issued" : { "date-parts" : [ [ "2012" ] ] }, "note" : "Carter, Gregory W\nHays, Michelle\nSherman, Amir\nGalitski, Timothy\nK25 GM079404/GM/NIGMS NIH HHS/United States\nP50 GM076468/GM/NIGMS NIH HHS/United States\nP50 GM076547/GM/NIGMS NIH HHS/United States\nResearch Support, N.I.H., Extramural\nResearch Support, Non-U.S. Gov't\nUnited States\nPLoS genetics\nPLoS Genet. 2012;8(10):e1003010. doi: 10.1371/journal.pgen.1003010. Epub 2012 Oct 11.", "page" : "e1003010", "title" : "Use of pleiotropy to model genetic interactions in a population", "type" : "article-journal", "volume" : "8" }, "uris" : [ "http://www.mendeley.com/documents/?uuid=d15bf253-e684-49ad-bcde-14d95b94bd4b" ] }, { "id" : "ITEM-2", "itemData" : { "DOI" : "10.1371/journal.pgen.1001294 [doi]", "ISBN" : "1553-7404 (Electronic)\n1553-7390 (Linking)", "PMID" : "21347328", "abstract" : "An epistatic interaction between two genes occurs when the phenotypic impact of one gene depends on another gene, often exposing a functional association between them. Due to experimental scalability and to evolutionary significance, abundant work has been focused on studying how epistasis affects cellular growth rate, most notably in yeast. However, epistasis likely influences many different phenotypes, affecting our capacity to understand cellular functions, biochemical networks adaptation, and genetic diseases. Despite its broad significance, the extent and nature of epistasis relative to different phenotypes remain fundamentally unexplored. Here we use genome-scale metabolic network modeling to investigate the extent and properties of epistatic interactions relative to multiple phenotypes. Specifically, using an experimentally refined stoichiometric model for Saccharomyces cerevisiae, we computed a three-dimensional matrix of epistatic interactions between any two enzyme gene deletions, with respect to all metabolic flux phenotypes. We found that the total number of epistatic interactions between enzymes increases rapidly as phenotypes are added, plateauing at approximately 80 phenotypes, to an overall connectivity that is roughly 8-fold larger than the one observed relative to growth alone. Looking at interactions across all phenotypes, we found that gene pairs interact incoherently relative to different phenotypes, i.e. antagonistically relative to some phenotypes and synergistically relative to others. Specific deletion-deletion-phenotype triplets can be explained metabolically, suggesting a highly informative role of multi-phenotype epistasis in mapping cellular functions. Finally, we found that genes involved in many interactions across multiple phenotypes are more highly expressed, evolve slower, and tend to be associated with diseases, indicating that the importance of genes is hidden in their total phenotypic impact. Our predictions indicate a pervasiveness of nonlinear effects in how genetic perturbations affect multiple metabolic phenotypes. The approaches and results reported could influence future efforts in understanding metabolic diseases and the role of biochemical regulation in the cell.", "author" : [ { "dropping-particle" : "", "family" : "Snitkin", "given" : "E S", "non-dropping-particle" : "", "parse-names" : false, "suffix" : "" }, { "dropping-particle" : "", "family" : "Segre", "given" : "D", "non-dropping-particle" : "", "parse-names" : false, "suffix" : "" } ], "container-title" : "PLoS Genet", "edition" : "2011/02/25", "id" : "ITEM-2", "issue" : "2", "issued" : { "date-parts" : [ [ "2011" ] ] }, "note" : "Snitkin, Evan S\nSegre, Daniel\n1R01GM078209/GM/NIGMS NIH HHS/United States\n1R01GM089978/GM/NIGMS NIH HHS/United States\n1RC2GM092602-01/GM/NIGMS NIH HHS/United States\nR01 GM078209-05/GM/NIGMS NIH HHS/United States\nR01 GM089978/GM/NIGMS NIH HHS/United States\nR01 GM089978-01A1/GM/NIGMS NIH HHS/United States\nR01 GM089978-02/GM/NIGMS NIH HHS/United States\nResearch Support, N.I.H., Extramural\nUnited States\nPLoS genetics\nPLoS Genet. 2011 Feb 10;7(2):e1001294. doi: 10.1371/journal.pgen.1001294.", "page" : "e1001294", "title" : "Epistatic interaction maps relative to multiple metabolic phenotypes", "type" : "article-journal", "volume" : "7" }, "uris" : [ "http://www.mendeley.com/documents/?uuid=534fdf98-b422-4313-a746-34d8e0f10545" ] } ], "mendeley" : { "previouslyFormattedCitation" : "&lt;sup&gt;85,86&lt;/sup&gt;" }, "properties" : { "noteIndex" : 0 }, "schema" : "https://github.com/citation-style-language/schema/raw/master/csl-citation.json" }</w:instrText>
      </w:r>
      <w:r w:rsidR="00C4057C">
        <w:fldChar w:fldCharType="separate"/>
      </w:r>
      <w:r w:rsidR="009D14BF" w:rsidRPr="009D14BF">
        <w:rPr>
          <w:noProof/>
          <w:vertAlign w:val="superscript"/>
        </w:rPr>
        <w:t>85,86</w:t>
      </w:r>
      <w:r w:rsidR="00C4057C">
        <w:fldChar w:fldCharType="end"/>
      </w:r>
      <w:r>
        <w:t>. Pleiotropic epistasis could be identified in human complex traits by simply looking for SNP-SNP interactions shared across related traits</w:t>
      </w:r>
      <w:r w:rsidR="00C4057C">
        <w:fldChar w:fldCharType="begin" w:fldLock="1"/>
      </w:r>
      <w:r w:rsidR="009D14BF">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"mendeley" : { "previouslyFormattedCitation" : "&lt;sup&gt;21&lt;/sup&gt;" }, "properties" : { "noteIndex" : 0 }, "schema" : "https://github.com/citation-style-language/schema/raw/master/csl-citation.json" }</w:instrText>
      </w:r>
      <w:r w:rsidR="00C4057C">
        <w:fldChar w:fldCharType="separate"/>
      </w:r>
      <w:r w:rsidR="009D14BF" w:rsidRPr="009D14BF">
        <w:rPr>
          <w:noProof/>
          <w:vertAlign w:val="superscript"/>
        </w:rPr>
        <w:t>21</w:t>
      </w:r>
      <w:r w:rsidR="00C4057C">
        <w:fldChar w:fldCharType="end"/>
      </w:r>
      <w:r>
        <w:t xml:space="preserve"> or using a gene-based method with a latent variable representing multiple traits</w:t>
      </w:r>
      <w:r w:rsidR="00C4057C">
        <w:fldChar w:fldCharType="begin" w:fldLock="1"/>
      </w:r>
      <w:r w:rsidR="009D14BF">
        <w:instrText>ADDIN CSL_CITATION { "citationItems" : [ { "id" : "ITEM-1", "itemData" : { "DOI" : "1471-2156-14-89 [pii]\n10.1186/1471-2156-14-89 [doi]", "ISBN" : "1471-2156 (Electronic)\n1471-2156 (Linking)", "PMID" : "24059907", "abstract" : "BACKGROUND: On thinking quantitatively of complex diseases, there are at least three statistical strategies for analyzing the gene-gene interaction: SNP by SNP interaction on single trait, gene-gene (each can involve multiple SNPs) interaction on single trait and gene-gene interaction on multiple traits. The third one is the most general in dissecting the genetic mechanism underlying complex diseases underpinning multiple quantitative traits. In this paper, we developed a novel statistic for this strategy through modifying the Partial Least Squares Path Modeling (PLSPM), called mPLSPM statistic. RESULTS: Simulation studies indicated that mPLSPM statistic was powerful and outperformed the principal component analysis (PCA) based linear regression method. Application to real data in the EPIC-Norfolk GWAS sub-cohort showed suggestive interaction (gamma) between TMEM18 gene and BDNF gene on two composite body shape scores ((gamma = 0.047 and (gamma = 0.058, with P = 0.021,P = 0.005), and BMI ((gamma = 0.043, P = 0.034). This suggested these scores (synthetically latent traits) were more suitable to capture the obesity related genetic interaction effect between genes compared to single trait. CONCLUSIONS: The proposed novel mPLSPM statistic is a valid and powerful gene-based method for detecting gene-gene interaction on multiple quantitative phenotypes.", "author" : [ { "dropping-particle" : "", "family" : "Li", "given" : "F", "non-dropping-particle" : "", "parse-names" : false, "suffix" : "" }, { "dropping-particle" : "", "family" : "Zhao", "given" : "J", "non-dropping-particle" : "", "parse-names" : false, "suffix" : "" }, { "dropping-particle" : "", "family" : "Yuan", "given" : "Z", "non-dropping-particle" : "", "parse-names" : false, "suffix" : "" }, { "dropping-particle" : "", "family" : "Zhang", "given" : "X", "non-dropping-particle" : "", "parse-names" : false, "suffix" : "" }, { "dropping-particle" : "", "family" : "Ji", "given" : "J", "non-dropping-particle" : "", "parse-names" : false, "suffix" : "" }, { "dropping-particle" : "", "family" : "Xue", "given" : "F", "non-dropping-particle" : "", "parse-names" : false, "suffix" : "" } ], "container-title" : "BMC Genet", "edition" : "2013/09/26", "id" : "ITEM-1", "issue" : "1", "issued" : { "date-parts" : [ [ "2013" ] ] }, "note" : "Li, Fangyu\nZhao, Jinghua\nYuan, Zhongshang\nZhang, Xiaoshuai\nJi, Jiadong\nXue, Fuzhong\nBMC genetics\nBMC Genet. 2013 Sep 23;14(1):89.", "page" : "89", "title" : "A powerful latent variable method for detecting and characterizing gene-based gene-gene interaction on multiple quantitative traits", "type" : "article-journal", "volume" : "14" }, "uris" : [ "http://www.mendeley.com/documents/?uuid=80e924a3-cbb9-461b-a2c4-57f90d568fd7" ] } ], "mendeley" : { "previouslyFormattedCitation" : "&lt;sup&gt;87&lt;/sup&gt;" }, "properties" : { "noteIndex" : 0 }, "schema" : "https://github.com/citation-style-language/schema/raw/master/csl-citation.json" }</w:instrText>
      </w:r>
      <w:r w:rsidR="00C4057C">
        <w:fldChar w:fldCharType="separate"/>
      </w:r>
      <w:r w:rsidR="009D14BF" w:rsidRPr="009D14BF">
        <w:rPr>
          <w:noProof/>
          <w:vertAlign w:val="superscript"/>
        </w:rPr>
        <w:t>87</w:t>
      </w:r>
      <w:r w:rsidR="00C4057C">
        <w:fldChar w:fldCharType="end"/>
      </w:r>
      <w:r>
        <w:t xml:space="preserve">. On the other hand, emerging evidence of epistasis from eQTL and other -omics studies can help understand </w:t>
      </w:r>
      <w:r w:rsidRPr="00FB452D">
        <w:t xml:space="preserve">the </w:t>
      </w:r>
      <w:r>
        <w:t xml:space="preserve">underlying </w:t>
      </w:r>
      <w:r w:rsidRPr="00FB452D">
        <w:t>molecular mechanisms</w:t>
      </w:r>
      <w:r w:rsidR="00C4057C">
        <w:fldChar w:fldCharType="begin" w:fldLock="1"/>
      </w:r>
      <w:r w:rsidR="009D14BF">
        <w:instrText>ADDIN CSL_CITATION { "citationItems" : [ { "id" : "ITEM-1", "itemData" : { "DOI" : "http://dx.doi.org/10.1016/j.tig.2011.05.007", "ISBN" : "0168-9525", "abstract" : "\u00e2\u20ac\u02dcDisease-causing\u00e2\u20ac\u2122 mutations do not cause disease in all individuals. One possible important reason for this is that the outcome of a mutation can depend upon other genetic variants in a genome. These epistatic interactions between mutations occur both within and between molecules, and studies in model organisms show that they are extremely prevalent. However, epistatic interactions are still poorly understood at the molecular level, and consequently difficult to predict de novo. Here I provide an overview of our current understanding of the molecular mechanisms that can cause epistasis, and areas where more research is needed. A more complete understanding of epistasis will be vital for making accurate predictions about the phenotypes of individuals.", "author" : [ { "dropping-particle" : "", "family" : "Lehner", "given" : "Ben", "non-dropping-particle" : "", "parse-names" : false, "suffix" : "" } ], "container-title" : "Trends in Genetics", "id" : "ITEM-1", "issue" : "8", "issued" : { "date-parts" : [ [ "2011" ] ] }, "page" : "323-331", "title" : "Molecular mechanisms of epistasis within and between genes", "type" : "article-journal", "volume" : "27" }, "uris" : [ "http://www.mendeley.com/documents/?uuid=cc4883cc-085a-4309-8f6d-61c8641473e2" ] }, { "id" : "ITEM-2", "itemData" : { "DOI" : "10.1038/ejhg.2011.156", "ISSN" : "1476-5438", "PMID" : "21847142", "abstract" : "We aimed at identifying transcripts whose expression is regulated by a SNP-SNP interaction. Out of 47\u2009294 expression phenotypes we used 3107 transcripts that survived an extensive quality control and 86\u2009613 linkage disequilibrium-pruned SNP markers that have been genotyped in 210 individuals. For each transcript we defined cis-SNPs, tested them for epistasis with all trans-SNPs, and corrected all observed cis-trans-regulated expression effects for multiple testing. We determined that the expression of about 15% of all included transcripts is regulated by a significant two-locus interaction, which is more than expected (P=2.86 \u00d7 10(-144)). Our findings suggest further that cis-markers with so called 'marginal effects' are more likely to be involved in two-locus gene regulation than expected (P=8.27 \u00d7 10(-05)), although the majority of interacting cis-markers showed no one-locus regulation. Furthermore, we found evidence that gene-mediated trans-effects are not a major source of epistasis, as no enrichment of genes has been found in close vicinity of trans-SNPs. In addition, our data support the notion that neither chromosomal regions nor cellular processes are enriched in epistatic interactions. Finally, some of the cis-trans regulated genes have been found in genome-wide association studies, which might be interesting for follow-up studies of the corresponding disorders. In summary, our results provide novel insights into the complex genome-transcriptome regulation.European Journal of Human Genetics advance online publication, 17 August 2011; doi:10.1038/ejhg.2011.156.", "author" : [ { "dropping-particle" : "", "family" : "Becker", "given" : "Jessica", "non-dropping-particle" : "", "parse-names" : false, "suffix" : "" }, { "dropping-particle" : "", "family" : "Wendland", "given" : "Jens R", "non-dropping-particle" : "", "parse-names" : false, "suffix" : "" }, { "dropping-particle" : "", "family" : "Haenisch", "given" : "Britta", "non-dropping-particle" : "", "parse-names" : false, "suffix" : "" }, { "dropping-particle" : "", "family" : "N\u00f6then", "given" : "Markus M", "non-dropping-particle" : "", "parse-names" : false, "suffix" : "" }, { "dropping-particle" : "", "family" : "Schumacher", "given" : "Johannes", "non-dropping-particle" : "", "parse-names" : false, "suffix" : "" } ], "container-title" : "European journal of human genetics", "id" : "ITEM-2", "issue" : "May 2011", "issued" : { "date-parts" : [ [ "2011", "8", "17" ] ] }, "page" : "97-101", "title" : "A systematic eQTL study of cis-trans epistasis in 210 HapMap individuals.", "type" : "article-journal" }, "uris" : [ "http://www.mendeley.com/documents/?uuid=1d1341e4-b0a7-476f-841d-ec9041433c6b" ] } ], "mendeley" : { "previouslyFormattedCitation" : "&lt;sup&gt;88,89&lt;/sup&gt;" }, "properties" : { "noteIndex" : 0 }, "schema" : "https://github.com/citation-style-language/schema/raw/master/csl-citation.json" }</w:instrText>
      </w:r>
      <w:r w:rsidR="00C4057C">
        <w:fldChar w:fldCharType="separate"/>
      </w:r>
      <w:r w:rsidR="009D14BF" w:rsidRPr="009D14BF">
        <w:rPr>
          <w:noProof/>
          <w:vertAlign w:val="superscript"/>
        </w:rPr>
        <w:t>88,89</w:t>
      </w:r>
      <w:r w:rsidR="00C4057C">
        <w:fldChar w:fldCharType="end"/>
      </w:r>
      <w:r>
        <w:t>. However, integration</w:t>
      </w:r>
      <w:r w:rsidR="00FF269E">
        <w:t xml:space="preserve"> of</w:t>
      </w:r>
      <w:r>
        <w:t xml:space="preserve"> statistical and functional interactions is not straightforward</w:t>
      </w:r>
      <w:r w:rsidR="00C4057C">
        <w:fldChar w:fldCharType="begin" w:fldLock="1"/>
      </w:r>
      <w:r w:rsidR="009D14BF">
        <w:instrText>ADDIN CSL_CITATION { "citationItems" : [ { "id" : "ITEM-1", "itemData" : { "DOI" : "bts227 [pii]\n10.1093/bioinformatics/bts227 [doi]", "ISBN" : "1367-4811 (Electronic)\n1367-4803 (Linking)", "PMID" : "22689753", "abstract" : "MOTIVATION: As many complex disease and expression phenotypes are the outcome of intricate perturbation of molecular networks underlying gene regulation resulted from interdependent genome variations, association mapping of causal QTLs or expression quantitative trait loci must consider both additive and epistatic effects of multiple candidate genotypes. This problem poses a significant challenge to contemporary genome-wide-association (GWA) mapping technologies because of its computational complexity. Fortunately, a plethora of recent developments in biological network community, especially the availability of genetic interaction networks, make it possible to construct informative priors of complex interactions between genotypes, which can substantially reduce the complexity and increase the statistical power of GWA inference. RESULTS: In this article, we consider the problem of learning a multitask regression model while taking advantage of the prior information on structures on both the inputs (genetic variations) and outputs (expression levels). We propose a novel regularization scheme over multitask regression called jointly structured input-output lasso based on an l(1)/l(2) norm, which allows shared sparsity patterns for related inputs and outputs to be optimally estimated. Such patterns capture multiple related single nucleotide polymorphisms (SNPs) that jointly influence multiple-related expression traits. In addition, we generalize this new multitask regression to structurally regularized polynomial regression to detect epistatic interactions with manageable complexity by exploiting the prior knowledge on candidate SNPs for epistatic effects from biological experiments. We demonstrate our method on simulated and yeast eQTL datasets. AVAILABILITY: Software is available at http://www.sailing.cs.cmu.edu/.", "author" : [ { "dropping-particle" : "", "family" : "Lee", "given" : "S", "non-dropping-particle" : "", "parse-names" : false, "suffix" : "" }, { "dropping-particle" : "", "family" : "Xing", "given" : "E P", "non-dropping-particle" : "", "parse-names" : false, "suffix" : "" } ], "container-title" : "Bioinformatics", "edition" : "2012/06/13", "id" : "ITEM-1", "issue" : "12", "issued" : { "date-parts" : [ [ "2012" ] ] }, "note" : "Lee, Seunghak\nXing, Eric P\n1 R01 GM087694/GM/NIGMS NIH HHS/United States\n1RC2HL101487-01/HL/NHLBI NIH HHS/United States\nResearch Support, N.I.H., Extramural\nResearch Support, Non-U.S. Gov't\nResearch Support, U.S. Gov't, Non-P.H.S.\nEngland\nBioinformatics (Oxford, England)\nBioinformatics. 2012 Jun 15;28(12):i137-46. doi: 10.1093/bioinformatics/bts227.", "page" : "i137-46", "title" : "Leveraging input and output structures for joint mapping of epistatic and marginal eQTLs", "type" : "article-journal", "volume" : "28" }, "uris" : [ "http://www.mendeley.com/documents/?uuid=50ec1256-e94d-43a0-bb53-75dc9a43a32f" ] } ], "mendeley" : { "previouslyFormattedCitation" : "&lt;sup&gt;90&lt;/sup&gt;" }, "properties" : { "noteIndex" : 0 }, "schema" : "https://github.com/citation-style-language/schema/raw/master/csl-citation.json" }</w:instrText>
      </w:r>
      <w:r w:rsidR="00C4057C">
        <w:fldChar w:fldCharType="separate"/>
      </w:r>
      <w:r w:rsidR="009D14BF" w:rsidRPr="009D14BF">
        <w:rPr>
          <w:noProof/>
          <w:vertAlign w:val="superscript"/>
        </w:rPr>
        <w:t>90</w:t>
      </w:r>
      <w:r w:rsidR="00C4057C">
        <w:fldChar w:fldCharType="end"/>
      </w:r>
      <w:r>
        <w:t xml:space="preserve"> and may require system biology approaches</w:t>
      </w:r>
      <w:r w:rsidR="00C4057C">
        <w:fldChar w:fldCharType="begin" w:fldLock="1"/>
      </w:r>
      <w:r w:rsidR="009D14BF">
        <w:instrText>ADDIN CSL_CITATION { "citationItems" : [ { "id" : "ITEM-1", "itemData" : { "DOI" : "10.1145/1830483.1830519 [doi]", "PMID" : "21152364", "abstract" : "Recent advances in genotyping technology have led to the generation of an enormous quantity of genetic data. Traditional methods of statistical analysis have proved insufficient in extracting all of the information about the genetic components of common, complex human diseases. A contributing factor to the problem of analysis is that amongst the small main effects of each single gene on disease susceptibility, there are non-linear, gene-gene interactions that can be difficult for traditional, parametric analyses to detect. In addition, exhaustively searching all multi-locus combinations has proved computationally impractical. Novel strategies for analysis have been developed to address these issues. The Analysis Tool for Heritable and Environmental Network Associations (ATHENA) is an analytical tool that incorporates grammatical evolution neural networks (GENN) to detect interactions among genetic factors. Initial parameters define how the evolutionary process will be implemented. This research addresses how different parameter settings affect detection of disease models involving interactions. In the current study, we iterate over multiple parameter values to determine which combinations appear optimal for detecting interactions in simulated data for multiple genetic models. Our results indicate that the factors that have the greatest influence on detection are: input variable encoding, population size, and parallel computation.", "author" : [ { "dropping-particle" : "", "family" : "Holzinger", "given" : "E R", "non-dropping-particle" : "", "parse-names" : false, "suffix" : "" }, { "dropping-particle" : "", "family" : "Buchanan", "given" : "C C", "non-dropping-particle" : "", "parse-names" : false, "suffix" : "" }, { "dropping-particle" : "", "family" : "Dudek", "given" : "S M", "non-dropping-particle" : "", "parse-names" : false, "suffix" : "" }, { "dropping-particle" : "", "family" : "Torstenson", "given" : "E C", "non-dropping-particle" : "", "parse-names" : false, "suffix" : "" }, { "dropping-particle" : "", "family" : "Turner", "given" : "S D", "non-dropping-particle" : "", "parse-names" : false, "suffix" : "" }, { "dropping-particle" : "", "family" : "Ritchie", "given" : "M D", "non-dropping-particle" : "", "parse-names" : false, "suffix" : "" } ], "container-title" : "Genet Evol Comput Conf", "edition" : "2010/12/15", "id" : "ITEM-1", "issued" : { "date-parts" : [ [ "2010" ] ] }, "note" : "Holzinger, Emily R\nBuchanan, Carrie C\nDudek, Scott M\nTorstenson, Eric C\nTurner, Stephen D\nRitchie, Marylyn D\nR01 LM010040-01/LM/NLM NIH HHS/United States\nGenetic and Evolutionary Computation Conference : [proceedings] / sponsored by ACM SIGEVO. Genetic and Evolutionary Computation Conference\nGenet Evol Comput Conf. 2010;12:203-210.", "page" : "203-210", "title" : "Initialization Parameter Sweep in ATHENA: Optimizing Neural Networks for Detecting Gene-Gene Interactions in the Presence of Small Main Effects", "type" : "article-journal", "volume" : "12" }, "uris" : [ "http://www.mendeley.com/documents/?uuid=31488d69-815e-473b-9e18-31adbf1f780d" ] } ], "mendeley" : { "previouslyFormattedCitation" : "&lt;sup&gt;91&lt;/sup&gt;" }, "properties" : { "noteIndex" : 0 }, "schema" : "https://github.com/citation-style-language/schema/raw/master/csl-citation.json" }</w:instrText>
      </w:r>
      <w:r w:rsidR="00C4057C">
        <w:fldChar w:fldCharType="separate"/>
      </w:r>
      <w:r w:rsidR="009D14BF" w:rsidRPr="009D14BF">
        <w:rPr>
          <w:noProof/>
          <w:vertAlign w:val="superscript"/>
        </w:rPr>
        <w:t>91</w:t>
      </w:r>
      <w:r w:rsidR="00C4057C">
        <w:fldChar w:fldCharType="end"/>
      </w:r>
      <w:r>
        <w:t xml:space="preserve">. </w:t>
      </w:r>
    </w:p>
    <w:p w14:paraId="5FC216EC" w14:textId="77777777" w:rsidR="009C71A6" w:rsidRPr="009C71A6" w:rsidRDefault="009C71A6">
      <w:pPr>
        <w:pStyle w:val="Heading3"/>
        <w:rPr>
          <w:rFonts w:ascii="Times New Roman" w:hAnsi="Times New Roman"/>
          <w:sz w:val="22"/>
          <w:rPrChange w:id="67" w:author="pcinst" w:date="2014-01-20T16:55:00Z">
            <w:rPr/>
          </w:rPrChange>
        </w:rPr>
        <w:pPrChange w:id="68" w:author="pcinst" w:date="2014-01-20T16:55:00Z">
          <w:pPr/>
        </w:pPrChange>
      </w:pPr>
      <w:ins w:id="69" w:author="pcinst" w:date="2014-01-20T16:55:00Z">
        <w:r>
          <w:rPr>
            <w:rStyle w:val="inlineheading"/>
            <w:i w:val="0"/>
          </w:rPr>
          <w:t>Comparing alternative analytical approaches</w:t>
        </w:r>
      </w:ins>
    </w:p>
    <w:p w14:paraId="33F64EFA" w14:textId="77777777" w:rsidR="00C01BA3" w:rsidRDefault="00C01BA3" w:rsidP="00C01BA3"/>
    <w:p w14:paraId="0B408E3C" w14:textId="0F25B734" w:rsidR="00C01BA3" w:rsidRPr="00C35F4A" w:rsidRDefault="00C01BA3" w:rsidP="00C01BA3">
      <w:r>
        <w:t xml:space="preserve">So far we have briefly discussed only the major method developments in the past five years. Obviously, it is very difficult to </w:t>
      </w:r>
      <w:r w:rsidRPr="00E82DEB">
        <w:t xml:space="preserve">recommend the ‘best’ applications </w:t>
      </w:r>
      <w:r>
        <w:t xml:space="preserve">without careful comparisons because of huge variation among them, </w:t>
      </w:r>
      <w:r w:rsidRPr="00E82DEB">
        <w:t xml:space="preserve">including </w:t>
      </w:r>
      <w:r>
        <w:t xml:space="preserve">interaction </w:t>
      </w:r>
      <w:r w:rsidRPr="00E82DEB">
        <w:t xml:space="preserve">definitions and </w:t>
      </w:r>
      <w:r w:rsidR="00C35F4A">
        <w:t>null</w:t>
      </w:r>
      <w:r w:rsidRPr="00E82DEB">
        <w:t xml:space="preserve"> distributions</w:t>
      </w:r>
      <w:r w:rsidR="00C4057C">
        <w:fldChar w:fldCharType="begin" w:fldLock="1"/>
      </w:r>
      <w:r w:rsidR="009D14BF">
        <w:instrText>ADDIN CSL_CITATION { "citationItems" : [ { "id" : "ITEM-1", "itemData" : { "DOI" : "1471-2105-12-S1-S26 [pii]\n10.1186/1471-2105-12-S1-S26 [doi]", "ISBN" : "1471-2105 (Electronic)\n1471-2105 (Linking)", "PMID" : "21342556", "abstract" : "BACKGROUND: In genome-wide association studies (GWAS), the number of single-nucleotide polymorphisms (SNPs) typically ranges between 500,000 and 1,000,000. Accordingly, detecting gene-gene interactions in GWAS is computationally challenging because it involves hundreds of billions of SNP pairs. Stage-wise strategies are often used to overcome the computational difficulty. In the first stage, fast screening methods (e.g. Tuning ReliefF) are applied to reduce the whole SNP set to a small subset. In the second stage, sophisticated modeling methods (e.g., multifactor-dimensionality reduction (MDR)) are applied to the subset of SNPs to identify interesting interaction models and the corresponding interaction patterns. In the third stage, the significance of the identified interaction patterns is evaluated by hypothesis testing. RESULTS: In this paper, we show that this stage-wise strategy could be problematic in controlling the false positive rate if the null distribution is not appropriately chosen. This is because screening and modeling may change the null distribution used in hypothesis testing. In our simulation study, we use some popular screening methods and the popular modeling method MDR as examples to show the effect of the inappropriate choice of null distributions. To choose appropriate null distributions, we suggest to use the permutation test or testing on the independent data set. We demonstrate their performance using synthetic data and a real genome wide data set from an Aged-related Macular Degeneration (AMD) study. CONCLUSIONS: The permutation test or testing on the independent data set can help choosing appropriate null distributions in hypothesis testing, which provides more reliable results in practice.", "author" : [ { "dropping-particle" : "", "family" : "Yang", "given" : "C", "non-dropping-particle" : "", "parse-names" : false, "suffix" : "" }, { "dropping-particle" : "", "family" : "Wan", "given" : "X", "non-dropping-particle" : "", "parse-names" : false, "suffix" : "" }, { "dropping-particle" : "", "family" : "He", "given" : "Z", "non-dropping-particle" : "", "parse-names" : false, "suffix" : "" }, { "dropping-particle" : "", "family" : "Yang", "given" : "Q", "non-dropping-particle" : "", "parse-names" : false, "suffix" : "" }, { "dropping-particle" : "", "family" : "Xue", "given" : "H", "non-dropping-particle" : "", "parse-names" : false, "suffix" : "" }, { "dropping-particle" : "", "family" : "Yu", "given" : "W", "non-dropping-particle" : "", "parse-names" : false, "suffix" : "" } ], "container-title" : "BMC Bioinformatics", "edition" : "2011/03/05", "id" : "ITEM-1", "issued" : { "date-parts" : [ [ "2011" ] ] }, "note" : "Yang, Can\nWan, Xiang\nHe, Zengyou\nYang, Qiang\nXue, Hong\nYu, Weichuan\nResearch Support, Non-U.S. Gov't\nEngland\nBMC bioinformatics\nBMC Bioinformatics. 2011 Feb 15;12 Suppl 1:S26. doi: 10.1186/1471-2105-12-S1-S26.", "page" : "S26", "title" : "The choice of null distributions for detecting gene-gene interactions in genome-wide association studies", "type" : "article-journal", "volume" : "12 Suppl 1" }, "uris" : [ "http://www.mendeley.com/documents/?uuid=fd210344-503f-491b-be64-f277154c15d5" ] } ], "mendeley" : { "previouslyFormattedCitation" : "&lt;sup&gt;56&lt;/sup&gt;" }, "properties" : { "noteIndex" : 0 }, "schema" : "https://github.com/citation-style-language/schema/raw/master/csl-citation.json" }</w:instrText>
      </w:r>
      <w:r w:rsidR="00C4057C">
        <w:fldChar w:fldCharType="separate"/>
      </w:r>
      <w:r w:rsidR="009D14BF" w:rsidRPr="009D14BF">
        <w:rPr>
          <w:noProof/>
          <w:vertAlign w:val="superscript"/>
        </w:rPr>
        <w:t>56</w:t>
      </w:r>
      <w:r w:rsidR="00C4057C">
        <w:fldChar w:fldCharType="end"/>
      </w:r>
      <w:r w:rsidRPr="00E82DEB">
        <w:t>. Several attempts have been made to evaluate different methods</w:t>
      </w:r>
      <w:r>
        <w:t xml:space="preserve"> previously</w:t>
      </w:r>
      <w:r w:rsidR="00C4057C">
        <w:fldChar w:fldCharType="begin" w:fldLock="1"/>
      </w:r>
      <w:r w:rsidR="009D14BF">
        <w:instrText>ADDIN CSL_CITATION { "citationItems" : [ { "id" : "ITEM-1", "itemData" : { "DOI" : "10.1002/gepi.21622 [doi]", "ISBN" : "1098-2272 (Electronic)\n0741-0395 (Linking)", "PMID" : "22460684", "abstract" : "Numerous genetic variants have been successfully identified for complex traits, yet these genetic factors only account for a modest portion of the predicted variance due to genetic factors. This has led to increased interest in other approaches to account for the \"missing\" genetic contributions to phenotype, including joint gene-gene or gene-environment analysis. A variety of methods for such analysis have been advocated. However, they have seldom been compared systematically. To facilitate such comparisons, the developers of the multifactor dimensionality reduction (MDR) simulated 100 data replicates for each of 96 two-locus models displaying negligible marginal effects from either locus (16 variations on each of six basic genetic models). The genetic models, based on a dichotomous phenotype, had varying minor allele frequencies and from two to eight distinct risk levels associated with genotype. The basic models were modified to include \"noise\" from combinations of missing data, genotyping error, genetic heterogeneity, and phenocopies. This study compares the performance of three methods designed to be sensitive to joint effects (MDR, support vector machines (SVMs), and the restricted partition method (RPM)) on these simulated data. In these tests, the RPM consistently outperformed the other two methods for each of the six classes of genetic models. In contrast, the comparison between other two methods had mixed results. The MDR outperformed the SVM when the true model had only a few, well-separated risk classes; while the SVM outperformed the MDR on more complicated models. Of these methods, only MDR has a well-developed user interface.", "author" : [ { "dropping-particle" : "", "family" : "Culverhouse", "given" : "R C", "non-dropping-particle" : "", "parse-names" : false, "suffix" : "" } ], "container-title" : "Genet Epidemiol", "edition" : "2012/03/31", "id" : "ITEM-1", "issue" : "4", "issued" : { "date-parts" : [ [ "2012" ] ] }, "note" : "Culverhouse, Robert C\nP01 CA089392/CA/NCI NIH HHS/United States\nR03 DA023166/DA/NIDA NIH HHS/United States\nR21 DA033827/DA/NIDA NIH HHS/United States\nComparative Study\nResearch Support, N.I.H., Extramural\nUnited States\nGenetic epidemiology\nGenet Epidemiol. 2012 May;36(4):303-11. doi: 10.1002/gepi.21622. Epub 2012 Mar 28.", "page" : "303-311", "title" : "A comparison of methods sensitive to interactions with small main effects", "type" : "article-journal", "volume" : "36" }, "uris" : [ "http://www.mendeley.com/documents/?uuid=3710050f-d0cf-4439-a754-ef4c665a2f20" ] }, { "id" : "ITEM-2", "itemData" : { "DOI" : "000330579 [pii]\n10.1159/000330579 [doi]", "ISBN" : "1423-0062 (Electronic)\n0001-5652 (Linking)", "PMID" : "21934324", "abstract" : "BACKGROUND: Genetic association studies, thus far, have focused on the analysis of individual main effects of SNP markers. Nonetheless, there is a clear need for modeling epistasis or gene-gene interactions to better understand the biologic basis of existing associations. Tree-based methods have been widely studied as tools for building prediction models based on complex variable interactions. An understanding of the power of such methods for the discovery of genetic associations in the presence of complex interactions is of great importance. Here, we systematically evaluate the power of three leading algorithms: random forests (RF), Monte Carlo logic regression (MCLR), and multifactor dimensionality reduction (MDR). METHODS: We use the algorithm-specific variable importance measures (VIMs) as statistics and employ permutation-based resampling to generate the null distribution and associated p values. The power of the three is assessed via simulation studies. Additionally, in a data analysis, we evaluate the associations between individual SNPs in pro-inflammatory and immunoregulatory genes and the risk of non-Hodgkin lymphoma. RESULTS: The power of RF is highest in all simulation models, that of MCLR is similar to RF in half, and that of MDR is consistently the lowest. CONCLUSIONS: Our study indicates that the power of RF VIMs is most reliable. However, in addition to tuning parameters, the power of RF is notably influenced by the type of variable (continuous vs. categorical) and the chosen VIM.", "author" : [ { "dropping-particle" : "", "family" : "Molinaro", "given" : "A M", "non-dropping-particle" : "", "parse-names" : false, "suffix" : "" }, { "dropping-particle" : "", "family" : "Carriero", "given" : "N", "non-dropping-particle" : "", "parse-names" : false, "suffix" : "" }, { "dropping-particle" : "", "family" : "Bjornson", "given" : "R", "non-dropping-particle" : "", "parse-names" : false, "suffix" : "" }, { "dropping-particle" : "", "family" : "Hartge", "given" : "P", "non-dropping-particle" : "", "parse-names" : false, "suffix" : "" }, { "dropping-particle" : "", "family" : "Rothman", "given" : "N", "non-dropping-particle" : "", "parse-names" : false, "suffix" : "" }, { "dropping-particle" : "", "family" : "Chatterjee", "given" : "N", "non-dropping-particle" : "", "parse-names" : false, "suffix" : "" } ], "container-title" : "Hum Hered", "edition" : "2011/09/22", "id" : "ITEM-2", "issue" : "2", "issued" : { "date-parts" : [ [ "2011" ] ] }, "note" : "Molinaro, Annette M\nCarriero, Nicholas\nBjornson, Robert\nHartge, Patricia\nRothman, Nathaniel\nChatterjee, Nilanjan\nK-22 CA123146/CA/NCI NIH HHS/United States\nRR19895/RR/NCRR NIH HHS/United States\nUL1 RR024139/RR/NCRR NIH HHS/United States\nResearch Support, N.I.H., Extramural\nSwitzerland\nHuman heredity\nHum Hered. 2011;72(2):85-97. doi: 10.1159/000330579. Epub 2011 Sep 17.", "page" : "85-97", "title" : "Power of data mining methods to detect genetic associations and interactions", "type" : "article-journal", "volume" : "72" }, "uris" : [ "http://www.mendeley.com/documents/?uuid=c2caa59f-b2a1-4016-b9e6-d55d73ff4761" ] }, { "id" : "ITEM-3", "itemData" : { "DOI" : "10.1109/TCBB.2011.46 [doi]", "ISBN" : "1557-9964 (Electronic)\n1545-5963 (Linking)", "PMID" : "21383421", "abstract" : "Due to advancements in computational ability, enhanced technology and a reduction in the price of genotyping, more data are being generated for understanding genetic associations with diseases and disorders. However, with the availability of large data sets comes the inherent challenges of new methods of statistical analysis and modeling. Considering a complex phenotype may be the effect of a combination of multiple loci, various statistical methods have been developed for identifying genetic epistasis effects. Among these methods, logic regression (LR) is an intriguing approach incorporating tree-like structures. Various methods have built on the original LR to improve different aspects of the model. In this study, we review four variations of LR, namely Logic Feature Selection, Monte Carlo Logic Regression, Genetic Programming for Association Studies, and Modified Logic Regression-Gene Expression Programming, and investigate the performance of each method using simulated and real genotype data. We contrast these with another tree-like approach, namely Random Forests, and a Bayesian logistic regression with stochastic search variable selection.", "author" : [ { "dropping-particle" : "", "family" : "Chen", "given" : "C C", "non-dropping-particle" : "", "parse-names" : false, "suffix" : "" }, { "dropping-particle" : "", "family" : "Schwender", "given" : "H", "non-dropping-particle" : "", "parse-names" : false, "suffix" : "" }, { "dropping-particle" : "", "family" : "Keith", "given" : "J", "non-dropping-particle" : "", "parse-names" : false, "suffix" : "" }, { "dropping-particle" : "", "family" : "Nunkesser", "given" : "R", "non-dropping-particle" : "", "parse-names" : false, "suffix" : "" }, { "dropping-particle" : "", "family" : "Mengersen", "given" : "K", "non-dropping-particle" : "", "parse-names" : false, "suffix" : "" }, { "dropping-particle" : "", "family" : "Macrossan", "given" : "P", "non-dropping-particle" : "", "parse-names" : false, "suffix" : "" } ], "container-title" : "IEEE/ACM Trans Comput Biol Bioinform", "edition" : "2011/03/09", "id" : "ITEM-3", "issue" : "6", "issued" : { "date-parts" : [ [ "2011" ] ] }, "note" : "Chen, Carla Chia-Ming\nSchwender, Holger\nKeith, Jonathan\nNunkesser, Robin\nMengersen, Kerrie\nMacrossan, Paula\nReview\nUnited States\nIEEE/ACM transactions on computational biology and bioinformatics / IEEE, ACM\nIEEE/ACM Trans Comput Biol Bioinform. 2011 Nov-Dec;8(6):1580-91. doi: 10.1109/TCBB.2011.46.", "page" : "1580-1591", "title" : "Methods for identifying SNP interactions: a review on variations of Logic Regression, Random Forest and Bayesian logistic regression", "type" : "article-journal", "volume" : "8" }, "uris" : [ "http://www.mendeley.com/documents/?uuid=eda869e4-ec07-4d3e-9bb4-9a7dc4fbc755" ] }, { "id" : "ITEM-4", "itemData" : { "DOI" : "AHG511 [pii]\n10.1111/j.1469-1809.2009.00511.x [doi]", "ISBN" : "1469-1809 (Electronic)\n0003-4800 (Linking)", "PMID" : "19291098", "abstract" : "Most common human diseases are likely to have complex etiologies. Methods of analysis that allow for the phenomenon of epistasis are of growing interest in the genetic dissection of complex diseases. By allowing for epistatic interactions between potential disease loci, we may succeed in identifying genetic variants that might otherwise have remained undetected. Here we aimed to analyze the ability of logistic regression (LR) and two tree-based supervised learning methods, classification and regression trees (CART) and random forest (RF), to detect epistasis. Multifactor-dimensionality reduction (MDR) was also used for comparison. Our approach involves first the simulation of datasets of autosomal biallelic unphased and unlinked single nucleotide polymorphisms (SNPs), each containing a two-loci interaction (causal SNPs) and 98 'noise' SNPs. We modelled interactions under different scenarios of sample size, missing data, minor allele frequencies (MAF) and several penetrance models: three involving both (indistinguishable) marginal effects and interaction, and two simulating pure interaction effects. In total, we have simulated 99 different scenarios. Although CART, RF, and LR yield similar results in terms of detection of true association, CART and RF perform better than LR with respect to classification error. MAF, penetrance model, and sample size are greater determining factors than percentage of missing data in the ability of the different techniques to detect true association. In pure interaction models, only RF detects association. In conclusion, tree-based methods and LR are important statistical tools for the detection of unknown interactions among true risk-associated SNPs with marginal effects and in the presence of a significant number of noise SNPs. In pure interaction models, RF performs reasonably well in the presence of large sample sizes and low percentages of missing data. However, when the study design is suboptimal (unfavourable to detect interaction in terms of e.g. sample size and MAF) there is a high chance of detecting false, spurious associations.", "author" : [ { "dropping-particle" : "", "family" : "Garcia-Magarinos", "given" : "M", "non-dropping-particle" : "", "parse-names" : false, "suffix" : "" }, { "dropping-particle" : "", "family" : "Lopez-de-Ullibarri", "given" : "I", "non-dropping-particle" : "", "parse-names" : false, "suffix" : "" }, { "dropping-particle" : "", "family" : "Cao", "given" : "R", "non-dropping-particle" : "", "parse-names" : false, "suffix" : "" }, { "dropping-particle" : "", "family" : "Salas", "given" : "A", "non-dropping-particle" : "", "parse-names" : false, "suffix" : "" } ], "container-title" : "Ann Hum Genet", "edition" : "2009/03/18", "id" : "ITEM-4", "issue" : "Pt 3", "issued" : { "date-parts" : [ [ "2009" ] ] }, "note" : "Garcia-Magarinos, Manuel\nLopez-de-Ullibarri, Inaki\nCao, Ricardo\nSalas, Antonio\nEvaluation Studies\nResearch Support, Non-U.S. Gov't\nEngland\nAnnals of human genetics\nAnn Hum Genet. 2009 May;73(Pt 3):360-9. doi: 10.1111/j.1469-1809.2009.00511.x. Epub 2009 Mar 8.", "page" : "360-369", "title" : "Evaluating the ability of tree-based methods and logistic regression for the detection of SNP-SNP interaction", "type" : "article-journal", "volume" : "73" }, "uris" : [ "http://www.mendeley.com/documents/?uuid=d1a640ea-49a5-4f7c-9293-adb79380da19" ] }, { "id" : "ITEM-5", "itemData" : { "DOI" : "10.1371/journal.pone.0028415 [doi]\nPONE-D-11-10164 [pii]", "ISBN" : "1932-6203 (Electronic)\n1932-6203 (Linking)", "PMID" : "22205949", "abstract" : "Genome-wide association studies have been instrumental in identifying genetic variants associated with complex traits such as human disease or gene expression phenotypes. It has been proposed that extending existing analysis methods by considering interactions between pairs of loci may uncover additional genetic effects. However, the large number of possible two-marker tests presents significant computational and statistical challenges. Although several strategies to detect epistasis effects have been proposed and tested for specific phenotypes, so far there has been no systematic attempt to compare their performance using real data. We made use of thousands of gene expression traits from linkage and eQTL studies, to compare the performance of different strategies. We found that using information from marginal associations between markers and phenotypes to detect epistatic effects yielded a lower false discovery rate (FDR) than a strategy solely using biological annotation in yeast, whereas results from human data were inconclusive. For future studies whose aim is to discover epistatic effects, we recommend incorporating information about marginal associations between SNPs and phenotypes instead of relying solely on biological annotation. Improved methods to discover epistatic effects will result in a more complete understanding of complex genetic effects.", "author" : [ { "dropping-particle" : "", "family" : "Kapur", "given" : "K", "non-dropping-particle" : "", "parse-names" : false, "suffix" : "" }, { "dropping-particle" : "", "family" : "Schupbach", "given" : "T", "non-dropping-particle" : "", "parse-names" : false, "suffix" : "" }, { "dropping-particle" : "", "family" : "Xenarios", "given" : "I", "non-dropping-particle" : "", "parse-names" : false, "suffix" : "" }, { "dropping-particle" : "", "family" : "Kutalik", "given" : "Z", "non-dropping-particle" : "", "parse-names" : false, "suffix" : "" }, { "dropping-particle" : "", "family" : "Bergmann", "given" : "S", "non-dropping-particle" : "", "parse-names" : false, "suffix" : "" } ], "container-title" : "PLoS One", "edition" : "2011/12/30", "id" : "ITEM-5", "issue" : "12", "issued" : { "date-parts" : [ [ "2011" ] ] }, "note" : "Kapur, Karen\nSchupbach, Thierry\nXenarios, Ioannis\nKutalik, Zoltan\nBergmann, Sven\nComparative Study\nResearch Support, Non-U.S. Gov't\nUnited States\nPloS one\nPLoS One. 2011;6(12):e28415. doi: 10.1371/journal.pone.0028415. Epub 2011 Dec 19.", "page" : "e28415", "title" : "Comparison of strategies to detect epistasis from eQTL data", "type" : "article-journal", "volume" : "6" }, "uris" : [ "http://www.mendeley.com/documents/?uuid=219943b5-0bda-476a-b4d0-bca6af20cb1d" ] }, { "id" : "ITEM-6", "itemData" : { "DOI" : "1471-2105-12-475 [pii]\n10.1186/1471-2105-12-475 [doi]", "ISBN" : "1471-2105 (Electronic)\n1471-2105 (Linking)", "PMID" : "22172045", "abstract" : "BACKGROUND: Epistasis is recognized fundamentally important for understanding the mechanism of disease-causing genetic variation. Though many novel methods for detecting epistasis have been proposed, few studies focus on their comparison. Undertaking a comprehensive comparison study is an urgent task and a pathway of the methods to real applications. RESULTS: This paper aims at a comparison study of epistasis detection methods through applying related software packages on datasets. For this purpose, we categorize methods according to their search strategies, and select five representative methods (TEAM, BOOST, SNPRuler, AntEpiSeeker and epiMODE) originating from different underlying techniques for comparison. The methods are tested on simulated datasets with different size, various epistasis models, and with/without noise. The types of noise include missing data, genotyping error and phenocopy. Performance is evaluated by detection power (three forms are introduced), robustness, sensitivity and computational complexity. CONCLUSIONS: None of selected methods is perfect in all scenarios and each has its own merits and limitations. In terms of detection power, AntEpiSeeker performs best on detecting epistasis displaying marginal effects (eME) and BOOST performs best on identifying epistasis displaying no marginal effects (eNME). In terms of robustness, AntEpiSeeker is robust to all types of noise on eME models, BOOST is robust to genotyping error and phenocopy on eNME models, and SNPRuler is robust to phenocopy on eME models and missing data on eNME models. In terms of sensitivity, AntEpiSeeker is the winner on eME models and both SNPRuler and BOOST perform well on eNME models. In terms of computational complexity, BOOST is the fastest among the methods. In terms of overall performance, AntEpiSeeker and BOOST are recommended as the efficient and effective methods. This comparison study may provide guidelines for applying the methods and further clues for epistasis detection.", "author" : [ { "dropping-particle" : "", "family" : "Shang", "given" : "J", "non-dropping-particle" : "", "parse-names" : false, "suffix" : "" }, { "dropping-particle" : "", "family" : "Zhang", "given" : "J", "non-dropping-particle" : "", "parse-names" : false, "suffix" : "" }, { "dropping-particle" : "", "family" : "Sun", "given" : "Y", "non-dropping-particle" : "", "parse-names" : false, "suffix" : "" }, { "dropping-particle" : "", "family" : "Liu", "given" : "D", "non-dropping-particle" : "", "parse-names" : false, "suffix" : "" }, { "dropping-particle" : "", "family" : "Ye", "given" : "D", "non-dropping-particle" : "", "parse-names" : false, "suffix" : "" }, { "dropping-particle" : "", "family" : "Yin", "given" : "Y", "non-dropping-particle" : "", "parse-names" : false, "suffix" : "" } ], "container-title" : "BMC Bioinformatics", "edition" : "2011/12/17", "id" : "ITEM-6", "issued" : { "date-parts" : [ [ "2011" ] ] }, "note" : "Shang, Junliang\nZhang, Junying\nSun, Yan\nLiu, Dan\nYe, Daojun\nYin, Yaling\nResearch Support, Non-U.S. Gov't\nEngland\nBMC bioinformatics\nBMC Bioinformatics. 2011 Dec 15;12:475. doi: 10.1186/1471-2105-12-475.", "page" : "475", "title" : "Performance analysis of novel methods for detecting epistasis", "type" : "article-journal", "volume" : "12" }, "uris" : [ "http://www.mendeley.com/documents/?uuid=ffb2e33e-355a-4760-9246-10b2fee5c1ed" ] }, { "id" : "ITEM-7", "itemData" : { "DOI" : "10.2202/1544-6115.1613 [doi]", "ISBN" : "1544-6115 (Electronic)\n1544-6115 (Linking)", "PMID" : "21291414", "abstract" : "Recently, the amount of high-dimensional data has exploded, creating new analytical challenges for human genetics. Furthermore, much evidence suggests that common complex diseases may be due to complex etiologies such as gene-gene interactions, which are difficult to identify in high-dimensional data using traditional statistical approaches. Data-mining approaches are gaining popularity for variable selection in association studies, and one of the most commonly used methods to evaluate potential gene-gene interactions is Multifactor Dimensionality Reduction (MDR). Additionally, a number of penalized regression techniques, such as Lasso, are gaining popularity within the statistical community and are now being applied to association studies, including extensions for interactions. In this study, we compare the performance of MDR, the traditional lasso with L1 penalty (TL1), and the group lasso for categorical data with group-wise L1 penalty (GL1) to detect gene-gene interactions through a broad range of simulations. We find that each method has both advantages and disadvantages, and relative performance is context dependent. TL1 frequently over-fits, identifying false positive as well as true positive loci. MDR has higher power for epistatic models that exhibit independent main effects; for both Lasso methods, main effects tend to dominate. For purely epistatic models, GL1 has the best performance for lower minor allele frequencies, but MDR performs best for higher frequencies. These results provide guidance of when each approach might be best suited for detecting and characterizing interactions with different mechanisms.", "author" : [ { "dropping-particle" : "", "family" : "Winham", "given" : "S", "non-dropping-particle" : "", "parse-names" : false, "suffix" : "" }, { "dropping-particle" : "", "family" : "Wang", "given" : "C", "non-dropping-particle" : "", "parse-names" : false, "suffix" : "" }, { "dropping-particle" : "", "family" : "Motsinger-Reif", "given" : "A A", "non-dropping-particle" : "", "parse-names" : false, "suffix" : "" } ], "container-title" : "Stat Appl Genet Mol Biol", "edition" : "2011/02/05", "id" : "ITEM-7", "issued" : { "date-parts" : [ [ "2011" ] ] }, "note" : "Winham, Stacey\nWang, Chong\nMotsinger-Reif, Alison A\nT32GM081057/GM/NIGMS NIH HHS/United States\nComparative Study\nResearch Support, N.I.H., Extramural\nUnited States\nStatistical applications in genetics and molecular biology\nStat Appl Genet Mol Biol. 2011;10:Article 4. doi: 10.2202/1544-6115.1613. Epub 2011 Jan 6.", "page" : "Article 4", "title" : "A comparison of multifactor dimensionality reduction and L1-penalized regression to identify gene-gene interactions in genetic association studies", "type" : "article-journal", "volume" : "10" }, "uris" : [ "http://www.mendeley.com/documents/?uuid=f95718f5-6650-4c57-b184-fe9fae78d00f" ] } ], "mendeley" : { "previouslyFormattedCitation" : "&lt;sup&gt;58,59,92\u201396&lt;/sup&gt;" }, "properties" : { "noteIndex" : 0 }, "schema" : "https://github.com/citation-style-language/schema/raw/master/csl-citation.json" }</w:instrText>
      </w:r>
      <w:r w:rsidR="00C4057C">
        <w:fldChar w:fldCharType="separate"/>
      </w:r>
      <w:r w:rsidR="009D14BF" w:rsidRPr="009D14BF">
        <w:rPr>
          <w:noProof/>
          <w:vertAlign w:val="superscript"/>
        </w:rPr>
        <w:t>58,59,92–96</w:t>
      </w:r>
      <w:r w:rsidR="00C4057C">
        <w:fldChar w:fldCharType="end"/>
      </w:r>
      <w:r w:rsidRPr="00E82DEB">
        <w:t xml:space="preserve">, </w:t>
      </w:r>
      <w:r>
        <w:t>suggesting c</w:t>
      </w:r>
      <w:r w:rsidRPr="00E82DEB">
        <w:t>ommunity-wide efforts</w:t>
      </w:r>
      <w:r w:rsidR="00C4057C">
        <w:fldChar w:fldCharType="begin" w:fldLock="1"/>
      </w:r>
      <w:r w:rsidR="009D14BF">
        <w:instrText>ADDIN CSL_CITATION { "citationItems" : [ { "id" : "ITEM-1", "itemData" : { "DOI" : "10.1002/gepi.20474 [doi]", "ISBN" : "1098-2272 (Electronic)\n0741-0395 (Linking)", "PMID" : "19924703", "abstract" : "Interest is increasing in epistasis as a possible source of the unexplained variance missed by genome-wide association studies. The Genetic Analysis Workshop 16 Group 9 participants evaluated a wide variety of classical and novel analytical methods for detecting epistasis, in both the statistical and machine learning paradigms, applied to both real and simulated data. Because the magnitude of epistasis is clearly relative to scale of penetrance, and therefore to some extent, to the choice of model framework, it is not surprising that strong interactions under one model might be minimized or even disappear entirely under a different modeling framework.", "author" : [ { "dropping-particle" : "", "family" : "An", "given" : "P", "non-dropping-particle" : "", "parse-names" : false, "suffix" : "" }, { "dropping-particle" : "", "family" : "Mukherjee", "given" : "O", "non-dropping-particle" : "", "parse-names" : false, "suffix" : "" }, { "dropping-particle" : "", "family" : "Chanda", "given" : "P", "non-dropping-particle" : "", "parse-names" : false, "suffix" : "" }, { "dropping-particle" : "", "family" : "Yao", "given" : "L", "non-dropping-particle" : "", "parse-names" : false, "suffix" : "" }, { "dropping-particle" : "", "family" : "Engelman", "given" : "C D", "non-dropping-particle" : "", "parse-names" : false, "suffix" : "" }, { "dropping-particle" : "", "family" : "Huang", "given" : "C H", "non-dropping-particle" : "", "parse-names" : false, "suffix" : "" }, { "dropping-particle" : "", "family" : "Zheng", "given" : "T", "non-dropping-particle" : "", "parse-names" : false, "suffix" : "" }, { "dropping-particle" : "", "family" : "Kovac", "given" : "I P", "non-dropping-particle" : "", "parse-names" : false, "suffix" : "" }, { "dropping-particle" : "", "family" : "Dube", "given" : "M P", "non-dropping-particle" : "", "parse-names" : false, "suffix" : "" }, { "dropping-particle" : "", "family" : "Liang", "given" : "X", "non-dropping-particle" : "", "parse-names" : false, "suffix" : "" }, { "dropping-particle" : "", "family" : "Li", "given" : "J", "non-dropping-particle" : "", "parse-names" : false, "suffix" : "" }, { "dropping-particle" : "", "family" : "Andrade", "given" : "M", "non-dropping-particle" : "de", "parse-names" : false, "suffix" : "" }, { "dropping-particle" : "", "family" : "Culverhouse", "given" : "R", "non-dropping-particle" : "", "parse-names" : false, "suffix" : "" }, { "dropping-particle" : "", "family" : "Malzahn", "given" : "D", "non-dropping-particle" : "", "parse-names" : false, "suffix" : "" }, { "dropping-particle" : "", "family" : "Manning", "given" : "A K", "non-dropping-particle" : "", "parse-names" : false, "suffix" : "" }, { "dropping-particle" : "", "family" : "Clarke", "given" : "G M", "non-dropping-particle" : "", "parse-names" : false, "suffix" : "" }, { "dropping-particle" : "", "family" : "Jung", "given" : "J", "non-dropping-particle" : "", "parse-names" : false, "suffix" : "" }, { "dropping-particle" : "", "family" : "Province", "given" : "M A", "non-dropping-particle" : "", "parse-names" : false, "suffix" : "" } ], "container-title" : "Genet Epidemiol", "edition" : "2009/11/20", "id" : "ITEM-1", "issued" : { "date-parts" : [ [ "2009" ] ] }, "note" : "An, Ping\nMukherjee, Odity\nChanda, Pritam\nYao, Li\nEngelman, Corinne D\nHuang, Chien-Hsun\nZheng, Tian\nKovac, Ilija P\nDube, Marie-Pierre\nLiang, Xueying\nLi, Jia\nde Andrade, Mariza\nCulverhouse, Robert\nMalzahn, Doerthe\nManning, Alisa K\nClarke, Geraldine M\nJung, Jeesun\nProvince, Michael A\n1U54RR023496/RR/NCRR NIH HHS/United States\nAA01572/AA/NIAAA NIH HHS/United States\nAR44422/AR/NIAMS NIH HHS/United States\nDA023166/DA/NIDA NIH HHS/United States\nGM070789/GM/NIGMS NIH HHS/United States\nGM69590/GM/NIGMS NIH HHS/United States\nHL087700/HL/NHLBI NIH HHS/United States\nHL088215/HL/NHLBI NIH HHS/United States\nHL088655/HL/NHLBI NIH HHS/United States\nHL87660/HL/NHLBI NIH HHS/United States\nN01 HC025195/HC/NHLBI NIH HHS/United States\nN01 HC25195/HC/NHLBI NIH HHS/United States\nN01-AR-7-2232/AR/NIAMS NIH HHS/United States\nR01 GM031575/GM/NIGMS NIH HHS/United States\nR01 GM031575-25/GM/NIGMS NIH HHS/United States\nTW0511-05/TW/FIC NIH HHS/United States\nU01 HL088655-02/HL/NHLBI NIH HHS/United States\nCongresses\nResearch Support, N.I.H., Extramural\nResearch Support, Non-U.S. Gov't\nResearch Support, U.S. Gov't, Non-P.H.S.\nUnited States\nGenetic epidemiology\nGenet Epidemiol. 2009;33 Suppl 1:S58-67. doi: 10.1002/gepi.20474.", "page" : "S58-67", "title" : "The challenge of detecting epistasis (G x G interactions): Genetic Analysis Workshop 16", "type" : "article-journal", "volume" : "33 Suppl 1" }, "uris" : [ "http://www.mendeley.com/documents/?uuid=5724f528-3ded-46b9-a959-d3a68103430e" ] } ], "mendeley" : { "previouslyFormattedCitation" : "&lt;sup&gt;97&lt;/sup&gt;" }, "properties" : { "noteIndex" : 0 }, "schema" : "https://github.com/citation-style-language/schema/raw/master/csl-citation.json" }</w:instrText>
      </w:r>
      <w:r w:rsidR="00C4057C">
        <w:fldChar w:fldCharType="separate"/>
      </w:r>
      <w:r w:rsidR="009D14BF" w:rsidRPr="009D14BF">
        <w:rPr>
          <w:noProof/>
          <w:vertAlign w:val="superscript"/>
        </w:rPr>
        <w:t>97</w:t>
      </w:r>
      <w:r w:rsidR="00C4057C">
        <w:fldChar w:fldCharType="end"/>
      </w:r>
      <w:r w:rsidRPr="00E82DEB">
        <w:t xml:space="preserve"> may be essential to fulfill the task. </w:t>
      </w:r>
      <w:r>
        <w:t>Furthermore, consensus significance thresholds and standards for replication and reporting have become fundamentally important to improve the overall quality of future epistasis stu</w:t>
      </w:r>
      <w:r w:rsidR="00C35F4A">
        <w:t xml:space="preserve">dies including result sharing. </w:t>
      </w:r>
    </w:p>
    <w:p w14:paraId="469D5D3A" w14:textId="77777777" w:rsidR="00113BE5" w:rsidRDefault="00113BE5" w:rsidP="00113BE5"/>
    <w:p w14:paraId="1E0E5436" w14:textId="77777777" w:rsidR="00113BE5" w:rsidRDefault="003D4C3E" w:rsidP="00113BE5">
      <w:pPr>
        <w:pStyle w:val="Heading2"/>
      </w:pPr>
      <w:bookmarkStart w:id="70" w:name="_Toc245195960"/>
      <w:r>
        <w:t>Overview of empirical evidence for epistasis</w:t>
      </w:r>
      <w:bookmarkEnd w:id="70"/>
    </w:p>
    <w:p w14:paraId="26C162CD" w14:textId="77777777" w:rsidR="00113BE5" w:rsidRDefault="00113BE5" w:rsidP="00113BE5"/>
    <w:p w14:paraId="63F81B60" w14:textId="77777777" w:rsidR="00BC7E67" w:rsidRDefault="00BB4E1A" w:rsidP="00E9674C">
      <w:r>
        <w:t xml:space="preserve">The literature is </w:t>
      </w:r>
      <w:r w:rsidR="00B362A2">
        <w:t xml:space="preserve">replete with reports of epistasis influencing human traits, but often the </w:t>
      </w:r>
      <w:r w:rsidR="00D84B37">
        <w:t>evidence supporting such</w:t>
      </w:r>
      <w:r w:rsidR="00B362A2">
        <w:t xml:space="preserve"> claims is difficul</w:t>
      </w:r>
      <w:r w:rsidR="00E9674C">
        <w:t xml:space="preserve">t to </w:t>
      </w:r>
      <w:r w:rsidR="00D84B37">
        <w:t>evaluate</w:t>
      </w:r>
      <w:r w:rsidR="00E9674C">
        <w:t xml:space="preserve">. </w:t>
      </w:r>
      <w:proofErr w:type="gramStart"/>
      <w:r w:rsidR="00E9674C">
        <w:t>A range of</w:t>
      </w:r>
      <w:r w:rsidR="00D84B37">
        <w:t xml:space="preserve"> different</w:t>
      </w:r>
      <w:r w:rsidR="00E9674C">
        <w:t xml:space="preserve"> methods </w:t>
      </w:r>
      <w:r w:rsidR="0089033D">
        <w:t>and experimental designs have</w:t>
      </w:r>
      <w:proofErr w:type="gramEnd"/>
      <w:r w:rsidR="00E9674C">
        <w:t xml:space="preserve"> been used, ranging from</w:t>
      </w:r>
      <w:r w:rsidR="003D4CE6">
        <w:t xml:space="preserve"> </w:t>
      </w:r>
      <w:r w:rsidR="003D4CE6">
        <w:lastRenderedPageBreak/>
        <w:t>filtering approaches such as</w:t>
      </w:r>
      <w:r w:rsidR="00E9674C">
        <w:t xml:space="preserve"> hypothesis-driven candidate gene testing, to hypothesis-free</w:t>
      </w:r>
      <w:r w:rsidR="003D4CE6">
        <w:t xml:space="preserve"> exhaustive</w:t>
      </w:r>
      <w:r w:rsidR="00E9674C">
        <w:t xml:space="preserve"> searches. And indeed epistasis has been reported for a wide spectrum of </w:t>
      </w:r>
      <w:r w:rsidR="0089033D">
        <w:t xml:space="preserve">complex </w:t>
      </w:r>
      <w:r w:rsidR="00E9674C">
        <w:t>traits and diseases</w:t>
      </w:r>
      <w:r w:rsidR="0089033D">
        <w:t>. Here we provide a summary of some of these findings.</w:t>
      </w:r>
    </w:p>
    <w:p w14:paraId="403F27F6" w14:textId="77777777" w:rsidR="0089033D" w:rsidRDefault="0089033D" w:rsidP="00E9674C"/>
    <w:p w14:paraId="51ECEC65" w14:textId="77777777" w:rsidR="00FB726E" w:rsidRDefault="00FB726E" w:rsidP="00B651FE">
      <w:pPr>
        <w:pStyle w:val="Heading3"/>
      </w:pPr>
      <w:bookmarkStart w:id="71" w:name="_Toc245195961"/>
      <w:r>
        <w:t>Hypothesis-free studies</w:t>
      </w:r>
      <w:bookmarkEnd w:id="71"/>
    </w:p>
    <w:p w14:paraId="0935CB57" w14:textId="77777777" w:rsidR="00FB726E" w:rsidRDefault="00FB726E" w:rsidP="00E9674C"/>
    <w:p w14:paraId="6FC68A9D" w14:textId="02CB6478" w:rsidR="00B362A2" w:rsidRDefault="0089033D" w:rsidP="00113BE5">
      <w:r>
        <w:t xml:space="preserve">The Welcome Trust Case Control Consortium (WTCCC) </w:t>
      </w:r>
      <w:r w:rsidR="006E53E5">
        <w:t xml:space="preserve">data has been fruitful </w:t>
      </w:r>
      <w:r w:rsidR="00C66A4D">
        <w:t>in</w:t>
      </w:r>
      <w:r w:rsidR="006E53E5">
        <w:t xml:space="preserve"> identifying </w:t>
      </w:r>
      <w:r w:rsidR="006E53E5" w:rsidRPr="00604275">
        <w:rPr>
          <w:b/>
        </w:rPr>
        <w:t>marginal</w:t>
      </w:r>
      <w:r w:rsidR="006E53E5">
        <w:t xml:space="preserve"> additive effects of modest size</w:t>
      </w:r>
      <w:r w:rsidR="00B255B5">
        <w:t xml:space="preserve">, </w:t>
      </w:r>
      <w:r w:rsidR="00DE2A77">
        <w:t xml:space="preserve">and indeed exhaustive two-locus searches have been applied also. Wan </w:t>
      </w:r>
      <w:r w:rsidR="00C4057C" w:rsidRPr="003D4CE6">
        <w:rPr>
          <w:i/>
        </w:rPr>
        <w:t>et al</w:t>
      </w:r>
      <w:r w:rsidR="00BB3CF2">
        <w:t>.</w:t>
      </w:r>
      <w:r w:rsidR="00C4057C">
        <w:fldChar w:fldCharType="begin" w:fldLock="1"/>
      </w:r>
      <w:r w:rsidR="009D14BF">
        <w:instrText>ADDIN CSL_CITATION { "citationItems" : [ { "id" : "ITEM-1",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"ITEM-1",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"&lt;sup&gt;19&lt;/sup&gt;" }, "properties" : { "noteIndex" : 0 }, "schema" : "https://github.com/citation-style-language/schema/raw/master/csl-citation.json" }</w:instrText>
      </w:r>
      <w:r w:rsidR="00C4057C">
        <w:fldChar w:fldCharType="separate"/>
      </w:r>
      <w:r w:rsidR="009D14BF" w:rsidRPr="009D14BF">
        <w:rPr>
          <w:noProof/>
          <w:vertAlign w:val="superscript"/>
        </w:rPr>
        <w:t>19</w:t>
      </w:r>
      <w:r w:rsidR="00C4057C">
        <w:fldChar w:fldCharType="end"/>
      </w:r>
      <w:r w:rsidR="00DE2A77">
        <w:t xml:space="preserve"> used BOOST software to perform a search for pairwise interactions in each of the seven traits, and </w:t>
      </w:r>
      <w:del w:id="72" w:author="Gib Hemani" w:date="2014-01-22T15:37:00Z">
        <w:r w:rsidR="00DE2A77" w:rsidDel="00C50B28">
          <w:delText>claimed to have identified</w:delText>
        </w:r>
      </w:del>
      <w:ins w:id="73" w:author="Gib Hemani" w:date="2014-01-22T15:37:00Z">
        <w:r w:rsidR="00C50B28">
          <w:t>reported</w:t>
        </w:r>
      </w:ins>
      <w:r w:rsidR="00DE2A77">
        <w:t xml:space="preserve"> thousands of significant interactions in total. The vast majority </w:t>
      </w:r>
      <w:r w:rsidR="00A834EC">
        <w:t>of interactions were</w:t>
      </w:r>
      <w:r w:rsidR="00DE2A77">
        <w:t xml:space="preserve"> between SNPs </w:t>
      </w:r>
      <w:r w:rsidR="00D84B37">
        <w:t>with</w:t>
      </w:r>
      <w:r w:rsidR="00DE2A77">
        <w:t xml:space="preserve">in the MHC region affecting type 1 diabetes </w:t>
      </w:r>
      <w:r w:rsidR="00A834EC">
        <w:t>or</w:t>
      </w:r>
      <w:r w:rsidR="00DE2A77">
        <w:t xml:space="preserve"> rheumatoid arthriti</w:t>
      </w:r>
      <w:r w:rsidR="00A834EC">
        <w:t>s, which may be attributable to haplotype effects</w:t>
      </w:r>
      <w:r w:rsidR="003D4CE6">
        <w:t xml:space="preserve"> </w:t>
      </w:r>
      <w:r w:rsidR="00A834EC">
        <w:t xml:space="preserve">and had a multiplicative effect, which may suggest a scale effect. However, some of the multiplicative interactions were between SNPs that have not previously been identified by GWAS, and this lends empirical support to the </w:t>
      </w:r>
      <w:r w:rsidR="0089598B">
        <w:t>idea that searching for epistasis may confer increased statistical power to detect marginal effects</w:t>
      </w:r>
      <w:r w:rsidR="00C66A4D">
        <w:t xml:space="preserve">. </w:t>
      </w:r>
      <w:r w:rsidR="00691C3F">
        <w:t xml:space="preserve">Using a different statistical model and more stringent controls for population stratification, Lippert </w:t>
      </w:r>
      <w:r w:rsidR="00C4057C" w:rsidRPr="003D4CE6">
        <w:rPr>
          <w:i/>
        </w:rPr>
        <w:t>et al</w:t>
      </w:r>
      <w:r w:rsidR="00FC2C73">
        <w:t>.</w:t>
      </w:r>
      <w:r w:rsidR="00C4057C">
        <w:fldChar w:fldCharType="begin" w:fldLock="1"/>
      </w:r>
      <w:r w:rsidR="009D14BF">
        <w:instrText>ADDIN CSL_CITATION { "citationItems" : [ { "id" : "ITEM-1", "itemData" : { "DOI" : "10.1038/srep01099", "ISSN" : "2045-2322", "PMID" : "23346356", "abstract" : "We present an approach for genome-wide association analysis with improved power on the Wellcome Trust data consisting of seven common phenotypes and shared controls. We achieved improved power by expanding the control set to include other disease cohorts, multiple races, and closely related individuals. Within this setting, we conducted exhaustive univariate and epistatic interaction association analyses. Use of the expanded control set identified more known associations with Crohn's disease and potential new biology, including several plausible epistatic interactions in several diseases. Our work suggests that carefully combining data from large repositories could reveal many new biological insights through increased power. As a community resource, all results have been made available through an interactive web server.", "author" : [ { "dropping-particle" : "", "family" : "Lippert", "given" : "Christoph", "non-dropping-particle" : "", "parse-names" : false, "suffix" : "" }, { "dropping-particle" : "", "family" : "Listgarten", "given" : "Jennifer", "non-dropping-particle" : "", "parse-names" : false, "suffix" : "" }, { "dropping-particle" : "", "family" : "Davidson", "given" : "Robert I", "non-dropping-particle" : "", "parse-names" : false, "suffix" : "" }, { "dropping-particle" : "", "family" : "Baxter", "given" : "Scott", "non-dropping-particle" : "", "parse-names" : false, "suffix" : "" }, { "dropping-particle" : "", "family" : "Poon", "given" : "Hoifung", "non-dropping-particle" : "", "parse-names" : false, "suffix" : "" }, { "dropping-particle" : "", "family" : "Poong", "given" : "Hoifung", "non-dropping-particle" : "", "parse-names" : false, "suffix" : "" }, { "dropping-particle" : "", "family" : "Kadie", "given" : "Carl M", "non-dropping-particle" : "", "parse-names" : false, "suffix" : "" }, { "dropping-particle" : "", "family" : "Heckerman", "given" : "David", "non-dropping-particle" : "", "parse-names" : false, "suffix" : "" } ], "container-title" : "Scientific reports", "id" : "ITEM-1", "issued" : { "date-parts" : [ [ "2013", "1" ] ] }, "page" : "1099", "title" : "An exhaustive epistatic SNP association analysis on expanded Wellcome Trust data.", "type" : "article-journal", "volume" : "3" }, "uris" : [ "http://www.mendeley.com/documents/?uuid=ccd726fc-e48e-4371-9883-1992972d7e60" ] } ], "mendeley" : { "previouslyFormattedCitation" : "&lt;sup&gt;98&lt;/sup&gt;" }, "properties" : { "noteIndex" : 0 }, "schema" : "https://github.com/citation-style-language/schema/raw/master/csl-citation.json" }</w:instrText>
      </w:r>
      <w:r w:rsidR="00C4057C">
        <w:fldChar w:fldCharType="separate"/>
      </w:r>
      <w:r w:rsidR="009D14BF" w:rsidRPr="009D14BF">
        <w:rPr>
          <w:noProof/>
          <w:vertAlign w:val="superscript"/>
        </w:rPr>
        <w:t>98</w:t>
      </w:r>
      <w:r w:rsidR="00C4057C">
        <w:fldChar w:fldCharType="end"/>
      </w:r>
      <w:r w:rsidR="00691C3F">
        <w:t xml:space="preserve"> also performed exhaustive scans for the seven diseases in WTCCC. Their results largely echoed those presented in Wan </w:t>
      </w:r>
      <w:r w:rsidR="00C4057C" w:rsidRPr="003D4CE6">
        <w:rPr>
          <w:i/>
        </w:rPr>
        <w:t>et al</w:t>
      </w:r>
      <w:r w:rsidR="00FC2C73">
        <w:t>.</w:t>
      </w:r>
      <w:r w:rsidR="00691C3F">
        <w:t>, but again there was no attempt at replication to verify these statistical claims.</w:t>
      </w:r>
    </w:p>
    <w:p w14:paraId="2EC0AA37" w14:textId="77777777" w:rsidR="00FB726E" w:rsidRDefault="00FB726E" w:rsidP="00113BE5"/>
    <w:p w14:paraId="304EB927" w14:textId="77777777" w:rsidR="00B362A2" w:rsidRDefault="00CD1DAF" w:rsidP="00113BE5">
      <w:r>
        <w:t>Prabhu and Pe’er used their computationally efficient software, SIXPAC, to search for epistasis influencing bipolar disorder</w:t>
      </w:r>
      <w:r w:rsidR="00AE1A5C">
        <w:t xml:space="preserve">, and identified a pair of interacting SNPs that had not previously been shown to have an effect from GWAS. They attempted to replicate these results, however although the interacting regions showed some evidence for replication, the actual discovery SNPs did not. </w:t>
      </w:r>
    </w:p>
    <w:p w14:paraId="5721D759" w14:textId="77777777" w:rsidR="007C1B0F" w:rsidRDefault="007C1B0F" w:rsidP="00113BE5"/>
    <w:p w14:paraId="484F446D" w14:textId="39E5C6DC" w:rsidR="007C1B0F" w:rsidRDefault="007C1B0F" w:rsidP="00113BE5">
      <w:pPr>
        <w:rPr>
          <w:ins w:id="74" w:author="Gib Hemani" w:date="2014-01-22T15:39:00Z"/>
        </w:rPr>
      </w:pPr>
      <w:r>
        <w:t xml:space="preserve">The trend that emerges is that </w:t>
      </w:r>
      <w:r w:rsidR="000949EE">
        <w:t>there are hints of epistasis being uncovered through exhaustive searches</w:t>
      </w:r>
      <w:ins w:id="75" w:author="Gib Hemani" w:date="2014-01-22T15:38:00Z">
        <w:r w:rsidR="00C50B28">
          <w:t xml:space="preserve"> for complex traits</w:t>
        </w:r>
      </w:ins>
      <w:r w:rsidR="000949EE">
        <w:t>,</w:t>
      </w:r>
      <w:r w:rsidR="009A31FB">
        <w:t xml:space="preserve"> but</w:t>
      </w:r>
      <w:r w:rsidR="000949EE">
        <w:t xml:space="preserve"> as of yet there is no evidence that this approach detects epistatic interactions that are easily interpreted and statistically replicated. Resonating with this conclusion is a study by Lucas </w:t>
      </w:r>
      <w:r w:rsidR="00C4057C" w:rsidRPr="00401EC2">
        <w:rPr>
          <w:i/>
        </w:rPr>
        <w:t>et al</w:t>
      </w:r>
      <w:r w:rsidR="00FD5699">
        <w:t>.</w:t>
      </w:r>
      <w:r w:rsidR="00B87FE3">
        <w:t>,</w:t>
      </w:r>
      <w:r w:rsidR="00C4057C">
        <w:fldChar w:fldCharType="begin" w:fldLock="1"/>
      </w:r>
      <w:r w:rsidR="009D14BF">
        <w:instrText>ADDIN CSL_CITATION { "citationItems" : [ { "id" : "ITEM-1", "itemData" : { "DOI" : "10.1371/journal.pone.0041730", "author" : [ { "dropping-particle" : "", "family" : "Subirana", "given" : "Isaac", "non-dropping-particle" : "", "parse-names" : false, "suffix" : "" }, { "dropping-particle" : "", "family" : "Musameh", "given" : "Muntaser D", "non-dropping-particle" : "", "parse-names" : false, "suffix" : "" }, { "dropping-particle" : "", "family" : "Lucas", "given" : "Gavin", "non-dropping-particle" : "", "parse-names" : false, "suffix" : "" }, { "dropping-particle" : "", "family" : "Llu\u0131", "given" : "Carla", "non-dropping-particle" : "", "parse-names" : false, "suffix" : "" }, { "dropping-particle" : "", "family" : "Nelson", "given" : "Christopher P", "non-dropping-particle" : "", "parse-names" : false, "suffix" : "" }, { "dropping-particle" : "", "family" : "Sent\u0131", "given" : "Mariano", "non-dropping-particle" : "", "parse-names" : false, "suffix" : "" }, { "dropping-particle" : "", "family" : "Case", "given" : "Trust", "non-dropping-particle" : "", "parse-names" : false, "suffix" : "" }, { "dropping-particle" : "", "family" : "Consortium", "given" : "Control", "non-dropping-particle" : "", "parse-names" : false, "suffix" : "" }, { "dropping-particle" : "", "family" : "Schwartz", "given" : "Stephen M", "non-dropping-particle" : "", "parse-names" : false, "suffix" : "" }, { "dropping-particle" : "", "family" : "Siscovick", "given" : "David", "non-dropping-particle" : "", "parse-names" : false, "suffix" : "" } ], "container-title" : "PLoS One", "id" : "ITEM-1", "issue" : "8", "issued" : { "date-parts" : [ [ "2012" ] ] }, "title" : "Hypothesis-Based Analysis of Gene-Gene Interactions and Risk of Myocardial Infarction", "type" : "article-journal", "volume" : "7" }, "uris" : [ "http://www.mendeley.com/documents/?uuid=3fed2328-6a5e-4b5b-bcab-a8f3f568abec" ] } ], "mendeley" : { "previouslyFormattedCitation" : "&lt;sup&gt;99&lt;/sup&gt;" }, "properties" : { "noteIndex" : 0 }, "schema" : "https://github.com/citation-style-language/schema/raw/master/csl-citation.json" }</w:instrText>
      </w:r>
      <w:r w:rsidR="00C4057C">
        <w:fldChar w:fldCharType="separate"/>
      </w:r>
      <w:r w:rsidR="009D14BF" w:rsidRPr="009D14BF">
        <w:rPr>
          <w:noProof/>
          <w:vertAlign w:val="superscript"/>
        </w:rPr>
        <w:t>99</w:t>
      </w:r>
      <w:r w:rsidR="00C4057C">
        <w:fldChar w:fldCharType="end"/>
      </w:r>
      <w:r w:rsidR="000949EE">
        <w:t xml:space="preserve"> which restricted the search for epistatic effects </w:t>
      </w:r>
      <w:r w:rsidR="009A31FB">
        <w:t xml:space="preserve">influencing risk of </w:t>
      </w:r>
      <w:r w:rsidR="00B87FE3">
        <w:t xml:space="preserve">myocardial infarction to either SNPs that had </w:t>
      </w:r>
      <w:r w:rsidR="00DE4406">
        <w:t>weak</w:t>
      </w:r>
      <w:r w:rsidR="00B87FE3">
        <w:t xml:space="preserve"> marginal effects </w:t>
      </w:r>
      <w:r w:rsidR="00DE4406">
        <w:t xml:space="preserve">or to </w:t>
      </w:r>
      <w:r w:rsidR="009A31FB">
        <w:t>SNPs that had known marginal ef</w:t>
      </w:r>
      <w:r w:rsidR="00DE4406">
        <w:t xml:space="preserve">fects for a number of related traits. Though the sample size was reasonably large and the search space was drastically reduced, no statistically significant epistatic signals were uncovered. </w:t>
      </w:r>
      <w:r w:rsidR="007A5719">
        <w:t xml:space="preserve">Similar conclusions have been drawn for </w:t>
      </w:r>
      <w:r w:rsidR="00AD1426">
        <w:t>other complex traits too, including</w:t>
      </w:r>
      <w:r w:rsidR="007A5719">
        <w:t xml:space="preserve"> type 2 diabetes</w:t>
      </w:r>
      <w:r w:rsidR="00C4057C">
        <w:fldChar w:fldCharType="begin" w:fldLock="1"/>
      </w:r>
      <w:r w:rsidR="009D14BF">
        <w:instrText>ADDIN CSL_CITATION { "citationItems" : [ { "id" : "ITEM-1", "itemData" : { "DOI" : "10.1111/j.1469-1809.2010.00629.x", "ISBN" : "1469-1809", "abstract" : "In the presence of epistasis multilocus association tests of human complex traits can provide powerful methods to detect susceptibility variants. We undertook multilocus analyses in 1924 type 2 diabetes cases and 2938 controls from the Wellcome Trust Case Control Consortium (WTCCC). We performed a two-dimensional genome-wide association (GWA) scan using joint two-locus tests of association including main and epistatic effects in 70,236 markers tagging common variants. We found two-locus association at 79 SNP-pairs at a Bonferroni-corrected P-value = 0.05 (uncorrected P-value = 2.14 \u00d7 10\u221211). The 79 pair-wise results always contained rs11196205 in TCF7L2 paired with 79 variants including confirmed variants in FTO, TSPAN8, and CDKAL1, which are associated in the absence of epistasis. However, the majority (82%) of the 79 variants did not have compelling single-locus association signals (P-value = 5 \u00d7 10\u22124). Analyses conditional on the single-locus effects at TCF7L2 established that the joint two-locus results could be attributed to single-locus association at TCF7L2 alone. Interaction analyses among the peak 80 regions and among 23 previously established diabetes candidate genes identified five SNP-pairs with case-control and case-only epistatic signals. Our results demonstrate the feasibility of systematic scans in GWA data, but confirm that single-locus association can underlie and obscure multilocus findings.", "author" : [ { "dropping-particle" : "", "family" : "Bell", "given" : "Jordana T", "non-dropping-particle" : "", "parse-names" : false, "suffix" : "" }, { "dropping-particle" : "", "family" : "Timpson", "given" : "Nicholas J", "non-dropping-particle" : "", "parse-names" : false, "suffix" : "" }, { "dropping-particle" : "", "family" : "Rayner", "given" : "N William", "non-dropping-particle" : "", "parse-names" : false, "suffix" : "" }, { "dropping-particle" : "", "family" : "Zeggini", "given" : "Eleftheria", "non-dropping-particle" : "", "parse-names" : false, "suffix" : "" }, { "dropping-particle" : "", "family" : "Frayling", "given" : "Timothy M", "non-dropping-particle" : "", "parse-names" : false, "suffix" : "" }, { "dropping-particle" : "", "family" : "Hattersley", "given" : "Andrew T", "non-dropping-particle" : "", "parse-names" : false, "suffix" : "" }, { "dropping-particle" : "", "family" : "Morris", "given" : "Andrew P", "non-dropping-particle" : "", "parse-names" : false, "suffix" : "" }, { "dropping-particle" : "", "family" : "McCarthy", "given" : "Mark I", "non-dropping-particle" : "", "parse-names" : false, "suffix" : "" } ], "container-title" : "Annals of Human Genetics", "id" : "ITEM-1", "issue" : "1", "issued" : { "date-parts" : [ [ "2011" ] ] }, "page" : "10-19", "publisher" : "Blackwell Publishing Ltd", "title" : "Genome-Wide Association Scan Allowing for Epistasis in Type 2 Diabetes", "type" : "article-journal", "volume" : "75" }, "uris" : [ "http://www.mendeley.com/documents/?uuid=c37f200d-ec03-4c01-9186-910f753a32ca" ] } ], "mendeley" : { "previouslyFormattedCitation" : "&lt;sup&gt;100&lt;/sup&gt;" }, "properties" : { "noteIndex" : 0 }, "schema" : "https://github.com/citation-style-language/schema/raw/master/csl-citation.json" }</w:instrText>
      </w:r>
      <w:r w:rsidR="00C4057C">
        <w:fldChar w:fldCharType="separate"/>
      </w:r>
      <w:r w:rsidR="009D14BF" w:rsidRPr="009D14BF">
        <w:rPr>
          <w:noProof/>
          <w:vertAlign w:val="superscript"/>
        </w:rPr>
        <w:t>100</w:t>
      </w:r>
      <w:r w:rsidR="00C4057C">
        <w:fldChar w:fldCharType="end"/>
      </w:r>
      <w:r w:rsidR="007A5719">
        <w:t xml:space="preserve">, </w:t>
      </w:r>
      <w:ins w:id="76" w:author="pcinst" w:date="2014-01-20T17:26:00Z">
        <w:r w:rsidR="00244B52">
          <w:t>body mass index (</w:t>
        </w:r>
      </w:ins>
      <w:r w:rsidR="00AD1426">
        <w:t>BMI</w:t>
      </w:r>
      <w:ins w:id="77" w:author="pcinst" w:date="2014-01-20T17:26:00Z">
        <w:r w:rsidR="00244B52">
          <w:t>)</w:t>
        </w:r>
      </w:ins>
      <w:r w:rsidR="00C4057C">
        <w:fldChar w:fldCharType="begin" w:fldLock="1"/>
      </w:r>
      <w:r w:rsidR="009D14BF">
        <w:instrText>ADDIN CSL_CITATION { "citationItems" : [ { "id" : "ITEM-1", "itemData" : { "DOI" : "ejhg201217 [pii]\n10.1038/ejhg.2012.17 [doi]", "ISBN" : "1476-5438 (Electronic)\n1018-4813 (Linking)", "PMID" : "22333899", "abstract" : "We surveyed gene-gene interactions (epistasis) in human body mass index (BMI) in four European populations (n&lt;1200) via exhaustive pair-wise genome scans where interactions were computed as F ratios by testing a linear regression model fitting two single-nucleotide polymorphisms (SNPs) with interactions against the one without. Before the association tests, BMI was corrected for sex and age, normalised and adjusted for relatedness. Neither single SNPs nor SNP interactions were genome-wide significant in either cohort based on the consensus threshold (P=5.0E-08) and a Bonferroni corrected threshold (P=1.1E-12), respectively. Next we compared sub genome-wide significant SNP interactions (P&lt;5.0E-08) across cohorts to identify common epistatic signals, where SNPs were annotated to genes to test for gene ontology (GO) enrichment. Among the epistatic genes contributing to the commonly enriched GO terms, 19 were shared across study cohorts of which 15 are previously published genome-wide association loci, including CDH13 (cadherin 13) associated with height and SORCS2 (sortilin-related VPS10 domain containing receptor 2) associated with circulating insulin-like growth factor 1 and binding protein 3. Interactions between the 19 shared epistatic genes and those involving BMI candidate loci (P&lt;5.0E-08) were tested across cohorts and found eight replicated at the SNP level (P&lt;0.05) in at least one cohort, which were further tested and showed limited replication in a separate European population (n&gt;5000). We conclude that genome-wide analysis of epistasis in multiple populations is an effective approach to provide new insights into the genetic regulation of BMI but requires additional efforts to confirm the findings.", "author" : [ { "dropping-particle" : "", "family" : "Wei", "given" : "W H", "non-dropping-particle" : "", "parse-names" : false, "suffix" : "" }, { "dropping-particle" : "", "family" : "Hemani", "given" : "G", "non-dropping-particle" : "", "parse-names" : false, "suffix" : "" }, { "dropping-particle" : "", "family" : "Gyenesei", "given" : "A", "non-dropping-particle" : "", "parse-names" : false, "suffix" : "" }, { "dropping-particle" : "", "family" : "Vitart", "given" : "V", "non-dropping-particle" : "", "parse-names" : false, "suffix" : "" }, { "dropping-particle" : "", "family" : "Navarro", "given" : "P", "non-dropping-particle" : "", "parse-names" : false, "suffix" : "" }, { "dropping-particle" : "", "family" : "Hayward", "given" : "C", "non-dropping-particle" : "", "parse-names" : false, "suffix" : "" }, { "dropping-particle" : "", "family" : "Cabrera", "given" : "C P", "non-dropping-particle" : "", "parse-names" : false, "suffix" : "" }, { "dropping-particle" : "", "family" : "Huffman", "given" : "J E", "non-dropping-particle" : "", "parse-names" : false, "suffix" : "" }, { "dropping-particle" : "", "family" : "Knott", "given" : "S A", "non-dropping-particle" : "", "parse-names" : false, "suffix" : "" }, { "dropping-particle" : "", "family" : "Hicks", "given" : "A A", "non-dropping-particle" : "", "parse-names" : false, "suffix" : "" }, { "dropping-particle" : "", "family" : "Rudan", "given" : "I", "non-dropping-particle" : "", "parse-names" : false, "suffix" : "" }, { "dropping-particle" : "", "family" : "Pramstaller", "given" : "P P", "non-dropping-particle" : "", "parse-names" : false, "suffix" : "" }, { "dropping-particle" : "", "family" : "Wild", "given" : "S H", "non-dropping-particle" : "", "parse-names" : false, "suffix" : "" }, { "dropping-particle" : "", "family" : "Wilson", "given" : "J F", "non-dropping-particle" : "", "parse-names" : false, "suffix" : "" }, { "dropping-particle" : "", "family" : "Campbell", "given" : "H", "non-dropping-particle" : "", "parse-names" : false, "suffix" : "" }, { "dropping-particle" : "", "family" : "Hastie", "given" : "N D", "non-dropping-particle" : "", "parse-names" : false, "suffix" : "" }, { "dropping-particle" : "", "family" : "Wright", "given" : "A F", "non-dropping-particle" : "", "parse-names" : false, "suffix" : "" }, { "dropping-particle" : "", "family" : "Haley", "given" : "C S", "non-dropping-particle" : "", "parse-names" : false, "suffix" : "" } ], "container-title" : "Eur J Hum Genet", "edition" : "2012/02/16", "id" : "ITEM-1", "issue" : "8", "issued" : { "date-parts" : [ [ "2012" ] ] }, "note" : "Wei, Wen-Hua\nHemani, Gib\nGyenesei, Attila\nVitart, Veronique\nNavarro, Pau\nHayward, Caroline\nCabrera, Claudia P\nHuffman, Jennifer E\nKnott, Sara A\nHicks, Andrew A\nRudan, Igor\nPramstaller, Peter P\nWild, Sarah H\nWilson, James F\nCampbell, Harry\nHastie, Nicholas D\nWright, Alan F\nHaley, Chris S\nBB/H024484/1/Biotechnology and Biological Sciences Research Council/United Kingdom\nMedical Research Council/United Kingdom\nResearch Support, Non-U.S. Gov't\nEngland\nEuropean journal of human genetics : EJHG\nEur J Hum Genet. 2012 Aug;20(8):857-62. doi: 10.1038/ejhg.2012.17. Epub 2012 Feb 15.", "page" : "857-862", "title" : "Genome-wide analysis of epistasis in body mass index using multiple human populations", "type" : "article-journal", "volume" : "20" }, "uris" : [ "http://www.mendeley.com/documents/?uuid=f78b4f6b-87cb-4e17-9dd8-00992d2dc9e8" ] } ], "mendeley" : { "previouslyFormattedCitation" : "&lt;sup&gt;101&lt;/sup&gt;" }, "properties" : { "noteIndex" : 0 }, "schema" : "https://github.com/citation-style-language/schema/raw/master/csl-citation.json" }</w:instrText>
      </w:r>
      <w:r w:rsidR="00C4057C">
        <w:fldChar w:fldCharType="separate"/>
      </w:r>
      <w:r w:rsidR="009D14BF" w:rsidRPr="009D14BF">
        <w:rPr>
          <w:noProof/>
          <w:vertAlign w:val="superscript"/>
        </w:rPr>
        <w:t>101</w:t>
      </w:r>
      <w:r w:rsidR="00C4057C">
        <w:fldChar w:fldCharType="end"/>
      </w:r>
      <w:r w:rsidR="00AD1426">
        <w:t xml:space="preserve"> and serum uric acid levels</w:t>
      </w:r>
      <w:r w:rsidR="00C4057C">
        <w:fldChar w:fldCharType="begin" w:fldLock="1"/>
      </w:r>
      <w:r w:rsidR="009D14BF">
        <w:instrText>ADDIN CSL_CITATION { "citationItems" : [ { "id" : "ITEM-1", "itemData" : { "DOI" : "10.1371/journal.pone.0023836 [doi]\nPONE-D-11-07969 [pii]", "ISBN" : "1932-6203 (Electronic)\n1932-6203 (Linking)", "PMID" : "21886828", "abstract" : "Genome-wide association (GWA) studies have identified a number of loci underlying variation in human serum uric acid (SUA) levels with the SLC2A9 gene having the largest effect identified so far. Gene-gene interactions (epistasis) are largely unexplored in these GWA studies. We performed a full pair-wise genome scan in the Italian MICROS population (n = 1201) to characterise epistasis signals in SUA levels. In the resultant epistasis profile, no SNP pairs reached the Bonferroni adjusted threshold for the pair-wise genome-wide significance. However, SLC2A9 was found interacting with multiple loci across the genome, with NFIA-SLC2A9 and SLC2A9-ESRRAP2 being significant based on a threshold derived for interactions between GWA significant SNPs and the genome and jointly explaining 8.0% of the phenotypic variance in SUA levels (3.4% by interaction components). Epistasis signal replication in a CROATIAN population (n = 1772) was limited at the SNP level but improved dramatically at the gene ontology level. In addition, gene ontology terms enriched by the epistasis signals in each population support links between SUA levels and neurological disorders. We conclude that GWA epistasis analysis is useful despite relatively low power in small isolated populations.", "author" : [ { "dropping-particle" : "", "family" : "Wei", "given" : "W", "non-dropping-particle" : "", "parse-names" : false, "suffix" : "" }, { "dropping-particle" : "", "family" : "Hemani", "given" : "G", "non-dropping-particle" : "", "parse-names" : false, "suffix" : "" }, { "dropping-particle" : "", "family" : "Hicks", "given" : "A A", "non-dropping-particle" : "", "parse-names" : false, "suffix" : "" }, { "dropping-particle" : "", "family" : "Vitart", "given" : "V", "non-dropping-particle" : "", "parse-names" : false, "suffix" : "" }, { "dropping-particle" : "", "family" : "Cabrera-Cardenas", "given" : "C", "non-dropping-particle" : "", "parse-names" : false, "suffix" : "" }, { "dropping-particle" : "", "family" : "Navarro", "given" : "P", "non-dropping-particle" : "", "parse-names" : false, "suffix" : "" }, { "dropping-particle" : "", "family" : "Huffman", "given" : "J", "non-dropping-particle" : "", "parse-names" : false, "suffix" : "" }, { "dropping-particle" : "", "family" : "Hayward", "given" : "C", "non-dropping-particle" : "", "parse-names" : false, "suffix" : "" }, { "dropping-particle" : "", "family" : "Knott", "given" : "S A", "non-dropping-particle" : "", "parse-names" : false, "suffix" : "" }, { "dropping-particle" : "", "family" : "Rudan", "given" : "I", "non-dropping-particle" : "", "parse-names" : false, "suffix" : "" }, { "dropping-particle" : "", "family" : "Pramstaller", "given" : "P P", "non-dropping-particle" : "", "parse-names" : false, "suffix" : "" }, { "dropping-particle" : "", "family" : "Wild", "given" : "S H", "non-dropping-particle" : "", "parse-names" : false, "suffix" : "" }, { "dropping-particle" : "", "family" : "Wilson", "given" : "J F", "non-dropping-particle" : "", "parse-names" : false, "suffix" : "" }, { "dropping-particle" : "", "family" : "Campbell", "given" : "H", "non-dropping-particle" : "", "parse-names" : false, "suffix" : "" }, { "dropping-particle" : "", "family" : "Dunlop", "given" : "M G", "non-dropping-particle" : "", "parse-names" : false, "suffix" : "" }, { "dropping-particle" : "", "family" : "Hastie", "given" : "N", "non-dropping-particle" : "", "parse-names" : false, "suffix" : "" }, { "dropping-particle" : "", "family" : "Wright", "given" : "A F", "non-dropping-particle" : "", "parse-names" : false, "suffix" : "" }, { "dropping-particle" : "", "family" : "Haley", "given" : "C S", "non-dropping-particle" : "", "parse-names" : false, "suffix" : "" } ], "container-title" : "PLoS One", "edition" : "2011/09/03", "id" : "ITEM-1", "issue" : "8", "issued" : { "date-parts" : [ [ "2011" ] ] }, "note" : "Wei, Wenhua\nHemani, Gibran\nHicks, Andrew A\nVitart, Veronique\nCabrera-Cardenas, Claudia\nNavarro, Pau\nHuffman, Jennifer\nHayward, Caroline\nKnott, Sara A\nRudan, Igor\nPramstaller, Peter P\nWild, Sarah H\nWilson, James F\nCampbell, Harry\nDunlop, Malcolm G\nHastie, Nicholas\nWright, Alan F\nHaley, Chris S\nBB/H024484/1/Biotechnology and Biological Sciences Research Council/United Kingdom\nMedical Research Council/United Kingdom\nResearch Support, Non-U.S. Gov't\nUnited States\nPloS one\nPLoS One. 2011;6(8):e23836. doi: 10.1371/journal.pone.0023836. Epub 2011 Aug 19.", "page" : "e23836", "title" : "Characterisation of genome-wide association epistasis signals for serum uric acid in human population isolates", "type" : "article-journal", "volume" : "6" }, "uris" : [ "http://www.mendeley.com/documents/?uuid=8c1843f2-1a70-4074-9604-d9d82ea97bd0" ] } ], "mendeley" : { "previouslyFormattedCitation" : "&lt;sup&gt;102&lt;/sup&gt;" }, "properties" : { "noteIndex" : 0 }, "schema" : "https://github.com/citation-style-language/schema/raw/master/csl-citation.json" }</w:instrText>
      </w:r>
      <w:r w:rsidR="00C4057C">
        <w:fldChar w:fldCharType="separate"/>
      </w:r>
      <w:r w:rsidR="009D14BF" w:rsidRPr="009D14BF">
        <w:rPr>
          <w:noProof/>
          <w:vertAlign w:val="superscript"/>
        </w:rPr>
        <w:t>102</w:t>
      </w:r>
      <w:r w:rsidR="00C4057C">
        <w:fldChar w:fldCharType="end"/>
      </w:r>
      <w:r w:rsidR="00AD1426">
        <w:t>.</w:t>
      </w:r>
      <w:ins w:id="78" w:author="Gib Hemani" w:date="2014-01-22T16:36:00Z">
        <w:r w:rsidR="001E3446">
          <w:t xml:space="preserve"> Is this lack of findings</w:t>
        </w:r>
      </w:ins>
      <w:ins w:id="79" w:author="Gib Hemani" w:date="2014-01-22T16:37:00Z">
        <w:r w:rsidR="001E3446">
          <w:t xml:space="preserve"> the result of underpowered studies, or do they demonstrate that epistasis simply doesn</w:t>
        </w:r>
      </w:ins>
      <w:ins w:id="80" w:author="Gib Hemani" w:date="2014-01-22T16:38:00Z">
        <w:r w:rsidR="001E3446">
          <w:t xml:space="preserve">’t comprise any substantial amount of variance in complex traits? </w:t>
        </w:r>
      </w:ins>
      <w:ins w:id="81" w:author="Gib Hemani" w:date="2014-01-22T16:41:00Z">
        <w:r w:rsidR="001E3446">
          <w:t xml:space="preserve">Some evidence is now emerging that </w:t>
        </w:r>
      </w:ins>
      <w:ins w:id="82" w:author="Gib Hemani" w:date="2014-01-22T16:43:00Z">
        <w:r w:rsidR="001E3446">
          <w:t>both conclusions are likely to be true.</w:t>
        </w:r>
      </w:ins>
    </w:p>
    <w:p w14:paraId="2400F44C" w14:textId="77777777" w:rsidR="00C50B28" w:rsidRDefault="00C50B28" w:rsidP="00113BE5">
      <w:pPr>
        <w:rPr>
          <w:ins w:id="83" w:author="Gib Hemani" w:date="2014-01-22T15:39:00Z"/>
        </w:rPr>
      </w:pPr>
    </w:p>
    <w:p w14:paraId="53A8D443" w14:textId="568C67AF" w:rsidR="00C50B28" w:rsidDel="00A471D8" w:rsidRDefault="00C50B28" w:rsidP="00113BE5">
      <w:pPr>
        <w:rPr>
          <w:del w:id="84" w:author="Gib Hemani" w:date="2014-01-22T16:44:00Z"/>
        </w:rPr>
      </w:pPr>
      <w:ins w:id="85" w:author="Gib Hemani" w:date="2014-01-22T15:40:00Z">
        <w:r>
          <w:t>In an attempt to maximize detection power, one method is to choose traits for which genetic effects are expected to be large, such as is the case in gene expression</w:t>
        </w:r>
      </w:ins>
      <w:ins w:id="86" w:author="Gib Hemani" w:date="2014-01-22T17:55:00Z">
        <w:r w:rsidR="004822FF">
          <w:fldChar w:fldCharType="begin" w:fldLock="1"/>
        </w:r>
      </w:ins>
      <w:r w:rsidR="009D14BF">
        <w:instrText>ADDIN CSL_CITATION { "citationItems" : [ { "id" : "ITEM-1", "itemData" : { "DOI" : "10.1038/nature01482.1.", "author" : [ { "dropping-particle" : "", "family" : "Schadt", "given" : "EE", "non-dropping-particle" : "", "parse-names" : false, "suffix" : "" }, { "dropping-particle" : "", "family" : "Monks", "given" : "SA", "non-dropping-particle" : "", "parse-names" : false, "suffix" : "" }, { "dropping-particle" : "", "family" : "Drake", "given" : "TA", "non-dropping-particle" : "", "parse-names" : false, "suffix" : "" }, { "dropping-particle" : "", "family" : "Lusis", "given" : "AJ", "non-dropping-particle" : "", "parse-names" : false, "suffix" : "" }, { "dropping-particle" : "", "family" : "Che", "given" : "N", "non-dropping-particle" : "", "parse-names" : false, "suffix" : "" }, { "dropping-particle" : "", "family" : "Colinayo", "given" : "V", "non-dropping-particle" : "", "parse-names" : false, "suffix" : "" }, { "dropping-particle" : "", "family" : "Ruff", "given" : "TG", "non-dropping-particle" : "", "parse-names" : false, "suffix" : "" }, { "dropping-particle" : "", "family" : "Milligan", "given" : "SB", "non-dropping-particle" : "", "parse-names" : false, "suffix" : "" }, { "dropping-particle" : "", "family" : "Lamb", "given" : "JR", "non-dropping-particle" : "", "parse-names" : false, "suffix" : "" }, { "dropping-particle" : "", "family" : "Cavet", "given" : "G", "non-dropping-particle" : "", "parse-names" : false, "suffix" : "" }, { "dropping-particle" : "", "family" : "Linsley", "given" : "PS", "non-dropping-particle" : "", "parse-names" : false, "suffix" : "" }, { "dropping-particle" : "", "family" : "Mao", "given" : "M", "non-dropping-particle" : "", "parse-names" : false, "suffix" : "" }, { "dropping-particle" : "", "family" : "Stoughton", "given" : "RB", "non-dropping-particle" : "", "parse-names" : false, "suffix" : "" }, { "dropping-particle" : "", "family" : "Friend", "given" : "SH", "non-dropping-particle" : "", "parse-names" : false, "suffix" : "" } ], "container-title" : "Nature", "id" : "ITEM-1", "issued" : { "date-parts" : [ [ "2003" ] ] }, "page" : "297-302", "title" : "Genetics of gene expression surveyed in maize, mouse and man", "type" : "article-journal", "volume" : "422" }, "uris" : [ "http://www.mendeley.com/documents/?uuid=21c63ecd-0760-4795-8f67-13eb44108839" ] } ], "mendeley" : { "previouslyFormattedCitation" : "&lt;sup&gt;103&lt;/sup&gt;" }, "properties" : { "noteIndex" : 0 }, "schema" : "https://github.com/citation-style-language/schema/raw/master/csl-citation.json" }</w:instrText>
      </w:r>
      <w:r w:rsidR="004822FF">
        <w:fldChar w:fldCharType="separate"/>
      </w:r>
      <w:r w:rsidR="009D14BF" w:rsidRPr="009D14BF">
        <w:rPr>
          <w:noProof/>
          <w:vertAlign w:val="superscript"/>
        </w:rPr>
        <w:t>103</w:t>
      </w:r>
      <w:ins w:id="87" w:author="Gib Hemani" w:date="2014-01-22T17:55:00Z">
        <w:r w:rsidR="004822FF">
          <w:fldChar w:fldCharType="end"/>
        </w:r>
      </w:ins>
      <w:ins w:id="88" w:author="Gib Hemani" w:date="2014-01-22T15:40:00Z">
        <w:r>
          <w:t>.</w:t>
        </w:r>
      </w:ins>
      <w:ins w:id="89" w:author="Gib Hemani" w:date="2014-01-22T16:39:00Z">
        <w:r w:rsidR="001E3446">
          <w:t xml:space="preserve"> Using the Brisbane Systems Genetics Study</w:t>
        </w:r>
      </w:ins>
      <w:ins w:id="90" w:author="Gib Hemani" w:date="2014-01-22T17:58:00Z">
        <w:r w:rsidR="007361F2">
          <w:fldChar w:fldCharType="begin" w:fldLock="1"/>
        </w:r>
      </w:ins>
      <w:r w:rsidR="009D14BF">
        <w:instrText>ADDIN CSL_CITATION { "citationItems" : [ { "id" : "ITEM-1", "itemData" : { "DOI" : "10.1371/journal.pone.0035430", "ISSN" : "1932-6203", "PMID" : "22563384", "abstract" : "There is growing evidence that genetic risk factors for common disease are caused by hereditary changes of gene regulation acting in complex pathways. Clearly understanding the molecular genetic relationships between genetic control of gene expression and its effect on complex diseases is essential. Here we describe the Brisbane Systems Genetics Study (BSGS), a family-based study that will be used to elucidate the genetic factors affecting gene expression and the role of gene regulation in mediating endophenotypes and complex diseases.BSGS comprises of a total of 962 individuals from 314 families, for which we have high-density genotype, gene expression and phenotypic data. Families consist of combinations of both monozygotic and dizygotic twin pairs, their siblings, and, for 72 families, both parents. A significant advantage of the inclusion of parents is improved power to disentangle environmental, additive genetic and non-additive genetic effects of gene expression and measured phenotypes. Furthermore, it allows for the estimation of parent-of-origin effects, something that has not previously been systematically investigated in human genetical genomics studies. Measured phenotypes available within the BSGS include blood phenotypes and biochemical traits measured from components of the tissue sample in which transcription levels are determined, providing an ideal test case for systems genetics approaches.We report results from an expression quantitative trait loci (eQTL) analysis using 862 individuals from BSGS to test for associations between expression levels of 17,926 probes and 528,509 SNP genotypes. At a study wide significance level approximately 15,000 associations were observed between expression levels and SNP genotypes. These associations corresponded to a total of 2,081 expression quantitative trait loci (eQTL) involving 1,503 probes. The majority of identified eQTL (87%) were located within cis-regions.", "author" : [ { "dropping-particle" : "", "family" : "Powell", "given" : "Joseph E", "non-dropping-particle" : "", "parse-names" : false, "suffix" : "" }, { "dropping-particle" : "", "family" : "Henders", "given" : "Anjali K", "non-dropping-particle" : "", "parse-names" : false, "suffix" : "" }, { "dropping-particle" : "", "family" : "McRae", "given" : "Allan F", "non-dropping-particle" : "", "parse-names" : false, "suffix" : "" }, { "dropping-particle" : "", "family" : "Caracella", "given" : "Anthony", "non-dropping-particle" : "", "parse-names" : false, "suffix" : "" }, { "dropping-particle" : "", "family" : "Smith", "given" : "Sara", "non-dropping-particle" : "", "parse-names" : false, "suffix" : "" }, { "dropping-particle" : "", "family" : "Wright", "given" : "Margaret J", "non-dropping-particle" : "", "parse-names" : false, "suffix" : "" }, { "dropping-particle" : "", "family" : "Whitfield", "given" : "John B", "non-dropping-particle" : "", "parse-names" : false, "suffix" : "" }, { "dropping-particle" : "", "family" : "Dermitzakis", "given" : "Emmanouil T", "non-dropping-particle" : "", "parse-names" : false, "suffix" : "" }, { "dropping-particle" : "", "family" : "Martin", "given" : "Nicholas G", "non-dropping-particle" : "", "parse-names" : false, "suffix" : "" }, { "dropping-particle" : "", "family" : "Visscher", "given" : "Peter M", "non-dropping-particle" : "", "parse-names" : false, "suffix" : "" }, { "dropping-particle" : "", "family" : "Montgomery", "given" : "Grant W", "non-dropping-particle" : "", "parse-names" : false, "suffix" : "" } ], "container-title" : "PloS one", "id" : "ITEM-1", "issue" : "4", "issued" : { "date-parts" : [ [ "2012", "1" ] ] }, "page" : "e35430", "title" : "The Brisbane Systems Genetics Study: genetical genomics meets complex trait genetics.", "type" : "article-journal", "volume" : "7" }, "uris" : [ "http://www.mendeley.com/documents/?uuid=cd82930b-01fb-47d9-95d6-979704587304" ] } ], "mendeley" : { "previouslyFormattedCitation" : "&lt;sup&gt;104&lt;/sup&gt;" }, "properties" : { "noteIndex" : 0 }, "schema" : "https://github.com/citation-style-language/schema/raw/master/csl-citation.json" }</w:instrText>
      </w:r>
      <w:r w:rsidR="007361F2">
        <w:fldChar w:fldCharType="separate"/>
      </w:r>
      <w:r w:rsidR="009D14BF" w:rsidRPr="009D14BF">
        <w:rPr>
          <w:noProof/>
          <w:vertAlign w:val="superscript"/>
        </w:rPr>
        <w:t>104</w:t>
      </w:r>
      <w:ins w:id="91" w:author="Gib Hemani" w:date="2014-01-22T17:58:00Z">
        <w:r w:rsidR="007361F2">
          <w:fldChar w:fldCharType="end"/>
        </w:r>
      </w:ins>
      <w:ins w:id="92" w:author="Gib Hemani" w:date="2014-01-22T16:39:00Z">
        <w:r w:rsidR="001E3446">
          <w:t xml:space="preserve"> (BSGS) data of 846 </w:t>
        </w:r>
        <w:r w:rsidR="001E3446">
          <w:lastRenderedPageBreak/>
          <w:t xml:space="preserve">individuals with gene expression levels measured in whole blood, it was demonstrated that multiple instances of epistatic effects could be detected </w:t>
        </w:r>
      </w:ins>
      <w:ins w:id="93" w:author="Gib Hemani" w:date="2014-01-22T16:40:00Z">
        <w:r w:rsidR="001E3446">
          <w:t xml:space="preserve">using </w:t>
        </w:r>
      </w:ins>
      <w:ins w:id="94" w:author="Gib Hemani" w:date="2014-01-22T16:43:00Z">
        <w:r w:rsidR="00A471D8">
          <w:t xml:space="preserve">an </w:t>
        </w:r>
      </w:ins>
      <w:ins w:id="95" w:author="Gib Hemani" w:date="2014-01-22T16:40:00Z">
        <w:r w:rsidR="001E3446">
          <w:t>exhaustive</w:t>
        </w:r>
      </w:ins>
      <w:ins w:id="96" w:author="Gib Hemani" w:date="2014-01-22T16:43:00Z">
        <w:r w:rsidR="00A471D8">
          <w:t xml:space="preserve"> pairwise </w:t>
        </w:r>
      </w:ins>
      <w:ins w:id="97" w:author="Gib Hemani" w:date="2014-01-22T16:40:00Z">
        <w:r w:rsidR="001E3446">
          <w:t xml:space="preserve">search </w:t>
        </w:r>
        <w:r w:rsidR="00A471D8">
          <w:t>method</w:t>
        </w:r>
      </w:ins>
      <w:ins w:id="98" w:author="Gib Hemani" w:date="2014-01-22T16:44:00Z">
        <w:r w:rsidR="00A471D8">
          <w:t>, with significant replication in two independent samples</w:t>
        </w:r>
      </w:ins>
      <w:ins w:id="99" w:author="Gib Hemani" w:date="2014-01-22T17:59:00Z">
        <w:r w:rsidR="007361F2">
          <w:fldChar w:fldCharType="begin" w:fldLock="1"/>
        </w:r>
      </w:ins>
      <w:r w:rsidR="009D14BF">
        <w:instrText>ADDIN CSL_CITATION { "citationItems" : [ { "id" : "ITEM-1", "itemData" : { "author" : [ { "dropping-particle" : "", "family" : "Hemani", "given" : "G", "non-dropping-particle" : "", "parse-names" : false, "suffix" : "" }, { "dropping-particle" : "", "family" : "et al", "given" : "", "non-dropping-particle" : "", "parse-names" : false, "suffix" : "" } ], "container-title" : "Nature", "id" : "ITEM-1", "issued" : { "date-parts" : [ [ "0" ] ] }, "title" : "Detection and replication of epistasis influencing transcription in humans", "type" : "article-journal" }, "uris" : [ "http://www.mendeley.com/documents/?uuid=b4a7aad1-04cd-440a-846a-d5c896ed99a5" ] } ], "mendeley" : { "previouslyFormattedCitation" : "&lt;sup&gt;105&lt;/sup&gt;" }, "properties" : { "noteIndex" : 0 }, "schema" : "https://github.com/citation-style-language/schema/raw/master/csl-citation.json" }</w:instrText>
      </w:r>
      <w:r w:rsidR="007361F2">
        <w:fldChar w:fldCharType="separate"/>
      </w:r>
      <w:r w:rsidR="009D14BF" w:rsidRPr="009D14BF">
        <w:rPr>
          <w:noProof/>
          <w:vertAlign w:val="superscript"/>
        </w:rPr>
        <w:t>105</w:t>
      </w:r>
      <w:ins w:id="100" w:author="Gib Hemani" w:date="2014-01-22T17:59:00Z">
        <w:r w:rsidR="007361F2">
          <w:fldChar w:fldCharType="end"/>
        </w:r>
      </w:ins>
      <w:ins w:id="101" w:author="Gib Hemani" w:date="2014-01-22T16:44:00Z">
        <w:r w:rsidR="00A471D8">
          <w:t xml:space="preserve">. </w:t>
        </w:r>
      </w:ins>
      <w:ins w:id="102" w:author="Gib Hemani" w:date="2014-01-22T16:48:00Z">
        <w:r w:rsidR="00A471D8">
          <w:t xml:space="preserve">An important conclusion from the study was that </w:t>
        </w:r>
      </w:ins>
      <w:ins w:id="103" w:author="Gib Hemani" w:date="2014-01-22T16:49:00Z">
        <w:r w:rsidR="00A471D8">
          <w:t>even after correcting for power discrepancy substantially</w:t>
        </w:r>
      </w:ins>
      <w:ins w:id="104" w:author="Gib Hemani" w:date="2014-01-22T16:48:00Z">
        <w:r w:rsidR="00A471D8">
          <w:t xml:space="preserve"> more genetic variance was attributable to additive effects than to non-additive effects, and this is consistent with the observation that identifying robust epistatic signals in </w:t>
        </w:r>
        <w:proofErr w:type="gramStart"/>
        <w:r w:rsidR="00A471D8">
          <w:t>higher level</w:t>
        </w:r>
        <w:proofErr w:type="gramEnd"/>
        <w:r w:rsidR="00A471D8">
          <w:t xml:space="preserve"> complex traits is difficult.</w:t>
        </w:r>
      </w:ins>
    </w:p>
    <w:p w14:paraId="0EE3E137" w14:textId="77777777" w:rsidR="00CD1DAF" w:rsidRDefault="00CD1DAF" w:rsidP="00113BE5"/>
    <w:p w14:paraId="5743AA69" w14:textId="77777777" w:rsidR="00FB726E" w:rsidRDefault="00FB726E" w:rsidP="00B651FE">
      <w:pPr>
        <w:pStyle w:val="Heading3"/>
      </w:pPr>
      <w:bookmarkStart w:id="105" w:name="_Toc245195962"/>
      <w:r>
        <w:t>Hypothesis-driven studies</w:t>
      </w:r>
      <w:bookmarkEnd w:id="105"/>
    </w:p>
    <w:p w14:paraId="59ED5728" w14:textId="77777777" w:rsidR="00AF3973" w:rsidRDefault="00AF3973" w:rsidP="00AF3973"/>
    <w:p w14:paraId="013591A5" w14:textId="77777777" w:rsidR="00570AEB" w:rsidRDefault="00AF3973" w:rsidP="00AF3973">
      <w:r>
        <w:t xml:space="preserve">An alternative approach to performing exhaustive searches is to overcome the problem of having a very stringent threshold by restricting the search to a few candidate loci. Using this strategy, there are some examples of epistasis with strong statistical support, and many examples with weak statistical support in the literature. </w:t>
      </w:r>
    </w:p>
    <w:p w14:paraId="7F2120EF" w14:textId="77777777" w:rsidR="00570AEB" w:rsidRDefault="00570AEB" w:rsidP="00AF3973"/>
    <w:p w14:paraId="34F9614B" w14:textId="74660D38" w:rsidR="00AF3973" w:rsidRPr="00AF3973" w:rsidRDefault="00AF3973" w:rsidP="00AF3973">
      <w:r>
        <w:t xml:space="preserve">The sheer volume of reports of epistasis is exemplified by an important study by Combarros </w:t>
      </w:r>
      <w:r w:rsidR="00C4057C" w:rsidRPr="00401EC2">
        <w:rPr>
          <w:i/>
        </w:rPr>
        <w:t>et al</w:t>
      </w:r>
      <w:r w:rsidR="003C3192">
        <w:t>.</w:t>
      </w:r>
      <w:r w:rsidR="00C4057C">
        <w:fldChar w:fldCharType="begin" w:fldLock="1"/>
      </w:r>
      <w:r w:rsidR="009D14BF">
        <w:instrText>ADDIN CSL_CITATION { "citationItems" : [ { "id" : "ITEM-1", "itemData" : { "DOI" : "10.1016/j.neurobiolaging.2007.11.027", "abstract" : "The traditional approach in case-control association studies, to evaluate candidate genes individually, either single markers or haplotypes, has had limited success. The multifactorial nature of complex diseases suggests the alternative of examining gene-gene interactions (epistasis) within biological networks. We have used synergy factor analysis to assess over 100 claims of epistasis in sporadic Alzheimer's disease (AD), in networks involving, e.g. cholesterol, [beta]-amyloid, inflammation and oxidative stress. We found 27 gene-gene interactions that were significantly associated with AD. In most of these the main effect of one of the genes was so small that it would probably have been missed by the traditional locus-by-locus approach. There are questions, however, about the quality of replication studies: about sample sizes, about homogeneity, characterization and matching of sample sets, and about the statistical methods commonly used to assess interactions. Meta-analyses could now be conducted of the four interactions that have been sufficiently replicated, all involving APOE4: ACT -17AA; BACE1 exon5 GG; IL6 -174C; BCHE K. Only that between BACE1 exon5 GG and APOE4 has so far been consistently replicated. We conclude that epistasis is a crucial feature of complex diseases, that its study is a promising approach to the genetics of AD and that larger and more rigorous studies are needed to establish interactions.", "author" : [ { "dropping-particle" : "", "family" : "Combarros", "given" : "Onofre", "non-dropping-particle" : "", "parse-names" : false, "suffix" : "" }, { "dropping-particle" : "", "family" : "Cortina-Borja", "given" : "Mario", "non-dropping-particle" : "", "parse-names" : false, "suffix" : "" }, { "dropping-particle" : "", "family" : "Smith", "given" : "A. David", "non-dropping-particle" : "", "parse-names" : false, "suffix" : "" }, { "dropping-particle" : "", "family" : "Lehmann", "given" : "Donald J.", "non-dropping-particle" : "", "parse-names" : false, "suffix" : "" } ], "container-title" : "Neurobiology of Aging", "id" : "ITEM-1", "issued" : { "date-parts" : [ [ "0" ] ] }, "title" : "Epistasis in sporadic Alzheimer's disease", "type" : "article-journal", "volume" : "In Press, " }, "uris" : [ "http://www.mendeley.com/documents/?uuid=9a2133d1-1b3b-4dc3-a64d-1f48fe2e65ab" ] } ], "mendeley" : { "previouslyFormattedCitation" : "&lt;sup&gt;106&lt;/sup&gt;" }, "properties" : { "noteIndex" : 0 }, "schema" : "https://github.com/citation-style-language/schema/raw/master/csl-citation.json" }</w:instrText>
      </w:r>
      <w:r w:rsidR="00C4057C">
        <w:fldChar w:fldCharType="separate"/>
      </w:r>
      <w:proofErr w:type="gramStart"/>
      <w:r w:rsidR="009D14BF" w:rsidRPr="009D14BF">
        <w:rPr>
          <w:noProof/>
          <w:vertAlign w:val="superscript"/>
        </w:rPr>
        <w:t>106</w:t>
      </w:r>
      <w:r w:rsidR="00C4057C">
        <w:fldChar w:fldCharType="end"/>
      </w:r>
      <w:r>
        <w:t>, where they collated data from over 100 publications that reported epistasis</w:t>
      </w:r>
      <w:r w:rsidR="003D4C3E">
        <w:t xml:space="preserve"> of some form</w:t>
      </w:r>
      <w:r>
        <w:t xml:space="preserve"> influencing Alzheimer’s disease (and related traits such as age of onset).</w:t>
      </w:r>
      <w:proofErr w:type="gramEnd"/>
      <w:r>
        <w:t xml:space="preserve"> </w:t>
      </w:r>
      <w:r w:rsidR="003D4C3E">
        <w:t>These reports comprised multiple experimental designs, sample sizes, and statistical methods, but t</w:t>
      </w:r>
      <w:r>
        <w:t xml:space="preserve">hey demonstrate that, using a standardized statistical test, 27 had interaction terms at the nominal significance level of </w:t>
      </w:r>
      <w:r>
        <w:rPr>
          <w:i/>
        </w:rPr>
        <w:t>p &lt; 0.05</w:t>
      </w:r>
      <w:r>
        <w:t xml:space="preserve"> (mostly involving </w:t>
      </w:r>
      <w:r w:rsidR="00C4057C" w:rsidRPr="00401EC2">
        <w:rPr>
          <w:i/>
        </w:rPr>
        <w:t>APOE4</w:t>
      </w:r>
      <w:r>
        <w:t>). Though</w:t>
      </w:r>
      <w:r w:rsidR="00B51D06">
        <w:t>, ostensibly,</w:t>
      </w:r>
      <w:r>
        <w:t xml:space="preserve"> this is more than </w:t>
      </w:r>
      <w:r w:rsidR="00B51D06">
        <w:t xml:space="preserve">what </w:t>
      </w:r>
      <w:r>
        <w:t xml:space="preserve">is expected by chance, </w:t>
      </w:r>
      <w:r w:rsidR="00B51D06">
        <w:t xml:space="preserve">Combarros </w:t>
      </w:r>
      <w:r w:rsidR="00C4057C" w:rsidRPr="00401EC2">
        <w:rPr>
          <w:i/>
        </w:rPr>
        <w:t>et al</w:t>
      </w:r>
      <w:r w:rsidR="003C3192">
        <w:t>.</w:t>
      </w:r>
      <w:r w:rsidR="00B51D06">
        <w:t xml:space="preserve"> pointed out that there</w:t>
      </w:r>
      <w:r>
        <w:t xml:space="preserve"> are many limitations</w:t>
      </w:r>
      <w:r w:rsidR="00B51D06">
        <w:t xml:space="preserve"> to how these studies were conducted, notably,</w:t>
      </w:r>
      <w:r>
        <w:t xml:space="preserve"> most of the studies did not adjust for relevant covariates, nor did they s</w:t>
      </w:r>
      <w:r w:rsidR="00B51D06">
        <w:t xml:space="preserve">how evidence of replication. </w:t>
      </w:r>
    </w:p>
    <w:p w14:paraId="5E1651FC" w14:textId="77777777" w:rsidR="00AF3973" w:rsidRDefault="00AF3973" w:rsidP="00AF3973"/>
    <w:p w14:paraId="1954254A" w14:textId="0025FD83" w:rsidR="00B51D06" w:rsidRDefault="00B51D06" w:rsidP="00AF3973">
      <w:r>
        <w:t>The Epistasis Project was created for this reason, to provide a regularised framework for replication of claims of epistasis in a large, well-controlled study. To date, a few reports of epistasis from candidate gene studies have been discovered</w:t>
      </w:r>
      <w:r w:rsidR="00C4057C">
        <w:fldChar w:fldCharType="begin" w:fldLock="1"/>
      </w:r>
      <w:r w:rsidR="009D14BF">
        <w:instrText>ADDIN CSL_CITATION { "citationItems" : [ { "id" : "ITEM-1", "itemData" : { "DOI" : "10.1007/s00702-011-0732-4 [doi]", "ISBN" : "1435-1463 (Electronic)\n0300-9564 (Linking)", "PMID" : "22065208", "abstract" : "Altered glucose metabolism has been described in Alzheimer's disease (AD). We re-investigated the interaction of the insulin (INS) and the peroxisome proliferator-activated receptor alpha (PPARA) genes in AD risk in the Epistasis Project, including 1,757 AD cases and 6,294 controls. Allele frequencies of both SNPs (PPARA L162V, INS intron 0 A/T) differed between Northern Europeans and Northern Spanish. The PPARA 162LL genotype increased AD risk in Northern Europeans (p = 0.04), but not in Northern Spanish (p = 0.2). There was no association of the INS intron 0 TT genotype with AD. We observed an interaction on AD risk between PPARA 162LL and INS intron 0 TT genotypes in Northern Europeans (Synergy factor 2.5, p = 0.016), but not in Northern Spanish. We suggest that dysregulation of glucose metabolism contributes to the development of AD and might be due in part to genetic variations in INS and PPARA and their interaction especially in Northern Europeans.", "author" : [ { "dropping-particle" : "", "family" : "Kolsch", "given" : "H", "non-dropping-particle" : "", "parse-names" : false, "suffix" : "" }, { "dropping-particle" : "", "family" : "Lehmann", "given" : "D J", "non-dropping-particle" : "", "parse-names" : false, "suffix" : "" }, { "dropping-particle" : "", "family" : "Ibrahim-Verbaas", "given" : "C A", "non-dropping-particle" : "", "parse-names" : false, "suffix" : "" }, { "dropping-particle" : "", "family" : "Combarros", "given" : "O", "non-dropping-particle" : "", "parse-names" : false, "suffix" : "" }, { "dropping-particle" : "", "family" : "Duijn", "given" : "C M", "non-dropping-particle" : "van", "parse-names" : false, "suffix" : "" }, { "dropping-particle" : "", "family" : "Hammond", "given" : "N", "non-dropping-particle" : "", "parse-names" : false, "suffix" : "" }, { "dropping-particle" : "", "family" : "Belbin", "given" : "O", "non-dropping-particle" : "", "parse-names" : false, "suffix" : "" }, { "dropping-particle" : "", "family" : "Cortina-Borja", "given" : "M", "non-dropping-particle" : "", "parse-names" : false, "suffix" : "" }, { "dropping-particle" : "", "family" : "Lehmann", "given" : "M G", "non-dropping-particle" : "", "parse-names" : false, "suffix" : "" }, { "dropping-particle" : "", "family" : "Aulchenko", "given" : "Y S", "non-dropping-particle" : "", "parse-names" : false, "suffix" : "" }, { "dropping-particle" : "", "family" : "Schuur", "given" : "M", "non-dropping-particle" : "", "parse-names" : false, "suffix" : "" }, { "dropping-particle" : "", "family" : "Breteler", "given" : "M", "non-dropping-particle" : "", "parse-names" : false, "suffix" : "" }, { "dropping-particle" : "", "family" : "Wilcock", "given" : "G K", "non-dropping-particle" : "", "parse-names" : false, "suffix" : "" }, { "dropping-particle" : "", "family" : "Brown", "given" : "K", "non-dropping-particle" : "",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"Mateo", "given" : "I", "non-dropping-particle" : "", "parse-names" : false, "suffix" : "" }, { "dropping-particle" : "", "family" : "Maier", "given" : "W", "non-dropping-particle" : "", "parse-names" : false, "suffix" : "" }, { "dropping-particle" : "", "family" : "Morgan", "given" : "K", "non-dropping-particle" : "", "parse-names" : false, "suffix" : "" }, { "dropping-particle" : "", "family" : "Warden", "given" : "D R", "non-dropping-particle" : "", "parse-names" : false, "suffix" : "" }, { "dropping-particle" : "", "family" : "Smith", "given" : "A D", "non-dropping-particle" : "", "parse-names" : false, "suffix" : "" }, { "dropping-particle" : "", "family" : "Heun", "given" : "R", "non-dropping-particle" : "", "parse-names" : false, "suffix" : "" } ], "container-title" : "J Neural Transm", "edition" : "2011/11/09", "id" : "ITEM-1", "issue" : "4", "issued" : { "date-parts" : [ [ "2012" ] ] }, "note" : "Kolsch, Heike\nLehmann, Donald J\nIbrahim-Verbaas, Carla A\nCombarros, Onofre\nvan Duijn, Cornelia M\nHammond, Naomi\nBelbin, Olivia\nCortina-Borja, Mario\nLehmann, Michael G\nAulchenko, Yurii S\nSchuur, Maaike\nBreteler, Monique\nWilcock, Gordon K\nBrown, Kristelle\nKehoe, Patrick G\nBarber, Rachel\nCoto, Eliecer\nAlvarez, Victoria\nDeloukas, Panos\nMateo, Ignacio\nMaier, Wolfgang\nMorgan, Kevin\nWarden, Donald R\nSmith, A David\nHeun, Reinhard\nResearch Support, Non-U.S. Gov't\nAustria\nJournal of neural transmission (Vienna, Austria : 1996)\nJ Neural Transm. 2012 Apr;119(4):473-9. doi: 10.1007/s00702-011-0732-4. Epub 2011 Nov 8.", "page" : "473-479", "title" : "Interaction of insulin and PPAR-alpha genes in Alzheimer's disease: the Epistasis Project", "type" : "article-journal", "volume" : "119" }, "uris" : [ "http://www.mendeley.com/documents/?uuid=d48a93e5-1ad1-4073-95cb-e7820dc1764e" ] }, { "id" : "ITEM-2", "itemData" : { "DOI" : "S0197-4580(12)00432-0 [pii]\n10.1016/j.neurobiolaging.2012.08.010 [doi]", "ISBN" : "1558-1497 (Electronic)\n0197-4580 (Linking)", "PMID" : "23036584", "abstract" : "Despite recent discoveries in the genetics of sporadic Alzheimer's disease, there remains substantial \"hidden heritability.\" It is thought that some of this missing heritability may be because of gene-gene, i.e., epistatic, interactions. We examined potential epistasis between 110 candidate polymorphisms in 1757 cases of Alzheimer's disease and 6294 control subjects of the Epistasis Project, divided between a discovery and a replication dataset. We found an epistatic interaction, between rs7483 in GSTM3 and rs1111875 in the HHEX/IDE/KIF11 gene cluster, with a closely similar, significant result in both datasets. The synergy factor (SF) in the combined dataset was 1.79, 95% confidence interval [CI], 1.35-2.36; p = 0.00004. Consistent interaction was also found in 7 out of the 8 additional subsets that we examined post hoc: i.e., it was shown in both North Europe and North Spain, in both men and women, in both those with and without the epsilon4 allele of apolipoprotein E, and in people older than 75 years (SF, 2.27; 95% CI, 1.60-3.20; p &lt; 0.00001), but not in those younger than 75 years (SF, 1.06; 95% CI, 0.59-1.91; p = 0.84). The association with Alzheimer's disease was purely epistatic with neither polymorphism showing an independent effect: odds ratio, 1.0; p &gt;/= 0.7. Indeed, each factor was associated with protection in the absence of the other factor, but with risk in its presence. In conclusion, this epistatic interaction showed a high degree of consistency when stratifying by sex, the epsilon4 allele of apolipoprotein E genotype, and geographic region.", "author" : [ { "dropping-particle" : "", "family" : "Bullock", "given" : "J M", "non-dropping-particle" : "", "parse-names" : false, "suffix" : "" }, { "dropping-particle" : "", "family" : "Medway", "given" : "C", "non-dropping-particle" : "", "parse-names" : false, "suffix" : "" }, { "dropping-particle" : "", "family" : "Cortina-Borja", "given" : "M", "non-dropping-particle" : "", "parse-names" : false, "suffix" : "" }, { "dropping-particle" : "", "family" : "Turton", "given" : "J C", "non-dropping-particle" : "", "parse-names" : false, "suffix" : "" }, { "dropping-particle" : "", "family" : "Prince", "given" : "J A", "non-dropping-particle" : "", "parse-names" : false, "suffix" : "" }, { "dropping-particle" : "", "family" : "Ibrahim-Verbaas", "given" : "C A", "non-dropping-particle" : "", "parse-names" : false, "suffix" : "" }, { "dropping-particle" : "", "family" : "Schuur", "given" : "M", "non-dropping-particle" : "", "parse-names" : false, "suffix" : "" }, { "dropping-particle" : "", "family" : "Breteler", "given" : "M M", "non-dropping-particle" : "", "parse-names" : false, "suffix" : "" }, { "dropping-particle" : "", "family" : "Duijn", "given" : "C M", "non-dropping-particle" : "van",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"Hammond", "given" : "N", "non-dropping-particle" : "", "parse-names" : false, "suffix" : "" }, { "dropping-particle" : "", "family" : "Combarros", "given" : "O", "non-dropping-particle" : "", "parse-names" : false, "suffix" : "" }, { "dropping-particle" : "", "family" : "Mateo", "given" : "I", "non-dropping-particle" : "", "parse-names" : false, "suffix" : "" }, { "dropping-particle" : "", "family" : "Warden", "given" : "D R", "non-dropping-particle" : "", "parse-names" : false, "suffix" : "" }, { "dropping-particle" : "", "family" : "Lehmann", "given" : "M G", "non-dropping-particle" : "", "parse-names" : false, "suffix" : "" }, { "dropping-particle" : "", "family" : "Belbin", "given" : "O", "non-dropping-particle" : "", "parse-names" : false, "suffix" : "" }, { "dropping-particle" : "", "family" : "Brown", "given" : "K", "non-dropping-particle" : "", "parse-names" : false, "suffix" : "" }, { "dropping-particle" : "", "family" : "Wilcock", "given" : "G K", "non-dropping-particle" : "", "parse-names" : false, "suffix" : "" }, { "dropping-particle" : "", "family" : "Heun", "given" : "R", "non-dropping-particle" : "", "parse-names" : false, "suffix" : "" }, { "dropping-particle" : "", "family" : "Kolsch", "given" : "H", "non-dropping-particle" : "", "parse-names" : false, "suffix" : "" }, { "dropping-particle" : "", "family" : "Smith", "given" : "A D", "non-dropping-particle" : "", "parse-names" : false, "suffix" : "" }, { "dropping-particle" : "", "family" : "Lehmann", "given" : "D J", "non-dropping-particle" : "", "parse-names" : false, "suffix" : "" }, { "dropping-particle" : "", "family" : "Morgan", "given" : "K", "non-dropping-particle" : "", "parse-names" : false, "suffix" : "" } ], "container-title" : "Neurobiol Aging", "edition" : "2012/10/06", "id" : "ITEM-2", "issue" : "4", "issued" : { "date-parts" : [ [ "2013" ] ] }, "note" : "Bullock, James M\nMedway, Christopher\nCortina-Borja, Mario\nTurton, James C\nPrince, Jonathan A\nIbrahim-Verbaas, Carla A\nSchuur, Maaike\nBreteler, Monique M\nvan Duijn, Cornelia M\nKehoe, Patrick G\nBarber, Rachel\nCoto, Eliecer\nAlvarez, Victoria\nDeloukas, Panos\nHammond, Naomi\nCombarros, Onofre\nMateo, Ignacio\nWarden, Donald R\nLehmann, Michael G\nBelbin, Olivia\nBrown, Kristelle\nWilcock, Gordon K\nHeun, Reinhard\nKolsch, Heike\nSmith, A David\nLehmann, Donald J\nMorgan, Kevin\nG0400546/Medical Research Council/United Kingdom\nDepartment of Health/United Kingdom\nResearch Support, Non-U.S. Gov't\nUnited States\nNeurobiology of aging\nNeurobiol Aging. 2013 Apr;34(4):1309.e1-7. doi: 10.1016/j.neurobiolaging.2012.08.010. Epub 2012 Oct 1.", "page" : "1309 e1-7", "title" : "Discovery by the Epistasis Project of an epistatic interaction between the GSTM3 gene and the HHEX/IDE/KIF11 locus in the risk of Alzheimer's disease", "type" : "article-journal", "volume" : "34" }, "uris" : [ "http://www.mendeley.com/documents/?uuid=0e107a5e-758e-4f57-8cfd-618b6f2d5433" ] }, { "id" : "ITEM-3", "itemData" : { "DOI" : "1471-2350-11-162 [pii]\n10.1186/1471-2350-11-162 [doi]", "ISBN" : "1471-2350 (Electronic)\n1471-2350 (Linking)", "PMID" : "21070631", "abstract" : "BACKGROUND: The loss of noradrenergic neurones of the locus coeruleus is a major feature of Alzheimer's disease (AD). Dopamine beta-hydroxylase (DBH) catalyses the conversion of dopamine to noradrenaline. Interactions have been reported between the low-activity -1021T allele (rs1611115) of DBH and polymorphisms of the pro-inflammatory cytokine genes, IL1A and IL6, contributing to the risk of AD. We therefore examined the associations with AD of the DBH -1021T allele and of the above interactions in the Epistasis Project, with 1757 cases of AD and 6294 elderly controls. METHODS: We genotyped eight single nucleotide polymorphisms (SNPs) in the three genes, DBH, IL1A and IL6. We used logistic regression models and synergy factor analysis to examine potential interactions and associations with AD. RESULTS: We found that the presence of the -1021T allele was associated with AD: odds ratio = 1.2 (95% confidence interval: 1.06-1.4, p = 0.005). This association was nearly restricted to men &lt; 75 years old: odds ratio = 2.2 (1.4-3.3, 0.0004). We also found an interaction between the presence of DBH -1021T and the -889TT genotype (rs1800587) of IL1A: synergy factor = 1.9 (1.2-3.1, 0.005). All these results were consistent between North Europe and North Spain. CONCLUSIONS: Extensive, previous evidence (reviewed here) indicates an important role for noradrenaline in the control of inflammation in the brain. Thus, the -1021T allele with presumed low activity may be associated with misregulation of inflammation, which could contribute to the onset of AD. We suggest that such misregulation is the predominant mechanism of the association we report here.", "author" : [ { "dropping-particle" : "", "family" : "Combarros", "given" : "O", "non-dropping-particle" : "", "parse-names" : false, "suffix" : "" }, { "dropping-particle" : "", "family" : "Warden", "given" : "D R", "non-dropping-particle" : "", "parse-names" : false, "suffix" : "" }, { "dropping-particle" : "", "family" : "Hammond", "given" : "N", "non-dropping-particle" : "", "parse-names" : false, "suffix" : "" }, { "dropping-particle" : "", "family" : "Cortina-Borja", "given" : "M", "non-dropping-particle" : "", "parse-names" : false, "suffix" : "" }, { "dropping-particle" : "", "family" : "Belbin", "given" : "O", "non-dropping-particle" : "", "parse-names" : false, "suffix" : "" }, { "dropping-particle" : "", "family" : "Lehmann", "given" : "M G", "non-dropping-particle" : "", "parse-names" : false, "suffix" : "" }, { "dropping-particle" : "", "family" : "Wilcock", "given" : "G K", "non-dropping-particle" : "", "parse-names" : false, "suffix" : "" }, { "dropping-particle" : "", "family" : "Brown", "given" : "K", "non-dropping-particle" : "",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"Gwilliam", "given" : "R", "non-dropping-particle" : "", "parse-names" : false, "suffix" : "" }, { "dropping-particle" : "", "family" : "Heun", "given" : "R", "non-dropping-particle" : "", "parse-names" : false, "suffix" : "" }, { "dropping-particle" : "", "family" : "Kolsch", "given" : "H", "non-dropping-particle" : "", "parse-names" : false, "suffix" : "" }, { "dropping-particle" : "", "family" : "Mateo", "given" : "I", "non-dropping-particle" : "", "parse-names" : false, "suffix" : "" }, { "dropping-particle" : "", "family" : "Oulhaj", "given" : "A", "non-dropping-particle" : "", "parse-names" : false, "suffix" : "" }, { "dropping-particle" : "", "family" : "Arias-Vasquez", "given" : "A", "non-dropping-particle" : "", "parse-names" : false, "suffix" : "" }, { "dropping-particle" : "", "family" : "Schuur", "given" : "M", "non-dropping-particle" : "", "parse-names" : false, "suffix" : "" }, { "dropping-particle" : "", "family" : "Aulchenko", "given" : "Y S", "non-dropping-particle" : "", "parse-names" : false, "suffix" : "" }, { "dropping-particle" : "", "family" : "Ikram", "given" : "M A", "non-dropping-particle" : "", "parse-names" : false, "suffix" : "" }, { "dropping-particle" : "", "family" : "Breteler", "given" : "M M", "non-dropping-particle" : "", "parse-names" : false, "suffix" : "" }, { "dropping-particle" : "", "family" : "Duijn", "given" : "C M", "non-dropping-particle" : "van", "parse-names" : false, "suffix" : "" }, { "dropping-particle" : "", "family" : "Morgan", "given" : "K", "non-dropping-particle" : "", "parse-names" : false, "suffix" : "" }, { "dropping-particle" : "", "family" : "Smith", "given" : "A D", "non-dropping-particle" : "", "parse-names" : false, "suffix" : "" }, { "dropping-particle" : "", "family" : "Lehmann", "given" : "D J", "non-dropping-particle" : "", "parse-names" : false, "suffix" : "" } ], "container-title" : "BMC Med Genet", "edition" : "2010/11/13", "id" : "ITEM-3", "issued" : { "date-parts" : [ [ "2010" ] ] }, "note" : "Combarros, Onofre\nWarden, Donald R\nHammond, Naomi\nCortina-Borja, Mario\nBelbin, Olivia\nLehmann, Michael G\nWilcock, Gordon K\nBrown, Kristelle\nKehoe, Patrick G\nBarber, Rachel\nCoto, Eliecer\nAlvarez, Victoria\nDeloukas, Panos\nGwilliam, Rhian\nHeun, Reinhard\nKolsch, Heike\nMateo, Ignacio\nOulhaj, Abderrahim\nArias-Vasquez, Alejandro\nSchuur, Maaike\nAulchenko, Yurii S\nIkram, M Arfan\nBreteler, Monique M\nvan Duijn, Cornelia M\nMorgan, Kevin\nSmith, A David\nLehmann, Donald J\nG0400546/Medical Research Council/United Kingdom\nResearch Support, Non-U.S. Gov't\nEngland\nBMC medical genetics\nBMC Med Genet. 2010 Nov 11;11:162. doi: 10.1186/1471-2350-11-162.", "page" : "162", "title" : "The dopamine beta-hydroxylase -1021C/T polymorphism is associated with the risk of Alzheimer's disease in the Epistasis Project", "type" : "article-journal", "volume" : "11" }, "uris" : [ "http://www.mendeley.com/documents/?uuid=0906e37a-9925-42dc-867e-df87f35e6eb3" ] } ], "mendeley" : { "previouslyFormattedCitation" : "&lt;sup&gt;107\u2013109&lt;/sup&gt;" }, "properties" : { "noteIndex" : 0 }, "schema" : "https://github.com/citation-style-language/schema/raw/master/csl-citation.json" }</w:instrText>
      </w:r>
      <w:r w:rsidR="00C4057C">
        <w:fldChar w:fldCharType="separate"/>
      </w:r>
      <w:r w:rsidR="009D14BF" w:rsidRPr="009D14BF">
        <w:rPr>
          <w:noProof/>
          <w:vertAlign w:val="superscript"/>
        </w:rPr>
        <w:t>107–109</w:t>
      </w:r>
      <w:r w:rsidR="00C4057C">
        <w:fldChar w:fldCharType="end"/>
      </w:r>
      <w:r>
        <w:t xml:space="preserve"> or shown to replicate</w:t>
      </w:r>
      <w:r w:rsidR="00C4057C">
        <w:fldChar w:fldCharType="begin" w:fldLock="1"/>
      </w:r>
      <w:r w:rsidR="009D14BF">
        <w:instrText>ADDIN CSL_CITATION { "citationItems" : [ { "id" : "ITEM-1", "itemData" : { "DOI" : "10.1186/1742-2094-6-22", "ISSN" : "1742-2094", "PMID" : "19698145", "abstract" : "BACKGROUND: Chronic inflammation is a characteristic of Alzheimer's disease (AD). An interaction associated with the risk of AD has been reported between polymorphisms in the regulatory regions of the genes for the pro-inflammatory cytokine, interleukin-6 (IL-6, gene: IL6), and the anti-inflammatory cytokine, interleukin-10 (IL-10, gene: IL10).\n\nMETHODS: We examined this interaction in the Epistasis Project, a collaboration of 7 AD research groups, contributing DNA samples from 1,757 cases of AD and 6,295 controls.\n\nRESULTS: We replicated the interaction. For IL6 rs2069837 AA x IL10 rs1800871 CC, the synergy factor (SF) was 1.63 (95% confidence interval: 1.10-2.41, p = 0.01), controlling for centre, age, gender and apolipoprotein E epsilon4 (APOEepsilon4) genotype. Our results are consistent between North Europe (SF = 1.7, p = 0.03) and North Spain (SF = 2.0, p = 0.09). Further replication may require a meta-analysis. However, association due to linkage disequilibrium with other polymorphisms in the regulatory regions of these genes cannot be excluded.\n\nCONCLUSION: We suggest that dysregulation of both IL-6 and IL-10 in some elderly people, due in part to genetic variations in the two genes, contributes to the development of AD. Thus, inflammation facilitates the onset of sporadic AD.", "author" : [ { "dropping-particle" : "", "family" : "Combarros", "given" : "Onofre", "non-dropping-particle" : "", "parse-names" : false, "suffix" : "" }, { "dropping-particle" : "", "family" : "Duijn", "given" : "Cornelia M", "non-dropping-particle" : "van", "parse-names" : false, "suffix" : "" }, { "dropping-particle" : "", "family" : "Hammond", "given" : "Naomi", "non-dropping-particle" : "", "parse-names" : false, "suffix" : "" }, { "dropping-particle" : "", "family" : "Belbin", "given" : "Olivia", "non-dropping-particle" : "", "parse-names" : false, "suffix" : "" }, { "dropping-particle" : "", "family" : "Arias-V\u00e1squez", "given" : "Alejandro", "non-dropping-particle" : "", "parse-names" : false, "suffix" : "" }, { "dropping-particle" : "", "family" : "Cortina-Borja", "given" : "Mario", "non-dropping-particle" : "", "parse-names" : false, "suffix" : "" }, { "dropping-particle" : "", "family" : "Lehmann", "given" : "Michael G", "non-dropping-particle" : "", "parse-names" : false, "suffix" : "" }, { "dropping-particle" : "", "family" : "Aulchenko", "given" : "Yurii S", "non-dropping-particle" : "", "parse-names" : false, "suffix" : "" }, { "dropping-particle" : "", "family" : "Schuur", "given" : "Maaike", "non-dropping-particle" : "", "parse-names" : false, "suffix" : "" }, { "dropping-particle" : "", "family" : "K\u00f6lsch", "given" : "Heike", "non-dropping-particle" : "", "parse-names" : false, "suffix" : "" }, { "dropping-particle" : "", "family" : "Heun", "given" : "Reinhard", "non-dropping-particle" : "", "parse-names" : false, "suffix" : "" }, { "dropping-particle" : "", "family" : "Wilcock", "given" : "Gordon K", "non-dropping-particle" : "", "parse-names" : false, "suffix" : "" }, { "dropping-particle" : "", "family" : "Brown", "given" : "Kristelle", "non-dropping-particle" : "", "parse-names" : false, "suffix" : "" }, { "dropping-particle" : "", "family" : "Kehoe", "given" : "Patrick G", "non-dropping-particle" : "", "parse-names" : false, "suffix" : "" }, { "dropping-particle" : "", "family" : "Harrison", "given" : "Rachel", "non-dropping-particle" : "", "parse-names" : false, "suffix" : "" }, { "dropping-particle" : "", "family" : "Coto", "given" : "Eliecer", "non-dropping-particle" : "", "parse-names" : false, "suffix" : "" }, { "dropping-particle" : "", "family" : "Alvarez", "given" : "Victoria", "non-dropping-particle" : "", "parse-names" : false, "suffix" : "" }, { "dropping-particle" : "", "family" : "Deloukas", "given" : "Panos", "non-dropping-particle" : "", "parse-names" : false, "suffix" : "" }, { "dropping-particle" : "", "family" : "Mateo", "given" : "Ignacio", "non-dropping-particle" : "", "parse-names" : false, "suffix" : "" }, { "dropping-particle" : "", "family" : "Gwilliam", "given" : "Rhian", "non-dropping-particle" : "", "parse-names" : false, "suffix" : "" }, { "dropping-particle" : "", "family" : "Morgan", "given" : "Kevin", "non-dropping-particle" : "", "parse-names" : false, "suffix" : "" }, { "dropping-particle" : "", "family" : "Warden", "given" : "Donald R", "non-dropping-particle" : "", "parse-names" : false, "suffix" : "" }, { "dropping-particle" : "", "family" : "Smith", "given" : "a David", "non-dropping-particle" : "", "parse-names" : false, "suffix" : "" }, { "dropping-particle" : "", "family" : "Lehmann", "given" : "Donald J", "non-dropping-particle" : "", "parse-names" : false, "suffix" : "" } ], "container-title" : "Journal of neuroinflammation", "id" : "ITEM-1", "issued" : { "date-parts" : [ [ "2009", "1" ] ] }, "page" : "22", "title" : "Replication by the Epistasis Project of the interaction between the genes for IL-6 and IL-10 in the risk of Alzheimer's disease.", "type" : "article-journal", "volume" : "6" }, "uris" : [ "http://www.mendeley.com/documents/?uuid=e1eba830-9e9e-4282-a147-301b8b912fe0" ] } ], "mendeley" : { "previouslyFormattedCitation" : "&lt;sup&gt;110&lt;/sup&gt;" }, "properties" : { "noteIndex" : 0 }, "schema" : "https://github.com/citation-style-language/schema/raw/master/csl-citation.json" }</w:instrText>
      </w:r>
      <w:r w:rsidR="00C4057C">
        <w:fldChar w:fldCharType="separate"/>
      </w:r>
      <w:r w:rsidR="009D14BF" w:rsidRPr="009D14BF">
        <w:rPr>
          <w:noProof/>
          <w:vertAlign w:val="superscript"/>
        </w:rPr>
        <w:t>110</w:t>
      </w:r>
      <w:r w:rsidR="00C4057C">
        <w:fldChar w:fldCharType="end"/>
      </w:r>
      <w:r>
        <w:t xml:space="preserve"> in the Epistasis Project cohort, but perhaps the main conclusion from this work is that one must be cautious in reporting or interpreting epistasis because it appears that </w:t>
      </w:r>
      <w:r w:rsidR="00401EC2">
        <w:t xml:space="preserve">in the absence of solid replication we cannot refute the argument that </w:t>
      </w:r>
      <w:r>
        <w:t xml:space="preserve">the </w:t>
      </w:r>
      <w:r w:rsidR="00D84B37">
        <w:t xml:space="preserve">results are consistent with the </w:t>
      </w:r>
      <w:r>
        <w:t xml:space="preserve">majority </w:t>
      </w:r>
      <w:r w:rsidR="00D84B37">
        <w:t xml:space="preserve">being </w:t>
      </w:r>
      <w:r>
        <w:t>false positives.</w:t>
      </w:r>
    </w:p>
    <w:p w14:paraId="4C273B35" w14:textId="77777777" w:rsidR="00AF3973" w:rsidRDefault="00AF3973" w:rsidP="00AF3973"/>
    <w:p w14:paraId="18174A5B" w14:textId="31DC0D13" w:rsidR="009F7282" w:rsidRDefault="003D4C3E" w:rsidP="00113BE5">
      <w:r>
        <w:t>Beyond</w:t>
      </w:r>
      <w:r w:rsidR="00B51D06">
        <w:t xml:space="preserve"> the Epistasis Project other statistically robust examples of </w:t>
      </w:r>
      <w:r w:rsidR="00235BDE">
        <w:t>epistasis have</w:t>
      </w:r>
      <w:r w:rsidR="00E548EE">
        <w:t xml:space="preserve"> also</w:t>
      </w:r>
      <w:r w:rsidR="00235BDE">
        <w:t xml:space="preserve"> been shown. </w:t>
      </w:r>
      <w:r w:rsidR="00AF3973">
        <w:t xml:space="preserve">For example, Rhinn </w:t>
      </w:r>
      <w:r w:rsidR="00C4057C" w:rsidRPr="00401EC2">
        <w:rPr>
          <w:i/>
        </w:rPr>
        <w:t>et al</w:t>
      </w:r>
      <w:r w:rsidR="001548F0">
        <w:rPr>
          <w:i/>
        </w:rPr>
        <w:t>.</w:t>
      </w:r>
      <w:r w:rsidR="00C4057C">
        <w:fldChar w:fldCharType="begin" w:fldLock="1"/>
      </w:r>
      <w:r w:rsidR="009D14BF">
        <w:instrText>ADDIN CSL_CITATION { "citationItems" : [ { "id" : "ITEM-1", "itemData" : { "DOI" : "10.1038/nature12415", "ISSN" : "1476-4687", "PMID" : "23883936", "abstract" : "Late-onset Alzheimer's disease (LOAD) risk is strongly influenced by genetic factors such as the presence of the apolipoprotein E \u03b54 allele (referred to here as APOE4), as well as non-genetic determinants including ageing. To pursue mechanisms by which these affect human brain physiology and modify LOAD risk, we initially analysed whole-transcriptome cerebral cortex gene expression data in unaffected APOE4 carriers and LOAD patients. APOE4 carrier status was associated with a consistent transcriptomic shift that broadly resembled the LOAD profile. Differential co-expression correlation network analysis of the APOE4 and LOAD transcriptomic changes identified a set of candidate core regulatory mediators. Several of these--including APBA2, FYN, RNF219 and SV2A--encode known or novel modulators of LOAD associated amyloid beta A4 precursor protein (APP) endocytosis and metabolism. Furthermore, a genetic variant within RNF219 was found to affect amyloid deposition in human brain and LOAD age-of-onset. These data implicate an APOE4 associated molecular pathway that promotes LOAD.", "author" : [ { "dropping-particle" : "", "family" : "Rhinn", "given" : "Herve", "non-dropping-particle" : "", "parse-names" : false, "suffix" : "" }, { "dropping-particle" : "", "family" : "Fujita", "given" : "Ryousuke", "non-dropping-particle" : "", "parse-names" : false, "suffix" : "" }, { "dropping-particle" : "", "family" : "Qiang", "given" : "Liang", "non-dropping-particle" : "", "parse-names" : false, "suffix" : "" }, { "dropping-particle" : "", "family" : "Cheng", "given" : "Rong", "non-dropping-particle" : "", "parse-names" : false, "suffix" : "" }, { "dropping-particle" : "", "family" : "Lee", "given" : "Joseph H", "non-dropping-particle" : "", "parse-names" : false, "suffix" : "" }, { "dropping-particle" : "", "family" : "Abeliovich", "given" : "Asa", "non-dropping-particle" : "", "parse-names" : false, "suffix" : "" } ], "container-title" : "Nature", "id" : "ITEM-1", "issue" : "7460", "issued" : { "date-parts" : [ [ "2013", "8", "1" ] ] }, "page" : "45-50", "publisher" : "Nature Publishing Group", "title" : "Integrative genomics identifies APOE \u03b54 effectors in Alzheimer's disease.", "type" : "article-journal", "volume" : "500" }, "uris" : [ "http://www.mendeley.com/documents/?uuid=5c0ce5a0-94c6-47ce-8292-ac936c965f72" ] } ], "mendeley" : { "previouslyFormattedCitation" : "&lt;sup&gt;111&lt;/sup&gt;" }, "properties" : { "noteIndex" : 0 }, "schema" : "https://github.com/citation-style-language/schema/raw/master/csl-citation.json" }</w:instrText>
      </w:r>
      <w:r w:rsidR="00C4057C">
        <w:fldChar w:fldCharType="separate"/>
      </w:r>
      <w:r w:rsidR="009D14BF" w:rsidRPr="009D14BF">
        <w:rPr>
          <w:noProof/>
          <w:vertAlign w:val="superscript"/>
        </w:rPr>
        <w:t>111</w:t>
      </w:r>
      <w:r w:rsidR="00C4057C">
        <w:fldChar w:fldCharType="end"/>
      </w:r>
      <w:r w:rsidR="00AF3973">
        <w:t xml:space="preserve"> designed a study to identify differential gene expression caused by </w:t>
      </w:r>
      <w:r w:rsidR="00C4057C" w:rsidRPr="00401EC2">
        <w:rPr>
          <w:i/>
        </w:rPr>
        <w:t>APOE4</w:t>
      </w:r>
      <w:r w:rsidR="00AF3973">
        <w:t xml:space="preserve"> and independent of </w:t>
      </w:r>
      <w:r w:rsidR="00C4057C" w:rsidRPr="00401EC2">
        <w:rPr>
          <w:i/>
        </w:rPr>
        <w:t>APOE4</w:t>
      </w:r>
      <w:r w:rsidR="00AF3973">
        <w:t xml:space="preserve"> in conferring a risk for late onset Alzheimer’s disease. In doing so, they demonstrated two genetic interactions where SNPs regulating </w:t>
      </w:r>
      <w:r w:rsidR="00C4057C" w:rsidRPr="00401EC2">
        <w:rPr>
          <w:i/>
        </w:rPr>
        <w:t>FYN</w:t>
      </w:r>
      <w:r w:rsidR="00AF3973">
        <w:t xml:space="preserve"> and </w:t>
      </w:r>
      <w:r w:rsidR="00C4057C" w:rsidRPr="00401EC2">
        <w:rPr>
          <w:i/>
        </w:rPr>
        <w:t>RNF219</w:t>
      </w:r>
      <w:r w:rsidR="00AF3973">
        <w:t xml:space="preserve"> each decreased the risk of Alzheimer’s in </w:t>
      </w:r>
      <w:r w:rsidR="00C4057C" w:rsidRPr="00401EC2">
        <w:rPr>
          <w:i/>
        </w:rPr>
        <w:t>APOE4</w:t>
      </w:r>
      <w:r w:rsidR="00AF3973">
        <w:t xml:space="preserve"> non-carriers, but not in </w:t>
      </w:r>
      <w:r w:rsidR="00C4057C" w:rsidRPr="00401EC2">
        <w:rPr>
          <w:i/>
        </w:rPr>
        <w:t>APOE4</w:t>
      </w:r>
      <w:r w:rsidR="00AF3973">
        <w:t xml:space="preserve"> carriers. This finding was also statistically replicated in independent samples.</w:t>
      </w:r>
      <w:r>
        <w:t xml:space="preserve"> The</w:t>
      </w:r>
      <w:r w:rsidR="00235BDE">
        <w:t xml:space="preserve"> strategy of restricting the search to genetic effects that control </w:t>
      </w:r>
      <w:r w:rsidR="00235BDE" w:rsidRPr="00604275">
        <w:rPr>
          <w:b/>
        </w:rPr>
        <w:t>endophenotypes</w:t>
      </w:r>
      <w:r w:rsidR="00235BDE">
        <w:t xml:space="preserve"> that are involved in the trait of interest is an attractive idea, because it is expected that genetic effects influencing endophenotypes will be larger than those influencing higher-order traits</w:t>
      </w:r>
      <w:r w:rsidR="00DE74DC">
        <w:t xml:space="preserve">, perhaps due to their less </w:t>
      </w:r>
      <w:r w:rsidR="00DE74DC" w:rsidRPr="00604275">
        <w:rPr>
          <w:b/>
        </w:rPr>
        <w:t>polygenic architecture</w:t>
      </w:r>
      <w:r w:rsidR="009F7282">
        <w:t>.</w:t>
      </w:r>
    </w:p>
    <w:p w14:paraId="508C4054" w14:textId="77777777" w:rsidR="00DC228A" w:rsidRDefault="00DC228A" w:rsidP="00113BE5"/>
    <w:p w14:paraId="2F8CA3FE" w14:textId="6627B2F7" w:rsidR="00E81562" w:rsidRPr="00E81562" w:rsidRDefault="00E81562" w:rsidP="00113BE5">
      <w:r>
        <w:t xml:space="preserve">Multiple sclerosis (MS) is another complex trait in which epistasis has been demonstrated to have an impact. Because the </w:t>
      </w:r>
      <w:r w:rsidR="00C4057C" w:rsidRPr="00401EC2">
        <w:rPr>
          <w:i/>
        </w:rPr>
        <w:t>HLA-DR2</w:t>
      </w:r>
      <w:r>
        <w:t xml:space="preserve"> haplotype in the MHC region showed complete linkage disequilibrium over a long distance in multiple ethnic populations it was hypothesised that selection was maintaining the co-segregation of two alleles due to epistasis. </w:t>
      </w:r>
      <w:r>
        <w:rPr>
          <w:i/>
        </w:rPr>
        <w:t>In vivo</w:t>
      </w:r>
      <w:r>
        <w:t xml:space="preserve"> studies in humanised mice confirmed that separation of the two alleles led to an MS-like phenotype</w:t>
      </w:r>
      <w:r w:rsidR="00C4057C">
        <w:fldChar w:fldCharType="begin" w:fldLock="1"/>
      </w:r>
      <w:r w:rsidR="009D14BF">
        <w:instrText>ADDIN CSL_CITATION { "citationItems" : [ { "id" : "ITEM-1", "itemData" : { "DOI" : "nature05133 [pii]\n10.1038/nature05133 [doi]", "ISBN" : "1476-4687 (Electronic)\n0028-0836 (Linking)", "PMID" : "17006452", "abstract" : "Genes in the major histocompatibility complex (MHC) encode proteins important in activating antigen-specific immune responses. Alleles at adjacent MHC loci are often in strong linkage disequilibrium; however, little is known about the mechanisms responsible for this linkage disequilibrium. Here we report that the human MHC HLA-DR2 haplotype, which predisposes to multiple sclerosis, shows more extensive linkage disequilibrium than other common caucasian HLA haplotypes in the DR region and thus seems likely to have been maintained through positive selection. Characterization of two multiple-sclerosis-associated HLA-DR alleles at separate loci by a functional assay in humanized mice indicates that the linkage disequilibrium between the two alleles may be due to a functional epistatic interaction, whereby one allele modifies the T-cell response activated by the second allele through activation-induced cell death. This functional epistasis is associated with a milder form of multiple-sclerosis-like disease. Such epistatic interaction might prove to be an important general mechanism for modifying exuberant immune responses that are deleterious to the host and could also help to explain the strong linkage disequilibrium in this and perhaps other HLA haplotypes.", "author" : [ { "dropping-particle" : "", "family" : "Gregersen", "given" : "J W", "non-dropping-particle" : "", "parse-names" : false, "suffix" : "" }, { "dropping-particle" : "", "family" : "Kranc", "given" : "K R", "non-dropping-particle" : "", "parse-names" : false, "suffix" : "" }, { "dropping-particle" : "", "family" : "Ke", "given" : "X", "non-dropping-particle" : "", "parse-names" : false, "suffix" : "" }, { "dropping-particle" : "", "family" : "Svendsen", "given" : "P", "non-dropping-particle" : "", "parse-names" : false, "suffix" : "" }, { "dropping-particle" : "", "family" : "Madsen", "given" : "L S", "non-dropping-particle" : "", "parse-names" : false, "suffix" : "" }, { "dropping-particle" : "", "family" : "Thomsen", "given" : "A R", "non-dropping-particle" : "", "parse-names" : false, "suffix" : "" }, { "dropping-particle" : "", "family" : "Cardon", "given" : "L R", "non-dropping-particle" : "", "parse-names" : false, "suffix" : "" }, { "dropping-particle" : "", "family" : "Bell", "given" : "J I", "non-dropping-particle" : "", "parse-names" : false, "suffix" : "" }, { "dropping-particle" : "", "family" : "Fugger", "given" : "L", "non-dropping-particle" : "", "parse-names" : false, "suffix" : "" } ], "container-title" : "Nature", "edition" : "2006/09/29", "id" : "ITEM-1", "issue" : "7111", "issued" : { "date-parts" : [ [ "2006" ] ] }, "note" : "Gregersen, Jon W\nKranc, Kamil R\nKe, Xiayi\nSvendsen, Pia\nMadsen, Lars S\nThomsen, Allan Randrup\nCardon, Lon R\nBell, John I\nFugger, Lars\nWellcome Trust/United Kingdom\nResearch Support, N.I.H., Extramural\nResearch Support, Non-U.S. Gov't\nEngland\nNature\nNature. 2006 Oct 5;443(7111):574-7. Epub 2006 Sep 27.", "page" : "574-577", "title" : "Functional epistasis on a common MHC haplotype associated with multiple sclerosis", "type" : "article-journal", "volume" : "443" }, "uris" : [ "http://www.mendeley.com/documents/?uuid=896cc4ec-1a42-4c6e-b7cc-21a3ae91f5eb" ] } ], "mendeley" : { "previouslyFormattedCitation" : "&lt;sup&gt;112&lt;/sup&gt;" }, "properties" : { "noteIndex" : 0 }, "schema" : "https://github.com/citation-style-language/schema/raw/master/csl-citation.json" }</w:instrText>
      </w:r>
      <w:r w:rsidR="00C4057C">
        <w:fldChar w:fldCharType="separate"/>
      </w:r>
      <w:r w:rsidR="009D14BF" w:rsidRPr="009D14BF">
        <w:rPr>
          <w:noProof/>
          <w:vertAlign w:val="superscript"/>
        </w:rPr>
        <w:t>112</w:t>
      </w:r>
      <w:r w:rsidR="00C4057C">
        <w:fldChar w:fldCharType="end"/>
      </w:r>
      <w:r>
        <w:t xml:space="preserve">, and </w:t>
      </w:r>
      <w:r w:rsidR="009A32AA">
        <w:t>subsequent analysis in human populations showed increased incidence of MS amongst individuals exhibiting recombination between the interacting loci.</w:t>
      </w:r>
      <w:r w:rsidR="00C4057C">
        <w:fldChar w:fldCharType="begin" w:fldLock="1"/>
      </w:r>
      <w:r w:rsidR="009D14BF">
        <w:instrText>ADDIN CSL_CITATION { "citationItems" : [ { "id" : "ITEM-1", "itemData" : { "author" : [ { "dropping-particle" : "", "family" : "Lincoln", "given" : "Matthew R", "non-dropping-particle" : "", "parse-names" : false, "suffix" : "" }, { "dropping-particle" : "V", "family" : "Ramagopalan", "given" : "Sreeram", "non-dropping-particle" : "", "parse-names" : false, "suffix" : "" }, { "dropping-particle" : "", "family" : "Chao", "given" : "Michael J", "non-dropping-particle" : "", "parse-names" : false, "suffix" : "" }, { "dropping-particle" : "", "family" : "Herrera", "given" : "BM", "non-dropping-particle" : "", "parse-names" : false, "suffix" : "" }, { "dropping-particle" : "", "family" : "DeLuca", "given" : "Gabriele C", "non-dropping-particle" : "", "parse-names" : false, "suffix" : "" }, { "dropping-particle" : "", "family" : "Orton", "given" : "Sarah-Michelle", "non-dropping-particle" : "", "parse-names" : false, "suffix" : "" }, { "dropping-particle" : "", "family" : "Dyment", "given" : "David A", "non-dropping-particle" : "", "parse-names" : false, "suffix" : "" }, { "dropping-particle" : "", "family" : "Sadovnick", "given" : "A Dessa", "non-dropping-particle" : "", "parse-names" : false, "suffix" : "" }, { "dropping-particle" : "", "family" : "Ebers", "given" : "George C", "non-dropping-particle" : "", "parse-names" : false, "suffix" : "" } ], "container-title" : "Proceedings of the National Academy of Sciences", "id" : "ITEM-1", "issue" : "18", "issued" : { "date-parts" : [ [ "2009" ] ] }, "page" : "7542-7547", "title" : "Epistasis among HLA-DRB1, HLA-DQA1, and HLA-DQB1 loci determines multiple sclerosis susceptibility", "type" : "article-journal", "volume" : "106" }, "uris" : [ "http://www.mendeley.com/documents/?uuid=619fd10c-ad8d-476d-8036-0ef854f11f20" ] } ], "mendeley" : { "previouslyFormattedCitation" : "&lt;sup&gt;113&lt;/sup&gt;" }, "properties" : { "noteIndex" : 0 }, "schema" : "https://github.com/citation-style-language/schema/raw/master/csl-citation.json" }</w:instrText>
      </w:r>
      <w:r w:rsidR="00C4057C">
        <w:fldChar w:fldCharType="separate"/>
      </w:r>
      <w:r w:rsidR="009D14BF" w:rsidRPr="009D14BF">
        <w:rPr>
          <w:noProof/>
          <w:vertAlign w:val="superscript"/>
        </w:rPr>
        <w:t>113</w:t>
      </w:r>
      <w:r w:rsidR="00C4057C">
        <w:fldChar w:fldCharType="end"/>
      </w:r>
    </w:p>
    <w:p w14:paraId="417C1A12" w14:textId="77777777" w:rsidR="004234FE" w:rsidRDefault="004234FE" w:rsidP="00113BE5"/>
    <w:p w14:paraId="5100F35D" w14:textId="04CA780A" w:rsidR="00432AB6" w:rsidRDefault="00235BDE" w:rsidP="00113BE5">
      <w:r>
        <w:t>An alternative strategy for narrowing the search to overcome large significance thresholds is to only test for epistasis amongst SNPs that have known marginal effects.</w:t>
      </w:r>
      <w:r w:rsidR="00570AEB">
        <w:t xml:space="preserve"> Though not routine, many GWA studies report that they performed follow-up analysis of epistasis amongst their hits, but </w:t>
      </w:r>
      <w:r w:rsidR="00DE74DC">
        <w:t>though</w:t>
      </w:r>
      <w:r w:rsidR="00570AEB">
        <w:t xml:space="preserve"> the number of positive findings remains very low</w:t>
      </w:r>
      <w:r w:rsidR="00DE74DC">
        <w:t>, some successes have been reported</w:t>
      </w:r>
      <w:r w:rsidR="00570AEB">
        <w:t>.</w:t>
      </w:r>
      <w:r>
        <w:t xml:space="preserve"> </w:t>
      </w:r>
      <w:r w:rsidR="006D3067">
        <w:t xml:space="preserve">Strange </w:t>
      </w:r>
      <w:r w:rsidR="00C4057C" w:rsidRPr="00401EC2">
        <w:rPr>
          <w:i/>
        </w:rPr>
        <w:t>et al</w:t>
      </w:r>
      <w:r w:rsidR="001A6E24">
        <w:t>.</w:t>
      </w:r>
      <w:r w:rsidR="00C4057C">
        <w:fldChar w:fldCharType="begin" w:fldLock="1"/>
      </w:r>
      <w:r w:rsidR="009D14BF">
        <w:instrText>ADDIN CSL_CITATION { "citationItems" : [ { "id" : "ITEM-1", "itemData" : { "DOI" : "10.1038/ng.694", "ISSN" : "1546-1718",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\u00d7 10\u207b\u2078 and two loci with a combined P &lt; 5 \u00d7 10\u207b\u2077). We also report compelling evidence for an interaction between the HLA-C and ERAP1 loci (combined P = 6.95 \u00d7 10\u207b\u2076).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"Amy", "non-dropping-particle" : "", "parse-names" : false, "suffix" : "" }, { "dropping-particle" : "", "family" : "Capon", "given" : "Francesca", "non-dropping-particle" : "", "parse-names" : false, "suffix" : "" }, { "dropping-particle" : "", "family" : "Spencer", "given" : "Chris C a", "non-dropping-particle" : "", "parse-names" : false, "suffix" : "" }, { "dropping-particle" : "", "family" : "Knight", "given" : "Jo", "non-dropping-particle" : "", "parse-names" : false, "suffix" : "" }, { "dropping-particle" : "", "family" : "Weale", "given" : "Michael E", "non-dropping-particle" : "", "parse-names" : false, "suffix" : "" }, { "dropping-particle" : "", "family" : "Allen", "given" : "Michael H", "non-dropping-particle" : "", "parse-names" : false, "suffix" : "" }, { "dropping-particle" : "", "family" : "Barton", "given" : "Anne", "non-dropping-particle" : "", "parse-names" : false, "suffix" : "" }, { "dropping-particle" : "", "family" : "Band", "given" : "Gavin", "non-dropping-particle" : "", "parse-names" : false, "suffix" : "" }, { "dropping-particle" : "", "family" : "Bellenguez", "given" : "C\u00e9line", "non-dropping-particle" : "", "parse-names" : false, "suffix" : "" }, { "dropping-particle" : "", "family" : "Bergboer", "given" : "Judith G M",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"Cork", "given" : "Michael J", "non-dropping-particle" : "", "parse-names" : false, "suffix" : "" }, { "dropping-particle" : "", "family" : "Corvin", "given" : "Aiden", "non-dropping-particle" : "", "parse-names" : false, "suffix" : "" }, { "dropping-particle" : "", "family" : "Deloukas", "given" : "Panos", "non-dropping-particle" : "", "parse-names" : false, "suffix" : "" }, { "dropping-particle" : "", "family" : "Dilthey", "given" : "Alexander", "non-dropping-particle" : "", "parse-names" : false, "suffix" : "" }, { "dropping-particle" : "", "family" : "Duncanson", "given" : "Audrey", "non-dropping-particle" : "", "parse-names" : false, "suffix" : "" }, { "dropping-particle" : "", "family" : "Edkins", "given" : "Sarah", "non-dropping-particle" : "", "parse-names" : false, "suffix" : "" }, { "dropping-particle" : "", "family" : "Estivill", "given" : "Xavier", "non-dropping-particle" : "", "parse-names" : false, "suffix" : "" }, { "dropping-particle" : "", "family" : "Fitzgerald", "given" : "Oliver", "non-dropping-particle" : "", "parse-names" : false, "suffix" : "" }, { "dropping-particle" : "", "family" : "Freeman", "given" : "Colin", "non-dropping-particle" : "", "parse-names" : false, "suffix" : "" }, { "dropping-particle" : "", "family" : "Giardina", "given" : "Emiliano", "non-dropping-particle" : "", "parse-names" : false, "suffix" : "" }, { "dropping-particle" : "", "family" : "Gray", "given" : "Emma", "non-dropping-particle" : "", "parse-names" : false, "suffix" : "" }, { "dropping-particle" : "", "family" : "Hofer", "given" : "Angelika", "non-dropping-particle" : "", "parse-names" : false, "suffix" : "" }, { "dropping-particle" : "", "family" : "H\u00fcffmeier", "given" : "Ulrike", "non-dropping-particle" : "", "parse-names" : false, "suffix" : "" }, { "dropping-particle" : "", "family" : "Hunt", "given" : "Sarah E", "non-dropping-particle" : "", "parse-names" : false, "suffix" : "" }, { "dropping-particle" : "", "family" : "Irvine", "given" : "Alan D", "non-dropping-particle" : "", "parse-names" : false, "suffix" : "" }, { "dropping-particle" : "", "family" : "Jankowski", "given" : "Janusz", "non-dropping-particle" : "", "parse-names" : false, "suffix" : "" }, { "dropping-particle" : "", "family" : "Kirby", "given" : "Brian", "non-dropping-particle" : "", "parse-names" : false, "suffix" : "" }, { "dropping-particle" : "", "family" : "Langford", "given" : "Cordelia", "non-dropping-particle" : "", "parse-names" : false, "suffix" : "" }, { "dropping-particle" : "", "family" : "Lascorz", "given" : "Jes\u00fas", "non-dropping-particle" : "", "parse-names" : false, "suffix" : "" }, { "dropping-particle" : "", "family" : "Leman", "given" : "Joyce", "non-dropping-particle" : "", "parse-names" : false, "suffix" : "" }, { "dropping-particle" : "", "family" : "Leslie", "given" : "Stephen", "non-dropping-particle" : "", "parse-names" : false, "suffix" : "" }, { "dropping-particle" : "", "family" : "Mallbris", "given" : "Lotus",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"McLean", "given" : "W H Irwin", "non-dropping-particle" : "", "parse-names" : false, "suffix" : "" }, { "dropping-particle" : "", "family" : "McManus", "given" : "Ross", "non-dropping-particle" : "", "parse-names" : false, "suffix" : "" }, { "dropping-particle" : "", "family" : "M\u00f6ssner", "given" : "Rotraut", "non-dropping-particle" : "", "parse-names" : false, "suffix" : "" }, { "dropping-particle" : "", "family" : "Moutsianas", "given" : "Loukas", "non-dropping-particle" : "", "parse-names" : false, "suffix" : "" }, { "dropping-particle" : "", "family" : "Naluai", "given" : "Asa T", "non-dropping-particle" : "", "parse-names" : false, "suffix" : "" }, { "dropping-particle" : "", "family" : "Nestle", "given" : "Frank O", "non-dropping-particle" : "", "parse-names" : false, "suffix" : "" }, { "dropping-particle" : "", "family" : "Novelli", "given" : "Giuseppe", "non-dropping-particle" : "", "parse-names" : false, "suffix" : "" }, { "dropping-particle" : "", "family" : "Onoufriadis", "given" : "Alexandros", "non-dropping-particle" : "", "parse-names" : false, "suffix" : "" }, { "dropping-particle" : "", "family" : "Palmer", "given" : "Colin N a", "non-dropping-particle" : "", "parse-names" : false, "suffix" : "" }, { "dropping-particle" : "", "family" : "Perricone", "given" : "Carlo", "non-dropping-particle" : "", "parse-names" : false, "suffix" : "" }, { "dropping-particle" : "", "family" : "Pirinen", "given" : "Matti", "non-dropping-particle" : "", "parse-names" : false, "suffix" : "" }, { "dropping-particle" : "", "family" : "Plomin", "given" : "Robert", "non-dropping-particle" : "", "parse-names" : false, "suffix" : "" }, { "dropping-particle" : "", "family" : "Potter", "given" : "Simon C", "non-dropping-particle" : "", "parse-names" : false, "suffix" : "" }, { "dropping-particle" : "", "family" : "Pujol", "given" : "Ramon M", "non-dropping-particle" : "", "parse-names" : false, "suffix" : "" }, { "dropping-particle" : "", "family" : "Rautanen", "given" : "Anna", "non-dropping-particle" : "", "parse-names" : false, "suffix" : "" }, { "dropping-particle" : "", "family" : "Riveira-Munoz", "given" : "Eva", "non-dropping-particle" : "", "parse-names" : false, "suffix" : "" }, { "dropping-particle" : "", "family" : "Ryan", "given" : "Anthony W", "non-dropping-particle" : "", "parse-names" : false, "suffix" : "" }, { "dropping-particle" : "", "family" : "Salmhofer", "given" : "Wolfgang", "non-dropping-particle" : "", "parse-names" : false, "suffix" : "" }, { "dropping-particle" : "", "family" : "Samuelsson", "given" : "Lena", "non-dropping-particle" : "", "parse-names" : false, "suffix" : "" }, { "dropping-particle" : "", "family" : "Sawcer", "given" : "Stephen J", "non-dropping-particle" : "", "parse-names" : false, "suffix" : "" }, { "dropping-particle" : "", "family" : "Schalkwijk", "given" : "Joost", "non-dropping-particle" : "", "parse-names" : false, "suffix" : "" }, { "dropping-particle" : "", "family" : "Smith", "given" : "Catherine H", "non-dropping-particle" : "", "parse-names" : false, "suffix" : "" }, { "dropping-particle" : "", "family" : "St\u00e5hle", "given" : "Mona", "non-dropping-particle" : "", "parse-names" : false, "suffix" : "" }, { "dropping-particle" : "", "family" : "Su", "given" : "Zhan", "non-dropping-particle" : "", "parse-names" : false, "suffix" : "" }, { "dropping-particle" : "", "family" : "Tazi-Ahnini", "given" : "Rachid", "non-dropping-particle" : "", "parse-names" : false, "suffix" : "" }, { "dropping-particle" : "", "family" : "Traupe", "given" : "Heiko", "non-dropping-particle" : "", "parse-names" : false, "suffix" : "" }, { "dropping-particle" : "", "family" : "Viswanathan", "given" : "Ananth C", "non-dropping-particle" : "", "parse-names" : false, "suffix" : "" }, { "dropping-particle" : "", "family" : "Warren", "given" : "Richard B", "non-dropping-particle" : "", "parse-names" : false, "suffix" : "" }, { "dropping-particle" : "", "family" : "Weger", "given" : "Wolfgang", "non-dropping-particle" : "", "parse-names" : false, "suffix" : "" }, { "dropping-particle" : "", "family" : "Wolk", "given" : "Katarina", "non-dropping-particle" : "", "parse-names" : false, "suffix" : "" }, { "dropping-particle" : "", "family" : "Wood", "given" : "Nicholas", "non-dropping-particle" : "", "parse-names" : false, "suffix" : "" }, { "dropping-particle" : "", "family" : "Worthington", "given" : "Jane", "non-dropping-particle" : "", "parse-names" : false, "suffix" : "" }, { "dropping-particle" : "", "family" : "Young", "given" : "Helen S", "non-dropping-particle" : "", "parse-names" : false, "suffix" : "" }, { "dropping-particle" : "", "family" : "Zeeuwen", "given" : "Patrick L J M", "non-dropping-particle" : "", "parse-names" : false, "suffix" : "" }, { "dropping-particle" : "", "family" : "Hayday", "given" : "Adrian", "non-dropping-particle" : "", "parse-names" : false, "suffix" : "" }, { "dropping-particle" : "", "family" : "Burden", "given" : "a David", "non-dropping-particle" : "", "parse-names" : false, "suffix" : "" }, { "dropping-particle" : "", "family" : "Griffiths", "given" : "Christopher E M", "non-dropping-particle" : "", "parse-names" : false, "suffix" : "" }, { "dropping-particle" : "", "family" : "Kere", "given" : "Juha", "non-dropping-particle" : "", "parse-names" : false, "suffix" : "" }, { "dropping-particle" : "", "family" : "Reis", "given" : "Andr\u00e9", "non-dropping-particle" : "", "parse-names" : false, "suffix" : "" }, { "dropping-particle" : "", "family" : "McVean", "given" : "Gilean", "non-dropping-particle" : "", "parse-names" : false, "suffix" : "" }, { "dropping-particle" : "", "family" : "Evans", "given" : "David M", "non-dropping-particle" : "", "parse-names" : false, "suffix" : "" }, { "dropping-particle" : "", "family" : "Brown", "given" : "Matthew a", "non-dropping-particle" : "", "parse-names" : false, "suffix" : "" }, { "dropping-particle" : "", "family" : "Barker", "given" : "Jonathan N", "non-dropping-particle" : "", "parse-names" : false, "suffix" : "" }, { "dropping-particle" : "", "family" : "Peltonen", "given" : "Leena", "non-dropping-particle" : "", "parse-names" : false, "suffix" : "" }, { "dropping-particle" : "", "family" : "Donnelly", "given" : "Peter", "non-dropping-particle" : "", "parse-names" : false, "suffix" : "" }, { "dropping-particle" : "", "family" : "Trembath", "given" : "Richard C", "non-dropping-particle" : "", "parse-names" : false, "suffix" : "" } ], "container-title" : "Nature Genetics", "id" : "ITEM-1", "issue" : "11", "issued" : { "date-parts" : [ [ "2010", "11" ] ] }, "page" : "985-90", "title" : "A genome-wide association study identifies new psoriasis susceptibility loci and an interaction between HLA-C and ERAP1.", "type" : "article-journal", "volume" : "42" }, "uris" : [ "http://www.mendeley.com/documents/?uuid=86551c60-10a3-4a5a-8620-ce2d1c374586" ] } ], "mendeley" : { "previouslyFormattedCitation" : "&lt;sup&gt;26&lt;/sup&gt;" }, "properties" : { "noteIndex" : 0 }, "schema" : "https://github.com/citation-style-language/schema/raw/master/csl-citation.json" }</w:instrText>
      </w:r>
      <w:r w:rsidR="00C4057C">
        <w:fldChar w:fldCharType="separate"/>
      </w:r>
      <w:r w:rsidR="009D14BF" w:rsidRPr="009D14BF">
        <w:rPr>
          <w:noProof/>
          <w:vertAlign w:val="superscript"/>
        </w:rPr>
        <w:t>26</w:t>
      </w:r>
      <w:r w:rsidR="00C4057C">
        <w:fldChar w:fldCharType="end"/>
      </w:r>
      <w:r w:rsidR="006D3067">
        <w:t xml:space="preserve"> looked for epistasis amongst significant marginal effects from a GWA study for psoriasis, and demonstrated that the risk alleles at the </w:t>
      </w:r>
      <w:r w:rsidR="00C4057C" w:rsidRPr="00401EC2">
        <w:rPr>
          <w:i/>
        </w:rPr>
        <w:t>HLA-C</w:t>
      </w:r>
      <w:r w:rsidR="006D3067">
        <w:t xml:space="preserve"> and </w:t>
      </w:r>
      <w:r w:rsidR="00C4057C" w:rsidRPr="00401EC2">
        <w:rPr>
          <w:i/>
        </w:rPr>
        <w:t>ERAP1</w:t>
      </w:r>
      <w:r w:rsidR="006D3067">
        <w:t xml:space="preserve"> loci only conferred effects if they were both present. A similar pattern of epistasis was uncovered using the same strategy by Evans </w:t>
      </w:r>
      <w:r w:rsidR="00C4057C" w:rsidRPr="00401EC2">
        <w:rPr>
          <w:i/>
        </w:rPr>
        <w:t>et al</w:t>
      </w:r>
      <w:r w:rsidR="001A6E24">
        <w:t>.</w:t>
      </w:r>
      <w:r w:rsidR="00C4057C">
        <w:fldChar w:fldCharType="begin" w:fldLock="1"/>
      </w:r>
      <w:r w:rsidR="009D14BF">
        <w:instrText>ADDIN CSL_CITATION { "citationItems" : [ { "id" : "ITEM-1", "itemData" : { "DOI" : "10.1038/ng.873", "ISBN" : "1061-4036", "ISSN"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"Moutsianis",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"D\u00edaz-Pe\u00f1a", "given" : "Roberto", "non-dropping-particle" : "", "parse-names" : false, "suffix" : "" }, { "dropping-particle" : "", "family" : "L\u00f3pez-V\u00e1zquez",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"C\u00e9line Celine",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"dropping-particle" : "", "family" : "Oppermann", "given" : "Udo", "non-dropping-particle" : "", "parse-names" : false, "suffix" : "" }, { "dropping-particle" : "", "family" : "Moutsianas", "given" : "Loukas", "non-dropping-particle" : "", "parse-names" : false, "suffix" : "" }, { "dropping-particle" : "", "family" : "Diaz-Pena", "given" : "Roberto", "non-dropping-particle" : "", "parse-names" : false, "suffix" : "" }, { "dropping-particle" : "", "family" : "Lopez-Vazquez", "given" : "Antonio", "non-dropping-particle" : "", "parse-names" : false, "suffix" : "" } ], "container-title" : "Nature Genetics", "id" : "ITEM-1", "issue" : "8", "issued" : { "date-parts" : [ [ "2011", "7", "10" ] ] }, "note" : "\n        From Duplicate 1 ( \n        \n          Interaction between ERAP1 and HLA-B27 in ankylosing spondylitis implicates peptide handling in the mechanism for HLA-B27 in disease susceptibility\n        \n         - Evans, David M; Spencer, Chris C A; Pointon, Jennifer J; Su, Zhan; Harvey, David; Kochan, Grazyna; Oppermann, Udo; Dilthey, Alexander; Pirinen, Matti; Stone, Millicent A; Appleton, Louise; Moutsianas, Loukas; Leslie, Stephen; Wordsworth, Tom; Kenna, Tony J; Karaderi, Tugce; Thomas, Gethin P; Ward, Michael M; Weisman, Michael H; Farrar, Claire; Bradbury, Linda A; Danoy, Patrick; Inman, Robert D; Maksymowych, Walter; Gladman, Dafna; Rahman, Proton; Morgan, Ann; Marzo-Ortega, Helena; Bowness, Paul; Gaffney, Karl; Gaston, J S Hill; Smith, Malcolm; Bruges-Armas, Jacome; Couto, Ana-Rita; Sorrentino, Rosa; Paladini, Fabiana; Ferreira, Manuel A; Xu, Huji; Liu, Yu; Jiang, Lei; Lopez-Larrea, Carlos; Diaz-Pena, Roberto; Lopez-Vazquez, Antonio; Zayats, Tetyana; Band, Gavin; Bellenguez, Celine; Blackburn, Hannah; Blackwell, Jenefer M; Bramon, Elvira; Bumpstead, Suzannah J; Casas, Juan P; Corvin, Aiden; Craddock, Nicholas; Deloukas, Panos; Dronov, Serge; Duncanson, Audrey; Edkins, Sarah; Freeman, Colin; Gillman, Matthew; Gray, Emma; Gwilliam, Rhian; Hammond, Naomi; Hunt, Sarah E; Jankowski, Janusz; Jayakumar, Alagurevathi; Langford, Cordelia; Liddle, Jennifer; Markus, Hugh S; Mathew, Christopher G; McCann, Owen T; McCarthy, Mark I; Palmer, Colin N A; Peltonen, Leena; Plomin, Robert; Potter, Simon C; Rautanen, Anna; Ravindrarajah, Radhi; Ricketts, Michelle; Samani, Nilesh; Sawcer, Stephen J; Strange, Amy; Trembath, Richard C; Viswanathan, Ananth C; Waller, Matthew; Weston, Paul; Whittaker, Pamela; Widaa, Sara; Wood, Nicholas W; McVean, Gilean; Reveille, John D; Wordsworth, B Paul; Brown, Matthew A; Donnelly, Peter )\n\n        \n        \n10.1038/ng.873\n\n        \n\n      ", "page" : "761-767", "publisher" : "Nature Publishing Group, a division of Macmillan Publishers Limited. All Rights Reserved.", "title" : "Interaction between ERAP1 and HLA-B27 in ankylosing spondylitis implicates peptide handling in the mechanism for HLA-B27 in disease susceptibility", "type" : "article-journal", "volume" : "43" }, "uris" : [ "http://www.mendeley.com/documents/?uuid=e4ae642d-629f-49c0-826f-0a738b40c20b" ] } ], "mendeley" : { "previouslyFormattedCitation" : "&lt;sup&gt;25&lt;/sup&gt;" }, "properties" : { "noteIndex" : 0 }, "schema" : "https://github.com/citation-style-language/schema/raw/master/csl-citation.json" }</w:instrText>
      </w:r>
      <w:r w:rsidR="00C4057C">
        <w:fldChar w:fldCharType="separate"/>
      </w:r>
      <w:r w:rsidR="009D14BF" w:rsidRPr="009D14BF">
        <w:rPr>
          <w:noProof/>
          <w:vertAlign w:val="superscript"/>
        </w:rPr>
        <w:t>25</w:t>
      </w:r>
      <w:r w:rsidR="00C4057C">
        <w:fldChar w:fldCharType="end"/>
      </w:r>
      <w:r w:rsidR="006D3067">
        <w:t xml:space="preserve"> in a GWA study for ankylosing spondylitis, this time between </w:t>
      </w:r>
      <w:r w:rsidR="00C4057C" w:rsidRPr="00401EC2">
        <w:rPr>
          <w:i/>
        </w:rPr>
        <w:t>ERAP1</w:t>
      </w:r>
      <w:r w:rsidR="006D3067">
        <w:t xml:space="preserve"> and a large </w:t>
      </w:r>
      <w:r w:rsidR="0093274B">
        <w:t xml:space="preserve">additive </w:t>
      </w:r>
      <w:r w:rsidR="006D3067">
        <w:t xml:space="preserve">effect at </w:t>
      </w:r>
      <w:r w:rsidR="00C4057C" w:rsidRPr="00401EC2">
        <w:rPr>
          <w:i/>
        </w:rPr>
        <w:t>HLA-B27</w:t>
      </w:r>
      <w:r w:rsidR="006D3067">
        <w:t>. In both cases, the same patterns replicated in independent samples, and</w:t>
      </w:r>
      <w:r w:rsidR="0093274B">
        <w:t xml:space="preserve"> these</w:t>
      </w:r>
      <w:r w:rsidR="006D3067">
        <w:t xml:space="preserve"> are perhaps the first statistically robust examples of epistasis influencing human complex traits.</w:t>
      </w:r>
      <w:r w:rsidR="00AB4678">
        <w:t xml:space="preserve"> </w:t>
      </w:r>
    </w:p>
    <w:p w14:paraId="2C8513EC" w14:textId="77777777" w:rsidR="007C043F" w:rsidRDefault="007C043F" w:rsidP="00113BE5"/>
    <w:p w14:paraId="085A161C" w14:textId="4D24C1E2" w:rsidR="007C043F" w:rsidRDefault="007C043F" w:rsidP="00113BE5">
      <w:r>
        <w:t xml:space="preserve">One criticism of these examples of epistasis is that they are evident on the </w:t>
      </w:r>
      <w:r w:rsidRPr="00604275">
        <w:rPr>
          <w:b/>
        </w:rPr>
        <w:t>observed scale</w:t>
      </w:r>
      <w:r>
        <w:t xml:space="preserve"> of the disease trait, but because the interaction is between SNPs with large effects</w:t>
      </w:r>
      <w:ins w:id="106" w:author="pcinst" w:date="2014-01-16T15:32:00Z">
        <w:r w:rsidR="001B02F2">
          <w:t>,</w:t>
        </w:r>
      </w:ins>
      <w:r>
        <w:t xml:space="preserve"> it could be the case that on the </w:t>
      </w:r>
      <w:r w:rsidRPr="00604275">
        <w:rPr>
          <w:b/>
        </w:rPr>
        <w:t>liability scale</w:t>
      </w:r>
      <w:r>
        <w:t xml:space="preserve"> of disease the contribution to risk is purely </w:t>
      </w:r>
      <w:proofErr w:type="gramStart"/>
      <w:r>
        <w:t>additive</w:t>
      </w:r>
      <w:proofErr w:type="gramEnd"/>
      <w:r>
        <w:t xml:space="preserve">. This is indeed a philosophical quandary when dealing with </w:t>
      </w:r>
      <w:r w:rsidRPr="00604275">
        <w:rPr>
          <w:b/>
        </w:rPr>
        <w:t>binary phenotypes</w:t>
      </w:r>
      <w:r>
        <w:t xml:space="preserve">, because on the observed scale one is implicitly using an epistatic threshold model, in the sense that </w:t>
      </w:r>
      <w:r w:rsidR="000969B4">
        <w:t xml:space="preserve">the contribution of a genetic effect to an individual’s risk of becoming affected by a disease depends on the </w:t>
      </w:r>
      <w:r w:rsidR="00604275">
        <w:t>sum</w:t>
      </w:r>
      <w:r w:rsidR="000969B4">
        <w:t xml:space="preserve"> of risk alleles elsewhere in the genome.</w:t>
      </w:r>
      <w:r w:rsidR="00C4057C">
        <w:fldChar w:fldCharType="begin" w:fldLock="1"/>
      </w:r>
      <w:r w:rsidR="009D14BF">
        <w:instrText>ADDIN CSL_CITATION { "citationItems" : [ { "id" : "ITEM-1", "itemData" : { "ISSN" : "0016-6731", "PMID" : "17247344", "author" : [ { "dropping-particle" : "", "family" : "Dempster", "given" : "E R", "non-dropping-particle" : "", "parse-names" : false, "suffix" : "" }, { "dropping-particle" : "", "family" : "Lerner", "given" : "I M", "non-dropping-particle" : "", "parse-names" : false, "suffix" : "" } ], "container-title" : "Genetics", "id" : "ITEM-1", "issue" : "2", "issued" : { "date-parts" : [ [ "1950", "3" ] ] }, "page" : "212-36", "title" : "Heritability of Threshold Characters.", "type" : "article-journal", "volume" : "35" }, "uris" : [ "http://www.mendeley.com/documents/?uuid=b4a379fd-312c-4dd2-b3fb-32206bda5c1f" ] } ], "mendeley" : { "previouslyFormattedCitation" : "&lt;sup&gt;114&lt;/sup&gt;" }, "properties" : { "noteIndex" : 0 }, "schema" : "https://github.com/citation-style-language/schema/raw/master/csl-citation.json" }</w:instrText>
      </w:r>
      <w:r w:rsidR="00C4057C">
        <w:fldChar w:fldCharType="separate"/>
      </w:r>
      <w:r w:rsidR="009D14BF" w:rsidRPr="009D14BF">
        <w:rPr>
          <w:noProof/>
          <w:vertAlign w:val="superscript"/>
        </w:rPr>
        <w:t>114</w:t>
      </w:r>
      <w:r w:rsidR="00C4057C">
        <w:fldChar w:fldCharType="end"/>
      </w:r>
      <w:r w:rsidR="000969B4">
        <w:t xml:space="preserve"> This non-linearity is particularly elevated when prevalence in the population is low, as is the case for most complex diseases.</w:t>
      </w:r>
    </w:p>
    <w:p w14:paraId="030EEDB1" w14:textId="77777777" w:rsidR="00432AB6" w:rsidRDefault="00432AB6" w:rsidP="00113BE5"/>
    <w:p w14:paraId="6EC157A5" w14:textId="0E02DE80" w:rsidR="006C3C92" w:rsidRDefault="006C3C92" w:rsidP="00113BE5">
      <w:r>
        <w:t>Given the success of identifying epistasis through endophenotypes, and by restricting the search to SNPs with known marginal effects, it is intuitive that combining these strategies should be fruitful</w:t>
      </w:r>
      <w:ins w:id="107" w:author="Gib Hemani" w:date="2014-01-22T16:54:00Z">
        <w:r w:rsidR="002330CC">
          <w:t xml:space="preserve">, consistent with the identification and replication of instances of epistasis influencing gene expression by Hemani </w:t>
        </w:r>
        <w:r w:rsidR="002330CC" w:rsidRPr="002330CC">
          <w:rPr>
            <w:i/>
            <w:rPrChange w:id="108" w:author="Gib Hemani" w:date="2014-01-22T16:54:00Z">
              <w:rPr/>
            </w:rPrChange>
          </w:rPr>
          <w:t>et al</w:t>
        </w:r>
      </w:ins>
      <w:r>
        <w:t>.</w:t>
      </w:r>
      <w:ins w:id="109" w:author="Gib Hemani" w:date="2014-01-22T16:55:00Z">
        <w:r w:rsidR="002330CC">
          <w:t xml:space="preserve"> However, power is still a</w:t>
        </w:r>
      </w:ins>
      <w:ins w:id="110" w:author="Gib Hemani" w:date="2014-01-22T16:58:00Z">
        <w:r w:rsidR="002330CC">
          <w:t xml:space="preserve">n important </w:t>
        </w:r>
      </w:ins>
      <w:ins w:id="111" w:author="Gib Hemani" w:date="2014-01-22T16:55:00Z">
        <w:r w:rsidR="002330CC">
          <w:t>factor using this study design. For example,</w:t>
        </w:r>
      </w:ins>
      <w:r>
        <w:t xml:space="preserve"> Becker </w:t>
      </w:r>
      <w:r w:rsidR="00C4057C" w:rsidRPr="00EE5ED1">
        <w:rPr>
          <w:i/>
        </w:rPr>
        <w:t>et al</w:t>
      </w:r>
      <w:r w:rsidR="00A06791">
        <w:rPr>
          <w:i/>
        </w:rPr>
        <w:t>.</w:t>
      </w:r>
      <w:r w:rsidR="00C4057C">
        <w:fldChar w:fldCharType="begin" w:fldLock="1"/>
      </w:r>
      <w:r w:rsidR="009D14BF">
        <w:instrText>ADDIN CSL_CITATION { "citationItems" : [ { "id" : "ITEM-1", "itemData" : { "DOI" : "10.1038/ejhg.2011.156", "ISSN" : "1476-5438", "PMID" : "21847142", "abstract" : "We aimed at identifying transcripts whose expression is regulated by a SNP-SNP interaction. Out of 47\u2009294 expression phenotypes we used 3107 transcripts that survived an extensive quality control and 86\u2009613 linkage disequilibrium-pruned SNP markers that have been genotyped in 210 individuals. For each transcript we defined cis-SNPs, tested them for epistasis with all trans-SNPs, and corrected all observed cis-trans-regulated expression effects for multiple testing. We determined that the expression of about 15% of all included transcripts is regulated by a significant two-locus interaction, which is more than expected (P=2.86 \u00d7 10(-144)). Our findings suggest further that cis-markers with so called 'marginal effects' are more likely to be involved in two-locus gene regulation than expected (P=8.27 \u00d7 10(-05)), although the majority of interacting cis-markers showed no one-locus regulation. Furthermore, we found evidence that gene-mediated trans-effects are not a major source of epistasis, as no enrichment of genes has been found in close vicinity of trans-SNPs. In addition, our data support the notion that neither chromosomal regions nor cellular processes are enriched in epistatic interactions. Finally, some of the cis-trans regulated genes have been found in genome-wide association studies, which might be interesting for follow-up studies of the corresponding disorders. In summary, our results provide novel insights into the complex genome-transcriptome regulation.European Journal of Human Genetics advance online publication, 17 August 2011; doi:10.1038/ejhg.2011.156.", "author" : [ { "dropping-particle" : "", "family" : "Becker", "given" : "Jessica", "non-dropping-particle" : "", "parse-names" : false, "suffix" : "" }, { "dropping-particle" : "", "family" : "Wendland", "given" : "Jens R", "non-dropping-particle" : "", "parse-names" : false, "suffix" : "" }, { "dropping-particle" : "", "family" : "Haenisch", "given" : "Britta", "non-dropping-particle" : "", "parse-names" : false, "suffix" : "" }, { "dropping-particle" : "", "family" : "N\u00f6then", "given" : "Markus M", "non-dropping-particle" : "", "parse-names" : false, "suffix" : "" }, { "dropping-particle" : "", "family" : "Schumacher", "given" : "Johannes", "non-dropping-particle" : "", "parse-names" : false, "suffix" : "" } ], "container-title" : "European journal of human genetics", "id" : "ITEM-1", "issue" : "May 2011", "issued" : { "date-parts" : [ [ "2011", "8", "17" ] ] }, "page" : "97-101", "title" : "A systematic eQTL study of cis-trans epistasis in 210 HapMap individuals.", "type" : "article-journal" }, "uris" : [ "http://www.mendeley.com/documents/?uuid=1d1341e4-b0a7-476f-841d-ec9041433c6b" ] } ], "mendeley" : { "previouslyFormattedCitation" : "&lt;sup&gt;89&lt;/sup&gt;" }, "properties" : { "noteIndex" : 0 }, "schema" : "https://github.com/citation-style-language/schema/raw/master/csl-citation.json" }</w:instrText>
      </w:r>
      <w:r w:rsidR="00C4057C">
        <w:fldChar w:fldCharType="separate"/>
      </w:r>
      <w:r w:rsidR="009D14BF" w:rsidRPr="009D14BF">
        <w:rPr>
          <w:noProof/>
          <w:vertAlign w:val="superscript"/>
        </w:rPr>
        <w:t>89</w:t>
      </w:r>
      <w:r w:rsidR="00C4057C">
        <w:fldChar w:fldCharType="end"/>
      </w:r>
      <w:r>
        <w:t xml:space="preserve"> </w:t>
      </w:r>
      <w:ins w:id="112" w:author="Gib Hemani" w:date="2014-01-22T16:55:00Z">
        <w:r w:rsidR="002330CC">
          <w:t xml:space="preserve">also </w:t>
        </w:r>
      </w:ins>
      <w:r>
        <w:t>searched for epistasis influencing gene expression</w:t>
      </w:r>
      <w:ins w:id="113" w:author="Gib Hemani" w:date="2014-01-22T16:56:00Z">
        <w:r w:rsidR="002330CC">
          <w:t xml:space="preserve"> but using a much smaller sample size from the HapMap project. They</w:t>
        </w:r>
      </w:ins>
      <w:del w:id="114" w:author="Gib Hemani" w:date="2014-01-22T16:56:00Z">
        <w:r w:rsidDel="002330CC">
          <w:delText>, re</w:delText>
        </w:r>
      </w:del>
      <w:ins w:id="115" w:author="Gib Hemani" w:date="2014-01-22T16:56:00Z">
        <w:r w:rsidR="002330CC">
          <w:t xml:space="preserve"> re</w:t>
        </w:r>
      </w:ins>
      <w:r>
        <w:t>stricting the search to be for probes with known cis-acting eQTLs, and looking for interactions only between a cis-acting eQTL and all remaining trans-SNPs. Though it is unclear if any of the</w:t>
      </w:r>
      <w:r w:rsidR="00206D07">
        <w:t>se</w:t>
      </w:r>
      <w:r>
        <w:t xml:space="preserve"> results surpassed a significance threshold that accounts for the experiment-wide testing burden, and no replication was attempt</w:t>
      </w:r>
      <w:r w:rsidR="009F7282">
        <w:t xml:space="preserve">ed, it appears that there was enrichment for probes with nominally significant interactions. </w:t>
      </w:r>
      <w:r w:rsidR="00604275">
        <w:t>This is in stark contrast to the numerous additive effects that are typically observed in eQTL studies.</w:t>
      </w:r>
      <w:r w:rsidR="00C4057C">
        <w:fldChar w:fldCharType="begin" w:fldLock="1"/>
      </w:r>
      <w:r w:rsidR="009D14BF">
        <w:instrText>ADDIN CSL_CITATION { "citationItems" : [ { "id" : "ITEM-1", "itemData" : { "DOI" : "10.1038/nature01482.1.", "author" : [ { "dropping-particle" : "", "family" : "Schadt", "given" : "EE", "non-dropping-particle" : "", "parse-names" : false, "suffix" : "" }, { "dropping-particle" : "", "family" : "Monks", "given" : "SA", "non-dropping-particle" : "", "parse-names" : false, "suffix" : "" }, { "dropping-particle" : "", "family" : "Drake", "given" : "TA", "non-dropping-particle" : "", "parse-names" : false, "suffix" : "" }, { "dropping-particle" : "", "family" : "Lusis", "given" : "AJ", "non-dropping-particle" : "", "parse-names" : false, "suffix" : "" }, { "dropping-particle" : "", "family" : "Che", "given" : "N", "non-dropping-particle" : "", "parse-names" : false, "suffix" : "" }, { "dropping-particle" : "", "family" : "Colinayo", "given" : "V", "non-dropping-particle" : "", "parse-names" : false, "suffix" : "" }, { "dropping-particle" : "", "family" : "Ruff", "given" : "TG", "non-dropping-particle" : "", "parse-names" : false, "suffix" : "" }, { "dropping-particle" : "", "family" : "Milligan", "given" : "SB", "non-dropping-particle" : "", "parse-names" : false, "suffix" : "" }, { "dropping-particle" : "", "family" : "Lamb", "given" : "JR", "non-dropping-particle" : "", "parse-names" : false, "suffix" : "" }, { "dropping-particle" : "", "family" : "Cavet", "given" : "G", "non-dropping-particle" : "", "parse-names" : false, "suffix" : "" }, { "dropping-particle" : "", "family" : "Linsley", "given" : "PS", "non-dropping-particle" : "", "parse-names" : false, "suffix" : "" }, { "dropping-particle" : "", "family" : "Mao", "given" : "M", "non-dropping-particle" : "", "parse-names" : false, "suffix" : "" }, { "dropping-particle" : "", "family" : "Stoughton", "given" : "RB", "non-dropping-particle" : "", "parse-names" : false, "suffix" : "" }, { "dropping-particle" : "", "family" : "Friend", "given" : "SH", "non-dropping-particle" : "", "parse-names" : false, "suffix" : "" } ], "container-title" : "Nature", "id" : "ITEM-1", "issued" : { "date-parts" : [ [ "2003" ] ] }, "page" : "297-302", "title" : "Genetics of gene expression surveyed in maize, mouse and man", "type" : "article-journal", "volume" : "422" }, "uris" : [ "http://www.mendeley.com/documents/?uuid=21c63ecd-0760-4795-8f67-13eb44108839" ] } ], "mendeley" : { "previouslyFormattedCitation" : "&lt;sup&gt;103&lt;/sup&gt;" }, "properties" : { "noteIndex" : 0 }, "schema" : "https://github.com/citation-style-language/schema/raw/master/csl-citation.json" }</w:instrText>
      </w:r>
      <w:r w:rsidR="00C4057C">
        <w:fldChar w:fldCharType="separate"/>
      </w:r>
      <w:r w:rsidR="009D14BF" w:rsidRPr="009D14BF">
        <w:rPr>
          <w:noProof/>
          <w:vertAlign w:val="superscript"/>
        </w:rPr>
        <w:t>103</w:t>
      </w:r>
      <w:r w:rsidR="00C4057C">
        <w:fldChar w:fldCharType="end"/>
      </w:r>
    </w:p>
    <w:p w14:paraId="0A4C4591" w14:textId="77777777" w:rsidR="00B362A2" w:rsidRDefault="00B362A2" w:rsidP="00C35F4A">
      <w:pPr>
        <w:jc w:val="right"/>
      </w:pPr>
    </w:p>
    <w:p w14:paraId="2B157005" w14:textId="77777777" w:rsidR="003D4C3E" w:rsidRDefault="009F7282" w:rsidP="00113BE5">
      <w:r>
        <w:t>Though we have only focused on a few examples here, t</w:t>
      </w:r>
      <w:r w:rsidR="0093274B">
        <w:t>he picture that is emerging is that</w:t>
      </w:r>
      <w:r>
        <w:t xml:space="preserve"> compelling statistical support is absent for the vast majority of r</w:t>
      </w:r>
      <w:r w:rsidR="00222A0C">
        <w:t>eported ep</w:t>
      </w:r>
      <w:r w:rsidR="004B5A6F">
        <w:t>i</w:t>
      </w:r>
      <w:r w:rsidR="00222A0C">
        <w:t>s</w:t>
      </w:r>
      <w:r w:rsidR="004B5A6F">
        <w:t xml:space="preserve">tatic interactions. Potentially through </w:t>
      </w:r>
      <w:r w:rsidR="004D61D5">
        <w:t xml:space="preserve">some level of </w:t>
      </w:r>
      <w:r w:rsidR="004B5A6F">
        <w:t>ascertainment bias,</w:t>
      </w:r>
      <w:r w:rsidR="0093274B">
        <w:t xml:space="preserve"> those epista</w:t>
      </w:r>
      <w:r>
        <w:t>tic effects that</w:t>
      </w:r>
      <w:r w:rsidR="004B5A6F">
        <w:t xml:space="preserve"> appear to be statistically robust </w:t>
      </w:r>
      <w:r w:rsidR="00D5600C">
        <w:t>have predominantly large margina</w:t>
      </w:r>
      <w:r w:rsidR="004B5A6F">
        <w:t>l effects, and contribute relatively</w:t>
      </w:r>
      <w:r w:rsidR="00D5600C">
        <w:t xml:space="preserve"> little in terms of phenotypic variance from interaction terms alone.</w:t>
      </w:r>
      <w:r>
        <w:t xml:space="preserve"> </w:t>
      </w:r>
      <w:r w:rsidR="00DE74DC">
        <w:t>Given the current empirical evidence</w:t>
      </w:r>
      <w:r w:rsidR="004D61D5">
        <w:t>, one can hypothesise that the number of instances of epistas</w:t>
      </w:r>
      <w:r w:rsidR="00DE74DC">
        <w:t xml:space="preserve">is may indeed be large, but </w:t>
      </w:r>
      <w:r w:rsidR="004D61D5">
        <w:t xml:space="preserve">that the </w:t>
      </w:r>
      <w:r w:rsidR="00DE74DC">
        <w:t>contribution of variance from gene interactions</w:t>
      </w:r>
      <w:r w:rsidR="004D61D5">
        <w:t xml:space="preserve"> on complex traits is rather small.</w:t>
      </w:r>
    </w:p>
    <w:p w14:paraId="707726F6" w14:textId="77777777" w:rsidR="00113BE5" w:rsidRDefault="00113BE5" w:rsidP="00113BE5"/>
    <w:p w14:paraId="261E9F95" w14:textId="77777777" w:rsidR="00DB5441" w:rsidRPr="00DB5441" w:rsidRDefault="00DB5441" w:rsidP="00DB5441">
      <w:pPr>
        <w:pStyle w:val="Heading2"/>
      </w:pPr>
      <w:bookmarkStart w:id="116" w:name="_Toc245195963"/>
      <w:r w:rsidRPr="00DB5441">
        <w:t>To which scientific question(s) is epistasis the answer?</w:t>
      </w:r>
      <w:bookmarkEnd w:id="116"/>
    </w:p>
    <w:p w14:paraId="7FDCE679" w14:textId="77777777" w:rsidR="004B5A6F" w:rsidRDefault="004B5A6F" w:rsidP="00DB5441"/>
    <w:p w14:paraId="5882BDDF" w14:textId="77777777" w:rsidR="00DB5441" w:rsidRPr="00DB5441" w:rsidRDefault="00DB5441" w:rsidP="00DB5441">
      <w:pPr>
        <w:pStyle w:val="Heading3"/>
      </w:pPr>
      <w:bookmarkStart w:id="117" w:name="_Toc245195964"/>
      <w:proofErr w:type="gramStart"/>
      <w:r>
        <w:t>The missing heritability?</w:t>
      </w:r>
      <w:bookmarkEnd w:id="117"/>
      <w:proofErr w:type="gramEnd"/>
    </w:p>
    <w:p w14:paraId="2ABAEF0D" w14:textId="77777777" w:rsidR="00DB5441" w:rsidRDefault="00DB5441" w:rsidP="00DB5441"/>
    <w:p w14:paraId="607193CC" w14:textId="77777777" w:rsidR="00DB5441" w:rsidRDefault="00DB5441" w:rsidP="00DB5441">
      <w:r>
        <w:t xml:space="preserve">By definition, epistasis does not have a </w:t>
      </w:r>
      <w:r w:rsidR="00DF056F">
        <w:t xml:space="preserve">direct </w:t>
      </w:r>
      <w:r>
        <w:t xml:space="preserve">role to play in the problem of the missing heritability. The missing heritability pertains to the problem that there are insufficient additive effects discovered to account for the additive genetic variance estimated to exist for that trait. SNPs that interact can have marginal additive (and dominance) effects, but the </w:t>
      </w:r>
      <w:r w:rsidR="00B75C28">
        <w:t>nexus</w:t>
      </w:r>
      <w:r>
        <w:t xml:space="preserve"> to declaring that they interact is that they have an epistatic effect that does not contribute to additive genetic variation. In principle, the total additive genetic variance accounted for by interacting SNPs can be captured by a standard</w:t>
      </w:r>
      <w:r w:rsidR="0001262B">
        <w:t>, suitably powered</w:t>
      </w:r>
      <w:r>
        <w:t xml:space="preserve"> GWA study searching for additive effects.</w:t>
      </w:r>
    </w:p>
    <w:p w14:paraId="003FDD4B" w14:textId="77777777" w:rsidR="00DB5441" w:rsidRDefault="00DB5441" w:rsidP="00DB5441"/>
    <w:p w14:paraId="2D19341B" w14:textId="2F12D2EC" w:rsidR="00DB5441" w:rsidRDefault="00DB5441" w:rsidP="00DB5441">
      <w:r>
        <w:t xml:space="preserve">The </w:t>
      </w:r>
      <w:r w:rsidR="0001262B">
        <w:t xml:space="preserve">metric of </w:t>
      </w:r>
      <w:r>
        <w:t>missing heritability emerges from two variables, the tally of genetic effects uncovered and the estimate of the trait's h</w:t>
      </w:r>
      <w:r w:rsidRPr="00604275">
        <w:rPr>
          <w:vertAlign w:val="superscript"/>
        </w:rPr>
        <w:t>2</w:t>
      </w:r>
      <w:r w:rsidR="0001262B">
        <w:t>. I</w:t>
      </w:r>
      <w:r>
        <w:t>n each case epistasis may have a subtle part to play. Firstly, some theoretical studies postulate that if, for some interacting loci, the epistatic variance is large compared to the additive variance, searching for epistatic effects might be one way to uncover loci with additive variance with more power than searching for the ad</w:t>
      </w:r>
      <w:r w:rsidR="00D749C1">
        <w:t>ditive effects directly.</w:t>
      </w:r>
      <w:r w:rsidR="00C4057C">
        <w:fldChar w:fldCharType="begin" w:fldLock="1"/>
      </w:r>
      <w:r w:rsidR="009D14BF">
        <w:instrText>ADDIN CSL_CITATION { "citationItems" : [ { "id" : "ITEM-1", "itemData" : { "DOI" : "10.1371/journal.pone.0012264", "ISSN" : "1932-6203", "PMID" : "20865037", "abstract" : "Identification of genetic loci in complex traits has focused largely on one-dimensional genome scans to search for associations between single markers and the phenotype. There is mounting evidence that locus interactions, or epistasis, are a crucial component of the genetic architecture of biologically relevant traits. However, epistasis is often viewed as a nuisance factor that reduces power for locus detection. Counter to expectations, recent work shows that fitting full models, instead of testing marker main effect and interaction components separately, in exhaustive multi-locus genome scans can have higher power to detect loci when epistasis is present than single-locus scans, and improvement that comes despite a much larger multiple testing alpha-adjustment in such searches. We demonstrate, both theoretically and via simulation, that the expected power to detect loci when fitting full models is often larger when these loci act epistatically than when they act additively. Additionally, we show that the power for single locus detection may be improved in cases of epistasis compared to the additive model. Our exploration of a two step model selection procedure shows that identifying the true model is difficult. However, this difficulty is certainly not exacerbated by the presence of epistasis, on the contrary, in some cases the presence of epistasis can aid in model selection. The impact of allele frequencies on both power and model selection is dramatic.", "author" : [ { "dropping-particle" : "", "family" : "Verhoeven", "given" : "Koen J F", "non-dropping-particle" : "", "parse-names" : false, "suffix" : "" }, { "dropping-particle" : "", "family" : "Casella", "given" : "George", "non-dropping-particle" : "", "parse-names" : false, "suffix" : "" }, { "dropping-particle" : "", "family" : "McIntyre", "given" : "Lauren M", "non-dropping-particle" : "", "parse-names" : false, "suffix" : "" } ], "container-title" : "PloS one", "id" : "ITEM-1", "issue" : "8", "issued" : { "date-parts" : [ [ "2010", "1" ] ] }, "page" : "e12264", "title" : "Epistasis: obstacle or advantage for mapping complex traits?", "type" : "article-journal", "volume" : "5" }, "uris" : [ "http://www.mendeley.com/documents/?uuid=39170f4f-c70e-48da-9290-22d946d66e6e" ] } ], "mendeley" : { "previouslyFormattedCitation" : "&lt;sup&gt;115&lt;/sup&gt;" }, "properties" : { "noteIndex" : 0 }, "schema" : "https://github.com/citation-style-language/schema/raw/master/csl-citation.json" }</w:instrText>
      </w:r>
      <w:r w:rsidR="00C4057C">
        <w:fldChar w:fldCharType="separate"/>
      </w:r>
      <w:r w:rsidR="009D14BF" w:rsidRPr="009D14BF">
        <w:rPr>
          <w:noProof/>
          <w:vertAlign w:val="superscript"/>
        </w:rPr>
        <w:t>115</w:t>
      </w:r>
      <w:r w:rsidR="00C4057C">
        <w:fldChar w:fldCharType="end"/>
      </w:r>
      <w:r w:rsidR="00D749C1">
        <w:t xml:space="preserve"> Such</w:t>
      </w:r>
      <w:r>
        <w:t xml:space="preserve"> instance</w:t>
      </w:r>
      <w:r w:rsidR="00D749C1">
        <w:t>s</w:t>
      </w:r>
      <w:r>
        <w:t xml:space="preserve"> might arise if the trait has a large </w:t>
      </w:r>
      <w:r w:rsidRPr="00604275">
        <w:rPr>
          <w:b/>
        </w:rPr>
        <w:t xml:space="preserve">mutational target </w:t>
      </w:r>
      <w:r w:rsidR="00D749C1" w:rsidRPr="00604275">
        <w:rPr>
          <w:b/>
        </w:rPr>
        <w:t>size</w:t>
      </w:r>
      <w:r w:rsidR="00D749C1">
        <w:t xml:space="preserve"> </w:t>
      </w:r>
      <w:r>
        <w:t>and is under direct selection.</w:t>
      </w:r>
      <w:r w:rsidR="00C4057C">
        <w:fldChar w:fldCharType="begin" w:fldLock="1"/>
      </w:r>
      <w:r w:rsidR="009D14BF">
        <w:instrText>ADDIN CSL_CITATION { "citationItems" : [ { "id" : "ITEM-1",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"ITEM-1",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"&lt;sup&gt;116&lt;/sup&gt;" }, "properties" : { "noteIndex" : 0 }, "schema" : "https://github.com/citation-style-language/schema/raw/master/csl-citation.json" }</w:instrText>
      </w:r>
      <w:r w:rsidR="00C4057C">
        <w:fldChar w:fldCharType="separate"/>
      </w:r>
      <w:r w:rsidR="009D14BF" w:rsidRPr="009D14BF">
        <w:rPr>
          <w:noProof/>
          <w:vertAlign w:val="superscript"/>
        </w:rPr>
        <w:t>116</w:t>
      </w:r>
      <w:r w:rsidR="00C4057C">
        <w:fldChar w:fldCharType="end"/>
      </w:r>
      <w:r w:rsidR="0001262B">
        <w:t xml:space="preserve"> This scenario does not posit that epistatic variance contributes to additive variance, rather,</w:t>
      </w:r>
      <w:r>
        <w:t xml:space="preserve"> </w:t>
      </w:r>
      <w:r w:rsidR="0001262B">
        <w:t xml:space="preserve">searching for epistasis may lead to the identification of variants </w:t>
      </w:r>
      <w:r w:rsidR="00C411C3">
        <w:t xml:space="preserve">either rare or </w:t>
      </w:r>
      <w:r w:rsidR="0001262B">
        <w:t>with small additive effects that would otherwise go undetected in a standard GWAS</w:t>
      </w:r>
      <w:r>
        <w:t>.</w:t>
      </w:r>
      <w:r w:rsidR="00C66A4D">
        <w:t xml:space="preserve"> Some empirical evidence exists to support this hypothesis</w:t>
      </w:r>
      <w:r w:rsidR="007F561C">
        <w:t>,</w:t>
      </w:r>
      <w:r w:rsidR="00C4057C">
        <w:fldChar w:fldCharType="begin" w:fldLock="1"/>
      </w:r>
      <w:r w:rsidR="009D14BF">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"ITEM-2",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"&lt;sup&gt;19,21&lt;/sup&gt;" }, "properties" : { "noteIndex" : 0 }, "schema" : "https://github.com/citation-style-language/schema/raw/master/csl-citation.json" }</w:instrText>
      </w:r>
      <w:r w:rsidR="00C4057C">
        <w:fldChar w:fldCharType="separate"/>
      </w:r>
      <w:r w:rsidR="009D14BF" w:rsidRPr="009D14BF">
        <w:rPr>
          <w:noProof/>
          <w:vertAlign w:val="superscript"/>
        </w:rPr>
        <w:t>19,21</w:t>
      </w:r>
      <w:r w:rsidR="00C4057C">
        <w:fldChar w:fldCharType="end"/>
      </w:r>
      <w:r w:rsidR="007F561C">
        <w:t xml:space="preserve"> however it is unlikely to be a widespread phenomenon</w:t>
      </w:r>
      <w:r w:rsidR="00C4057C">
        <w:fldChar w:fldCharType="begin" w:fldLock="1"/>
      </w:r>
      <w:r w:rsidR="009D14BF">
        <w:instrText>ADDIN CSL_CITATION { "citationItems" : [ { "id" : "ITEM-1", "itemData" : { "DOI" : "10.1371/journal.pgen.1000008", "author" : [ { "dropping-particle" : "", "family" : "Hill", "given" : "William G.", "non-dropping-particle" : "", "parse-names" : false, "suffix" : "" }, { "dropping-particle" : "", "family" : "Goddard", "given" : "Michael E.", "non-dropping-particle" : "", "parse-names" : false, "suffix" : "" }, { "dropping-particle" : "", "family" : "Visscher", "given" : "Peter M.", "non-dropping-particle" : "", "parse-names" : false, "suffix" : "" } ], "container-title" : "PLoS Genetics", "id" : "ITEM-1", "issue" : "2", "issued" : { "date-parts" : [ [ "2008", "2" ] ] }, "title" : "Data and Theory Point to Mainly Additive Genetic Variance for Complex Traits", "type" : "article-journal", "volume" : "4" }, "uris" : [ "http://www.mendeley.com/documents/?uuid=d7903413-e432-4274-8645-c98a86f8bb74" ] } ], "mendeley" : { "previouslyFormattedCitation" : "&lt;sup&gt;117&lt;/sup&gt;" }, "properties" : { "noteIndex" : 0 }, "schema" : "https://github.com/citation-style-language/schema/raw/master/csl-citation.json" }</w:instrText>
      </w:r>
      <w:r w:rsidR="00C4057C">
        <w:fldChar w:fldCharType="separate"/>
      </w:r>
      <w:r w:rsidR="009D14BF" w:rsidRPr="009D14BF">
        <w:rPr>
          <w:noProof/>
          <w:vertAlign w:val="superscript"/>
        </w:rPr>
        <w:t>117</w:t>
      </w:r>
      <w:r w:rsidR="00C4057C">
        <w:fldChar w:fldCharType="end"/>
      </w:r>
      <w:r w:rsidR="007F561C">
        <w:t xml:space="preserve"> and theory shows that even in complex multi-locus epistatic patterns marginal additive effects are necessary to produce measurable additive variance for a trait</w:t>
      </w:r>
      <w:r w:rsidR="00271461">
        <w:t>.</w:t>
      </w:r>
      <w:r w:rsidR="00C4057C">
        <w:fldChar w:fldCharType="begin" w:fldLock="1"/>
      </w:r>
      <w:r w:rsidR="009D14BF">
        <w:instrText>ADDIN CSL_CITATION { "citationItems" : [ { "id" : "ITEM-1", "itemData" : { "DOI" : "10.1111/j.1420-9101.2011.02358.x", "ISSN" : "1420-9101", "PMID" : "21831198", "abstract" : "In quantitative genetics, the degree of resemblance between parents and offspring is described in terms of the additive variance (V(A)) relative to genetic (V(G)) and phenotypic (V(P)) variance. For populations with extreme allele frequencies, high V(A)/V(G) can be explained without considering properties of the genotype-phenotype (GP) map. We show that randomly generated GP maps in populations with intermediate allele frequencies generate far lower V(A)/V(G) values than empirically observed. The main reason is that order-breaking behaviour is ubiquitous in random GP maps. Rearrangement of genotypic values to introduce order-preservation for one or more loci causes a dramatic increase in V(A)/V(G). This suggests the existence of order-preserving design principles in the regulatory machinery underlying GP maps. We illustrate this feature by showing how the ubiquitously observed monotonicity of dose-response relationships gives much higher V(A)/V(G) values than a unimodal dose-response relationship in simple gene network models.", "author" : [ { "dropping-particle" : "", "family" : "Gjuvsland", "given" : "a B", "non-dropping-particle" : "", "parse-names" : false, "suffix" : "" }, { "dropping-particle" : "", "family" : "Vik", "given" : "J O", "non-dropping-particle" : "", "parse-names" : false, "suffix" : "" }, { "dropping-particle" : "", "family" : "Woolliams", "given" : "J a", "non-dropping-particle" : "", "parse-names" : false, "suffix" : "" }, { "dropping-particle" : "", "family" : "Omholt", "given" : "S W", "non-dropping-particle" : "", "parse-names" : false, "suffix" : "" } ], "container-title" : "Journal of evolutionary biology", "id" : "ITEM-1", "issue" : "10", "issued" : { "date-parts" : [ [ "2011", "10" ] ] }, "page" : "2269-79", "title" : "Order-preserving principles underlying genotype-phenotype maps ensure high additive proportions of genetic variance.", "type" : "article-journal", "volume" : "24" }, "uris" : [ "http://www.mendeley.com/documents/?uuid=e524efc2-e226-416a-94b0-90d0292f325a" ] } ], "mendeley" : { "previouslyFormattedCitation" : "&lt;sup&gt;118&lt;/sup&gt;" }, "properties" : { "noteIndex" : 0 }, "schema" : "https://github.com/citation-style-language/schema/raw/master/csl-citation.json" }</w:instrText>
      </w:r>
      <w:r w:rsidR="00C4057C">
        <w:fldChar w:fldCharType="separate"/>
      </w:r>
      <w:r w:rsidR="009D14BF" w:rsidRPr="009D14BF">
        <w:rPr>
          <w:noProof/>
          <w:vertAlign w:val="superscript"/>
        </w:rPr>
        <w:t>118</w:t>
      </w:r>
      <w:r w:rsidR="00C4057C">
        <w:fldChar w:fldCharType="end"/>
      </w:r>
    </w:p>
    <w:p w14:paraId="3AF0A995" w14:textId="77777777" w:rsidR="00DB5441" w:rsidRDefault="00DB5441" w:rsidP="00DB5441"/>
    <w:p w14:paraId="3DA67CB7" w14:textId="01C3BC9B" w:rsidR="00D26090" w:rsidRDefault="00DB5441" w:rsidP="00DB5441">
      <w:r>
        <w:t>Secondly, because the direct estimation of non-additive genetic var</w:t>
      </w:r>
      <w:r w:rsidR="00DF056F">
        <w:t>iation is almost always intracta</w:t>
      </w:r>
      <w:r>
        <w:t xml:space="preserve">ble, </w:t>
      </w:r>
      <w:r w:rsidR="00DF056F">
        <w:t>its contribution to the resembla</w:t>
      </w:r>
      <w:r>
        <w:t>nce between relatives is unknown.</w:t>
      </w:r>
      <w:r w:rsidR="00C4057C">
        <w:fldChar w:fldCharType="begin" w:fldLock="1"/>
      </w:r>
      <w:r w:rsidR="009D14BF">
        <w:instrText>ADDIN CSL_CITATION { "citationItems" : [ { "id" : "ITEM-1", "itemData" : { "DOI" : "10.1038/nrg2322", "ISSN" : "1471-0064", "PMID" : "18319743", "abstract" : "Heritability allows a comparison of the relative importance of genes and environment to the variation of traits within and across populations. The concept of heritability and its definition as an estimable, dimensionless population parameter was introduced by Sewall Wright and Ronald Fisher nearly a century ago. Despite continuous misunderstandings and controversies over its use and application, heritability remains key to the response to selection in evolutionary biology and agriculture, and to the prediction of disease risk in medicine. Recent reports of substantial heritability for gene expression and new estimation methods using marker data highlight the relevance of heritability in the genomics era.", "author" : [ { "dropping-particle" : "", "family" : "Visscher", "given" : "Peter M", "non-dropping-particle" : "", "parse-names" : false, "suffix" : "" }, { "dropping-particle" : "", "family" : "Hill", "given" : "William G", "non-dropping-particle" : "", "parse-names" : false, "suffix" : "" }, { "dropping-particle" : "", "family" : "Wray", "given" : "Naomi R", "non-dropping-particle" : "", "parse-names" : false, "suffix" : "" } ], "container-title" : "Nature Reviews Genetics", "id" : "ITEM-1", "issue" : "4", "issued" : { "date-parts" : [ [ "2008", "4" ] ] }, "page" : "255-66", "publisher" : "Nature Publishing Group", "shortTitle" : "Nat Rev Genet", "title" : "Heritability in the genomics era--concepts and misconceptions.", "type" : "article-journal", "volume" : "9" }, "uris" : [ "http://www.mendeley.com/documents/?uuid=8471cb4d-de37-46b0-863e-c9b1a84f08a9" ] } ], "mendeley" : { "previouslyFormattedCitation" : "&lt;sup&gt;1&lt;/sup&gt;" }, "properties" : { "noteIndex" : 0 }, "schema" : "https://github.com/citation-style-language/schema/raw/master/csl-citation.json" }</w:instrText>
      </w:r>
      <w:r w:rsidR="00C4057C">
        <w:fldChar w:fldCharType="separate"/>
      </w:r>
      <w:r w:rsidR="009D14BF" w:rsidRPr="009D14BF">
        <w:rPr>
          <w:noProof/>
          <w:vertAlign w:val="superscript"/>
        </w:rPr>
        <w:t>1</w:t>
      </w:r>
      <w:r w:rsidR="00C4057C">
        <w:fldChar w:fldCharType="end"/>
      </w:r>
      <w:r>
        <w:t xml:space="preserve"> Thus, it is possible that under certain experimental designs heritability estimates are inflated through contamination from non-additive variation.</w:t>
      </w:r>
      <w:r w:rsidR="00C4057C">
        <w:fldChar w:fldCharType="begin" w:fldLock="1"/>
      </w:r>
      <w:r w:rsidR="009D14BF">
        <w:instrText>ADDIN CSL_CITATION { "citationItems" : [ { "id" : "ITEM-1", "itemData" : { "ISBN" : "9780582243026", "author" : [ { "dropping-particle" : "", "family" : "Falconer", "given" : "D S", "non-dropping-particle" : "", "parse-names" : false, "suffix" : "" }, { "dropping-particle" : "", "family" : "Mackay", "given" : "T F C", "non-dropping-particle" : "", "parse-names" : false, "suffix" : "" } ], "id" : "ITEM-1", "issued" : { "date-parts" : [ [ "1996" ] ] }, "publisher" : "Longman", "title" : "Introduction to quantitative genetics", "type" : "book" }, "uris" : [ "http://www.mendeley.com/documents/?uuid=ce7e389d-f555-4ccf-8e03-d803b23ba264" ] } ], "mendeley" : { "previouslyFormattedCitation" : "&lt;sup&gt;119&lt;/sup&gt;" }, "properties" : { "noteIndex" : 0 }, "schema" : "https://github.com/citation-style-language/schema/raw/master/csl-citation.json" }</w:instrText>
      </w:r>
      <w:r w:rsidR="00C4057C">
        <w:fldChar w:fldCharType="separate"/>
      </w:r>
      <w:r w:rsidR="009D14BF" w:rsidRPr="009D14BF">
        <w:rPr>
          <w:noProof/>
          <w:vertAlign w:val="superscript"/>
        </w:rPr>
        <w:t>119</w:t>
      </w:r>
      <w:r w:rsidR="00C4057C">
        <w:fldChar w:fldCharType="end"/>
      </w:r>
      <w:r>
        <w:t xml:space="preserve"> To what extent is this realistically a problem and how reliably can it be measu</w:t>
      </w:r>
      <w:r w:rsidR="005F0E2F">
        <w:t>red? A recent theoretical study</w:t>
      </w:r>
      <w:r>
        <w:t xml:space="preserve"> gained much attention after demonstrating that redundancy amongst biological pathways could create an </w:t>
      </w:r>
      <w:r>
        <w:lastRenderedPageBreak/>
        <w:t>illusion of additive genetic variance in twin studies</w:t>
      </w:r>
      <w:ins w:id="118" w:author="Gib Hemani" w:date="2014-01-22T17:24:00Z">
        <w:r w:rsidR="00AA462F">
          <w:fldChar w:fldCharType="begin" w:fldLock="1"/>
        </w:r>
      </w:ins>
      <w:r w:rsidR="009D14BF">
        <w:instrText>ADDIN CSL_CITATION { "citationItems" : [ { "id" : "ITEM-1", "itemData" : { "DOI" : "1119675109 [pii]\n10.1073/pnas.1119675109 [doi]", "ISBN" : "1091-6490 (Electronic)\n0027-8424 (Linking)", "PMID" : "22223662", "abstract" : "Human genetics has been haunted by the mystery of \"missing heritability\" of common traits. Although studies have discovered &gt;1,200 variants associated with common diseases and traits, these variants typically appear to explain only a minority of the heritability. The proportion of heritability explained by a set of variants is the ratio of (i) the heritability due to these variants (numerator), estimated directly from their observed effects, to (ii) the total heritability (denominator), inferred indirectly from population data. The prevailing view has been that the explanation for missing heritability lies in the numerator--that is, in as-yet undiscovered variants. While many variants surely remain to be found, we show here that a substantial portion of missing heritability could arise from overestimation of the denominator, creating \"phantom heritability.\" Specifically, (i) estimates of total heritability implicitly assume the trait involves no genetic interactions (epistasis) among loci; (ii) this assumption is not justified, because models with interactions are also consistent with observable data; and (iii) under such models, the total heritability may be much smaller and thus the proportion of heritability explained much larger. For example, 80% of the currently missing heritability for Crohn's disease could be due to genetic interactions, if the disease involves interaction among three pathways. In short, missing heritability need not directly correspond to missing variants, because current estimates of total heritability may be significantly inflated by genetic interactions. Finally, we describe a method for estimating heritability from isolated populations that is not inflated by genetic interactions.",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 Natl Acad Sci U S A", "edition" : "2012/01/10", "id" : "ITEM-1", "issue" : "4", "issued" : { "date-parts" : [ [ "2012" ] ] }, "note" : "Zuk, Or\nHechter, Eliana\nSunyaev, Shamil R\nLander, Eric S\nHG003067/HG/NHGRI NIH HHS/United States\nResearch Support, N.I.H., Extramural\nResearch Support, Non-U.S. Gov't\nUnited States\nProceedings of the National Academy of Sciences of the United States of America\nProc Natl Acad Sci U S A. 2012 Jan 24;109(4):1193-8. doi: 10.1073/pnas.1119675109. Epub 2012 Jan 5.", "page" : "1193-1198", "title" : "The mystery of missing heritability: Genetic interactions create phantom heritability", "type" : "article-journal", "volume" : "109" }, "uris" : [ "http://www.mendeley.com/documents/?uuid=9ec6c600-e2fb-4c3c-828e-4e9755df9d3a" ] } ], "mendeley" : { "previouslyFormattedCitation" : "&lt;sup&gt;23&lt;/sup&gt;" }, "properties" : { "noteIndex" : 0 }, "schema" : "https://github.com/citation-style-language/schema/raw/master/csl-citation.json" }</w:instrText>
      </w:r>
      <w:r w:rsidR="00AA462F">
        <w:fldChar w:fldCharType="separate"/>
      </w:r>
      <w:r w:rsidR="009D14BF" w:rsidRPr="009D14BF">
        <w:rPr>
          <w:noProof/>
          <w:vertAlign w:val="superscript"/>
        </w:rPr>
        <w:t>23</w:t>
      </w:r>
      <w:ins w:id="119" w:author="Gib Hemani" w:date="2014-01-22T17:24:00Z">
        <w:r w:rsidR="00AA462F">
          <w:fldChar w:fldCharType="end"/>
        </w:r>
      </w:ins>
      <w:del w:id="120" w:author="Gib Hemani" w:date="2014-01-22T17:23:00Z">
        <w:r w:rsidR="00C4057C" w:rsidDel="00AB352B">
          <w:fldChar w:fldCharType="begin" w:fldLock="1"/>
        </w:r>
        <w:r w:rsidR="00C01BA3" w:rsidDel="00AB352B">
          <w:delInstrText>ADDIN CSL_CITATION { "citationItems" : [ { "id" : "ITEM-1", "itemData" : { "DOI" : "10.1073/pnas.1119675109", "ISSN" : "0027-8424",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"Proceedings of the National Academy of Sciences", "id" : "ITEM-1", "issued" : { "date-parts" : [ [ "2012", "1", "5" ] ] }, "title" : "The mystery of missing heritability: Genetic interactions create phantom heritability", "type" : "article-journal" }, "uris" : [ "http://www.mendeley.com/documents/?uuid=ba24faf5-b129-43bc-a196-9183df363bd9" ] } ], "mendeley" : { "previouslyFormattedCitation" : "&lt;sup&gt;120&lt;/sup&gt;" }, "properties" : { "noteIndex" : 0 }, "schema" : "https://github.com/citation-style-language/schema/raw/master/csl-citation.json" }</w:delInstrText>
        </w:r>
        <w:r w:rsidR="00C4057C" w:rsidDel="00AB352B">
          <w:fldChar w:fldCharType="separate"/>
        </w:r>
        <w:r w:rsidR="00C01BA3" w:rsidRPr="00C01BA3" w:rsidDel="00AB352B">
          <w:rPr>
            <w:noProof/>
            <w:vertAlign w:val="superscript"/>
          </w:rPr>
          <w:delText>120</w:delText>
        </w:r>
        <w:r w:rsidR="00C4057C" w:rsidDel="00AB352B">
          <w:fldChar w:fldCharType="end"/>
        </w:r>
      </w:del>
      <w:r>
        <w:t xml:space="preserve"> </w:t>
      </w:r>
      <w:r w:rsidR="000429D1">
        <w:t>(</w:t>
      </w:r>
      <w:r>
        <w:t>provided</w:t>
      </w:r>
      <w:r w:rsidR="000429D1">
        <w:t xml:space="preserve"> that large common environmental effects were present</w:t>
      </w:r>
      <w:r w:rsidR="00C4057C">
        <w:fldChar w:fldCharType="begin" w:fldLock="1"/>
      </w:r>
      <w:r w:rsidR="009D14BF">
        <w:instrText>ADDIN CSL_CITATION { "citationItems" : [ { "id" : "ITEM-1", "itemData" : { "DOI" : "10.1371/journal.pone.0068913", "author" : [ { "dropping-particle" : "", "family" : "Stringer", "given" : "Sven", "non-dropping-particle" : "", "parse-names" : false, "suffix" : "" }, { "dropping-particle" : "", "family" : "Derks", "given" : "EM", "non-dropping-particle" : "", "parse-names" : false, "suffix" : "" }, { "dropping-particle" : "", "family" : "Kahn", "given" : "RS", "non-dropping-particle" : "", "parse-names" : false, "suffix" : "" }, { "dropping-particle" : "", "family" : "Hill", "given" : "WG", "non-dropping-particle" : "", "parse-names" : false, "suffix" : "" }, { "dropping-particle" : "", "family" : "Wray", "given" : "NR", "non-dropping-particle" : "", "parse-names" : false, "suffix" : "" } ], "container-title" : "PloS one", "id" : "ITEM-1", "issue" : "7", "issued" : { "date-parts" : [ [ "2013" ] ] }, "page" : "1-9", "title" : "Assumptions and Properties of Limiting Pathway Models for Analysis of Epistasis in Complex Traits", "type" : "article-journal", "volume" : "8" }, "uris" : [ "http://www.mendeley.com/documents/?uuid=5f0b69bf-fa71-4cb4-b965-77dffb7d03dd" ] } ], "mendeley" : { "previouslyFormattedCitation" : "&lt;sup&gt;120&lt;/sup&gt;" }, "properties" : { "noteIndex" : 0 }, "schema" : "https://github.com/citation-style-language/schema/raw/master/csl-citation.json" }</w:instrText>
      </w:r>
      <w:r w:rsidR="00C4057C">
        <w:fldChar w:fldCharType="separate"/>
      </w:r>
      <w:r w:rsidR="009D14BF" w:rsidRPr="009D14BF">
        <w:rPr>
          <w:noProof/>
          <w:vertAlign w:val="superscript"/>
        </w:rPr>
        <w:t>120</w:t>
      </w:r>
      <w:r w:rsidR="00C4057C">
        <w:fldChar w:fldCharType="end"/>
      </w:r>
      <w:r w:rsidR="000429D1">
        <w:t>)</w:t>
      </w:r>
      <w:r>
        <w:t>. Indeed it is a known issue in such study designs that</w:t>
      </w:r>
      <w:r w:rsidR="00A0259B">
        <w:t>,</w:t>
      </w:r>
      <w:r>
        <w:t xml:space="preserve"> </w:t>
      </w:r>
      <w:r w:rsidR="00A0259B">
        <w:t>al</w:t>
      </w:r>
      <w:r>
        <w:t>though it is not the most parsimonious model, a combination of non-additive variation and common environmental variation can lead to a significant additive parameter</w:t>
      </w:r>
      <w:r w:rsidR="000429D1">
        <w:t>.</w:t>
      </w:r>
      <w:r w:rsidR="00C4057C">
        <w:fldChar w:fldCharType="begin" w:fldLock="1"/>
      </w:r>
      <w:r w:rsidR="009D14BF">
        <w:instrText>ADDIN CSL_CITATION { "citationItems" : [ { "id" : "ITEM-1", "itemData" : { "ISSN" : "0301-0511", "PMID" : "12385668", "abstract" : "Biometrical genetics is the science concerned with the inheritance of quantitative traits. In this review we discuss how the analytical methods of biometrical genetics are based upon simple Mendelian principles. We demonstrate how the phenotypic covariance between related individuals provides information on the relative importance of genetic and environmental factors influencing that trait, and how factors such as assortative mating, gene-environment correlation and genotype-environment interaction complicate such interpretations. Twin and adoption studies are discussed as well as their assumptions and limitations. Structural equation modeling (SEM) is introduced and we illustrate how this approach may be applied to genetic problems. In particular, we show how SEM can be used to address complicated issues such as analyzing the causes of correlation between traits or determining the direction of causation (DOC) between variables.", "author" : [ { "dropping-particle" : "", "family" : "Evans", "given" : "David M", "non-dropping-particle" : "", "parse-names" : false, "suffix" : "" }, { "dropping-particle" : "", "family" : "Gillespie", "given" : "N a", "non-dropping-particle" : "", "parse-names" : false, "suffix" : "" }, { "dropping-particle" : "", "family" : "Martin", "given" : "N G", "non-dropping-particle" : "", "parse-names" : false, "suffix" : "" } ], "container-title" : "Biological psychology", "id" : "ITEM-1", "issue" : "1-2", "issued" : { "date-parts" : [ [ "2002", "10" ] ] }, "page" : "33-51", "title" : "Biometrical genetics.", "type" : "article-journal", "volume" : "61" }, "uris" : [ "http://www.mendeley.com/documents/?uuid=dbe77518-2889-48a9-99ad-c493cf59843b" ] } ], "mendeley" : { "previouslyFormattedCitation" : "&lt;sup&gt;121&lt;/sup&gt;" }, "properties" : { "noteIndex" : 0 }, "schema" : "https://github.com/citation-style-language/schema/raw/master/csl-citation.json" }</w:instrText>
      </w:r>
      <w:r w:rsidR="00C4057C">
        <w:fldChar w:fldCharType="separate"/>
      </w:r>
      <w:r w:rsidR="009D14BF" w:rsidRPr="009D14BF">
        <w:rPr>
          <w:noProof/>
          <w:vertAlign w:val="superscript"/>
        </w:rPr>
        <w:t>121</w:t>
      </w:r>
      <w:r w:rsidR="00C4057C">
        <w:fldChar w:fldCharType="end"/>
      </w:r>
      <w:r>
        <w:t xml:space="preserve"> </w:t>
      </w:r>
    </w:p>
    <w:p w14:paraId="370B4C2D" w14:textId="77777777" w:rsidR="00D26090" w:rsidRDefault="00D26090" w:rsidP="00DB5441"/>
    <w:p w14:paraId="47763011" w14:textId="42E4B734" w:rsidR="00DB5441" w:rsidRDefault="00DB5441" w:rsidP="00DB5441">
      <w:r>
        <w:t>To overcome this problem one can attempt to use family-based studies to estimate additive effects directly, and one can use contrasts between different types of relatives. For example, full siblings will share 0.5 additive variance and 0.25 dominance variance, while parent-offspring will share 0.5 additive and 0 dominance variance. If the correlation between degree of shared additive variation and phenotypic similarity is high across all types of relatives then this would be strong evidence for heritability estimates being uncontaminated by non-additive variance. Height shows consistent estimates of heritability between twin studies and family studies,</w:t>
      </w:r>
      <w:r w:rsidR="00C4057C">
        <w:fldChar w:fldCharType="begin" w:fldLock="1"/>
      </w:r>
      <w:r w:rsidR="009D14BF">
        <w:instrText>ADDIN CSL_CITATION { "citationItems" : [ { "id" : "ITEM-1", "itemData" : { "DOI" : "10.1375/136905203770326402", "abstract" : "A major component of variation in body height is due to genetic differences, but environmental factors have a substantial contributory effect. In this study we aimed to analyse whether the genetic architecture of body height varies between affluent western societies. We analysed twin data from eight countries comprising 30,111 complete twin pairs by using the univariate genetic model of the Mx statistical package. Body height and zygosity were self-reported in seven populations and measured directly in one population. We found that there was substantial variation in mean body height between countries; body height was least in Italy (177 cm in men and 163 cm in women) and greatest in the Netherlands (184 cm and 171 cm, respectively). In men there was no corresponding variation in heritability of body height, heritability estimates ranging from 0.87 to 0.93 in populations under an additive genes/unique environment (AE) model. Among women the heritability estimates were generally lower than among men with greater variation between countries, ranging from 0.68 to 0.84 when an additive genes/shared environment/unique environment (ACE) model was used. In four populations where an AE model fit equally well or better, heritability ranged from 0.89 to 0.93. This difference between the sexes was mainly due to the effect of the shared environmental component of variance, which appears to be more important among women than among men in our study populations. Our results indicate that, in general, there are only minor differences in the genetic architecture of height between affluent Caucasian populations, especially among men.", "author" : [ { "dropping-particle" : "", "family" : "Silventoinen", "given" : "Karri", "non-dropping-particle" : "", "parse-names" : false, "suffix" : "" }, { "dropping-particle" : "", "family" : "Sammalisto", "given" : "Sampo", "non-dropping-particle" : "", "parse-names" : false, "suffix" : "" }, { "dropping-particle" : "", "family" : "Perola", "given" : "Markus", "non-dropping-particle" : "", "parse-names" : false, "suffix" : "" }, { "dropping-particle" : "", "family" : "Boomsma", "given" : "Dorret I", "non-dropping-particle" : "", "parse-names" : false, "suffix" : "" }, { "dropping-particle" : "", "family" : "Cornes", "given" : "Belinda K", "non-dropping-particle" : "", "parse-names" : false, "suffix" : "" }, { "dropping-particle" : "", "family" : "Davis", "given" : "Chayna", "non-dropping-particle" : "", "parse-names" : false, "suffix" : "" }, { "dropping-particle" : "", "family" : "Dunkel", "given" : "Leo", "non-dropping-particle" : "", "parse-names" : false, "suffix" : "" }, { "dropping-particle" : "", "family" : "Lange", "given" : "Marlies", "non-dropping-particle" : "De", "parse-names" : false, "suffix" : "" }, { "dropping-particle" : "", "family" : "Harris", "given" : "Jennifer R", "non-dropping-particle" : "", "parse-names" : false, "suffix" : "" }, { "dropping-particle" : "", "family" : "Hjelmborg", "given" : "Jacob V B", "non-dropping-particle" : "", "parse-names" : false, "suffix" : "" }, { "dropping-particle" : "", "family" : "Luciano", "given" : "Michelle", "non-dropping-particle" : "", "parse-names" : false, "suffix" : "" }, { "dropping-particle" : "", "family" : "Martin", "given" : "Nicholas G", "non-dropping-particle" : "", "parse-names" : false, "suffix" : "" }, { "dropping-particle" : "", "family" : "Mortensen", "given" : "Jakob", "non-dropping-particle" : "", "parse-names" : false, "suffix" : "" }, { "dropping-particle" : "", "family" : "Nistic\u00f2", "given" : "Lorenza", "non-dropping-particle" : "", "parse-names" : false, "suffix" : "" }, { "dropping-particle" : "", "family" : "Pedersen", "given" : "Nancy L", "non-dropping-particle" : "", "parse-names" : false, "suffix" : "" }, { "dropping-particle" : "", "family" : "Skytthe", "given" : "Axel", "non-dropping-particle" : "", "parse-names" : false, "suffix" : "" }, { "dropping-particle" : "", "family" : "Spector", "given" : "Tim D", "non-dropping-particle" : "", "parse-names" : false, "suffix" : "" }, { "dropping-particle" : "", "family" : "Stazi", "given" : "Maria Antonietta", "non-dropping-particle" : "", "parse-names" : false, "suffix" : "" }, { "dropping-particle" : "", "family" : "Willemsen", "given" : "Gonneke", "non-dropping-particle" : "", "parse-names" : false, "suffix" : "" }, { "dropping-particle" : "", "family" : "Kaprio", "given" : "Jaakko", "non-dropping-particle" : "", "parse-names" : false, "suffix" : "" } ], "container-title" : "Twin research", "id" : "ITEM-1", "issue" : "5", "issued" : { "date-parts" : [ [ "2003", "10" ] ] }, "page" : "399-408", "title" : "Heritability of adult body height: a comparative study of twin cohorts in eight countries.", "type" : "article-journal", "volume" : "6" }, "uris" : [ "http://www.mendeley.com/documents/?uuid=979e7fcd-6857-4067-9126-7e5be12f6611" ] } ], "mendeley" : { "previouslyFormattedCitation" : "&lt;sup&gt;122&lt;/sup&gt;" }, "properties" : { "noteIndex" : 0 }, "schema" : "https://github.com/citation-style-language/schema/raw/master/csl-citation.json" }</w:instrText>
      </w:r>
      <w:r w:rsidR="00C4057C">
        <w:fldChar w:fldCharType="separate"/>
      </w:r>
      <w:r w:rsidR="009D14BF" w:rsidRPr="009D14BF">
        <w:rPr>
          <w:noProof/>
          <w:vertAlign w:val="superscript"/>
        </w:rPr>
        <w:t>122</w:t>
      </w:r>
      <w:r w:rsidR="00C4057C">
        <w:fldChar w:fldCharType="end"/>
      </w:r>
      <w:r>
        <w:t xml:space="preserve"> but h</w:t>
      </w:r>
      <w:r w:rsidRPr="000429D1">
        <w:rPr>
          <w:vertAlign w:val="superscript"/>
        </w:rPr>
        <w:t>2</w:t>
      </w:r>
      <w:r>
        <w:t xml:space="preserve"> estimates for BMI are much higher from twin studies than from family studies,</w:t>
      </w:r>
      <w:r w:rsidR="00C4057C">
        <w:fldChar w:fldCharType="begin" w:fldLock="1"/>
      </w:r>
      <w:r w:rsidR="009D14BF">
        <w:instrText>ADDIN CSL_CITATION { "citationItems" : [ { "id" : "ITEM-1", "itemData" : { "DOI" : "10.3389/fendo.2012.00029", "ISSN" : "1664-2392", "PMID" : "22645519", "abstract" : "Evidence for a major role of genetic factors in the determination of body mass index (BMI) comes from studies of related individuals. Despite consistent evidence for a heritable component of BMI, estimates of BMI heritability vary widely between studies and the reasons for this remain unclear. While some variation is natural due to differences between populations and settings, study design factors may also explain some of the heterogeneity. We performed a systematic review that identified 88 independent estimates of BMI heritability from twin studies (total 140,525 twins) and 27 estimates from family studies (42,968 family members). BMI heritability estimates from twin studies ranged from 0.47 to 0.90 (5th/50th/95th centiles: 0.58/0.75/0.87) and were generally higher than those from family studies (range: 0.24-0.81; 5th/50th/95th centiles: 0.25/0.46/0.68). Meta-regression of the results from twin studies showed that BMI heritability estimates were 0.07 (P\u2009=\u20090.001) higher in children than in adults; estimates increased with mean age among childhood studies (+0.012/year, P\u2009=\u20090.002), but decreased with mean age in adult studies (-0.002/year, P\u2009=\u20090.002). Heritability estimates derived from AE twin models (which assume no contribution of shared environment) were 0.12 higher than those from ACE models (P\u2009&lt;\u20090.001), whilst lower estimates were associated with self reported versus DNA-based determination of zygosity (-0.04, P\u2009=\u20090.02), and with self reported versus measured BMI (-0.05, P\u2009=\u20090.03). Although the observed differences in heritability according to aspects of study design are relatively small, together, the above factors explained 47% of the heterogeneity in estimates of BMI heritability from twin studies. In summary, while some variation in BMI heritability is expected due to population-level differences, study design factors explained nearly half the heterogeneity reported in twin studies. The genetic contribution to BMI appears to vary with age and may have a greater influence during childhood than adult life.", "author" : [ { "dropping-particle" : "", "family" : "Elks", "given" : "Cathy E", "non-dropping-particle" : "", "parse-names" : false, "suffix" : "" }, { "dropping-particle" : "", "family" : "Hoed", "given" : "Marcel", "non-dropping-particle" : "den", "parse-names" : false, "suffix" : "" }, { "dropping-particle" : "", "family" : "Zhao", "given" : "Jing Hua", "non-dropping-particle" : "", "parse-names" : false, "suffix" : "" }, { "dropping-particle" : "", "family" : "Sharp", "given" : "Stephen J", "non-dropping-particle" : "", "parse-names" : false, "suffix" : "" }, { "dropping-particle" : "", "family" : "Wareham", "given" : "Nicholas J", "non-dropping-particle" : "", "parse-names" : false, "suffix" : "" }, { "dropping-particle" : "", "family" : "Loos", "given" : "Ruth J F", "non-dropping-particle" : "", "parse-names" : false, "suffix" : "" }, { "dropping-particle" : "", "family" : "Ong", "given" : "Ken K", "non-dropping-particle" : "", "parse-names" : false, "suffix" : "" } ], "container-title" : "Frontiers in endocrinology", "id" : "ITEM-1", "issue" : "February", "issued" : { "date-parts" : [ [ "2012", "1" ] ] }, "page" : "29", "title" : "Variability in the heritability of body mass index: a systematic review and meta-regression.", "type" : "article-journal", "volume" : "3" }, "uris" : [ "http://www.mendeley.com/documents/?uuid=6a571d2c-0b34-435b-b1ec-bac2c2a1fbf9" ] } ], "mendeley" : { "previouslyFormattedCitation" : "&lt;sup&gt;123&lt;/sup&gt;" }, "properties" : { "noteIndex" : 0 }, "schema" : "https://github.com/citation-style-language/schema/raw/master/csl-citation.json" }</w:instrText>
      </w:r>
      <w:r w:rsidR="00C4057C">
        <w:fldChar w:fldCharType="separate"/>
      </w:r>
      <w:r w:rsidR="009D14BF" w:rsidRPr="009D14BF">
        <w:rPr>
          <w:noProof/>
          <w:vertAlign w:val="superscript"/>
        </w:rPr>
        <w:t>123</w:t>
      </w:r>
      <w:r w:rsidR="00C4057C">
        <w:fldChar w:fldCharType="end"/>
      </w:r>
      <w:r>
        <w:t xml:space="preserve"> suggesting that height is probably mostly influenced by additive effects </w:t>
      </w:r>
      <w:r w:rsidR="000429D1">
        <w:t>but there is the potential for</w:t>
      </w:r>
      <w:r>
        <w:t xml:space="preserve"> non-additive effects</w:t>
      </w:r>
      <w:r w:rsidR="000429D1">
        <w:t xml:space="preserve"> to</w:t>
      </w:r>
      <w:r>
        <w:t xml:space="preserve"> play an important role in BMI.</w:t>
      </w:r>
    </w:p>
    <w:p w14:paraId="1C1ECE3A" w14:textId="77777777" w:rsidR="00DB5441" w:rsidRDefault="00DB5441" w:rsidP="00DB5441"/>
    <w:p w14:paraId="64DA3693" w14:textId="77777777" w:rsidR="00DB5441" w:rsidRPr="00DB5441" w:rsidRDefault="00DB5441" w:rsidP="00DB5441">
      <w:pPr>
        <w:pStyle w:val="Heading3"/>
      </w:pPr>
      <w:bookmarkStart w:id="121" w:name="_Toc245195965"/>
      <w:r w:rsidRPr="00DB5441">
        <w:t>Elucidating</w:t>
      </w:r>
      <w:r w:rsidR="006C44C9">
        <w:t xml:space="preserve"> putative</w:t>
      </w:r>
      <w:r w:rsidRPr="00DB5441">
        <w:t xml:space="preserve"> biological mechanisms?</w:t>
      </w:r>
      <w:bookmarkEnd w:id="121"/>
    </w:p>
    <w:p w14:paraId="226C8563" w14:textId="77777777" w:rsidR="00DB5441" w:rsidRDefault="00DB5441" w:rsidP="00DB5441"/>
    <w:p w14:paraId="3845F497" w14:textId="559F07E5" w:rsidR="004F6E42" w:rsidRDefault="00E46A48" w:rsidP="00DB5441">
      <w:r>
        <w:t>In principle, knowledge of genetically interacting regions could be very useful</w:t>
      </w:r>
      <w:r w:rsidR="004F6E42">
        <w:t xml:space="preserve"> for two reasons</w:t>
      </w:r>
      <w:r>
        <w:t>.</w:t>
      </w:r>
      <w:r w:rsidR="004F6E42">
        <w:t xml:space="preserve"> First</w:t>
      </w:r>
      <w:r w:rsidR="007F7B89">
        <w:t>ly</w:t>
      </w:r>
      <w:r w:rsidR="004F6E42">
        <w:t>, l</w:t>
      </w:r>
      <w:r w:rsidR="000F3061">
        <w:t>ike any associations, the actual locations of the variants can shed light on the mechanisms underlying the trait by virtue of being close to relevant</w:t>
      </w:r>
      <w:r w:rsidR="004F6E42">
        <w:t xml:space="preserve"> genes or genomic features, and as discussed in the previous section theory suggests that in some situations, searching for epistasis d</w:t>
      </w:r>
      <w:r w:rsidR="00D51C4B">
        <w:t>irectly may improve power to detect variants with small marginal effects.</w:t>
      </w:r>
      <w:r w:rsidR="00C4057C">
        <w:fldChar w:fldCharType="begin" w:fldLock="1"/>
      </w:r>
      <w:r w:rsidR="009D14BF">
        <w:instrText>ADDIN CSL_CITATION { "citationItems" : [ { "id" : "ITEM-1", "itemData" : { "DOI" : "10.1371/journal.pone.0005639", "abstract" : "Replication has become the gold standard for assessing statistical results from genome-wide association studies. Unfortunately this replication requirement may cause real genetic effects to be missed. A real result can fail to replicate for numerous reasons including inadequate sample size or variability in phenotype definitions across independent samples. In genome-wide association studies the allele frequencies of polymorphisms may differ due to sampling error or population differences. We hypothesize that some statistically significant independent genetic effects may fail to replicate in an independent dataset when allele frequencies differ and the functional polymorphism interacts with one or more other functional polymorphisms. To test this hypothesis, we designed a simulation study in which case-control status was determined by two interacting polymorphisms with heritabilities ranging from 0.025 to 0.4 with replication sample sizes ranging from 400 to 1600 individuals. We show that the power to replicate the statistically significant independent main effect of one polymorphism can drop dramatically with a change of allele frequency of less than 0.1 at a second interacting polymorphism. We also show that differences in allele frequency can result in a reversal of allelic effects where a protective allele becomes a risk factor in replication studies. These results suggest that failure to replicate an independent genetic effect may provide important clues about the complexity of the underlying genetic architecture. We recommend that polymorphisms that fail to replicate be checked for interactions with other polymorphisms, particularly when samples are collected from groups with distinct ethnic backgrounds or different geographic regions.", "author" : [ { "dropping-particle" : "", "family" : "Greene", "given" : "Casey S.", "non-dropping-particle" : "", "parse-names" : false, "suffix" : "" }, { "dropping-particle" : "", "family" : "Penrod", "given" : "Nadia M.", "non-dropping-particle" : "", "parse-names" : false, "suffix" : "" }, { "dropping-particle" : "", "family" : "Williams", "given" : "Scott M.", "non-dropping-particle" : "", "parse-names" : false, "suffix" : "" }, { "dropping-particle" : "", "family" : "Moore", "given" : "Jason H.", "non-dropping-particle" : "", "parse-names" : false, "suffix" : "" } ], "container-title" : "PLoS ONE", "id" : "ITEM-1", "issue" : "6", "issued" : { "date-parts" : [ [ "2009", "6" ] ] }, "note" : "\n        From Duplicate 1 ( \n        \n        \n          Failure to Replicate a Genetic Association May Provide Important Clues About Genetic Architecture\n        \n        \n         - Greene, Casey S.; Penrod, Nadia M.; Williams, Scott M.; Moore, Jason H. )\n\n        \n        \n\n        \n\n        \n\n        From Duplicate 2 ( \n        \n        \n          Failure to Replicate a Genetic Association May Provide Important Clues About Genetic Architecture\n        \n        \n         - Greene, Casey S.; Penrod, Nadia M.; Williams, Scott M.; Moore, Jason H. )\n\n        \n        \n\n        \n\n        \n\n      ", "page" : "e5639", "title" : "Failure to Replicate a Genetic Association May Provide Important Clues About Genetic Architecture", "type" : "article-journal", "volume" : "4" }, "uris" : [ "http://www.mendeley.com/documents/?uuid=99893904-4380-4ca5-8cb9-4090f72db1b4" ] }, { "id" : "ITEM-2",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"ITEM-2", "issue" : "2", "issued" : { "date-parts" : [ [ "2013", "2", "28" ] ] }, "page" : "e1003295", "title" : "An Evolutionary Perspective on Epistasis and the Missing Heritability", "type" : "article-journal", "volume" : "9" }, "uris" : [ "http://www.mendeley.com/documents/?uuid=bb39d68b-e769-4793-8d8b-ef1aa5c14e2d" ] }, { "id" : "ITEM-3", "itemData" : { "DOI" : "10.1371/journal.pone.0012264", "ISSN" : "1932-6203", "PMID" : "20865037", "abstract" : "Identification of genetic loci in complex traits has focused largely on one-dimensional genome scans to search for associations between single markers and the phenotype. There is mounting evidence that locus interactions, or epistasis, are a crucial component of the genetic architecture of biologically relevant traits. However, epistasis is often viewed as a nuisance factor that reduces power for locus detection. Counter to expectations, recent work shows that fitting full models, instead of testing marker main effect and interaction components separately, in exhaustive multi-locus genome scans can have higher power to detect loci when epistasis is present than single-locus scans, and improvement that comes despite a much larger multiple testing alpha-adjustment in such searches. We demonstrate, both theoretically and via simulation, that the expected power to detect loci when fitting full models is often larger when these loci act epistatically than when they act additively. Additionally, we show that the power for single locus detection may be improved in cases of epistasis compared to the additive model. Our exploration of a two step model selection procedure shows that identifying the true model is difficult. However, this difficulty is certainly not exacerbated by the presence of epistasis, on the contrary, in some cases the presence of epistasis can aid in model selection. The impact of allele frequencies on both power and model selection is dramatic.", "author" : [ { "dropping-particle" : "", "family" : "Verhoeven", "given" : "Koen J F", "non-dropping-particle" : "", "parse-names" : false, "suffix" : "" }, { "dropping-particle" : "", "family" : "Casella", "given" : "George", "non-dropping-particle" : "", "parse-names" : false, "suffix" : "" }, { "dropping-particle" : "", "family" : "McIntyre", "given" : "Lauren M", "non-dropping-particle" : "", "parse-names" : false, "suffix" : "" } ], "container-title" : "PloS one", "id" : "ITEM-3", "issue" : "8", "issued" : { "date-parts" : [ [ "2010", "1" ] ] }, "page" : "e12264", "title" : "Epistasis: obstacle or advantage for mapping complex traits?", "type" : "article-journal", "volume" : "5" }, "uris" : [ "http://www.mendeley.com/documents/?uuid=39170f4f-c70e-48da-9290-22d946d66e6e" ] } ], "mendeley" : { "previouslyFormattedCitation" : "&lt;sup&gt;115,116,124&lt;/sup&gt;" }, "properties" : { "noteIndex" : 0 }, "schema" : "https://github.com/citation-style-language/schema/raw/master/csl-citation.json" }</w:instrText>
      </w:r>
      <w:r w:rsidR="00C4057C">
        <w:fldChar w:fldCharType="separate"/>
      </w:r>
      <w:r w:rsidR="009D14BF" w:rsidRPr="009D14BF">
        <w:rPr>
          <w:noProof/>
          <w:vertAlign w:val="superscript"/>
        </w:rPr>
        <w:t>115,116,124</w:t>
      </w:r>
      <w:r w:rsidR="00C4057C">
        <w:fldChar w:fldCharType="end"/>
      </w:r>
    </w:p>
    <w:p w14:paraId="6EC52596" w14:textId="77777777" w:rsidR="004F6E42" w:rsidRDefault="004F6E42" w:rsidP="00DB5441"/>
    <w:p w14:paraId="1C3FD871" w14:textId="2757D426" w:rsidR="00DB5441" w:rsidRPr="00E46A48" w:rsidRDefault="00C97C54" w:rsidP="00DB5441">
      <w:r>
        <w:t>Secondly, the pattern</w:t>
      </w:r>
      <w:r w:rsidR="000F3061">
        <w:t xml:space="preserve"> </w:t>
      </w:r>
      <w:r>
        <w:t>by</w:t>
      </w:r>
      <w:r w:rsidR="000F3061">
        <w:t xml:space="preserve"> which they interact genetically can also be informative. For example, suppose </w:t>
      </w:r>
      <w:r w:rsidR="00EF054F">
        <w:t>an</w:t>
      </w:r>
      <w:r w:rsidR="000F3061">
        <w:t xml:space="preserve"> interaction is detected for a disease where risk is only conferred at the first polymorphism in the presence of the risk allele at the second polymorphism (for robust</w:t>
      </w:r>
      <w:r w:rsidR="00E760C2">
        <w:t xml:space="preserve"> empirical examples of this pattern see </w:t>
      </w:r>
      <w:r w:rsidR="00C4057C">
        <w:fldChar w:fldCharType="begin" w:fldLock="1"/>
      </w:r>
      <w:r w:rsidR="009D14BF">
        <w:instrText>ADDIN CSL_CITATION { "citationItems" : [ { "id" : "ITEM-1", "itemData" : { "DOI" : "10.1038/ng.694", "ISSN" : "1546-1718",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\u00d7 10\u207b\u2078 and two loci with a combined P &lt; 5 \u00d7 10\u207b\u2077). We also report compelling evidence for an interaction between the HLA-C and ERAP1 loci (combined P = 6.95 \u00d7 10\u207b\u2076).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"Amy", "non-dropping-particle" : "", "parse-names" : false, "suffix" : "" }, { "dropping-particle" : "", "family" : "Capon", "given" : "Francesca", "non-dropping-particle" : "", "parse-names" : false, "suffix" : "" }, { "dropping-particle" : "", "family" : "Spencer", "given" : "Chris C a", "non-dropping-particle" : "", "parse-names" : false, "suffix" : "" }, { "dropping-particle" : "", "family" : "Knight", "given" : "Jo", "non-dropping-particle" : "", "parse-names" : false, "suffix" : "" }, { "dropping-particle" : "", "family" : "Weale", "given" : "Michael E", "non-dropping-particle" : "", "parse-names" : false, "suffix" : "" }, { "dropping-particle" : "", "family" : "Allen", "given" : "Michael H", "non-dropping-particle" : "", "parse-names" : false, "suffix" : "" }, { "dropping-particle" : "", "family" : "Barton", "given" : "Anne", "non-dropping-particle" : "", "parse-names" : false, "suffix" : "" }, { "dropping-particle" : "", "family" : "Band", "given" : "Gavin", "non-dropping-particle" : "", "parse-names" : false, "suffix" : "" }, { "dropping-particle" : "", "family" : "Bellenguez", "given" : "C\u00e9line", "non-dropping-particle" : "", "parse-names" : false, "suffix" : "" }, { "dropping-particle" : "", "family" : "Bergboer", "given" : "Judith G M",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"Cork", "given" : "Michael J", "non-dropping-particle" : "", "parse-names" : false, "suffix" : "" }, { "dropping-particle" : "", "family" : "Corvin", "given" : "Aiden", "non-dropping-particle" : "", "parse-names" : false, "suffix" : "" }, { "dropping-particle" : "", "family" : "Deloukas", "given" : "Panos", "non-dropping-particle" : "", "parse-names" : false, "suffix" : "" }, { "dropping-particle" : "", "family" : "Dilthey", "given" : "Alexander", "non-dropping-particle" : "", "parse-names" : false, "suffix" : "" }, { "dropping-particle" : "", "family" : "Duncanson", "given" : "Audrey", "non-dropping-particle" : "", "parse-names" : false, "suffix" : "" }, { "dropping-particle" : "", "family" : "Edkins", "given" : "Sarah", "non-dropping-particle" : "", "parse-names" : false, "suffix" : "" }, { "dropping-particle" : "", "family" : "Estivill", "given" : "Xavier", "non-dropping-particle" : "", "parse-names" : false, "suffix" : "" }, { "dropping-particle" : "", "family" : "Fitzgerald", "given" : "Oliver", "non-dropping-particle" : "", "parse-names" : false, "suffix" : "" }, { "dropping-particle" : "", "family" : "Freeman", "given" : "Colin", "non-dropping-particle" : "", "parse-names" : false, "suffix" : "" }, { "dropping-particle" : "", "family" : "Giardina", "given" : "Emiliano", "non-dropping-particle" : "", "parse-names" : false, "suffix" : "" }, { "dropping-particle" : "", "family" : "Gray", "given" : "Emma", "non-dropping-particle" : "", "parse-names" : false, "suffix" : "" }, { "dropping-particle" : "", "family" : "Hofer", "given" : "Angelika", "non-dropping-particle" : "", "parse-names" : false, "suffix" : "" }, { "dropping-particle" : "", "family" : "H\u00fcffmeier", "given" : "Ulrike", "non-dropping-particle" : "", "parse-names" : false, "suffix" : "" }, { "dropping-particle" : "", "family" : "Hunt", "given" : "Sarah E", "non-dropping-particle" : "", "parse-names" : false, "suffix" : "" }, { "dropping-particle" : "", "family" : "Irvine", "given" : "Alan D", "non-dropping-particle" : "", "parse-names" : false, "suffix" : "" }, { "dropping-particle" : "", "family" : "Jankowski", "given" : "Janusz", "non-dropping-particle" : "", "parse-names" : false, "suffix" : "" }, { "dropping-particle" : "", "family" : "Kirby", "given" : "Brian", "non-dropping-particle" : "", "parse-names" : false, "suffix" : "" }, { "dropping-particle" : "", "family" : "Langford", "given" : "Cordelia", "non-dropping-particle" : "", "parse-names" : false, "suffix" : "" }, { "dropping-particle" : "", "family" : "Lascorz", "given" : "Jes\u00fas", "non-dropping-particle" : "", "parse-names" : false, "suffix" : "" }, { "dropping-particle" : "", "family" : "Leman", "given" : "Joyce", "non-dropping-particle" : "", "parse-names" : false, "suffix" : "" }, { "dropping-particle" : "", "family" : "Leslie", "given" : "Stephen", "non-dropping-particle" : "", "parse-names" : false, "suffix" : "" }, { "dropping-particle" : "", "family" : "Mallbris", "given" : "Lotus",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"McLean", "given" : "W H Irwin", "non-dropping-particle" : "", "parse-names" : false, "suffix" : "" }, { "dropping-particle" : "", "family" : "McManus", "given" : "Ross", "non-dropping-particle" : "", "parse-names" : false, "suffix" : "" }, { "dropping-particle" : "", "family" : "M\u00f6ssner", "given" : "Rotraut", "non-dropping-particle" : "", "parse-names" : false, "suffix" : "" }, { "dropping-particle" : "", "family" : "Moutsianas", "given" : "Loukas", "non-dropping-particle" : "", "parse-names" : false, "suffix" : "" }, { "dropping-particle" : "", "family" : "Naluai", "given" : "Asa T", "non-dropping-particle" : "", "parse-names" : false, "suffix" : "" }, { "dropping-particle" : "", "family" : "Nestle", "given" : "Frank O", "non-dropping-particle" : "", "parse-names" : false, "suffix" : "" }, { "dropping-particle" : "", "family" : "Novelli", "given" : "Giuseppe", "non-dropping-particle" : "", "parse-names" : false, "suffix" : "" }, { "dropping-particle" : "", "family" : "Onoufriadis", "given" : "Alexandros", "non-dropping-particle" : "", "parse-names" : false, "suffix" : "" }, { "dropping-particle" : "", "family" : "Palmer", "given" : "Colin N a", "non-dropping-particle" : "", "parse-names" : false, "suffix" : "" }, { "dropping-particle" : "", "family" : "Perricone", "given" : "Carlo", "non-dropping-particle" : "", "parse-names" : false, "suffix" : "" }, { "dropping-particle" : "", "family" : "Pirinen", "given" : "Matti", "non-dropping-particle" : "", "parse-names" : false, "suffix" : "" }, { "dropping-particle" : "", "family" : "Plomin", "given" : "Robert", "non-dropping-particle" : "", "parse-names" : false, "suffix" : "" }, { "dropping-particle" : "", "family" : "Potter", "given" : "Simon C", "non-dropping-particle" : "", "parse-names" : false, "suffix" : "" }, { "dropping-particle" : "", "family" : "Pujol", "given" : "Ramon M", "non-dropping-particle" : "", "parse-names" : false, "suffix" : "" }, { "dropping-particle" : "", "family" : "Rautanen", "given" : "Anna", "non-dropping-particle" : "", "parse-names" : false, "suffix" : "" }, { "dropping-particle" : "", "family" : "Riveira-Munoz", "given" : "Eva", "non-dropping-particle" : "", "parse-names" : false, "suffix" : "" }, { "dropping-particle" : "", "family" : "Ryan", "given" : "Anthony W", "non-dropping-particle" : "", "parse-names" : false, "suffix" : "" }, { "dropping-particle" : "", "family" : "Salmhofer", "given" : "Wolfgang", "non-dropping-particle" : "", "parse-names" : false, "suffix" : "" }, { "dropping-particle" : "", "family" : "Samuelsson", "given" : "Lena", "non-dropping-particle" : "", "parse-names" : false, "suffix" : "" }, { "dropping-particle" : "", "family" : "Sawcer", "given" : "Stephen J", "non-dropping-particle" : "", "parse-names" : false, "suffix" : "" }, { "dropping-particle" : "", "family" : "Schalkwijk", "given" : "Joost", "non-dropping-particle" : "", "parse-names" : false, "suffix" : "" }, { "dropping-particle" : "", "family" : "Smith", "given" : "Catherine H", "non-dropping-particle" : "", "parse-names" : false, "suffix" : "" }, { "dropping-particle" : "", "family" : "St\u00e5hle", "given" : "Mona", "non-dropping-particle" : "", "parse-names" : false, "suffix" : "" }, { "dropping-particle" : "", "family" : "Su", "given" : "Zhan", "non-dropping-particle" : "", "parse-names" : false, "suffix" : "" }, { "dropping-particle" : "", "family" : "Tazi-Ahnini", "given" : "Rachid", "non-dropping-particle" : "", "parse-names" : false, "suffix" : "" }, { "dropping-particle" : "", "family" : "Traupe", "given" : "Heiko", "non-dropping-particle" : "", "parse-names" : false, "suffix" : "" }, { "dropping-particle" : "", "family" : "Viswanathan", "given" : "Ananth C", "non-dropping-particle" : "", "parse-names" : false, "suffix" : "" }, { "dropping-particle" : "", "family" : "Warren", "given" : "Richard B", "non-dropping-particle" : "", "parse-names" : false, "suffix" : "" }, { "dropping-particle" : "", "family" : "Weger", "given" : "Wolfgang", "non-dropping-particle" : "", "parse-names" : false, "suffix" : "" }, { "dropping-particle" : "", "family" : "Wolk", "given" : "Katarina", "non-dropping-particle" : "", "parse-names" : false, "suffix" : "" }, { "dropping-particle" : "", "family" : "Wood", "given" : "Nicholas", "non-dropping-particle" : "", "parse-names" : false, "suffix" : "" }, { "dropping-particle" : "", "family" : "Worthington", "given" : "Jane", "non-dropping-particle" : "", "parse-names" : false, "suffix" : "" }, { "dropping-particle" : "", "family" : "Young", "given" : "Helen S", "non-dropping-particle" : "", "parse-names" : false, "suffix" : "" }, { "dropping-particle" : "", "family" : "Zeeuwen", "given" : "Patrick L J M", "non-dropping-particle" : "", "parse-names" : false, "suffix" : "" }, { "dropping-particle" : "", "family" : "Hayday", "given" : "Adrian", "non-dropping-particle" : "", "parse-names" : false, "suffix" : "" }, { "dropping-particle" : "", "family" : "Burden", "given" : "a David", "non-dropping-particle" : "", "parse-names" : false, "suffix" : "" }, { "dropping-particle" : "", "family" : "Griffiths", "given" : "Christopher E M", "non-dropping-particle" : "", "parse-names" : false, "suffix" : "" }, { "dropping-particle" : "", "family" : "Kere", "given" : "Juha", "non-dropping-particle" : "", "parse-names" : false, "suffix" : "" }, { "dropping-particle" : "", "family" : "Reis", "given" : "Andr\u00e9", "non-dropping-particle" : "", "parse-names" : false, "suffix" : "" }, { "dropping-particle" : "", "family" : "McVean", "given" : "Gilean", "non-dropping-particle" : "", "parse-names" : false, "suffix" : "" }, { "dropping-particle" : "", "family" : "Evans", "given" : "David M", "non-dropping-particle" : "", "parse-names" : false, "suffix" : "" }, { "dropping-particle" : "", "family" : "Brown", "given" : "Matthew a", "non-dropping-particle" : "", "parse-names" : false, "suffix" : "" }, { "dropping-particle" : "", "family" : "Barker", "given" : "Jonathan N", "non-dropping-particle" : "", "parse-names" : false, "suffix" : "" }, { "dropping-particle" : "", "family" : "Peltonen", "given" : "Leena", "non-dropping-particle" : "", "parse-names" : false, "suffix" : "" }, { "dropping-particle" : "", "family" : "Donnelly", "given" : "Peter", "non-dropping-particle" : "", "parse-names" : false, "suffix" : "" }, { "dropping-particle" : "", "family" : "Trembath", "given" : "Richard C", "non-dropping-particle" : "", "parse-names" : false, "suffix" : "" } ], "container-title" : "Nature Genetics", "id" : "ITEM-1", "issue" : "11", "issued" : { "date-parts" : [ [ "2010", "11" ] ] }, "page" : "985-90", "title" : "A genome-wide association study identifies new psoriasis susceptibility loci and an interaction between HLA-C and ERAP1.", "type" : "article-journal", "volume" : "42" }, "uris" : [ "http://www.mendeley.com/documents/?uuid=86551c60-10a3-4a5a-8620-ce2d1c374586" ] }, { "id" : "ITEM-2", "itemData" : { "DOI" : "10.1038/ng.873", "ISBN" : "1061-4036", "ISSN"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"Moutsianis",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"D\u00edaz-Pe\u00f1a", "given" : "Roberto", "non-dropping-particle" : "", "parse-names" : false, "suffix" : "" }, { "dropping-particle" : "", "family" : "L\u00f3pez-V\u00e1zquez",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"C\u00e9line Celine",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"dropping-particle" : "", "family" : "Oppermann", "given" : "Udo", "non-dropping-particle" : "", "parse-names" : false, "suffix" : "" }, { "dropping-particle" : "", "family" : "Moutsianas", "given" : "Loukas", "non-dropping-particle" : "", "parse-names" : false, "suffix" : "" }, { "dropping-particle" : "", "family" : "Diaz-Pena", "given" : "Roberto", "non-dropping-particle" : "", "parse-names" : false, "suffix" : "" }, { "dropping-particle" : "", "family" : "Lopez-Vazquez", "given" : "Antonio", "non-dropping-particle" : "", "parse-names" : false, "suffix" : "" } ], "container-title" : "Nature Genetics", "id" : "ITEM-2", "issue" : "8", "issued" : { "date-parts" : [ [ "2011", "7", "10" ] ] }, "note" : "\n        From Duplicate 1 ( \n        \n          Interaction between ERAP1 and HLA-B27 in ankylosing spondylitis implicates peptide handling in the mechanism for HLA-B27 in disease susceptibility\n        \n         - Evans, David M; Spencer, Chris C A; Pointon, Jennifer J; Su, Zhan; Harvey, David; Kochan, Grazyna; Oppermann, Udo; Dilthey, Alexander; Pirinen, Matti; Stone, Millicent A; Appleton, Louise; Moutsianas, Loukas; Leslie, Stephen; Wordsworth, Tom; Kenna, Tony J; Karaderi, Tugce; Thomas, Gethin P; Ward, Michael M; Weisman, Michael H; Farrar, Claire; Bradbury, Linda A; Danoy, Patrick; Inman, Robert D; Maksymowych, Walter; Gladman, Dafna; Rahman, Proton; Morgan, Ann; Marzo-Ortega, Helena; Bowness, Paul; Gaffney, Karl; Gaston, J S Hill; Smith, Malcolm; Bruges-Armas, Jacome; Couto, Ana-Rita; Sorrentino, Rosa; Paladini, Fabiana; Ferreira, Manuel A; Xu, Huji; Liu, Yu; Jiang, Lei; Lopez-Larrea, Carlos; Diaz-Pena, Roberto; Lopez-Vazquez, Antonio; Zayats, Tetyana; Band, Gavin; Bellenguez, Celine; Blackburn, Hannah; Blackwell, Jenefer M; Bramon, Elvira; Bumpstead, Suzannah J; Casas, Juan P; Corvin, Aiden; Craddock, Nicholas; Deloukas, Panos; Dronov, Serge; Duncanson, Audrey; Edkins, Sarah; Freeman, Colin; Gillman, Matthew; Gray, Emma; Gwilliam, Rhian; Hammond, Naomi; Hunt, Sarah E; Jankowski, Janusz; Jayakumar, Alagurevathi; Langford, Cordelia; Liddle, Jennifer; Markus, Hugh S; Mathew, Christopher G; McCann, Owen T; McCarthy, Mark I; Palmer, Colin N A; Peltonen, Leena; Plomin, Robert; Potter, Simon C; Rautanen, Anna; Ravindrarajah, Radhi; Ricketts, Michelle; Samani, Nilesh; Sawcer, Stephen J; Strange, Amy; Trembath, Richard C; Viswanathan, Ananth C; Waller, Matthew; Weston, Paul; Whittaker, Pamela; Widaa, Sara; Wood, Nicholas W; McVean, Gilean; Reveille, John D; Wordsworth, B Paul; Brown, Matthew A; Donnelly, Peter )\n\n        \n        \n10.1038/ng.873\n\n        \n\n      ", "page" : "761-767", "publisher" : "Nature Publishing Group, a division of Macmillan Publishers Limited. All Rights Reserved.", "title" : "Interaction between ERAP1 and HLA-B27 in ankylosing spondylitis implicates peptide handling in the mechanism for HLA-B27 in disease susceptibility", "type" : "article-journal", "volume" : "43" }, "uris" : [ "http://www.mendeley.com/documents/?uuid=e4ae642d-629f-49c0-826f-0a738b40c20b" ] }, { "id" : "ITEM-3", "itemData" : { "DOI" : "10.1038/nature12415", "ISSN" : "1476-4687", "PMID" : "23883936", "abstract" : "Late-onset Alzheimer's disease (LOAD) risk is strongly influenced by genetic factors such as the presence of the apolipoprotein E \u03b54 allele (referred to here as APOE4), as well as non-genetic determinants including ageing. To pursue mechanisms by which these affect human brain physiology and modify LOAD risk, we initially analysed whole-transcriptome cerebral cortex gene expression data in unaffected APOE4 carriers and LOAD patients. APOE4 carrier status was associated with a consistent transcriptomic shift that broadly resembled the LOAD profile. Differential co-expression correlation network analysis of the APOE4 and LOAD transcriptomic changes identified a set of candidate core regulatory mediators. Several of these--including APBA2, FYN, RNF219 and SV2A--encode known or novel modulators of LOAD associated amyloid beta A4 precursor protein (APP) endocytosis and metabolism. Furthermore, a genetic variant within RNF219 was found to affect amyloid deposition in human brain and LOAD age-of-onset. These data implicate an APOE4 associated molecular pathway that promotes LOAD.", "author" : [ { "dropping-particle" : "", "family" : "Rhinn", "given" : "Herve", "non-dropping-particle" : "", "parse-names" : false, "suffix" : "" }, { "dropping-particle" : "", "family" : "Fujita", "given" : "Ryousuke", "non-dropping-particle" : "", "parse-names" : false, "suffix" : "" }, { "dropping-particle" : "", "family" : "Qiang", "given" : "Liang", "non-dropping-particle" : "", "parse-names" : false, "suffix" : "" }, { "dropping-particle" : "", "family" : "Cheng", "given" : "Rong", "non-dropping-particle" : "", "parse-names" : false, "suffix" : "" }, { "dropping-particle" : "", "family" : "Lee", "given" : "Joseph H", "non-dropping-particle" : "", "parse-names" : false, "suffix" : "" }, { "dropping-particle" : "", "family" : "Abeliovich", "given" : "Asa", "non-dropping-particle" : "", "parse-names" : false, "suffix" : "" } ], "container-title" : "Nature", "id" : "ITEM-3", "issue" : "7460", "issued" : { "date-parts" : [ [ "2013", "8", "1" ] ] }, "page" : "45-50", "publisher" : "Nature Publishing Group", "title" : "Integrative genomics identifies APOE \u03b54 effectors in Alzheimer's disease.", "type" : "article-journal", "volume" : "500" }, "uris" : [ "http://www.mendeley.com/documents/?uuid=5c0ce5a0-94c6-47ce-8292-ac936c965f72" ] } ], "mendeley" : { "previouslyFormattedCitation" : "&lt;sup&gt;25,26,111&lt;/sup&gt;" }, "properties" : { "noteIndex" : 0 }, "schema" : "https://github.com/citation-style-language/schema/raw/master/csl-citation.json" }</w:instrText>
      </w:r>
      <w:r w:rsidR="00C4057C">
        <w:fldChar w:fldCharType="separate"/>
      </w:r>
      <w:r w:rsidR="009D14BF" w:rsidRPr="009D14BF">
        <w:rPr>
          <w:noProof/>
          <w:vertAlign w:val="superscript"/>
        </w:rPr>
        <w:t>25,26,111</w:t>
      </w:r>
      <w:r w:rsidR="00C4057C">
        <w:fldChar w:fldCharType="end"/>
      </w:r>
      <w:r w:rsidR="00E46A48">
        <w:t>)</w:t>
      </w:r>
      <w:r w:rsidR="000F3061">
        <w:t xml:space="preserve">. </w:t>
      </w:r>
      <w:proofErr w:type="gramStart"/>
      <w:r w:rsidR="00E46A48">
        <w:t>This</w:t>
      </w:r>
      <w:proofErr w:type="gramEnd"/>
      <w:r w:rsidR="00E46A48">
        <w:t xml:space="preserve"> may signify that there is pathway redundancy, and each variant affects independent pathways. </w:t>
      </w:r>
      <w:r w:rsidR="00287769">
        <w:t>An alternative pattern</w:t>
      </w:r>
      <w:r w:rsidR="00E46A48">
        <w:t xml:space="preserve"> to the one described above</w:t>
      </w:r>
      <w:r w:rsidR="00287769">
        <w:t>,</w:t>
      </w:r>
      <w:r w:rsidR="00E46A48">
        <w:t xml:space="preserve"> where the risk allele at one locus only has an effect in the absence of the risk allele at another locus, might suggest that both variants are invo</w:t>
      </w:r>
      <w:r w:rsidR="00E760C2">
        <w:t>lved in the same pathway</w:t>
      </w:r>
      <w:r w:rsidR="00E46A48">
        <w:t xml:space="preserve"> because the loss of either variant is sufficient to confer the effect of the loss of the pathway. A potential example of this was shown in an interaction for systemic lupus erythratosus, where not only did the interaction replicate, but the genes involved (BLK and BANK1) were shown to co-localise </w:t>
      </w:r>
      <w:r w:rsidR="00E46A48">
        <w:rPr>
          <w:i/>
        </w:rPr>
        <w:t>in vivo</w:t>
      </w:r>
      <w:r w:rsidR="00E46A48">
        <w:t>.</w:t>
      </w:r>
      <w:ins w:id="122" w:author="Gib Hemani" w:date="2014-01-22T17:26:00Z">
        <w:r w:rsidR="00F55504">
          <w:fldChar w:fldCharType="begin" w:fldLock="1"/>
        </w:r>
      </w:ins>
      <w:r w:rsidR="009D14BF">
        <w:instrText>ADDIN CSL_CITATION { "citationItems" : [ { "id" : "ITEM-1", "itemData" : { "DOI" : "10.1136/annrheumdis-2011-200085", "ISSN" : "1468-2060", "PMID" : "21978998", "abstract" : "OBJECTIVES: Altered signalling in B cells is a predominant feature of systemic lupus erythematosus (SLE). The genes BANK1 and BLK were recently described as associated with SLE. BANK1 codes for a B-cell-specific cytoplasmic protein involved in B-cell receptor signalling and BLK codes for an Src tyrosine kinase with important roles in B-cell development. To characterise the role of BANK1 and BLK in SLE, a genetic interaction analysis was performed hypothesising that genetic interactions could reveal functional pathways relevant to disease pathogenesis.\n\nMETHODS: The GPAT16 method was used to analyse the gene-gene interactions of BANK1 and BLK. Confocal microscopy was used to investigate co-localisation, and immunoprecipitation was used to verify the physical interaction of BANK1 and BLK.\n\nRESULTS: Epistatic interactions between BANK1 and BLK polymorphisms associated with SLE were observed in a discovery set of 279 patients and 515 controls from northern Europe. A meta-analysis with 4399 European individuals confirmed the genetic interactions between BANK1 and BLK. As BANK1 was identified as a binding partner of the Src tyrosine kinase LYN, the possibility that BANK1 and BLK could also show a protein-protein interaction was tested. The co-immunoprecipitation and co-localisation of BLK and BANK1 were demonstrated. In a Daudi cell line and primary naive B cells endogenous binding was enhanced upon B-cell receptor stimulation using anti-IgM antibodies.\n\nCONCLUSION: This study shows a genetic interaction between BANK1 and BLK, and demonstrates that these molecules interact physically. The results have important consequences for the understanding of SLE and other autoimmune diseases and identify a potential new signalling pathway.", "author" : [ { "dropping-particle" : "", "family" : "Castillejo-L\u00f3pez", "given" : "Casimiro", "non-dropping-particle" : "", "parse-names" : false, "suffix" : "" }, { "dropping-particle" : "", "family" : "Delgado-Vega", "given" : "Ang\u00e9lica M", "non-dropping-particle" : "", "parse-names" : false, "suffix" : "" }, { "dropping-particle" : "", "family" : "Wojcik", "given" : "Jerome", "non-dropping-particle" : "", "parse-names" : false, "suffix" : "" }, { "dropping-particle" : "V", "family" : "Kozyrev", "given" : "Sergey", "non-dropping-particle" : "", "parse-names" : false, "suffix" : "" }, { "dropping-particle" : "", "family" : "Thavathiru", "given" : "Elangovan", "non-dropping-particle" : "", "parse-names" : false, "suffix" : "" }, { "dropping-particle" : "", "family" : "Wu", "given" : "Ying-Yu", "non-dropping-particle" : "", "parse-names" : false, "suffix" : "" }, { "dropping-particle" : "", "family" : "S\u00e1nchez", "given" : "Elena", "non-dropping-particle" : "", "parse-names" : false, "suffix" : "" }, { "dropping-particle" : "", "family" : "P\u00f6llmann", "given" : "David", "non-dropping-particle" : "", "parse-names" : false, "suffix" : "" }, { "dropping-particle" : "", "family" : "L\u00f3pez-Egido", "given" : "Juan R", "non-dropping-particle" : "", "parse-names" : false, "suffix" : "" }, { "dropping-particle" : "", "family" : "Fineschi", "given" : "Serena", "non-dropping-particle" : "", "parse-names" : false, "suffix" : "" }, { "dropping-particle" : "", "family" : "Dom\u00ednguez", "given" : "Nicol\u00e1s", "non-dropping-particle" : "", "parse-names" : false, "suffix" : "" }, { "dropping-particle" : "", "family" : "Lu", "given" : "Rufei", "non-dropping-particle" : "", "parse-names" : false, "suffix" : "" }, { "dropping-particle" : "", "family" : "James", "given" : "Judith a", "non-dropping-particle" : "", "parse-names" : false, "suffix" : "" }, { "dropping-particle" : "", "family" : "Merrill", "given" : "Joan T", "non-dropping-particle" : "", "parse-names" : false, "suffix" : "" }, { "dropping-particle" : "", "family" : "Kelly", "given" : "Jennifer a", "non-dropping-particle" : "", "parse-names" : false, "suffix" : "" }, { "dropping-particle" : "", "family" : "Kaufman", "given" : "Kenneth M", "non-dropping-particle" : "", "parse-names" : false, "suffix" : "" }, { "dropping-particle" : "", "family" : "Moser", "given" : "Kathy L", "non-dropping-particle" : "", "parse-names" : false, "suffix" : "" }, { "dropping-particle" : "", "family" : "Gilkeson", "given" : "Gary", "non-dropping-particle" : "", "parse-names" : false, "suffix" : "" }, { "dropping-particle" : "", "family" : "Frosteg\u00e5rd", "given" : "Johan", "non-dropping-particle" : "", "parse-names" : false, "suffix" : "" }, { "dropping-particle" : "", "family" : "Pons-Estel", "given" : "Bernardo a", "non-dropping-particle" : "", "parse-names" : false, "suffix" : "" }, { "dropping-particle" : "", "family" : "D'Alfonso", "given" : "Sandra", "non-dropping-particle" : "", "parse-names" : false, "suffix" : "" }, { "dropping-particle" : "", "family" : "Witte", "given" : "Torsten", "non-dropping-particle" : "", "parse-names" : false, "suffix" : "" }, { "dropping-particle" : "", "family" : "Callejas", "given" : "Jos\u00e9 Luis", "non-dropping-particle" : "", "parse-names" : false, "suffix" : "" }, { "dropping-particle" : "", "family" : "Harley", "given" : "John B", "non-dropping-particle" : "", "parse-names" : false, "suffix" : "" }, { "dropping-particle" : "", "family" : "Gaffney", "given" : "Patrick M", "non-dropping-particle" : "", "parse-names" : false, "suffix" : "" }, { "dropping-particle" : "", "family" : "Martin", "given" : "Javier", "non-dropping-particle" : "", "parse-names" : false, "suffix" : "" }, { "dropping-particle" : "", "family" : "Guthridge", "given" : "Joel M", "non-dropping-particle" : "", "parse-names" : false, "suffix" : "" }, { "dropping-particle" : "", "family" : "Alarc\u00f3n-Riquelme", "given" : "Marta E", "non-dropping-particle" : "", "parse-names" : false, "suffix" : "" } ], "container-title" : "Annals of the rheumatic diseases", "id" : "ITEM-1", "issue" : "1", "issued" : { "date-parts" : [ [ "2012", "1" ] ] }, "page" : "136-42", "title" : "Genetic and physical interaction of the B-cell systemic lupus erythematosus-associated genes BANK1 and BLK.", "type" : "article-journal", "volume" : "71" }, "uris" : [ "http://www.mendeley.com/documents/?uuid=6f7cbc1e-bb31-4b38-ac9b-c79148862a74" ] } ], "mendeley" : { "previouslyFormattedCitation" : "&lt;sup&gt;125&lt;/sup&gt;" }, "properties" : { "noteIndex" : 0 }, "schema" : "https://github.com/citation-style-language/schema/raw/master/csl-citation.json" }</w:instrText>
      </w:r>
      <w:r w:rsidR="00F55504">
        <w:fldChar w:fldCharType="separate"/>
      </w:r>
      <w:r w:rsidR="009D14BF" w:rsidRPr="009D14BF">
        <w:rPr>
          <w:noProof/>
          <w:vertAlign w:val="superscript"/>
        </w:rPr>
        <w:t>125</w:t>
      </w:r>
      <w:ins w:id="123" w:author="Gib Hemani" w:date="2014-01-22T17:26:00Z">
        <w:r w:rsidR="00F55504">
          <w:fldChar w:fldCharType="end"/>
        </w:r>
      </w:ins>
      <w:ins w:id="124" w:author="Gib Hemani" w:date="2014-01-22T17:25:00Z">
        <w:r w:rsidR="00F55504" w:rsidDel="00F55504">
          <w:t xml:space="preserve"> </w:t>
        </w:r>
      </w:ins>
      <w:del w:id="125" w:author="Gib Hemani" w:date="2014-01-22T17:25:00Z">
        <w:r w:rsidR="00C4057C" w:rsidDel="00F55504">
          <w:fldChar w:fldCharType="begin" w:fldLock="1"/>
        </w:r>
        <w:r w:rsidR="00AA462F" w:rsidDel="00F55504">
          <w:delInstrText>ADDIN CSL_CITATION { "citationItems" : [ { "id" : "ITEM-1", "itemData" : { "DOI" : "10.1136/annrheumdis-2011-200085", "ISSN" : "1468-2060", "PMID" : "21978998", "abstract" : "OBJECTIVES: Altered signalling in B cells is a predominant feature of systemic lupus erythematosus (SLE). The genes BANK1 and BLK were recently described as associated with SLE. BANK1 codes for a B-cell-specific cytoplasmic protein involved in B-cell receptor signalling and BLK codes for an Src tyrosine kinase with important roles in B-cell development. To characterise the role of BANK1 and BLK in SLE, a genetic interaction analysis was performed hypothesising that genetic interactions could reveal functional pathways relevant to disease pathogenesis.\n\nMETHODS: The GPAT16 method was used to analyse the gene-gene interactions of BANK1 and BLK. Confocal microscopy was used to investigate co-localisation, and immunoprecipitation was used to verify the physical interaction of BANK1 and BLK.\n\nRESULTS: Epistatic interactions between BANK1 and BLK polymorphisms associated with SLE were observed in a discovery set of 279 patients and 515 controls from northern Europe. A meta-analysis with 4399 European individuals confirmed the genetic interactions between BANK1 and BLK. As BANK1 was identified as a binding partner of the Src tyrosine kinase LYN, the possibility that BANK1 and BLK could also show a protein-protein interaction was tested. The co-immunoprecipitation and co-localisation of BLK and BANK1 were demonstrated. In a Daudi cell line and primary naive B cells endogenous binding was enhanced upon B-cell receptor stimulation using anti-IgM antibodies.\n\nCONCLUSION: This study shows a genetic interaction between BANK1 and BLK, and demonstrates that these molecules interact physically. The results have important consequences for the understanding of SLE and other autoimmune diseases and identify a potential new signalling pathway.", "author" : [ { "dropping-particle" : "", "family" : "Castillejo-L\u00f3pez", "given" : "Casimiro", "non-dropping-particle" : "", "parse-names" : false, "suffix" : "" }, { "dropping-particle" : "", "family" : "Delgado-Vega", "given" : "Ang\u00e9lica M", "non-dropping-particle" : "", "parse-names" : false, "suffix" : "" }, { "dropping-particle" : "", "family" : "Wojcik", "given" : "Jerome", "non-dropping-particle" : "", "parse-names" : false, "suffix" : "" }, { "dropping-particle" : "V", "family" : "Kozyrev", "given" : "Sergey", "non-dropping-particle" : "", "parse-names" : false, "suffix" : "" }, { "dropping-particle" : "", "family" : "Thavathiru", "given" : "Elangovan", "non-dropping-particle" : "", "parse-names" : false, "suffix" : "" }, { "dropping-particle" : "", "family" : "Wu", "given" : "Ying-Yu", "non-dropping-particle" : "", "parse-names" : false, "suffix" : "" }, { "dropping-particle" : "", "family" : "S\u00e1nchez", "given" : "Elena", "non-dropping-particle" : "", "parse-names" : false, "suffix" : "" }, { "dropping-particle" : "", "family" : "P\u00f6llmann", "given" : "David", "non-dropping-particle" : "", "parse-names" : false, "suffix" : "" }, { "dropping-particle" : "", "family" : "L\u00f3pez-Egido", "given" : "Juan R", "non-dropping-particle" : "", "parse-names" : false, "suffix" : "" }, { "dropping-particle" : "", "family" : "Fineschi", "given" : "Serena", "non-dropping-particle" : "", "parse-names" : false, "suffix" : "" }, { "dropping-particle" : "", "family" : "Dom\u00ednguez", "given" : "Nicol\u00e1s", "non-dropping-particle" : "", "parse-names" : false, "suffix" : "" }, { "dropping-particle" : "", "family" : "Lu", "given" : "Rufei", "non-dropping-particle" : "", "parse-names" : false, "suffix" : "" }, { "dropping-particle" : "", "family" : "James", "given" : "Judith a", "non-dropping-particle" : "", "parse-names" : false, "suffix" : "" }, { "dropping-particle" : "", "family" : "Merrill", "given" : "Joan T", "non-dropping-particle" : "", "parse-names" : false, "suffix" : "" }, { "dropping-particle" : "", "family" : "Kelly", "given" : "Jennifer a", "non-dropping-particle" : "", "parse-names" : false, "suffix" : "" }, { "dropping-particle" : "", "family" : "Kaufman", "given" : "Kenneth M", "non-dropping-particle" : "", "parse-names" : false, "suffix" : "" }, { "dropping-particle" : "", "family" : "Moser", "given" : "Kathy L", "non-dropping-particle" : "", "parse-names" : false, "suffix" : "" }, { "dropping-particle" : "", "family" : "Gilkeson", "given" : "Gary", "non-dropping-particle" : "", "parse-names" : false, "suffix" : "" }, { "dropping-particle" : "", "family" : "Frosteg\u00e5rd", "given" : "Johan", "non-dropping-particle" : "", "parse-names" : false, "suffix" : "" }, { "dropping-particle" : "", "family" : "Pons-Estel", "given" : "Bernardo a", "non-dropping-particle" : "", "parse-names" : false, "suffix" : "" }, { "dropping-particle" : "", "family" : "D'Alfonso", "given" : "Sandra", "non-dropping-particle" : "", "parse-names" : false, "suffix" : "" }, { "dropping-particle" : "", "family" : "Witte", "given" : "Torsten", "non-dropping-particle" : "", "parse-names" : false, "suffix" : "" }, { "dropping-particle" : "", "family" : "Callejas", "given" : "Jos\u00e9 Luis", "non-dropping-particle" : "", "parse-names" : false, "suffix" : "" }, { "dropping-particle" : "", "family" : "Harley", "given" : "John B", "non-dropping-particle" : "", "parse-names" : false, "suffix" : "" }, { "dropping-particle" : "", "family" : "Gaffney", "given" : "Patrick M", "non-dropping-particle" : "", "parse-names" : false, "suffix" : "" }, { "dropping-particle" : "", "family" : "Martin", "given" : "Javier", "non-dropping-particle" : "", "parse-names" : false, "suffix" : "" }, { "dropping-particle" : "", "family" : "Guthridge", "given" : "Joel M", "non-dropping-particle" : "", "parse-names" : false, "suffix" : "" }, { "dropping-particle" : "", "family" : "Alarc\u00f3n-Riquelme", "given" : "Marta E", "non-dropping-particle" : "", "parse-names" : false, "suffix" : "" } ], "container-title" : "Annals of the rheumatic diseases", "id" : "ITEM-1", "issue" : "1", "issued" : { "date-parts" : [ [ "2012", "1" ] ] }, "page" : "136-42", "title" : "Genetic and physical interaction of the B-cell systemic lupus erythematosus-associated genes BANK1 and BLK.", "type" : "article-journal", "volume" : "71" }, "uris" : [ "http://www.mendeley.com/documents/?uuid=6f7cbc1e-bb31-4b38-ac9b-c79148862a74" ] } ], "mendeley" : { "previouslyFormattedCitation" : "&lt;sup&gt;127&lt;/sup&gt;" }, "properties" : { "noteIndex" : 0 }, "schema" : "https://github.com/citation-style-language/schema/raw/master/csl-citation.json" }</w:delInstrText>
        </w:r>
        <w:r w:rsidR="00C4057C" w:rsidDel="00F55504">
          <w:fldChar w:fldCharType="separate"/>
        </w:r>
        <w:r w:rsidR="00AA462F" w:rsidRPr="00AA462F" w:rsidDel="00F55504">
          <w:rPr>
            <w:noProof/>
            <w:vertAlign w:val="superscript"/>
          </w:rPr>
          <w:delText>127</w:delText>
        </w:r>
        <w:r w:rsidR="00C4057C" w:rsidDel="00F55504">
          <w:fldChar w:fldCharType="end"/>
        </w:r>
      </w:del>
    </w:p>
    <w:p w14:paraId="585F1EB9" w14:textId="77777777" w:rsidR="00DB5441" w:rsidRDefault="00DB5441" w:rsidP="00DB5441"/>
    <w:p w14:paraId="542A7779" w14:textId="72CB2F14" w:rsidR="00376DE1" w:rsidRDefault="00ED561D" w:rsidP="00DB5441">
      <w:r>
        <w:t xml:space="preserve">An extension of these ideas is to deconstruct complex traits into </w:t>
      </w:r>
      <w:r w:rsidRPr="00E14D9F">
        <w:t>endophenotypes</w:t>
      </w:r>
      <w:r w:rsidR="00C4057C">
        <w:fldChar w:fldCharType="begin" w:fldLock="1"/>
      </w:r>
      <w:r w:rsidR="009D14BF">
        <w:instrText>ADDIN CSL_CITATION { "citationItems" : [ { "id" : "ITEM-1", "itemData" : { "author" : [ { "dropping-particle" : "", "family" : "Gottesman", "given" : "Irving I", "non-dropping-particle" : "", "parse-names" : false, "suffix" : "" }, { "dropping-particle" : "", "family" : "Ph", "given" : "D", "non-dropping-particle" : "", "parse-names" : false, "suffix" : "" }, { "dropping-particle" : "", "family" : "Gould", "given" : "Todd D", "non-dropping-particle" : "", "parse-names" : false, "suffix" : "" } ], "id" : "ITEM-1", "issue" : "April", "issued" : { "date-parts" : [ [ "2003" ] ] }, "page" : "636-645", "title" : "Reviews and Overviews The Endophenotype Concept in Psychiatry : Etymology and Strategic Intentions", "type" : "article-journal" }, "uris" : [ "http://www.mendeley.com/documents/?uuid=b5f947eb-90c3-4de0-85f2-1af13f8150bd" ] } ], "mendeley" : { "previouslyFormattedCitation" : "&lt;sup&gt;126&lt;/sup&gt;" }, "properties" : { "noteIndex" : 0 }, "schema" : "https://github.com/citation-style-language/schema/raw/master/csl-citation.json" }</w:instrText>
      </w:r>
      <w:r w:rsidR="00C4057C">
        <w:fldChar w:fldCharType="separate"/>
      </w:r>
      <w:r w:rsidR="009D14BF" w:rsidRPr="009D14BF">
        <w:rPr>
          <w:noProof/>
          <w:vertAlign w:val="superscript"/>
        </w:rPr>
        <w:t>126</w:t>
      </w:r>
      <w:r w:rsidR="00C4057C">
        <w:fldChar w:fldCharType="end"/>
      </w:r>
      <w:r w:rsidR="007147F5">
        <w:t xml:space="preserve"> and analyse the endophenotypes themselves</w:t>
      </w:r>
      <w:r>
        <w:t xml:space="preserve">. </w:t>
      </w:r>
      <w:r w:rsidR="00670342">
        <w:t xml:space="preserve">It has been shown theoretically that if the endpoint of a metabolic pathway depends on the rate of expression of different enzymes within that pathway, then even if the rate of expression of each individual enzyme was controlled by purely additive genetic effects, then in many situations </w:t>
      </w:r>
      <w:r w:rsidR="00D82906">
        <w:t>the genetic effects on the pathway outcome would appear non-additive.</w:t>
      </w:r>
      <w:r w:rsidR="00C4057C">
        <w:fldChar w:fldCharType="begin" w:fldLock="1"/>
      </w:r>
      <w:r w:rsidR="009D14BF">
        <w:instrText>ADDIN CSL_CITATION { "citationItems" : [ { "id" : "ITEM-1", "itemData" : { "ISSN" : "0016-6731", "PMID" : "2721937", "abstract" : "As a model of variation in a quantitative character, enzyme activity variation segregating in a population is assumed to affect the flux in simple metabolic pathways. The genetic variation of flux is partitioned into additive and nonadditive components. An interaction component of flux variance is present because the effect of an allelic substitution is modified by other substitutions which change the concentrations of shared metabolites. In a haploid population, the the proportion of interaction variance is a function of the gene frequencies at the loci contributing to the flux variation, enzyme activities of mutant and wild type at variable loci and activities at nonvariable loci. The proportion of interaction variance is inversely related to the ratio of mutant to wild-type activities at the loci controlling the enzyme activities. The interaction component as a function of gene frequencies is at a maximum with high mutant allele frequencies. In contrast, the dominance component which would apply to a diploid population is maximal as a proportion of the total when mutant alleles are at low frequencies. Unless there are many loci with large differences in activity between the alleles, the interaction component is a small proportion of the total variance. Data on enzyme activity variation from natural and artificial populations suggest that such variation generates little nonadditive variance despite the highly interactive nature of the underlying biochemical system.", "author" : [ { "dropping-particle" : "", "family" : "Keightley", "given" : "P D", "non-dropping-particle" : "", "parse-names" : false, "suffix" : "" } ], "container-title" : "Genetics", "id" : "ITEM-1", "issue" : "4", "issued" : { "date-parts" : [ [ "1989", "4" ] ] }, "page" : "869-76", "title" : "Models of quantitative variation of flux in metabolic pathways.", "type" : "article-journal", "volume" : "121" }, "uris" : [ "http://www.mendeley.com/documents/?uuid=c7dd97d6-9e95-41b7-81b2-57f759c8aee8" ] } ], "mendeley" : { "previouslyFormattedCitation" : "&lt;sup&gt;127&lt;/sup&gt;" }, "properties" : { "noteIndex" : 0 }, "schema" : "https://github.com/citation-style-language/schema/raw/master/csl-citation.json" }</w:instrText>
      </w:r>
      <w:r w:rsidR="00C4057C">
        <w:fldChar w:fldCharType="separate"/>
      </w:r>
      <w:r w:rsidR="009D14BF" w:rsidRPr="009D14BF">
        <w:rPr>
          <w:noProof/>
          <w:vertAlign w:val="superscript"/>
        </w:rPr>
        <w:t>127</w:t>
      </w:r>
      <w:r w:rsidR="00C4057C">
        <w:fldChar w:fldCharType="end"/>
      </w:r>
      <w:r w:rsidR="00670342">
        <w:t xml:space="preserve"> </w:t>
      </w:r>
      <w:r w:rsidR="00D82906">
        <w:t xml:space="preserve">Further theoretical studies have shown </w:t>
      </w:r>
      <w:r w:rsidR="00D82906">
        <w:lastRenderedPageBreak/>
        <w:t>that epistasis will form a large component of variation in pathway endpoints if there are negative feedback loops controlling the outcome.</w:t>
      </w:r>
      <w:r w:rsidR="00C4057C">
        <w:fldChar w:fldCharType="begin" w:fldLock="1"/>
      </w:r>
      <w:r w:rsidR="009D14BF">
        <w:instrText>ADDIN CSL_CITATION { "citationItems" : [ { "id" : "ITEM-1", "itemData" : { "DOI" : "10.1534/genetics.106.058859", "ISSN" : "00166731", "abstract" : "Functional dependencies between genes are a defining characteristic of gene networks underlying quantitative traits. However, recent studies show that the proportion of the genetic variation that can be attributed to statistical epistasis varies from almost zero to very high. It is thus of fundamental as well as instrumental importance to better understand whether different functional dependency patterns among polymorphic genes give rise to distinct statistical interaction patterns or not. Here we address this issue by combining a quantitative genetic model approach with genotype-phenotype models capable of translating allelic variation and regulatory principles into phenotypic variation at the level of gene expression. We show that gene regulatory networks with and without feedback motifs can exhibit a wide range of possible statistical genetic architectures with regard to both type of effect explaining phenotypic variance and number of apparent loci underlying the observed phenotypic effect. Although all motifs are capable of harboring significant interactions, positive feedback gives rise to higher amounts and more types of statistical epistasis. The results also suggest that the inclusion of statistical interaction terms in genetic models will increase the chance to detect additional QTL as well as functional dependencies between genetic loci over a broad range of regulatory regimes. This article illustrates how statistical genetic methods can fruitfully be combined with nonlinear systems dynamics to elucidate biological issues beyond reach of each methodology in isolation.", "author" : [ { "dropping-particle" : "", "family" : "Gjuvsland", "given" : "Arne B.", "non-dropping-particle" : "", "parse-names" : false, "suffix" : "" }, { "dropping-particle" : "", "family" : "Hayes", "given" : "Ben J.", "non-dropping-particle" : "", "parse-names" : false, "suffix" : "" }, { "dropping-particle" : "", "family" : "Omholt", "given" : "Stig W.", "non-dropping-particle" : "", "parse-names" : false, "suffix" : "" }, { "dropping-particle" : "", "family" : "Carlborg", "given" : "Orjan", "non-dropping-particle" : "", "parse-names" : false, "suffix" : "" } ], "container-title" : "Genetics", "id" : "ITEM-1", "issue" : "1", "issued" : { "date-parts" : [ [ "2007", "1" ] ] }, "note" : "        From Duplicate 1 (                           Statistical Epistasis Is a Generic Feature of Gene Regulatory Networks                         - Gjuvsland, A. B.; Hayes, B. J.; Omholt, S. W.; Carlborg, O. )\nAnd  Duplicate 2 (                           Statistical epistasis is a generic feature of gene regulatory networks                         - Gjuvsland, Arne B; Hayes, Ben J; Omholt, Stig W; Carlborg, Orjan )\nAnd  Duplicate 3 (                           Statistical Epistasis Is a Generic Feature of Gene Regulatory Networks                         - Gjuvsland, A. B.; Hayes, B. J.; Omholt, S. W.; Carlborg, O. )\nAnd  Duplicate 4 (                           Statistical Epistasis Is a Generic Feature of Gene Regulatory Networks                         - Gjuvsland, A. B.; Hayes, B. J.; Omholt, S. W.; Carlborg, O. )\nAnd  Duplicate 5 (                           Statistical Epistasis Is a Generic Feature of Gene Regulatory Networks                         - Gjuvsland, A. B.; Hayes, B. J.; Omholt, S. W.; Carlborg, O. )\n                \n        \n        \n        From Duplicate 6 (                           Statistical epistasis is a generic feature of gene regulatory networks                         - Gjuvsland, Arne B; Hayes, Ben J; Omholt, Stig W; Carlborg, Orjan )\n                \n        \n        \n      ", "page" : "411-20", "title" : "Statistical epistasis is a generic feature of gene regulatory networks", "type" : "article-journal", "volume" : "175" }, "uris" : [ "http://www.mendeley.com/documents/?uuid=1d6a4c79-7944-4a18-a3d1-08f3c6f817e2" ] } ], "mendeley" : { "previouslyFormattedCitation" : "&lt;sup&gt;128&lt;/sup&gt;" }, "properties" : { "noteIndex" : 0 }, "schema" : "https://github.com/citation-style-language/schema/raw/master/csl-citation.json" }</w:instrText>
      </w:r>
      <w:r w:rsidR="00C4057C">
        <w:fldChar w:fldCharType="separate"/>
      </w:r>
      <w:r w:rsidR="009D14BF" w:rsidRPr="009D14BF">
        <w:rPr>
          <w:noProof/>
          <w:vertAlign w:val="superscript"/>
        </w:rPr>
        <w:t>128</w:t>
      </w:r>
      <w:r w:rsidR="00C4057C">
        <w:fldChar w:fldCharType="end"/>
      </w:r>
      <w:r w:rsidR="00D82906">
        <w:t xml:space="preserve"> </w:t>
      </w:r>
    </w:p>
    <w:p w14:paraId="7C3635BE" w14:textId="77777777" w:rsidR="00376DE1" w:rsidRDefault="00376DE1" w:rsidP="00DB5441"/>
    <w:p w14:paraId="46B8C397" w14:textId="2FD8F6AB" w:rsidR="00ED561D" w:rsidRDefault="008E3D83" w:rsidP="00DB5441">
      <w:r>
        <w:t>The limiting pathway model</w:t>
      </w:r>
      <w:r w:rsidR="00C4057C">
        <w:fldChar w:fldCharType="begin" w:fldLock="1"/>
      </w:r>
      <w:r w:rsidR="009D14BF">
        <w:instrText>ADDIN CSL_CITATION { "citationItems" : [ { "id" : "ITEM-1", "itemData" : { "DOI" : "10.1073/pnas.1119675109", "ISSN" : "0027-8424",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"Proceedings of the National Academy of Sciences", "id" : "ITEM-1", "issued" : { "date-parts" : [ [ "2012", "1", "5" ] ] }, "title" : "The mystery of missing heritability: Genetic interactions create phantom heritability", "type" : "article-journal" }, "uris" : [ "http://www.mendeley.com/documents/?uuid=ba24faf5-b129-43bc-a196-9183df363bd9" ] } ], "mendeley" : { "previouslyFormattedCitation" : "&lt;sup&gt;129&lt;/sup&gt;" }, "properties" : { "noteIndex" : 0 }, "schema" : "https://github.com/citation-style-language/schema/raw/master/csl-citation.json" }</w:instrText>
      </w:r>
      <w:r w:rsidR="00C4057C">
        <w:fldChar w:fldCharType="separate"/>
      </w:r>
      <w:r w:rsidR="009D14BF" w:rsidRPr="009D14BF">
        <w:rPr>
          <w:noProof/>
          <w:vertAlign w:val="superscript"/>
        </w:rPr>
        <w:t>129</w:t>
      </w:r>
      <w:r w:rsidR="00C4057C">
        <w:fldChar w:fldCharType="end"/>
      </w:r>
      <w:r w:rsidR="009C19EB">
        <w:t xml:space="preserve"> employs this idea </w:t>
      </w:r>
      <w:r>
        <w:t xml:space="preserve">to </w:t>
      </w:r>
      <w:r w:rsidR="006F44CC">
        <w:t>postulate that if a disease state depends on the states of multiple independent endophenotypes</w:t>
      </w:r>
      <w:r w:rsidR="009C19EB">
        <w:t>,</w:t>
      </w:r>
      <w:r w:rsidR="006F44CC">
        <w:t xml:space="preserve"> where each</w:t>
      </w:r>
      <w:r w:rsidR="009C19EB">
        <w:t xml:space="preserve"> effectively</w:t>
      </w:r>
      <w:r w:rsidR="006F44CC">
        <w:t xml:space="preserve"> endophenotype</w:t>
      </w:r>
      <w:r w:rsidR="00C4057C">
        <w:fldChar w:fldCharType="begin" w:fldLock="1"/>
      </w:r>
      <w:r w:rsidR="009D14BF">
        <w:instrText>ADDIN CSL_CITATION { "citationItems" : [ { "id" : "ITEM-1", "itemData" : { "DOI" : "10.1371/journal.pone.0068913", "author" : [ { "dropping-particle" : "", "family" : "Stringer", "given" : "Sven", "non-dropping-particle" : "", "parse-names" : false, "suffix" : "" }, { "dropping-particle" : "", "family" : "Derks", "given" : "EM", "non-dropping-particle" : "", "parse-names" : false, "suffix" : "" }, { "dropping-particle" : "", "family" : "Kahn", "given" : "RS", "non-dropping-particle" : "", "parse-names" : false, "suffix" : "" }, { "dropping-particle" : "", "family" : "Hill", "given" : "WG", "non-dropping-particle" : "", "parse-names" : false, "suffix" : "" }, { "dropping-particle" : "", "family" : "Wray", "given" : "NR", "non-dropping-particle" : "", "parse-names" : false, "suffix" : "" } ], "container-title" : "PloS one", "id" : "ITEM-1", "issue" : "7", "issued" : { "date-parts" : [ [ "2013" ] ] }, "page" : "1-9", "title" : "Assumptions and Properties of Limiting Pathway Models for Analysis of Epistasis in Complex Traits", "type" : "article-journal", "volume" : "8" }, "uris" : [ "http://www.mendeley.com/documents/?uuid=5f0b69bf-fa71-4cb4-b965-77dffb7d03dd" ] } ], "mendeley" : { "previouslyFormattedCitation" : "&lt;sup&gt;120&lt;/sup&gt;" }, "properties" : { "noteIndex" : 0 }, "schema" : "https://github.com/citation-style-language/schema/raw/master/csl-citation.json" }</w:instrText>
      </w:r>
      <w:r w:rsidR="00C4057C">
        <w:fldChar w:fldCharType="separate"/>
      </w:r>
      <w:r w:rsidR="009D14BF" w:rsidRPr="009D14BF">
        <w:rPr>
          <w:noProof/>
          <w:vertAlign w:val="superscript"/>
        </w:rPr>
        <w:t>120</w:t>
      </w:r>
      <w:r w:rsidR="00C4057C">
        <w:fldChar w:fldCharType="end"/>
      </w:r>
      <w:r w:rsidR="006F44CC">
        <w:t xml:space="preserve"> has a </w:t>
      </w:r>
      <w:r w:rsidR="009C19EB">
        <w:t>polygenic</w:t>
      </w:r>
      <w:r w:rsidR="006F44CC">
        <w:t xml:space="preserve"> additive genetic architecture, then there w</w:t>
      </w:r>
      <w:r w:rsidR="009C19EB">
        <w:t xml:space="preserve">ill be non-additive variance </w:t>
      </w:r>
      <w:r w:rsidR="006F44CC">
        <w:t>co</w:t>
      </w:r>
      <w:r w:rsidR="00376DE1">
        <w:t>n</w:t>
      </w:r>
      <w:r w:rsidR="009C19EB">
        <w:t xml:space="preserve">tributing to the disease state. Though such a model </w:t>
      </w:r>
      <w:r w:rsidR="00BD1106">
        <w:t>is biologically intuitive, it inherently specifies that power improvements can be made by modeling endophenotype networks and searching for additive effects within these lower level traits,</w:t>
      </w:r>
      <w:r w:rsidR="00C4057C">
        <w:fldChar w:fldCharType="begin" w:fldLock="1"/>
      </w:r>
      <w:r w:rsidR="009D14BF">
        <w:instrText>ADDIN CSL_CITATION { "citationItems" : [ { "id" : "ITEM-1", "itemData" : { "DOI" : "10.1038/nrg2897", "ISSN" : "1471-0056", "author" : [ { "dropping-particle" : "", "family" : "Houle", "given" : "David", "non-dropping-particle" : "", "parse-names" : false, "suffix" : "" }, { "dropping-particle" : "", "family" : "Govindaraju", "given" : "Diddahally R.", "non-dropping-particle" : "", "parse-names" : false, "suffix" : "" }, { "dropping-particle" : "", "family" : "Omholt", "given" : "Stig", "non-dropping-particle" : "", "parse-names" : false, "suffix" : "" } ], "container-title" : "Nature Reviews Genetics", "id" : "ITEM-1", "issue" : "12", "issued" : { "date-parts" : [ [ "2010", "12" ] ] }, "page" : "855-866", "publisher" : "Nature Publishing Group", "title" : "Phenomics: the next challenge", "type" : "article-journal", "volume" : "11" }, "uris" : [ "http://www.mendeley.com/documents/?uuid=fc17d6c2-be4c-4c37-bfcd-d1d3101c4ddb" ] } ], "mendeley" : { "previouslyFormattedCitation" : "&lt;sup&gt;130&lt;/sup&gt;" }, "properties" : { "noteIndex" : 0 }, "schema" : "https://github.com/citation-style-language/schema/raw/master/csl-citation.json" }</w:instrText>
      </w:r>
      <w:r w:rsidR="00C4057C">
        <w:fldChar w:fldCharType="separate"/>
      </w:r>
      <w:r w:rsidR="009D14BF" w:rsidRPr="009D14BF">
        <w:rPr>
          <w:noProof/>
          <w:vertAlign w:val="superscript"/>
        </w:rPr>
        <w:t>130</w:t>
      </w:r>
      <w:r w:rsidR="00C4057C">
        <w:fldChar w:fldCharType="end"/>
      </w:r>
      <w:r w:rsidR="00BD1106">
        <w:t xml:space="preserve"> rather than advocating </w:t>
      </w:r>
      <w:r w:rsidR="00531ED9">
        <w:t>the use of</w:t>
      </w:r>
      <w:r w:rsidR="00BD1106">
        <w:t xml:space="preserve"> epistatic models to map genetic effects.</w:t>
      </w:r>
    </w:p>
    <w:p w14:paraId="39346494" w14:textId="77777777" w:rsidR="00DB5441" w:rsidRDefault="00DB5441" w:rsidP="00DB5441"/>
    <w:p w14:paraId="2A034ABF" w14:textId="17846ED4" w:rsidR="007147F5" w:rsidRDefault="007147F5" w:rsidP="007147F5">
      <w:r>
        <w:t>If epistasis were easily detectable in a hypothesis-free framework</w:t>
      </w:r>
      <w:r w:rsidR="004470CF">
        <w:t xml:space="preserve"> by an exhaustive genome-wide</w:t>
      </w:r>
      <w:r w:rsidR="009251FC">
        <w:t xml:space="preserve"> search</w:t>
      </w:r>
      <w:r>
        <w:t xml:space="preserve">, its potential to drive higher biological understanding would be very attractive. But because at this stage it appears that </w:t>
      </w:r>
      <w:r w:rsidR="009251FC">
        <w:t xml:space="preserve">filtering or </w:t>
      </w:r>
      <w:r>
        <w:t xml:space="preserve">candidate gene approaches are often more likely to lead to the discovery of epistasis than hypothesis-free approaches, so far biological understanding has led to identifying epistasis (e.g. </w:t>
      </w:r>
      <w:r w:rsidR="00C4057C">
        <w:fldChar w:fldCharType="begin" w:fldLock="1"/>
      </w:r>
      <w:r w:rsidR="009D14BF">
        <w:instrText>ADDIN CSL_CITATION { "citationItems" : [ { "id" : "ITEM-1", "itemData" : { "DOI" : "10.1371/journal.pone.0016681", "ISSN" : "1932-6203", "PMID" : "21304959", "abstract" : "Preeclampsia is a leading cause of perinatal morbidity and mortality. This disorder is thought to be multifactorial in origin, with multiple genes, environmental and social factors, contributing to disease. One proposed mechanism is placental hypoxia-driven imbalances in angiogenic and anti-angiogenic factors, causing endothelial cell dysfunction. Catechol-O-methyltransferase (Comt)-deficient pregnant mice have a preeclampsia phenotype that is reversed by exogenous 2-methoxyestradiol (2-ME), an estrogen metabolite generated by COMT. 2-ME inhibits Hypoxia Inducible Factor 1\u03b1, a transcription factor mediating hypoxic responses. COMT has been shown to interact with methylenetetrahydrofolate reductase (MTHFR), which modulates the availability of S-adenosylmethionine (SAM), a COMT cofactor. Variations in MTHFR have been associated with preeclampsia. By accounting for allelic variation in both genes, the role of COMT has been clarified. COMT allelic variation is linked to enzyme activity and four single nucleotide polymorphisms (SNPs) (rs6269, rs4633, rs4680, and rs4818) form haplotypes that characterize COMT activity. We tested for association between COMT haplotypes and the MTHFR 677 C \u2192 T polymorphism and preeclampsia risk in 1103 Chilean maternal-fetal dyads. The maternal ACCG COMT haplotype was associated with reduced risk for preeclampsia (P = 0.004), and that risk increased linearly from low to high activity haplotypes (P = 0.003). In fetal samples, we found that the fetal ATCA COMT haplotype and the fetal MTHFR minor \"T\" allele interact to increase preeclampsia risk (p = 0.022). We found a higher than expected number of patients with preeclampsia with both the fetal risk alleles alone (P = 0.052) and the fetal risk alleles in combination with a maternal balancing allele (P&lt;0.001). This non-random distribution was not observed in controls (P = 0.341 and P = 0.219, respectively). Our findings demonstrate a role for both maternal and fetal COMT in preeclampsia and highlight the importance of including allelic variation in MTHFR.", "author" : [ { "dropping-particle" : "", "family" : "Hill", "given" : "Lori D", "non-dropping-particle" : "", "parse-names" : false, "suffix" : "" }, { "dropping-particle" : "", "family" : "York", "given" : "Timothy P", "non-dropping-particle" : "", "parse-names" : false, "suffix" : "" }, { "dropping-particle" : "", "family" : "Kusanovic", "given" : "Juan P", "non-dropping-particle" : "", "parse-names" : false, "suffix" : "" }, { "dropping-particle" : "", "family" : "Gomez", "given" : "Ricardo", "non-dropping-particle" : "", "parse-names" : false, "suffix" : "" }, { "dropping-particle" : "", "family" : "Eaves", "given" : "Lindon J", "non-dropping-particle" : "", "parse-names" : false, "suffix" : "" }, { "dropping-particle" : "", "family" : "Romero", "given" : "Roberto", "non-dropping-particle" : "", "parse-names" : false, "suffix" : "" }, { "dropping-particle" : "", "family" : "Strauss", "given" : "Jerome F", "non-dropping-particle" : "", "parse-names" : false, "suffix" : "" } ], "container-title" : "PloS one", "id" : "ITEM-1", "issue" : "1", "issued" : { "date-parts" : [ [ "2011", "1" ] ] }, "page" : "e16681", "title" : "Epistasis between COMT and MTHFR in maternal-fetal dyads increases risk for preeclampsia.", "type" : "article-journal", "volume" : "6" }, "uris" : [ "http://www.mendeley.com/documents/?uuid=a95c5b16-0a86-41eb-a284-762f7d3267fb" ] }, { "id" : "ITEM-2", "itemData" : { "DOI" : "10.1371/journal.pone.0061044", "ISSN" : "1932-6203", "PMID" : "23646104", "abstract" : "BACKGROUND: BANK1 and BLK belong to the pleiotropic autoimmune genes; recently, epistasis between BANK1 and BLK was detected in systemic lupus erythematosus. Although BLK has been reproducibly identified as a risk factor in rheumatoid arthritis (RA), reports are conflicting about the contribution of BANK1 to RA susceptibility. To ascertain the real impact of BANK1 on RA genetic susceptibility, we performed a large meta-analysis including our original data and tested for an epistatic interaction between BANK1 and BLK in RA susceptibility.\n\nPATIENTS AND METHODS: We investigated data for 1,915 RA patients and 1,915 ethnically matched healthy controls genotyped for BANK1 rs10516487 and rs3733197 and BLK rs13277113. The association of each SNP and RA was tested by logistic regression. Multivariate analysis was then used with an interaction term to test for an epistatic interaction between the SNPs in the 2 genes.\n\nRESULTS: None of the SNPs tested individually was significantly associated with RA in the genotyped samples. However, we detected an epistatic interaction between BANK1 rs3733197 and BLK rs13277113 (P(interaction) \u200a=\u200a0.037). In individuals carrying the BLK rs13277113 GG genotype, presence of the BANK1 rs3733197 G allele increased the risk of RA (odds ratio 1.21 [95% confidence interval 1.04-1.41], P\u200a=\u200a0.015. Combining our results with those of all other studies in a large trans-ethnic meta-analysis revealed an association of the BANK1 rs3733197 G allele and RA (1.11 [1.02-1.21], P\u200a=\u200a0.012).\n\nCONCLUSION: This study confirms BANK1 as an RA susceptibility gene and for the first time provides evidence for epistasis between BANK1 and BLK in RA. Our results illustrate the concept of pleiotropic epistatic interaction, suggesting that BANK1 and BLK might play a role in RA pathogenesis.", "author" : [ { "dropping-particle" : "", "family" : "G\u00e9nin", "given" : "Emmanuelle", "non-dropping-particle" : "", "parse-names" : false, "suffix" : "" }, { "dropping-particle" : "", "family" : "Coustet", "given" : "Baptiste", "non-dropping-particle" : "", "parse-names" : false, "suffix" : "" }, { "dropping-particle" : "", "family" : "Allanore", "given" : "Yannick", "non-dropping-particle" : "", "parse-names" : false, "suffix" : "" }, { "dropping-particle" : "", "family" : "Ito", "given" : "Ikue", "non-dropping-particle" : "", "parse-names" : false, "suffix" : "" }, { "dropping-particle" : "", "family" : "Teruel", "given" : "Maria", "non-dropping-particle" : "", "parse-names" : false, "suffix" : "" }, { "dropping-particle" : "", "family" : "Constantin", "given" : "Arnaud", "non-dropping-particle" : "", "parse-names" : false, "suffix" : "" }, { "dropping-particle" : "", "family" : "Schaeverbeke", "given" : "Thierry", "non-dropping-particle" : "", "parse-names" : false, "suffix" : "" }, { "dropping-particle" : "", "family" : "Ruyssen-Witrand", "given" : "Adeline", "non-dropping-particle" : "", "parse-names" : false, "suffix" : "" }, { "dropping-particle" : "", "family" : "Tohma", "given" : "Shigeto", "non-dropping-particle" : "", "parse-names" : false, "suffix" : "" }, { "dropping-particle" : "", "family" : "Cantagrel", "given" : "Alain", "non-dropping-particle" : "", "parse-names" : false, "suffix" : "" }, { "dropping-particle" : "", "family" : "Vittecoq", "given" : "Olivier", "non-dropping-particle" : "", "parse-names" : false, "suffix" : "" }, { "dropping-particle" : "", "family" : "Barnetche", "given" : "Thomas", "non-dropping-particle" : "", "parse-names" : false, "suffix" : "" }, { "dropping-particle" : "", "family" : "Lo\u00ebt", "given" : "Xavier", "non-dropping-particle" : "Le", "parse-names" : false, "suffix" : "" }, { "dropping-particle" : "", "family" : "Fardellone", "given" : "Patrice", "non-dropping-particle" : "", "parse-names" : false, "suffix" : "" }, { "dropping-particle" : "", "family" : "Furukawa", "given" : "Hiroshi", "non-dropping-particle" : "", "parse-names" : false, "suffix" : "" }, { "dropping-particle" : "", "family" : "Meyer", "given" : "Olivier", "non-dropping-particle" : "", "parse-names" : false, "suffix" : "" }, { "dropping-particle" : "", "family" : "Fern\u00e1ndez-Guti\u00e9rrez", "given" : "Benjamin", "non-dropping-particle" : "", "parse-names" : false, "suffix" : "" }, { "dropping-particle" : "", "family" : "Balsa", "given" : "Alejandro", "non-dropping-particle" : "", "parse-names" : false, "suffix" : "" }, { "dropping-particle" : "", "family" : "Gonz\u00e1lez-Gay", "given" : "Miguel a", "non-dropping-particle" : "", "parse-names" : false, "suffix" : "" }, { "dropping-particle" : "", "family" : "Chiocchia", "given" : "Gilles", "non-dropping-particle" : "", "parse-names" : false, "suffix" : "" }, { "dropping-particle" : "", "family" : "Tsuchiya", "given" : "Naoyuki", "non-dropping-particle" : "", "parse-names" : false, "suffix" : "" }, { "dropping-particle" : "", "family" : "Martin", "given" : "Javier", "non-dropping-particle" : "", "parse-names" : false, "suffix" : "" }, { "dropping-particle" : "", "family" : "Dieud\u00e9", "given" : "Philippe", "non-dropping-particle" : "", "parse-names" : false, "suffix" : "" } ], "container-title" : "PloS one", "id" : "ITEM-2", "issue" : "4", "issued" : { "date-parts" : [ [ "2013", "1" ] ] }, "page" : "e61044", "title" : "Epistatic interaction between BANK1 and BLK in rheumatoid arthritis: results from a large trans-ethnic meta-analysis.", "type" : "article-journal", "volume" : "8" }, "uris" : [ "http://www.mendeley.com/documents/?uuid=0368447b-a069-40d5-b00f-2e783c22a607" ] }, { "id" : "ITEM-3", "itemData" : { "DOI" : "nature05133 [pii]\n10.1038/nature05133 [doi]", "ISBN" : "1476-4687 (Electronic)\n0028-0836 (Linking)", "PMID" : "17006452", "abstract" : "Genes in the major histocompatibility complex (MHC) encode proteins important in activating antigen-specific immune responses. Alleles at adjacent MHC loci are often in strong linkage disequilibrium; however, little is known about the mechanisms responsible for this linkage disequilibrium. Here we report that the human MHC HLA-DR2 haplotype, which predisposes to multiple sclerosis, shows more extensive linkage disequilibrium than other common caucasian HLA haplotypes in the DR region and thus seems likely to have been maintained through positive selection. Characterization of two multiple-sclerosis-associated HLA-DR alleles at separate loci by a functional assay in humanized mice indicates that the linkage disequilibrium between the two alleles may be due to a functional epistatic interaction, whereby one allele modifies the T-cell response activated by the second allele through activation-induced cell death. This functional epistasis is associated with a milder form of multiple-sclerosis-like disease. Such epistatic interaction might prove to be an important general mechanism for modifying exuberant immune responses that are deleterious to the host and could also help to explain the strong linkage disequilibrium in this and perhaps other HLA haplotypes.", "author" : [ { "dropping-particle" : "", "family" : "Gregersen", "given" : "J W", "non-dropping-particle" : "", "parse-names" : false, "suffix" : "" }, { "dropping-particle" : "", "family" : "Kranc", "given" : "K R", "non-dropping-particle" : "", "parse-names" : false, "suffix" : "" }, { "dropping-particle" : "", "family" : "Ke", "given" : "X", "non-dropping-particle" : "", "parse-names" : false, "suffix" : "" }, { "dropping-particle" : "", "family" : "Svendsen", "given" : "P", "non-dropping-particle" : "", "parse-names" : false, "suffix" : "" }, { "dropping-particle" : "", "family" : "Madsen", "given" : "L S", "non-dropping-particle" : "", "parse-names" : false, "suffix" : "" }, { "dropping-particle" : "", "family" : "Thomsen", "given" : "A R", "non-dropping-particle" : "", "parse-names" : false, "suffix" : "" }, { "dropping-particle" : "", "family" : "Cardon", "given" : "L R", "non-dropping-particle" : "", "parse-names" : false, "suffix" : "" }, { "dropping-particle" : "", "family" : "Bell", "given" : "J I", "non-dropping-particle" : "", "parse-names" : false, "suffix" : "" }, { "dropping-particle" : "", "family" : "Fugger", "given" : "L", "non-dropping-particle" : "", "parse-names" : false, "suffix" : "" } ], "container-title" : "Nature", "edition" : "2006/09/29", "id" : "ITEM-3", "issue" : "7111", "issued" : { "date-parts" : [ [ "2006" ] ] }, "note" : "Gregersen, Jon W\nKranc, Kamil R\nKe, Xiayi\nSvendsen, Pia\nMadsen, Lars S\nThomsen, Allan Randrup\nCardon, Lon R\nBell, John I\nFugger, Lars\nWellcome Trust/United Kingdom\nResearch Support, N.I.H., Extramural\nResearch Support, Non-U.S. Gov't\nEngland\nNature\nNature. 2006 Oct 5;443(7111):574-7. Epub 2006 Sep 27.", "page" : "574-577", "title" : "Functional epistasis on a common MHC haplotype associated with multiple sclerosis", "type" : "article-journal", "volume" : "443" }, "uris" : [ "http://www.mendeley.com/documents/?uuid=896cc4ec-1a42-4c6e-b7cc-21a3ae91f5eb" ] } ], "mendeley" : { "previouslyFormattedCitation" : "&lt;sup&gt;112,131,132&lt;/sup&gt;" }, "properties" : { "noteIndex" : 0 }, "schema" : "https://github.com/citation-style-language/schema/raw/master/csl-citation.json" }</w:instrText>
      </w:r>
      <w:r w:rsidR="00C4057C">
        <w:fldChar w:fldCharType="separate"/>
      </w:r>
      <w:r w:rsidR="009D14BF" w:rsidRPr="009D14BF">
        <w:rPr>
          <w:noProof/>
          <w:vertAlign w:val="superscript"/>
        </w:rPr>
        <w:t>112,131,132</w:t>
      </w:r>
      <w:r w:rsidR="00C4057C">
        <w:fldChar w:fldCharType="end"/>
      </w:r>
      <w:r>
        <w:t>) more than epistasis has led to improving biological understanding.</w:t>
      </w:r>
    </w:p>
    <w:p w14:paraId="5B575814" w14:textId="77777777" w:rsidR="007147F5" w:rsidRDefault="007147F5" w:rsidP="00DB5441"/>
    <w:p w14:paraId="40DAD72D" w14:textId="77777777" w:rsidR="00376DE1" w:rsidRDefault="00376DE1" w:rsidP="00DB5441"/>
    <w:p w14:paraId="267DA002" w14:textId="77777777" w:rsidR="00DB5441" w:rsidRDefault="00EA2CE1" w:rsidP="00DB5441">
      <w:pPr>
        <w:pStyle w:val="Heading3"/>
      </w:pPr>
      <w:bookmarkStart w:id="126" w:name="_Toc245195966"/>
      <w:proofErr w:type="gramStart"/>
      <w:r>
        <w:t>Evolution</w:t>
      </w:r>
      <w:r w:rsidR="00DB5441">
        <w:t xml:space="preserve"> of complex traits?</w:t>
      </w:r>
      <w:bookmarkEnd w:id="126"/>
      <w:proofErr w:type="gramEnd"/>
    </w:p>
    <w:p w14:paraId="3C702B38" w14:textId="77777777" w:rsidR="00DB5441" w:rsidRDefault="00DB5441" w:rsidP="00DB5441"/>
    <w:p w14:paraId="3636C98D" w14:textId="679C8BB6" w:rsidR="00073242" w:rsidRDefault="004270AF" w:rsidP="00DB5441">
      <w:r>
        <w:t xml:space="preserve">The evolutionary mechanisms that lead to phenotypic variation in </w:t>
      </w:r>
      <w:r w:rsidR="00924116">
        <w:t>the population are wide ranging, and a purely additive framework can be used to par</w:t>
      </w:r>
      <w:r w:rsidR="008903CE">
        <w:t>simoniously explain the extant standing variation in human populations.</w:t>
      </w:r>
      <w:r w:rsidR="00C4057C">
        <w:fldChar w:fldCharType="begin" w:fldLock="1"/>
      </w:r>
      <w:r w:rsidR="009D14BF">
        <w:instrText>ADDIN CSL_CITATION { "citationItems" : [ { "id" : "ITEM-1", "itemData" : { "author" : [ { "dropping-particle" : "", "family" : "Fisher", "given" : "R", "non-dropping-particle" : "", "parse-names" : false, "suffix" : "" } ], "container-title" : "Transactions of the Royal Society of Edinburgh", "id" : "ITEM-1", "issued" : { "date-parts" : [ [ "1918" ] ] }, "page" : "399-433", "title" : "The correlation between relatives on the supposition of Mendelian inheritance", "type" : "article-journal", "volume" : "52" }, "uris" : [ "http://www.mendeley.com/documents/?uuid=afb824af-59aa-46ca-971e-c46819f918d3" ] }, { "id" : "ITEM-2", "itemData" : { "author" : [ { "dropping-particle" : "", "family" : "Hill", "given" : "W.G.", "non-dropping-particle" : "", "parse-names" : false, "suffix" : "" } ], "container-title" : "Proceedings of the National Academy of Sciences of the United States of America", "id" : "ITEM-2", "issue" : "1", "issued" : { "date-parts" : [ [ "1982" ] ] }, "page" : "142", "publisher" : "National Acad Sciences", "title" : "Rates of change in quantitative traits from fixation of new mutations", "type" : "article-journal", "volume" : "79" }, "uris" : [ "http://www.mendeley.com/documents/?uuid=5d137154-cec9-4db7-a3d6-1254d8301a84" ] }, { "id" : "ITEM-3", "itemData" : { "DOI" : "10.1073/pnas.0906182107", "ISSN" : "1091-6490", "PMID" : "20133822", "abstract" : "A model is investigated in which mutations that affect a complex trait (e.g., heart disease) also affect fitness because the trait is a component of fitness or because the mutations have pleiotropic effects on fitness. The model predicts that the genetic variance, and hence the heritability, in the trait is contributed by mutations at low frequency in the population, unless the mean strength of selection of mutations that affect the trait is very small or weakly selected mutations tend to contribute disproportionately to the trait compared with strongly selected mutations. Furthermore, it is shown that each rare mutation tends to contribute more to the variance than each common mutation. These results may explain why most genome-wide association studies have failed to find associations that explain much of the variance. It is also shown that most of the variance in fitness contributed by new nonsynonymous mutations is caused by mutations at very low frequency in the population. This implies that most low-frequency SNPs, which are observed in current resequencing studies of, for example, 100 chromosomes, probably have little impact on the variance in fitness or traits. Finally, it is shown that the variance contributed by a category of mutations (e.g., coding or regulatory) depends largely upon the mean strength of selection; this has implications for understanding which types of mutations are likely to be responsible for the variance in fitness and inherited disease.", "author" : [ { "dropping-particle" : "", "family" : "Eyre-Walker", "given" : "Adam", "non-dropping-particle" : "", "parse-names" : false, "suffix" : "" } ], "container-title" : "Proceedings of the National Academy of Sciences of the United States of America", "id" : "ITEM-3", "issued" : { "date-parts" : [ [ "2010", "1" ] ] }, "page" : "1752-6", "title" : "Genetic architecture of a complex trait and its implications for fitness and genome-wide association studies.", "type" : "article-journal", "volume" : "107 Suppl " }, "uris" : [ "http://www.mendeley.com/documents/?uuid=326b9ba6-5bdc-48f0-82ee-8907774a355c" ] }, { "id" : "ITEM-4", "itemData" : { "DOI" : "10.1038/nrg700", "ISSN" : "1471-0056", "PMID" : "11823787", "abstract" : "Until recently, it was impracticable to identify the genes that are responsible for variation in continuous traits, or to directly observe the effects of their different alleles. Now, the abundance of genetic markers has made it possible to identify quantitative trait loci (QTL)--the regions of a chromosome or, ideally, individual sequence variants that are responsible for trait variation. What kind of QTL do we expect to find and what can our observations of QTL tell us about how organisms evolve? The key to understanding the evolutionary significance of QTL is to understand the nature of inherited variation, not in the immediate mechanistic sense of how genes influence phenotype, but, rather, to know what evolutionary forces maintain genetic variability.", "author" : [ { "dropping-particle" : "", "family" : "Barton", "given" : "N H", "non-dropping-particle" : "", "parse-names" : false, "suffix" : "" }, { "dropping-particle" : "", "family" : "Keightley", "given" : "P D", "non-dropping-particle" : "", "parse-names" : false, "suffix" : "" } ], "container-title" : "Nature Reviews Genetics", "id" : "ITEM-4", "issue" : "1", "issued" : { "date-parts" : [ [ "2002", "1" ] ] }, "page" : "11-21", "title" : "Understanding quantitative genetic variation.", "type" : "article-journal", "volume" : "3" }, "uris" : [ "http://www.mendeley.com/documents/?uuid=db4a8ada-e209-4d75-b197-a61ce5e347f5" ] }, { "id" : "ITEM-5", "itemData" : { "DOI" : "10.1098/rstb.2009.0275", "ISSN" : "1471-2970", "PMID" : "20308099", "abstract" : "There is a difference in viewpoint of developmental and evo-devo geneticists versus breeders and students of quantitative evolution. The former are interested in understanding the developmental process; the emphasis is on identifying genes and studying their action and interaction. Typically, the genes have individually large effects and usually show substantial dominance and epistasis. The latter group are interested in quantitative phenotypes rather than individual genes. Quantitative traits are typically determined by many genes, usually with little dominance or epistasis. Furthermore, epistatic variance has minimum effect, since the selected population soon arrives at a state in which the rate of change is given by the additive variance or covariance. Thus, the breeder's custom of ignoring epistasis usually gives a more accurate prediction than if epistatic variance were included in the formulae.", "author" : [ { "dropping-particle" : "", "family" : "Crow", "given" : "James F", "non-dropping-particle" : "", "parse-names" : false, "suffix" : "" } ], "container-title" : "Philosophical transactions of the Royal Society of London. Series B, Biological sciences", "id" : "ITEM-5", "issue" : "1544", "issued" : { "date-parts" : [ [ "2010", "4", "27" ] ] }, "page" : "1241-4", "title" : "On epistasis: why it is unimportant in polygenic directional selection.", "type" : "article-journal", "volume" : "365" }, "uris" : [ "http://www.mendeley.com/documents/?uuid=02bb3b65-fa6e-400f-8696-9f11bf455c52" ] } ], "mendeley" : { "previouslyFormattedCitation" : "&lt;sup&gt;133\u2013137&lt;/sup&gt;" }, "properties" : { "noteIndex" : 0 }, "schema" : "https://github.com/citation-style-language/schema/raw/master/csl-citation.json" }</w:instrText>
      </w:r>
      <w:r w:rsidR="00C4057C">
        <w:fldChar w:fldCharType="separate"/>
      </w:r>
      <w:r w:rsidR="009D14BF" w:rsidRPr="009D14BF">
        <w:rPr>
          <w:noProof/>
          <w:vertAlign w:val="superscript"/>
        </w:rPr>
        <w:t>133–137</w:t>
      </w:r>
      <w:r w:rsidR="00C4057C">
        <w:fldChar w:fldCharType="end"/>
      </w:r>
      <w:r>
        <w:t xml:space="preserve"> </w:t>
      </w:r>
      <w:r w:rsidR="00147B5F">
        <w:t xml:space="preserve">Nonetheless, </w:t>
      </w:r>
      <w:r w:rsidR="00207BF6">
        <w:t>there is</w:t>
      </w:r>
      <w:r w:rsidR="001E144C">
        <w:t xml:space="preserve"> a large body of theory that discusses the role that </w:t>
      </w:r>
      <w:r w:rsidR="001E144C" w:rsidRPr="00232E65">
        <w:rPr>
          <w:rPrChange w:id="127" w:author="pcinst" w:date="2014-01-20T18:28:00Z">
            <w:rPr>
              <w:b/>
            </w:rPr>
          </w:rPrChange>
        </w:rPr>
        <w:t>functional epistasis</w:t>
      </w:r>
      <w:r w:rsidR="001E144C">
        <w:t xml:space="preserve"> plays in long term evolutionary models, with some compelling evidence of its existence in model organisms.</w:t>
      </w:r>
      <w:r w:rsidR="00C4057C">
        <w:fldChar w:fldCharType="begin" w:fldLock="1"/>
      </w:r>
      <w:r w:rsidR="009D14BF">
        <w:instrText>ADDIN CSL_CITATION { "citationItems" : [ { "id" : "ITEM-1", "itemData" : { "DOI" : "nrg2452 [pii]\n10.1038/nrg2452 [doi]", "ISBN" : "1471-0064 (Electronic)\n1471-0056 (Linking)", "PMID" : "18852697", "abstract" : "Epistasis, or interactions between genes, has long been recognized as fundamentally important to understanding the structure and function of genetic pathways and the evolutionary dynamics of complex genetic systems. With the advent of high-throughput functional genomics and the emergence of systems approaches to biology, as well as a new-found ability to pursue the genetic basis of evolution down to specific molecular changes, there is a renewed appreciation both for the importance of studying gene interactions and for addressing these questions in a unified, quantitative manner.", "author" : [ { "dropping-particle" : "", "family" : "Phillips", "given" : "P C", "non-dropping-particle" : "", "parse-names" : false, "suffix" : "" } ], "container-title" : "Nat Rev Genet", "edition" : "2008/10/15", "id" : "ITEM-1", "issue" : "11", "issued" : { "date-parts" : [ [ "2008" ] ] }, "note" : "Phillips, Patrick C\nResearch Support, N.I.H., Extramural\nResearch Support, Non-U.S. Gov't\nResearch Support, U.S. Gov't, Non-P.H.S.\nReview\nEngland\nNature reviews. Genetics\nNat Rev Genet. 2008 Nov;9(11):855-67. doi: 10.1038/nrg2452.", "page" : "855-867", "title" : "Epistasis--the essential role of gene interactions in the structure and evolution of genetic systems", "type" : "article-journal", "volume" : "9" }, "uris" : [ "http://www.mendeley.com/documents/?uuid=90df112e-fce9-4bf6-aa35-73914be5c4ee" ] } ], "mendeley" : { "previouslyFormattedCitation" : "&lt;sup&gt;138&lt;/sup&gt;" }, "properties" : { "noteIndex" : 0 }, "schema" : "https://github.com/citation-style-language/schema/raw/master/csl-citation.json" }</w:instrText>
      </w:r>
      <w:r w:rsidR="00C4057C">
        <w:fldChar w:fldCharType="separate"/>
      </w:r>
      <w:r w:rsidR="009D14BF" w:rsidRPr="009D14BF">
        <w:rPr>
          <w:noProof/>
          <w:vertAlign w:val="superscript"/>
        </w:rPr>
        <w:t>138</w:t>
      </w:r>
      <w:r w:rsidR="00C4057C">
        <w:fldChar w:fldCharType="end"/>
      </w:r>
      <w:r w:rsidR="001E144C">
        <w:t xml:space="preserve"> But functional epistasis is of relatively low importance compared to </w:t>
      </w:r>
      <w:r w:rsidR="001E144C" w:rsidRPr="00D05224">
        <w:rPr>
          <w:b/>
        </w:rPr>
        <w:t>statistical epistasis</w:t>
      </w:r>
      <w:r w:rsidR="001E144C">
        <w:t xml:space="preserve"> in dealing with phenotypic variation within populations. In this context, t</w:t>
      </w:r>
      <w:r>
        <w:t>o what extent does evidence support th</w:t>
      </w:r>
      <w:r w:rsidR="008903CE">
        <w:t>e</w:t>
      </w:r>
      <w:r>
        <w:t xml:space="preserve"> notion</w:t>
      </w:r>
      <w:r w:rsidR="008903CE">
        <w:t xml:space="preserve"> that epistasis is an important factor</w:t>
      </w:r>
      <w:r>
        <w:t>,</w:t>
      </w:r>
      <w:r w:rsidR="00C4057C">
        <w:rPr>
          <w:i/>
        </w:rPr>
        <w:fldChar w:fldCharType="begin" w:fldLock="1"/>
      </w:r>
      <w:r w:rsidR="009D14BF">
        <w:rPr>
          <w:i/>
        </w:rPr>
        <w:instrText>ADDIN CSL_CITATION { "citationItems" : [ { "id" : "ITEM-1", "itemData" : { "DOI" : "11243929", "ISSN" : "0040-5809", "abstract" : "The map from genotype to phenotype is an exceedingly complex function of central importance in biology. In this work we derive and analyze a mathematically tractable model of the genotype-phenotype map that allows for any order of gene interaction. By assuming that the alterations of the effect of a gene substitution due to changes in the genetic background can be described as a linear transformation, we show that the genotype-phenotype map is a sum of linear and multilinear terms of operationally defined \"reference\" effects at each locus. The \"multilinear\" model is used to study the effect of epistasis on quantitative genetic variation, on the response to selection, and on genetic canalization. It is shown how the model can be used to estimate the strength of \"functional\" epistasis from a variety of genetic experiments.", "author" : [ { "dropping-particle" : "", "family" : "Hansen", "given" : "T F", "non-dropping-particle" : "", "parse-names" : false, "suffix" : "" }, { "dropping-particle" : "", "family" : "Wagner", "given" : "G P", "non-dropping-particle" : "", "parse-names" : false, "suffix" : "" } ], "container-title" : "Theoretical Population Biology", "id" : "ITEM-1", "issue" : "1", "issued" : { "date-parts" : [ [ "2001", "2" ] ] }, "page" : "61-86", "shortTitle" : "Modeling genetic architecture", "title" : "Modeling genetic architecture: a multilinear theory of gene interaction", "type" : "article-journal", "volume" : "59" }, "uris" : [ "http://www.mendeley.com/documents/?uuid=9285d7a0-a59f-4dbc-a125-b3982a854149" ] }, { "id" : "ITEM-2", "itemData" : { "author" : [ { "dropping-particle" : "", "family" : "Wright", "given" : "Sewall", "non-dropping-particle" : "", "parse-names" : false, "suffix" : "" } ], "container-title" : "Genetics", "id" : "ITEM-2", "issue" : "2", "issued" : { "date-parts" : [ [ "1931", "3" ] ] }, "note" : "\n        From Duplicate 1 ( \n        \n        \n          Evolution in Mendelian Populations\n        \n        \n         - Wright, Sewall )\n\n        \n        \n\n        \n\n        \n\n        From Duplicate 2 ( \n        \n        \n          Evolution in Mendelian Populations\n        \n        \n         - Wright, Sewall )\n\n        \n        \n\n        \n\n        \n\n      ", "page" : "97\u2013159", "title" : "Evolution in Mendelian Populations", "type" : "article-journal", "volume" : "16" }, "uris" : [ "http://www.mendeley.com/documents/?uuid=9e78f750-bcfa-49ef-b5fc-e65a00bf0a0c" ] }, { "id" : "ITEM-3", "itemData" : { "DOI" : "nrg2452 [pii]\n10.1038/nrg2452 [doi]", "ISBN" : "1471-0064 (Electronic)\n1471-0056 (Linking)", "PMID" : "18852697", "abstract" : "Epistasis, or interactions between genes, has long been recognized as fundamentally important to understanding the structure and function of genetic pathways and the evolutionary dynamics of complex genetic systems. With the advent of high-throughput functional genomics and the emergence of systems approaches to biology, as well as a new-found ability to pursue the genetic basis of evolution down to specific molecular changes, there is a renewed appreciation both for the importance of studying gene interactions and for addressing these questions in a unified, quantitative manner.", "author" : [ { "dropping-particle" : "", "family" : "Phillips", "given" : "P C", "non-dropping-particle" : "", "parse-names" : false, "suffix" : "" } ], "container-title" : "Nat Rev Genet", "edition" : "2008/10/15", "id" : "ITEM-3", "issue" : "11", "issued" : { "date-parts" : [ [ "2008" ] ] }, "note" : "Phillips, Patrick C\nResearch Support, N.I.H., Extramural\nResearch Support, Non-U.S. Gov't\nResearch Support, U.S. Gov't, Non-P.H.S.\nReview\nEngland\nNature reviews. Genetics\nNat Rev Genet. 2008 Nov;9(11):855-67. doi: 10.1038/nrg2452.", "page" : "855-867", "title" : "Epistasis--the essential role of gene interactions in the structure and evolution of genetic systems", "type" : "article-journal", "volume" : "9" }, "uris" : [ "http://www.mendeley.com/documents/?uuid=90df112e-fce9-4bf6-aa35-73914be5c4ee" ] } ], "mendeley" : { "previouslyFormattedCitation" : "&lt;sup&gt;138\u2013140&lt;/sup&gt;" }, "properties" : { "noteIndex" : 0 }, "schema" : "https://github.com/citation-style-language/schema/raw/master/csl-citation.json" }</w:instrText>
      </w:r>
      <w:r w:rsidR="00C4057C">
        <w:rPr>
          <w:i/>
        </w:rPr>
        <w:fldChar w:fldCharType="separate"/>
      </w:r>
      <w:r w:rsidR="009D14BF" w:rsidRPr="009D14BF">
        <w:rPr>
          <w:noProof/>
          <w:vertAlign w:val="superscript"/>
        </w:rPr>
        <w:t>138–140</w:t>
      </w:r>
      <w:r w:rsidR="00C4057C">
        <w:rPr>
          <w:i/>
        </w:rPr>
        <w:fldChar w:fldCharType="end"/>
      </w:r>
      <w:r w:rsidR="003645E5">
        <w:t xml:space="preserve"> </w:t>
      </w:r>
      <w:r>
        <w:t xml:space="preserve">and what is the consequence of epistasis influencing the evolution of </w:t>
      </w:r>
      <w:r w:rsidR="00982DCD">
        <w:t xml:space="preserve">human </w:t>
      </w:r>
      <w:r>
        <w:t>complex traits?</w:t>
      </w:r>
    </w:p>
    <w:p w14:paraId="6EDF07A0" w14:textId="77777777" w:rsidR="00073242" w:rsidRDefault="00073242" w:rsidP="00DB5441"/>
    <w:p w14:paraId="7D348A6B" w14:textId="561524F7" w:rsidR="003B2D3F" w:rsidRDefault="0085713A" w:rsidP="00DB5441">
      <w:r>
        <w:t xml:space="preserve">It has been </w:t>
      </w:r>
      <w:r w:rsidR="004E1D34">
        <w:t>argued</w:t>
      </w:r>
      <w:r w:rsidR="001E144C">
        <w:t xml:space="preserve"> that</w:t>
      </w:r>
      <w:r w:rsidR="004A156A">
        <w:t xml:space="preserve"> epistasis play</w:t>
      </w:r>
      <w:r w:rsidR="004E1D34">
        <w:t>s</w:t>
      </w:r>
      <w:r w:rsidR="004A156A">
        <w:t xml:space="preserve"> a role in </w:t>
      </w:r>
      <w:r w:rsidR="004E1D34">
        <w:t xml:space="preserve">different responses to genetic effects </w:t>
      </w:r>
      <w:r w:rsidR="004A156A">
        <w:t>between species</w:t>
      </w:r>
      <w:r w:rsidR="00E03666">
        <w:t xml:space="preserve"> through the mechanism </w:t>
      </w:r>
      <w:r w:rsidR="00E03666" w:rsidRPr="00232E65">
        <w:t xml:space="preserve">of </w:t>
      </w:r>
      <w:r w:rsidR="0041761D" w:rsidRPr="00232E65">
        <w:rPr>
          <w:rPrChange w:id="128" w:author="pcinst" w:date="2014-01-20T18:28:00Z">
            <w:rPr>
              <w:b/>
            </w:rPr>
          </w:rPrChange>
        </w:rPr>
        <w:t>Dobzhansky-Muller incompatibility</w:t>
      </w:r>
      <w:r w:rsidR="00F50DB7" w:rsidRPr="00232E65">
        <w:t>,</w:t>
      </w:r>
      <w:r w:rsidR="00C4057C">
        <w:fldChar w:fldCharType="begin" w:fldLock="1"/>
      </w:r>
      <w:r w:rsidR="009D14BF">
        <w:instrText>ADDIN CSL_CITATION { "citationItems" : [ { "id" : "ITEM-1", "itemData" : { "ISSN" : "0014-3820", "PMID" : "11475044", "abstract" : "Hybrid sterility and inviability often result from the accumulation of substitutions that, while functional on their normal genetic backgrounds, cause a loss of fitness when brought together in hybrids. Previous theory has shown that such Dobzhansky-Muller incompatibilities should accumulate at least as fast as the square of the number of substitutions separating two species, the so-called snowball effect. Here we explicitly describe the stochastic accumulation of these incompatibilities as a function of time. The accumulation of these incompatibilities involves three levels of stochasticity: (1) the number of substitutions separating two allopatric lineages at a given time; (2) the number of incompatibilities resulting from these substitutions; and (3) the fitness effects of individual incompatibilities. Previous analyses ignored the stochasticity of molecular evolution (level 1) as well as that due to the variable effects of incompatibilities (level 3). Here we approximate the full stochastic process characterizing the accumulation of hybrid incompatibilities between pairs of loci. We derive the distribution of the number of incompatibilities as a function of divergence time between allopatric taxa as well as the distribution of waiting times to speciation by postzygotic isolation. We provide simple approximations for the mean and variance of these waiting times. These results let us estimate. albeit crudely, the probability, p, that two diverged sites from different species will contribute to hybrid sterility or inviability. Our analyses of data from Drosophila and Bombina suggest that p is generally very small, on the order of 10(-6) or less.", "author" : [ { "dropping-particle" : "", "family" : "Orr", "given" : "H a", "non-dropping-particle" : "", "parse-names" : false, "suffix" : "" }, { "dropping-particle" : "", "family" : "Turelli", "given" : "M", "non-dropping-particle" : "", "parse-names" : false, "suffix" : "" } ], "container-title" : "Evolution; international journal of organic evolution", "id" : "ITEM-1", "issue" : "6", "issued" : { "date-parts" : [ [ "2001", "6" ] ] }, "page" : "1085-94", "title" : "The evolution of postzygotic isolation: accumulating Dobzhansky-Muller incompatibilities.", "type" : "article-journal", "volume" : "55" }, "uris" : [ "http://www.mendeley.com/documents/?uuid=9fe8aa52-8d1b-48e6-a3a3-dfd0bcd49d3b" ] }, { "id" : "ITEM-2", "itemData" : { "DOI" : "10.1038/nature11510", "ISSN" : "1476-4687", "PMID" : "23064225", "abstract" : "The main forces directing long-term molecular evolution remain obscure. A sizable fraction of amino-acid substitutions seem to be fixed by positive selection, but it is unclear to what degree long-term protein evolution is constrained by epistasis, that is, instances when substitutions that are accepted in one genotype are deleterious in another. Here we obtain a quantitative estimate of the prevalence of epistasis in long-term protein evolution by relating data on amino-acid usage in 14 organelle proteins and 2 nuclear-encoded proteins to their rates of short-term evolution. We studied multiple alignments of at least 1,000 orthologues for each of these 16 proteins from species from a diverse phylogenetic background and found that an average site contained approximately eight different amino acids. Thus, without epistasis an average site should accept two-fifths of all possible amino acids, and the average rate of amino-acid substitutions should therefore be about three-fifths lower than the rate of neutral evolution. However, we found that the measured rate of amino-acid substitution in recent evolution is 20 times lower than the rate of neutral evolution and an order of magnitude lower than that expected in the absence of epistasis. These data indicate that epistasis is pervasive throughout protein evolution: about 90 per cent of all amino-acid substitutions have a neutral or beneficial impact only in the genetic backgrounds in which they occur, and must therefore be deleterious in a different background of other species. Our findings show that most amino-acid substitutions have different fitness effects in different species and that epistasis provides the primary conceptual framework to describe the tempo and mode of long-term protein evolution.", "author" : [ { "dropping-particle" : "", "family" : "Breen", "given" : "Michael S", "non-dropping-particle" : "", "parse-names" : false, "suffix" : "" }, { "dropping-particle" : "", "family" : "Kemena", "given" : "Carsten", "non-dropping-particle" : "", "parse-names" : false, "suffix" : "" }, { "dropping-particle" : "", "family" : "Vlasov", "given" : "Peter K", "non-dropping-particle" : "", "parse-names" : false, "suffix" : "" }, { "dropping-particle" : "", "family" : "Notredame", "given" : "Cedric", "non-dropping-particle" : "", "parse-names" : false, "suffix" : "" }, { "dropping-particle" : "", "family" : "Kondrashov", "given" : "Fyodor a", "non-dropping-particle" : "", "parse-names" : false, "suffix" : "" } ], "container-title" : "Nature", "id" : "ITEM-2", "issue" : "7421", "issued" : { "date-parts" : [ [ "2012", "10", "14" ] ] }, "page" : "535-538", "publisher" : "Nature Publishing Group", "title" : "Epistasis as the primary factor in molecular evolution.", "type" : "article-journal", "volume" : "490" }, "uris" : [ "http://www.mendeley.com/documents/?uuid=70845744-3d51-4865-a4b1-7b875986d344" ] } ], "mendeley" : { "previouslyFormattedCitation" : "&lt;sup&gt;141,142&lt;/sup&gt;" }, "properties" : { "noteIndex" : 0 }, "schema" : "https://github.com/citation-style-language/schema/raw/master/csl-citation.json" }</w:instrText>
      </w:r>
      <w:r w:rsidR="00C4057C">
        <w:fldChar w:fldCharType="separate"/>
      </w:r>
      <w:r w:rsidR="009D14BF" w:rsidRPr="009D14BF">
        <w:rPr>
          <w:noProof/>
          <w:vertAlign w:val="superscript"/>
        </w:rPr>
        <w:t>141,142</w:t>
      </w:r>
      <w:r w:rsidR="00C4057C">
        <w:fldChar w:fldCharType="end"/>
      </w:r>
      <w:r w:rsidR="001E144C">
        <w:t xml:space="preserve"> where non-synonymous mutations in humans exist with no adverse phenotype in other species,</w:t>
      </w:r>
      <w:r w:rsidR="00F50DB7">
        <w:t xml:space="preserve"> demonstrating a form of </w:t>
      </w:r>
      <w:r w:rsidR="00F50DB7" w:rsidRPr="00E14D9F">
        <w:t>functional epistasis</w:t>
      </w:r>
      <w:r w:rsidR="001E144C">
        <w:t xml:space="preserve">. </w:t>
      </w:r>
      <w:r w:rsidR="00EA2CE1">
        <w:t xml:space="preserve">For example, </w:t>
      </w:r>
      <w:r w:rsidR="00E03666">
        <w:t xml:space="preserve">in humans </w:t>
      </w:r>
      <w:r w:rsidR="00EA2CE1">
        <w:t>a non-synonymous mutation causing the 53</w:t>
      </w:r>
      <w:r w:rsidR="00EA2CE1" w:rsidRPr="00EA2CE1">
        <w:rPr>
          <w:vertAlign w:val="superscript"/>
        </w:rPr>
        <w:t>rd</w:t>
      </w:r>
      <w:r w:rsidR="00EA2CE1">
        <w:t xml:space="preserve"> amino acid of alpha-synuclein from alanine to threonine predisposes to Parkinson’s disease. However, the homologous site in healthy mice and rats carries threonine, </w:t>
      </w:r>
      <w:r w:rsidR="00E03666">
        <w:t xml:space="preserve">implying that there exist substitutions elsewhere that compensate for the </w:t>
      </w:r>
      <w:r w:rsidR="00AF3B3B">
        <w:t>effect. Such compensatory molecules can exist on the same molecule or o</w:t>
      </w:r>
      <w:r w:rsidR="006F04BE">
        <w:t>n</w:t>
      </w:r>
      <w:r w:rsidR="00494E92">
        <w:t xml:space="preserve"> an</w:t>
      </w:r>
      <w:r w:rsidR="006F04BE">
        <w:t xml:space="preserve"> en</w:t>
      </w:r>
      <w:r w:rsidR="00494E92">
        <w:t>tirely different molecule</w:t>
      </w:r>
      <w:r w:rsidR="006F04BE">
        <w:t>, and one study found 608 such examples of genetic suppression in a su</w:t>
      </w:r>
      <w:r w:rsidR="00494E92">
        <w:t>rvey of 32 human proteins.</w:t>
      </w:r>
      <w:r w:rsidR="00C4057C">
        <w:fldChar w:fldCharType="begin" w:fldLock="1"/>
      </w:r>
      <w:r w:rsidR="009D14BF">
        <w:instrText>ADDIN CSL_CITATION { "citationItems" : [ { "id" : "ITEM-1", "itemData" : { "author" : [ { "dropping-particle" : "", "family" : "Kondrashov", "given" : "AS", "non-dropping-particle" : "", "parse-names" : false, "suffix" : "" }, { "dropping-particle" : "", "family" : "Sunyaev", "given" : "S", "non-dropping-particle" : "", "parse-names" : false, "suffix" : "" }, { "dropping-particle" : "", "family" : "Kondrashov", "given" : "FA", "non-dropping-particle" : "", "parse-names" : false, "suffix" : "" } ], "container-title" : "Proceedings of the National Academy of Sciences of the United States of America", "id" : "ITEM-1", "issue" : "23", "issued" : { "date-parts" : [ [ "2002" ] ] }, "page" : "14878-14883", "title" : "Dobzhansky\u2013Muller incompatibilities in protein evolution", "type" : "article-journal", "volume" : "99" }, "uris" : [ "http://www.mendeley.com/documents/?uuid=a08dbc77-e472-45b5-bfa3-f5de1ebe7e55" ] } ], "mendeley" : { "previouslyFormattedCitation" : "&lt;sup&gt;143&lt;/sup&gt;" }, "properties" : { "noteIndex" : 0 }, "schema" : "https://github.com/citation-style-language/schema/raw/master/csl-citation.json" }</w:instrText>
      </w:r>
      <w:r w:rsidR="00C4057C">
        <w:fldChar w:fldCharType="separate"/>
      </w:r>
      <w:r w:rsidR="009D14BF" w:rsidRPr="009D14BF">
        <w:rPr>
          <w:noProof/>
          <w:vertAlign w:val="superscript"/>
        </w:rPr>
        <w:t>143</w:t>
      </w:r>
      <w:r w:rsidR="00C4057C">
        <w:fldChar w:fldCharType="end"/>
      </w:r>
    </w:p>
    <w:p w14:paraId="63AF3077" w14:textId="77777777" w:rsidR="003B2D3F" w:rsidRDefault="003B2D3F" w:rsidP="00DB5441"/>
    <w:p w14:paraId="52E34056" w14:textId="58113201" w:rsidR="004F0505" w:rsidRDefault="00F50DB7" w:rsidP="00DB5441">
      <w:r>
        <w:lastRenderedPageBreak/>
        <w:t>Does this same mechanism</w:t>
      </w:r>
      <w:r w:rsidR="004F0505">
        <w:t xml:space="preserve"> arise within populations to influence complex traits</w:t>
      </w:r>
      <w:r>
        <w:t xml:space="preserve"> through </w:t>
      </w:r>
      <w:r w:rsidRPr="00E14D9F">
        <w:t>statistical epistasis</w:t>
      </w:r>
      <w:r w:rsidR="004F0505">
        <w:t xml:space="preserve">? A compelling line of evidence has been shown by Lappalainen </w:t>
      </w:r>
      <w:r w:rsidR="00C4057C" w:rsidRPr="004470CF">
        <w:rPr>
          <w:i/>
        </w:rPr>
        <w:t>et al</w:t>
      </w:r>
      <w:r w:rsidR="00FE3F75">
        <w:t>.</w:t>
      </w:r>
      <w:r w:rsidR="00C4057C">
        <w:fldChar w:fldCharType="begin" w:fldLock="1"/>
      </w:r>
      <w:r w:rsidR="009D14BF">
        <w:instrText>ADDIN CSL_CITATION { "citationItems" : [ { "id" : "ITEM-1", "itemData" : { "DOI" : "S0002-9297(11)00353-3 [pii]\n10.1016/j.ajhg.2011.08.004 [doi]", "ISBN" : "1537-6605 (Electronic)\n0002-9297 (Linking)", "PMID" : "21907014", "abstract" : "Interaction (nonadditive effects) between genetic variants has been highlighted as an important mechanism underlying phenotypic variation, but the discovery of genetic interactions in humans has proved difficult. In this study, we show that the spectrum of variation in the human genome has been shaped by modifier effects of cis-regulatory variation on the functional impact of putatively deleterious protein-coding variants. We analyzed 1000 Genomes population-scale resequencing data from Europe (CEU [Utah residents with Northern and Western European ancestry from the CEPH collection]) and Africa (YRI [Yoruba in Ibadan, Nigeria]) together with gene expression data from arrays and RNA sequencing for the same samples. We observed an underrepresentation of derived putatively functional coding variation on the more highly expressed regulatory haplotype, which suggests stronger purifying selection against deleterious coding variants that have increased penetrance because of their regulatory background. Furthermore, the frequency spectrum and impact size distribution of common regulatory polymorphisms (eQTLs) appear to be shaped in order to minimize the selective disadvantage of having deleterious coding mutations on the more highly expressed haplotype. Interestingly, eQTLs explaining common disease GWAS signals showed an enrichment of putative epistatic effects, suggesting that some disease associations might arise from interactions increasing the penetrance of rare coding variants. In conclusion, our results indicate that regulatory and coding variants often modify the functional impact of each other. This specific type of genetic interaction is detectable from sequencing data in a genome-wide manner, and characterizing these joint effects might help us understand functional mechanisms behind genetic associations to human phenotypes-including both Mendelian and common disease.", "author" : [ { "dropping-particle" : "", "family" : "Lappalainen", "given" : "T", "non-dropping-particle" : "", "parse-names" : false, "suffix" : "" }, { "dropping-particle" : "", "family" : "Montgomery", "given" : "S B", "non-dropping-particle" : "", "parse-names" : false, "suffix" : "" }, { "dropping-particle" : "", "family" : "Nica", "given" : "A C", "non-dropping-particle" : "", "parse-names" : false, "suffix" : "" }, { "dropping-particle" : "", "family" : "Dermitzakis", "given" : "E T", "non-dropping-particle" : "", "parse-names" : false, "suffix" : "" } ], "container-title" : "Am J Hum Genet", "edition" : "2011/09/13", "id" : "ITEM-1", "issue" : "3", "issued" : { "date-parts" : [ [ "2011" ] ] }, "note" : "Lappalainen, Tuuli\nMontgomery, Stephen B\nNica, Alexandra C\nDermitzakis, Emmanouil T\nComparative Study\nResearch Support, Non-U.S. Gov't\nUnited States\nAmerican journal of human genetics\nAm J Hum Genet. 2011 Sep 9;89(3):459-63. doi: 10.1016/j.ajhg.2011.08.004.", "page" : "459-463", "title" : "Epistatic selection between coding and regulatory variation in human evolution and disease", "type" : "article-journal", "volume" : "89" }, "uris" : [ "http://www.mendeley.com/documents/?uuid=36d13852-67fd-491b-aa19-bcc8eec6bfaa" ] } ], "mendeley" : { "previouslyFormattedCitation" : "&lt;sup&gt;144&lt;/sup&gt;" }, "properties" : { "noteIndex" : 0 }, "schema" : "https://github.com/citation-style-language/schema/raw/master/csl-citation.json" }</w:instrText>
      </w:r>
      <w:r w:rsidR="00C4057C">
        <w:fldChar w:fldCharType="separate"/>
      </w:r>
      <w:proofErr w:type="gramStart"/>
      <w:r w:rsidR="009D14BF" w:rsidRPr="009D14BF">
        <w:rPr>
          <w:noProof/>
          <w:vertAlign w:val="superscript"/>
        </w:rPr>
        <w:t>144</w:t>
      </w:r>
      <w:r w:rsidR="00C4057C">
        <w:fldChar w:fldCharType="end"/>
      </w:r>
      <w:r w:rsidR="004F0505">
        <w:t xml:space="preserve"> in gene expression.</w:t>
      </w:r>
      <w:proofErr w:type="gramEnd"/>
      <w:r w:rsidR="004F0505">
        <w:t xml:space="preserve"> Using sequence data, they showed that haplotypes carrying an allele that increased gene expression</w:t>
      </w:r>
      <w:r w:rsidR="003B2D3F">
        <w:t xml:space="preserve"> levels</w:t>
      </w:r>
      <w:r w:rsidR="004F0505">
        <w:t xml:space="preserve"> were significantly less likely to carry a </w:t>
      </w:r>
      <w:r w:rsidR="003B2D3F">
        <w:t>putative functional coding variant in the gene</w:t>
      </w:r>
      <w:r w:rsidR="007A7808">
        <w:t xml:space="preserve"> due to allelic imbalance</w:t>
      </w:r>
      <w:r w:rsidR="003B2D3F">
        <w:t>, suggesting that variants may be exposed to or masked from selection depending on the</w:t>
      </w:r>
      <w:r w:rsidR="009C2A2A">
        <w:t>ir</w:t>
      </w:r>
      <w:r w:rsidR="003B2D3F">
        <w:t xml:space="preserve"> genetic background</w:t>
      </w:r>
      <w:r w:rsidR="009C2A2A">
        <w:t>s</w:t>
      </w:r>
      <w:r w:rsidR="003B2D3F">
        <w:t>.</w:t>
      </w:r>
      <w:r w:rsidR="00C4057C">
        <w:fldChar w:fldCharType="begin" w:fldLock="1"/>
      </w:r>
      <w:r w:rsidR="009D14BF">
        <w:instrText>ADDIN CSL_CITATION { "citationItems" : [ { "id" : "ITEM-1",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"ITEM-1",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"&lt;sup&gt;116&lt;/sup&gt;" }, "properties" : { "noteIndex" : 0 }, "schema" : "https://github.com/citation-style-language/schema/raw/master/csl-citation.json" }</w:instrText>
      </w:r>
      <w:r w:rsidR="00C4057C">
        <w:fldChar w:fldCharType="separate"/>
      </w:r>
      <w:r w:rsidR="009D14BF" w:rsidRPr="009D14BF">
        <w:rPr>
          <w:noProof/>
          <w:vertAlign w:val="superscript"/>
        </w:rPr>
        <w:t>116</w:t>
      </w:r>
      <w:r w:rsidR="00C4057C">
        <w:fldChar w:fldCharType="end"/>
      </w:r>
      <w:r w:rsidR="001E144C">
        <w:t xml:space="preserve"> In this case, it is clear that the evolution of complex traits are influenced by functional epistasis, but they will exhibit almost no statistical epistasis given the </w:t>
      </w:r>
      <w:r w:rsidR="00E67A99">
        <w:t>very low</w:t>
      </w:r>
      <w:r w:rsidR="001E144C">
        <w:t xml:space="preserve"> frequencies of the coding variants.</w:t>
      </w:r>
    </w:p>
    <w:p w14:paraId="73280DCA" w14:textId="77777777" w:rsidR="004F0505" w:rsidRDefault="004F0505" w:rsidP="00DB5441"/>
    <w:p w14:paraId="62A5E376" w14:textId="55EF33B8" w:rsidR="00207BF6" w:rsidRDefault="00207BF6" w:rsidP="00DB5441">
      <w:r>
        <w:t xml:space="preserve">As shown in the example of the HLA-DR2 haplotype’s involvement in MS, </w:t>
      </w:r>
      <w:r w:rsidR="00E67A99">
        <w:t xml:space="preserve">another effect of selection acting on such local interactions is to prevent the decay of linkage disequilibrium across distant loci. It is difficult to ascertain the extent in which this occurs, because a) testing for LD being higher than expected by chance has very little power over short distances, </w:t>
      </w:r>
      <w:r w:rsidR="002F5827">
        <w:t>b) it is very difficult to obtain orthogonal estimates of epistatic effects between SNPs in LD with each other,</w:t>
      </w:r>
      <w:r w:rsidR="00C4057C">
        <w:fldChar w:fldCharType="begin" w:fldLock="1"/>
      </w:r>
      <w:r w:rsidR="009D14BF">
        <w:instrText>ADDIN CSL_CITATION { "citationItems" : [ { "id" : "ITEM-1", "itemData" : { "DOI" : "10.1371%2Fjournal.pgen.1000062", "abstract" : "Although the genotype-phenotype map plays a central role both in Quantitative and Evolutionary Genetics, the formalization of a completely general and satisfactory model of genetic effects, particularly accounting for epistasis, remains a theoretical challenge. Here, we use a two-locus genetic system in simulated populations with epistasis to show the convenience of using a recently developed model, NOIA, to perform estimates of genetic effects and the decomposition of the genetic variance that are orthogonal even under deviations from the Hardy-Weinberg proportions. We develop the theory for how to use this model in interval mapping of quantitative trait loci using Halley-Knott regressions, and we analyze a real data set to illustrate the advantage of using this approach in practice. In this example, we show that departures from the Hardy-Weinberg proportions that are expected by sampling alone substantially alter the orthogonal estimates of genetic effects when other statistical models, like F2 or G2A, are used instead of NOIA. Finally, for the first time from real data, we provide estimates of functional genetic effects as sets of effects of natural allele substitutions in a particular genotype, which enriches the debate on the interpretation of genetic effects as implemented both in functional and in statistical models. We also discuss further implementations leading to a completely general genotype-phenotype map.", "author" : [ { "dropping-particle" : "", "family" : "Alvarez-Castro", "given" : "J.M.", "non-dropping-particle" : "", "parse-names" : false, "suffix" : "" }, { "dropping-particle" : "", "family" : "Rouzic", "given" : "Arnaud", "non-dropping-particle" : "Le", "parse-names" : false, "suffix" : "" }, { "dropping-particle" : "", "family" : "Carlborg", "given" : "O.", "non-dropping-particle" : "", "parse-names" : false, "suffix" : "" }, { "dropping-particle" : "", "family" : "\u00c1lvarez-Castro", "given" : "Jos\u00e9 M.", "non-dropping-particle" : "", "parse-names" : false, "suffix" : "" }, { "dropping-particle" : "", "family" : "Carlborg", "given" : "\u00d6rjan", "non-dropping-particle" : "", "parse-names" : false, "suffix" : "" } ], "container-title" : "PLoS Genetics", "id" : "ITEM-1", "issue" : "5", "issued" : { "date-parts" : [ [ "2008", "5" ] ] }, "page" : "e1000062", "title" : "How to perform meaningful estimates of genetic effects", "type" : "article-journal", "volume" : "4" }, "uris" : [ "http://www.mendeley.com/documents/?uuid=2e332d88-ff29-4efe-b644-dbc4448d7f94" ] } ], "mendeley" : { "previouslyFormattedCitation" : "&lt;sup&gt;145&lt;/sup&gt;" }, "properties" : { "noteIndex" : 0 }, "schema" : "https://github.com/citation-style-language/schema/raw/master/csl-citation.json" }</w:instrText>
      </w:r>
      <w:r w:rsidR="00C4057C">
        <w:fldChar w:fldCharType="separate"/>
      </w:r>
      <w:r w:rsidR="009D14BF" w:rsidRPr="009D14BF">
        <w:rPr>
          <w:noProof/>
          <w:vertAlign w:val="superscript"/>
        </w:rPr>
        <w:t>145</w:t>
      </w:r>
      <w:r w:rsidR="00C4057C">
        <w:fldChar w:fldCharType="end"/>
      </w:r>
      <w:r w:rsidR="002F5827">
        <w:t xml:space="preserve"> and c</w:t>
      </w:r>
      <w:r w:rsidR="00E67A99">
        <w:t xml:space="preserve">) the statistical effects across the population that would allow detection of such interactions are precisely the effects being minimized by selection in the first place. </w:t>
      </w:r>
      <w:r w:rsidR="008D5599">
        <w:t>Nevertheless, it has been argued that such local in</w:t>
      </w:r>
      <w:r w:rsidR="002F5827">
        <w:t>teractions may indeed have an impact on the problem of the missing heritability. Haig (2011)</w:t>
      </w:r>
      <w:ins w:id="129" w:author="Gib Hemani" w:date="2014-01-22T17:31:00Z">
        <w:r w:rsidR="00AC5E43">
          <w:fldChar w:fldCharType="begin" w:fldLock="1"/>
        </w:r>
      </w:ins>
      <w:r w:rsidR="009D14BF">
        <w:instrText>ADDIN CSL_CITATION { "citationItems" : [ { "id" : "ITEM-1", "itemData" : { "ISBN" : "1018-4813", "author" : [ { "dropping-particle" : "", "family" : "Haig", "given" : "David", "non-dropping-particle" : "", "parse-names" : false, "suffix" : "" } ], "container-title" : "Eur J Hum Genet", "id" : "ITEM-1", "issue" : "2", "issued" : { "date-parts" : [ [ "2011" ] ] }, "page" : "123", "publisher" : "Macmillan Publishers Limited", "title" : "Does heritability hide in epistasis between linked SNPs?", "type" : "article-journal", "volume" : "19" }, "uris" : [ "http://www.mendeley.com/documents/?uuid=7ccc79a7-81fc-430b-b1d8-31109f60ebef" ] } ], "mendeley" : { "previouslyFormattedCitation" : "&lt;sup&gt;33&lt;/sup&gt;" }, "properties" : { "noteIndex" : 0 }, "schema" : "https://github.com/citation-style-language/schema/raw/master/csl-citation.json" }</w:instrText>
      </w:r>
      <w:r w:rsidR="00AC5E43">
        <w:fldChar w:fldCharType="separate"/>
      </w:r>
      <w:r w:rsidR="009D14BF" w:rsidRPr="009D14BF">
        <w:rPr>
          <w:noProof/>
          <w:vertAlign w:val="superscript"/>
        </w:rPr>
        <w:t>33</w:t>
      </w:r>
      <w:ins w:id="130" w:author="Gib Hemani" w:date="2014-01-22T17:31:00Z">
        <w:r w:rsidR="00AC5E43">
          <w:fldChar w:fldCharType="end"/>
        </w:r>
      </w:ins>
      <w:del w:id="131" w:author="Gib Hemani" w:date="2014-01-22T17:31:00Z">
        <w:r w:rsidR="00C4057C" w:rsidDel="00AC5E43">
          <w:fldChar w:fldCharType="begin" w:fldLock="1"/>
        </w:r>
        <w:r w:rsidR="00DD098D" w:rsidDel="00AC5E43">
          <w:delInstrText>ADDIN CSL_CITATION { "citationItems" : [ { "id" : "ITEM-1", "itemData" : { "DOI" : "10.1038/ejhg.2010.161", "ISSN" : "1476-5438", "PMID" : "20924408", "author" : [ { "dropping-particle" : "", "family" : "Haig", "given" : "David", "non-dropping-particle" : "", "parse-names" : false, "suffix" : "" } ], "container-title" : "European journal of human genetics", "id" : "ITEM-1", "issue" : "2", "issued" : { "date-parts" : [ [ "2011", "2" ] ] }, "page" : "123", "publisher" : "Nature Publishing Group", "title" : "Does heritability hide in epistasis between linked SNPs?", "type" : "article-journal", "volume" : "19" }, "uris" : [ "http://www.mendeley.com/documents/?uuid=5c438e3b-d0b3-414b-91af-b6140dcbd66d" ] } ], "mendeley" : { "previouslyFormattedCitation" : "&lt;sup&gt;147&lt;/sup&gt;" }, "properties" : { "noteIndex" : 0 }, "schema" : "https://github.com/citation-style-language/schema/raw/master/csl-citation.json" }</w:delInstrText>
        </w:r>
        <w:r w:rsidR="00C4057C" w:rsidDel="00AC5E43">
          <w:fldChar w:fldCharType="separate"/>
        </w:r>
        <w:r w:rsidR="00DD098D" w:rsidRPr="00DD098D" w:rsidDel="00AC5E43">
          <w:rPr>
            <w:noProof/>
            <w:vertAlign w:val="superscript"/>
          </w:rPr>
          <w:delText>147</w:delText>
        </w:r>
        <w:r w:rsidR="00C4057C" w:rsidDel="00AC5E43">
          <w:fldChar w:fldCharType="end"/>
        </w:r>
      </w:del>
      <w:r w:rsidR="002F5827">
        <w:t xml:space="preserve"> theorised that in pedigree-based measures of heritability, haplotypes are essentially inherited as if they were multi-allelic blocks of DNA, such that the haplotype effect will contribute to heritability estimates, but if alternate haplotypes had opposing effects then on average each SNP will have no marginal additive effect.</w:t>
      </w:r>
    </w:p>
    <w:p w14:paraId="1114010F" w14:textId="77777777" w:rsidR="00DB5441" w:rsidRDefault="00DB5441" w:rsidP="00DB5441"/>
    <w:p w14:paraId="47795219" w14:textId="77777777" w:rsidR="00DB5441" w:rsidRDefault="00604D54" w:rsidP="00DB5441">
      <w:pPr>
        <w:pStyle w:val="Heading3"/>
      </w:pPr>
      <w:bookmarkStart w:id="132" w:name="_Toc245195967"/>
      <w:r>
        <w:t>G</w:t>
      </w:r>
      <w:r w:rsidR="00DB5441">
        <w:t>enetic prediction</w:t>
      </w:r>
      <w:r w:rsidR="002D481D">
        <w:t>?</w:t>
      </w:r>
      <w:bookmarkEnd w:id="132"/>
    </w:p>
    <w:p w14:paraId="144F6506" w14:textId="77777777" w:rsidR="00DB5441" w:rsidRDefault="00DB5441" w:rsidP="00DB5441"/>
    <w:p w14:paraId="44E345C9" w14:textId="6DF480CA" w:rsidR="00F916FA" w:rsidRDefault="0071211A" w:rsidP="00DB5441">
      <w:r>
        <w:t>A potential direct translation of large-scale genetic studies into medical practice is to use knowledge of an individual’s genetic profile to predict phenotypic outcomes.</w:t>
      </w:r>
      <w:r w:rsidR="00C4057C">
        <w:fldChar w:fldCharType="begin" w:fldLock="1"/>
      </w:r>
      <w:r w:rsidR="009D14BF">
        <w:instrText>ADDIN CSL_CITATION { "citationItems" : [ { "id" : "ITEM-1", "itemData" : { "DOI" : "S0002-9297(11)00392-2 [pii]\n10.1016/j.ajhg.2011.09.002 [doi]", "ISBN" : "1537-6605 (Electronic)\n0002-9297 (Linking)", "PMID" : "21963258", "abstract" : "Although genome-wide association studies have implicated many individual loci in complex diseases, identifying the exact causal alleles and the cell types within which they act remains greatly challenging. To ultimately understand disease mechanism, researchers must carefully conceive functional studies in relevant pathogenic cell types to demonstrate the cellular impact of disease-associated genetic variants. This challenge is highlighted in autoimmune diseases, such as rheumatoid arthritis, where any of a broad range of immunological cell types might potentially be impacted by genetic variation to cause disease. To this end, we developed a statistical approach to identify potentially pathogenic cell types in autoimmune diseases by using a gene-expression data set of 223 murine-sorted immune cells from the Immunological Genome Consortium. We found enrichment of transitional B cell genes in systemic lupus erythematosus (p = 5.9 x 10(-6)) and epithelial-associated stimulated dendritic cell genes in Crohn disease (p = 1.6 x 10(-5)). Finally, we demonstrated enrichment of CD4+ effector memory T cell genes within rheumatoid arthritis loci (p &lt; 10(-6)). To further validate the role of CD4+ effector memory T cells within rheumatoid arthritis, we identified 436 loci that were not yet known to be associated with the disease but that had a statistically suggestive association in a recent genome-wide association study (GWAS) meta-analysis (p(GWAS) &lt; 0.001). Even among these putative loci, we noted a significant enrichment for genes specifically expressed in CD4+ effector memory T cells (p = 1.25 x 10(-4)). These cell types are primary candidates for future functional studies to reveal the role of risk alleles in autoimmunity. Our approach has application in other phenotypes, outside of autoimmunity, where many loci have been discovered and high-quality cell-type-specific gene expression is available.", "author" : [ { "dropping-particle" : "", "family" : "Hu", "given" : "X", "non-dropping-particle" : "", "parse-names" : false, "suffix" : "" }, { "dropping-particle" : "", "family" : "Kim", "given" : "H", "non-dropping-particle" : "", "parse-names" : false, "suffix" : "" }, { "dropping-particle" : "", "family" : "Stahl", "given" : "E", "non-dropping-particle" : "", "parse-names" : false, "suffix" : "" }, { "dropping-particle" : "", "family" : "Plenge", "given" : "R", "non-dropping-particle" : "", "parse-names" : false, "suffix" : "" }, { "dropping-particle" : "", "family" : "Daly", "given" : "M", "non-dropping-particle" : "", "parse-names" : false, "suffix" : "" }, { "dropping-particle" : "", "family" : "Raychaudhuri", "given" : "S", "non-dropping-particle" : "", "parse-names" : false, "suffix" : "" } ], "container-title" : "Am J Hum Genet", "edition" : "2011/10/04", "id" : "ITEM-1", "issue" : "4", "issued" : { "date-parts" : [ [ "2011" ] ] }, "note" : "Hu, Xinli\nKim, Hyun\nStahl, Eli\nPlenge, Robert\nDaly, Mark\nRaychaudhuri, Soumya\n1K08AR055688/AR/NIAMS NIH HHS/United States\nResearch Support, N.I.H., Extramural\nUnited States\nAmerican journal of human genetics\nAm J Hum Genet. 2011 Oct 7;89(4):496-506. doi: 10.1016/j.ajhg.2011.09.002. Epub 2011 Sep 29.", "page" : "496-506", "title" : "Integrating autoimmune risk loci with gene-expression data identifies specific pathogenic immune cell subsets", "type" : "article-journal", "volume" : "89" }, "uris" : [ "http://www.mendeley.com/documents/?uuid=f41785c2-d99d-4761-a966-32723b5a1c8b" ] } ], "mendeley" : { "previouslyFormattedCitation" : "&lt;sup&gt;146&lt;/sup&gt;" }, "properties" : { "noteIndex" : 0 }, "schema" : "https://github.com/citation-style-language/schema/raw/master/csl-citation.json" }</w:instrText>
      </w:r>
      <w:r w:rsidR="00C4057C">
        <w:fldChar w:fldCharType="separate"/>
      </w:r>
      <w:r w:rsidR="009D14BF" w:rsidRPr="009D14BF">
        <w:rPr>
          <w:noProof/>
          <w:vertAlign w:val="superscript"/>
        </w:rPr>
        <w:t>146</w:t>
      </w:r>
      <w:r w:rsidR="00C4057C">
        <w:fldChar w:fldCharType="end"/>
      </w:r>
      <w:r w:rsidR="00253FCF">
        <w:t xml:space="preserve"> There are two main limiting factors in the accuracy of predicting phenotypes </w:t>
      </w:r>
      <w:r>
        <w:t>through genetic profile</w:t>
      </w:r>
      <w:r w:rsidR="00253FCF">
        <w:t>s. First, the maximum prediction accuracy is</w:t>
      </w:r>
      <w:r>
        <w:t xml:space="preserve"> limited by </w:t>
      </w:r>
      <w:r w:rsidR="00253FCF">
        <w:t>the trait</w:t>
      </w:r>
      <w:r>
        <w:t xml:space="preserve"> heritability</w:t>
      </w:r>
      <w:r w:rsidR="00253FCF">
        <w:t>.</w:t>
      </w:r>
      <w:r w:rsidR="00C4057C">
        <w:fldChar w:fldCharType="begin" w:fldLock="1"/>
      </w:r>
      <w:r w:rsidR="009D14BF">
        <w:instrText>ADDIN CSL_CITATION { "citationItems" : [ { "id" : "ITEM-1", "itemData" : { "DOI" : "10.1371/journal.pgen.1000864", "abstract" : "Genome-wide association studies in human populations have facilitated the creation of genomic profiles that combine the effects of many associated genetic variants to predict risk of disease. However, genomic profiles are inherently constrained in their ability to classify diseased from non-diseased individuals dictated by the genetic epidemiology of the disease. In this paper, we use a genetic interpretation to provide insight into the constraints on genomic profiles for risk prediction. We provide a strategy to estimate proportion of genetic variance explained on the liability scale from estimates of AUC, disease prevalence, and heritability available as an online calculator.", "author" : [ { "dropping-particle" : "", "family" : "Wray", "given" : "Naomi R.", "non-dropping-particle" : "", "parse-names" : false, "suffix" : "" }, { "dropping-particle" : "", "family" : "Yang", "given" : "Jian", "non-dropping-particle" : "", "parse-names" : false, "suffix" : "" }, { "dropping-particle" : "", "family" : "Goddard", "given" : "Michael E.", "non-dropping-particle" : "", "parse-names" : false, "suffix" : "" }, { "dropping-particle" : "", "family" : "Visscher", "given" : "Peter M.", "non-dropping-particle" : "", "parse-names" : false, "suffix" : "" } ], "container-title" : "PLoS Genetics", "id" : "ITEM-1", "issue" : "2", "issued" : { "date-parts" : [ [ "2010", "2" ] ] }, "page" : "e1000864", "title" : "The Genetic Interpretation of Area under the ROC Curve in Genomic Profiling", "type" : "article-journal", "volume" : "6" }, "uris" : [ "http://www.mendeley.com/documents/?uuid=4d2bfae4-fdc2-41b8-a64f-af8d322cf5d3" ] } ], "mendeley" : { "previouslyFormattedCitation" : "&lt;sup&gt;147&lt;/sup&gt;" }, "properties" : { "noteIndex" : 0 }, "schema" : "https://github.com/citation-style-language/schema/raw/master/csl-citation.json" }</w:instrText>
      </w:r>
      <w:r w:rsidR="00C4057C">
        <w:fldChar w:fldCharType="separate"/>
      </w:r>
      <w:r w:rsidR="009D14BF" w:rsidRPr="009D14BF">
        <w:rPr>
          <w:noProof/>
          <w:vertAlign w:val="superscript"/>
        </w:rPr>
        <w:t>147</w:t>
      </w:r>
      <w:r w:rsidR="00C4057C">
        <w:fldChar w:fldCharType="end"/>
      </w:r>
      <w:r>
        <w:t xml:space="preserve"> </w:t>
      </w:r>
      <w:r w:rsidR="00253FCF">
        <w:t>And</w:t>
      </w:r>
      <w:r>
        <w:t xml:space="preserve"> second</w:t>
      </w:r>
      <w:r w:rsidR="00253FCF">
        <w:t>,</w:t>
      </w:r>
      <w:r>
        <w:t xml:space="preserve"> the accuracy in which the</w:t>
      </w:r>
      <w:r w:rsidR="00253FCF">
        <w:t xml:space="preserve"> genetic profile predicts th</w:t>
      </w:r>
      <w:r w:rsidR="00CA498E">
        <w:t>e phenotype is dependent on the accurate estimation of</w:t>
      </w:r>
      <w:r>
        <w:t xml:space="preserve"> </w:t>
      </w:r>
      <w:r w:rsidR="00CA498E">
        <w:t xml:space="preserve">the underlying </w:t>
      </w:r>
      <w:r>
        <w:t>genetic effects.</w:t>
      </w:r>
      <w:r w:rsidR="00C4057C">
        <w:fldChar w:fldCharType="begin" w:fldLock="1"/>
      </w:r>
      <w:r w:rsidR="009D14BF">
        <w:instrText>ADDIN CSL_CITATION { "citationItems" : [ { "id" : "ITEM-1", "itemData" : { "DOI" : "10.1371/journal.pone.0003395", "ISSN" : "1932-6203", "PMID" : "18852893", "abstract" : "The prediction of the genetic disease risk of an individual is a powerful public health tool. While predicting risk has been successful in diseases which follow simple Mendelian inheritance, it has proven challenging in complex diseases for which a large number of loci contribute to the genetic variance. The large numbers of single nucleotide polymorphisms now available provide new opportunities for predicting genetic risk of complex diseases with high accuracy.", "author" : [ { "dropping-particle" : "", "family" : "Daetwyler", "given" : "Hans D", "non-dropping-particle" : "", "parse-names" : false, "suffix" : "" }, { "dropping-particle" : "", "family" : "Villanueva", "given" : "Beatriz", "non-dropping-particle" : "", "parse-names" : false, "suffix" : "" }, { "dropping-particle" : "", "family" : "Woolliams", "given" : "John a", "non-dropping-particle" : "", "parse-names" : false, "suffix" : "" } ], "container-title" : "PloS one", "id" : "ITEM-1", "issue" : "10", "issued" : { "date-parts" : [ [ "2008", "1" ] ] }, "page" : "e3395", "title" : "Accuracy of predicting the genetic risk of disease using a genome-wide approach.", "type" : "article-journal", "volume" : "3" }, "uris" : [ "http://www.mendeley.com/documents/?uuid=890d4127-24ff-409d-80bb-de749aefb546" ] } ], "mendeley" : { "previouslyFormattedCitation" : "&lt;sup&gt;148&lt;/sup&gt;" }, "properties" : { "noteIndex" : 0 }, "schema" : "https://github.com/citation-style-language/schema/raw/master/csl-citation.json" }</w:instrText>
      </w:r>
      <w:r w:rsidR="00C4057C">
        <w:fldChar w:fldCharType="separate"/>
      </w:r>
      <w:r w:rsidR="009D14BF" w:rsidRPr="009D14BF">
        <w:rPr>
          <w:noProof/>
          <w:vertAlign w:val="superscript"/>
        </w:rPr>
        <w:t>148</w:t>
      </w:r>
      <w:r w:rsidR="00C4057C">
        <w:fldChar w:fldCharType="end"/>
      </w:r>
      <w:r w:rsidR="006F45FF">
        <w:t xml:space="preserve"> In this context, is </w:t>
      </w:r>
      <w:r w:rsidR="001E05D5">
        <w:t xml:space="preserve">the inclusion of epistatic effects into genetic scores </w:t>
      </w:r>
      <w:r w:rsidR="006F45FF">
        <w:t>important for improving</w:t>
      </w:r>
      <w:r w:rsidR="001E05D5">
        <w:t xml:space="preserve"> genetic prediction in complex traits?</w:t>
      </w:r>
    </w:p>
    <w:p w14:paraId="5DF9091C" w14:textId="77777777" w:rsidR="001E05D5" w:rsidRDefault="001E05D5" w:rsidP="00DB5441"/>
    <w:p w14:paraId="35DF4FE3" w14:textId="6351309B" w:rsidR="001E05D5" w:rsidRDefault="006F45FF" w:rsidP="00DB5441">
      <w:r>
        <w:t>With estimates of narrow-sense heritability obtainable for complex traits, one can estimate the m</w:t>
      </w:r>
      <w:r w:rsidR="00D805F5">
        <w:t xml:space="preserve">aximum prediction accuracy </w:t>
      </w:r>
      <w:r w:rsidR="006935DE">
        <w:t>under the assumption of</w:t>
      </w:r>
      <w:r w:rsidR="00D805F5">
        <w:t xml:space="preserve"> perfect knowledge of all </w:t>
      </w:r>
      <w:r>
        <w:t xml:space="preserve">additive genetic effects. </w:t>
      </w:r>
      <w:r w:rsidR="00D805F5">
        <w:t>Conversely, our</w:t>
      </w:r>
      <w:r>
        <w:t xml:space="preserve"> inability to estimate broad-sense heritability therefore makes it difficult to quantify the potential </w:t>
      </w:r>
      <w:r w:rsidR="00D805F5">
        <w:t>improvements that the inclusion of non-additive effects might incur. For highly he</w:t>
      </w:r>
      <w:r w:rsidR="00C21038">
        <w:t xml:space="preserve">ritable traits </w:t>
      </w:r>
      <w:r w:rsidR="00D805F5">
        <w:t>it is unlikely that non-additive genetic variance will form a large component of phenotypi</w:t>
      </w:r>
      <w:r w:rsidR="00C21038">
        <w:t xml:space="preserve">c variance, and therefore the inclusion of epistatic effects in genetic profile scores will not improve prediction accuracy. However one might speculate that non-additive variance could have a significant influence </w:t>
      </w:r>
      <w:r w:rsidR="00C21038">
        <w:lastRenderedPageBreak/>
        <w:t>on the phenotypic outcome of more lowly heritable traits</w:t>
      </w:r>
      <w:r w:rsidR="005D2A7F">
        <w:t>, and this may include endophenotypes such as methylation</w:t>
      </w:r>
      <w:r w:rsidR="00C4057C">
        <w:fldChar w:fldCharType="begin" w:fldLock="1"/>
      </w:r>
      <w:r w:rsidR="009D14BF">
        <w:instrText>ADDIN CSL_CITATION { "citationItems" : [ { "id" : "ITEM-1", "itemData" : { "DOI" : "10.1093/nar/gks1449", "ISSN" : "1362-4962", "PMID" : "23303775", "abstract" : "DNA methylation has been implicated in a number of diseases and other phenotypes. It is, therefore, of interest to identify and understand the genetic determinants of methylation and epigenomic variation. We investigated the extent to which genetic variation in cis-DNA sequence explains variation in CpG dinucleotide methylation in publicly available data for four brain regions from unrelated individuals, finding that 3-4% of CpG loci assayed were heritable, with a mean estimated narrow-sense heritability of 30% over the heritable loci. Over all loci, the mean estimated heritability was 3%, as compared with a recent twin-based study reporting 18%. Heritable loci were enriched for open chromatin regions and binding sites of CTCF, an influential regulator of transcription and chromatin architecture. Additionally, heritable loci were proximal to genes enriched in several known pathways, suggesting a possible functional role for these loci. Our estimates of heritability are conservative, and we suspect that the number of identified heritable loci will increase as the methylome is assayed across a broader range of cell types and the density of the tested loci is increased. Finally, we show that the number of heritable loci depends on the window size parameter commonly used to identify candidate cis-acting single-nucleotide polymorphism variants.", "author" : [ { "dropping-particle" : "", "family" : "Quon", "given" : "Gerald", "non-dropping-particle" : "", "parse-names" : false, "suffix" : "" }, { "dropping-particle" : "", "family" : "Lippert", "given" : "Christoph", "non-dropping-particle" : "", "parse-names" : false, "suffix" : "" }, { "dropping-particle" : "", "family" : "Heckerman", "given" : "David", "non-dropping-particle" : "", "parse-names" : false, "suffix" : "" }, { "dropping-particle" : "", "family" : "Listgarten", "given" : "Jennifer", "non-dropping-particle" : "", "parse-names" : false, "suffix" : "" } ], "container-title" : "Nucleic acids research", "id" : "ITEM-1", "issue" : "4", "issued" : { "date-parts" : [ [ "2013", "2", "1" ] ] }, "page" : "2095-104", "title" : "Patterns of methylation heritability in a genome-wide analysis of four brain regions.", "type" : "article-journal", "volume" : "41" }, "uris" : [ "http://www.mendeley.com/documents/?uuid=5eda2efc-520e-4f93-8ae8-210cd785a692" ] }, { "id" : "ITEM-2", "itemData" : { "DOI" : "10.1101/gr.119685.110", "ISSN" : "1549-5469", "PMID" : "21948560", "abstract" : "Disturbance of DNA methylation leading to aberrant gene expression has been implicated in the etiology of many diseases. Whereas variation at the genetic level has been studied extensively, less is known about the extent and function of epigenetic variation. To explore variation and heritability of DNA methylation, we performed bisulfite sequencing of 1760 CpG sites in 186 regions in the human major histocompatibility complex (MHC) in CD4+ lymphocytes from 49 monozygotic (MZ) and 40 dizygotic (DZ) twin pairs. Individuals show extensive variation in DNA methylation both between and within regions. In addition, many regions also have a complex pattern of variation. Globally, there appears to be a bimodal distribution of DNA methylation in the regions, but a significant fraction of the CpG sites are also heterogeneously methylated. Classification of regions into CpG islands (intragenic and intergenic), 5' end of genes not associated with a defined CpG island, conserved noncoding regions, and random CpG sites shows region-type differences in variation and heritability. Analyses revealed slightly lower intra-pair differences among MZ than among DZ pairs, suggesting some genetic influences on DNA methylation variation, with most of the variance attributed to nongenetic factors. Overall, heritability estimates of DNA methylation were low. Our heritability estimates are, however, somewhat deflated due to the presence of batch effects that artificially inflate the estimates of shared environment.", "author" : [ { "dropping-particle" : "", "family" : "Gervin", "given" : "Kristina", "non-dropping-particle" : "", "parse-names" : false, "suffix" : "" }, { "dropping-particle" : "", "family" : "Hammer\u00f8", "given" : "Martin", "non-dropping-particle" : "", "parse-names" : false, "suffix" : "" }, { "dropping-particle" : "", "family" : "Akselsen", "given" : "Hanne E", "non-dropping-particle" : "", "parse-names" : false, "suffix" : "" }, { "dropping-particle" : "", "family" : "Moe", "given" : "Rune", "non-dropping-particle" : "", "parse-names" : false, "suffix" : "" }, { "dropping-particle" : "", "family" : "Nyg\u00e5rd", "given" : "Heidi", "non-dropping-particle" : "", "parse-names" : false, "suffix" : "" }, { "dropping-particle" : "", "family" : "Brandt", "given" : "Ingunn", "non-dropping-particle" : "", "parse-names" : false, "suffix" : "" }, { "dropping-particle" : "", "family" : "Gjessing", "given" : "H\u00e5kon K", "non-dropping-particle" : "", "parse-names" : false, "suffix" : "" }, { "dropping-particle" : "", "family" : "Harris", "given" : "Jennifer R", "non-dropping-particle" : "", "parse-names" : false, "suffix" : "" }, { "dropping-particle" : "", "family" : "Undlien", "given" : "Dag E", "non-dropping-particle" : "", "parse-names" : false, "suffix" : "" }, { "dropping-particle" : "", "family" : "Lyle", "given" : "Robert", "non-dropping-particle" : "", "parse-names" : false, "suffix" : "" } ], "container-title" : "Genome research", "id" : "ITEM-2", "issue" : "11", "issued" : { "date-parts" : [ [ "2011", "11" ] ] }, "page" : "1813-21", "title" : "Extensive variation and low heritability of DNA methylation identified in a twin study.", "type" : "article-journal", "volume" : "21" }, "uris" : [ "http://www.mendeley.com/documents/?uuid=e9bf1e06-b8a3-4064-a0b5-0ce03a7bd787" ] } ], "mendeley" : { "previouslyFormattedCitation" : "&lt;sup&gt;149,150&lt;/sup&gt;" }, "properties" : { "noteIndex" : 0 }, "schema" : "https://github.com/citation-style-language/schema/raw/master/csl-citation.json" }</w:instrText>
      </w:r>
      <w:r w:rsidR="00C4057C">
        <w:fldChar w:fldCharType="separate"/>
      </w:r>
      <w:r w:rsidR="009D14BF" w:rsidRPr="009D14BF">
        <w:rPr>
          <w:noProof/>
          <w:vertAlign w:val="superscript"/>
        </w:rPr>
        <w:t>149,150</w:t>
      </w:r>
      <w:r w:rsidR="00C4057C">
        <w:fldChar w:fldCharType="end"/>
      </w:r>
      <w:r w:rsidR="005D2A7F">
        <w:t xml:space="preserve"> or gene expression levels</w:t>
      </w:r>
      <w:r w:rsidR="0060638D">
        <w:t>.</w:t>
      </w:r>
      <w:r w:rsidR="00C4057C">
        <w:fldChar w:fldCharType="begin" w:fldLock="1"/>
      </w:r>
      <w:r w:rsidR="009D14BF">
        <w:instrText>ADDIN CSL_CITATION { "citationItems" : [ { "id" : "ITEM-1", "itemData" : { "DOI" : "10.1371/journal.pone.0035430", "ISSN" : "1932-6203", "PMID" : "22563384", "abstract" : "There is growing evidence that genetic risk factors for common disease are caused by hereditary changes of gene regulation acting in complex pathways. Clearly understanding the molecular genetic relationships between genetic control of gene expression and its effect on complex diseases is essential. Here we describe the Brisbane Systems Genetics Study (BSGS), a family-based study that will be used to elucidate the genetic factors affecting gene expression and the role of gene regulation in mediating endophenotypes and complex diseases.BSGS comprises of a total of 962 individuals from 314 families, for which we have high-density genotype, gene expression and phenotypic data. Families consist of combinations of both monozygotic and dizygotic twin pairs, their siblings, and, for 72 families, both parents. A significant advantage of the inclusion of parents is improved power to disentangle environmental, additive genetic and non-additive genetic effects of gene expression and measured phenotypes. Furthermore, it allows for the estimation of parent-of-origin effects, something that has not previously been systematically investigated in human genetical genomics studies. Measured phenotypes available within the BSGS include blood phenotypes and biochemical traits measured from components of the tissue sample in which transcription levels are determined, providing an ideal test case for systems genetics approaches.We report results from an expression quantitative trait loci (eQTL) analysis using 862 individuals from BSGS to test for associations between expression levels of 17,926 probes and 528,509 SNP genotypes. At a study wide significance level approximately 15,000 associations were observed between expression levels and SNP genotypes. These associations corresponded to a total of 2,081 expression quantitative trait loci (eQTL) involving 1,503 probes. The majority of identified eQTL (87%) were located within cis-regions.", "author" : [ { "dropping-particle" : "", "family" : "Powell", "given" : "Joseph E", "non-dropping-particle" : "", "parse-names" : false, "suffix" : "" }, { "dropping-particle" : "", "family" : "Henders", "given" : "Anjali K", "non-dropping-particle" : "", "parse-names" : false, "suffix" : "" }, { "dropping-particle" : "", "family" : "McRae", "given" : "Allan F", "non-dropping-particle" : "", "parse-names" : false, "suffix" : "" }, { "dropping-particle" : "", "family" : "Caracella", "given" : "Anthony", "non-dropping-particle" : "", "parse-names" : false, "suffix" : "" }, { "dropping-particle" : "", "family" : "Smith", "given" : "Sara", "non-dropping-particle" : "", "parse-names" : false, "suffix" : "" }, { "dropping-particle" : "", "family" : "Wright", "given" : "Margaret J", "non-dropping-particle" : "", "parse-names" : false, "suffix" : "" }, { "dropping-particle" : "", "family" : "Whitfield", "given" : "John B", "non-dropping-particle" : "", "parse-names" : false, "suffix" : "" }, { "dropping-particle" : "", "family" : "Dermitzakis", "given" : "Emmanouil T", "non-dropping-particle" : "", "parse-names" : false, "suffix" : "" }, { "dropping-particle" : "", "family" : "Martin", "given" : "Nicholas G", "non-dropping-particle" : "", "parse-names" : false, "suffix" : "" }, { "dropping-particle" : "", "family" : "Visscher", "given" : "Peter M", "non-dropping-particle" : "", "parse-names" : false, "suffix" : "" }, { "dropping-particle" : "", "family" : "Montgomery", "given" : "Grant W", "non-dropping-particle" : "", "parse-names" : false, "suffix" : "" } ], "container-title" : "PloS one", "id" : "ITEM-1", "issue" : "4", "issued" : { "date-parts" : [ [ "2012", "1" ] ] }, "page" : "e35430", "title" : "The Brisbane Systems Genetics Study: genetical genomics meets complex trait genetics.", "type" : "article-journal", "volume" : "7" }, "uris" : [ "http://www.mendeley.com/documents/?uuid=cd82930b-01fb-47d9-95d6-979704587304" ] } ], "mendeley" : { "previouslyFormattedCitation" : "&lt;sup&gt;104&lt;/sup&gt;" }, "properties" : { "noteIndex" : 0 }, "schema" : "https://github.com/citation-style-language/schema/raw/master/csl-citation.json" }</w:instrText>
      </w:r>
      <w:r w:rsidR="00C4057C">
        <w:fldChar w:fldCharType="separate"/>
      </w:r>
      <w:r w:rsidR="009D14BF" w:rsidRPr="009D14BF">
        <w:rPr>
          <w:noProof/>
          <w:vertAlign w:val="superscript"/>
        </w:rPr>
        <w:t>104</w:t>
      </w:r>
      <w:r w:rsidR="00C4057C">
        <w:fldChar w:fldCharType="end"/>
      </w:r>
    </w:p>
    <w:p w14:paraId="530893B3" w14:textId="77777777" w:rsidR="00F916FA" w:rsidRDefault="00F916FA" w:rsidP="00DB5441"/>
    <w:p w14:paraId="0B172ADF" w14:textId="4F445896" w:rsidR="006F45FF" w:rsidRDefault="00DD6648" w:rsidP="00DB5441">
      <w:r>
        <w:t>Another limiting factor in the inclusion of epistatic effect</w:t>
      </w:r>
      <w:r w:rsidR="0048723E">
        <w:t>s for genetic prediction is that, even assuming a significant non-additive genetic component, it is demonstrably hard to obtain reliable estimates of</w:t>
      </w:r>
      <w:r w:rsidR="00034E34">
        <w:t xml:space="preserve"> epistatic</w:t>
      </w:r>
      <w:r w:rsidR="0048723E">
        <w:t xml:space="preserve"> genetic effects. Nevertheless, it is not necessary to construct genetic predictors from significant effects as estimated through GWA studies alone. Using a relaxed threshold for the inclusion of additive effects into a genetic predictor has been shown to improve prediction accuracy for schizophrenia,</w:t>
      </w:r>
      <w:r w:rsidR="00C4057C">
        <w:fldChar w:fldCharType="begin" w:fldLock="1"/>
      </w:r>
      <w:r w:rsidR="009D14BF">
        <w:instrText>ADDIN CSL_CITATION { "citationItems" : [ { "id" : "ITEM-1", "itemData" : { "DOI" : "10.1038/nature08185", "ISSN" : "0028-0836", "author" : [ { "dropping-particle" : "", "family" : "Purcell", "given" : "S.M.", "non-dropping-particle" : "", "parse-names" : false, "suffix" : "" }, { "dropping-particle" : "", "family" : "Wray", "given" : "N.R.", "non-dropping-particle" : "", "parse-names" : false, "suffix" : "" }, { "dropping-particle" : "", "family" : "Stone", "given" : "J.L.", "non-dropping-particle" : "", "parse-names" : false, "suffix" : "" }, { "dropping-particle" : "", "family" : "Visscher", "given" : "P.M.", "non-dropping-particle" : "", "parse-names" : false, "suffix" : "" }, { "dropping-particle" : "", "family" : "O'Donovan", "given" : "M.C.", "non-dropping-particle" : "", "parse-names" : false, "suffix" : "" }, { "dropping-particle" : "", "family" : "Sullivan", "given" : "P.F.", "non-dropping-particle" : "", "parse-names" : false, "suffix" : "" }, { "dropping-particle" : "", "family" : "Sklar", "given" : "P.", "non-dropping-particle" : "", "parse-names" : false, "suffix" : "" }, { "dropping-particle" : "", "family" : "Ruderfer", "given" : "D.M.", "non-dropping-particle" : "", "parse-names" : false, "suffix" : "" }, { "dropping-particle" : "", "family" : "McQuillin", "given" : "A.", "non-dropping-particle" : "", "parse-names" : false, "suffix" : "" }, { "dropping-particle" : "", "family" : "Morris", "given" : "D.W.", "non-dropping-particle" : "", "parse-names" : false, "suffix" : "" }, { "dropping-particle" : "", "family" : "others", "given" : "", "non-dropping-particle" : "", "parse-names" : false, "suffix" : "" } ], "container-title" : "Nature", "id" : "ITEM-1", "issue" : "7256", "issued" : { "date-parts" : [ [ "2009", "7" ] ] }, "note" : "\n        From Duplicate 1 ( \n        \n        \n          Common polygenic variation contributes to risk of schizophrenia and bipolar disorder\n        \n        \n         - Purcell, S.M.; Wray, N.R.; Stone, J.L.; Visscher, P.M.; O'Donovan, M.C.; Sullivan, P.F.; Sklar, P.; Ruderfer, D.M.; McQuillin, A.; Morris, D.W.; others )\n\n        \n        \n\n        \n\n        \n\n        From Duplicate 2 ( \n        \n        \n          Common polygenic variation contributes to risk of schizophrenia and bipolar disorder\n        \n        \n         - Purcell, S.M.; Wray, N.R.; Stone, J.L.; Visscher, P.M.; O'Donovan, M.C.; Sullivan, P.F.; Sklar, P.; Ruderfer, D.M.; McQuillin, A.; Morris, D.W.; others )\n\n        \n        \n\n        \n\n        \n\n      ", "page" : "748\u2013752", "publisher" : "Nature Publishing Group", "title" : "Common polygenic variation contributes to risk of schizophrenia and bipolar disorder", "type" : "article-journal", "volume" : "460" }, "uris" : [ "http://www.mendeley.com/documents/?uuid=99d25183-2d5c-407f-aa7d-ea599b41d07c" ] } ], "mendeley" : { "previouslyFormattedCitation" : "&lt;sup&gt;151&lt;/sup&gt;" }, "properties" : { "noteIndex" : 0 }, "schema" : "https://github.com/citation-style-language/schema/raw/master/csl-citation.json" }</w:instrText>
      </w:r>
      <w:r w:rsidR="00C4057C">
        <w:fldChar w:fldCharType="separate"/>
      </w:r>
      <w:r w:rsidR="009D14BF" w:rsidRPr="009D14BF">
        <w:rPr>
          <w:noProof/>
          <w:vertAlign w:val="superscript"/>
        </w:rPr>
        <w:t>151</w:t>
      </w:r>
      <w:r w:rsidR="00C4057C">
        <w:fldChar w:fldCharType="end"/>
      </w:r>
      <w:r w:rsidR="0048723E">
        <w:t xml:space="preserve"> demonstrating that an underlying polygenic architecture will </w:t>
      </w:r>
      <w:r w:rsidR="0060638D">
        <w:t xml:space="preserve">comprise </w:t>
      </w:r>
      <w:r w:rsidR="0048723E">
        <w:t>numer</w:t>
      </w:r>
      <w:r w:rsidR="0060638D">
        <w:t>ous small effects that fail</w:t>
      </w:r>
      <w:r w:rsidR="0048723E">
        <w:t xml:space="preserve"> reach a stringent significance threshold.</w:t>
      </w:r>
      <w:r w:rsidR="00CA1BF8">
        <w:t xml:space="preserve"> Daetwyler </w:t>
      </w:r>
      <w:r w:rsidR="00C4057C" w:rsidRPr="004470CF">
        <w:rPr>
          <w:i/>
        </w:rPr>
        <w:t>et al</w:t>
      </w:r>
      <w:r w:rsidR="00930A9C">
        <w:t>.</w:t>
      </w:r>
      <w:r w:rsidR="00C4057C">
        <w:fldChar w:fldCharType="begin" w:fldLock="1"/>
      </w:r>
      <w:r w:rsidR="009D14BF">
        <w:instrText>ADDIN CSL_CITATION { "citationItems" : [ { "id" : "ITEM-1", "itemData" : { "DOI" : "10.1371/journal.pone.0003395", "ISSN" : "1932-6203", "PMID" : "18852893", "abstract" : "The prediction of the genetic disease risk of an individual is a powerful public health tool. While predicting risk has been successful in diseases which follow simple Mendelian inheritance, it has proven challenging in complex diseases for which a large number of loci contribute to the genetic variance. The large numbers of single nucleotide polymorphisms now available provide new opportunities for predicting genetic risk of complex diseases with high accuracy.", "author" : [ { "dropping-particle" : "", "family" : "Daetwyler", "given" : "Hans D", "non-dropping-particle" : "", "parse-names" : false, "suffix" : "" }, { "dropping-particle" : "", "family" : "Villanueva", "given" : "Beatriz", "non-dropping-particle" : "", "parse-names" : false, "suffix" : "" }, { "dropping-particle" : "", "family" : "Woolliams", "given" : "John a", "non-dropping-particle" : "", "parse-names" : false, "suffix" : "" } ], "container-title" : "PloS one", "id" : "ITEM-1", "issue" : "10", "issued" : { "date-parts" : [ [ "2008", "1" ] ] }, "page" : "e3395", "title" : "Accuracy of predicting the genetic risk of disease using a genome-wide approach.", "type" : "article-journal", "volume" : "3" }, "uris" : [ "http://www.mendeley.com/documents/?uuid=890d4127-24ff-409d-80bb-de749aefb546" ] } ], "mendeley" : { "previouslyFormattedCitation" : "&lt;sup&gt;148&lt;/sup&gt;" }, "properties" : { "noteIndex" : 0 }, "schema" : "https://github.com/citation-style-language/schema/raw/master/csl-citation.json" }</w:instrText>
      </w:r>
      <w:r w:rsidR="00C4057C">
        <w:fldChar w:fldCharType="separate"/>
      </w:r>
      <w:r w:rsidR="009D14BF" w:rsidRPr="009D14BF">
        <w:rPr>
          <w:noProof/>
          <w:vertAlign w:val="superscript"/>
        </w:rPr>
        <w:t>148</w:t>
      </w:r>
      <w:r w:rsidR="00C4057C">
        <w:fldChar w:fldCharType="end"/>
      </w:r>
      <w:r w:rsidR="0060638D">
        <w:t xml:space="preserve"> </w:t>
      </w:r>
      <w:r w:rsidR="00CA1BF8">
        <w:t>showed</w:t>
      </w:r>
      <w:r w:rsidR="0060638D">
        <w:t xml:space="preserve"> that in addition to heritability, the prediction accuracy is also a function of the ratio of the number of effects influencing the trait</w:t>
      </w:r>
      <w:r w:rsidR="00CA1BF8">
        <w:t xml:space="preserve"> (often modeled as the number of independent markers in the genome)</w:t>
      </w:r>
      <w:r w:rsidR="0060638D">
        <w:t xml:space="preserve"> and the sample size.</w:t>
      </w:r>
      <w:r w:rsidR="00C4057C">
        <w:fldChar w:fldCharType="begin" w:fldLock="1"/>
      </w:r>
      <w:r w:rsidR="009D14BF">
        <w:instrText>ADDIN CSL_CITATION { "citationItems" : [ { "id" : "ITEM-1", "itemData" : { "ISBN" : "1471-0056", "author" : [ { "dropping-particle" : "", "family" : "Wray", "given" : "Naomi R", "non-dropping-particle" : "", "parse-names" : false, "suffix" : "" }, { "dropping-particle" : "", "family" : "Yang", "given" : "Jian", "non-dropping-particle" : "", "parse-names" : false, "suffix" : "" }, { "dropping-particle" : "", "family" : "Hayes", "given" : "Ben J", "non-dropping-particle" : "", "parse-names" : false, "suffix" : "" }, { "dropping-particle" : "", "family" : "Price", "given" : "Alkes L", "non-dropping-particle" : "", "parse-names" : false, "suffix" : "" }, { "dropping-particle" : "", "family" : "Goddard", "given" : "Michael E", "non-dropping-particle" : "", "parse-names" : false, "suffix" : "" }, { "dropping-particle" : "", "family" : "Visscher", "given" : "Peter M", "non-dropping-particle" : "", "parse-names" : false, "suffix" : "" } ], "container-title" : "Nat Rev Genet", "id" : "ITEM-1", "issue" : "7", "issued" : { "date-parts" : [ [ "2013" ] ] }, "note" : "Perspectives", "page" : "507-515", "publisher" : "Nature Publishing Group, a division of Macmillan Publishers Limited. All Rights Reserved.", "title" : "Pitfalls of predicting complex traits from SNPs", "type" : "article-journal", "volume" : "14" }, "uris" : [ "http://www.mendeley.com/documents/?uuid=ac99069c-365f-4b53-b0ae-fcc313b58e4d" ] }, { "id" : "ITEM-2", "itemData" : { "DOI" : "10.1371/journal.pone.0003395", "ISSN" : "1932-6203", "PMID" : "18852893", "abstract" : "The prediction of the genetic disease risk of an individual is a powerful public health tool. While predicting risk has been successful in diseases which follow simple Mendelian inheritance, it has proven challenging in complex diseases for which a large number of loci contribute to the genetic variance. The large numbers of single nucleotide polymorphisms now available provide new opportunities for predicting genetic risk of complex diseases with high accuracy.", "author" : [ { "dropping-particle" : "", "family" : "Daetwyler", "given" : "Hans D", "non-dropping-particle" : "", "parse-names" : false, "suffix" : "" }, { "dropping-particle" : "", "family" : "Villanueva", "given" : "Beatriz", "non-dropping-particle" : "", "parse-names" : false, "suffix" : "" }, { "dropping-particle" : "", "family" : "Woolliams", "given" : "John a", "non-dropping-particle" : "", "parse-names" : false, "suffix" : "" } ], "container-title" : "PloS one", "id" : "ITEM-2", "issue" : "10", "issued" : { "date-parts" : [ [ "2008", "1" ] ] }, "page" : "e3395", "title" : "Accuracy of predicting the genetic risk of disease using a genome-wide approach.", "type" : "article-journal", "volume" : "3" }, "uris" : [ "http://www.mendeley.com/documents/?uuid=890d4127-24ff-409d-80bb-de749aefb546" ] } ], "mendeley" : { "previouslyFormattedCitation" : "&lt;sup&gt;148,152&lt;/sup&gt;" }, "properties" : { "noteIndex" : 0 }, "schema" : "https://github.com/citation-style-language/schema/raw/master/csl-citation.json" }</w:instrText>
      </w:r>
      <w:r w:rsidR="00C4057C">
        <w:fldChar w:fldCharType="separate"/>
      </w:r>
      <w:r w:rsidR="009D14BF" w:rsidRPr="009D14BF">
        <w:rPr>
          <w:noProof/>
          <w:vertAlign w:val="superscript"/>
        </w:rPr>
        <w:t>148,152</w:t>
      </w:r>
      <w:r w:rsidR="00C4057C">
        <w:fldChar w:fldCharType="end"/>
      </w:r>
      <w:r w:rsidR="0060638D">
        <w:t xml:space="preserve"> Therefore, for </w:t>
      </w:r>
      <w:r w:rsidR="00CA1BF8">
        <w:t>most complex traits that are</w:t>
      </w:r>
      <w:r w:rsidR="0060638D">
        <w:t xml:space="preserve"> polygenic </w:t>
      </w:r>
      <w:r w:rsidR="00CA1BF8">
        <w:t>in nature</w:t>
      </w:r>
      <w:r w:rsidR="0060638D">
        <w:t xml:space="preserve"> it is necessary to use </w:t>
      </w:r>
      <w:r w:rsidR="00164009">
        <w:t>extremely</w:t>
      </w:r>
      <w:r w:rsidR="00B0404A">
        <w:t xml:space="preserve"> large sample sizes.</w:t>
      </w:r>
      <w:r w:rsidR="00C4057C">
        <w:fldChar w:fldCharType="begin" w:fldLock="1"/>
      </w:r>
      <w:r w:rsidR="009D14BF">
        <w:instrText>ADDIN CSL_CITATION { "citationItems" : [ { "id" : "ITEM-1", "itemData" : { "DOI" : "10.1371/journal.pgen.1003264", "ISSN" : "1553-7404", "PMID" : "23408905", "abstract" : "Both linear mixed models (LMMs) and sparse regression models are widely used in genetics applications, including, recently, polygenic modeling in genome-wide association studies. These two approaches make very different assumptions, so are expected to perform well in different situations. However, in practice, for a given dataset one typically does not know which assumptions will be more accurate. Motivated by this, we consider a hybrid of the two, which we refer to as a \"Bayesian sparse linear mixed model\" (BSLMM) that includes both these models as special cases. We address several key computational and statistical issues that arise when applying BSLMM, including appropriate prior specification for the hyper-parameters and a novel Markov chain Monte Carlo algorithm for posterior inference. We apply BSLMM and compare it with other methods for two polygenic modeling applications: estimating the proportion of variance in phenotypes explained (PVE) by available genotypes, and phenotype (or breeding value) prediction. For PVE estimation, we demonstrate that BSLMM combines the advantages of both standard LMMs and sparse regression modeling. For phenotype prediction it considerably outperforms either of the other two methods, as well as several other large-scale regression methods previously suggested for this problem. Software implementing our method is freely available from http://stephenslab.uchicago.edu/software.html.", "author" : [ { "dropping-particle" : "", "family" : "Zhou", "given" : "Xiang", "non-dropping-particle" : "", "parse-names" : false, "suffix" : "" }, { "dropping-particle" : "", "family" : "Carbonetto", "given" : "Peter", "non-dropping-particle" : "", "parse-names" : false, "suffix" : "" }, { "dropping-particle" : "", "family" : "Stephens", "given" : "Matthew", "non-dropping-particle" : "", "parse-names" : false, "suffix" : "" } ], "container-title" : "PLoS genetics", "id" : "ITEM-1", "issue" : "2", "issued" : { "date-parts" : [ [ "2013", "1" ] ] }, "page" : "e1003264", "title" : "Polygenic modeling with bayesian sparse linear mixed models.", "type" : "article-journal", "volume" : "9" }, "uris" : [ "http://www.mendeley.com/documents/?uuid=1434a30b-974d-4cdd-8182-2af588042913" ] } ], "mendeley" : { "previouslyFormattedCitation" : "&lt;sup&gt;153&lt;/sup&gt;" }, "properties" : { "noteIndex" : 0 }, "schema" : "https://github.com/citation-style-language/schema/raw/master/csl-citation.json" }</w:instrText>
      </w:r>
      <w:r w:rsidR="00C4057C">
        <w:fldChar w:fldCharType="separate"/>
      </w:r>
      <w:r w:rsidR="009D14BF" w:rsidRPr="009D14BF">
        <w:rPr>
          <w:noProof/>
          <w:vertAlign w:val="superscript"/>
        </w:rPr>
        <w:t>153</w:t>
      </w:r>
      <w:r w:rsidR="00C4057C">
        <w:fldChar w:fldCharType="end"/>
      </w:r>
      <w:r w:rsidR="00CA1BF8">
        <w:t xml:space="preserve"> In principle</w:t>
      </w:r>
      <w:r w:rsidR="00B0404A">
        <w:t xml:space="preserve"> one could use this approach to</w:t>
      </w:r>
      <w:r w:rsidR="00CA1BF8">
        <w:t xml:space="preserve"> also include epistatic effects, but because the effective number of independent pairwise genomic regions is dramatically higher</w:t>
      </w:r>
      <w:r w:rsidR="00C4057C">
        <w:fldChar w:fldCharType="begin" w:fldLock="1"/>
      </w:r>
      <w:r w:rsidR="009D14BF">
        <w:instrText>ADDIN CSL_CITATION { "citationItems" : [ { "id" : "ITEM-1", "itemData" : { "DOI" : "10.1111/j.1469-1809.2010.00610.x", "ISBN" : "1469-1809", "abstract" : "Interaction between genetic variants is hypothesized to be one of several putative explanations for the \u2018case of missing heritability.\u2019 Therefore, Genome-Wide Interaction Analysis (GWIA) has recently gained substantial interest. GWIA is computationally challenging and respective power type I error studies are particularly difficult. Therefore, an accepted significance level for GWIA studies does not currently exist. It has been shown that for a GWAS single-marker analysis with n SNPs a correction for multiple testing with 1/2 \u00b7n is appropriate for populations of European ancestry. We speculated that for GWIA, correction by 1/4 \u00b7m should be appropriate, where m=n\u00b7 (n\u2212 1)/2 is the number of SNP pairs. We tried to verify this hypothesis using the INTERSNP program that implements interaction analysis and genome-wide Monte-Carlo (MC) simulation. Using a type I error study based on Illumina\u00ae HumanHap 550 data, we were able to reproduce the published result for single-marker analysis. For GWIA using a test for allelic interaction, we show that correction with roughly 0.4 \u00b7m is appropriate, a number that is somewhat larger than that of our hypothesis. In summary, it can be stated that for an Illumina\u00ae-type marker panel with 500,000 SNPs, an uncorrected P-value of 1.0 \u00d7 10\u221212 is needed to establish genome-wide significance at the 0.05 level.", "author" : [ { "dropping-particle" : "", "family" : "Becker", "given" : "Tim", "non-dropping-particle" : "", "parse-names" : false, "suffix" : "" }, { "dropping-particle" : "", "family" : "Herold", "given" : "Christine", "non-dropping-particle" : "", "parse-names" : false, "suffix" : "" }, { "dropping-particle" : "", "family" : "Meesters", "given" : "Christian", "non-dropping-particle" : "", "parse-names" : false, "suffix" : "" }, { "dropping-particle" : "", "family" : "Mattheisen", "given" : "Manuel", "non-dropping-particle" : "", "parse-names" : false, "suffix" : "" }, { "dropping-particle" : "", "family" : "Baur", "given" : "Max P", "non-dropping-particle" : "", "parse-names" : false, "suffix" : "" } ], "container-title" : "Annals of Human Genetics", "id" : "ITEM-1", "issue" : "1", "issued" : { "date-parts" : [ [ "2011" ] ] }, "page" : "29-35", "publisher" : "Blackwell Publishing Ltd", "title" : "Significance Levels in Genome-Wide Interaction Analysis (GWIA)", "type" : "article-journal", "volume" : "75" }, "uris" : [ "http://www.mendeley.com/documents/?uuid=101e91d3-58a6-4d32-9db5-6378347b560d" ] } ], "mendeley" : { "previouslyFormattedCitation" : "&lt;sup&gt;154&lt;/sup&gt;" }, "properties" : { "noteIndex" : 0 }, "schema" : "https://github.com/citation-style-language/schema/raw/master/csl-citation.json" }</w:instrText>
      </w:r>
      <w:r w:rsidR="00C4057C">
        <w:fldChar w:fldCharType="separate"/>
      </w:r>
      <w:r w:rsidR="009D14BF" w:rsidRPr="009D14BF">
        <w:rPr>
          <w:noProof/>
          <w:vertAlign w:val="superscript"/>
        </w:rPr>
        <w:t>154</w:t>
      </w:r>
      <w:r w:rsidR="00C4057C">
        <w:fldChar w:fldCharType="end"/>
      </w:r>
      <w:r w:rsidR="00CA1BF8">
        <w:t xml:space="preserve"> than independent regions, a corresponding increase in sample size may be required to obtain gains in prediction accuracy equivalent to an additive model.</w:t>
      </w:r>
    </w:p>
    <w:p w14:paraId="12D4759F" w14:textId="77777777" w:rsidR="00DD6648" w:rsidRDefault="00DD6648" w:rsidP="00DB5441"/>
    <w:p w14:paraId="7BB1089C" w14:textId="1FFD8F66" w:rsidR="00B0404A" w:rsidRDefault="00651585" w:rsidP="00DB5441">
      <w:r>
        <w:t>There has been use of epistatic effects for the prediction of complex traits in many model organism species. It was shown that including a network of epistatic effects in chicken lines</w:t>
      </w:r>
      <w:r w:rsidR="00C4057C">
        <w:fldChar w:fldCharType="begin" w:fldLock="1"/>
      </w:r>
      <w:r w:rsidR="009D14BF">
        <w:instrText>ADDIN CSL_CITATION { "citationItems" : [ { "id" : "ITEM-1", "itemData" : { "DOI" : "10.1038/ng1761", "ISSN" : "1061-4036", "author" : [ { "dropping-particle" : "", "family" : "Carlborg", "given" : "Orjan", "non-dropping-particle" : "", "parse-names" : false, "suffix" : "" }, { "dropping-particle" : "", "family" : "Jacobsson", "given" : "Lina", "non-dropping-particle" : "", "parse-names" : false, "suffix" : "" }, { "dropping-particle" : "", "family" : "Ahgren", "given" : "Per", "non-dropping-particle" : "", "parse-names" : false, "suffix" : "" }, { "dropping-particle" : "", "family" : "Siegel", "given" : "Paul", "non-dropping-particle" : "", "parse-names" : false, "suffix" : "" }, { "dropping-particle" : "", "family" : "Andersson", "given" : "Leif", "non-dropping-particle" : "", "parse-names" : false, "suffix" : "" } ], "container-title" : "Nature Genetics", "id" : "ITEM-1", "issue" : "4", "issued" : { "date-parts" : [ [ "2006", "4" ] ] }, "note" : "\n        From Duplicate 1 ( \n        \n        \n          Epistasis and the release of genetic variation during long-term selection\n        \n        \n         - Carlborg, Orjan; Jacobsson, Lina; Ahgren, Per; Siegel, Paul; Andersson, Leif )\n\n        \n        \n\n        \n\n        \n\n        From Duplicate 2 ( \n        \n        \n          Epistasis and the release of genetic variation during long-term selection\n        \n        \n         - Carlborg, Orjan; Jacobsson, Lina; Ahgren, Per; Siegel, Paul; Andersson, Leif )\n\n        \n        \n\n        \n\n        \n\n      ", "page" : "418-420", "title" : "Epistasis and the release of genetic variation during long-term selection", "type" : "article-journal", "volume" : "38" }, "uris" : [ "http://www.mendeley.com/documents/?uuid=bff95456-a945-43dd-bf0b-c6272498ab9c" ] } ], "mendeley" : { "previouslyFormattedCitation" : "&lt;sup&gt;155&lt;/sup&gt;" }, "properties" : { "noteIndex" : 0 }, "schema" : "https://github.com/citation-style-language/schema/raw/master/csl-citation.json" }</w:instrText>
      </w:r>
      <w:r w:rsidR="00C4057C">
        <w:fldChar w:fldCharType="separate"/>
      </w:r>
      <w:r w:rsidR="009D14BF" w:rsidRPr="009D14BF">
        <w:rPr>
          <w:noProof/>
          <w:vertAlign w:val="superscript"/>
        </w:rPr>
        <w:t>155</w:t>
      </w:r>
      <w:r w:rsidR="00C4057C">
        <w:fldChar w:fldCharType="end"/>
      </w:r>
      <w:r>
        <w:t xml:space="preserve"> for prediction in independent samples</w:t>
      </w:r>
      <w:r w:rsidR="00C4057C">
        <w:fldChar w:fldCharType="begin" w:fldLock="1"/>
      </w:r>
      <w:r w:rsidR="009D14BF">
        <w:instrText>ADDIN CSL_CITATION { "citationItems" : [ { "id" : "ITEM-1", "itemData" : { "DOI" : "10.1017/S001667231200047X", "ISSN" : "1469-5073", "PMID" : "23298448", "abstract" : "A major challenge in complex trait genetics is to unravel how multiple loci and environmental factors together cause phenotypic diversity. Both first (F(1)) and second (F(2)) generation hybrids often display phenotypes that deviate from what is expected under intermediate inheritance. We have here studied two chicken F(2) populations generated by crossing divergent chicken lines to assess how epistatic loci, identified in earlier quantitative trait locus (QTL) studies, contribute to hybrid deviations from the mid-parent phenotype. Empirical evidence suggests that the average phenotypes of the intercross birds tend to be lower than the midpoint between the parental means in both crosses. Our results confirm that epistatic interactions, despite a relatively small contribution to the phenotypic variance, play an important role in the deviation of hybrid phenotypes from the mid-parent values (i.e. multi-locus hybrid genotypes lead to lower rather than higher body weights). To a lesser extent, dominance also appears to contribute to the mid-parent deviation, at least in one of the crosses. This observation coincides with the hypothesis that hybridization tends to break up co-adapted gene complexes, i.e. generate Bateson-Dobzhansky-Muller incompatibilities.", "author" : [ { "dropping-particle" : "", "family" : "\u00c1lvarez-Castro", "given" : "Jos\u00e9 M", "non-dropping-particle" : "", "parse-names" : false, "suffix" : "" }, { "dropping-particle" : "", "family" : "Rouzic", "given" : "Arnaud", "non-dropping-particle" : "Le", "parse-names" : false, "suffix" : "" }, { "dropping-particle" : "", "family" : "Andersson", "given" : "Leif", "non-dropping-particle" : "", "parse-names" : false, "suffix" : "" }, { "dropping-particle" : "", "family" : "Siegel", "given" : "Paul B", "non-dropping-particle" : "", "parse-names" : false, "suffix" : "" }, { "dropping-particle" : "", "family" : "Carlborg", "given" : "\u00d6rjan", "non-dropping-particle" : "", "parse-names" : false, "suffix" : "" } ], "container-title" : "Genetics research", "id" : "ITEM-1", "issue" : "5", "issued" : { "date-parts" : [ [ "2012", "10" ] ] }, "page" : "255-66", "title" : "Modelling of genetic interactions improves prediction of hybrid patterns--a case study in domestic fowl.", "type" : "article-journal", "volume" : "94" }, "uris" : [ "http://www.mendeley.com/documents/?uuid=93c6bbce-049d-49df-a851-ffd9da9d82ab" ] } ], "mendeley" : { "previouslyFormattedCitation" : "&lt;sup&gt;156&lt;/sup&gt;" }, "properties" : { "noteIndex" : 0 }, "schema" : "https://github.com/citation-style-language/schema/raw/master/csl-citation.json" }</w:instrText>
      </w:r>
      <w:r w:rsidR="00C4057C">
        <w:fldChar w:fldCharType="separate"/>
      </w:r>
      <w:r w:rsidR="009D14BF" w:rsidRPr="009D14BF">
        <w:rPr>
          <w:noProof/>
          <w:vertAlign w:val="superscript"/>
        </w:rPr>
        <w:t>156</w:t>
      </w:r>
      <w:r w:rsidR="00C4057C">
        <w:fldChar w:fldCharType="end"/>
      </w:r>
      <w:r>
        <w:t xml:space="preserve"> marginally improved prediction over the use of additive effects only. A </w:t>
      </w:r>
      <w:r w:rsidR="005E14B4">
        <w:t xml:space="preserve">number of reports have shown </w:t>
      </w:r>
      <w:r>
        <w:t>similar conclusion</w:t>
      </w:r>
      <w:r w:rsidR="005E14B4">
        <w:t>s</w:t>
      </w:r>
      <w:r>
        <w:t xml:space="preserve"> for several traits in plants also</w:t>
      </w:r>
      <w:r w:rsidR="00C4057C">
        <w:fldChar w:fldCharType="begin" w:fldLock="1"/>
      </w:r>
      <w:r w:rsidR="009D14BF">
        <w:instrText>ADDIN CSL_CITATION { "citationItems" : [ { "id" : "ITEM-1", "itemData" : { "DOI" : "10.1038/hdy.2012.44", "ISSN" : "1365-2540", "PMID" : "22892636", "abstract" : "Though epistasis has long been postulated to have a critical role in genetic regulation of important pathways as well as provide a major source of variation in the process of speciation, the importance of epistasis for genomic selection in the context of plant breeding is still being debated. In this paper, we report the results on the prediction of genetic values with epistatic effects for 280 accessions in the Nebraska Wheat Breeding Program using adaptive mixed least absolute shrinkage and selection operator (LASSO). The development of adaptive mixed LASSO, originally designed for association mapping, for the context of genomic selection is reported. The results show that adaptive mixed LASSO can be successfully applied to the prediction of genetic values while incorporating both marker main effects and epistatic effects. Especially, the prediction accuracy is substantially improved by the inclusion of two-locus epistatic effects (more than onefold in some cases as measured by cross-validation correlation coefficient), which is observed for multiple traits and planting locations. This points to significant potential in using non-additive genetic effects for genomic selection in crop breeding practices.", "author" : [ { "dropping-particle" : "", "family" : "Wang", "given" : "D", "non-dropping-particle" : "", "parse-names" : false, "suffix" : "" }, { "dropping-particle" : "", "family" : "Salah El-Basyoni", "given" : "I", "non-dropping-particle" : "", "parse-names" : false, "suffix" : "" }, { "dropping-particle" : "", "family" : "Stephen Baenziger", "given" : "P", "non-dropping-particle" : "", "parse-names" : false, "suffix" : "" }, { "dropping-particle" : "", "family" : "Crossa", "given" : "J", "non-dropping-particle" : "", "parse-names" : false, "suffix" : "" }, { "dropping-particle" : "", "family" : "Eskridge", "given" : "K M", "non-dropping-particle" : "", "parse-names" : false, "suffix" : "" }, { "dropping-particle" : "", "family" : "Dweikat", "given" : "I", "non-dropping-particle" : "", "parse-names" : false, "suffix" : "" } ], "container-title" : "Heredity", "id" : "ITEM-1", "issue" : "5", "issued" : { "date-parts" : [ [ "2012", "11" ] ] }, "page" : "313-9", "publisher" : "Nature Publishing Group", "title" : "Prediction of genetic values of quantitative traits with epistatic effects in plant breeding populations.", "type" : "article-journal", "volume" : "109" }, "uris" : [ "http://www.mendeley.com/documents/?uuid=a25474b2-06e7-4cbf-a425-72cbcfe82a4a" ] }, { "id" : "ITEM-2", "itemData" : { "DOI" : "10.2135/cropsci2008.08.0491", "ISSN" : "1435-0653", "author" : [ { "dropping-particle" : "", "family" : "Dudley", "given" : "J. W.", "non-dropping-particle" : "", "parse-names" : false, "suffix" : "" }, { "dropping-particle" : "", "family" : "Johnson", "given" : "G. R.", "non-dropping-particle" : "", "parse-names" : false, "suffix" : "" } ], "container-title" : "Crop Science", "id" : "ITEM-2", "issue" : "3", "issued" : { "date-parts" : [ [ "2009" ] ] }, "page" : "763", "title" : "Epistatic Models Improve Prediction of Performance in Corn", "type" : "article-journal", "volume" : "49" }, "uris" : [ "http://www.mendeley.com/documents/?uuid=f5ce6676-023d-4e8d-8522-ccdac9874016" ] }, { "id" : "ITEM-3", "itemData" : { "DOI" : "10.1186/1471-2156-12-15", "ISSN" : "1471-2156", "PMID" : "21269439", "abstract" : "BACKGROUND: Most quantitative traits are controlled by multiple quantitative trait loci (QTL). The contribution of each locus may be negligible but the collective contribution of all loci is usually significant. Genome selection that uses markers of the entire genome to predict the genomic values of individual plants or animals can be more efficient than selection on phenotypic values and pedigree information alone for genetic improvement. When a quantitative trait is contributed by epistatic effects, using all markers (main effects) and marker pairs (epistatic effects) to predict the genomic values of plants can achieve the maximum efficiency for genetic improvement.\n\nRESULTS: In this study, we created 126 recombinant inbred lines of soybean and genotyped 80 makers across the genome. We applied the genome selection technique to predict the genomic value of somatic embryo number (a quantitative trait) for each line. Cross validation analysis showed that the squared correlation coefficient between the observed and predicted embryo numbers was 0.33 when only main (additive) effects were used for prediction. When the interaction (epistatic) effects were also included in the model, the squared correlation coefficient reached 0.78.\n\nCONCLUSIONS: This study provided an excellent example for the application of genome selection to plant breeding.", "author" : [ { "dropping-particle" : "", "family" : "Hu", "given" : "Zhiqiu", "non-dropping-particle" : "", "parse-names" : false, "suffix" : "" }, { "dropping-particle" : "", "family" : "Li", "given" : "Yongguang", "non-dropping-particle" : "", "parse-names" : false, "suffix" : "" }, { "dropping-particle" : "", "family" : "Song", "given" : "Xiaohui", "non-dropping-particle" : "", "parse-names" : false, "suffix" : "" }, { "dropping-particle" : "", "family" : "Han", "given" : "Yingpeng", "non-dropping-particle" : "", "parse-names" : false, "suffix" : "" }, { "dropping-particle" : "", "family" : "Cai", "given" : "Xiaodong", "non-dropping-particle" : "", "parse-names" : false, "suffix" : "" }, { "dropping-particle" : "", "family" : "Xu", "given" : "Shizhong", "non-dropping-particle" : "", "parse-names" : false, "suffix" : "" }, { "dropping-particle" : "", "family" : "Li", "given" : "Wenbin", "non-dropping-particle" : "", "parse-names" : false, "suffix" : "" } ], "container-title" : "BMC genetics", "id" : "ITEM-3", "issued" : { "date-parts" : [ [ "2011", "1" ] ] }, "page" : "15", "title" : "Genomic value prediction for quantitative traits under the epistatic model.", "type" : "article-journal", "volume" : "12" }, "uris" : [ "http://www.mendeley.com/documents/?uuid=6a853019-77a5-4b4e-a2a3-79a19eeb7a55", "http://www.mendeley.com/documents/?uuid=2006f48e-85fa-40df-8253-3af7c15c5727" ] } ], "mendeley" : { "previouslyFormattedCitation" : "&lt;sup&gt;157\u2013159&lt;/sup&gt;" }, "properties" : { "noteIndex" : 0 }, "schema" : "https://github.com/citation-style-language/schema/raw/master/csl-citation.json" }</w:instrText>
      </w:r>
      <w:r w:rsidR="00C4057C">
        <w:fldChar w:fldCharType="separate"/>
      </w:r>
      <w:r w:rsidR="009D14BF" w:rsidRPr="009D14BF">
        <w:rPr>
          <w:noProof/>
          <w:vertAlign w:val="superscript"/>
        </w:rPr>
        <w:t>157–159</w:t>
      </w:r>
      <w:r w:rsidR="00C4057C">
        <w:fldChar w:fldCharType="end"/>
      </w:r>
      <w:r w:rsidR="005E14B4">
        <w:t>, whereas others demonstrate that inclusion of epistatic effects yields no improvement in prediction accuracy,</w:t>
      </w:r>
      <w:r w:rsidR="00C4057C">
        <w:fldChar w:fldCharType="begin" w:fldLock="1"/>
      </w:r>
      <w:r w:rsidR="009D14BF">
        <w:instrText>ADDIN CSL_CITATION { "citationItems" : [ { "id" : "ITEM-1", "itemData" : { "DOI" : "10.1007/s00122-012-1868-9", "ISBN" : "0012201218689", "ISSN" : "1432-2242", "PMID" : "22566067", "abstract" : "The availability of high density panels of molecular markers has prompted the adoption of genomic selection (GS) methods in animal and plant breeding. In GS, parametric, semi-parametric and non-parametric regressions models are used for predicting quantitative traits. This article shows how to use neural networks with radial basis functions (RBFs) for prediction with dense molecular markers. We illustrate the use of the linear Bayesian LASSO regression model and of two non-linear regression models, reproducing kernel Hilbert spaces (RKHS) regression and radial basis function neural networks (RBFNN) on simulated data and real maize lines genotyped with 55,000 markers and evaluated for several trait-environment combinations. The empirical results of this study indicated that the three models showed similar overall prediction accuracy, with a slight and consistent superiority of RKHS and RBFNN over the additive Bayesian LASSO model. Results from the simulated data indicate that RKHS and RBFNN models captured epistatic effects; however, adding non-signal (redundant) predictors (interaction between markers) can adversely affect the predictive accuracy of the non-linear regression models.", "author" : [ { "dropping-particle" : "", "family" : "Gonz\u00e1lez-Camacho", "given" : "J M", "non-dropping-particle" : "", "parse-names" : false, "suffix" : "" }, { "dropping-particle" : "", "family" : "Los Campos", "given" : "G", "non-dropping-particle" : "de", "parse-names" : false, "suffix" : "" }, { "dropping-particle" : "", "family" : "P\u00e9rez", "given" : "P", "non-dropping-particle" : "", "parse-names" : false, "suffix" : "" }, { "dropping-particle" : "", "family" : "Gianola", "given" : "D", "non-dropping-particle" : "", "parse-names" : false, "suffix" : "" }, { "dropping-particle" : "", "family" : "Cairns", "given" : "J E", "non-dropping-particle" : "", "parse-names" : false, "suffix" : "" }, { "dropping-particle" : "", "family" : "Mahuku", "given" : "G", "non-dropping-particle" : "", "parse-names" : false, "suffix" : "" }, { "dropping-particle" : "", "family" : "Babu", "given" : "R", "non-dropping-particle" : "", "parse-names" : false, "suffix" : "" }, { "dropping-particle" : "", "family" : "Crossa", "given" : "J", "non-dropping-particle" : "", "parse-names" : false, "suffix" : "" } ], "container-title" : "Theoretical and Applied Genetics", "id" : "ITEM-1", "issued" : { "date-parts" : [ [ "2012", "5", "8" ] ] }, "title" : "Genome-enabled prediction of genetic values using radial basis function neural networks.", "type" : "article-journal" }, "uris" : [ "http://www.mendeley.com/documents/?uuid=dd239634-249b-4d34-9b68-bda80dc9d74c" ] } ], "mendeley" : { "previouslyFormattedCitation" : "&lt;sup&gt;160&lt;/sup&gt;" }, "properties" : { "noteIndex" : 0 }, "schema" : "https://github.com/citation-style-language/schema/raw/master/csl-citation.json" }</w:instrText>
      </w:r>
      <w:r w:rsidR="00C4057C">
        <w:fldChar w:fldCharType="separate"/>
      </w:r>
      <w:r w:rsidR="009D14BF" w:rsidRPr="009D14BF">
        <w:rPr>
          <w:noProof/>
          <w:vertAlign w:val="superscript"/>
        </w:rPr>
        <w:t>160</w:t>
      </w:r>
      <w:r w:rsidR="00C4057C">
        <w:fldChar w:fldCharType="end"/>
      </w:r>
      <w:r w:rsidR="005E14B4">
        <w:t xml:space="preserve"> or that additive effects alone are sufficient to explain most genetic variation.</w:t>
      </w:r>
      <w:r w:rsidR="00C4057C">
        <w:fldChar w:fldCharType="begin" w:fldLock="1"/>
      </w:r>
      <w:r w:rsidR="009D14BF">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"http://www.mendeley.com/documents/?uuid=8a73d576-9245-4240-a78d-49a32a7ce905" ] } ], "mendeley" : { "previouslyFormattedCitation" : "&lt;sup&gt;161&lt;/sup&gt;" }, "properties" : { "noteIndex" : 0 }, "schema" : "https://github.com/citation-style-language/schema/raw/master/csl-citation.json" }</w:instrText>
      </w:r>
      <w:r w:rsidR="00C4057C">
        <w:fldChar w:fldCharType="separate"/>
      </w:r>
      <w:r w:rsidR="009D14BF" w:rsidRPr="009D14BF">
        <w:rPr>
          <w:noProof/>
          <w:vertAlign w:val="superscript"/>
        </w:rPr>
        <w:t>161</w:t>
      </w:r>
      <w:r w:rsidR="00C4057C">
        <w:fldChar w:fldCharType="end"/>
      </w:r>
    </w:p>
    <w:p w14:paraId="51A43D2F" w14:textId="77777777" w:rsidR="002D481D" w:rsidRPr="002D481D" w:rsidRDefault="002D481D" w:rsidP="002D481D"/>
    <w:p w14:paraId="24CC1F4C" w14:textId="77777777" w:rsidR="00DB5441" w:rsidRDefault="00813BAE" w:rsidP="00DB5441">
      <w:pPr>
        <w:pStyle w:val="Heading2"/>
      </w:pPr>
      <w:bookmarkStart w:id="133" w:name="_Toc245195969"/>
      <w:r>
        <w:t>Conclusion</w:t>
      </w:r>
      <w:r w:rsidR="00C93790">
        <w:t>s</w:t>
      </w:r>
      <w:bookmarkEnd w:id="133"/>
    </w:p>
    <w:p w14:paraId="45D97DAD" w14:textId="77777777" w:rsidR="00DB5441" w:rsidRDefault="00DB5441" w:rsidP="00DB5441"/>
    <w:p w14:paraId="43B7323C" w14:textId="2274BFE9" w:rsidR="002D481D" w:rsidRDefault="002D481D" w:rsidP="00DB5441">
      <w:r>
        <w:t>Though plenty remains to be done, a massive body of scientific discovery has been achieved through the additive genetic paradigm,</w:t>
      </w:r>
      <w:r w:rsidR="00C4057C">
        <w:fldChar w:fldCharType="begin" w:fldLock="1"/>
      </w:r>
      <w:r w:rsidR="009D14BF">
        <w:instrText>ADDIN CSL_CITATION { "citationItems" : [ { "id" : "ITEM-1", "itemData" : { "DOI" : "10.1016/j.ajhg.2011.11.029", "ISSN" : "1537-6605", "PMID" : "22243964", "abstract" : "The past five years have seen many scientific and biological discoveries made through the experimental design of genome-wide association studies (GWASs). These studies were aimed at detecting variants at genomic loci that are associated with complex traits in the population and, in particular, at detecting associations between common single-nucleotide polymorphisms (SNPs) and common diseases such as heart disease, diabetes, auto-immune diseases, and psychiatric disorders. We start by giving a number of quotes from scientists and journalists about perceived problems with GWASs. We will then briefly give the history of GWASs and focus on the discoveries made through this experimental design, what those discoveries tell us and do not tell us about the genetics and biology of complex traits, and what immediate utility has come out of these studies. Rather than giving an exhaustive review of all reported findings for all diseases and other complex traits, we focus on the results for auto-immune diseases and metabolic diseases. We return to the perceived failure or disappointment about GWASs in the concluding section.", "author" : [ { "dropping-particle" : "", "family" : "Visscher", "given" : "Peter M", "non-dropping-particle" : "", "parse-names" : false, "suffix" : "" }, { "dropping-particle" : "", "family" : "Brown", "given" : "Matthew a", "non-dropping-particle" : "", "parse-names" : false, "suffix" : "" }, { "dropping-particle" : "", "family" : "McCarthy", "given" : "Mark I", "non-dropping-particle" : "", "parse-names" : false, "suffix" : "" }, { "dropping-particle" : "", "family" : "Yang", "given" : "Jian", "non-dropping-particle" : "", "parse-names" : false, "suffix" : "" } ], "container-title" : "American journal of human genetics", "id" : "ITEM-1", "issue" : "1", "issued" : { "date-parts" : [ [ "2012", "1", "13" ] ] }, "page" : "7-24", "publisher" : "The American Society of Human Genetics", "title" : "Five years of GWAS discovery.", "type" : "article-journal", "volume" : "90" }, "uris" : [ "http://www.mendeley.com/documents/?uuid=67d5ba92-47f2-4c54-8b0c-e49c5edb12c6" ] } ], "mendeley" : { "previouslyFormattedCitation" : "&lt;sup&gt;162&lt;/sup&gt;" }, "properties" : { "noteIndex" : 0 }, "schema" : "https://github.com/citation-style-language/schema/raw/master/csl-citation.json" }</w:instrText>
      </w:r>
      <w:r w:rsidR="00C4057C">
        <w:fldChar w:fldCharType="separate"/>
      </w:r>
      <w:r w:rsidR="009D14BF" w:rsidRPr="009D14BF">
        <w:rPr>
          <w:noProof/>
          <w:vertAlign w:val="superscript"/>
        </w:rPr>
        <w:t>162</w:t>
      </w:r>
      <w:r w:rsidR="00C4057C">
        <w:fldChar w:fldCharType="end"/>
      </w:r>
      <w:r>
        <w:t xml:space="preserve"> in spite of its simplicity and seeming disconnection from realistic biological models</w:t>
      </w:r>
      <w:r w:rsidR="00697506">
        <w:t>. Although we can present</w:t>
      </w:r>
      <w:r w:rsidR="003408C0">
        <w:t xml:space="preserve"> a clear view on how to continue this progress (increase sample sizes, increase SNP density</w:t>
      </w:r>
      <w:r w:rsidR="00697506">
        <w:t xml:space="preserve"> and rigorous standards of reporting (BOX 2)</w:t>
      </w:r>
      <w:r w:rsidR="003408C0">
        <w:t xml:space="preserve">), it </w:t>
      </w:r>
      <w:r w:rsidR="00697506">
        <w:t>remains unclear to what extent</w:t>
      </w:r>
      <w:r w:rsidR="003408C0">
        <w:t xml:space="preserve"> epistasis </w:t>
      </w:r>
      <w:r w:rsidR="00697506">
        <w:t>will offer</w:t>
      </w:r>
      <w:r w:rsidR="003408C0">
        <w:t xml:space="preserve"> a solution to the major questions being posed about the genetics of human complex traits</w:t>
      </w:r>
      <w:r w:rsidR="00930A9C">
        <w:t xml:space="preserve"> at this stage</w:t>
      </w:r>
      <w:r w:rsidR="003408C0">
        <w:t>.</w:t>
      </w:r>
    </w:p>
    <w:p w14:paraId="660F0036" w14:textId="77777777" w:rsidR="002D481D" w:rsidRDefault="002D481D" w:rsidP="00DB5441"/>
    <w:p w14:paraId="6887FE57" w14:textId="77777777" w:rsidR="00DB5441" w:rsidRDefault="003408C0" w:rsidP="00DB5441">
      <w:r>
        <w:t xml:space="preserve">Nevertheless, the search for epistasis is fast becoming a relatively effortless one. Sophisticated computational techniques </w:t>
      </w:r>
      <w:r w:rsidR="00EC6340">
        <w:t>have made</w:t>
      </w:r>
      <w:r>
        <w:t xml:space="preserve"> the </w:t>
      </w:r>
      <w:r w:rsidR="00EC6340">
        <w:t>analysis fast, interpretable, and potentially routine</w:t>
      </w:r>
      <w:r w:rsidR="0002070A">
        <w:t xml:space="preserve"> at the individual GWAS level</w:t>
      </w:r>
      <w:r w:rsidR="00EC6340">
        <w:t xml:space="preserve">. </w:t>
      </w:r>
      <w:r w:rsidR="004845C3">
        <w:t xml:space="preserve">The next challenge is to greatly improve power of detection </w:t>
      </w:r>
      <w:r w:rsidR="00DC1027">
        <w:t xml:space="preserve">via </w:t>
      </w:r>
      <w:proofErr w:type="gramStart"/>
      <w:r w:rsidR="00DC1027">
        <w:t>meta</w:t>
      </w:r>
      <w:proofErr w:type="gramEnd"/>
      <w:r w:rsidR="00DC1027">
        <w:t xml:space="preserve"> analyses of multiple GWAS that are</w:t>
      </w:r>
      <w:r w:rsidR="004845C3">
        <w:t xml:space="preserve"> </w:t>
      </w:r>
      <w:r w:rsidR="00DC1027">
        <w:t>readily available</w:t>
      </w:r>
      <w:r w:rsidR="00EC6340">
        <w:t>. Therefore we believe that given this low cost to high potential benefit scenario the search for epistasis is indeed warranted.</w:t>
      </w:r>
    </w:p>
    <w:p w14:paraId="443550EF" w14:textId="77777777" w:rsidR="003408C0" w:rsidRDefault="003408C0" w:rsidP="00DB5441"/>
    <w:p w14:paraId="4C6EA7EE" w14:textId="77777777" w:rsidR="00DB5441" w:rsidRDefault="00DB5441" w:rsidP="00DB5441"/>
    <w:p w14:paraId="4C2D3DC3" w14:textId="77777777" w:rsidR="00DB5441" w:rsidRDefault="00DB5441" w:rsidP="00DB5441"/>
    <w:p w14:paraId="7EA735AE" w14:textId="77777777" w:rsidR="00DB5441" w:rsidRDefault="00DB5441" w:rsidP="00DB5441">
      <w:pPr>
        <w:pStyle w:val="Heading2"/>
      </w:pPr>
      <w:bookmarkStart w:id="134" w:name="_Toc245195970"/>
      <w:r>
        <w:t>Box 1: Why is epistasis theoretically difficult to detect?</w:t>
      </w:r>
      <w:bookmarkEnd w:id="134"/>
    </w:p>
    <w:p w14:paraId="6FC35E3A" w14:textId="77777777" w:rsidR="00DB5441" w:rsidRDefault="00DB5441" w:rsidP="00DB5441"/>
    <w:p w14:paraId="3502C764" w14:textId="6A2FF68E" w:rsidR="00DB5441" w:rsidRDefault="00DB5441" w:rsidP="00DB5441">
      <w:r>
        <w:t>Supposing that non-additive variance is comprised of numerous small effects,</w:t>
      </w:r>
      <w:r w:rsidR="009041DF">
        <w:t xml:space="preserve"> as is the case for the additive genetic component,</w:t>
      </w:r>
      <w:r>
        <w:t xml:space="preserve"> the statistical power to detect them is, in principle, much lower than that of detecting additive effects for a number of reasons.</w:t>
      </w:r>
      <w:r w:rsidR="00EE5ED1">
        <w:t xml:space="preserve"> Note that these challenges to the detection of epistasis apply particularly to humans and other outbred species, it is possible that these challenges can be greatly reduced or even eliminated altogether in studies of model organis</w:t>
      </w:r>
      <w:bookmarkStart w:id="135" w:name="_GoBack"/>
      <w:bookmarkEnd w:id="135"/>
      <w:r w:rsidR="00EE5ED1">
        <w:t>ms</w:t>
      </w:r>
      <w:ins w:id="136" w:author="Gib Hemani" w:date="2014-01-22T18:05:00Z">
        <w:r w:rsidR="009D14BF">
          <w:rPr>
            <w:highlight w:val="yellow"/>
          </w:rPr>
          <w:fldChar w:fldCharType="begin" w:fldLock="1"/>
        </w:r>
      </w:ins>
      <w:r w:rsidR="009D14BF">
        <w:rPr>
          <w:highlight w:val="yellow"/>
        </w:rPr>
        <w:instrText>ADDIN CSL_CITATION { "citationItems" : [ { "id" : "ITEM-1", "itemData" : { "author" : [ { "dropping-particle" : "", "family" : "Mackay", "given" : "Trucy F. C.", "non-dropping-particle" : "", "parse-names" : false, "suffix" : "" } ], "container-title" : "Nature Reviews Genetics", "id" : "ITEM-1", "issued" : { "date-parts" : [ [ "0" ] ] }, "title" : "Epistasis and quantitative traits: Using model organisms to study gene-gene interactions", "type" : "article-journal" }, "uris" : [ "http://www.mendeley.com/documents/?uuid=c16b93d0-5030-42bf-9c49-ed3df1a95561" ] } ], "mendeley" : { "previouslyFormattedCitation" : "&lt;sup&gt;163&lt;/sup&gt;" }, "properties" : { "noteIndex" : 0 }, "schema" : "https://github.com/citation-style-language/schema/raw/master/csl-citation.json" }</w:instrText>
      </w:r>
      <w:r w:rsidR="009D14BF">
        <w:rPr>
          <w:highlight w:val="yellow"/>
        </w:rPr>
        <w:fldChar w:fldCharType="separate"/>
      </w:r>
      <w:r w:rsidR="009D14BF" w:rsidRPr="009D14BF">
        <w:rPr>
          <w:noProof/>
          <w:highlight w:val="yellow"/>
          <w:vertAlign w:val="superscript"/>
        </w:rPr>
        <w:t>163</w:t>
      </w:r>
      <w:ins w:id="137" w:author="Gib Hemani" w:date="2014-01-22T18:05:00Z">
        <w:r w:rsidR="009D14BF">
          <w:rPr>
            <w:highlight w:val="yellow"/>
          </w:rPr>
          <w:fldChar w:fldCharType="end"/>
        </w:r>
      </w:ins>
    </w:p>
    <w:p w14:paraId="46A80598" w14:textId="77777777" w:rsidR="00DB5441" w:rsidRDefault="00DB5441" w:rsidP="008A4225">
      <w:pPr>
        <w:pStyle w:val="Heading5"/>
      </w:pPr>
      <w:r>
        <w:t>Linkage disequilibrium</w:t>
      </w:r>
    </w:p>
    <w:p w14:paraId="36EB6FE3" w14:textId="77777777" w:rsidR="00DB5441" w:rsidRDefault="00DB5441" w:rsidP="00DB5441">
      <w:r>
        <w:t>The variance explained by a SNP detected in a GWAS is unlikely to be equal to the variance explained by the true causal variant that is being tagged by the marker. The additive variance at the observed marker will decrease linearly with decreasing LD r</w:t>
      </w:r>
      <w:r w:rsidR="009041DF">
        <w:rPr>
          <w:vertAlign w:val="superscript"/>
        </w:rPr>
        <w:t>2</w:t>
      </w:r>
      <w:r>
        <w:t xml:space="preserve"> between itself and the causal variant, thus if effect sizes are small then GWAS is dependent upon there being high LD between causal variants and observed SNPs. However, the dominance variance </w:t>
      </w:r>
      <w:r w:rsidR="009041DF">
        <w:t>at the observed SNP reduces by a factor of</w:t>
      </w:r>
      <w:r>
        <w:t xml:space="preserve"> r</w:t>
      </w:r>
      <w:r w:rsidR="009041DF">
        <w:rPr>
          <w:vertAlign w:val="superscript"/>
        </w:rPr>
        <w:t>4</w:t>
      </w:r>
      <w:r>
        <w:t xml:space="preserve">, thus the dependence on high LD between observed SNPs and unobserved causal variants is much higher when detecting dominance </w:t>
      </w:r>
      <w:proofErr w:type="gramStart"/>
      <w:r>
        <w:t>effects</w:t>
      </w:r>
      <w:proofErr w:type="gramEnd"/>
      <w:r>
        <w:t xml:space="preserve">. Extending this to two loci, the </w:t>
      </w:r>
      <w:r w:rsidR="009041DF">
        <w:t>AxA</w:t>
      </w:r>
      <w:r>
        <w:t xml:space="preserve"> var</w:t>
      </w:r>
      <w:r w:rsidR="009041DF">
        <w:t>iance on average reduces by r</w:t>
      </w:r>
      <w:r w:rsidR="009041DF">
        <w:rPr>
          <w:vertAlign w:val="superscript"/>
        </w:rPr>
        <w:t>4</w:t>
      </w:r>
      <w:r w:rsidR="009041DF">
        <w:t xml:space="preserve"> </w:t>
      </w:r>
      <w:proofErr w:type="gramStart"/>
      <w:r w:rsidR="009041DF">
        <w:t>across both</w:t>
      </w:r>
      <w:proofErr w:type="gramEnd"/>
      <w:r w:rsidR="009041DF">
        <w:t xml:space="preserve"> loci, the AxD variance by r</w:t>
      </w:r>
      <w:r w:rsidR="009041DF">
        <w:rPr>
          <w:vertAlign w:val="superscript"/>
        </w:rPr>
        <w:t>6</w:t>
      </w:r>
      <w:r w:rsidR="009041DF">
        <w:t>, and the AxD variance by r</w:t>
      </w:r>
      <w:r w:rsidR="009041DF">
        <w:rPr>
          <w:vertAlign w:val="superscript"/>
        </w:rPr>
        <w:t>8</w:t>
      </w:r>
      <w:r w:rsidR="009041DF">
        <w:t>.</w:t>
      </w:r>
      <w:r>
        <w:t xml:space="preserve"> The consequence of these constraints is that any given SNP chip has substantially greater coverage of the genome when searching for additive effects than when searching for epistatic effects</w:t>
      </w:r>
      <w:r w:rsidR="00B864FB">
        <w:t xml:space="preserve"> and indeed dominance</w:t>
      </w:r>
      <w:r>
        <w:t>. To overcome this problem one ne</w:t>
      </w:r>
      <w:r w:rsidR="004B55A7">
        <w:t xml:space="preserve">eds </w:t>
      </w:r>
      <w:r>
        <w:t>dense</w:t>
      </w:r>
      <w:r w:rsidR="00AE237F">
        <w:t>r</w:t>
      </w:r>
      <w:r w:rsidR="004D6DE2">
        <w:t xml:space="preserve"> genotyping</w:t>
      </w:r>
      <w:r w:rsidR="00B864FB">
        <w:t xml:space="preserve"> or high quality</w:t>
      </w:r>
      <w:r w:rsidR="004D6DE2">
        <w:t xml:space="preserve"> imputed genotypes or sequence data</w:t>
      </w:r>
      <w:r>
        <w:t xml:space="preserve"> to identify non-additive effects at the same power as additive effects.</w:t>
      </w:r>
    </w:p>
    <w:p w14:paraId="01301EE0" w14:textId="77777777" w:rsidR="00DB5441" w:rsidRDefault="00DB5441" w:rsidP="008A4225">
      <w:pPr>
        <w:pStyle w:val="Heading5"/>
      </w:pPr>
      <w:r>
        <w:t>Curse of dimensionality</w:t>
      </w:r>
    </w:p>
    <w:p w14:paraId="2E1D2ED3" w14:textId="77777777" w:rsidR="00DB5441" w:rsidRDefault="00DB5441" w:rsidP="00DB5441">
      <w:r>
        <w:t>The search for additive effects is performed in a single dimensional search space, that is, our search is constrained to the number of markers in the experiment. In principle, searching for epistasis involves expanding from one dimension to two or more dimensions, thus the parameter space increases exponentially. This problem, where any signal becomes drowned out by the noise, is known as the "curse of dimensionality". There are several strategies that one can use to scan the genome for epistatic effects</w:t>
      </w:r>
      <w:r w:rsidR="00B864FB">
        <w:t xml:space="preserve"> as discussed in the main text</w:t>
      </w:r>
      <w:r>
        <w:t>, but they typically involve expansion of the search space and a higher multiple testing penalty than is required for detecting non-epistatic effects. Therefore, in order to obtain the same power of detection as searching for additive effects, the sample size must increase and/or one depends on the epistatic variance being larger.</w:t>
      </w:r>
    </w:p>
    <w:p w14:paraId="309A1804" w14:textId="77777777" w:rsidR="00DB5441" w:rsidRDefault="00DB5441" w:rsidP="008A4225">
      <w:pPr>
        <w:pStyle w:val="Heading5"/>
      </w:pPr>
      <w:r>
        <w:t>Model complexity</w:t>
      </w:r>
    </w:p>
    <w:p w14:paraId="22981BBF" w14:textId="6064BB52" w:rsidR="009041DF" w:rsidRDefault="009041DF" w:rsidP="00DB5441">
      <w:r>
        <w:t xml:space="preserve">Modelling the additive effect of a SNP on a phenotype is achieved through a model that uses only one degree of freedom. However, for two loci there are four interaction terms (AxA, AxD, DxA, DxD), thus </w:t>
      </w:r>
      <w:r w:rsidR="001C1CB7">
        <w:t>under the hypothesis</w:t>
      </w:r>
      <w:r>
        <w:t xml:space="preserve"> that each </w:t>
      </w:r>
      <w:r w:rsidR="001C1CB7">
        <w:t>of the four epistatic effects is equal in magnitude</w:t>
      </w:r>
      <w:r w:rsidR="00C4057C">
        <w:fldChar w:fldCharType="begin" w:fldLock="1"/>
      </w:r>
      <w:r w:rsidR="009D14BF">
        <w:instrText>ADDIN CSL_CITATION { "citationItems" : [ { "id" : "ITEM-1", "itemData" : { "DOI" : "10.1038/ng1537", "ISSN" : "1061-4036", "author" : [ { "dropping-particle" : "", "family" : "Marchini", "given" : "Jonathan", "non-dropping-particle" : "", "parse-names" : false, "suffix" : "" }, { "dropping-particle" : "", "family" : "Donnelly", "given" : "Peter", "non-dropping-particle" : "", "parse-names" : false, "suffix" : "" }, { "dropping-particle" : "", "family" : "Cardon", "given" : "Lon R", "non-dropping-particle" : "", "parse-names" : false, "suffix" : "" } ], "container-title" : "Nature Genetics", "id" : "ITEM-1", "issue" : "4", "issued" : { "date-parts" : [ [ "2005", "4" ] ] }, "note" : "        From Duplicate 1 (                           Genome-wide strategies for detecting multiple loci that influence complex diseases                         - Marchini, Jonathan; Donnelly, Peter; Cardon, Lon R )\n                \n        \n        \n        From Duplicate 2 (                           Genome-wide strategies for detecting multiple loci that influence complex diseases                         - Marchini, Jonathan; Donnelly, Peter; Cardon, Lon R )\n                \n        \n        \n      ", "page" : "413-417", "title" : "Genome-wide strategies for detecting multiple loci that influence complex diseases", "type" : "article-journal", "volume" : "37" }, "uris" : [ "http://www.mendeley.com/documents/?uuid=edfa0376-1846-43c7-a236-c314b6ac7d3a" ] }, { "id" : "ITEM-2", "itemData" : { "DOI" : "10.1371%2Fjournal.pgen.0020157", "abstract" : "Studies in model organisms suggest that epistasis may play an important role in the etiology of complex diseases and traits in humans. With the era of large-scale genome-wide association studies fast approaching, it is important to quantify whether it will be possible to detect interacting loci using realistic sample sizes in humans and to what extent undetected epistasis will adversely affect power to detect association when single-locus approaches are employed. We therefore investigated the power to detect association for an extensive range of two-locus quantitative trait models that incorporated varying degrees of epistasis. We compared the power to detect association using a single-locus model that ignored interaction effects, a full two-locus model that allowed for interactions, and, most important, two two-stage strategies whereby a subset of loci initially identified using single-locus tests were analyzed using the full two-locus model. Despite the penalty introduced by multiple testing, fitting the full two-locus model performed better than single-locus tests for many of the situations considered, particularly when compared with attempts to detect both individual loci. Using a two-stage strategy reduced the computational burden associated with performing an exhaustive two-locus search across the genome but was not as powerful as the exhaustive search when loci interacted. Two-stage approaches also increased the risk of missing interacting loci that contributed little effect at the margins. Based on our extensive simulations, our results suggest that an exhaustive search involving all pairwise combinations of markers across the genome might provide a useful complement to single-locus scans in identifying interacting loci that contribute to moderate proportions of the phenotypic variance.", "author" : [ { "dropping-particle" : "", "family" : "Evans", "given" : "David M", "non-dropping-particle" : "", "parse-names" : false, "suffix" : "" }, { "dropping-particle" : "", "family" : "Marchini", "given" : "Jonathan", "non-dropping-particle" : "", "parse-names" : false, "suffix" : "" }, { "dropping-particle" : "", "family" : "Morris", "given" : "Andrew P", "non-dropping-particle" : "", "parse-names" : false, "suffix" : "" }, { "dropping-particle" : "", "family" : "Cardon", "given" : "Lon R", "non-dropping-particle" : "", "parse-names" : false, "suffix" : "" } ], "container-title" : "PLoS Genetics", "id" : "ITEM-2", "issue" : "9", "issued" : { "date-parts" : [ [ "2006" ] ] }, "note" : "\n        From Duplicate 1 ( \n        \n        \n          Two-Stage Two-Locus Models in Genome-Wide Association\n        \n        \n         - Evans, David M; Marchini, Jonathan; Morris, Andrew P; Cardon, Lon R )\n\n        \n        \n\n        \n\n        \n\n        From Duplicate 2 ( \n        \n        \n          Two-Stage Two-Locus Models in Genome-Wide Association\n        \n        \n         - Evans, David M; Marchini, Jonathan; Morris, Andrew P; Cardon, Lon R )\n\n        \n        \n\n        \n\n        \n\n      ", "page" : "e157", "title" : "Two-Stage Two-Locus Models in Genome-Wide Association", "type" : "article-journal", "volume" : "2" }, "uris" : [ "http://www.mendeley.com/documents/?uuid=1572ad0f-48d6-47cf-833c-b55f3f870581" ] }, { "id" : "ITEM-3",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"ITEM-3",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"&lt;sup&gt;28,29,116&lt;/sup&gt;" }, "properties" : { "noteIndex" : 0 }, "schema" : "https://github.com/citation-style-language/schema/raw/master/csl-citation.json" }</w:instrText>
      </w:r>
      <w:r w:rsidR="00C4057C">
        <w:fldChar w:fldCharType="separate"/>
      </w:r>
      <w:r w:rsidR="009D14BF" w:rsidRPr="009D14BF">
        <w:rPr>
          <w:noProof/>
          <w:vertAlign w:val="superscript"/>
        </w:rPr>
        <w:t>28,29,116</w:t>
      </w:r>
      <w:r w:rsidR="00C4057C">
        <w:fldChar w:fldCharType="end"/>
      </w:r>
      <w:r w:rsidR="001C1CB7">
        <w:t xml:space="preserve"> the model complexity for the statistical test increases. In hypothetically comparing the power to genetic loci of equal variance that comprise either additive effects or epistatic effects, the </w:t>
      </w:r>
      <w:r w:rsidR="001C1CB7">
        <w:lastRenderedPageBreak/>
        <w:t>increased number of degrees of freedom used by the epistatic test will lead to a less extreme p-value despite capturing the same amount of variance as in the scenario for the additive test.</w:t>
      </w:r>
      <w:r w:rsidR="00456AF8">
        <w:t xml:space="preserve"> The simple way to overcome this problem is to increase sample size.</w:t>
      </w:r>
    </w:p>
    <w:p w14:paraId="406D38C1" w14:textId="77777777" w:rsidR="00DB5441" w:rsidRDefault="00DB5441" w:rsidP="008A4225">
      <w:pPr>
        <w:pStyle w:val="Heading5"/>
      </w:pPr>
      <w:r>
        <w:t>Replication</w:t>
      </w:r>
    </w:p>
    <w:p w14:paraId="39271573" w14:textId="77777777" w:rsidR="001C1CB7" w:rsidRDefault="001C1CB7" w:rsidP="00DB5441">
      <w:r>
        <w:t>Replication is key to confirming the statistical veracity of associations. The increased dependence of epistasis on high LD between observed SNPs and causal variants means that there is likely to be ascertainment in a discovery sample for markers in higher LD in the sample than they are in the population, simply due to sampling. Thus, taking an independent sample from the population it is one resamples the LD, and it is unlikely that the same ascertainment for high LD will occur. In this context we expect the replication rate of epistasis to be substantially lower than for additive effects.</w:t>
      </w:r>
      <w:r w:rsidR="00EE77A2">
        <w:t xml:space="preserve"> Performing detection and replication</w:t>
      </w:r>
      <w:r w:rsidR="007853DF">
        <w:t xml:space="preserve"> on very dense SNP chips,</w:t>
      </w:r>
      <w:r w:rsidR="00EE77A2">
        <w:t xml:space="preserve"> </w:t>
      </w:r>
      <w:r w:rsidR="00AE237F">
        <w:t>imputed</w:t>
      </w:r>
      <w:r w:rsidR="003F311E">
        <w:t xml:space="preserve"> genotypes,</w:t>
      </w:r>
      <w:r w:rsidR="00AE237F">
        <w:t xml:space="preserve"> or </w:t>
      </w:r>
      <w:r w:rsidR="00EE77A2">
        <w:t>sequence data will overcome this problem.</w:t>
      </w:r>
    </w:p>
    <w:p w14:paraId="2B6EA9F4" w14:textId="77777777" w:rsidR="001C1CB7" w:rsidRDefault="001C1CB7" w:rsidP="00DB5441"/>
    <w:p w14:paraId="4F7AD2ED" w14:textId="77777777" w:rsidR="00DB5441" w:rsidRDefault="00DB5441" w:rsidP="00DB5441">
      <w:pPr>
        <w:pStyle w:val="Heading2"/>
      </w:pPr>
      <w:bookmarkStart w:id="138" w:name="_Toc245195971"/>
      <w:r>
        <w:t>Box 2: What constitutes a significant epistatic interaction?</w:t>
      </w:r>
      <w:bookmarkEnd w:id="138"/>
    </w:p>
    <w:p w14:paraId="35FAAD68" w14:textId="77777777" w:rsidR="00DB5441" w:rsidRDefault="00DB5441" w:rsidP="00DB5441"/>
    <w:p w14:paraId="6CDB4A6B" w14:textId="77777777" w:rsidR="004B55A7" w:rsidRDefault="004B55A7" w:rsidP="00DB5441">
      <w:r>
        <w:t xml:space="preserve">Evidently, detection of epistasis is extremely challenging. But with sample sizes increasing rapidly, </w:t>
      </w:r>
      <w:r w:rsidR="005E097A">
        <w:t xml:space="preserve">and the growing availability of </w:t>
      </w:r>
      <w:proofErr w:type="gramStart"/>
      <w:r w:rsidR="005E097A">
        <w:t>high density</w:t>
      </w:r>
      <w:proofErr w:type="gramEnd"/>
      <w:r w:rsidR="005E097A">
        <w:t xml:space="preserve"> SNP chips and sequencing, we are entering an era in which detection of epistasis may indeed be feasible. Here we suggest some considerations in how to report epistatic interactions</w:t>
      </w:r>
      <w:r w:rsidR="00E548EE">
        <w:t xml:space="preserve"> with a view to the provision of robust conclusions that will be trusted by the scientific community</w:t>
      </w:r>
      <w:r w:rsidR="005E097A">
        <w:t>.</w:t>
      </w:r>
    </w:p>
    <w:p w14:paraId="33C2CA55" w14:textId="77777777" w:rsidR="00273440" w:rsidRDefault="00273440" w:rsidP="00273440">
      <w:pPr>
        <w:pStyle w:val="Heading5"/>
      </w:pPr>
      <w:r>
        <w:t>Replication is necessary</w:t>
      </w:r>
    </w:p>
    <w:p w14:paraId="52D8E23D" w14:textId="77777777" w:rsidR="00273440" w:rsidRDefault="00551016" w:rsidP="00273440">
      <w:r>
        <w:t>As with additive genetic effects, f</w:t>
      </w:r>
      <w:r w:rsidR="00273440">
        <w:t xml:space="preserve">ollowing the discovery of </w:t>
      </w:r>
      <w:r>
        <w:t xml:space="preserve">epistatic </w:t>
      </w:r>
      <w:r w:rsidR="00273440">
        <w:t>genetic effects, the gold standard for reporting them is to show that the same SNPs replicate w</w:t>
      </w:r>
      <w:r>
        <w:t>ith the same direction effect on the phenotype</w:t>
      </w:r>
      <w:r w:rsidR="00273440">
        <w:t xml:space="preserve"> in an independent sample. </w:t>
      </w:r>
    </w:p>
    <w:p w14:paraId="656C2350" w14:textId="77777777" w:rsidR="005E097A" w:rsidRDefault="005E097A" w:rsidP="005E097A">
      <w:pPr>
        <w:pStyle w:val="Heading5"/>
      </w:pPr>
      <w:r>
        <w:t>Sufficiently stringent significance thresholds</w:t>
      </w:r>
    </w:p>
    <w:p w14:paraId="00939626" w14:textId="77777777" w:rsidR="00900287" w:rsidRPr="00900287" w:rsidRDefault="00273440" w:rsidP="005E097A">
      <w:r>
        <w:t xml:space="preserve">If independent samples are not available for replication, stringent significance thresholds are of utmost importance. </w:t>
      </w:r>
      <w:r w:rsidR="00900287">
        <w:t>Based on there being approximately 1 million independent regions in the genome, GWAS studies have adopted a standard significance threshold of p = 5x10</w:t>
      </w:r>
      <w:r w:rsidR="00900287">
        <w:rPr>
          <w:vertAlign w:val="superscript"/>
        </w:rPr>
        <w:t>-8</w:t>
      </w:r>
      <w:r w:rsidR="00900287">
        <w:t>. With the emergence of rapid computational methods for performing exhaustive pairwise scans, we suggest a significance threshold of p = 0.05 / 0.5(</w:t>
      </w:r>
      <w:proofErr w:type="gramStart"/>
      <w:r w:rsidR="00900287">
        <w:t>1x10</w:t>
      </w:r>
      <w:r w:rsidR="00900287">
        <w:rPr>
          <w:vertAlign w:val="superscript"/>
        </w:rPr>
        <w:t>6</w:t>
      </w:r>
      <w:r w:rsidR="00900287">
        <w:t>)</w:t>
      </w:r>
      <w:r w:rsidR="00900287">
        <w:rPr>
          <w:vertAlign w:val="superscript"/>
        </w:rPr>
        <w:t>2</w:t>
      </w:r>
      <w:proofErr w:type="gramEnd"/>
      <w:r w:rsidR="00900287">
        <w:t xml:space="preserve"> = 1x10</w:t>
      </w:r>
      <w:r w:rsidR="00900287">
        <w:rPr>
          <w:vertAlign w:val="superscript"/>
        </w:rPr>
        <w:t>-13</w:t>
      </w:r>
      <w:r w:rsidR="00900287">
        <w:t>.</w:t>
      </w:r>
    </w:p>
    <w:p w14:paraId="38F3DA5D" w14:textId="77777777" w:rsidR="00900287" w:rsidRDefault="00900287" w:rsidP="00813BAE"/>
    <w:p w14:paraId="7E0D0237" w14:textId="77777777" w:rsidR="00551016" w:rsidRDefault="00551016" w:rsidP="00551016">
      <w:pPr>
        <w:pStyle w:val="Heading5"/>
      </w:pPr>
      <w:r>
        <w:t>Discount the possibility of scale effects</w:t>
      </w:r>
    </w:p>
    <w:p w14:paraId="541AFAE1" w14:textId="20D73B0F" w:rsidR="00551016" w:rsidRDefault="00551016" w:rsidP="00813BAE">
      <w:r>
        <w:t>Ideally quantitative analysis should be performed on phenotypes that are normalized through rank transformation</w:t>
      </w:r>
      <w:r w:rsidR="008727DF">
        <w:t>, and it should be demonstrated that any detected non-additive effects persist following transformation of to a biologically relevant scale.</w:t>
      </w:r>
      <w:r w:rsidR="00C4057C">
        <w:fldChar w:fldCharType="begin" w:fldLock="1"/>
      </w:r>
      <w:r w:rsidR="009D14BF">
        <w:instrText>ADDIN CSL_CITATION { "citationItems" : [ { "id" : "ITEM-1", "itemData" : { "author" : [ { "dropping-particle" : "", "family" : "Houle", "given" : "David", "non-dropping-particle" : "", "parse-names" : false, "suffix" : "" }, { "dropping-particle" : "", "family" : "P\u00e9labon", "given" : "Christophe", "non-dropping-particle" : "", "parse-names" : false, "suffix" : "" }, { "dropping-particle" : "", "family" : "Wagner", "given" : "GP", "non-dropping-particle" : "", "parse-names" : false, "suffix" : "" }, { "dropping-particle" : "", "family" : "Hansen", "given" : "TF", "non-dropping-particle" : "", "parse-names" : false, "suffix" : "" } ], "container-title" : "The Quarterly Review of Biology", "id" : "ITEM-1", "issue" : "1", "issued" : { "date-parts" : [ [ "2011" ] ] }, "page" : "3-34", "title" : "Measurement and meaning in biology", "type" : "article-journal", "volume" : "86" }, "uris" : [ "http://www.mendeley.com/documents/?uuid=415777f1-8bbe-4677-b564-d3684073d198" ] } ], "mendeley" : { "previouslyFormattedCitation" : "&lt;sup&gt;164&lt;/sup&gt;" }, "properties" : { "noteIndex" : 0 }, "schema" : "https://github.com/citation-style-language/schema/raw/master/csl-citation.json" }</w:instrText>
      </w:r>
      <w:r w:rsidR="00C4057C">
        <w:fldChar w:fldCharType="separate"/>
      </w:r>
      <w:r w:rsidR="009D14BF" w:rsidRPr="009D14BF">
        <w:rPr>
          <w:noProof/>
          <w:vertAlign w:val="superscript"/>
        </w:rPr>
        <w:t>164</w:t>
      </w:r>
      <w:r w:rsidR="00C4057C">
        <w:fldChar w:fldCharType="end"/>
      </w:r>
      <w:r w:rsidR="008727DF">
        <w:t xml:space="preserve"> For case-control traits the analysis of epistasis is most convincing when shown to be present on the liability scale of risk.</w:t>
      </w:r>
    </w:p>
    <w:p w14:paraId="2A17702B" w14:textId="77777777" w:rsidR="00551016" w:rsidRDefault="008727DF" w:rsidP="008727DF">
      <w:pPr>
        <w:pStyle w:val="Heading5"/>
      </w:pPr>
      <w:r>
        <w:t>Discount the likelihood of haplotype effects</w:t>
      </w:r>
    </w:p>
    <w:p w14:paraId="6036E0B6" w14:textId="760DF7DB" w:rsidR="008727DF" w:rsidRPr="008727DF" w:rsidRDefault="008727DF" w:rsidP="008727DF">
      <w:r>
        <w:t>In a typical pairwise scan inflation of test statistics for interaction terms between neighbouring SNPs on the same chromosome can arise due to haplotype effects, and this is often inseparable from epistatic effects.</w:t>
      </w:r>
      <w:r w:rsidR="00C4057C">
        <w:fldChar w:fldCharType="begin" w:fldLock="1"/>
      </w:r>
      <w:r w:rsidR="009D14BF">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"mendeley" : { "previouslyFormattedCitation" : "&lt;sup&gt;21&lt;/sup&gt;" }, "properties" : { "noteIndex" : 0 }, "schema" : "https://github.com/citation-style-language/schema/raw/master/csl-citation.json" }</w:instrText>
      </w:r>
      <w:r w:rsidR="00C4057C">
        <w:fldChar w:fldCharType="separate"/>
      </w:r>
      <w:r w:rsidR="009D14BF" w:rsidRPr="009D14BF">
        <w:rPr>
          <w:noProof/>
          <w:vertAlign w:val="superscript"/>
        </w:rPr>
        <w:t>21</w:t>
      </w:r>
      <w:r w:rsidR="00C4057C">
        <w:fldChar w:fldCharType="end"/>
      </w:r>
      <w:r>
        <w:t xml:space="preserve"> </w:t>
      </w:r>
      <w:r w:rsidR="00861036">
        <w:t xml:space="preserve">Ideally the two tested SNPs </w:t>
      </w:r>
      <w:proofErr w:type="gramStart"/>
      <w:r w:rsidR="00861036">
        <w:t>should</w:t>
      </w:r>
      <w:proofErr w:type="gramEnd"/>
      <w:r w:rsidR="00861036">
        <w:t xml:space="preserve"> neither be in LD with each other nor should both be in LD with some other, potentially unobserved, variant. This latter caveat is impractical in the absence of sequence data and w</w:t>
      </w:r>
      <w:r>
        <w:t>e suggest that interacting SNPs should be in LD r</w:t>
      </w:r>
      <w:r>
        <w:rPr>
          <w:vertAlign w:val="superscript"/>
        </w:rPr>
        <w:t>2</w:t>
      </w:r>
      <w:r>
        <w:t>&lt;0.1, and D’&lt;0.1 to reduce the possibility of haplotype effects underlying any signals.</w:t>
      </w:r>
    </w:p>
    <w:p w14:paraId="34577DB6" w14:textId="77777777" w:rsidR="008727DF" w:rsidRDefault="008727DF" w:rsidP="00813BAE"/>
    <w:p w14:paraId="1B7E6F8F" w14:textId="77777777" w:rsidR="00861036" w:rsidRDefault="00861036" w:rsidP="00894474">
      <w:pPr>
        <w:pStyle w:val="Heading2"/>
      </w:pPr>
      <w:bookmarkStart w:id="139" w:name="_Toc245195972"/>
    </w:p>
    <w:p w14:paraId="5C8A7C84" w14:textId="77777777" w:rsidR="00861036" w:rsidRPr="00861036" w:rsidRDefault="00861036" w:rsidP="00861036">
      <w:pPr>
        <w:pStyle w:val="bodyindent"/>
        <w:ind w:firstLine="0"/>
        <w:rPr>
          <w:rFonts w:asciiTheme="majorHAnsi" w:hAnsiTheme="majorHAnsi"/>
          <w:noProof w:val="0"/>
          <w:color w:val="4F81BD" w:themeColor="accent1"/>
          <w:sz w:val="26"/>
          <w:szCs w:val="26"/>
          <w:lang w:val="en-GB"/>
        </w:rPr>
      </w:pPr>
      <w:r w:rsidRPr="00861036">
        <w:rPr>
          <w:rFonts w:asciiTheme="majorHAnsi" w:hAnsiTheme="majorHAnsi"/>
          <w:b/>
          <w:noProof w:val="0"/>
          <w:color w:val="4F81BD" w:themeColor="accent1"/>
          <w:sz w:val="26"/>
          <w:szCs w:val="26"/>
          <w:lang w:val="en-GB"/>
        </w:rPr>
        <w:t>Table 1</w:t>
      </w:r>
      <w:r w:rsidRPr="00861036">
        <w:rPr>
          <w:rFonts w:asciiTheme="majorHAnsi" w:hAnsiTheme="majorHAnsi"/>
          <w:noProof w:val="0"/>
          <w:color w:val="4F81BD" w:themeColor="accent1"/>
          <w:sz w:val="26"/>
          <w:szCs w:val="26"/>
          <w:lang w:val="en-GB"/>
        </w:rPr>
        <w:t xml:space="preserve"> </w:t>
      </w:r>
    </w:p>
    <w:p w14:paraId="47D7BD4D" w14:textId="77777777" w:rsidR="00861036" w:rsidRDefault="00861036" w:rsidP="00861036">
      <w:pPr>
        <w:pStyle w:val="bodyindent"/>
        <w:ind w:firstLine="0"/>
        <w:rPr>
          <w:rFonts w:asciiTheme="majorHAnsi" w:hAnsiTheme="majorHAnsi"/>
          <w:noProof w:val="0"/>
          <w:sz w:val="20"/>
          <w:lang w:val="en-GB"/>
        </w:rPr>
      </w:pPr>
    </w:p>
    <w:p w14:paraId="3A861BA6" w14:textId="77777777" w:rsidR="00861036" w:rsidRPr="00861036" w:rsidRDefault="00861036" w:rsidP="00861036">
      <w:pPr>
        <w:pStyle w:val="bodyindent"/>
        <w:ind w:firstLine="0"/>
        <w:rPr>
          <w:rFonts w:asciiTheme="majorHAnsi" w:hAnsiTheme="majorHAnsi"/>
          <w:noProof w:val="0"/>
          <w:sz w:val="20"/>
          <w:lang w:val="en-GB"/>
        </w:rPr>
      </w:pPr>
      <w:r w:rsidRPr="00861036">
        <w:rPr>
          <w:rFonts w:asciiTheme="majorHAnsi" w:hAnsiTheme="majorHAnsi"/>
          <w:noProof w:val="0"/>
          <w:sz w:val="20"/>
          <w:lang w:val="en-GB"/>
        </w:rPr>
        <w:t>Publicly available applications for fast genome-wide analysis of epistasis in GWAS*</w:t>
      </w:r>
    </w:p>
    <w:tbl>
      <w:tblPr>
        <w:tblW w:w="10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992"/>
        <w:gridCol w:w="4111"/>
        <w:gridCol w:w="3119"/>
        <w:gridCol w:w="481"/>
      </w:tblGrid>
      <w:tr w:rsidR="00861036" w:rsidRPr="00861036" w14:paraId="676FE723" w14:textId="77777777" w:rsidTr="00861036">
        <w:tc>
          <w:tcPr>
            <w:tcW w:w="1384" w:type="dxa"/>
          </w:tcPr>
          <w:p w14:paraId="45DF7FA1" w14:textId="77777777" w:rsidR="00861036" w:rsidRPr="00861036" w:rsidRDefault="00861036" w:rsidP="003D4CE6">
            <w:pPr>
              <w:pStyle w:val="bodyindent"/>
              <w:ind w:firstLine="0"/>
              <w:rPr>
                <w:rFonts w:asciiTheme="majorHAnsi" w:hAnsiTheme="majorHAnsi"/>
                <w:b/>
                <w:bCs/>
                <w:noProof w:val="0"/>
                <w:sz w:val="20"/>
                <w:lang w:val="en-GB"/>
              </w:rPr>
            </w:pPr>
            <w:r w:rsidRPr="00861036">
              <w:rPr>
                <w:rFonts w:asciiTheme="majorHAnsi" w:hAnsiTheme="majorHAnsi"/>
                <w:b/>
                <w:bCs/>
                <w:noProof w:val="0"/>
                <w:sz w:val="20"/>
                <w:lang w:val="en-GB"/>
              </w:rPr>
              <w:t>Name</w:t>
            </w:r>
          </w:p>
        </w:tc>
        <w:tc>
          <w:tcPr>
            <w:tcW w:w="992" w:type="dxa"/>
          </w:tcPr>
          <w:p w14:paraId="2A30128A" w14:textId="77777777" w:rsidR="00861036" w:rsidRPr="00861036" w:rsidRDefault="00861036" w:rsidP="003D4CE6">
            <w:pPr>
              <w:pStyle w:val="bodyindent"/>
              <w:ind w:firstLine="0"/>
              <w:rPr>
                <w:rFonts w:asciiTheme="majorHAnsi" w:hAnsiTheme="majorHAnsi"/>
                <w:b/>
                <w:bCs/>
                <w:noProof w:val="0"/>
                <w:sz w:val="20"/>
                <w:lang w:val="en-GB"/>
              </w:rPr>
            </w:pPr>
            <w:r w:rsidRPr="00861036">
              <w:rPr>
                <w:rFonts w:asciiTheme="majorHAnsi" w:hAnsiTheme="majorHAnsi"/>
                <w:b/>
                <w:bCs/>
                <w:noProof w:val="0"/>
                <w:sz w:val="20"/>
                <w:lang w:val="en-GB"/>
              </w:rPr>
              <w:t>Type</w:t>
            </w:r>
          </w:p>
        </w:tc>
        <w:tc>
          <w:tcPr>
            <w:tcW w:w="4111" w:type="dxa"/>
          </w:tcPr>
          <w:p w14:paraId="114403D0" w14:textId="77777777" w:rsidR="00861036" w:rsidRPr="00861036" w:rsidRDefault="00861036" w:rsidP="003D4CE6">
            <w:pPr>
              <w:pStyle w:val="bodyindent"/>
              <w:ind w:firstLine="0"/>
              <w:rPr>
                <w:rFonts w:asciiTheme="majorHAnsi" w:hAnsiTheme="majorHAnsi"/>
                <w:b/>
                <w:bCs/>
                <w:noProof w:val="0"/>
                <w:sz w:val="20"/>
                <w:lang w:val="en-GB"/>
              </w:rPr>
            </w:pPr>
            <w:r w:rsidRPr="00861036">
              <w:rPr>
                <w:rFonts w:asciiTheme="majorHAnsi" w:hAnsiTheme="majorHAnsi"/>
                <w:b/>
                <w:bCs/>
                <w:noProof w:val="0"/>
                <w:sz w:val="20"/>
                <w:lang w:val="en-GB"/>
              </w:rPr>
              <w:t>Main feature</w:t>
            </w:r>
          </w:p>
        </w:tc>
        <w:tc>
          <w:tcPr>
            <w:tcW w:w="3119" w:type="dxa"/>
          </w:tcPr>
          <w:p w14:paraId="79530791" w14:textId="77777777" w:rsidR="00861036" w:rsidRPr="00861036" w:rsidRDefault="00861036" w:rsidP="003D4CE6">
            <w:pPr>
              <w:pStyle w:val="bodyindent"/>
              <w:ind w:firstLine="0"/>
              <w:rPr>
                <w:rFonts w:asciiTheme="majorHAnsi" w:hAnsiTheme="majorHAnsi"/>
                <w:b/>
                <w:bCs/>
                <w:noProof w:val="0"/>
                <w:sz w:val="20"/>
                <w:lang w:val="en-GB"/>
              </w:rPr>
            </w:pPr>
            <w:r w:rsidRPr="00861036">
              <w:rPr>
                <w:rFonts w:asciiTheme="majorHAnsi" w:hAnsiTheme="majorHAnsi"/>
                <w:b/>
                <w:bCs/>
                <w:noProof w:val="0"/>
                <w:sz w:val="20"/>
                <w:lang w:val="en-GB"/>
              </w:rPr>
              <w:t>URL</w:t>
            </w:r>
          </w:p>
        </w:tc>
        <w:tc>
          <w:tcPr>
            <w:tcW w:w="481" w:type="dxa"/>
            <w:tcMar>
              <w:left w:w="57" w:type="dxa"/>
              <w:right w:w="57" w:type="dxa"/>
            </w:tcMar>
          </w:tcPr>
          <w:p w14:paraId="0156510C" w14:textId="77777777" w:rsidR="00861036" w:rsidRPr="00861036" w:rsidRDefault="00861036" w:rsidP="003D4CE6">
            <w:pPr>
              <w:pStyle w:val="bodyindent"/>
              <w:ind w:firstLine="0"/>
              <w:rPr>
                <w:rFonts w:asciiTheme="majorHAnsi" w:hAnsiTheme="majorHAnsi"/>
                <w:b/>
                <w:bCs/>
                <w:noProof w:val="0"/>
                <w:sz w:val="20"/>
                <w:lang w:val="en-GB"/>
              </w:rPr>
            </w:pPr>
            <w:r w:rsidRPr="00861036">
              <w:rPr>
                <w:rFonts w:asciiTheme="majorHAnsi" w:hAnsiTheme="majorHAnsi"/>
                <w:b/>
                <w:bCs/>
                <w:noProof w:val="0"/>
                <w:sz w:val="20"/>
                <w:lang w:val="en-GB"/>
              </w:rPr>
              <w:t>Ref</w:t>
            </w:r>
          </w:p>
        </w:tc>
      </w:tr>
      <w:tr w:rsidR="00861036" w:rsidRPr="00861036" w14:paraId="3554B4DD" w14:textId="77777777" w:rsidTr="00861036">
        <w:tc>
          <w:tcPr>
            <w:tcW w:w="1384" w:type="dxa"/>
            <w:tcMar>
              <w:left w:w="28" w:type="dxa"/>
              <w:right w:w="28" w:type="dxa"/>
            </w:tcMar>
          </w:tcPr>
          <w:p w14:paraId="4B03293E"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t>FastEpistasis</w:t>
            </w:r>
          </w:p>
        </w:tc>
        <w:tc>
          <w:tcPr>
            <w:tcW w:w="992" w:type="dxa"/>
            <w:tcMar>
              <w:left w:w="28" w:type="dxa"/>
              <w:right w:w="28" w:type="dxa"/>
            </w:tcMar>
          </w:tcPr>
          <w:p w14:paraId="53521AAC"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t>Regression</w:t>
            </w:r>
          </w:p>
        </w:tc>
        <w:tc>
          <w:tcPr>
            <w:tcW w:w="4111" w:type="dxa"/>
            <w:tcMar>
              <w:left w:w="28" w:type="dxa"/>
              <w:right w:w="28" w:type="dxa"/>
            </w:tcMar>
          </w:tcPr>
          <w:p w14:paraId="0FD60896" w14:textId="77777777" w:rsidR="00861036" w:rsidRPr="00861036" w:rsidRDefault="00861036" w:rsidP="003D4CE6">
            <w:pPr>
              <w:pStyle w:val="bodyindent"/>
              <w:ind w:firstLine="0"/>
              <w:jc w:val="left"/>
              <w:rPr>
                <w:rFonts w:asciiTheme="majorHAnsi" w:hAnsiTheme="majorHAnsi"/>
                <w:bCs/>
                <w:noProof w:val="0"/>
                <w:sz w:val="20"/>
                <w:lang w:val="en-GB"/>
              </w:rPr>
            </w:pPr>
            <w:r w:rsidRPr="00861036">
              <w:rPr>
                <w:rFonts w:asciiTheme="majorHAnsi" w:hAnsiTheme="majorHAnsi"/>
                <w:bCs/>
                <w:noProof w:val="0"/>
                <w:sz w:val="20"/>
                <w:lang w:val="en-GB"/>
              </w:rPr>
              <w:t>An efficient parallel extension to the PLINK epistasis module</w:t>
            </w:r>
          </w:p>
        </w:tc>
        <w:tc>
          <w:tcPr>
            <w:tcW w:w="3119" w:type="dxa"/>
            <w:tcMar>
              <w:left w:w="28" w:type="dxa"/>
              <w:right w:w="28" w:type="dxa"/>
            </w:tcMar>
          </w:tcPr>
          <w:p w14:paraId="21141CA4" w14:textId="77777777" w:rsidR="00861036" w:rsidRPr="00861036" w:rsidRDefault="00C604D6" w:rsidP="003D4CE6">
            <w:pPr>
              <w:pStyle w:val="bodyindent"/>
              <w:ind w:firstLine="0"/>
              <w:jc w:val="left"/>
              <w:rPr>
                <w:rFonts w:asciiTheme="majorHAnsi" w:hAnsiTheme="majorHAnsi"/>
                <w:bCs/>
                <w:noProof w:val="0"/>
                <w:sz w:val="20"/>
                <w:lang w:val="en-GB"/>
              </w:rPr>
            </w:pPr>
            <w:hyperlink r:id="rId9" w:history="1">
              <w:r w:rsidR="00861036" w:rsidRPr="00861036">
                <w:rPr>
                  <w:rStyle w:val="Hyperlink"/>
                  <w:rFonts w:asciiTheme="majorHAnsi" w:hAnsiTheme="majorHAnsi"/>
                  <w:bCs/>
                  <w:noProof w:val="0"/>
                  <w:sz w:val="20"/>
                  <w:lang w:val="en-GB"/>
                </w:rPr>
                <w:t>http://www.vital-it.ch/software/FastEpistasis/</w:t>
              </w:r>
            </w:hyperlink>
          </w:p>
        </w:tc>
        <w:tc>
          <w:tcPr>
            <w:tcW w:w="481" w:type="dxa"/>
            <w:tcMar>
              <w:left w:w="28" w:type="dxa"/>
              <w:right w:w="28" w:type="dxa"/>
            </w:tcMar>
          </w:tcPr>
          <w:p w14:paraId="1B9B7142"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fldChar w:fldCharType="begin"/>
            </w:r>
            <w:r w:rsidRPr="00861036">
              <w:rPr>
                <w:rFonts w:asciiTheme="majorHAnsi" w:hAnsiTheme="majorHAnsi"/>
                <w:bCs/>
                <w:noProof w:val="0"/>
                <w:sz w:val="20"/>
                <w:lang w:val="en-GB"/>
              </w:rPr>
              <w:instrText xml:space="preserve"> ADDIN EN.CITE &lt;EndNote&gt;&lt;Cite&gt;&lt;Author&gt;Schupbach&lt;/Author&gt;&lt;Year&gt;2010&lt;/Year&gt;&lt;RecNum&gt;577&lt;/RecNum&gt;&lt;record&gt;&lt;rec-number&gt;577&lt;/rec-number&gt;&lt;foreign-keys&gt;&lt;key app="EN" db-id="xwdx05xfpvwr2lezad9x2fwl5vzx5wwvz5fr"&gt;577&lt;/key&gt;&lt;/foreign-keys&gt;&lt;ref-type name="Journal Article"&gt;17&lt;/ref-type&gt;&lt;contributors&gt;&lt;authors&gt;&lt;author&gt;Schupbach, T.&lt;/author&gt;&lt;author&gt;Xenarios, I.&lt;/author&gt;&lt;author&gt;Bergmann, S.&lt;/author&gt;&lt;author&gt;Kapur, K.&lt;/author&gt;&lt;/authors&gt;&lt;/contributors&gt;&lt;auth-address&gt;Vital-IT Group, Molecular Modeling Group, Swiss Institute of Bioinformatics, Lausanne, Switzerland.&lt;/auth-address&gt;&lt;titles&gt;&lt;title&gt;FastEpistasis: a high performance computing solution for quantitative trait epistasis&lt;/title&gt;&lt;secondary-title&gt;Bioinformatics&lt;/secondary-title&gt;&lt;/titles&gt;&lt;periodical&gt;&lt;full-title&gt;Bioinformatics&lt;/full-title&gt;&lt;/periodical&gt;&lt;pages&gt;1468-9&lt;/pages&gt;&lt;volume&gt;26&lt;/volume&gt;&lt;number&gt;11&lt;/number&gt;&lt;edition&gt;2010/04/09&lt;/edition&gt;&lt;keywords&gt;&lt;keyword&gt;Computing Methodologies&lt;/keyword&gt;&lt;keyword&gt;Epistasis, Genetic/ genetics&lt;/keyword&gt;&lt;keyword&gt;Genome-Wide Association Study&lt;/keyword&gt;&lt;keyword&gt;Genomics/ methods&lt;/keyword&gt;&lt;keyword&gt;Humans&lt;/keyword&gt;&lt;keyword&gt;Phenotype&lt;/keyword&gt;&lt;keyword&gt;Polymorphism, Single Nucleotide&lt;/keyword&gt;&lt;keyword&gt;Quantitative Trait Loci&lt;/keyword&gt;&lt;keyword&gt;Software&lt;/keyword&gt;&lt;/keywords&gt;&lt;dates&gt;&lt;year&gt;2010&lt;/year&gt;&lt;pub-dates&gt;&lt;date&gt;Jun 1&lt;/date&gt;&lt;/pub-dates&gt;&lt;/dates&gt;&lt;isbn&gt;1367-4811 (Electronic)&amp;#xD;1367-4803 (Linking)&lt;/isbn&gt;&lt;accession-num&gt;20375113&lt;/accession-num&gt;&lt;urls&gt;&lt;/urls&gt;&lt;electronic-resource-num&gt;btq147 [pii]&amp;#xD;10.1093/bioinformatics/btq147 [doi]&lt;/electronic-resource-num&gt;&lt;remote-database-provider&gt;Nlm&lt;/remote-database-provider&gt;&lt;language&gt;eng&lt;/language&gt;&lt;/record&gt;&lt;/Cite&gt;&lt;/EndNote&gt;</w:instrText>
            </w:r>
            <w:r w:rsidRPr="00861036">
              <w:rPr>
                <w:rFonts w:asciiTheme="majorHAnsi" w:hAnsiTheme="majorHAnsi"/>
                <w:bCs/>
                <w:noProof w:val="0"/>
                <w:sz w:val="20"/>
                <w:lang w:val="en-GB"/>
              </w:rPr>
              <w:fldChar w:fldCharType="separate"/>
            </w:r>
            <w:r w:rsidRPr="00861036">
              <w:rPr>
                <w:rFonts w:asciiTheme="majorHAnsi" w:hAnsiTheme="majorHAnsi"/>
                <w:bCs/>
                <w:sz w:val="20"/>
                <w:vertAlign w:val="superscript"/>
                <w:lang w:val="en-GB"/>
              </w:rPr>
              <w:t>10</w:t>
            </w:r>
            <w:r w:rsidRPr="00861036">
              <w:rPr>
                <w:rFonts w:asciiTheme="majorHAnsi" w:hAnsiTheme="majorHAnsi"/>
                <w:bCs/>
                <w:noProof w:val="0"/>
                <w:sz w:val="20"/>
                <w:lang w:val="en-GB"/>
              </w:rPr>
              <w:fldChar w:fldCharType="end"/>
            </w:r>
          </w:p>
        </w:tc>
      </w:tr>
      <w:tr w:rsidR="00861036" w:rsidRPr="00861036" w14:paraId="4000234A" w14:textId="77777777" w:rsidTr="00861036">
        <w:tc>
          <w:tcPr>
            <w:tcW w:w="1384" w:type="dxa"/>
            <w:tcMar>
              <w:left w:w="28" w:type="dxa"/>
              <w:right w:w="28" w:type="dxa"/>
            </w:tcMar>
          </w:tcPr>
          <w:p w14:paraId="0DAB4B7E"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t>BOOST</w:t>
            </w:r>
          </w:p>
        </w:tc>
        <w:tc>
          <w:tcPr>
            <w:tcW w:w="992" w:type="dxa"/>
            <w:tcMar>
              <w:left w:w="28" w:type="dxa"/>
              <w:right w:w="28" w:type="dxa"/>
            </w:tcMar>
          </w:tcPr>
          <w:p w14:paraId="7F7BE601"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t>Regression</w:t>
            </w:r>
          </w:p>
        </w:tc>
        <w:tc>
          <w:tcPr>
            <w:tcW w:w="4111" w:type="dxa"/>
            <w:tcMar>
              <w:left w:w="28" w:type="dxa"/>
              <w:right w:w="28" w:type="dxa"/>
            </w:tcMar>
          </w:tcPr>
          <w:p w14:paraId="4F33AE45" w14:textId="77777777" w:rsidR="00861036" w:rsidRPr="00861036" w:rsidRDefault="00861036" w:rsidP="003D4CE6">
            <w:pPr>
              <w:pStyle w:val="bodyindent"/>
              <w:ind w:firstLine="0"/>
              <w:jc w:val="left"/>
              <w:rPr>
                <w:rFonts w:asciiTheme="majorHAnsi" w:hAnsiTheme="majorHAnsi"/>
                <w:bCs/>
                <w:noProof w:val="0"/>
                <w:sz w:val="20"/>
                <w:lang w:val="en-GB"/>
              </w:rPr>
            </w:pPr>
            <w:r w:rsidRPr="00861036">
              <w:rPr>
                <w:rFonts w:asciiTheme="majorHAnsi" w:hAnsiTheme="majorHAnsi"/>
                <w:bCs/>
                <w:noProof w:val="0"/>
                <w:sz w:val="20"/>
                <w:lang w:val="en-GB"/>
              </w:rPr>
              <w:t>Bitwise implementation, approximate tests for screening and logistic regression for testing</w:t>
            </w:r>
          </w:p>
        </w:tc>
        <w:tc>
          <w:tcPr>
            <w:tcW w:w="3119" w:type="dxa"/>
            <w:tcMar>
              <w:left w:w="28" w:type="dxa"/>
              <w:right w:w="28" w:type="dxa"/>
            </w:tcMar>
          </w:tcPr>
          <w:p w14:paraId="0CB17B4A" w14:textId="77777777" w:rsidR="00861036" w:rsidRPr="00861036" w:rsidRDefault="00C604D6" w:rsidP="003D4CE6">
            <w:pPr>
              <w:pStyle w:val="bodyindent"/>
              <w:ind w:firstLine="0"/>
              <w:jc w:val="left"/>
              <w:rPr>
                <w:rFonts w:asciiTheme="majorHAnsi" w:hAnsiTheme="majorHAnsi"/>
                <w:bCs/>
                <w:noProof w:val="0"/>
                <w:sz w:val="20"/>
                <w:lang w:val="en-GB"/>
              </w:rPr>
            </w:pPr>
            <w:hyperlink r:id="rId10" w:history="1">
              <w:r w:rsidR="00861036" w:rsidRPr="00861036">
                <w:rPr>
                  <w:rStyle w:val="Hyperlink"/>
                  <w:rFonts w:asciiTheme="majorHAnsi" w:hAnsiTheme="majorHAnsi"/>
                  <w:bCs/>
                  <w:noProof w:val="0"/>
                  <w:sz w:val="20"/>
                  <w:lang w:val="en-GB"/>
                </w:rPr>
                <w:t>http://bioinformatics.ust.hk/BOOST.html</w:t>
              </w:r>
            </w:hyperlink>
          </w:p>
        </w:tc>
        <w:tc>
          <w:tcPr>
            <w:tcW w:w="481" w:type="dxa"/>
            <w:tcMar>
              <w:left w:w="28" w:type="dxa"/>
              <w:right w:w="28" w:type="dxa"/>
            </w:tcMar>
          </w:tcPr>
          <w:p w14:paraId="0FD380C8"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fldChar w:fldCharType="begin"/>
            </w:r>
            <w:r w:rsidRPr="00861036">
              <w:rPr>
                <w:rFonts w:asciiTheme="majorHAnsi" w:hAnsiTheme="majorHAnsi"/>
                <w:bCs/>
                <w:noProof w:val="0"/>
                <w:sz w:val="20"/>
                <w:lang w:val="en-GB"/>
              </w:rPr>
              <w:instrText xml:space="preserve"> ADDIN EN.CITE &lt;EndNote&gt;&lt;Cite&gt;&lt;Author&gt;Wan&lt;/Author&gt;&lt;Year&gt;2010&lt;/Year&gt;&lt;RecNum&gt;237&lt;/RecNum&gt;&lt;record&gt;&lt;rec-number&gt;237&lt;/rec-number&gt;&lt;foreign-keys&gt;&lt;key app="EN" db-id="xwdx05xfpvwr2lezad9x2fwl5vzx5wwvz5fr"&gt;237&lt;/key&gt;&lt;/foreign-keys&gt;&lt;ref-type name="Journal Article"&gt;17&lt;/ref-type&gt;&lt;contributors&gt;&lt;authors&gt;&lt;author&gt;Wan, X.&lt;/author&gt;&lt;author&gt;Yang, C.&lt;/author&gt;&lt;author&gt;Yang, Q.&lt;/author&gt;&lt;author&gt;Xue, H.&lt;/author&gt;&lt;author&gt;Fan, X.&lt;/author&gt;&lt;author&gt;Tang, N. L.&lt;/author&gt;&lt;author&gt;Yu, W.&lt;/author&gt;&lt;/authors&gt;&lt;/contributors&gt;&lt;auth-address&gt;Department of Electronic and Computer Engineering, The Hong Kong University of Science and Technology, China.&lt;/auth-address&gt;&lt;titles&gt;&lt;title&gt;BOOST: A fast approach to detecting gene-gene interactions in genome-wide case-control studies&lt;/title&gt;&lt;secondary-title&gt;Am J Hum Genet&lt;/secondary-title&gt;&lt;/titles&gt;&lt;periodical&gt;&lt;full-title&gt;Am J Hum Genet&lt;/full-title&gt;&lt;/periodical&gt;&lt;pages&gt;325-40&lt;/pages&gt;&lt;volume&gt;87&lt;/volume&gt;&lt;number&gt;3&lt;/number&gt;&lt;edition&gt;2010/09/08&lt;/edition&gt;&lt;keywords&gt;&lt;keyword&gt;Algorithms&lt;/keyword&gt;&lt;keyword&gt;Arthritis, Rheumatoid/genetics&lt;/keyword&gt;&lt;keyword&gt;Case-Control Studies&lt;/keyword&gt;&lt;keyword&gt;Chromosomes, Human, Pair 6/genetics&lt;/keyword&gt;&lt;keyword&gt;Computational Biology/ methods&lt;/keyword&gt;&lt;keyword&gt;Computer Simulation&lt;/keyword&gt;&lt;keyword&gt;Diabetes Mellitus, Type 1/genetics&lt;/keyword&gt;&lt;keyword&gt;Epistasis, Genetic&lt;/keyword&gt;&lt;keyword&gt;Genetic Heterogeneity&lt;/keyword&gt;&lt;keyword&gt;Genetic Loci/genetics&lt;/keyword&gt;&lt;keyword&gt;Genome-Wide Association Study/ methods&lt;/keyword&gt;&lt;keyword&gt;Genotype&lt;/keyword&gt;&lt;keyword&gt;Humans&lt;/keyword&gt;&lt;keyword&gt;Linear Models&lt;/keyword&gt;&lt;keyword&gt;Models, Genetic&lt;/keyword&gt;&lt;keyword&gt;Polymorphism, Single Nucleotide/genetics&lt;/keyword&gt;&lt;/keywords&gt;&lt;dates&gt;&lt;year&gt;2010&lt;/year&gt;&lt;pub-dates&gt;&lt;date&gt;Sep 10&lt;/date&gt;&lt;/pub-dates&gt;&lt;/dates&gt;&lt;isbn&gt;1537-6605 (Electronic)&amp;#xD;0002-9297 (Linking)&lt;/isbn&gt;&lt;accession-num&gt;20817139&lt;/accession-num&gt;&lt;urls&gt;&lt;/urls&gt;&lt;electronic-resource-num&gt;S0002-9297(10)00378-2 [pii]&amp;#xD;10.1016/j.ajhg.2010.07.021 [doi]&lt;/electronic-resource-num&gt;&lt;remote-database-provider&gt;Nlm&lt;/remote-database-provider&gt;&lt;language&gt;eng&lt;/language&gt;&lt;/record&gt;&lt;/Cite&gt;&lt;/EndNote&gt;</w:instrText>
            </w:r>
            <w:r w:rsidRPr="00861036">
              <w:rPr>
                <w:rFonts w:asciiTheme="majorHAnsi" w:hAnsiTheme="majorHAnsi"/>
                <w:bCs/>
                <w:noProof w:val="0"/>
                <w:sz w:val="20"/>
                <w:lang w:val="en-GB"/>
              </w:rPr>
              <w:fldChar w:fldCharType="separate"/>
            </w:r>
            <w:r w:rsidRPr="00861036">
              <w:rPr>
                <w:rFonts w:asciiTheme="majorHAnsi" w:hAnsiTheme="majorHAnsi"/>
                <w:bCs/>
                <w:sz w:val="20"/>
                <w:vertAlign w:val="superscript"/>
                <w:lang w:val="en-GB"/>
              </w:rPr>
              <w:t>19</w:t>
            </w:r>
            <w:r w:rsidRPr="00861036">
              <w:rPr>
                <w:rFonts w:asciiTheme="majorHAnsi" w:hAnsiTheme="majorHAnsi"/>
                <w:bCs/>
                <w:noProof w:val="0"/>
                <w:sz w:val="20"/>
                <w:lang w:val="en-GB"/>
              </w:rPr>
              <w:fldChar w:fldCharType="end"/>
            </w:r>
          </w:p>
        </w:tc>
      </w:tr>
      <w:tr w:rsidR="00861036" w:rsidRPr="00861036" w14:paraId="3659391F" w14:textId="77777777" w:rsidTr="00861036">
        <w:tc>
          <w:tcPr>
            <w:tcW w:w="1384" w:type="dxa"/>
            <w:tcMar>
              <w:left w:w="28" w:type="dxa"/>
              <w:right w:w="28" w:type="dxa"/>
            </w:tcMar>
          </w:tcPr>
          <w:p w14:paraId="6056B548" w14:textId="77777777" w:rsidR="00861036" w:rsidRPr="00861036" w:rsidRDefault="00861036" w:rsidP="003D4CE6">
            <w:pPr>
              <w:pStyle w:val="bodyindent"/>
              <w:ind w:firstLine="0"/>
              <w:rPr>
                <w:rFonts w:asciiTheme="majorHAnsi" w:hAnsiTheme="majorHAnsi"/>
                <w:bCs/>
                <w:noProof w:val="0"/>
                <w:sz w:val="20"/>
                <w:lang w:val="en-GB"/>
              </w:rPr>
            </w:pPr>
            <w:proofErr w:type="gramStart"/>
            <w:r w:rsidRPr="00861036">
              <w:rPr>
                <w:rFonts w:asciiTheme="majorHAnsi" w:hAnsiTheme="majorHAnsi"/>
                <w:bCs/>
                <w:noProof w:val="0"/>
                <w:sz w:val="20"/>
                <w:lang w:val="en-GB"/>
              </w:rPr>
              <w:t>epiGPU</w:t>
            </w:r>
            <w:proofErr w:type="gramEnd"/>
          </w:p>
        </w:tc>
        <w:tc>
          <w:tcPr>
            <w:tcW w:w="992" w:type="dxa"/>
            <w:tcMar>
              <w:left w:w="28" w:type="dxa"/>
              <w:right w:w="28" w:type="dxa"/>
            </w:tcMar>
          </w:tcPr>
          <w:p w14:paraId="79757E78"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t>Regression</w:t>
            </w:r>
          </w:p>
        </w:tc>
        <w:tc>
          <w:tcPr>
            <w:tcW w:w="4111" w:type="dxa"/>
            <w:tcMar>
              <w:left w:w="28" w:type="dxa"/>
              <w:right w:w="28" w:type="dxa"/>
            </w:tcMar>
          </w:tcPr>
          <w:p w14:paraId="2B81B057" w14:textId="77777777" w:rsidR="00861036" w:rsidRPr="00861036" w:rsidRDefault="00861036" w:rsidP="003D4CE6">
            <w:pPr>
              <w:pStyle w:val="bodyindent"/>
              <w:ind w:firstLine="0"/>
              <w:jc w:val="left"/>
              <w:rPr>
                <w:rFonts w:asciiTheme="majorHAnsi" w:hAnsiTheme="majorHAnsi"/>
                <w:bCs/>
                <w:noProof w:val="0"/>
                <w:sz w:val="20"/>
                <w:lang w:val="en-GB"/>
              </w:rPr>
            </w:pPr>
            <w:r w:rsidRPr="00861036">
              <w:rPr>
                <w:rFonts w:asciiTheme="majorHAnsi" w:hAnsiTheme="majorHAnsi"/>
                <w:bCs/>
                <w:noProof w:val="0"/>
                <w:sz w:val="20"/>
                <w:lang w:val="en-GB"/>
              </w:rPr>
              <w:t>GPU-enhanced contingency table based proximate tests</w:t>
            </w:r>
          </w:p>
        </w:tc>
        <w:tc>
          <w:tcPr>
            <w:tcW w:w="3119" w:type="dxa"/>
            <w:tcMar>
              <w:left w:w="28" w:type="dxa"/>
              <w:right w:w="28" w:type="dxa"/>
            </w:tcMar>
          </w:tcPr>
          <w:p w14:paraId="2956BF11" w14:textId="77777777" w:rsidR="00861036" w:rsidRPr="00861036" w:rsidRDefault="00C604D6" w:rsidP="003D4CE6">
            <w:pPr>
              <w:pStyle w:val="bodyindent"/>
              <w:ind w:firstLine="0"/>
              <w:jc w:val="left"/>
              <w:rPr>
                <w:rFonts w:asciiTheme="majorHAnsi" w:hAnsiTheme="majorHAnsi"/>
                <w:bCs/>
                <w:noProof w:val="0"/>
                <w:sz w:val="20"/>
                <w:lang w:val="en-GB"/>
              </w:rPr>
            </w:pPr>
            <w:hyperlink r:id="rId11" w:history="1">
              <w:r w:rsidR="00861036" w:rsidRPr="00861036">
                <w:rPr>
                  <w:rStyle w:val="Hyperlink"/>
                  <w:rFonts w:asciiTheme="majorHAnsi" w:hAnsiTheme="majorHAnsi"/>
                  <w:bCs/>
                  <w:noProof w:val="0"/>
                  <w:sz w:val="20"/>
                  <w:lang w:val="en-GB"/>
                </w:rPr>
                <w:t>http://sourceforge.net/projects/epigpu/</w:t>
              </w:r>
            </w:hyperlink>
          </w:p>
        </w:tc>
        <w:tc>
          <w:tcPr>
            <w:tcW w:w="481" w:type="dxa"/>
            <w:tcMar>
              <w:left w:w="28" w:type="dxa"/>
              <w:right w:w="28" w:type="dxa"/>
            </w:tcMar>
          </w:tcPr>
          <w:p w14:paraId="7FECB142"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fldChar w:fldCharType="begin"/>
            </w:r>
            <w:r w:rsidRPr="00861036">
              <w:rPr>
                <w:rFonts w:asciiTheme="majorHAnsi" w:hAnsiTheme="majorHAnsi"/>
                <w:bCs/>
                <w:noProof w:val="0"/>
                <w:sz w:val="20"/>
                <w:lang w:val="en-GB"/>
              </w:rPr>
              <w:instrText xml:space="preserve"> ADDIN EN.CITE &lt;EndNote&gt;&lt;Cite&gt;&lt;Author&gt;Hemani&lt;/Author&gt;&lt;Year&gt;2011&lt;/Year&gt;&lt;RecNum&gt;563&lt;/RecNum&gt;&lt;record&gt;&lt;rec-number&gt;563&lt;/rec-number&gt;&lt;foreign-keys&gt;&lt;key app="EN" db-id="xwdx05xfpvwr2lezad9x2fwl5vzx5wwvz5fr"&gt;563&lt;/key&gt;&lt;/foreign-keys&gt;&lt;ref-type name="Journal Article"&gt;17&lt;/ref-type&gt;&lt;contributors&gt;&lt;authors&gt;&lt;author&gt;Hemani, G.&lt;/author&gt;&lt;author&gt;Theocharidis, A.&lt;/author&gt;&lt;author&gt;Wei, W.&lt;/author&gt;&lt;author&gt;Haley, C.&lt;/author&gt;&lt;/authors&gt;&lt;/contributors&gt;&lt;auth-address&gt;Division of Genetics and Genomics, The Roslin Institute and R(D)SVS, University of Edinburgh, Easter Bush, Midlothian, EH25 9RG, UK. gib.hemani@roslin.ed.ac.uk&lt;/auth-address&gt;&lt;titles&gt;&lt;title&gt;EpiGPU: exhaustive pairwise epistasis scans parallelized on consumer level graphics cards&lt;/title&gt;&lt;secondary-title&gt;Bioinformatics&lt;/secondary-title&gt;&lt;/titles&gt;&lt;periodical&gt;&lt;full-title&gt;Bioinformatics&lt;/full-title&gt;&lt;/periodical&gt;&lt;pages&gt;1462-5&lt;/pages&gt;&lt;volume&gt;27&lt;/volume&gt;&lt;number&gt;11&lt;/number&gt;&lt;edition&gt;2011/04/08&lt;/edition&gt;&lt;keywords&gt;&lt;keyword&gt;Computer Graphics&lt;/keyword&gt;&lt;keyword&gt;Epistasis, Genetic&lt;/keyword&gt;&lt;keyword&gt;Genome-Wide Association Study&lt;/keyword&gt;&lt;keyword&gt;Phenotype&lt;/keyword&gt;&lt;keyword&gt;Polymorphism, Single Nucleotide&lt;/keyword&gt;&lt;keyword&gt;Software&lt;/keyword&gt;&lt;/keywords&gt;&lt;dates&gt;&lt;year&gt;2011&lt;/year&gt;&lt;pub-dates&gt;&lt;date&gt;Jun 1&lt;/date&gt;&lt;/pub-dates&gt;&lt;/dates&gt;&lt;isbn&gt;1367-4811 (Electronic)&amp;#xD;1367-4803 (Linking)&lt;/isbn&gt;&lt;accession-num&gt;21471009&lt;/accession-num&gt;&lt;urls&gt;&lt;/urls&gt;&lt;electronic-resource-num&gt;btr172 [pii]&amp;#xD;10.1093/bioinformatics/btr172 [doi]&lt;/electronic-resource-num&gt;&lt;remote-database-provider&gt;Nlm&lt;/remote-database-provider&gt;&lt;language&gt;eng&lt;/language&gt;&lt;/record&gt;&lt;/Cite&gt;&lt;/EndNote&gt;</w:instrText>
            </w:r>
            <w:r w:rsidRPr="00861036">
              <w:rPr>
                <w:rFonts w:asciiTheme="majorHAnsi" w:hAnsiTheme="majorHAnsi"/>
                <w:bCs/>
                <w:noProof w:val="0"/>
                <w:sz w:val="20"/>
                <w:lang w:val="en-GB"/>
              </w:rPr>
              <w:fldChar w:fldCharType="separate"/>
            </w:r>
            <w:r w:rsidRPr="00861036">
              <w:rPr>
                <w:rFonts w:asciiTheme="majorHAnsi" w:hAnsiTheme="majorHAnsi"/>
                <w:bCs/>
                <w:sz w:val="20"/>
                <w:vertAlign w:val="superscript"/>
                <w:lang w:val="en-GB"/>
              </w:rPr>
              <w:t>8</w:t>
            </w:r>
            <w:r w:rsidRPr="00861036">
              <w:rPr>
                <w:rFonts w:asciiTheme="majorHAnsi" w:hAnsiTheme="majorHAnsi"/>
                <w:bCs/>
                <w:noProof w:val="0"/>
                <w:sz w:val="20"/>
                <w:lang w:val="en-GB"/>
              </w:rPr>
              <w:fldChar w:fldCharType="end"/>
            </w:r>
          </w:p>
        </w:tc>
      </w:tr>
      <w:tr w:rsidR="00861036" w:rsidRPr="00861036" w14:paraId="66620904" w14:textId="77777777" w:rsidTr="00861036">
        <w:tc>
          <w:tcPr>
            <w:tcW w:w="1384" w:type="dxa"/>
            <w:tcMar>
              <w:left w:w="28" w:type="dxa"/>
              <w:right w:w="28" w:type="dxa"/>
            </w:tcMar>
          </w:tcPr>
          <w:p w14:paraId="17F135C0"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t>PIAM</w:t>
            </w:r>
          </w:p>
        </w:tc>
        <w:tc>
          <w:tcPr>
            <w:tcW w:w="992" w:type="dxa"/>
            <w:tcMar>
              <w:left w:w="28" w:type="dxa"/>
              <w:right w:w="28" w:type="dxa"/>
            </w:tcMar>
          </w:tcPr>
          <w:p w14:paraId="1BA7D846"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t>Regression</w:t>
            </w:r>
          </w:p>
        </w:tc>
        <w:tc>
          <w:tcPr>
            <w:tcW w:w="4111" w:type="dxa"/>
            <w:tcMar>
              <w:left w:w="28" w:type="dxa"/>
              <w:right w:w="28" w:type="dxa"/>
            </w:tcMar>
          </w:tcPr>
          <w:p w14:paraId="1120C0E3" w14:textId="77777777" w:rsidR="00861036" w:rsidRPr="00861036" w:rsidRDefault="00861036" w:rsidP="003D4CE6">
            <w:pPr>
              <w:pStyle w:val="bodyindent"/>
              <w:ind w:firstLine="0"/>
              <w:jc w:val="left"/>
              <w:rPr>
                <w:rFonts w:asciiTheme="majorHAnsi" w:hAnsiTheme="majorHAnsi"/>
                <w:bCs/>
                <w:noProof w:val="0"/>
                <w:sz w:val="20"/>
                <w:lang w:val="en-GB"/>
              </w:rPr>
            </w:pPr>
            <w:r w:rsidRPr="00861036">
              <w:rPr>
                <w:rFonts w:asciiTheme="majorHAnsi" w:hAnsiTheme="majorHAnsi"/>
                <w:bCs/>
                <w:noProof w:val="0"/>
                <w:sz w:val="20"/>
                <w:lang w:val="en-GB"/>
              </w:rPr>
              <w:t>Multithread parallel enabled, contingency table based LR tests??</w:t>
            </w:r>
          </w:p>
        </w:tc>
        <w:tc>
          <w:tcPr>
            <w:tcW w:w="3119" w:type="dxa"/>
            <w:tcMar>
              <w:left w:w="28" w:type="dxa"/>
              <w:right w:w="28" w:type="dxa"/>
            </w:tcMar>
          </w:tcPr>
          <w:p w14:paraId="30947492" w14:textId="77777777" w:rsidR="00861036" w:rsidRPr="00861036" w:rsidRDefault="00C604D6" w:rsidP="003D4CE6">
            <w:pPr>
              <w:pStyle w:val="bodyindent"/>
              <w:ind w:firstLine="0"/>
              <w:jc w:val="left"/>
              <w:rPr>
                <w:rFonts w:asciiTheme="majorHAnsi" w:hAnsiTheme="majorHAnsi"/>
                <w:bCs/>
                <w:noProof w:val="0"/>
                <w:sz w:val="20"/>
                <w:lang w:val="en-GB"/>
              </w:rPr>
            </w:pPr>
            <w:hyperlink r:id="rId12" w:history="1">
              <w:r w:rsidR="00861036" w:rsidRPr="00861036">
                <w:rPr>
                  <w:rStyle w:val="Hyperlink"/>
                  <w:rFonts w:asciiTheme="majorHAnsi" w:hAnsiTheme="majorHAnsi"/>
                  <w:bCs/>
                  <w:noProof w:val="0"/>
                  <w:sz w:val="20"/>
                  <w:lang w:val="en-GB"/>
                </w:rPr>
                <w:t>http://www.ihs.ac.cn/xykong/PIAM.zip</w:t>
              </w:r>
            </w:hyperlink>
          </w:p>
        </w:tc>
        <w:tc>
          <w:tcPr>
            <w:tcW w:w="481" w:type="dxa"/>
            <w:tcMar>
              <w:left w:w="28" w:type="dxa"/>
              <w:right w:w="28" w:type="dxa"/>
            </w:tcMar>
          </w:tcPr>
          <w:p w14:paraId="4A48D00B"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fldChar w:fldCharType="begin">
                <w:fldData xml:space="preserve">PEVuZE5vdGU+PENpdGU+PEF1dGhvcj5MaXU8L0F1dGhvcj48WWVhcj4yMDExPC9ZZWFyPjxSZWNO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</w:fldData>
              </w:fldChar>
            </w:r>
            <w:r w:rsidRPr="00861036">
              <w:rPr>
                <w:rFonts w:asciiTheme="majorHAnsi" w:hAnsiTheme="majorHAnsi"/>
                <w:bCs/>
                <w:noProof w:val="0"/>
                <w:sz w:val="20"/>
                <w:lang w:val="en-GB"/>
              </w:rPr>
              <w:instrText xml:space="preserve"> ADDIN EN.CITE </w:instrText>
            </w:r>
            <w:r w:rsidRPr="00861036">
              <w:rPr>
                <w:rFonts w:asciiTheme="majorHAnsi" w:hAnsiTheme="majorHAnsi"/>
                <w:bCs/>
                <w:noProof w:val="0"/>
                <w:sz w:val="20"/>
                <w:lang w:val="en-GB"/>
              </w:rPr>
              <w:fldChar w:fldCharType="begin">
                <w:fldData xml:space="preserve">PEVuZE5vdGU+PENpdGU+PEF1dGhvcj5MaXU8L0F1dGhvcj48WWVhcj4yMDExPC9ZZWFyPjxSZWNO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</w:fldData>
              </w:fldChar>
            </w:r>
            <w:r w:rsidRPr="00861036">
              <w:rPr>
                <w:rFonts w:asciiTheme="majorHAnsi" w:hAnsiTheme="majorHAnsi"/>
                <w:bCs/>
                <w:noProof w:val="0"/>
                <w:sz w:val="20"/>
                <w:lang w:val="en-GB"/>
              </w:rPr>
              <w:instrText xml:space="preserve"> ADDIN EN.CITE.DATA </w:instrText>
            </w:r>
            <w:r w:rsidRPr="00861036">
              <w:rPr>
                <w:rFonts w:asciiTheme="majorHAnsi" w:hAnsiTheme="majorHAnsi"/>
                <w:bCs/>
                <w:noProof w:val="0"/>
                <w:sz w:val="20"/>
                <w:lang w:val="en-GB"/>
              </w:rPr>
            </w:r>
            <w:r w:rsidRPr="00861036">
              <w:rPr>
                <w:rFonts w:asciiTheme="majorHAnsi" w:hAnsiTheme="majorHAnsi"/>
                <w:bCs/>
                <w:noProof w:val="0"/>
                <w:sz w:val="20"/>
                <w:lang w:val="en-GB"/>
              </w:rPr>
              <w:fldChar w:fldCharType="end"/>
            </w:r>
            <w:r w:rsidRPr="00861036">
              <w:rPr>
                <w:rFonts w:asciiTheme="majorHAnsi" w:hAnsiTheme="majorHAnsi"/>
                <w:bCs/>
                <w:noProof w:val="0"/>
                <w:sz w:val="20"/>
                <w:lang w:val="en-GB"/>
              </w:rPr>
            </w:r>
            <w:r w:rsidRPr="00861036">
              <w:rPr>
                <w:rFonts w:asciiTheme="majorHAnsi" w:hAnsiTheme="majorHAnsi"/>
                <w:bCs/>
                <w:noProof w:val="0"/>
                <w:sz w:val="20"/>
                <w:lang w:val="en-GB"/>
              </w:rPr>
              <w:fldChar w:fldCharType="separate"/>
            </w:r>
            <w:r w:rsidRPr="00861036">
              <w:rPr>
                <w:rFonts w:asciiTheme="majorHAnsi" w:hAnsiTheme="majorHAnsi"/>
                <w:bCs/>
                <w:sz w:val="20"/>
                <w:vertAlign w:val="superscript"/>
                <w:lang w:val="en-GB"/>
              </w:rPr>
              <w:t>9</w:t>
            </w:r>
            <w:r w:rsidRPr="00861036">
              <w:rPr>
                <w:rFonts w:asciiTheme="majorHAnsi" w:hAnsiTheme="majorHAnsi"/>
                <w:bCs/>
                <w:noProof w:val="0"/>
                <w:sz w:val="20"/>
                <w:lang w:val="en-GB"/>
              </w:rPr>
              <w:fldChar w:fldCharType="end"/>
            </w:r>
          </w:p>
        </w:tc>
      </w:tr>
      <w:tr w:rsidR="00861036" w:rsidRPr="00861036" w14:paraId="5A122616" w14:textId="77777777" w:rsidTr="00861036">
        <w:tc>
          <w:tcPr>
            <w:tcW w:w="1384" w:type="dxa"/>
            <w:tcMar>
              <w:left w:w="28" w:type="dxa"/>
              <w:right w:w="28" w:type="dxa"/>
            </w:tcMar>
          </w:tcPr>
          <w:p w14:paraId="5A00C22E"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t>BiForce</w:t>
            </w:r>
          </w:p>
        </w:tc>
        <w:tc>
          <w:tcPr>
            <w:tcW w:w="992" w:type="dxa"/>
            <w:tcMar>
              <w:left w:w="28" w:type="dxa"/>
              <w:right w:w="28" w:type="dxa"/>
            </w:tcMar>
          </w:tcPr>
          <w:p w14:paraId="6A2655D8"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t>Regression</w:t>
            </w:r>
          </w:p>
        </w:tc>
        <w:tc>
          <w:tcPr>
            <w:tcW w:w="4111" w:type="dxa"/>
            <w:tcMar>
              <w:left w:w="28" w:type="dxa"/>
              <w:right w:w="28" w:type="dxa"/>
            </w:tcMar>
          </w:tcPr>
          <w:p w14:paraId="5BB83854" w14:textId="77777777" w:rsidR="00861036" w:rsidRPr="00861036" w:rsidRDefault="00861036" w:rsidP="003D4CE6">
            <w:pPr>
              <w:pStyle w:val="bodyindent"/>
              <w:ind w:firstLine="0"/>
              <w:jc w:val="left"/>
              <w:rPr>
                <w:rFonts w:asciiTheme="majorHAnsi" w:hAnsiTheme="majorHAnsi"/>
                <w:bCs/>
                <w:noProof w:val="0"/>
                <w:sz w:val="20"/>
                <w:lang w:val="en-GB"/>
              </w:rPr>
            </w:pPr>
            <w:r w:rsidRPr="00861036">
              <w:rPr>
                <w:rFonts w:asciiTheme="majorHAnsi" w:hAnsiTheme="majorHAnsi"/>
                <w:bCs/>
                <w:noProof w:val="0"/>
                <w:sz w:val="20"/>
                <w:lang w:val="en-GB"/>
              </w:rPr>
              <w:t>Bitwise and multithread implementation, contingency table based proximate tests</w:t>
            </w:r>
          </w:p>
        </w:tc>
        <w:tc>
          <w:tcPr>
            <w:tcW w:w="3119" w:type="dxa"/>
            <w:tcMar>
              <w:left w:w="28" w:type="dxa"/>
              <w:right w:w="28" w:type="dxa"/>
            </w:tcMar>
          </w:tcPr>
          <w:p w14:paraId="4555C7D5" w14:textId="77777777" w:rsidR="00861036" w:rsidRPr="00861036" w:rsidRDefault="00C604D6" w:rsidP="003D4CE6">
            <w:pPr>
              <w:pStyle w:val="bodyindent"/>
              <w:ind w:firstLine="0"/>
              <w:jc w:val="left"/>
              <w:rPr>
                <w:rFonts w:asciiTheme="majorHAnsi" w:hAnsiTheme="majorHAnsi"/>
                <w:bCs/>
                <w:noProof w:val="0"/>
                <w:sz w:val="20"/>
                <w:lang w:val="en-GB"/>
              </w:rPr>
            </w:pPr>
            <w:hyperlink r:id="rId13" w:history="1">
              <w:r w:rsidR="00861036" w:rsidRPr="00861036">
                <w:rPr>
                  <w:rStyle w:val="Hyperlink"/>
                  <w:rFonts w:asciiTheme="majorHAnsi" w:hAnsiTheme="majorHAnsi"/>
                  <w:bCs/>
                  <w:noProof w:val="0"/>
                  <w:sz w:val="20"/>
                  <w:lang w:val="en-GB"/>
                </w:rPr>
                <w:t>http://bioinfo.utu.fi/biforcetoolbox</w:t>
              </w:r>
            </w:hyperlink>
          </w:p>
        </w:tc>
        <w:tc>
          <w:tcPr>
            <w:tcW w:w="481" w:type="dxa"/>
            <w:tcMar>
              <w:left w:w="28" w:type="dxa"/>
              <w:right w:w="28" w:type="dxa"/>
            </w:tcMar>
          </w:tcPr>
          <w:p w14:paraId="06DFFDA4"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fldChar w:fldCharType="begin"/>
            </w:r>
            <w:r w:rsidRPr="00861036">
              <w:rPr>
                <w:rFonts w:asciiTheme="majorHAnsi" w:hAnsiTheme="majorHAnsi"/>
                <w:bCs/>
                <w:noProof w:val="0"/>
                <w:sz w:val="20"/>
                <w:lang w:val="en-GB"/>
              </w:rPr>
              <w:instrText xml:space="preserve"> ADDIN EN.CITE &lt;EndNote&gt;&lt;Cite&gt;&lt;Author&gt;Gyenesei&lt;/Author&gt;&lt;Year&gt;2012&lt;/Year&gt;&lt;RecNum&gt;297&lt;/RecNum&gt;&lt;record&gt;&lt;rec-number&gt;297&lt;/rec-number&gt;&lt;foreign-keys&gt;&lt;key app="EN" db-id="xwdx05xfpvwr2lezad9x2fwl5vzx5wwvz5fr"&gt;297&lt;/key&gt;&lt;/foreign-keys&gt;&lt;ref-type name="Journal Article"&gt;17&lt;/ref-type&gt;&lt;contributors&gt;&lt;authors&gt;&lt;author&gt;Gyenesei, A.&lt;/author&gt;&lt;author&gt;Moody, J.&lt;/author&gt;&lt;author&gt;Laiho, A.&lt;/author&gt;&lt;author&gt;Semple, C. A.&lt;/author&gt;&lt;author&gt;Haley, C. S.&lt;/author&gt;&lt;author&gt;Wei, W. H.&lt;/author&gt;&lt;/authors&gt;&lt;/contributors&gt;&lt;auth-address&gt;Finnish Microarray and Sequencing Centre, Turku Centre for Biotechnology, University of Turku, Turku, Finland.&lt;/auth-address&gt;&lt;titles&gt;&lt;title&gt;BiForce Toolbox: powerful high-throughput computational analysis of gene-gene interactions in genome-wide association studies&lt;/title&gt;&lt;secondary-title&gt;Nucleic Acids Res&lt;/secondary-title&gt;&lt;/titles&gt;&lt;periodical&gt;&lt;full-title&gt;Nucleic Acids Res&lt;/full-title&gt;&lt;/periodical&gt;&lt;pages&gt;W628-32&lt;/pages&gt;&lt;volume&gt;40&lt;/volume&gt;&lt;number&gt;Web Server issue&lt;/number&gt;&lt;edition&gt;2012/06/13&lt;/edition&gt;&lt;keywords&gt;&lt;keyword&gt;Epistasis, Genetic&lt;/keyword&gt;&lt;keyword&gt;Genome-Wide Association Study&lt;/keyword&gt;&lt;keyword&gt;Genomics/methods&lt;/keyword&gt;&lt;keyword&gt;Internet&lt;/keyword&gt;&lt;keyword&gt;Polymorphism, Single Nucleotide&lt;/keyword&gt;&lt;keyword&gt;Software&lt;/keyword&gt;&lt;/keywords&gt;&lt;dates&gt;&lt;year&gt;2012&lt;/year&gt;&lt;pub-dates&gt;&lt;date&gt;Jul&lt;/date&gt;&lt;/pub-dates&gt;&lt;/dates&gt;&lt;isbn&gt;1362-4962 (Electronic)&amp;#xD;0305-1048 (Linking)&lt;/isbn&gt;&lt;accession-num&gt;22689639&lt;/accession-num&gt;&lt;urls&gt;&lt;/urls&gt;&lt;electronic-resource-num&gt;gks550 [pii]&amp;#xD;10.1093/nar/gks550 [doi]&lt;/electronic-resource-num&gt;&lt;remote-database-provider&gt;Nlm&lt;/remote-database-provider&gt;&lt;language&gt;eng&lt;/language&gt;&lt;/record&gt;&lt;/Cite&gt;&lt;/EndNote&gt;</w:instrText>
            </w:r>
            <w:r w:rsidRPr="00861036">
              <w:rPr>
                <w:rFonts w:asciiTheme="majorHAnsi" w:hAnsiTheme="majorHAnsi"/>
                <w:bCs/>
                <w:noProof w:val="0"/>
                <w:sz w:val="20"/>
                <w:lang w:val="en-GB"/>
              </w:rPr>
              <w:fldChar w:fldCharType="separate"/>
            </w:r>
            <w:r w:rsidRPr="00861036">
              <w:rPr>
                <w:rFonts w:asciiTheme="majorHAnsi" w:hAnsiTheme="majorHAnsi"/>
                <w:bCs/>
                <w:sz w:val="20"/>
                <w:vertAlign w:val="superscript"/>
                <w:lang w:val="en-GB"/>
              </w:rPr>
              <w:t>16</w:t>
            </w:r>
            <w:r w:rsidRPr="00861036">
              <w:rPr>
                <w:rFonts w:asciiTheme="majorHAnsi" w:hAnsiTheme="majorHAnsi"/>
                <w:bCs/>
                <w:noProof w:val="0"/>
                <w:sz w:val="20"/>
                <w:lang w:val="en-GB"/>
              </w:rPr>
              <w:fldChar w:fldCharType="end"/>
            </w:r>
          </w:p>
        </w:tc>
      </w:tr>
      <w:tr w:rsidR="00861036" w:rsidRPr="00861036" w14:paraId="6C234511" w14:textId="77777777" w:rsidTr="00861036">
        <w:tc>
          <w:tcPr>
            <w:tcW w:w="1384" w:type="dxa"/>
            <w:tcMar>
              <w:left w:w="28" w:type="dxa"/>
              <w:right w:w="28" w:type="dxa"/>
            </w:tcMar>
          </w:tcPr>
          <w:p w14:paraId="054C0BF6"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t>EPIBLASTER</w:t>
            </w:r>
          </w:p>
        </w:tc>
        <w:tc>
          <w:tcPr>
            <w:tcW w:w="992" w:type="dxa"/>
            <w:tcMar>
              <w:left w:w="28" w:type="dxa"/>
              <w:right w:w="28" w:type="dxa"/>
            </w:tcMar>
          </w:tcPr>
          <w:p w14:paraId="51739A68"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t>LD</w:t>
            </w:r>
          </w:p>
        </w:tc>
        <w:tc>
          <w:tcPr>
            <w:tcW w:w="4111" w:type="dxa"/>
            <w:tcMar>
              <w:left w:w="28" w:type="dxa"/>
              <w:right w:w="28" w:type="dxa"/>
            </w:tcMar>
          </w:tcPr>
          <w:p w14:paraId="5AF770E8" w14:textId="77777777" w:rsidR="00861036" w:rsidRPr="00861036" w:rsidRDefault="00861036" w:rsidP="003D4CE6">
            <w:pPr>
              <w:pStyle w:val="bodyindent"/>
              <w:ind w:firstLine="0"/>
              <w:jc w:val="left"/>
              <w:rPr>
                <w:rFonts w:asciiTheme="majorHAnsi" w:hAnsiTheme="majorHAnsi"/>
                <w:bCs/>
                <w:noProof w:val="0"/>
                <w:sz w:val="20"/>
                <w:lang w:val="en-GB"/>
              </w:rPr>
            </w:pPr>
            <w:r w:rsidRPr="00861036">
              <w:rPr>
                <w:rFonts w:asciiTheme="majorHAnsi" w:hAnsiTheme="majorHAnsi"/>
                <w:bCs/>
                <w:noProof w:val="0"/>
                <w:sz w:val="20"/>
                <w:lang w:val="en-GB"/>
              </w:rPr>
              <w:t>GPU-enhanced, LD-based screening and logistic regression for testing</w:t>
            </w:r>
          </w:p>
        </w:tc>
        <w:tc>
          <w:tcPr>
            <w:tcW w:w="3119" w:type="dxa"/>
            <w:tcMar>
              <w:left w:w="28" w:type="dxa"/>
              <w:right w:w="28" w:type="dxa"/>
            </w:tcMar>
          </w:tcPr>
          <w:p w14:paraId="61B3480D" w14:textId="77777777" w:rsidR="00861036" w:rsidRPr="00861036" w:rsidRDefault="00C604D6" w:rsidP="003D4CE6">
            <w:pPr>
              <w:pStyle w:val="bodyindent"/>
              <w:ind w:firstLine="0"/>
              <w:jc w:val="left"/>
              <w:rPr>
                <w:rFonts w:asciiTheme="majorHAnsi" w:hAnsiTheme="majorHAnsi"/>
                <w:bCs/>
                <w:noProof w:val="0"/>
                <w:sz w:val="20"/>
                <w:lang w:val="en-GB"/>
              </w:rPr>
            </w:pPr>
            <w:hyperlink r:id="rId14" w:history="1">
              <w:r w:rsidR="00861036" w:rsidRPr="00861036">
                <w:rPr>
                  <w:rStyle w:val="Hyperlink"/>
                  <w:rFonts w:asciiTheme="majorHAnsi" w:hAnsiTheme="majorHAnsi"/>
                  <w:bCs/>
                  <w:noProof w:val="0"/>
                  <w:sz w:val="20"/>
                  <w:lang w:val="en-GB"/>
                </w:rPr>
                <w:t>http://www.mpipsykl.mpg.de/en/epiblaster/index.html</w:t>
              </w:r>
            </w:hyperlink>
          </w:p>
        </w:tc>
        <w:tc>
          <w:tcPr>
            <w:tcW w:w="481" w:type="dxa"/>
            <w:tcMar>
              <w:left w:w="28" w:type="dxa"/>
              <w:right w:w="28" w:type="dxa"/>
            </w:tcMar>
          </w:tcPr>
          <w:p w14:paraId="35DFF769"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fldChar w:fldCharType="begin"/>
            </w:r>
            <w:r w:rsidRPr="00861036">
              <w:rPr>
                <w:rFonts w:asciiTheme="majorHAnsi" w:hAnsiTheme="majorHAnsi"/>
                <w:bCs/>
                <w:noProof w:val="0"/>
                <w:sz w:val="20"/>
                <w:lang w:val="en-GB"/>
              </w:rPr>
              <w:instrText xml:space="preserve"> ADDIN EN.CITE &lt;EndNote&gt;&lt;Cite&gt;&lt;Author&gt;Kam-Thong&lt;/Author&gt;&lt;Year&gt;2011&lt;/Year&gt;&lt;RecNum&gt;502&lt;/RecNum&gt;&lt;record&gt;&lt;rec-number&gt;502&lt;/rec-number&gt;&lt;foreign-keys&gt;&lt;key app="EN" db-id="xwdx05xfpvwr2lezad9x2fwl5vzx5wwvz5fr"&gt;502&lt;/key&gt;&lt;/foreign-keys&gt;&lt;ref-type name="Journal Article"&gt;17&lt;/ref-type&gt;&lt;contributors&gt;&lt;authors&gt;&lt;author&gt;Kam-Thong, T.&lt;/author&gt;&lt;author&gt;Czamara, D.&lt;/author&gt;&lt;author&gt;Tsuda, K.&lt;/author&gt;&lt;author&gt;Borgwardt, K.&lt;/author&gt;&lt;author&gt;Lewis, C. M.&lt;/author&gt;&lt;author&gt;Erhardt-Lehmann, A.&lt;/author&gt;&lt;author&gt;Hemmer, B.&lt;/author&gt;&lt;author&gt;Rieckmann, P.&lt;/author&gt;&lt;author&gt;Daake, M.&lt;/author&gt;&lt;author&gt;Weber, F.&lt;/author&gt;&lt;author&gt;Wolf, C.&lt;/author&gt;&lt;author&gt;Ziegler, A.&lt;/author&gt;&lt;author&gt;Putz, B.&lt;/author&gt;&lt;author&gt;Holsboer, F.&lt;/author&gt;&lt;author&gt;Scholkopf, B.&lt;/author&gt;&lt;author&gt;Muller-Myhsok, B.&lt;/author&gt;&lt;/authors&gt;&lt;/contributors&gt;&lt;auth-address&gt;Max-Planck-Institute of Psychiatry, Munich, Germany.&lt;/auth-address&gt;&lt;titles&gt;&lt;title&gt;EPIBLASTER-fast exhaustive two-locus epistasis detection strategy using graphical processing units&lt;/title&gt;&lt;secondary-title&gt;Eur J Hum Genet&lt;/secondary-title&gt;&lt;/titles&gt;&lt;periodical&gt;&lt;full-title&gt;Eur J Hum Genet&lt;/full-title&gt;&lt;/periodical&gt;&lt;pages&gt;465-71&lt;/pages&gt;&lt;volume&gt;19&lt;/volume&gt;&lt;number&gt;4&lt;/number&gt;&lt;edition&gt;2010/12/15&lt;/edition&gt;&lt;keywords&gt;&lt;keyword&gt;Algorithms&lt;/keyword&gt;&lt;keyword&gt;Case-Control Studies&lt;/keyword&gt;&lt;keyword&gt;Computer Graphics&lt;/keyword&gt;&lt;keyword&gt;Epistasis, Genetic&lt;/keyword&gt;&lt;keyword&gt;Genetic Predisposition to Disease&lt;/keyword&gt;&lt;keyword&gt;Genome-Wide Association Study/ methods&lt;/keyword&gt;&lt;keyword&gt;Humans&lt;/keyword&gt;&lt;keyword&gt;Logistic Models&lt;/keyword&gt;&lt;keyword&gt;Polymorphism, Single Nucleotide&lt;/keyword&gt;&lt;keyword&gt;Software&lt;/keyword&gt;&lt;/keywords&gt;&lt;dates&gt;&lt;year&gt;2011&lt;/year&gt;&lt;pub-dates&gt;&lt;date&gt;Apr&lt;/date&gt;&lt;/pub-dates&gt;&lt;/dates&gt;&lt;isbn&gt;1476-5438 (Electronic)&amp;#xD;1018-4813 (Linking)&lt;/isbn&gt;&lt;accession-num&gt;21150885&lt;/accession-num&gt;&lt;urls&gt;&lt;/urls&gt;&lt;electronic-resource-num&gt;ejhg2010196 [pii]&amp;#xD;10.1038/ejhg.2010.196 [doi]&lt;/electronic-resource-num&gt;&lt;remote-database-provider&gt;Nlm&lt;/remote-database-provider&gt;&lt;language&gt;eng&lt;/language&gt;&lt;/record&gt;&lt;/Cite&gt;&lt;/EndNote&gt;</w:instrText>
            </w:r>
            <w:r w:rsidRPr="00861036">
              <w:rPr>
                <w:rFonts w:asciiTheme="majorHAnsi" w:hAnsiTheme="majorHAnsi"/>
                <w:bCs/>
                <w:noProof w:val="0"/>
                <w:sz w:val="20"/>
                <w:lang w:val="en-GB"/>
              </w:rPr>
              <w:fldChar w:fldCharType="separate"/>
            </w:r>
            <w:r w:rsidRPr="00861036">
              <w:rPr>
                <w:rFonts w:asciiTheme="majorHAnsi" w:hAnsiTheme="majorHAnsi"/>
                <w:bCs/>
                <w:sz w:val="20"/>
                <w:vertAlign w:val="superscript"/>
                <w:lang w:val="en-GB"/>
              </w:rPr>
              <w:t>15</w:t>
            </w:r>
            <w:r w:rsidRPr="00861036">
              <w:rPr>
                <w:rFonts w:asciiTheme="majorHAnsi" w:hAnsiTheme="majorHAnsi"/>
                <w:bCs/>
                <w:noProof w:val="0"/>
                <w:sz w:val="20"/>
                <w:lang w:val="en-GB"/>
              </w:rPr>
              <w:fldChar w:fldCharType="end"/>
            </w:r>
          </w:p>
        </w:tc>
      </w:tr>
      <w:tr w:rsidR="00861036" w:rsidRPr="00861036" w14:paraId="64BC2FAA" w14:textId="77777777" w:rsidTr="00861036">
        <w:tc>
          <w:tcPr>
            <w:tcW w:w="1384" w:type="dxa"/>
            <w:tcMar>
              <w:left w:w="28" w:type="dxa"/>
              <w:right w:w="28" w:type="dxa"/>
            </w:tcMar>
          </w:tcPr>
          <w:p w14:paraId="201D99C9"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t>SIXPAC</w:t>
            </w:r>
          </w:p>
        </w:tc>
        <w:tc>
          <w:tcPr>
            <w:tcW w:w="992" w:type="dxa"/>
            <w:tcMar>
              <w:left w:w="28" w:type="dxa"/>
              <w:right w:w="28" w:type="dxa"/>
            </w:tcMar>
          </w:tcPr>
          <w:p w14:paraId="2AA16A32"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t>LD</w:t>
            </w:r>
          </w:p>
        </w:tc>
        <w:tc>
          <w:tcPr>
            <w:tcW w:w="4111" w:type="dxa"/>
            <w:tcMar>
              <w:left w:w="28" w:type="dxa"/>
              <w:right w:w="28" w:type="dxa"/>
            </w:tcMar>
          </w:tcPr>
          <w:p w14:paraId="0D73C028" w14:textId="77777777" w:rsidR="00861036" w:rsidRPr="00861036" w:rsidRDefault="00861036" w:rsidP="003D4CE6">
            <w:pPr>
              <w:pStyle w:val="bodyindent"/>
              <w:ind w:firstLine="0"/>
              <w:jc w:val="left"/>
              <w:rPr>
                <w:rFonts w:asciiTheme="majorHAnsi" w:hAnsiTheme="majorHAnsi"/>
                <w:bCs/>
                <w:noProof w:val="0"/>
                <w:sz w:val="20"/>
                <w:lang w:val="en-GB"/>
              </w:rPr>
            </w:pPr>
            <w:r w:rsidRPr="00861036">
              <w:rPr>
                <w:rFonts w:asciiTheme="majorHAnsi" w:hAnsiTheme="majorHAnsi"/>
                <w:bCs/>
                <w:noProof w:val="0"/>
                <w:sz w:val="20"/>
                <w:lang w:val="en-GB"/>
              </w:rPr>
              <w:t xml:space="preserve">Bitwise implementation of Probably Approximately Complete search algorithm </w:t>
            </w:r>
          </w:p>
        </w:tc>
        <w:tc>
          <w:tcPr>
            <w:tcW w:w="3119" w:type="dxa"/>
            <w:tcMar>
              <w:left w:w="28" w:type="dxa"/>
              <w:right w:w="28" w:type="dxa"/>
            </w:tcMar>
          </w:tcPr>
          <w:p w14:paraId="2C9F76A7" w14:textId="77777777" w:rsidR="00861036" w:rsidRPr="00861036" w:rsidRDefault="00C604D6" w:rsidP="003D4CE6">
            <w:pPr>
              <w:pStyle w:val="bodyindent"/>
              <w:ind w:firstLine="0"/>
              <w:jc w:val="left"/>
              <w:rPr>
                <w:rFonts w:asciiTheme="majorHAnsi" w:hAnsiTheme="majorHAnsi"/>
                <w:bCs/>
                <w:noProof w:val="0"/>
                <w:sz w:val="20"/>
                <w:lang w:val="en-GB"/>
              </w:rPr>
            </w:pPr>
            <w:hyperlink r:id="rId15" w:history="1">
              <w:r w:rsidR="00861036" w:rsidRPr="00861036">
                <w:rPr>
                  <w:rStyle w:val="Hyperlink"/>
                  <w:rFonts w:asciiTheme="majorHAnsi" w:hAnsiTheme="majorHAnsi"/>
                  <w:bCs/>
                  <w:noProof w:val="0"/>
                  <w:sz w:val="20"/>
                  <w:lang w:val="en-GB"/>
                </w:rPr>
                <w:t>http://www.cs.columbia.edu/~snehitp/sixpac/</w:t>
              </w:r>
            </w:hyperlink>
          </w:p>
        </w:tc>
        <w:tc>
          <w:tcPr>
            <w:tcW w:w="481" w:type="dxa"/>
            <w:tcMar>
              <w:left w:w="28" w:type="dxa"/>
              <w:right w:w="28" w:type="dxa"/>
            </w:tcMar>
          </w:tcPr>
          <w:p w14:paraId="7C97C060"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fldChar w:fldCharType="begin"/>
            </w:r>
            <w:r w:rsidRPr="00861036">
              <w:rPr>
                <w:rFonts w:asciiTheme="majorHAnsi" w:hAnsiTheme="majorHAnsi"/>
                <w:bCs/>
                <w:noProof w:val="0"/>
                <w:sz w:val="20"/>
                <w:lang w:val="en-GB"/>
              </w:rPr>
              <w:instrText xml:space="preserve"> ADDIN EN.CITE &lt;EndNote&gt;&lt;Cite&gt;&lt;Author&gt;Prabhu&lt;/Author&gt;&lt;Year&gt;2012&lt;/Year&gt;&lt;RecNum&gt;1024&lt;/RecNum&gt;&lt;record&gt;&lt;rec-number&gt;1024&lt;/rec-number&gt;&lt;foreign-keys&gt;&lt;key app="EN" db-id="xwdx05xfpvwr2lezad9x2fwl5vzx5wwvz5fr"&gt;1024&lt;/key&gt;&lt;/foreign-keys&gt;&lt;ref-type name="Journal Article"&gt;17&lt;/ref-type&gt;&lt;contributors&gt;&lt;authors&gt;&lt;author&gt;Prabhu, S.&lt;/author&gt;&lt;author&gt;Pe&amp;apos;er, I.&lt;/author&gt;&lt;/authors&gt;&lt;/contributors&gt;&lt;auth-address&gt;Department of Computer Science, Columbia University, New York, NY 10027, USA.&lt;/auth-address&gt;&lt;titles&gt;&lt;title&gt;Ultrafast genome-wide scan for SNP-SNP interactions in common complex disease&lt;/title&gt;&lt;secondary-title&gt;Genome Res&lt;/secondary-title&gt;&lt;/titles&gt;&lt;periodical&gt;&lt;full-title&gt;Genome Res&lt;/full-title&gt;&lt;/periodical&gt;&lt;pages&gt;2230-40&lt;/pages&gt;&lt;volume&gt;22&lt;/volume&gt;&lt;number&gt;11&lt;/number&gt;&lt;edition&gt;2012/07/07&lt;/edition&gt;&lt;keywords&gt;&lt;keyword&gt;Algorithms&lt;/keyword&gt;&lt;keyword&gt;Alleles&lt;/keyword&gt;&lt;keyword&gt;Bipolar Disorder/ genetics&lt;/keyword&gt;&lt;keyword&gt;Epistasis, Genetic&lt;/keyword&gt;&lt;keyword&gt;Genetic Loci&lt;/keyword&gt;&lt;keyword&gt;Genome, Human&lt;/keyword&gt;&lt;keyword&gt;Humans&lt;/keyword&gt;&lt;keyword&gt;Polymorphism, Single Nucleotide&lt;/keyword&gt;&lt;keyword&gt;Sequence Analysis, DNA/methods&lt;/keyword&gt;&lt;/keywords&gt;&lt;dates&gt;&lt;year&gt;2012&lt;/year&gt;&lt;pub-dates&gt;&lt;date&gt;Nov&lt;/date&gt;&lt;/pub-dates&gt;&lt;/dates&gt;&lt;isbn&gt;1549-5469 (Electronic)&amp;#xD;1088-9051 (Linking)&lt;/isbn&gt;&lt;accession-num&gt;22767386&lt;/accession-num&gt;&lt;urls&gt;&lt;/urls&gt;&lt;electronic-resource-num&gt;gr.137885.112 [pii]&amp;#xD;10.1101/gr.137885.112 [doi]&lt;/electronic-resource-num&gt;&lt;remote-database-provider&gt;Nlm&lt;/remote-database-provider&gt;&lt;language&gt;eng&lt;/language&gt;&lt;/record&gt;&lt;/Cite&gt;&lt;/EndNote&gt;</w:instrText>
            </w:r>
            <w:r w:rsidRPr="00861036">
              <w:rPr>
                <w:rFonts w:asciiTheme="majorHAnsi" w:hAnsiTheme="majorHAnsi"/>
                <w:bCs/>
                <w:noProof w:val="0"/>
                <w:sz w:val="20"/>
                <w:lang w:val="en-GB"/>
              </w:rPr>
              <w:fldChar w:fldCharType="separate"/>
            </w:r>
            <w:r w:rsidRPr="00861036">
              <w:rPr>
                <w:rFonts w:asciiTheme="majorHAnsi" w:hAnsiTheme="majorHAnsi"/>
                <w:bCs/>
                <w:sz w:val="20"/>
                <w:vertAlign w:val="superscript"/>
                <w:lang w:val="en-GB"/>
              </w:rPr>
              <w:t>18</w:t>
            </w:r>
            <w:r w:rsidRPr="00861036">
              <w:rPr>
                <w:rFonts w:asciiTheme="majorHAnsi" w:hAnsiTheme="majorHAnsi"/>
                <w:bCs/>
                <w:noProof w:val="0"/>
                <w:sz w:val="20"/>
                <w:lang w:val="en-GB"/>
              </w:rPr>
              <w:fldChar w:fldCharType="end"/>
            </w:r>
          </w:p>
        </w:tc>
      </w:tr>
      <w:tr w:rsidR="00861036" w:rsidRPr="00861036" w14:paraId="161B120F" w14:textId="77777777" w:rsidTr="00861036">
        <w:tc>
          <w:tcPr>
            <w:tcW w:w="1384" w:type="dxa"/>
            <w:tcMar>
              <w:left w:w="28" w:type="dxa"/>
              <w:right w:w="28" w:type="dxa"/>
            </w:tcMar>
          </w:tcPr>
          <w:p w14:paraId="227D724A"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t>GenomeMatrix</w:t>
            </w:r>
          </w:p>
        </w:tc>
        <w:tc>
          <w:tcPr>
            <w:tcW w:w="992" w:type="dxa"/>
            <w:tcMar>
              <w:left w:w="28" w:type="dxa"/>
              <w:right w:w="28" w:type="dxa"/>
            </w:tcMar>
          </w:tcPr>
          <w:p w14:paraId="41963914"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t>Haplotype</w:t>
            </w:r>
          </w:p>
        </w:tc>
        <w:tc>
          <w:tcPr>
            <w:tcW w:w="4111" w:type="dxa"/>
            <w:tcMar>
              <w:left w:w="28" w:type="dxa"/>
              <w:right w:w="28" w:type="dxa"/>
            </w:tcMar>
          </w:tcPr>
          <w:p w14:paraId="3B1896F2" w14:textId="77777777" w:rsidR="00861036" w:rsidRPr="00861036" w:rsidRDefault="00861036" w:rsidP="003D4CE6">
            <w:pPr>
              <w:pStyle w:val="bodyindent"/>
              <w:ind w:firstLine="0"/>
              <w:jc w:val="left"/>
              <w:rPr>
                <w:rFonts w:asciiTheme="majorHAnsi" w:hAnsiTheme="majorHAnsi"/>
                <w:bCs/>
                <w:noProof w:val="0"/>
                <w:sz w:val="20"/>
                <w:lang w:val="en-GB"/>
              </w:rPr>
            </w:pPr>
            <w:r w:rsidRPr="00861036">
              <w:rPr>
                <w:rFonts w:asciiTheme="majorHAnsi" w:hAnsiTheme="majorHAnsi"/>
                <w:bCs/>
                <w:noProof w:val="0"/>
                <w:sz w:val="20"/>
                <w:lang w:val="en-GB"/>
              </w:rPr>
              <w:t>Haplotype-based odds ratio test for interactions</w:t>
            </w:r>
          </w:p>
        </w:tc>
        <w:tc>
          <w:tcPr>
            <w:tcW w:w="3119" w:type="dxa"/>
            <w:tcMar>
              <w:left w:w="28" w:type="dxa"/>
              <w:right w:w="28" w:type="dxa"/>
            </w:tcMar>
          </w:tcPr>
          <w:p w14:paraId="3963A439" w14:textId="77777777" w:rsidR="00861036" w:rsidRPr="00861036" w:rsidRDefault="00C604D6" w:rsidP="003D4CE6">
            <w:pPr>
              <w:pStyle w:val="bodyindent"/>
              <w:ind w:firstLine="0"/>
              <w:jc w:val="left"/>
              <w:rPr>
                <w:rFonts w:asciiTheme="majorHAnsi" w:hAnsiTheme="majorHAnsi"/>
                <w:bCs/>
                <w:noProof w:val="0"/>
                <w:sz w:val="20"/>
                <w:lang w:val="en-GB"/>
              </w:rPr>
            </w:pPr>
            <w:hyperlink r:id="rId16" w:history="1">
              <w:r w:rsidR="00861036" w:rsidRPr="00861036">
                <w:rPr>
                  <w:rStyle w:val="Hyperlink"/>
                  <w:rFonts w:asciiTheme="majorHAnsi" w:hAnsiTheme="majorHAnsi"/>
                  <w:bCs/>
                  <w:noProof w:val="0"/>
                  <w:sz w:val="20"/>
                  <w:lang w:val="en-GB"/>
                </w:rPr>
                <w:t>https://sph.uth.edu/hgc/faculty/xiong/software-B.html</w:t>
              </w:r>
            </w:hyperlink>
            <w:r w:rsidR="00861036" w:rsidRPr="00861036">
              <w:rPr>
                <w:rFonts w:asciiTheme="majorHAnsi" w:hAnsiTheme="majorHAnsi"/>
                <w:bCs/>
                <w:noProof w:val="0"/>
                <w:sz w:val="20"/>
                <w:lang w:val="en-GB"/>
              </w:rPr>
              <w:t xml:space="preserve"> </w:t>
            </w:r>
          </w:p>
        </w:tc>
        <w:tc>
          <w:tcPr>
            <w:tcW w:w="481" w:type="dxa"/>
            <w:tcMar>
              <w:left w:w="28" w:type="dxa"/>
              <w:right w:w="28" w:type="dxa"/>
            </w:tcMar>
          </w:tcPr>
          <w:p w14:paraId="3E9FDE2C"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fldChar w:fldCharType="begin">
                <w:fldData xml:space="preserve">PEVuZE5vdGU+PENpdGU+PEF1dGhvcj5XdTwvQXV0aG9yPjxZZWFyPjIwMTA8L1llYXI+PFJlY051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</w:fldData>
              </w:fldChar>
            </w:r>
            <w:r w:rsidRPr="00861036">
              <w:rPr>
                <w:rFonts w:asciiTheme="majorHAnsi" w:hAnsiTheme="majorHAnsi"/>
                <w:bCs/>
                <w:noProof w:val="0"/>
                <w:sz w:val="20"/>
                <w:lang w:val="en-GB"/>
              </w:rPr>
              <w:instrText xml:space="preserve"> ADDIN EN.CITE </w:instrText>
            </w:r>
            <w:r w:rsidRPr="00861036">
              <w:rPr>
                <w:rFonts w:asciiTheme="majorHAnsi" w:hAnsiTheme="majorHAnsi"/>
                <w:bCs/>
                <w:noProof w:val="0"/>
                <w:sz w:val="20"/>
                <w:lang w:val="en-GB"/>
              </w:rPr>
              <w:fldChar w:fldCharType="begin">
                <w:fldData xml:space="preserve">PEVuZE5vdGU+PENpdGU+PEF1dGhvcj5XdTwvQXV0aG9yPjxZZWFyPjIwMTA8L1llYXI+PFJlY051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</w:fldData>
              </w:fldChar>
            </w:r>
            <w:r w:rsidRPr="00861036">
              <w:rPr>
                <w:rFonts w:asciiTheme="majorHAnsi" w:hAnsiTheme="majorHAnsi"/>
                <w:bCs/>
                <w:noProof w:val="0"/>
                <w:sz w:val="20"/>
                <w:lang w:val="en-GB"/>
              </w:rPr>
              <w:instrText xml:space="preserve"> ADDIN EN.CITE.DATA </w:instrText>
            </w:r>
            <w:r w:rsidRPr="00861036">
              <w:rPr>
                <w:rFonts w:asciiTheme="majorHAnsi" w:hAnsiTheme="majorHAnsi"/>
                <w:bCs/>
                <w:noProof w:val="0"/>
                <w:sz w:val="20"/>
                <w:lang w:val="en-GB"/>
              </w:rPr>
            </w:r>
            <w:r w:rsidRPr="00861036">
              <w:rPr>
                <w:rFonts w:asciiTheme="majorHAnsi" w:hAnsiTheme="majorHAnsi"/>
                <w:bCs/>
                <w:noProof w:val="0"/>
                <w:sz w:val="20"/>
                <w:lang w:val="en-GB"/>
              </w:rPr>
              <w:fldChar w:fldCharType="end"/>
            </w:r>
            <w:r w:rsidRPr="00861036">
              <w:rPr>
                <w:rFonts w:asciiTheme="majorHAnsi" w:hAnsiTheme="majorHAnsi"/>
                <w:bCs/>
                <w:noProof w:val="0"/>
                <w:sz w:val="20"/>
                <w:lang w:val="en-GB"/>
              </w:rPr>
            </w:r>
            <w:r w:rsidRPr="00861036">
              <w:rPr>
                <w:rFonts w:asciiTheme="majorHAnsi" w:hAnsiTheme="majorHAnsi"/>
                <w:bCs/>
                <w:noProof w:val="0"/>
                <w:sz w:val="20"/>
                <w:lang w:val="en-GB"/>
              </w:rPr>
              <w:fldChar w:fldCharType="separate"/>
            </w:r>
            <w:r w:rsidRPr="00861036">
              <w:rPr>
                <w:rFonts w:asciiTheme="majorHAnsi" w:hAnsiTheme="majorHAnsi"/>
                <w:bCs/>
                <w:sz w:val="20"/>
                <w:vertAlign w:val="superscript"/>
                <w:lang w:val="en-GB"/>
              </w:rPr>
              <w:t>12, 33</w:t>
            </w:r>
            <w:r w:rsidRPr="00861036">
              <w:rPr>
                <w:rFonts w:asciiTheme="majorHAnsi" w:hAnsiTheme="majorHAnsi"/>
                <w:bCs/>
                <w:noProof w:val="0"/>
                <w:sz w:val="20"/>
                <w:lang w:val="en-GB"/>
              </w:rPr>
              <w:fldChar w:fldCharType="end"/>
            </w:r>
          </w:p>
        </w:tc>
      </w:tr>
      <w:tr w:rsidR="00861036" w:rsidRPr="00861036" w14:paraId="457E49B8" w14:textId="77777777" w:rsidTr="00861036">
        <w:tc>
          <w:tcPr>
            <w:tcW w:w="1384" w:type="dxa"/>
            <w:tcMar>
              <w:left w:w="28" w:type="dxa"/>
              <w:right w:w="28" w:type="dxa"/>
            </w:tcMar>
          </w:tcPr>
          <w:p w14:paraId="27907549"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t>BEAM series</w:t>
            </w:r>
          </w:p>
        </w:tc>
        <w:tc>
          <w:tcPr>
            <w:tcW w:w="992" w:type="dxa"/>
            <w:tcMar>
              <w:left w:w="28" w:type="dxa"/>
              <w:right w:w="28" w:type="dxa"/>
            </w:tcMar>
          </w:tcPr>
          <w:p w14:paraId="6BF02EF5"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t>Bayesian</w:t>
            </w:r>
          </w:p>
        </w:tc>
        <w:tc>
          <w:tcPr>
            <w:tcW w:w="4111" w:type="dxa"/>
            <w:tcMar>
              <w:left w:w="28" w:type="dxa"/>
              <w:right w:w="28" w:type="dxa"/>
            </w:tcMar>
          </w:tcPr>
          <w:p w14:paraId="78466B1B" w14:textId="77777777" w:rsidR="00861036" w:rsidRPr="00861036" w:rsidRDefault="00861036" w:rsidP="003D4CE6">
            <w:pPr>
              <w:pStyle w:val="bodyindent"/>
              <w:ind w:firstLine="0"/>
              <w:jc w:val="left"/>
              <w:rPr>
                <w:rFonts w:asciiTheme="majorHAnsi" w:hAnsiTheme="majorHAnsi"/>
                <w:bCs/>
                <w:noProof w:val="0"/>
                <w:sz w:val="20"/>
                <w:lang w:val="en-GB"/>
              </w:rPr>
            </w:pPr>
            <w:r w:rsidRPr="00861036">
              <w:rPr>
                <w:rFonts w:asciiTheme="majorHAnsi" w:hAnsiTheme="majorHAnsi"/>
                <w:bCs/>
                <w:noProof w:val="0"/>
                <w:sz w:val="20"/>
                <w:lang w:val="en-GB"/>
              </w:rPr>
              <w:t>Bayesian partition model considering LD</w:t>
            </w:r>
          </w:p>
        </w:tc>
        <w:tc>
          <w:tcPr>
            <w:tcW w:w="3119" w:type="dxa"/>
            <w:tcMar>
              <w:left w:w="28" w:type="dxa"/>
              <w:right w:w="28" w:type="dxa"/>
            </w:tcMar>
          </w:tcPr>
          <w:p w14:paraId="4087DF9F" w14:textId="77777777" w:rsidR="00861036" w:rsidRPr="00861036" w:rsidRDefault="00C604D6" w:rsidP="003D4CE6">
            <w:pPr>
              <w:pStyle w:val="bodyindent"/>
              <w:ind w:firstLine="0"/>
              <w:jc w:val="left"/>
              <w:rPr>
                <w:rFonts w:asciiTheme="majorHAnsi" w:hAnsiTheme="majorHAnsi"/>
                <w:bCs/>
                <w:noProof w:val="0"/>
                <w:sz w:val="20"/>
                <w:lang w:val="en-GB"/>
              </w:rPr>
            </w:pPr>
            <w:hyperlink r:id="rId17" w:history="1">
              <w:r w:rsidR="00861036" w:rsidRPr="00861036">
                <w:rPr>
                  <w:rStyle w:val="Hyperlink"/>
                  <w:rFonts w:asciiTheme="majorHAnsi" w:hAnsiTheme="majorHAnsi"/>
                  <w:bCs/>
                  <w:noProof w:val="0"/>
                  <w:sz w:val="20"/>
                  <w:lang w:val="en-GB"/>
                </w:rPr>
                <w:t>http://sites.stat.psu.edu/~yuzhang/</w:t>
              </w:r>
            </w:hyperlink>
          </w:p>
        </w:tc>
        <w:tc>
          <w:tcPr>
            <w:tcW w:w="481" w:type="dxa"/>
            <w:tcMar>
              <w:left w:w="28" w:type="dxa"/>
              <w:right w:w="28" w:type="dxa"/>
            </w:tcMar>
          </w:tcPr>
          <w:p w14:paraId="379AB77F"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fldChar w:fldCharType="begin"/>
            </w:r>
            <w:r w:rsidRPr="00861036">
              <w:rPr>
                <w:rFonts w:asciiTheme="majorHAnsi" w:hAnsiTheme="majorHAnsi"/>
                <w:bCs/>
                <w:noProof w:val="0"/>
                <w:sz w:val="20"/>
                <w:lang w:val="en-GB"/>
              </w:rPr>
              <w:instrText xml:space="preserve"> ADDIN EN.CITE &lt;EndNote&gt;&lt;Cite&gt;&lt;Author&gt;Zhang&lt;/Author&gt;&lt;Year&gt;2011&lt;/Year&gt;&lt;RecNum&gt;17&lt;/RecNum&gt;&lt;record&gt;&lt;rec-number&gt;17&lt;/rec-number&gt;&lt;foreign-keys&gt;&lt;key app="EN" db-id="xwdx05xfpvwr2lezad9x2fwl5vzx5wwvz5fr"&gt;17&lt;/key&gt;&lt;/foreign-keys&gt;&lt;ref-type name="Journal Article"&gt;17&lt;/ref-type&gt;&lt;contributors&gt;&lt;authors&gt;&lt;author&gt;Zhang, Yu&lt;/author&gt;&lt;author&gt;Jiang, Bo&lt;/author&gt;&lt;author&gt;Zhu, Jun&lt;/author&gt;&lt;author&gt;Liu, Jun S.&lt;/author&gt;&lt;/authors&gt;&lt;/contributors&gt;&lt;titles&gt;&lt;title&gt;Bayesian Models for Detecting Epistatic Interactions from Genetic Data&lt;/title&gt;&lt;secondary-title&gt;Annals of Human Genetics&lt;/secondary-title&gt;&lt;/titles&gt;&lt;periodical&gt;&lt;full-title&gt;Annals of Human Genetics&lt;/full-title&gt;&lt;/periodical&gt;&lt;pages&gt;183-193&lt;/pages&gt;&lt;volume&gt;75&lt;/volume&gt;&lt;number&gt;1&lt;/number&gt;&lt;keywords&gt;&lt;keyword&gt;Bayesian Methods&lt;/keyword&gt;&lt;keyword&gt;association mapping&lt;/keyword&gt;&lt;keyword&gt;epistasis&lt;/keyword&gt;&lt;keyword&gt;QTL&lt;/keyword&gt;&lt;/keywords&gt;&lt;dates&gt;&lt;year&gt;2011&lt;/year&gt;&lt;/dates&gt;&lt;publisher&gt;Blackwell Publishing Ltd&lt;/publisher&gt;&lt;isbn&gt;1469-1809&lt;/isbn&gt;&lt;urls&gt;&lt;related-urls&gt;&lt;url&gt;http://dx.doi.org/10.1111/j.1469-1809.2010.00621.x&lt;/url&gt;&lt;/related-urls&gt;&lt;/urls&gt;&lt;electronic-resource-num&gt;10.1111/j.1469-1809.2010.00621.x&lt;/electronic-resource-num&gt;&lt;/record&gt;&lt;/Cite&gt;&lt;/EndNote&gt;</w:instrText>
            </w:r>
            <w:r w:rsidRPr="00861036">
              <w:rPr>
                <w:rFonts w:asciiTheme="majorHAnsi" w:hAnsiTheme="majorHAnsi"/>
                <w:bCs/>
                <w:noProof w:val="0"/>
                <w:sz w:val="20"/>
                <w:lang w:val="en-GB"/>
              </w:rPr>
              <w:fldChar w:fldCharType="separate"/>
            </w:r>
            <w:r w:rsidRPr="00861036">
              <w:rPr>
                <w:rFonts w:asciiTheme="majorHAnsi" w:hAnsiTheme="majorHAnsi"/>
                <w:bCs/>
                <w:sz w:val="20"/>
                <w:vertAlign w:val="superscript"/>
                <w:lang w:val="en-GB"/>
              </w:rPr>
              <w:t>6</w:t>
            </w:r>
            <w:r w:rsidRPr="00861036">
              <w:rPr>
                <w:rFonts w:asciiTheme="majorHAnsi" w:hAnsiTheme="majorHAnsi"/>
                <w:bCs/>
                <w:noProof w:val="0"/>
                <w:sz w:val="20"/>
                <w:lang w:val="en-GB"/>
              </w:rPr>
              <w:fldChar w:fldCharType="end"/>
            </w:r>
          </w:p>
        </w:tc>
      </w:tr>
      <w:tr w:rsidR="00861036" w:rsidRPr="00861036" w14:paraId="16C814B5" w14:textId="77777777" w:rsidTr="00861036">
        <w:tc>
          <w:tcPr>
            <w:tcW w:w="1384" w:type="dxa"/>
            <w:tcMar>
              <w:left w:w="28" w:type="dxa"/>
              <w:right w:w="28" w:type="dxa"/>
            </w:tcMar>
          </w:tcPr>
          <w:p w14:paraId="18DEF5BB"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t>BhGLM</w:t>
            </w:r>
          </w:p>
        </w:tc>
        <w:tc>
          <w:tcPr>
            <w:tcW w:w="992" w:type="dxa"/>
            <w:tcMar>
              <w:left w:w="28" w:type="dxa"/>
              <w:right w:w="28" w:type="dxa"/>
            </w:tcMar>
          </w:tcPr>
          <w:p w14:paraId="3C85D143"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t>Bayesian</w:t>
            </w:r>
          </w:p>
        </w:tc>
        <w:tc>
          <w:tcPr>
            <w:tcW w:w="4111" w:type="dxa"/>
            <w:tcMar>
              <w:left w:w="28" w:type="dxa"/>
              <w:right w:w="28" w:type="dxa"/>
            </w:tcMar>
          </w:tcPr>
          <w:p w14:paraId="74B9D85E" w14:textId="77777777" w:rsidR="00861036" w:rsidRPr="00861036" w:rsidRDefault="00861036" w:rsidP="003D4CE6">
            <w:pPr>
              <w:pStyle w:val="bodyindent"/>
              <w:ind w:firstLine="0"/>
              <w:jc w:val="left"/>
              <w:rPr>
                <w:rFonts w:asciiTheme="majorHAnsi" w:hAnsiTheme="majorHAnsi"/>
                <w:bCs/>
                <w:noProof w:val="0"/>
                <w:sz w:val="20"/>
                <w:lang w:val="en-GB"/>
              </w:rPr>
            </w:pPr>
            <w:r w:rsidRPr="00861036">
              <w:rPr>
                <w:rFonts w:asciiTheme="majorHAnsi" w:hAnsiTheme="majorHAnsi"/>
                <w:bCs/>
                <w:noProof w:val="0"/>
                <w:sz w:val="20"/>
                <w:lang w:val="en-GB"/>
              </w:rPr>
              <w:t>Bayesian hierarchical Generalized Linear Model for haplotype interactions</w:t>
            </w:r>
          </w:p>
        </w:tc>
        <w:tc>
          <w:tcPr>
            <w:tcW w:w="3119" w:type="dxa"/>
            <w:tcMar>
              <w:left w:w="28" w:type="dxa"/>
              <w:right w:w="28" w:type="dxa"/>
            </w:tcMar>
          </w:tcPr>
          <w:p w14:paraId="18AE96F8" w14:textId="77777777" w:rsidR="00861036" w:rsidRPr="00861036" w:rsidRDefault="00C604D6" w:rsidP="003D4CE6">
            <w:pPr>
              <w:pStyle w:val="bodyindent"/>
              <w:ind w:firstLine="0"/>
              <w:jc w:val="left"/>
              <w:rPr>
                <w:rFonts w:asciiTheme="majorHAnsi" w:hAnsiTheme="majorHAnsi"/>
                <w:bCs/>
                <w:noProof w:val="0"/>
                <w:sz w:val="20"/>
                <w:lang w:val="en-GB"/>
              </w:rPr>
            </w:pPr>
            <w:hyperlink r:id="rId18" w:history="1">
              <w:r w:rsidR="00861036" w:rsidRPr="00861036">
                <w:rPr>
                  <w:rStyle w:val="Hyperlink"/>
                  <w:rFonts w:asciiTheme="majorHAnsi" w:hAnsiTheme="majorHAnsi"/>
                  <w:bCs/>
                  <w:noProof w:val="0"/>
                  <w:sz w:val="20"/>
                  <w:lang w:val="en-GB"/>
                </w:rPr>
                <w:t>http://www.ssg.uab.edu/bhglm/</w:t>
              </w:r>
            </w:hyperlink>
          </w:p>
        </w:tc>
        <w:tc>
          <w:tcPr>
            <w:tcW w:w="481" w:type="dxa"/>
            <w:tcMar>
              <w:left w:w="28" w:type="dxa"/>
              <w:right w:w="28" w:type="dxa"/>
            </w:tcMar>
          </w:tcPr>
          <w:p w14:paraId="7CE275A4"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fldChar w:fldCharType="begin"/>
            </w:r>
            <w:r w:rsidRPr="00861036">
              <w:rPr>
                <w:rFonts w:asciiTheme="majorHAnsi" w:hAnsiTheme="majorHAnsi"/>
                <w:bCs/>
                <w:noProof w:val="0"/>
                <w:sz w:val="20"/>
                <w:lang w:val="en-GB"/>
              </w:rPr>
              <w:instrText xml:space="preserve"> ADDIN EN.CITE &lt;EndNote&gt;&lt;Cite&gt;&lt;Author&gt;Yi&lt;/Author&gt;&lt;Year&gt;2011&lt;/Year&gt;&lt;RecNum&gt;808&lt;/RecNum&gt;&lt;record&gt;&lt;rec-number&gt;808&lt;/rec-number&gt;&lt;foreign-keys&gt;&lt;key app="EN" db-id="xwdx05xfpvwr2lezad9x2fwl5vzx5wwvz5fr"&gt;808&lt;/key&gt;&lt;/foreign-keys&gt;&lt;ref-type name="Journal Article"&gt;17&lt;/ref-type&gt;&lt;contributors&gt;&lt;authors&gt;&lt;author&gt;Yi, N.&lt;/author&gt;&lt;author&gt;Kaklamani, V. G.&lt;/author&gt;&lt;author&gt;Pasche, B.&lt;/author&gt;&lt;/authors&gt;&lt;/contributors&gt;&lt;auth-address&gt;Department of Biostatistics, University of Alabama at Birmingham, 35294, USA. nyi@ms.soph.uab.edu&lt;/auth-address&gt;&lt;titles&gt;&lt;title&gt;Bayesian analysis of genetic interactions in case-control studies, with application to adiponectin genes and colorectal cancer risk&lt;/title&gt;&lt;secondary-title&gt;Ann Hum Genet&lt;/secondary-title&gt;&lt;/titles&gt;&lt;periodical&gt;&lt;full-title&gt;Ann Hum Genet&lt;/full-title&gt;&lt;/periodical&gt;&lt;pages&gt;90-104&lt;/pages&gt;&lt;volume&gt;75&lt;/volume&gt;&lt;number&gt;1&lt;/number&gt;&lt;edition&gt;2010/09/18&lt;/edition&gt;&lt;keywords&gt;&lt;keyword&gt;Adiponectin/genetics&lt;/keyword&gt;&lt;keyword&gt;Bayes Theorem&lt;/keyword&gt;&lt;keyword&gt;Case-Control Studies&lt;/keyword&gt;&lt;keyword&gt;Colorectal Neoplasms/ genetics&lt;/keyword&gt;&lt;keyword&gt;Humans&lt;/keyword&gt;&lt;keyword&gt;Models, Genetic&lt;/keyword&gt;&lt;/keywords&gt;&lt;dates&gt;&lt;year&gt;2011&lt;/year&gt;&lt;pub-dates&gt;&lt;date&gt;Jan&lt;/date&gt;&lt;/pub-dates&gt;&lt;/dates&gt;&lt;isbn&gt;1469-1809 (Electronic)&amp;#xD;0003-4800 (Linking)&lt;/isbn&gt;&lt;accession-num&gt;20846215&lt;/accession-num&gt;&lt;urls&gt;&lt;/urls&gt;&lt;electronic-resource-num&gt;10.1111/j.1469-1809.2010.00605.x [doi]&lt;/electronic-resource-num&gt;&lt;remote-database-provider&gt;Nlm&lt;/remote-database-provider&gt;&lt;language&gt;eng&lt;/language&gt;&lt;/record&gt;&lt;/Cite&gt;&lt;/EndNote&gt;</w:instrText>
            </w:r>
            <w:r w:rsidRPr="00861036">
              <w:rPr>
                <w:rFonts w:asciiTheme="majorHAnsi" w:hAnsiTheme="majorHAnsi"/>
                <w:bCs/>
                <w:noProof w:val="0"/>
                <w:sz w:val="20"/>
                <w:lang w:val="en-GB"/>
              </w:rPr>
              <w:fldChar w:fldCharType="separate"/>
            </w:r>
            <w:r w:rsidRPr="00861036">
              <w:rPr>
                <w:rFonts w:asciiTheme="majorHAnsi" w:hAnsiTheme="majorHAnsi"/>
                <w:bCs/>
                <w:sz w:val="20"/>
                <w:vertAlign w:val="superscript"/>
                <w:lang w:val="en-GB"/>
              </w:rPr>
              <w:t>43</w:t>
            </w:r>
            <w:r w:rsidRPr="00861036">
              <w:rPr>
                <w:rFonts w:asciiTheme="majorHAnsi" w:hAnsiTheme="majorHAnsi"/>
                <w:bCs/>
                <w:noProof w:val="0"/>
                <w:sz w:val="20"/>
                <w:lang w:val="en-GB"/>
              </w:rPr>
              <w:fldChar w:fldCharType="end"/>
            </w:r>
          </w:p>
        </w:tc>
      </w:tr>
      <w:tr w:rsidR="00861036" w:rsidRPr="00861036" w14:paraId="26289F46" w14:textId="77777777" w:rsidTr="00861036">
        <w:tc>
          <w:tcPr>
            <w:tcW w:w="1384" w:type="dxa"/>
            <w:tcMar>
              <w:left w:w="28" w:type="dxa"/>
              <w:right w:w="28" w:type="dxa"/>
            </w:tcMar>
          </w:tcPr>
          <w:p w14:paraId="14CF2E9C"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t>SNPTEST</w:t>
            </w:r>
          </w:p>
        </w:tc>
        <w:tc>
          <w:tcPr>
            <w:tcW w:w="992" w:type="dxa"/>
            <w:tcMar>
              <w:left w:w="28" w:type="dxa"/>
              <w:right w:w="28" w:type="dxa"/>
            </w:tcMar>
          </w:tcPr>
          <w:p w14:paraId="6B3BDBC1"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t>Bayesian</w:t>
            </w:r>
          </w:p>
        </w:tc>
        <w:tc>
          <w:tcPr>
            <w:tcW w:w="4111" w:type="dxa"/>
            <w:tcMar>
              <w:left w:w="28" w:type="dxa"/>
              <w:right w:w="28" w:type="dxa"/>
            </w:tcMar>
          </w:tcPr>
          <w:p w14:paraId="726A6715" w14:textId="77777777" w:rsidR="00861036" w:rsidRPr="00861036" w:rsidRDefault="00861036" w:rsidP="003D4CE6">
            <w:pPr>
              <w:pStyle w:val="bodyindent"/>
              <w:ind w:firstLine="0"/>
              <w:jc w:val="left"/>
              <w:rPr>
                <w:rFonts w:asciiTheme="majorHAnsi" w:hAnsiTheme="majorHAnsi"/>
                <w:bCs/>
                <w:noProof w:val="0"/>
                <w:sz w:val="20"/>
                <w:lang w:val="en-GB"/>
              </w:rPr>
            </w:pPr>
            <w:r w:rsidRPr="00861036">
              <w:rPr>
                <w:rFonts w:asciiTheme="majorHAnsi" w:hAnsiTheme="majorHAnsi"/>
                <w:bCs/>
                <w:noProof w:val="0"/>
                <w:sz w:val="20"/>
                <w:lang w:val="en-GB"/>
              </w:rPr>
              <w:t>Bayesian model averaging approach to model interactions involving known risk loci</w:t>
            </w:r>
          </w:p>
        </w:tc>
        <w:tc>
          <w:tcPr>
            <w:tcW w:w="3119" w:type="dxa"/>
            <w:tcMar>
              <w:left w:w="28" w:type="dxa"/>
              <w:right w:w="28" w:type="dxa"/>
            </w:tcMar>
          </w:tcPr>
          <w:p w14:paraId="77018716" w14:textId="77777777" w:rsidR="00861036" w:rsidRPr="00861036" w:rsidRDefault="00861036" w:rsidP="003D4CE6">
            <w:pPr>
              <w:pStyle w:val="bodyindent"/>
              <w:ind w:firstLine="0"/>
              <w:jc w:val="left"/>
              <w:rPr>
                <w:rFonts w:asciiTheme="majorHAnsi" w:hAnsiTheme="majorHAnsi"/>
                <w:bCs/>
                <w:noProof w:val="0"/>
                <w:sz w:val="20"/>
                <w:lang w:val="en-GB"/>
              </w:rPr>
            </w:pPr>
            <w:r w:rsidRPr="00861036">
              <w:rPr>
                <w:rFonts w:asciiTheme="majorHAnsi" w:hAnsiTheme="majorHAnsi"/>
                <w:bCs/>
                <w:noProof w:val="0"/>
                <w:sz w:val="20"/>
                <w:lang w:val="en-GB"/>
              </w:rPr>
              <w:t>http://www.stats.ox.ac.uk/</w:t>
            </w:r>
            <w:r w:rsidRPr="00861036">
              <w:rPr>
                <w:rFonts w:ascii="Cambria Math" w:hAnsi="Cambria Math" w:cs="Cambria Math"/>
                <w:bCs/>
                <w:noProof w:val="0"/>
                <w:sz w:val="20"/>
                <w:lang w:val="en-GB"/>
              </w:rPr>
              <w:t>∼</w:t>
            </w:r>
            <w:r w:rsidRPr="00861036">
              <w:rPr>
                <w:rFonts w:asciiTheme="majorHAnsi" w:hAnsiTheme="majorHAnsi"/>
                <w:bCs/>
                <w:noProof w:val="0"/>
                <w:sz w:val="20"/>
                <w:lang w:val="en-GB"/>
              </w:rPr>
              <w:t>marchini/software/gwas/</w:t>
            </w:r>
            <w:proofErr w:type="gramStart"/>
            <w:r w:rsidRPr="00861036">
              <w:rPr>
                <w:rFonts w:asciiTheme="majorHAnsi" w:hAnsiTheme="majorHAnsi"/>
                <w:bCs/>
                <w:noProof w:val="0"/>
                <w:sz w:val="20"/>
                <w:lang w:val="en-GB"/>
              </w:rPr>
              <w:t xml:space="preserve">gwas.html   </w:t>
            </w:r>
            <w:proofErr w:type="gramEnd"/>
          </w:p>
        </w:tc>
        <w:tc>
          <w:tcPr>
            <w:tcW w:w="481" w:type="dxa"/>
            <w:tcMar>
              <w:left w:w="28" w:type="dxa"/>
              <w:right w:w="28" w:type="dxa"/>
            </w:tcMar>
          </w:tcPr>
          <w:p w14:paraId="10A85DF1"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fldChar w:fldCharType="begin"/>
            </w:r>
            <w:r w:rsidRPr="00861036">
              <w:rPr>
                <w:rFonts w:asciiTheme="majorHAnsi" w:hAnsiTheme="majorHAnsi"/>
                <w:bCs/>
                <w:noProof w:val="0"/>
                <w:sz w:val="20"/>
                <w:lang w:val="en-GB"/>
              </w:rPr>
              <w:instrText xml:space="preserve"> ADDIN EN.CITE &lt;EndNote&gt;&lt;Cite&gt;&lt;Author&gt;Ferreira&lt;/Author&gt;&lt;Year&gt;2011&lt;/Year&gt;&lt;RecNum&gt;1059&lt;/RecNum&gt;&lt;record&gt;&lt;rec-number&gt;1059&lt;/rec-number&gt;&lt;foreign-keys&gt;&lt;key app="EN" db-id="xwdx05xfpvwr2lezad9x2fwl5vzx5wwvz5fr"&gt;1059&lt;/key&gt;&lt;/foreign-keys&gt;&lt;ref-type name="Journal Article"&gt;17&lt;/ref-type&gt;&lt;contributors&gt;&lt;authors&gt;&lt;author&gt;Ferreira, T.&lt;/author&gt;&lt;author&gt;Marchini, J.&lt;/author&gt;&lt;/authors&gt;&lt;/contributors&gt;&lt;auth-address&gt;Department of Statistics, University of Oxford, UK.&lt;/auth-address&gt;&lt;titles&gt;&lt;title&gt;Modeling interactions with known risk loci-a Bayesian model averaging approach&lt;/title&gt;&lt;secondary-title&gt;Ann Hum Genet&lt;/secondary-title&gt;&lt;/titles&gt;&lt;periodical&gt;&lt;full-title&gt;Ann Hum Genet&lt;/full-title&gt;&lt;/periodical&gt;&lt;pages&gt;1-9&lt;/pages&gt;&lt;volume&gt;75&lt;/volume&gt;&lt;number&gt;1&lt;/number&gt;&lt;edition&gt;2010/12/02&lt;/edition&gt;&lt;keywords&gt;&lt;keyword&gt;Bayes Theorem&lt;/keyword&gt;&lt;keyword&gt;Computer Simulation&lt;/keyword&gt;&lt;keyword&gt;Genetic Predisposition to Disease&lt;/keyword&gt;&lt;keyword&gt;Genome-Wide Association Study&lt;/keyword&gt;&lt;keyword&gt;Humans&lt;/keyword&gt;&lt;keyword&gt;Models, Genetic&lt;/keyword&gt;&lt;keyword&gt;Polymorphism, Single Nucleotide&lt;/keyword&gt;&lt;/keywords&gt;&lt;dates&gt;&lt;year&gt;2011&lt;/year&gt;&lt;pub-dates&gt;&lt;date&gt;Jan&lt;/date&gt;&lt;/pub-dates&gt;&lt;/dates&gt;&lt;isbn&gt;1469-1809 (Electronic)&amp;#xD;0003-4800 (Linking)&lt;/isbn&gt;&lt;accession-num&gt;21118191&lt;/accession-num&gt;&lt;urls&gt;&lt;/urls&gt;&lt;electronic-resource-num&gt;10.1111/j.1469-1809.2010.00618.x [doi]&lt;/electronic-resource-num&gt;&lt;remote-database-provider&gt;Nlm&lt;/remote-database-provider&gt;&lt;language&gt;eng&lt;/language&gt;&lt;/record&gt;&lt;/Cite&gt;&lt;/EndNote&gt;</w:instrText>
            </w:r>
            <w:r w:rsidRPr="00861036">
              <w:rPr>
                <w:rFonts w:asciiTheme="majorHAnsi" w:hAnsiTheme="majorHAnsi"/>
                <w:bCs/>
                <w:noProof w:val="0"/>
                <w:sz w:val="20"/>
                <w:lang w:val="en-GB"/>
              </w:rPr>
              <w:fldChar w:fldCharType="separate"/>
            </w:r>
            <w:r w:rsidRPr="00861036">
              <w:rPr>
                <w:rFonts w:asciiTheme="majorHAnsi" w:hAnsiTheme="majorHAnsi"/>
                <w:bCs/>
                <w:sz w:val="20"/>
                <w:vertAlign w:val="superscript"/>
                <w:lang w:val="en-GB"/>
              </w:rPr>
              <w:t>46</w:t>
            </w:r>
            <w:r w:rsidRPr="00861036">
              <w:rPr>
                <w:rFonts w:asciiTheme="majorHAnsi" w:hAnsiTheme="majorHAnsi"/>
                <w:bCs/>
                <w:noProof w:val="0"/>
                <w:sz w:val="20"/>
                <w:lang w:val="en-GB"/>
              </w:rPr>
              <w:fldChar w:fldCharType="end"/>
            </w:r>
          </w:p>
        </w:tc>
      </w:tr>
      <w:tr w:rsidR="00861036" w:rsidRPr="00861036" w14:paraId="15D4E7B5" w14:textId="77777777" w:rsidTr="00861036">
        <w:tc>
          <w:tcPr>
            <w:tcW w:w="1384" w:type="dxa"/>
            <w:tcMar>
              <w:left w:w="28" w:type="dxa"/>
              <w:right w:w="28" w:type="dxa"/>
            </w:tcMar>
          </w:tcPr>
          <w:p w14:paraId="7F730729"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t>EDCF</w:t>
            </w:r>
          </w:p>
        </w:tc>
        <w:tc>
          <w:tcPr>
            <w:tcW w:w="992" w:type="dxa"/>
            <w:tcMar>
              <w:left w:w="28" w:type="dxa"/>
              <w:right w:w="28" w:type="dxa"/>
            </w:tcMar>
          </w:tcPr>
          <w:p w14:paraId="7AE69BB7"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t>Filtering</w:t>
            </w:r>
          </w:p>
        </w:tc>
        <w:tc>
          <w:tcPr>
            <w:tcW w:w="4111" w:type="dxa"/>
            <w:tcMar>
              <w:left w:w="28" w:type="dxa"/>
              <w:right w:w="28" w:type="dxa"/>
            </w:tcMar>
          </w:tcPr>
          <w:p w14:paraId="7BF0A401" w14:textId="77777777" w:rsidR="00861036" w:rsidRPr="00861036" w:rsidRDefault="00861036" w:rsidP="003D4CE6">
            <w:pPr>
              <w:pStyle w:val="bodyindent"/>
              <w:ind w:firstLine="0"/>
              <w:jc w:val="left"/>
              <w:rPr>
                <w:rFonts w:asciiTheme="majorHAnsi" w:hAnsiTheme="majorHAnsi"/>
                <w:bCs/>
                <w:noProof w:val="0"/>
                <w:sz w:val="20"/>
                <w:lang w:val="en-GB"/>
              </w:rPr>
            </w:pPr>
            <w:r w:rsidRPr="00861036">
              <w:rPr>
                <w:rFonts w:asciiTheme="majorHAnsi" w:hAnsiTheme="majorHAnsi"/>
                <w:bCs/>
                <w:noProof w:val="0"/>
                <w:sz w:val="20"/>
                <w:lang w:val="en-GB"/>
              </w:rPr>
              <w:t>Clustering frequent genotype combinations for testing interactions</w:t>
            </w:r>
          </w:p>
        </w:tc>
        <w:tc>
          <w:tcPr>
            <w:tcW w:w="3119" w:type="dxa"/>
            <w:tcMar>
              <w:left w:w="28" w:type="dxa"/>
              <w:right w:w="28" w:type="dxa"/>
            </w:tcMar>
          </w:tcPr>
          <w:p w14:paraId="59D0A330" w14:textId="77777777" w:rsidR="00861036" w:rsidRPr="00861036" w:rsidRDefault="00861036" w:rsidP="003D4CE6">
            <w:pPr>
              <w:pStyle w:val="bodyindent"/>
              <w:ind w:firstLine="0"/>
              <w:jc w:val="left"/>
              <w:rPr>
                <w:rFonts w:asciiTheme="majorHAnsi" w:hAnsiTheme="majorHAnsi"/>
                <w:bCs/>
                <w:noProof w:val="0"/>
                <w:sz w:val="20"/>
                <w:lang w:val="en-GB"/>
              </w:rPr>
            </w:pPr>
            <w:r w:rsidRPr="00861036">
              <w:rPr>
                <w:rFonts w:asciiTheme="majorHAnsi" w:hAnsiTheme="majorHAnsi"/>
                <w:bCs/>
                <w:noProof w:val="0"/>
                <w:sz w:val="20"/>
                <w:lang w:val="en-GB"/>
              </w:rPr>
              <w:t>http://www.cs.ucr.edu/</w:t>
            </w:r>
            <w:r w:rsidRPr="00861036">
              <w:rPr>
                <w:rFonts w:ascii="Cambria Math" w:hAnsi="Cambria Math" w:cs="Cambria Math"/>
                <w:bCs/>
                <w:noProof w:val="0"/>
                <w:sz w:val="20"/>
                <w:lang w:val="en-GB"/>
              </w:rPr>
              <w:t>∼</w:t>
            </w:r>
            <w:r w:rsidRPr="00861036">
              <w:rPr>
                <w:rFonts w:asciiTheme="majorHAnsi" w:hAnsiTheme="majorHAnsi"/>
                <w:bCs/>
                <w:noProof w:val="0"/>
                <w:sz w:val="20"/>
                <w:lang w:val="en-GB"/>
              </w:rPr>
              <w:t>minzhux/EDCF.zip</w:t>
            </w:r>
          </w:p>
        </w:tc>
        <w:tc>
          <w:tcPr>
            <w:tcW w:w="481" w:type="dxa"/>
            <w:tcMar>
              <w:left w:w="28" w:type="dxa"/>
              <w:right w:w="28" w:type="dxa"/>
            </w:tcMar>
          </w:tcPr>
          <w:p w14:paraId="341146C6"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fldChar w:fldCharType="begin"/>
            </w:r>
            <w:r w:rsidRPr="00861036">
              <w:rPr>
                <w:rFonts w:asciiTheme="majorHAnsi" w:hAnsiTheme="majorHAnsi"/>
                <w:bCs/>
                <w:noProof w:val="0"/>
                <w:sz w:val="20"/>
                <w:lang w:val="en-GB"/>
              </w:rPr>
              <w:instrText xml:space="preserve"> ADDIN EN.CITE &lt;EndNote&gt;&lt;Cite&gt;&lt;Author&gt;Xie&lt;/Author&gt;&lt;Year&gt;2012&lt;/Year&gt;&lt;RecNum&gt;470&lt;/RecNum&gt;&lt;record&gt;&lt;rec-number&gt;470&lt;/rec-number&gt;&lt;foreign-keys&gt;&lt;key app="EN" db-id="xwdx05xfpvwr2lezad9x2fwl5vzx5wwvz5fr"&gt;470&lt;/key&gt;&lt;/foreign-keys&gt;&lt;ref-type name="Journal Article"&gt;17&lt;/ref-type&gt;&lt;contributors&gt;&lt;authors&gt;&lt;author&gt;Xie, M.&lt;/author&gt;&lt;author&gt;Li, J.&lt;/author&gt;&lt;author&gt;Jiang, T.&lt;/author&gt;&lt;/authors&gt;&lt;/contributors&gt;&lt;auth-address&gt;Department of Computer Science and Engineering, University of California, Riverside, CA 92521, USA.&lt;/auth-address&gt;&lt;titles&gt;&lt;title&gt;Detecting genome-wide epistases based on the clustering of relatively frequent items&lt;/title&gt;&lt;secondary-title&gt;Bioinformatics&lt;/secondary-title&gt;&lt;/titles&gt;&lt;periodical&gt;&lt;full-title&gt;Bioinformatics&lt;/full-title&gt;&lt;/periodical&gt;&lt;pages&gt;5-12&lt;/pages&gt;&lt;volume&gt;28&lt;/volume&gt;&lt;number&gt;1&lt;/number&gt;&lt;edition&gt;2011/11/05&lt;/edition&gt;&lt;keywords&gt;&lt;keyword&gt;Algorithms&lt;/keyword&gt;&lt;keyword&gt;Cluster Analysis&lt;/keyword&gt;&lt;keyword&gt;Epistasis, Genetic&lt;/keyword&gt;&lt;keyword&gt;Genetic Predisposition to Disease&lt;/keyword&gt;&lt;keyword&gt;Genome-Wide Association Study&lt;/keyword&gt;&lt;keyword&gt;Humans&lt;/keyword&gt;&lt;keyword&gt;Macular Degeneration/genetics&lt;/keyword&gt;&lt;keyword&gt;Polymorphism, Single Nucleotide&lt;/keyword&gt;&lt;/keywords&gt;&lt;dates&gt;&lt;year&gt;2012&lt;/year&gt;&lt;pub-dates&gt;&lt;date&gt;Jan 1&lt;/date&gt;&lt;/pub-dates&gt;&lt;/dates&gt;&lt;isbn&gt;1367-4811 (Electronic)&amp;#xD;1367-4803 (Linking)&lt;/isbn&gt;&lt;accession-num&gt;22053078&lt;/accession-num&gt;&lt;urls&gt;&lt;/urls&gt;&lt;electronic-resource-num&gt;btr603 [pii]&amp;#xD;10.1093/bioinformatics/btr603 [doi]&lt;/electronic-resource-num&gt;&lt;remote-database-provider&gt;Nlm&lt;/remote-database-provider&gt;&lt;language&gt;eng&lt;/language&gt;&lt;/record&gt;&lt;/Cite&gt;&lt;/EndNote&gt;</w:instrText>
            </w:r>
            <w:r w:rsidRPr="00861036">
              <w:rPr>
                <w:rFonts w:asciiTheme="majorHAnsi" w:hAnsiTheme="majorHAnsi"/>
                <w:bCs/>
                <w:noProof w:val="0"/>
                <w:sz w:val="20"/>
                <w:lang w:val="en-GB"/>
              </w:rPr>
              <w:fldChar w:fldCharType="separate"/>
            </w:r>
            <w:r w:rsidRPr="00861036">
              <w:rPr>
                <w:rFonts w:asciiTheme="majorHAnsi" w:hAnsiTheme="majorHAnsi"/>
                <w:bCs/>
                <w:sz w:val="20"/>
                <w:vertAlign w:val="superscript"/>
                <w:lang w:val="en-GB"/>
              </w:rPr>
              <w:t>49</w:t>
            </w:r>
            <w:r w:rsidRPr="00861036">
              <w:rPr>
                <w:rFonts w:asciiTheme="majorHAnsi" w:hAnsiTheme="majorHAnsi"/>
                <w:bCs/>
                <w:noProof w:val="0"/>
                <w:sz w:val="20"/>
                <w:lang w:val="en-GB"/>
              </w:rPr>
              <w:fldChar w:fldCharType="end"/>
            </w:r>
          </w:p>
        </w:tc>
      </w:tr>
      <w:tr w:rsidR="00861036" w:rsidRPr="00861036" w14:paraId="0CFB0D9F" w14:textId="77777777" w:rsidTr="00861036">
        <w:tc>
          <w:tcPr>
            <w:tcW w:w="1384" w:type="dxa"/>
            <w:tcMar>
              <w:left w:w="28" w:type="dxa"/>
              <w:right w:w="28" w:type="dxa"/>
            </w:tcMar>
          </w:tcPr>
          <w:p w14:paraId="23C9D310"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t>RAPID</w:t>
            </w:r>
          </w:p>
        </w:tc>
        <w:tc>
          <w:tcPr>
            <w:tcW w:w="992" w:type="dxa"/>
            <w:tcMar>
              <w:left w:w="28" w:type="dxa"/>
              <w:right w:w="28" w:type="dxa"/>
            </w:tcMar>
          </w:tcPr>
          <w:p w14:paraId="10B2CB28"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t>Data mining</w:t>
            </w:r>
          </w:p>
        </w:tc>
        <w:tc>
          <w:tcPr>
            <w:tcW w:w="4111" w:type="dxa"/>
            <w:tcMar>
              <w:left w:w="28" w:type="dxa"/>
              <w:right w:w="28" w:type="dxa"/>
            </w:tcMar>
          </w:tcPr>
          <w:p w14:paraId="362875CE" w14:textId="77777777" w:rsidR="00861036" w:rsidRPr="00861036" w:rsidRDefault="00861036" w:rsidP="003D4CE6">
            <w:pPr>
              <w:pStyle w:val="bodyindent"/>
              <w:ind w:firstLine="0"/>
              <w:jc w:val="left"/>
              <w:rPr>
                <w:rFonts w:asciiTheme="majorHAnsi" w:hAnsiTheme="majorHAnsi"/>
                <w:bCs/>
                <w:noProof w:val="0"/>
                <w:sz w:val="20"/>
                <w:lang w:val="en-GB"/>
              </w:rPr>
            </w:pPr>
            <w:r w:rsidRPr="00861036">
              <w:rPr>
                <w:rFonts w:asciiTheme="majorHAnsi" w:hAnsiTheme="majorHAnsi"/>
                <w:bCs/>
                <w:noProof w:val="0"/>
                <w:sz w:val="20"/>
                <w:lang w:val="en-GB"/>
              </w:rPr>
              <w:t>Identify correlated SNP pairs after projecting their correlations to distance between two points in a Euclidean space</w:t>
            </w:r>
          </w:p>
        </w:tc>
        <w:tc>
          <w:tcPr>
            <w:tcW w:w="3119" w:type="dxa"/>
            <w:tcMar>
              <w:left w:w="28" w:type="dxa"/>
              <w:right w:w="28" w:type="dxa"/>
            </w:tcMar>
          </w:tcPr>
          <w:p w14:paraId="493C231F" w14:textId="77777777" w:rsidR="00861036" w:rsidRPr="00861036" w:rsidRDefault="00C604D6" w:rsidP="003D4CE6">
            <w:pPr>
              <w:pStyle w:val="bodyindent"/>
              <w:ind w:firstLine="0"/>
              <w:jc w:val="left"/>
              <w:rPr>
                <w:rFonts w:asciiTheme="majorHAnsi" w:hAnsiTheme="majorHAnsi"/>
                <w:bCs/>
                <w:noProof w:val="0"/>
                <w:sz w:val="20"/>
                <w:lang w:val="en-GB"/>
              </w:rPr>
            </w:pPr>
            <w:hyperlink r:id="rId19" w:history="1">
              <w:r w:rsidR="00861036" w:rsidRPr="00861036">
                <w:rPr>
                  <w:rStyle w:val="Hyperlink"/>
                  <w:rFonts w:asciiTheme="majorHAnsi" w:hAnsiTheme="majorHAnsi"/>
                  <w:bCs/>
                  <w:noProof w:val="0"/>
                  <w:sz w:val="20"/>
                  <w:lang w:val="en-GB"/>
                </w:rPr>
                <w:t>http://bix.ucsd.edu/projects/rapid</w:t>
              </w:r>
            </w:hyperlink>
          </w:p>
        </w:tc>
        <w:tc>
          <w:tcPr>
            <w:tcW w:w="481" w:type="dxa"/>
            <w:tcMar>
              <w:left w:w="28" w:type="dxa"/>
              <w:right w:w="28" w:type="dxa"/>
            </w:tcMar>
          </w:tcPr>
          <w:p w14:paraId="231C3A73"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fldChar w:fldCharType="begin"/>
            </w:r>
            <w:r w:rsidRPr="00861036">
              <w:rPr>
                <w:rFonts w:asciiTheme="majorHAnsi" w:hAnsiTheme="majorHAnsi"/>
                <w:bCs/>
                <w:noProof w:val="0"/>
                <w:sz w:val="20"/>
                <w:lang w:val="en-GB"/>
              </w:rPr>
              <w:instrText xml:space="preserve"> ADDIN EN.CITE &lt;EndNote&gt;&lt;Cite&gt;&lt;Author&gt;Brinza&lt;/Author&gt;&lt;Year&gt;2010&lt;/Year&gt;&lt;RecNum&gt;1118&lt;/RecNum&gt;&lt;record&gt;&lt;rec-number&gt;1118&lt;/rec-number&gt;&lt;foreign-keys&gt;&lt;key app="EN" db-id="xwdx05xfpvwr2lezad9x2fwl5vzx5wwvz5fr"&gt;1118&lt;/key&gt;&lt;/foreign-keys&gt;&lt;ref-type name="Journal Article"&gt;17&lt;/ref-type&gt;&lt;contributors&gt;&lt;authors&gt;&lt;author&gt;Brinza, Dumitru&lt;/author&gt;&lt;author&gt;Schultz, Matthew&lt;/author&gt;&lt;author&gt;Tesler, Glenn&lt;/author&gt;&lt;author&gt;Bafna, Vineet&lt;/author&gt;&lt;/authors&gt;&lt;/contributors&gt;&lt;titles&gt;&lt;title&gt;RAPID detection of gene-gene interactions in genome-wide association studies&lt;/title&gt;&lt;secondary-title&gt;Bioinformatics&lt;/secondary-title&gt;&lt;/titles&gt;&lt;periodical&gt;&lt;full-title&gt;Bioinformatics&lt;/full-title&gt;&lt;/periodical&gt;&lt;pages&gt;2856-2862&lt;/pages&gt;&lt;volume&gt;26&lt;/volume&gt;&lt;number&gt;22&lt;/number&gt;&lt;dates&gt;&lt;year&gt;2010&lt;/year&gt;&lt;/dates&gt;&lt;urls&gt;&lt;related-urls&gt;&lt;url&gt;http://bioinformatics.oxfordjournals.org/content/26/22/2856.abstract&lt;/url&gt;&lt;/related-urls&gt;&lt;/urls&gt;&lt;/record&gt;&lt;/Cite&gt;&lt;/EndNote&gt;</w:instrText>
            </w:r>
            <w:r w:rsidRPr="00861036">
              <w:rPr>
                <w:rFonts w:asciiTheme="majorHAnsi" w:hAnsiTheme="majorHAnsi"/>
                <w:bCs/>
                <w:noProof w:val="0"/>
                <w:sz w:val="20"/>
                <w:lang w:val="en-GB"/>
              </w:rPr>
              <w:fldChar w:fldCharType="separate"/>
            </w:r>
            <w:r w:rsidRPr="00861036">
              <w:rPr>
                <w:rFonts w:asciiTheme="majorHAnsi" w:hAnsiTheme="majorHAnsi"/>
                <w:bCs/>
                <w:sz w:val="20"/>
                <w:vertAlign w:val="superscript"/>
                <w:lang w:val="en-GB"/>
              </w:rPr>
              <w:t>51</w:t>
            </w:r>
            <w:r w:rsidRPr="00861036">
              <w:rPr>
                <w:rFonts w:asciiTheme="majorHAnsi" w:hAnsiTheme="majorHAnsi"/>
                <w:bCs/>
                <w:noProof w:val="0"/>
                <w:sz w:val="20"/>
                <w:lang w:val="en-GB"/>
              </w:rPr>
              <w:fldChar w:fldCharType="end"/>
            </w:r>
          </w:p>
        </w:tc>
      </w:tr>
      <w:tr w:rsidR="00861036" w:rsidRPr="00861036" w14:paraId="287FD115" w14:textId="77777777" w:rsidTr="00861036">
        <w:tc>
          <w:tcPr>
            <w:tcW w:w="1384" w:type="dxa"/>
            <w:tcMar>
              <w:left w:w="28" w:type="dxa"/>
              <w:right w:w="28" w:type="dxa"/>
            </w:tcMar>
          </w:tcPr>
          <w:p w14:paraId="164636F3"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t>TEAM</w:t>
            </w:r>
          </w:p>
        </w:tc>
        <w:tc>
          <w:tcPr>
            <w:tcW w:w="992" w:type="dxa"/>
            <w:tcMar>
              <w:left w:w="28" w:type="dxa"/>
              <w:right w:w="28" w:type="dxa"/>
            </w:tcMar>
          </w:tcPr>
          <w:p w14:paraId="1EB6C5DF"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t>Data mining</w:t>
            </w:r>
          </w:p>
        </w:tc>
        <w:tc>
          <w:tcPr>
            <w:tcW w:w="4111" w:type="dxa"/>
            <w:tcMar>
              <w:left w:w="28" w:type="dxa"/>
              <w:right w:w="28" w:type="dxa"/>
            </w:tcMar>
          </w:tcPr>
          <w:p w14:paraId="64D1BB53" w14:textId="77777777" w:rsidR="00861036" w:rsidRPr="00861036" w:rsidRDefault="00861036" w:rsidP="003D4CE6">
            <w:pPr>
              <w:pStyle w:val="bodyindent"/>
              <w:ind w:firstLine="0"/>
              <w:jc w:val="left"/>
              <w:rPr>
                <w:rFonts w:asciiTheme="majorHAnsi" w:hAnsiTheme="majorHAnsi"/>
                <w:bCs/>
                <w:noProof w:val="0"/>
                <w:sz w:val="20"/>
                <w:lang w:val="en-GB"/>
              </w:rPr>
            </w:pPr>
            <w:r w:rsidRPr="00861036">
              <w:rPr>
                <w:rFonts w:asciiTheme="majorHAnsi" w:hAnsiTheme="majorHAnsi"/>
                <w:bCs/>
                <w:noProof w:val="0"/>
                <w:sz w:val="20"/>
                <w:lang w:val="en-GB"/>
              </w:rPr>
              <w:t>Using Minimum Spanning Tree incrementally updates the contingency tables for epistatic tests without scanning all individuals</w:t>
            </w:r>
          </w:p>
        </w:tc>
        <w:tc>
          <w:tcPr>
            <w:tcW w:w="3119" w:type="dxa"/>
            <w:tcMar>
              <w:left w:w="28" w:type="dxa"/>
              <w:right w:w="28" w:type="dxa"/>
            </w:tcMar>
          </w:tcPr>
          <w:p w14:paraId="5D0C4BA6" w14:textId="77777777" w:rsidR="00861036" w:rsidRPr="00861036" w:rsidRDefault="00C604D6" w:rsidP="003D4CE6">
            <w:pPr>
              <w:pStyle w:val="bodyindent"/>
              <w:ind w:firstLine="0"/>
              <w:jc w:val="left"/>
              <w:rPr>
                <w:rFonts w:asciiTheme="majorHAnsi" w:hAnsiTheme="majorHAnsi"/>
                <w:bCs/>
                <w:noProof w:val="0"/>
                <w:sz w:val="20"/>
                <w:lang w:val="en-GB"/>
              </w:rPr>
            </w:pPr>
            <w:hyperlink r:id="rId20" w:history="1">
              <w:r w:rsidR="00861036" w:rsidRPr="00861036">
                <w:rPr>
                  <w:rStyle w:val="Hyperlink"/>
                  <w:rFonts w:asciiTheme="majorHAnsi" w:hAnsiTheme="majorHAnsi"/>
                  <w:bCs/>
                  <w:noProof w:val="0"/>
                  <w:sz w:val="20"/>
                  <w:lang w:val="en-GB"/>
                </w:rPr>
                <w:t>http://www.csbio.unc.edu/epistasis/</w:t>
              </w:r>
            </w:hyperlink>
          </w:p>
        </w:tc>
        <w:tc>
          <w:tcPr>
            <w:tcW w:w="481" w:type="dxa"/>
            <w:tcMar>
              <w:left w:w="28" w:type="dxa"/>
              <w:right w:w="28" w:type="dxa"/>
            </w:tcMar>
          </w:tcPr>
          <w:p w14:paraId="3BBEF9BE"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fldChar w:fldCharType="begin"/>
            </w:r>
            <w:r w:rsidRPr="00861036">
              <w:rPr>
                <w:rFonts w:asciiTheme="majorHAnsi" w:hAnsiTheme="majorHAnsi"/>
                <w:bCs/>
                <w:noProof w:val="0"/>
                <w:sz w:val="20"/>
                <w:lang w:val="en-GB"/>
              </w:rPr>
              <w:instrText xml:space="preserve"> ADDIN EN.CITE &lt;EndNote&gt;&lt;Cite&gt;&lt;Author&gt;Zhang&lt;/Author&gt;&lt;Year&gt;2010&lt;/Year&gt;&lt;RecNum&gt;92&lt;/RecNum&gt;&lt;record&gt;&lt;rec-number&gt;92&lt;/rec-number&gt;&lt;foreign-keys&gt;&lt;key app="EN" db-id="xwdx05xfpvwr2lezad9x2fwl5vzx5wwvz5fr"&gt;92&lt;/key&gt;&lt;/foreign-keys&gt;&lt;ref-type name="Journal Article"&gt;17&lt;/ref-type&gt;&lt;contributors&gt;&lt;authors&gt;&lt;author&gt;Zhang, X.&lt;/author&gt;&lt;author&gt;Huang, S.&lt;/author&gt;&lt;author&gt;Zou, F.&lt;/author&gt;&lt;author&gt;Wang, W.&lt;/author&gt;&lt;/authors&gt;&lt;/contributors&gt;&lt;auth-address&gt;Department of Computer Science, University of North Carolina at Chapel Hill, USA. xiang@cs.unc.edu&lt;/auth-address&gt;&lt;titles&gt;&lt;title&gt;TEAM: efficient two-locus epistasis tests in human genome-wide association study&lt;/title&gt;&lt;secondary-title&gt;Bioinformatics&lt;/secondary-title&gt;&lt;/titles&gt;&lt;periodical&gt;&lt;full-title&gt;Bioinformatics&lt;/full-title&gt;&lt;/periodical&gt;&lt;pages&gt;i217-27&lt;/pages&gt;&lt;volume&gt;26&lt;/volume&gt;&lt;number&gt;12&lt;/number&gt;&lt;edition&gt;2010/06/10&lt;/edition&gt;&lt;keywords&gt;&lt;keyword&gt;Algorithms&lt;/keyword&gt;&lt;keyword&gt;Epistasis, Genetic&lt;/keyword&gt;&lt;keyword&gt;Genome, Human&lt;/keyword&gt;&lt;keyword&gt;Genome-Wide Association Study/ methods&lt;/keyword&gt;&lt;keyword&gt;Genomics/ methods&lt;/keyword&gt;&lt;keyword&gt;Humans&lt;/keyword&gt;&lt;keyword&gt;Population Groups/genetics&lt;/keyword&gt;&lt;keyword&gt;Software&lt;/keyword&gt;&lt;/keywords&gt;&lt;dates&gt;&lt;year&gt;2010&lt;/year&gt;&lt;pub-dates&gt;&lt;date&gt;Jun 15&lt;/date&gt;&lt;/pub-dates&gt;&lt;/dates&gt;&lt;isbn&gt;1367-4811 (Electronic)&amp;#xD;1367-4803 (Linking)&lt;/isbn&gt;&lt;accession-num&gt;20529910&lt;/accession-num&gt;&lt;urls&gt;&lt;/urls&gt;&lt;electronic-resource-num&gt;btq186 [pii]&amp;#xD;10.1093/bioinformatics/btq186 [doi]&lt;/electronic-resource-num&gt;&lt;remote-database-provider&gt;Nlm&lt;/remote-database-provider&gt;&lt;language&gt;eng&lt;/language&gt;&lt;/record&gt;&lt;/Cite&gt;&lt;/EndNote&gt;</w:instrText>
            </w:r>
            <w:r w:rsidRPr="00861036">
              <w:rPr>
                <w:rFonts w:asciiTheme="majorHAnsi" w:hAnsiTheme="majorHAnsi"/>
                <w:bCs/>
                <w:noProof w:val="0"/>
                <w:sz w:val="20"/>
                <w:lang w:val="en-GB"/>
              </w:rPr>
              <w:fldChar w:fldCharType="separate"/>
            </w:r>
            <w:r w:rsidRPr="00861036">
              <w:rPr>
                <w:rFonts w:asciiTheme="majorHAnsi" w:hAnsiTheme="majorHAnsi"/>
                <w:bCs/>
                <w:sz w:val="20"/>
                <w:vertAlign w:val="superscript"/>
                <w:lang w:val="en-GB"/>
              </w:rPr>
              <w:t>50</w:t>
            </w:r>
            <w:r w:rsidRPr="00861036">
              <w:rPr>
                <w:rFonts w:asciiTheme="majorHAnsi" w:hAnsiTheme="majorHAnsi"/>
                <w:bCs/>
                <w:noProof w:val="0"/>
                <w:sz w:val="20"/>
                <w:lang w:val="en-GB"/>
              </w:rPr>
              <w:fldChar w:fldCharType="end"/>
            </w:r>
          </w:p>
        </w:tc>
      </w:tr>
    </w:tbl>
    <w:p w14:paraId="4A84CB0D" w14:textId="77777777" w:rsidR="00861036" w:rsidRPr="00861036" w:rsidRDefault="00861036" w:rsidP="0086103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t>*: Only list a small proportion of recent developed tools</w:t>
      </w:r>
    </w:p>
    <w:p w14:paraId="636E82F1" w14:textId="77777777" w:rsidR="00861036" w:rsidRPr="00861036" w:rsidRDefault="00861036" w:rsidP="00861036">
      <w:pPr>
        <w:pStyle w:val="bodyindent"/>
        <w:ind w:firstLine="0"/>
        <w:rPr>
          <w:rFonts w:asciiTheme="majorHAnsi" w:hAnsiTheme="majorHAnsi"/>
          <w:noProof w:val="0"/>
          <w:sz w:val="20"/>
          <w:lang w:val="en-GB"/>
        </w:rPr>
      </w:pPr>
    </w:p>
    <w:p w14:paraId="21A253DC" w14:textId="77777777" w:rsidR="00861036" w:rsidRDefault="00861036" w:rsidP="00894474">
      <w:pPr>
        <w:pStyle w:val="Heading2"/>
      </w:pPr>
      <w:r>
        <w:t>Figure 1</w:t>
      </w:r>
    </w:p>
    <w:p w14:paraId="6B77DF82" w14:textId="77777777" w:rsidR="00861036" w:rsidRDefault="004470CF" w:rsidP="00894474">
      <w:pPr>
        <w:pStyle w:val="Heading2"/>
        <w:rPr>
          <w:b w:val="0"/>
          <w:color w:val="auto"/>
          <w:sz w:val="22"/>
          <w:szCs w:val="22"/>
        </w:rPr>
      </w:pPr>
      <w:proofErr w:type="gramStart"/>
      <w:r w:rsidRPr="004470CF">
        <w:rPr>
          <w:b w:val="0"/>
          <w:color w:val="auto"/>
          <w:sz w:val="22"/>
          <w:szCs w:val="22"/>
        </w:rPr>
        <w:t>Types of methods to detect epistasis in GWAS.</w:t>
      </w:r>
      <w:proofErr w:type="gramEnd"/>
      <w:r w:rsidRPr="004470CF">
        <w:rPr>
          <w:b w:val="0"/>
          <w:color w:val="auto"/>
          <w:sz w:val="22"/>
          <w:szCs w:val="22"/>
        </w:rPr>
        <w:t xml:space="preserve"> Outline of different types of methods in two major groups based on SNPs and groups of SNPs respectively.</w:t>
      </w:r>
    </w:p>
    <w:p w14:paraId="70C66E18" w14:textId="77777777" w:rsidR="004470CF" w:rsidRDefault="00C604D6" w:rsidP="004470CF">
      <w:r>
        <w:rPr>
          <w:noProof/>
          <w:lang w:val="en-GB" w:eastAsia="en-GB"/>
        </w:rPr>
        <w:pict w14:anchorId="7966EA74">
          <v:roundrect id="Rounded Rectangle 13" o:spid="_x0000_s1037" style="position:absolute;margin-left:266.5pt;margin-top:10.85pt;width:65.2pt;height:22.7pt;z-index:2516705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QWGcQA&#10;AADbAAAADwAAAGRycy9kb3ducmV2LnhtbERPTWvCQBC9F/oflil4KbppBUmjayiBQg8i1VTQ25Cd&#10;bkKzsyG7NfHfuwXB2zze56zy0bbiTL1vHCt4mSUgiCunGzYKvsuPaQrCB2SNrWNScCEP+frxYYWZ&#10;dgPv6LwPRsQQ9hkqqEPoMil9VZNFP3MdceR+XG8xRNgbqXscYrht5WuSLKTFhmNDjR0VNVW/+z+r&#10;oCnN9jgfLmnx9nwa5WHzdViURqnJ0/i+BBFoDHfxzf2p4/w5/P8SD5D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0FhnEAAAA2wAAAA8AAAAAAAAAAAAAAAAAmAIAAGRycy9k&#10;b3ducmV2LnhtbFBLBQYAAAAABAAEAPUAAACJAwAAAAA=&#10;" fillcolor="#ffff80" strokecolor="#4579b8 [3044]">
            <v:fill color2="#ffffda" rotate="t" angle="180" colors="0 #ffff80;.5 #ffffb3;1 #ffffda" focus="100%" type="gradient"/>
            <v:shadow on="t" opacity="24903f" origin=",.5" offset="0,20000emu"/>
            <v:textbox style="mso-next-textbox:#Rounded Rectangle 13">
              <w:txbxContent>
                <w:p w14:paraId="4BF6881A" w14:textId="77777777" w:rsidR="009D14BF" w:rsidRPr="004470CF" w:rsidRDefault="009D14BF" w:rsidP="004470CF">
                  <w:pPr>
                    <w:pStyle w:val="NormalWeb"/>
                    <w:spacing w:before="0" w:beforeAutospacing="0" w:after="0" w:afterAutospacing="0"/>
                    <w:jc w:val="center"/>
                  </w:pPr>
                  <w:r w:rsidRPr="004470CF">
                    <w:rPr>
                      <w:rFonts w:asciiTheme="minorHAnsi" w:hAnsi="Cambria" w:cstheme="minorBidi"/>
                      <w:color w:val="000000" w:themeColor="dark1"/>
                      <w:kern w:val="24"/>
                    </w:rPr>
                    <w:t>Regression</w:t>
                  </w:r>
                </w:p>
              </w:txbxContent>
            </v:textbox>
          </v:roundrect>
        </w:pict>
      </w:r>
    </w:p>
    <w:p w14:paraId="077A6FE8" w14:textId="77777777" w:rsidR="004470CF" w:rsidRPr="004470CF" w:rsidRDefault="00C604D6" w:rsidP="004470CF">
      <w:r>
        <w:rPr>
          <w:noProof/>
          <w:lang w:val="en-GB" w:eastAsia="en-GB"/>
        </w:rPr>
        <w:pict w14:anchorId="7C3D4EFC">
          <v:line id="Straight Connector 35" o:spid="_x0000_s1059" style="position:absolute;flip:y;z-index:251693056;visibility:visible;mso-wrap-style:square" from="249.5pt,8.1pt" to="266.5pt,36.4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DCkMMAAADbAAAADwAAAGRycy9kb3ducmV2LnhtbESPQWuDQBSE74H+h+UVeotrWwzWZhVJ&#10;KOTSQ00O7e3hvqjovhV3E+2/zxYKOQ4z8w2zLRYziCtNrrOs4DmKQRDXVnfcKDgdP9YpCOeRNQ6W&#10;ScEvOSjyh9UWM21n/qJr5RsRIOwyVNB6P2ZSurolgy6yI3HwznYy6IOcGqknnAPcDPIljjfSYMdh&#10;ocWRdi3VfXUxCn5o3O3fqhTl9zkp6+HT9Z1JlXp6XMp3EJ4Wfw//tw9awWsCf1/CD5D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LgwpDDAAAA2wAAAA8AAAAAAAAAAAAA&#10;AAAAoQIAAGRycy9kb3ducmV2LnhtbFBLBQYAAAAABAAEAPkAAACRAwAAAAA=&#10;" strokecolor="#548dd4 [1951]" strokeweight="1.5pt"/>
        </w:pict>
      </w:r>
    </w:p>
    <w:p w14:paraId="7F23BB05" w14:textId="77777777" w:rsidR="004470CF" w:rsidRDefault="00C604D6" w:rsidP="00894474">
      <w:pPr>
        <w:pStyle w:val="Heading2"/>
      </w:pPr>
      <w:r>
        <w:rPr>
          <w:noProof/>
          <w:lang w:val="en-GB" w:eastAsia="en-GB"/>
        </w:rPr>
        <w:pict w14:anchorId="570C1AA6">
          <v:line id="Straight Connector 34" o:spid="_x0000_s1058" style="position:absolute;flip:y;z-index:251692032;visibility:visible;mso-wrap-style:square" from="249.5pt,22.4pt" to="266.5pt,22.4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xnC8MAAADbAAAADwAAAGRycy9kb3ducmV2LnhtbESPT4vCMBTE78J+h/AWvGnq+odaG0UU&#10;wYsH6x7W26N5tqXNS2my2v32G0HwOMzMb5h005tG3KlzlWUFk3EEgji3uuJCwfflMIpBOI+ssbFM&#10;Cv7IwWb9MUgx0fbBZ7pnvhABwi5BBaX3bSKly0sy6Ma2JQ7ezXYGfZBdIXWHjwA3jfyKooU0WHFY&#10;KLGlXUl5nf0aBVdqd/tlFqP8uc23eXNydWVipYaf/XYFwlPv3+FX+6gVTGfw/BJ+gF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2sZwvDAAAA2wAAAA8AAAAAAAAAAAAA&#10;AAAAoQIAAGRycy9kb3ducmV2LnhtbFBLBQYAAAAABAAEAPkAAACRAwAAAAA=&#10;" strokecolor="#548dd4 [1951]" strokeweight="1.5pt"/>
        </w:pict>
      </w:r>
      <w:r>
        <w:rPr>
          <w:noProof/>
          <w:lang w:val="en-GB" w:eastAsia="en-GB"/>
        </w:rPr>
        <w:pict w14:anchorId="06672AF3">
          <v:line id="Straight Connector 33" o:spid="_x0000_s1057" style="position:absolute;flip:x y;z-index:251691008;visibility:visible;mso-wrap-style:square" from="249.5pt,22.4pt" to="266.5pt,50.7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Dnx8QAAADbAAAADwAAAGRycy9kb3ducmV2LnhtbESPUWvCQBCE3wv+h2MF3+rFRkpJPUUE&#10;oQ+hteoPWHPbJG1uL+RWk/bXe4LQx2FmvmEWq8E16kJdqD0bmE0TUMSFtzWXBo6H7eMLqCDIFhvP&#10;ZOCXAqyWo4cFZtb3/EmXvZQqQjhkaKASaTOtQ1GRwzD1LXH0vnznUKLsSm077CPcNfopSZ61w5rj&#10;QoUtbSoqfvZnZyAfZu+pyK5fnzzP5zn9HT7yb2Mm42H9CkpokP/wvf1mDaQp3L7EH6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EOfHxAAAANsAAAAPAAAAAAAAAAAA&#10;AAAAAKECAABkcnMvZG93bnJldi54bWxQSwUGAAAAAAQABAD5AAAAkgMAAAAA&#10;" strokecolor="#548dd4 [1951]" strokeweight="1.5pt"/>
        </w:pict>
      </w:r>
      <w:r>
        <w:rPr>
          <w:noProof/>
          <w:lang w:val="en-GB" w:eastAsia="en-GB"/>
        </w:rPr>
        <w:pict w14:anchorId="3EE75B2F">
          <v:line id="Straight Connector 22" o:spid="_x0000_s1046" style="position:absolute;flip:y;z-index:251679744;visibility:visible;mso-wrap-style:square" from="164.45pt,22.4pt" to="181.45pt,56.4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DMOcIAAADbAAAADwAAAGRycy9kb3ducmV2LnhtbESPQYvCMBSE7wv+h/AEb2tqQanVVEQR&#10;vHjYrge9PZpnW9q8lCZq/fdmQdjjMDPfMOvNYFrxoN7VlhXMphEI4sLqmksF59/DdwLCeWSNrWVS&#10;8CIHm2z0tcZU2yf/0CP3pQgQdikqqLzvUildUZFBN7UdcfButjfog+xLqXt8BrhpZRxFC2mw5rBQ&#10;YUe7ioomvxsFV+p2+2WeoLzc5tuiPbmmNolSk/GwXYHwNPj/8Kd91AriGP6+hB8gs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NDMOcIAAADbAAAADwAAAAAAAAAAAAAA&#10;AAChAgAAZHJzL2Rvd25yZXYueG1sUEsFBgAAAAAEAAQA+QAAAJADAAAAAA==&#10;" strokecolor="#548dd4 [1951]" strokeweight="1.5pt"/>
        </w:pict>
      </w:r>
      <w:r>
        <w:rPr>
          <w:noProof/>
          <w:lang w:val="en-GB" w:eastAsia="en-GB"/>
        </w:rPr>
        <w:pict w14:anchorId="4CA1E8AC">
          <v:roundrect id="Rounded Rectangle 12" o:spid="_x0000_s1036" style="position:absolute;margin-left:266.5pt;margin-top:11.05pt;width:65.2pt;height:22.7pt;z-index:2516695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izgsIA&#10;AADbAAAADwAAAGRycy9kb3ducmV2LnhtbERPTYvCMBC9L/gfwgheljVVQbRrFBEED8viWoXd29CM&#10;abGZlCba+u+NsOBtHu9zFqvOVuJGjS8dKxgNExDEudMlGwXHbPsxA+EDssbKMSm4k4fVsve2wFS7&#10;ln/odghGxBD2KSooQqhTKX1ekEU/dDVx5M6usRgibIzUDbYx3FZynCRTabHk2FBgTZuC8svhahWU&#10;mfn+nbT32Wb+/tfJ09f+NM2MUoN+t/4EEagLL/G/e6fj/DE8f4k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eLOCwgAAANsAAAAPAAAAAAAAAAAAAAAAAJgCAABkcnMvZG93&#10;bnJldi54bWxQSwUGAAAAAAQABAD1AAAAhwMAAAAA&#10;" fillcolor="#ffff80" strokecolor="#4579b8 [3044]">
            <v:fill color2="#ffffda" rotate="t" angle="180" colors="0 #ffff80;.5 #ffffb3;1 #ffffda" focus="100%" type="gradient"/>
            <v:shadow on="t" opacity="24903f" origin=",.5" offset="0,20000emu"/>
            <v:textbox style="mso-next-textbox:#Rounded Rectangle 12">
              <w:txbxContent>
                <w:p w14:paraId="0BA82B62" w14:textId="77777777" w:rsidR="009D14BF" w:rsidRPr="004470CF" w:rsidRDefault="009D14BF" w:rsidP="004470CF">
                  <w:pPr>
                    <w:pStyle w:val="NormalWeb"/>
                    <w:spacing w:before="0" w:beforeAutospacing="0" w:after="0" w:afterAutospacing="0"/>
                    <w:jc w:val="center"/>
                  </w:pPr>
                  <w:r w:rsidRPr="004470CF">
                    <w:rPr>
                      <w:rFonts w:asciiTheme="minorHAnsi" w:hAnsi="Cambria" w:cstheme="minorBidi"/>
                      <w:color w:val="000000" w:themeColor="dark1"/>
                      <w:kern w:val="24"/>
                    </w:rPr>
                    <w:t>LD</w:t>
                  </w:r>
                </w:p>
              </w:txbxContent>
            </v:textbox>
          </v:roundrect>
        </w:pict>
      </w:r>
      <w:r>
        <w:rPr>
          <w:noProof/>
          <w:lang w:val="en-GB" w:eastAsia="en-GB"/>
        </w:rPr>
        <w:pict w14:anchorId="7A67FD13">
          <v:roundrect id="Rounded Rectangle 7" o:spid="_x0000_s1031" style="position:absolute;margin-left:181.45pt;margin-top:11.05pt;width:68.05pt;height:22.7pt;z-index:25166438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uxP8UA&#10;AADaAAAADwAAAGRycy9kb3ducmV2LnhtbESPQWvCQBSE70L/w/IEL6VuVLA2zUaKIPQgRU2F9vbI&#10;vm6C2bchuzXx33eFgsdhZr5hsvVgG3GhzteOFcymCQji0umajYLPYvu0AuEDssbGMSm4kod1/jDK&#10;MNWu5wNdjsGICGGfooIqhDaV0pcVWfRT1xJH78d1FkOUnZG6wz7CbSPnSbKUFmuOCxW2tKmoPB9/&#10;rYK6MB9fi/662rw8fg/ytNufloVRajIe3l5BBBrCPfzfftcKnuF2Jd4A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a7E/xQAAANoAAAAPAAAAAAAAAAAAAAAAAJgCAABkcnMv&#10;ZG93bnJldi54bWxQSwUGAAAAAAQABAD1AAAAigMAAAAA&#10;" fillcolor="#ffff80" strokecolor="#4579b8 [3044]">
            <v:fill color2="#ffffda" rotate="t" angle="180" colors="0 #ffff80;.5 #ffffb3;1 #ffffda" focus="100%" type="gradient"/>
            <v:shadow on="t" opacity="24903f" origin=",.5" offset="0,20000emu"/>
            <v:textbox style="mso-next-textbox:#Rounded Rectangle 7">
              <w:txbxContent>
                <w:p w14:paraId="6B466ADD" w14:textId="77777777" w:rsidR="009D14BF" w:rsidRPr="004470CF" w:rsidRDefault="009D14BF" w:rsidP="004470CF">
                  <w:pPr>
                    <w:pStyle w:val="NormalWeb"/>
                    <w:spacing w:before="0" w:beforeAutospacing="0" w:after="0" w:afterAutospacing="0"/>
                    <w:jc w:val="center"/>
                  </w:pPr>
                  <w:r w:rsidRPr="004470CF">
                    <w:rPr>
                      <w:rFonts w:asciiTheme="minorHAnsi" w:hAnsi="Cambria" w:cstheme="minorBidi"/>
                      <w:color w:val="000000" w:themeColor="dark1"/>
                      <w:kern w:val="24"/>
                    </w:rPr>
                    <w:t>Frequentist</w:t>
                  </w:r>
                </w:p>
              </w:txbxContent>
            </v:textbox>
          </v:roundrect>
        </w:pict>
      </w:r>
    </w:p>
    <w:p w14:paraId="18CAA14F" w14:textId="77777777" w:rsidR="004470CF" w:rsidRDefault="00C604D6" w:rsidP="00894474">
      <w:pPr>
        <w:pStyle w:val="Heading2"/>
      </w:pPr>
      <w:r>
        <w:rPr>
          <w:noProof/>
          <w:lang w:val="en-GB" w:eastAsia="en-GB"/>
        </w:rPr>
        <w:pict w14:anchorId="0264C601">
          <v:roundrect id="Rounded Rectangle 16" o:spid="_x0000_s1040" style="position:absolute;margin-left:96.4pt;margin-top:19.15pt;width:68.05pt;height:22.7pt;z-index:25167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Db0cEA&#10;AADbAAAADwAAAGRycy9kb3ducmV2LnhtbERP22oCMRB9F/oPYQq+lJqtoJXVKEXxhn3R+gHDZppd&#10;upksSdTVrzdCwbc5nOtMZq2txZl8qBwr+OhlIIgLpys2Co4/y/cRiBCRNdaOScGVAsymL50J5tpd&#10;eE/nQzQihXDIUUEZY5NLGYqSLIaea4gT9+u8xZigN1J7vKRwW8t+lg2lxYpTQ4kNzUsq/g4nq2B+&#10;a7fme3ddDT4XG2/WbyuTUV+p7mv7NQYRqY1P8b97o9P8ITx+SQfI6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g29HBAAAA2wAAAA8AAAAAAAAAAAAAAAAAmAIAAGRycy9kb3du&#10;cmV2LnhtbFBLBQYAAAAABAAEAPUAAACGAwAAAAA=&#10;" fillcolor="#ffff80" strokecolor="#4579b8 [3044]">
            <v:fill color2="#ffffda" rotate="t" angle="180" colors="0 #ffff80;.5 #ffffb3;1 #ffffda" focus="100%" type="gradient"/>
            <v:shadow on="t" opacity="24903f" origin=",.5" offset="0,20000emu"/>
            <v:textbox style="mso-next-textbox:#Rounded Rectangle 16" inset="0,,0">
              <w:txbxContent>
                <w:p w14:paraId="1C1F985B" w14:textId="77777777" w:rsidR="009D14BF" w:rsidRPr="004470CF" w:rsidRDefault="009D14BF" w:rsidP="004470CF">
                  <w:pPr>
                    <w:pStyle w:val="NormalWeb"/>
                    <w:spacing w:before="0" w:beforeAutospacing="0" w:after="0" w:afterAutospacing="0"/>
                    <w:jc w:val="center"/>
                  </w:pPr>
                  <w:r w:rsidRPr="004470CF">
                    <w:rPr>
                      <w:rFonts w:asciiTheme="minorHAnsi" w:hAnsi="Cambria" w:cstheme="minorBidi"/>
                      <w:color w:val="000000" w:themeColor="dark1"/>
                      <w:kern w:val="24"/>
                    </w:rPr>
                    <w:t>Genome-wide</w:t>
                  </w:r>
                </w:p>
              </w:txbxContent>
            </v:textbox>
          </v:roundrect>
        </w:pict>
      </w:r>
      <w:r>
        <w:rPr>
          <w:noProof/>
          <w:lang w:val="en-GB" w:eastAsia="en-GB"/>
        </w:rPr>
        <w:pict w14:anchorId="6F0CD0D4">
          <v:roundrect id="Rounded Rectangle 11" o:spid="_x0000_s1035" style="position:absolute;margin-left:266.5pt;margin-top:13.5pt;width:65.2pt;height:22.65pt;z-index:2516684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ot9cMA&#10;AADbAAAADwAAAGRycy9kb3ducmV2LnhtbERPTWvCQBC9C/6HZQQvUjcqSJq6ShEKPZSipkJ7G7Lj&#10;JpidDdmtif/eFQRv83ifs9r0thYXan3lWMFsmoAgLpyu2Cj4yT9eUhA+IGusHZOCK3nYrIeDFWba&#10;dbynyyEYEUPYZ6igDKHJpPRFSRb91DXEkTu51mKIsDVSt9jFcFvLeZIspcWKY0OJDW1LKs6Hf6ug&#10;ys3376K7ptvXyV8vj1+74zI3So1H/fsbiEB9eIof7k8d58/g/ks8QK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ot9cMAAADbAAAADwAAAAAAAAAAAAAAAACYAgAAZHJzL2Rv&#10;d25yZXYueG1sUEsFBgAAAAAEAAQA9QAAAIgDAAAAAA==&#10;" fillcolor="#ffff80" strokecolor="#4579b8 [3044]">
            <v:fill color2="#ffffda" rotate="t" angle="180" colors="0 #ffff80;.5 #ffffb3;1 #ffffda" focus="100%" type="gradient"/>
            <v:shadow on="t" opacity="24903f" origin=",.5" offset="0,20000emu"/>
            <v:textbox style="mso-next-textbox:#Rounded Rectangle 11">
              <w:txbxContent>
                <w:p w14:paraId="2CC4CC36" w14:textId="77777777" w:rsidR="009D14BF" w:rsidRPr="004470CF" w:rsidRDefault="009D14BF" w:rsidP="004470CF">
                  <w:pPr>
                    <w:pStyle w:val="NormalWeb"/>
                    <w:spacing w:before="0" w:beforeAutospacing="0" w:after="0" w:afterAutospacing="0"/>
                    <w:jc w:val="center"/>
                  </w:pPr>
                  <w:r w:rsidRPr="004470CF">
                    <w:rPr>
                      <w:rFonts w:asciiTheme="minorHAnsi" w:hAnsi="Cambria" w:cstheme="minorBidi"/>
                      <w:color w:val="000000" w:themeColor="dark1"/>
                      <w:kern w:val="24"/>
                    </w:rPr>
                    <w:t>Haplotype</w:t>
                  </w:r>
                </w:p>
              </w:txbxContent>
            </v:textbox>
          </v:roundrect>
        </w:pict>
      </w:r>
    </w:p>
    <w:p w14:paraId="309B1C28" w14:textId="77777777" w:rsidR="004470CF" w:rsidRDefault="00C604D6" w:rsidP="00894474">
      <w:pPr>
        <w:pStyle w:val="Heading2"/>
      </w:pPr>
      <w:r>
        <w:rPr>
          <w:noProof/>
          <w:lang w:val="en-GB" w:eastAsia="en-GB"/>
        </w:rPr>
        <w:pict w14:anchorId="59B44542">
          <v:line id="Straight Connector 38" o:spid="_x0000_s1062" style="position:absolute;flip:x y;z-index:251696128;visibility:visible;mso-wrap-style:square" from="164.45pt,4.65pt" to="181.45pt,38.7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R1tsAAAADbAAAADwAAAGRycy9kb3ducmV2LnhtbERPy2rCQBTdF/yH4Qru6sQHRaKjiCC4&#10;CH2oH3DNXJNo5k7IXE3ar+8sCl0eznu16V2tntSGyrOByTgBRZx7W3Fh4Hzavy5ABUG2WHsmA98U&#10;YLMevKwwtb7jL3oepVAxhEOKBkqRJtU65CU5DGPfEEfu6luHEmFbaNtiF8NdradJ8qYdVhwbSmxo&#10;V1J+Pz6cgayfvM9EPrvtxfN8ntHP6SO7GTMa9tslKKFe/sV/7oM1MItj45f4A/T6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0dbbAAAAA2wAAAA8AAAAAAAAAAAAAAAAA&#10;oQIAAGRycy9kb3ducmV2LnhtbFBLBQYAAAAABAAEAPkAAACOAwAAAAA=&#10;" strokecolor="#548dd4 [1951]" strokeweight="1.5pt"/>
        </w:pict>
      </w:r>
      <w:r>
        <w:rPr>
          <w:noProof/>
          <w:lang w:val="en-GB" w:eastAsia="en-GB"/>
        </w:rPr>
        <w:pict w14:anchorId="73D1E9A3">
          <v:line id="Straight Connector 25" o:spid="_x0000_s1049" style="position:absolute;flip:y;z-index:251682816;visibility:visible;mso-wrap-style:square" from="68.05pt,4.65pt" to="96.4pt,106.7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lUTb8AAADbAAAADwAAAGRycy9kb3ducmV2LnhtbESPwQrCMBBE74L/EFbwpqmCUqtRRBG8&#10;eLB60NvSrG2x2ZQmav17Iwgeh5l5wyxWranEkxpXWlYwGkYgiDOrS84VnE+7QQzCeWSNlWVS8CYH&#10;q2W3s8BE2xcf6Zn6XAQIuwQVFN7XiZQuK8igG9qaOHg32xj0QTa51A2+AtxUchxFU2mw5LBQYE2b&#10;grJ7+jAKrlRvtrM0Rnm5TdZZdXD30sRK9Xvteg7CU+v/4V97rxWMJ/D9En6AXH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zlUTb8AAADbAAAADwAAAAAAAAAAAAAAAACh&#10;AgAAZHJzL2Rvd25yZXYueG1sUEsFBgAAAAAEAAQA+QAAAI0DAAAAAA==&#10;" strokecolor="#548dd4 [1951]" strokeweight="1.5pt"/>
        </w:pict>
      </w:r>
      <w:r>
        <w:rPr>
          <w:noProof/>
          <w:lang w:val="en-GB" w:eastAsia="en-GB"/>
        </w:rPr>
        <w:pict w14:anchorId="56FD0B4C">
          <v:roundrect id="Rounded Rectangle 10" o:spid="_x0000_s1034" style="position:absolute;margin-left:266.5pt;margin-top:16pt;width:65.2pt;height:22.7pt;z-index:25166745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IbsYA&#10;AADbAAAADwAAAGRycy9kb3ducmV2LnhtbESPQWvCQBCF70L/wzIFL1I3WhAbXaUIQg8irVFob0N2&#10;3IRmZ0N2a+K/7xwKvc3w3rz3zXo7+EbdqIt1YAOzaQaKuAy2ZmfgXOyflqBiQrbYBCYDd4qw3TyM&#10;1pjb0PMH3U7JKQnhmKOBKqU21zqWFXmM09ASi3YNnccka+e07bCXcN/oeZYttMeapaHClnYVld+n&#10;H2+gLtzx87m/L3cvk69BXw7vl0XhjBk/Dq8rUImG9G/+u36zgi/08osMo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aIbsYAAADbAAAADwAAAAAAAAAAAAAAAACYAgAAZHJz&#10;L2Rvd25yZXYueG1sUEsFBgAAAAAEAAQA9QAAAIsDAAAAAA==&#10;" fillcolor="#ffff80" strokecolor="#4579b8 [3044]">
            <v:fill color2="#ffffda" rotate="t" angle="180" colors="0 #ffff80;.5 #ffffb3;1 #ffffda" focus="100%" type="gradient"/>
            <v:shadow on="t" opacity="24903f" origin=",.5" offset="0,20000emu"/>
            <v:textbox style="mso-next-textbox:#Rounded Rectangle 10">
              <w:txbxContent>
                <w:p w14:paraId="2E9DF859" w14:textId="77777777" w:rsidR="009D14BF" w:rsidRPr="004470CF" w:rsidRDefault="009D14BF" w:rsidP="004470CF">
                  <w:pPr>
                    <w:pStyle w:val="NormalWeb"/>
                    <w:spacing w:before="0" w:beforeAutospacing="0" w:after="0" w:afterAutospacing="0"/>
                    <w:jc w:val="center"/>
                  </w:pPr>
                  <w:r w:rsidRPr="004470CF">
                    <w:rPr>
                      <w:rFonts w:asciiTheme="minorHAnsi" w:hAnsi="Cambria" w:cstheme="minorBidi"/>
                      <w:color w:val="000000" w:themeColor="dark1"/>
                      <w:kern w:val="24"/>
                    </w:rPr>
                    <w:t>Partition</w:t>
                  </w:r>
                </w:p>
              </w:txbxContent>
            </v:textbox>
          </v:roundrect>
        </w:pict>
      </w:r>
    </w:p>
    <w:p w14:paraId="4993F6CF" w14:textId="77777777" w:rsidR="004470CF" w:rsidRDefault="00C604D6" w:rsidP="00894474">
      <w:pPr>
        <w:pStyle w:val="Heading2"/>
      </w:pPr>
      <w:r>
        <w:rPr>
          <w:noProof/>
          <w:lang w:val="en-GB" w:eastAsia="en-GB"/>
        </w:rPr>
        <w:pict w14:anchorId="44A750D4">
          <v:line id="Straight Connector 32" o:spid="_x0000_s1056" style="position:absolute;flip:y;z-index:251689984;visibility:visible;mso-wrap-style:square" from="249.5pt,1.5pt" to="266.5pt,12.8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a5MQAAADbAAAADwAAAGRycy9kb3ducmV2LnhtbESPzWrDMBCE74G+g9hAb4mclATHsWJM&#10;SqGXHuL20N4Wa/1DrJWxVNt9+yoQyHGYmW+YNJtNJ0YaXGtZwWYdgSAurW65VvD1+baKQTiPrLGz&#10;TAr+yEF2elqkmGg78YXGwtciQNglqKDxvk+kdGVDBt3a9sTBq+xg0Ac51FIPOAW46eQ2ivbSYMth&#10;ocGezg2V1+LXKPih/vx6KGKU39UuL7sPd21NrNTzcs6PIDzN/hG+t9+1gpct3L6EHyB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CVrkxAAAANsAAAAPAAAAAAAAAAAA&#10;AAAAAKECAABkcnMvZG93bnJldi54bWxQSwUGAAAAAAQABAD5AAAAkgMAAAAA&#10;" strokecolor="#548dd4 [1951]" strokeweight="1.5pt"/>
        </w:pict>
      </w:r>
      <w:r>
        <w:rPr>
          <w:noProof/>
          <w:lang w:val="en-GB" w:eastAsia="en-GB"/>
        </w:rPr>
        <w:pict w14:anchorId="61D4B645">
          <v:line id="Straight Connector 31" o:spid="_x0000_s1055" style="position:absolute;z-index:251688960;visibility:visible;mso-wrap-style:square" from="249.5pt,12.85pt" to="266.5pt,29.8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Hk58MAAADbAAAADwAAAGRycy9kb3ducmV2LnhtbESPT2sCMRTE74LfITyhN81qi9itUVph&#10;wUMvVSk9PpLnZnHzsmyyf/z2TaHgcZiZ3zDb/ehq0VMbKs8KlosMBLH2puJSweVczDcgQkQ2WHsm&#10;BXcKsN9NJ1vMjR/4i/pTLEWCcMhRgY2xyaUM2pLDsPANcfKuvnUYk2xLaVocEtzVcpVla+mw4rRg&#10;saGDJX07dU6Bj9cXf+svRTf8oKbXT4vn7w+lnmbj+xuISGN8hP/bR6PgeQl/X9IPkL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R5OfDAAAA2wAAAA8AAAAAAAAAAAAA&#10;AAAAoQIAAGRycy9kb3ducmV2LnhtbFBLBQYAAAAABAAEAPkAAACRAwAAAAA=&#10;" strokecolor="#548dd4 [1951]" strokeweight="1.5pt"/>
        </w:pict>
      </w:r>
      <w:r>
        <w:rPr>
          <w:noProof/>
          <w:lang w:val="en-GB" w:eastAsia="en-GB"/>
        </w:rPr>
        <w:pict w14:anchorId="38616C6E">
          <v:roundrect id="Rounded Rectangle 9" o:spid="_x0000_s1033" style="position:absolute;margin-left:266.5pt;margin-top:18.5pt;width:65.2pt;height:22.7pt;z-index:2516664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iA1sUA&#10;AADaAAAADwAAAGRycy9kb3ducmV2LnhtbESPQWvCQBSE74X+h+UVvBSzqYJomlWKUPAgUo1Ce3tk&#10;Xzeh2bchu5r4792C4HGYmW+YfDXYRlyo87VjBW9JCoK4dLpmo+BYfI7nIHxA1tg4JgVX8rBaPj/l&#10;mGnX854uh2BEhLDPUEEVQptJ6cuKLPrEtcTR+3WdxRBlZ6TusI9w28hJms6kxZrjQoUtrSsq/w5n&#10;q6AuzO572l/n68XrzyBP26/TrDBKjV6Gj3cQgYbwCN/bG61gAf9X4g2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IDWxQAAANoAAAAPAAAAAAAAAAAAAAAAAJgCAABkcnMv&#10;ZG93bnJldi54bWxQSwUGAAAAAAQABAD1AAAAigMAAAAA&#10;" fillcolor="#ffff80" strokecolor="#4579b8 [3044]">
            <v:fill color2="#ffffda" rotate="t" angle="180" colors="0 #ffff80;.5 #ffffb3;1 #ffffda" focus="100%" type="gradient"/>
            <v:shadow on="t" opacity="24903f" origin=",.5" offset="0,20000emu"/>
            <v:textbox style="mso-next-textbox:#Rounded Rectangle 9">
              <w:txbxContent>
                <w:p w14:paraId="196C0AEF" w14:textId="77777777" w:rsidR="009D14BF" w:rsidRPr="004470CF" w:rsidRDefault="009D14BF" w:rsidP="004470CF">
                  <w:pPr>
                    <w:pStyle w:val="NormalWeb"/>
                    <w:spacing w:before="0" w:beforeAutospacing="0" w:after="0" w:afterAutospacing="0"/>
                    <w:jc w:val="center"/>
                  </w:pPr>
                  <w:r w:rsidRPr="004470CF">
                    <w:rPr>
                      <w:rFonts w:asciiTheme="minorHAnsi" w:hAnsi="Cambria" w:cstheme="minorBidi"/>
                      <w:color w:val="000000" w:themeColor="dark1"/>
                      <w:kern w:val="24"/>
                    </w:rPr>
                    <w:t>Hybrid</w:t>
                  </w:r>
                </w:p>
              </w:txbxContent>
            </v:textbox>
          </v:roundrect>
        </w:pict>
      </w:r>
      <w:r>
        <w:rPr>
          <w:noProof/>
          <w:lang w:val="en-GB" w:eastAsia="en-GB"/>
        </w:rPr>
        <w:pict w14:anchorId="0C897901">
          <v:roundrect id="Rounded Rectangle 6" o:spid="_x0000_s1030" style="position:absolute;margin-left:181.45pt;margin-top:1.5pt;width:68.05pt;height:22.65pt;z-index:2516633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cUpMUA&#10;AADaAAAADwAAAGRycy9kb3ducmV2LnhtbESPQWvCQBSE74X+h+UVvJS6USHY1E0oguBBpJoK7e2R&#10;fd2EZt+G7Griv3cLQo/DzHzDrIrRtuJCvW8cK5hNExDEldMNGwWf5eZlCcIHZI2tY1JwJQ9F/viw&#10;wky7gQ90OQYjIoR9hgrqELpMSl/VZNFPXUccvR/XWwxR9kbqHocIt62cJ0kqLTYcF2rsaF1T9Xs8&#10;WwVNafZfi+G6XL8+f4/ytPs4paVRavI0vr+BCDSG//C9vdUKUvi7Em+A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JxSkxQAAANoAAAAPAAAAAAAAAAAAAAAAAJgCAABkcnMv&#10;ZG93bnJldi54bWxQSwUGAAAAAAQABAD1AAAAigMAAAAA&#10;" fillcolor="#ffff80" strokecolor="#4579b8 [3044]">
            <v:fill color2="#ffffda" rotate="t" angle="180" colors="0 #ffff80;.5 #ffffb3;1 #ffffda" focus="100%" type="gradient"/>
            <v:shadow on="t" opacity="24903f" origin=",.5" offset="0,20000emu"/>
            <v:textbox style="mso-next-textbox:#Rounded Rectangle 6">
              <w:txbxContent>
                <w:p w14:paraId="60DC0EBE" w14:textId="77777777" w:rsidR="009D14BF" w:rsidRPr="004470CF" w:rsidRDefault="009D14BF" w:rsidP="004470CF">
                  <w:pPr>
                    <w:pStyle w:val="NormalWeb"/>
                    <w:spacing w:before="0" w:beforeAutospacing="0" w:after="0" w:afterAutospacing="0"/>
                    <w:jc w:val="center"/>
                  </w:pPr>
                  <w:r w:rsidRPr="004470CF">
                    <w:rPr>
                      <w:rFonts w:asciiTheme="minorHAnsi" w:hAnsi="Cambria" w:cstheme="minorBidi"/>
                      <w:color w:val="000000" w:themeColor="dark1"/>
                      <w:kern w:val="24"/>
                    </w:rPr>
                    <w:t>Bayesian</w:t>
                  </w:r>
                </w:p>
              </w:txbxContent>
            </v:textbox>
          </v:roundrect>
        </w:pict>
      </w:r>
    </w:p>
    <w:p w14:paraId="4C703997" w14:textId="77777777" w:rsidR="004470CF" w:rsidRDefault="00C604D6" w:rsidP="00894474">
      <w:pPr>
        <w:pStyle w:val="Heading2"/>
      </w:pPr>
      <w:r>
        <w:rPr>
          <w:noProof/>
          <w:lang w:val="en-GB" w:eastAsia="en-GB"/>
        </w:rPr>
        <w:pict w14:anchorId="10F3C1F4">
          <v:roundrect id="Rounded Rectangle 5" o:spid="_x0000_s1029" style="position:absolute;margin-left:181.45pt;margin-top:15.3pt;width:68.05pt;height:22.65pt;z-index:2516623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0pX8IA&#10;AADaAAAADwAAAGRycy9kb3ducmV2LnhtbESPT4vCMBTE7wt+h/AEL4umuviHahQRBC8iWyt4fDTP&#10;ttq8lCZq/fYbYcHjMDO/YRar1lTiQY0rLSsYDiIQxJnVJecK0uO2PwPhPLLGyjIpeJGD1bLztcBY&#10;2yf/0iPxuQgQdjEqKLyvYyldVpBBN7A1cfAutjHog2xyqRt8Brip5CiKJtJgyWGhwJo2BWW35G4U&#10;XE8u9a/pOfn5PuhxetnPnN5mSvW67XoOwlPrP+H/9k4rGMP7SrgB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fSlfwgAAANoAAAAPAAAAAAAAAAAAAAAAAJgCAABkcnMvZG93&#10;bnJldi54bWxQSwUGAAAAAAQABAD1AAAAhwMAAAAA&#10;" fillcolor="#ffbc86" strokecolor="#4579b8 [3044]">
            <v:fill color2="#ffe9db" rotate="t" angle="180" colors="0 #ffbc86;.5 #ffd4b6;1 #ffe9db" focus="100%" type="gradient"/>
            <v:shadow on="t" opacity="24903f" origin=",.5" offset="0,20000emu"/>
            <v:textbox style="mso-next-textbox:#Rounded Rectangle 5">
              <w:txbxContent>
                <w:p w14:paraId="142E4D48" w14:textId="77777777" w:rsidR="009D14BF" w:rsidRPr="004470CF" w:rsidRDefault="009D14BF" w:rsidP="004470CF">
                  <w:pPr>
                    <w:pStyle w:val="NormalWeb"/>
                    <w:spacing w:before="0" w:beforeAutospacing="0" w:after="0" w:afterAutospacing="0"/>
                    <w:jc w:val="center"/>
                  </w:pPr>
                  <w:r w:rsidRPr="004470CF">
                    <w:rPr>
                      <w:rFonts w:asciiTheme="minorHAnsi" w:hAnsi="Cambria" w:cstheme="minorBidi"/>
                      <w:color w:val="000000" w:themeColor="dark1"/>
                      <w:kern w:val="24"/>
                    </w:rPr>
                    <w:t>Knowledge</w:t>
                  </w:r>
                </w:p>
              </w:txbxContent>
            </v:textbox>
          </v:roundrect>
        </w:pict>
      </w:r>
    </w:p>
    <w:p w14:paraId="085E4042" w14:textId="77777777" w:rsidR="004470CF" w:rsidRDefault="00C604D6" w:rsidP="00894474">
      <w:pPr>
        <w:pStyle w:val="Heading2"/>
      </w:pPr>
      <w:r>
        <w:rPr>
          <w:noProof/>
          <w:lang w:val="en-GB" w:eastAsia="en-GB"/>
        </w:rPr>
        <w:pict w14:anchorId="72647605">
          <v:line id="Straight Connector 30" o:spid="_x0000_s1054" style="position:absolute;flip:y;z-index:251687936;visibility:visible;mso-wrap-style:square" from="164.45pt,.8pt" to="181.45pt,29.1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dhCLwAAADbAAAADwAAAGRycy9kb3ducmV2LnhtbERPzQ7BQBC+S7zDZiRubBFSZYkQiYuD&#10;cuA26Y620Z1tuot6e3uQOH75/pfr1lTiRY0rLSsYDSMQxJnVJecKLuf9IAbhPLLGyjIp+JCD9arb&#10;WWKi7ZtP9Ep9LkIIuwQVFN7XiZQuK8igG9qaOHB32xj0ATa51A2+Q7ip5DiKZtJgyaGhwJq2BWWP&#10;9GkU3Kje7uZpjPJ6n26y6ugepYmV6vfazQKEp9b/xT/3QSuYhPXhS/gBcvU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YpdhCLwAAADbAAAADwAAAAAAAAAAAAAAAAChAgAA&#10;ZHJzL2Rvd25yZXYueG1sUEsFBgAAAAAEAAQA+QAAAIoDAAAAAA==&#10;" strokecolor="#548dd4 [1951]" strokeweight="1.5pt"/>
        </w:pict>
      </w:r>
      <w:r>
        <w:rPr>
          <w:noProof/>
          <w:lang w:val="en-GB" w:eastAsia="en-GB"/>
        </w:rPr>
        <w:pict w14:anchorId="1310897E">
          <v:roundrect id="Rounded Rectangle 15" o:spid="_x0000_s1039" style="position:absolute;margin-left:96.4pt;margin-top:17.8pt;width:68.05pt;height:22.65pt;z-index:2516725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AWgsMA&#10;AADbAAAADwAAAGRycy9kb3ducmV2LnhtbERPS2vCQBC+C/0PyxR6kbqxkjZEV5GC0EsR0xQ8Dtkx&#10;SZudDdltHv/eFYTe5uN7zmY3mkb01LnasoLlIgJBXFhdc6kg/zo8JyCcR9bYWCYFEznYbR9mG0y1&#10;HfhEfeZLEULYpaig8r5NpXRFRQbdwrbEgbvYzqAPsCul7nAI4aaRL1H0Kg3WHBoqbOm9ouI3+zMK&#10;fr5d7qe3c7aaH3WcXz4Tpw+FUk+P434NwtPo/8V394cO82O4/RIO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AWgsMAAADbAAAADwAAAAAAAAAAAAAAAACYAgAAZHJzL2Rv&#10;d25yZXYueG1sUEsFBgAAAAAEAAQA9QAAAIgDAAAAAA==&#10;" fillcolor="#ffbc86" strokecolor="#4579b8 [3044]">
            <v:fill color2="#ffe9db" rotate="t" angle="180" colors="0 #ffbc86;.5 #ffd4b6;1 #ffe9db" focus="100%" type="gradient"/>
            <v:shadow on="t" opacity="24903f" origin=",.5" offset="0,20000emu"/>
            <v:textbox style="mso-next-textbox:#Rounded Rectangle 15">
              <w:txbxContent>
                <w:p w14:paraId="6C8852D4" w14:textId="77777777" w:rsidR="009D14BF" w:rsidRPr="004470CF" w:rsidRDefault="009D14BF" w:rsidP="004470CF">
                  <w:pPr>
                    <w:pStyle w:val="NormalWeb"/>
                    <w:spacing w:before="0" w:beforeAutospacing="0" w:after="0" w:afterAutospacing="0"/>
                    <w:jc w:val="center"/>
                  </w:pPr>
                  <w:r w:rsidRPr="004470CF">
                    <w:rPr>
                      <w:rFonts w:asciiTheme="minorHAnsi" w:hAnsi="Cambria" w:cstheme="minorBidi"/>
                      <w:color w:val="000000" w:themeColor="dark1"/>
                      <w:kern w:val="24"/>
                    </w:rPr>
                    <w:t>Filtering</w:t>
                  </w:r>
                </w:p>
              </w:txbxContent>
            </v:textbox>
          </v:roundrect>
        </w:pict>
      </w:r>
      <w:r>
        <w:rPr>
          <w:noProof/>
          <w:lang w:val="en-GB" w:eastAsia="en-GB"/>
        </w:rPr>
        <w:pict w14:anchorId="7C775AFF">
          <v:roundrect id="Rounded Rectangle 4" o:spid="_x0000_s1028" style="position:absolute;margin-left:181.45pt;margin-top:17.8pt;width:68.05pt;height:22.65pt;z-index:2516613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GMxMQA&#10;AADaAAAADwAAAGRycy9kb3ducmV2LnhtbESPQWvCQBSE70L/w/IKvRTdtNZWopsgguClFNMIPT6y&#10;zyQ2+zZkV5P8e7dQ8DjMzDfMOh1MI67UudqygpdZBIK4sLrmUkH+vZsuQTiPrLGxTApGcpAmD5M1&#10;xtr2fKBr5ksRIOxiVFB538ZSuqIig25mW+LgnWxn0AfZlVJ32Ae4aeRrFL1LgzWHhQpb2lZU/GYX&#10;o+B8dLkfP36y+fOXXuSnz6XTu0Kpp8dhswLhafD38H97rxW8wd+VcANk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xjMTEAAAA2gAAAA8AAAAAAAAAAAAAAAAAmAIAAGRycy9k&#10;b3ducmV2LnhtbFBLBQYAAAAABAAEAPUAAACJAwAAAAA=&#10;" fillcolor="#ffbc86" strokecolor="#4579b8 [3044]">
            <v:fill color2="#ffe9db" rotate="t" angle="180" colors="0 #ffbc86;.5 #ffd4b6;1 #ffe9db" focus="100%" type="gradient"/>
            <v:shadow on="t" opacity="24903f" origin=",.5" offset="0,20000emu"/>
            <v:textbox style="mso-next-textbox:#Rounded Rectangle 4">
              <w:txbxContent>
                <w:p w14:paraId="255D94CE" w14:textId="77777777" w:rsidR="009D14BF" w:rsidRPr="004470CF" w:rsidRDefault="009D14BF" w:rsidP="004470CF">
                  <w:pPr>
                    <w:pStyle w:val="NormalWeb"/>
                    <w:spacing w:before="0" w:beforeAutospacing="0" w:after="0" w:afterAutospacing="0"/>
                    <w:jc w:val="center"/>
                  </w:pPr>
                  <w:r w:rsidRPr="004470CF">
                    <w:rPr>
                      <w:rFonts w:asciiTheme="minorHAnsi" w:hAnsi="Cambria" w:cstheme="minorBidi"/>
                      <w:color w:val="000000" w:themeColor="dark1"/>
                      <w:kern w:val="24"/>
                    </w:rPr>
                    <w:t>Statistics</w:t>
                  </w:r>
                </w:p>
              </w:txbxContent>
            </v:textbox>
          </v:roundrect>
        </w:pict>
      </w:r>
      <w:r>
        <w:rPr>
          <w:noProof/>
          <w:lang w:val="en-GB" w:eastAsia="en-GB"/>
        </w:rPr>
        <w:pict w14:anchorId="09EAD9A2">
          <v:roundrect id="Rounded Rectangle 3" o:spid="_x0000_s1027" style="position:absolute;margin-left:0;margin-top:17.8pt;width:68.05pt;height:22.65pt;z-index:2516602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oXMEA&#10;AADaAAAADwAAAGRycy9kb3ducmV2LnhtbESPQWvCQBSE74L/YXlCb7rRllJSN0ENpb2Vxvb+yD6z&#10;wd23IbvV1F/vFgSPw8x8w6zL0VlxoiF0nhUsFxkI4sbrjlsF3/u3+QuIEJE1Ws+k4I8ClMV0ssZc&#10;+zN/0amOrUgQDjkqMDH2uZShMeQwLHxPnLyDHxzGJIdW6gHPCe6sXGXZs3TYcVow2NPOUHOsf52C&#10;2lcX0hU+VZXdWv753Nr3zCj1MBs3ryAijfEevrU/tIJH+L+SboAsr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fqFzBAAAA2gAAAA8AAAAAAAAAAAAAAAAAmAIAAGRycy9kb3du&#10;cmV2LnhtbFBLBQYAAAAABAAEAPUAAACGAwAAAAA=&#10;" fillcolor="#e36c0a [2409]" strokecolor="#4579b8 [3044]">
            <v:fill color2="#e36c0a [2409]" rotate="t" angle="180" colors="0 #ffa586;.5 #ffc7b7;1 #ffe3dc" focus="100%" type="gradient"/>
            <v:shadow on="t" opacity="24903f" origin=",.5" offset="0,20000emu"/>
            <v:textbox style="mso-next-textbox:#Rounded Rectangle 3">
              <w:txbxContent>
                <w:p w14:paraId="4D164D0D" w14:textId="77777777" w:rsidR="009D14BF" w:rsidRPr="004470CF" w:rsidRDefault="009D14BF" w:rsidP="004470CF">
                  <w:pPr>
                    <w:pStyle w:val="NormalWeb"/>
                    <w:spacing w:before="0" w:beforeAutospacing="0" w:after="0" w:afterAutospacing="0"/>
                    <w:jc w:val="center"/>
                  </w:pPr>
                  <w:r w:rsidRPr="004470CF">
                    <w:rPr>
                      <w:rFonts w:asciiTheme="minorHAnsi" w:hAnsi="Cambria" w:cstheme="minorBidi"/>
                      <w:color w:val="000000" w:themeColor="dark1"/>
                      <w:kern w:val="24"/>
                    </w:rPr>
                    <w:t>SNP-based</w:t>
                  </w:r>
                </w:p>
              </w:txbxContent>
            </v:textbox>
          </v:roundrect>
        </w:pict>
      </w:r>
    </w:p>
    <w:p w14:paraId="22D3D4C2" w14:textId="77777777" w:rsidR="004470CF" w:rsidRDefault="00C604D6" w:rsidP="00894474">
      <w:pPr>
        <w:pStyle w:val="Heading2"/>
      </w:pPr>
      <w:r>
        <w:rPr>
          <w:noProof/>
          <w:lang w:val="en-GB" w:eastAsia="en-GB"/>
        </w:rPr>
        <w:pict w14:anchorId="11ABCC09">
          <v:line id="Straight Connector 23" o:spid="_x0000_s1047" style="position:absolute;flip:x y;z-index:251680768;visibility:visible;mso-wrap-style:square" from="68.05pt,3.25pt" to="96.4pt,74.3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lxGsQAAADbAAAADwAAAGRycy9kb3ducmV2LnhtbESP3WrCQBSE7wt9h+UIvasbfygSXUUK&#10;hV4Ea9UHOGaPSTR7NmRPTezTu4WCl8PMfMMsVr2r1ZXaUHk2MBomoIhzbysuDBz2H68zUEGQLdae&#10;ycCNAqyWz08LTK3v+JuuOylUhHBI0UAp0qRah7wkh2HoG+LonXzrUKJsC21b7CLc1XqcJG/aYcVx&#10;ocSG3kvKL7sfZyDrR5uJyLZbHz1Ppxn97r+yszEvg349ByXUyyP83/60BsYT+PsSf4Be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yXEaxAAAANsAAAAPAAAAAAAAAAAA&#10;AAAAAKECAABkcnMvZG93bnJldi54bWxQSwUGAAAAAAQABAD5AAAAkgMAAAAA&#10;" strokecolor="#548dd4 [1951]" strokeweight="1.5pt"/>
        </w:pict>
      </w:r>
      <w:r>
        <w:rPr>
          <w:noProof/>
          <w:lang w:val="en-GB" w:eastAsia="en-GB"/>
        </w:rPr>
        <w:pict w14:anchorId="06BF20E2">
          <v:line id="Straight Connector 29" o:spid="_x0000_s1053" style="position:absolute;z-index:251686912;visibility:visible;mso-wrap-style:square" from="164.45pt,3.2pt" to="181.45pt,3.2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5+PMIAAADbAAAADwAAAGRycy9kb3ducmV2LnhtbESPT4vCMBTE78J+h/AW9qapIqLdRnEX&#10;BA9e/IPs8dE8m9LmpTSx7X57Iwgeh5n5DZNtBluLjlpfOlYwnSQgiHOnSy4UXM678RKED8gaa8ek&#10;4J88bNYfowxT7Xo+UncKhYgQ9ikqMCE0qZQ+N2TRT1xDHL2bay2GKNtC6hb7CLe1nCXJQlosOS4Y&#10;bOjXUF6d7laBC7e5q7rL7t7/YU6rg8Hz9Uepr89h+w0i0BDe4Vd7rxXMVvD8En+AX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z5+PMIAAADbAAAADwAAAAAAAAAAAAAA&#10;AAChAgAAZHJzL2Rvd25yZXYueG1sUEsFBgAAAAAEAAQA+QAAAJADAAAAAA==&#10;" strokecolor="#548dd4 [1951]" strokeweight="1.5pt"/>
        </w:pict>
      </w:r>
      <w:r>
        <w:rPr>
          <w:noProof/>
          <w:lang w:val="en-GB" w:eastAsia="en-GB"/>
        </w:rPr>
        <w:pict w14:anchorId="6D5D26A3">
          <v:line id="Straight Connector 28" o:spid="_x0000_s1052" style="position:absolute;flip:x y;z-index:251685888;visibility:visible;mso-wrap-style:square" from="164.45pt,3.2pt" to="181.45pt,31.5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3ja8EAAADbAAAADwAAAGRycy9kb3ducmV2LnhtbERPzWrCQBC+F3yHZQRvdeMPRaKriCD0&#10;EGyrPsCYHZNodjZkpyb26buHQo8f3/9q07taPagNlWcDk3ECijj3tuLCwPm0f12ACoJssfZMBp4U&#10;YLMevKwwtb7jL3ocpVAxhEOKBkqRJtU65CU5DGPfEEfu6luHEmFbaNtiF8NdradJ8qYdVhwbSmxo&#10;V1J+P347A1k/OcxEPrvtxfN8ntHP6SO7GTMa9tslKKFe/sV/7ndrYBrHxi/xB+j1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beNrwQAAANsAAAAPAAAAAAAAAAAAAAAA&#10;AKECAABkcnMvZG93bnJldi54bWxQSwUGAAAAAAQABAD5AAAAjwMAAAAA&#10;" strokecolor="#548dd4 [1951]" strokeweight="1.5pt"/>
        </w:pict>
      </w:r>
      <w:r>
        <w:rPr>
          <w:noProof/>
          <w:lang w:val="en-GB" w:eastAsia="en-GB"/>
        </w:rPr>
        <w:pict w14:anchorId="29A01F52">
          <v:line id="Straight Connector 24" o:spid="_x0000_s1048" style="position:absolute;z-index:251681792;visibility:visible;mso-wrap-style:square" from="68.05pt,3.2pt" to="96.4pt,3.2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RosIAAADbAAAADwAAAGRycy9kb3ducmV2LnhtbESPT4vCMBTE78J+h/CEvWmqiLjdRtkV&#10;BA9e/IPs8dG8NsXmpTSx7X57Iwgeh5n5DZNtBluLjlpfOVYwmyYgiHOnKy4VXM67yQqED8gaa8ek&#10;4J88bNYfowxT7Xo+UncKpYgQ9ikqMCE0qZQ+N2TRT11DHL3CtRZDlG0pdYt9hNtazpNkKS1WHBcM&#10;NrQ1lN9Od6vAhWLhbt1ld+//MKevg8Hz9Vepz/Hw8w0i0BDe4Vd7rxXMF/D8En+AX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T/RosIAAADbAAAADwAAAAAAAAAAAAAA&#10;AAChAgAAZHJzL2Rvd25yZXYueG1sUEsFBgAAAAAEAAQA+QAAAJADAAAAAA==&#10;" strokecolor="#548dd4 [1951]" strokeweight="1.5pt"/>
        </w:pict>
      </w:r>
      <w:r>
        <w:rPr>
          <w:noProof/>
          <w:lang w:val="en-GB" w:eastAsia="en-GB"/>
        </w:rPr>
        <w:pict w14:anchorId="7EDE5A09">
          <v:roundrect id="Rounded Rectangle 17" o:spid="_x0000_s1041" style="position:absolute;margin-left:181.45pt;margin-top:20.25pt;width:68.05pt;height:22.65pt;z-index:2516746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fy8IA&#10;AADbAAAADwAAAGRycy9kb3ducmV2LnhtbERPS2sCMRC+C/6HMEJvblZLH2yNIkqLeFPbQm/DZtyE&#10;bibLJnVXf70RCt7m43vObNG7WpyoDdazgkmWgyAuvbZcKfg8vI9fQYSIrLH2TArOFGAxHw5mWGjf&#10;8Y5O+1iJFMKhQAUmxqaQMpSGHIbMN8SJO/rWYUywraRusUvhrpbTPH+WDi2nBoMNrQyVv/s/p2Cz&#10;/Tj+XJpuHb8v2D89ftnzxFilHkb98g1EpD7exf/ujU7zX+D2SzpA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r5/LwgAAANsAAAAPAAAAAAAAAAAAAAAAAJgCAABkcnMvZG93&#10;bnJldi54bWxQSwUGAAAAAAQABAD1AAAAhwMAAAAA&#10;" fillcolor="#ffbc86" strokecolor="#4579b8 [3044]">
            <v:fill color2="#ffe9db" rotate="t" angle="180" colors="0 #ffbc86;.5 #ffd4b6;1 #ffe9db" focus="100%" type="gradient"/>
            <v:shadow on="t" opacity="24903f" origin=",.5" offset="0,20000emu"/>
            <v:textbox style="mso-next-textbox:#Rounded Rectangle 17" inset="1mm,,1mm">
              <w:txbxContent>
                <w:p w14:paraId="10402CD8" w14:textId="77777777" w:rsidR="009D14BF" w:rsidRPr="004470CF" w:rsidRDefault="009D14BF" w:rsidP="004470CF">
                  <w:pPr>
                    <w:pStyle w:val="NormalWeb"/>
                    <w:spacing w:before="0" w:beforeAutospacing="0" w:after="0" w:afterAutospacing="0"/>
                    <w:jc w:val="center"/>
                  </w:pPr>
                  <w:r w:rsidRPr="004470CF">
                    <w:rPr>
                      <w:rFonts w:asciiTheme="minorHAnsi" w:hAnsi="Cambria" w:cstheme="minorBidi"/>
                      <w:color w:val="000000" w:themeColor="dark1"/>
                      <w:kern w:val="24"/>
                    </w:rPr>
                    <w:t>Algorithm</w:t>
                  </w:r>
                </w:p>
              </w:txbxContent>
            </v:textbox>
          </v:roundrect>
        </w:pict>
      </w:r>
    </w:p>
    <w:p w14:paraId="3395D378" w14:textId="77777777" w:rsidR="004470CF" w:rsidRDefault="00C604D6" w:rsidP="00894474">
      <w:pPr>
        <w:pStyle w:val="Heading2"/>
      </w:pPr>
      <w:r>
        <w:rPr>
          <w:noProof/>
          <w:lang w:val="en-GB" w:eastAsia="en-GB"/>
        </w:rPr>
        <w:pict w14:anchorId="333115E3">
          <v:roundrect id="Rounded Rectangle 19" o:spid="_x0000_s1043" style="position:absolute;margin-left:181.45pt;margin-top:22.55pt;width:68.05pt;height:31.15pt;z-index:2516766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GdScMA&#10;AADbAAAADwAAAGRycy9kb3ducmV2LnhtbERPTWsCMRC9F/wPYQQvpWarUOrWKEXU9dCD3RZ6nW7G&#10;3cVksiRR139vhEJv83ifM1/21ogz+dA6VvA8zkAQV063XCv4/to8vYIIEVmjcUwKrhRguRg8zDHX&#10;7sKfdC5jLVIIhxwVNDF2uZShashiGLuOOHEH5y3GBH0ttcdLCrdGTrLsRVpsOTU02NGqoepYnqyC&#10;lS8mH8WuuK4f2/3259dMzawslBoN+/c3EJH6+C/+c+90mj+D+y/pAL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GdScMAAADbAAAADwAAAAAAAAAAAAAAAACYAgAAZHJzL2Rv&#10;d25yZXYueG1sUEsFBgAAAAAEAAQA9QAAAIgDAAAAAA==&#10;" fillcolor="#ff8e8e" strokecolor="#4579b8 [3044]">
            <v:fill color2="#fdd" rotate="t" angle="180" colors="0 #ff8e8e;.5 #ffbaba;1 #fdd" focus="100%" type="gradient"/>
            <v:shadow on="t" opacity="24903f" origin=",.5" offset="0,20000emu"/>
            <v:textbox style="mso-next-textbox:#Rounded Rectangle 19" inset="1mm,,1mm">
              <w:txbxContent>
                <w:p w14:paraId="22C98505" w14:textId="77777777" w:rsidR="009D14BF" w:rsidRPr="004470CF" w:rsidRDefault="009D14BF" w:rsidP="004470CF">
                  <w:pPr>
                    <w:pStyle w:val="NormalWeb"/>
                    <w:spacing w:before="0" w:beforeAutospacing="0" w:after="0" w:afterAutospacing="0"/>
                    <w:jc w:val="center"/>
                  </w:pPr>
                  <w:r w:rsidRPr="004470CF">
                    <w:rPr>
                      <w:rFonts w:asciiTheme="minorHAnsi" w:hAnsi="Cambria" w:cstheme="minorBidi"/>
                      <w:color w:val="000000" w:themeColor="dark1"/>
                      <w:kern w:val="24"/>
                    </w:rPr>
                    <w:t>Machine learning</w:t>
                  </w:r>
                </w:p>
              </w:txbxContent>
            </v:textbox>
          </v:roundrect>
        </w:pict>
      </w:r>
    </w:p>
    <w:p w14:paraId="15DE76E4" w14:textId="77777777" w:rsidR="004470CF" w:rsidRDefault="00C604D6" w:rsidP="00894474">
      <w:pPr>
        <w:pStyle w:val="Heading2"/>
      </w:pPr>
      <w:r>
        <w:rPr>
          <w:noProof/>
          <w:lang w:val="en-GB" w:eastAsia="en-GB"/>
        </w:rPr>
        <w:pict w14:anchorId="7D2180CD">
          <v:line id="Straight Connector 27" o:spid="_x0000_s1051" style="position:absolute;flip:y;z-index:251684864;visibility:visible;mso-wrap-style:square" from="164.45pt,12.3pt" to="181.45pt,22.6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dvocQAAADbAAAADwAAAGRycy9kb3ducmV2LnhtbESPzWrDMBCE74G+g9hAb4mcQBPHsWJM&#10;SqGXHuL20N4Wa/1DrJWxVNt9+yoQyHGYmW+YNJtNJ0YaXGtZwWYdgSAurW65VvD1+baKQTiPrLGz&#10;TAr+yEF2elqkmGg78YXGwtciQNglqKDxvk+kdGVDBt3a9sTBq+xg0Ac51FIPOAW46eQ2inbSYMth&#10;ocGezg2V1+LXKPih/vx6KGKU39VLXnYf7tqaWKnn5ZwfQXia/SN8b79rBds93L6EHyB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p2+hxAAAANsAAAAPAAAAAAAAAAAA&#10;AAAAAKECAABkcnMvZG93bnJldi54bWxQSwUGAAAAAAQABAD5AAAAkgMAAAAA&#10;" strokecolor="#548dd4 [1951]" strokeweight="1.5pt"/>
        </w:pict>
      </w:r>
      <w:r>
        <w:rPr>
          <w:noProof/>
          <w:lang w:val="en-GB" w:eastAsia="en-GB"/>
        </w:rPr>
        <w:pict w14:anchorId="0957226D">
          <v:roundrect id="Rounded Rectangle 8" o:spid="_x0000_s1032" style="position:absolute;margin-left:96.4pt;margin-top:5.85pt;width:68.05pt;height:33.55pt;z-index:25166540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uuIcEA&#10;AADaAAAADwAAAGRycy9kb3ducmV2LnhtbERPz2vCMBS+C/4P4Q28DE2nMFxnFJG5evCgnbDrW/PW&#10;liUvJcm0/vfmIHj8+H4vVr014kw+tI4VvEwyEMSV0y3XCk5f2/EcRIjIGo1jUnClAKvlcLDAXLsL&#10;H+lcxlqkEA45Kmhi7HIpQ9WQxTBxHXHifp23GBP0tdQeLyncGjnNsldpseXU0GBHm4aqv/LfKtj4&#10;YrovdsX147k9fH7/mJl5KwulRk/9+h1EpD4+xHf3TitIW9OVdAPk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rriHBAAAA2gAAAA8AAAAAAAAAAAAAAAAAmAIAAGRycy9kb3du&#10;cmV2LnhtbFBLBQYAAAAABAAEAPUAAACGAwAAAAA=&#10;" fillcolor="#ff8e8e" strokecolor="#4579b8 [3044]">
            <v:fill color2="#fdd" rotate="t" angle="180" colors="0 #ff8e8e;.5 #ffbaba;1 #fdd" focus="100%" type="gradient"/>
            <v:shadow on="t" opacity="24903f" origin=",.5" offset="0,20000emu"/>
            <v:textbox style="mso-next-textbox:#Rounded Rectangle 8" inset="1mm,,1mm">
              <w:txbxContent>
                <w:p w14:paraId="40B0C055" w14:textId="77777777" w:rsidR="009D14BF" w:rsidRPr="00EE5ED1" w:rsidRDefault="009D14BF" w:rsidP="004470CF">
                  <w:pPr>
                    <w:pStyle w:val="NormalWeb"/>
                    <w:spacing w:before="0" w:beforeAutospacing="0" w:after="0" w:afterAutospacing="0"/>
                    <w:jc w:val="center"/>
                  </w:pPr>
                  <w:r w:rsidRPr="00EE5ED1">
                    <w:rPr>
                      <w:rFonts w:asciiTheme="minorHAnsi" w:hAnsi="Cambria" w:cstheme="minorBidi"/>
                      <w:color w:val="000000" w:themeColor="dark1"/>
                      <w:kern w:val="24"/>
                    </w:rPr>
                    <w:t>Artificial Intelligence</w:t>
                  </w:r>
                </w:p>
              </w:txbxContent>
            </v:textbox>
          </v:roundrect>
        </w:pict>
      </w:r>
      <w:r>
        <w:rPr>
          <w:noProof/>
          <w:lang w:val="en-GB" w:eastAsia="en-GB"/>
        </w:rPr>
        <w:pict w14:anchorId="6ED05D14">
          <v:line id="Straight Connector 26" o:spid="_x0000_s1050" style="position:absolute;z-index:251683840;visibility:visible;mso-wrap-style:square" from="164.45pt,22.65pt" to="181.45pt,42.2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HqTsEAAADbAAAADwAAAGRycy9kb3ducmV2LnhtbESPzarCMBSE9xd8h3AEd9dUEdFqFL0g&#10;3IUbfxCXh+bYFJuT0sS2vr0RBJfDzHzDLNedLUVDtS8cKxgNExDEmdMF5wrOp93vDIQPyBpLx6Tg&#10;SR7Wq97PElPtWj5Qcwy5iBD2KSowIVSplD4zZNEPXUUcvZurLYYo61zqGtsIt6UcJ8lUWiw4Lhis&#10;6M9Qdj8+rAIXbhN3b867R3vFjOZ7g6fLVqlBv9ssQATqwjf8af9rBeMpvL/EHyB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oepOwQAAANsAAAAPAAAAAAAAAAAAAAAA&#10;AKECAABkcnMvZG93bnJldi54bWxQSwUGAAAAAAQABAD5AAAAjwMAAAAA&#10;" strokecolor="#548dd4 [1951]" strokeweight="1.5pt"/>
        </w:pict>
      </w:r>
    </w:p>
    <w:p w14:paraId="1283C992" w14:textId="77777777" w:rsidR="004470CF" w:rsidRDefault="00C604D6" w:rsidP="00894474">
      <w:pPr>
        <w:pStyle w:val="Heading2"/>
      </w:pPr>
      <w:r>
        <w:rPr>
          <w:noProof/>
          <w:lang w:val="en-GB" w:eastAsia="en-GB"/>
        </w:rPr>
        <w:pict w14:anchorId="4A8FABEC">
          <v:roundrect id="Rounded Rectangle 21" o:spid="_x0000_s1045" style="position:absolute;margin-left:96.4pt;margin-top:22pt;width:68.05pt;height:22.7pt;z-index:2516787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EaqMQA&#10;AADbAAAADwAAAGRycy9kb3ducmV2LnhtbESPQWvCQBSE70L/w/KEXkQ3ChWbugmlUGlPYmrx+pp9&#10;JtHs27C7xvTfdwWhx2FmvmHW+WBa0ZPzjWUF81kCgri0uuFKwf7rfboC4QOyxtYyKfglD3n2MFpj&#10;qu2Vd9QXoRIRwj5FBXUIXSqlL2sy6Ge2I47e0TqDIUpXSe3wGuGmlYskWUqDDceFGjt6q6k8Fxej&#10;oNCbyVO/xZ9To3ef1m2+D8+XVqnH8fD6AiLQEP7D9/aHVrCYw+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RGqjEAAAA2wAAAA8AAAAAAAAAAAAAAAAAmAIAAGRycy9k&#10;b3ducmV2LnhtbFBLBQYAAAAABAAEAPUAAACJAwAAAAA=&#10;" fillcolor="#a7bfde [1620]" strokecolor="#4579b8 [3044]">
            <v:fill color2="#e4ecf5 [500]" rotate="t" angle="180" colors="0 #a3c4ff;22938f #bfd5ff;1 #e5eeff" focus="100%" type="gradient"/>
            <v:shadow on="t" opacity="24903f" origin=",.5" offset="0,20000emu"/>
            <v:textbox style="mso-next-textbox:#Rounded Rectangle 21" inset="1mm,,1mm">
              <w:txbxContent>
                <w:p w14:paraId="4752ED1F" w14:textId="77777777" w:rsidR="009D14BF" w:rsidRPr="004470CF" w:rsidRDefault="009D14BF" w:rsidP="004470CF">
                  <w:pPr>
                    <w:pStyle w:val="NormalWeb"/>
                    <w:spacing w:before="0" w:beforeAutospacing="0" w:after="0" w:afterAutospacing="0"/>
                    <w:jc w:val="center"/>
                  </w:pPr>
                  <w:r w:rsidRPr="004470CF">
                    <w:rPr>
                      <w:rFonts w:asciiTheme="minorHAnsi" w:hAnsi="Cambria" w:cstheme="minorBidi"/>
                      <w:color w:val="000000" w:themeColor="dark1"/>
                      <w:kern w:val="24"/>
                    </w:rPr>
                    <w:t>Gene</w:t>
                  </w:r>
                </w:p>
              </w:txbxContent>
            </v:textbox>
          </v:roundrect>
        </w:pict>
      </w:r>
      <w:r>
        <w:rPr>
          <w:noProof/>
          <w:lang w:val="en-GB" w:eastAsia="en-GB"/>
        </w:rPr>
        <w:pict w14:anchorId="04C346B1">
          <v:roundrect id="Rounded Rectangle 18" o:spid="_x0000_s1042" style="position:absolute;margin-left:181.45pt;margin-top:5pt;width:68.05pt;height:22.7pt;z-index:2516756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40sYA&#10;AADbAAAADwAAAGRycy9kb3ducmV2LnhtbESPQU/DMAyF70j7D5GRuKAtZUgIyrJpmoDusMMok7ia&#10;xrQViVMlYev+PT5M4mbrPb/3ebEavVNHiqkPbOBuVoAiboLtuTVw+HidPoJKGdmiC0wGzpRgtZxc&#10;LbC04cTvdKxzqySEU4kGupyHUuvUdOQxzcJALNp3iB6zrLHVNuJJwr3T86J40B57loYOB9p01PzU&#10;v97AJlbzXbWtzi+3/f7t88vdu6e6Mubmelw/g8o05n/z5XprBV9g5RcZQ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040sYAAADbAAAADwAAAAAAAAAAAAAAAACYAgAAZHJz&#10;L2Rvd25yZXYueG1sUEsFBgAAAAAEAAQA9QAAAIsDAAAAAA==&#10;" fillcolor="#ff8e8e" strokecolor="#4579b8 [3044]">
            <v:fill color2="#fdd" rotate="t" angle="180" colors="0 #ff8e8e;.5 #ffbaba;1 #fdd" focus="100%" type="gradient"/>
            <v:shadow on="t" opacity="24903f" origin=",.5" offset="0,20000emu"/>
            <v:textbox style="mso-next-textbox:#Rounded Rectangle 18" inset="1mm,,1mm">
              <w:txbxContent>
                <w:p w14:paraId="142FFC92" w14:textId="77777777" w:rsidR="009D14BF" w:rsidRPr="004470CF" w:rsidRDefault="009D14BF" w:rsidP="004470CF">
                  <w:pPr>
                    <w:pStyle w:val="NormalWeb"/>
                    <w:spacing w:before="0" w:beforeAutospacing="0" w:after="0" w:afterAutospacing="0"/>
                    <w:jc w:val="center"/>
                  </w:pPr>
                  <w:r w:rsidRPr="004470CF">
                    <w:rPr>
                      <w:rFonts w:asciiTheme="minorHAnsi" w:hAnsi="Cambria" w:cstheme="minorBidi"/>
                      <w:color w:val="000000" w:themeColor="dark1"/>
                      <w:kern w:val="24"/>
                    </w:rPr>
                    <w:t>Data mining</w:t>
                  </w:r>
                </w:p>
              </w:txbxContent>
            </v:textbox>
          </v:roundrect>
        </w:pict>
      </w:r>
    </w:p>
    <w:p w14:paraId="64D8971D" w14:textId="77777777" w:rsidR="004470CF" w:rsidRDefault="00C604D6" w:rsidP="00894474">
      <w:pPr>
        <w:pStyle w:val="Heading2"/>
      </w:pPr>
      <w:r>
        <w:rPr>
          <w:noProof/>
          <w:lang w:val="en-GB" w:eastAsia="en-GB"/>
        </w:rPr>
        <w:pict w14:anchorId="527BB27E">
          <v:line id="Straight Connector 37" o:spid="_x0000_s1061" style="position:absolute;flip:y;z-index:251695104;visibility:visible;mso-wrap-style:square" from="68.05pt,7.5pt" to="96.4pt,18.8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75fMMAAADbAAAADwAAAGRycy9kb3ducmV2LnhtbESPQYvCMBSE78L+h/AWvGnqilpro4gi&#10;ePFg3cN6ezTPtrR5KU1Wu/9+Iwgeh5n5hkk3vWnEnTpXWVYwGUcgiHOrKy4UfF8OoxiE88gaG8uk&#10;4I8cbNYfgxQTbR98pnvmCxEg7BJUUHrfJlK6vCSDbmxb4uDdbGfQB9kVUnf4CHDTyK8omkuDFYeF&#10;ElvalZTX2a9RcKV2t19mMcqf22ybNydXVyZWavjZb1cgPPX+HX61j1rBdAHPL+EH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1++XzDAAAA2wAAAA8AAAAAAAAAAAAA&#10;AAAAoQIAAGRycy9kb3ducmV2LnhtbFBLBQYAAAAABAAEAPkAAACRAwAAAAA=&#10;" strokecolor="#548dd4 [1951]" strokeweight="1.5pt"/>
        </w:pict>
      </w:r>
      <w:r>
        <w:rPr>
          <w:noProof/>
          <w:lang w:val="en-GB" w:eastAsia="en-GB"/>
        </w:rPr>
        <w:pict w14:anchorId="6E7B5C78">
          <v:line id="Straight Connector 36" o:spid="_x0000_s1060" style="position:absolute;flip:x y;z-index:251694080;visibility:visible;mso-wrap-style:square" from="68.05pt,18.85pt" to="96.4pt,35.8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dEX8QAAADbAAAADwAAAGRycy9kb3ducmV2LnhtbESP3WrCQBSE74W+w3KE3unGKiLRVaRQ&#10;6EVo688DHLPHJJo9G7KnJu3TdwuCl8PMfMOsNr2r1Y3aUHk2MBknoIhzbysuDBwPb6MFqCDIFmvP&#10;ZOCHAmzWT4MVptZ3vKPbXgoVIRxSNFCKNKnWIS/JYRj7hjh6Z986lCjbQtsWuwh3tX5Jkrl2WHFc&#10;KLGh15Ly6/7bGcj6ycdU5KvbnjzPZhn9Hj6zizHPw367BCXUyyN8b79bA9M5/H+JP0C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Z0RfxAAAANsAAAAPAAAAAAAAAAAA&#10;AAAAAKECAABkcnMvZG93bnJldi54bWxQSwUGAAAAAAQABAD5AAAAkgMAAAAA&#10;" strokecolor="#548dd4 [1951]" strokeweight="1.5pt"/>
        </w:pict>
      </w:r>
      <w:r>
        <w:rPr>
          <w:noProof/>
          <w:lang w:val="en-GB" w:eastAsia="en-GB"/>
        </w:rPr>
        <w:pict w14:anchorId="0D97597D">
          <v:roundrect id="Rounded Rectangle 20" o:spid="_x0000_s1044" style="position:absolute;margin-left:96.4pt;margin-top:24.5pt;width:68.05pt;height:22.7pt;z-index:2516776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2/M8EA&#10;AADbAAAADwAAAGRycy9kb3ducmV2LnhtbERPz2vCMBS+D/wfwhN2GWuq4HDVKCJMtpNYHbs+m2db&#10;bV5KEmv9781h4PHj+z1f9qYRHTlfW1YwSlIQxIXVNZcKDvuv9ykIH5A1NpZJwZ08LBeDlzlm2t54&#10;R10eShFD2GeooAqhzaT0RUUGfWJb4sidrDMYInSl1A5vMdw0cpymH9JgzbGhwpbWFRWX/GoU5Hrz&#10;Num2eDzXevdj3eb37/PaKPU67FczEIH68BT/u7+1gnFcH7/EHy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dvzPBAAAA2wAAAA8AAAAAAAAAAAAAAAAAmAIAAGRycy9kb3du&#10;cmV2LnhtbFBLBQYAAAAABAAEAPUAAACGAwAAAAA=&#10;" fillcolor="#a7bfde [1620]" strokecolor="#4579b8 [3044]">
            <v:fill color2="#e4ecf5 [500]" rotate="t" angle="180" colors="0 #a3c4ff;22938f #bfd5ff;1 #e5eeff" focus="100%" type="gradient"/>
            <v:shadow on="t" opacity="24903f" origin=",.5" offset="0,20000emu"/>
            <v:textbox style="mso-next-textbox:#Rounded Rectangle 20" inset="1mm,,1mm">
              <w:txbxContent>
                <w:p w14:paraId="644CEF05" w14:textId="77777777" w:rsidR="009D14BF" w:rsidRPr="004470CF" w:rsidRDefault="009D14BF" w:rsidP="004470CF">
                  <w:pPr>
                    <w:pStyle w:val="NormalWeb"/>
                    <w:spacing w:before="0" w:beforeAutospacing="0" w:after="0" w:afterAutospacing="0"/>
                    <w:jc w:val="center"/>
                  </w:pPr>
                  <w:r w:rsidRPr="004470CF">
                    <w:rPr>
                      <w:rFonts w:asciiTheme="minorHAnsi" w:hAnsi="Cambria" w:cstheme="minorBidi"/>
                      <w:color w:val="000000" w:themeColor="dark1"/>
                      <w:kern w:val="24"/>
                    </w:rPr>
                    <w:t>Module</w:t>
                  </w:r>
                </w:p>
              </w:txbxContent>
            </v:textbox>
          </v:roundrect>
        </w:pict>
      </w:r>
      <w:r>
        <w:rPr>
          <w:noProof/>
          <w:lang w:val="en-GB" w:eastAsia="en-GB"/>
        </w:rPr>
        <w:pict w14:anchorId="0250C77D">
          <v:roundrect id="Rounded Rectangle 14" o:spid="_x0000_s1038" style="position:absolute;margin-left:0;margin-top:7.5pt;width:68.05pt;height:22.7pt;z-index:2516715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pzjcIA&#10;AADbAAAADwAAAGRycy9kb3ducmV2LnhtbERPTWvCQBC9F/wPywi9FN1YqtjoKlKotCcxWnqdZsck&#10;mp0Nu2tM/70rCN7m8T5nvuxMLVpyvrKsYDRMQBDnVldcKNjvPgdTED4ga6wtk4J/8rBc9J7mmGp7&#10;4S21WShEDGGfooIyhCaV0uclGfRD2xBH7mCdwRChK6R2eInhppavSTKRBiuODSU29FFSfsrORkGm&#10;1y/jdoN/x0pvv61b//y+n2ulnvvdagYiUBce4rv7S8f5b3D7JR4gF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ynONwgAAANsAAAAPAAAAAAAAAAAAAAAAAJgCAABkcnMvZG93&#10;bnJldi54bWxQSwUGAAAAAAQABAD1AAAAhwMAAAAA&#10;" fillcolor="#a7bfde [1620]" strokecolor="#4579b8 [3044]">
            <v:fill color2="#e4ecf5 [500]" rotate="t" angle="180" colors="0 #a3c4ff;22938f #bfd5ff;1 #e5eeff" focus="100%" type="gradient"/>
            <v:shadow on="t" opacity="24903f" origin=",.5" offset="0,20000emu"/>
            <v:textbox style="mso-next-textbox:#Rounded Rectangle 14" inset="1mm,,1mm">
              <w:txbxContent>
                <w:p w14:paraId="52AFAECE" w14:textId="77777777" w:rsidR="009D14BF" w:rsidRPr="004470CF" w:rsidRDefault="009D14BF" w:rsidP="004470CF">
                  <w:pPr>
                    <w:pStyle w:val="NormalWeb"/>
                    <w:spacing w:before="0" w:beforeAutospacing="0" w:after="0" w:afterAutospacing="0"/>
                    <w:jc w:val="center"/>
                  </w:pPr>
                  <w:r w:rsidRPr="004470CF">
                    <w:rPr>
                      <w:rFonts w:asciiTheme="minorHAnsi" w:hAnsi="Cambria" w:cstheme="minorBidi"/>
                      <w:color w:val="000000" w:themeColor="dark1"/>
                      <w:kern w:val="24"/>
                    </w:rPr>
                    <w:t>Group-based</w:t>
                  </w:r>
                </w:p>
              </w:txbxContent>
            </v:textbox>
          </v:roundrect>
        </w:pict>
      </w:r>
    </w:p>
    <w:p w14:paraId="642A32C3" w14:textId="77777777" w:rsidR="004470CF" w:rsidRDefault="004470CF" w:rsidP="00894474">
      <w:pPr>
        <w:pStyle w:val="Heading2"/>
      </w:pPr>
    </w:p>
    <w:p w14:paraId="41EA4D03" w14:textId="77777777" w:rsidR="004470CF" w:rsidRDefault="004470CF" w:rsidP="00894474">
      <w:pPr>
        <w:pStyle w:val="Heading2"/>
      </w:pPr>
    </w:p>
    <w:p w14:paraId="549954B0" w14:textId="77777777" w:rsidR="004470CF" w:rsidRDefault="004470CF" w:rsidP="00894474">
      <w:pPr>
        <w:pStyle w:val="Heading2"/>
      </w:pPr>
    </w:p>
    <w:p w14:paraId="1952D3A9" w14:textId="77777777" w:rsidR="00DB5441" w:rsidRDefault="00DB5441" w:rsidP="00894474">
      <w:pPr>
        <w:pStyle w:val="Heading2"/>
      </w:pPr>
      <w:r>
        <w:t>Glossary</w:t>
      </w:r>
      <w:bookmarkEnd w:id="139"/>
      <w:r w:rsidR="00EE5ED1">
        <w:t xml:space="preserve"> </w:t>
      </w:r>
      <w:del w:id="140" w:author="pcinst" w:date="2014-01-20T17:03:00Z">
        <w:r w:rsidR="00EE5ED1" w:rsidDel="00E77EFF">
          <w:delText>(to be completed)</w:delText>
        </w:r>
      </w:del>
    </w:p>
    <w:p w14:paraId="198EA734" w14:textId="77777777" w:rsidR="00DB5441" w:rsidRDefault="00DB5441" w:rsidP="00DB5441"/>
    <w:p w14:paraId="10B14132" w14:textId="77777777" w:rsidR="00DB5441" w:rsidRDefault="00DB5441" w:rsidP="00DB5441">
      <w:pPr>
        <w:rPr>
          <w:ins w:id="141" w:author="pcinst" w:date="2014-01-20T17:32:00Z"/>
        </w:rPr>
      </w:pPr>
      <w:r w:rsidRPr="00DF2DC4">
        <w:rPr>
          <w:b/>
          <w:rPrChange w:id="142" w:author="pcinst" w:date="2014-01-20T17:44:00Z">
            <w:rPr/>
          </w:rPrChange>
        </w:rPr>
        <w:t>Complex trait</w:t>
      </w:r>
      <w:ins w:id="143" w:author="pcinst" w:date="2014-01-20T17:05:00Z">
        <w:r w:rsidR="00E77EFF">
          <w:t xml:space="preserve">: A trait where variation between individuals is controlled by several or </w:t>
        </w:r>
      </w:ins>
      <w:ins w:id="144" w:author="pcinst" w:date="2014-01-20T17:06:00Z">
        <w:r w:rsidR="00E77EFF">
          <w:t>many genes</w:t>
        </w:r>
      </w:ins>
      <w:ins w:id="145" w:author="pcinst" w:date="2014-01-20T17:05:00Z">
        <w:r w:rsidR="00E77EFF">
          <w:t xml:space="preserve"> and different environmental eff</w:t>
        </w:r>
      </w:ins>
      <w:ins w:id="146" w:author="pcinst" w:date="2014-01-20T17:06:00Z">
        <w:r w:rsidR="00E77EFF">
          <w:t>e</w:t>
        </w:r>
      </w:ins>
      <w:ins w:id="147" w:author="pcinst" w:date="2014-01-20T17:05:00Z">
        <w:r w:rsidR="00E77EFF">
          <w:t>cts</w:t>
        </w:r>
      </w:ins>
      <w:ins w:id="148" w:author="pcinst" w:date="2014-01-20T17:06:00Z">
        <w:r w:rsidR="00E77EFF">
          <w:t>, potentially with interactions between these different effects.</w:t>
        </w:r>
      </w:ins>
      <w:del w:id="149" w:author="pcinst" w:date="2014-01-20T17:05:00Z">
        <w:r w:rsidDel="00E77EFF">
          <w:delText>s</w:delText>
        </w:r>
      </w:del>
    </w:p>
    <w:p w14:paraId="7B1EE3B1" w14:textId="77777777" w:rsidR="00DF2DC4" w:rsidRDefault="00DF2DC4" w:rsidP="00DB5441">
      <w:pPr>
        <w:rPr>
          <w:ins w:id="150" w:author="pcinst" w:date="2014-01-20T17:44:00Z"/>
        </w:rPr>
      </w:pPr>
    </w:p>
    <w:p w14:paraId="6B11F6E8" w14:textId="77777777" w:rsidR="00DF2DC4" w:rsidRDefault="00DF2DC4" w:rsidP="00DB5441">
      <w:pPr>
        <w:rPr>
          <w:ins w:id="151" w:author="pcinst" w:date="2014-01-20T17:47:00Z"/>
        </w:rPr>
      </w:pPr>
      <w:ins w:id="152" w:author="pcinst" w:date="2014-01-20T17:44:00Z">
        <w:r>
          <w:rPr>
            <w:b/>
          </w:rPr>
          <w:t>Genetic architecture</w:t>
        </w:r>
        <w:r>
          <w:t>: The complete description of the genetic</w:t>
        </w:r>
      </w:ins>
      <w:ins w:id="153" w:author="pcinst" w:date="2014-01-20T17:46:00Z">
        <w:r>
          <w:t xml:space="preserve"> </w:t>
        </w:r>
      </w:ins>
      <w:ins w:id="154" w:author="pcinst" w:date="2014-01-20T17:44:00Z">
        <w:r>
          <w:t>factors influencing trait variation</w:t>
        </w:r>
      </w:ins>
      <w:ins w:id="155" w:author="pcinst" w:date="2014-01-20T17:46:00Z">
        <w:r>
          <w:t>,</w:t>
        </w:r>
      </w:ins>
      <w:ins w:id="156" w:author="pcinst" w:date="2014-01-20T17:44:00Z">
        <w:r>
          <w:t xml:space="preserve"> such as number of gene</w:t>
        </w:r>
      </w:ins>
      <w:ins w:id="157" w:author="pcinst" w:date="2014-01-20T17:46:00Z">
        <w:r>
          <w:t>t</w:t>
        </w:r>
      </w:ins>
      <w:ins w:id="158" w:author="pcinst" w:date="2014-01-20T17:44:00Z">
        <w:r>
          <w:t xml:space="preserve">ic loci, their effects, allele </w:t>
        </w:r>
      </w:ins>
      <w:ins w:id="159" w:author="pcinst" w:date="2014-01-20T17:46:00Z">
        <w:r>
          <w:t>frequencies</w:t>
        </w:r>
      </w:ins>
      <w:ins w:id="160" w:author="pcinst" w:date="2014-01-20T17:44:00Z">
        <w:r>
          <w:t xml:space="preserve"> </w:t>
        </w:r>
      </w:ins>
      <w:ins w:id="161" w:author="pcinst" w:date="2014-01-20T17:46:00Z">
        <w:r>
          <w:t>actions and interactions.</w:t>
        </w:r>
      </w:ins>
    </w:p>
    <w:p w14:paraId="2B3A1AFE" w14:textId="77777777" w:rsidR="00C20E66" w:rsidRDefault="00C20E66" w:rsidP="00DB5441">
      <w:pPr>
        <w:rPr>
          <w:ins w:id="162" w:author="pcinst" w:date="2014-01-20T17:47:00Z"/>
        </w:rPr>
      </w:pPr>
    </w:p>
    <w:p w14:paraId="6F2A4DB9" w14:textId="77777777" w:rsidR="00C20E66" w:rsidRDefault="00C20E66" w:rsidP="00DB5441">
      <w:pPr>
        <w:rPr>
          <w:ins w:id="163" w:author="pcinst" w:date="2014-01-20T17:55:00Z"/>
        </w:rPr>
      </w:pPr>
      <w:ins w:id="164" w:author="pcinst" w:date="2014-01-20T17:47:00Z">
        <w:r>
          <w:rPr>
            <w:b/>
          </w:rPr>
          <w:t>Epistasis:</w:t>
        </w:r>
        <w:r>
          <w:t xml:space="preserve"> Statistical interactions between loci in </w:t>
        </w:r>
        <w:proofErr w:type="gramStart"/>
        <w:r>
          <w:t>their</w:t>
        </w:r>
        <w:proofErr w:type="gramEnd"/>
        <w:r>
          <w:t xml:space="preserve"> impact on a trait such that the impact of a particular single locus genotype depends on the genotype at other loci</w:t>
        </w:r>
      </w:ins>
      <w:ins w:id="165" w:author="pcinst" w:date="2014-01-20T17:49:00Z">
        <w:r>
          <w:t>.</w:t>
        </w:r>
      </w:ins>
    </w:p>
    <w:p w14:paraId="44F4AF0A" w14:textId="77777777" w:rsidR="00C20E66" w:rsidRDefault="00C20E66" w:rsidP="00DB5441">
      <w:pPr>
        <w:rPr>
          <w:ins w:id="166" w:author="pcinst" w:date="2014-01-20T17:55:00Z"/>
        </w:rPr>
      </w:pPr>
    </w:p>
    <w:p w14:paraId="79EBDDC8" w14:textId="77777777" w:rsidR="00C20E66" w:rsidRDefault="00C20E66" w:rsidP="00C20E66">
      <w:pPr>
        <w:rPr>
          <w:ins w:id="167" w:author="pcinst" w:date="2014-01-20T17:55:00Z"/>
        </w:rPr>
      </w:pPr>
      <w:ins w:id="168" w:author="pcinst" w:date="2014-01-20T17:55:00Z">
        <w:r w:rsidRPr="00C20E66">
          <w:rPr>
            <w:b/>
            <w:rPrChange w:id="169" w:author="pcinst" w:date="2014-01-20T17:56:00Z">
              <w:rPr/>
            </w:rPrChange>
          </w:rPr>
          <w:t xml:space="preserve">Mutational target size: </w:t>
        </w:r>
        <w:r>
          <w:t>Fraction of the genome in which new mutations potentially cause variation for a trait. For most complex traits this is large suggesting many loci can potentially influence trait variation.</w:t>
        </w:r>
      </w:ins>
    </w:p>
    <w:p w14:paraId="68A848F9" w14:textId="77777777" w:rsidR="00C20E66" w:rsidRDefault="00C20E66" w:rsidP="00DB5441">
      <w:pPr>
        <w:rPr>
          <w:ins w:id="170" w:author="pcinst" w:date="2014-01-20T17:49:00Z"/>
        </w:rPr>
      </w:pPr>
    </w:p>
    <w:p w14:paraId="1B047A76" w14:textId="77777777" w:rsidR="00C20E66" w:rsidRDefault="00C20E66" w:rsidP="00DB5441">
      <w:pPr>
        <w:rPr>
          <w:ins w:id="171" w:author="pcinst" w:date="2014-01-20T17:49:00Z"/>
        </w:rPr>
      </w:pPr>
    </w:p>
    <w:p w14:paraId="15DAB9F7" w14:textId="77777777" w:rsidR="00C20E66" w:rsidRDefault="00C20E66" w:rsidP="00C20E66">
      <w:pPr>
        <w:rPr>
          <w:ins w:id="172" w:author="pcinst" w:date="2014-01-20T17:49:00Z"/>
        </w:rPr>
      </w:pPr>
      <w:ins w:id="173" w:author="pcinst" w:date="2014-01-20T17:49:00Z">
        <w:r w:rsidRPr="00C20E66">
          <w:rPr>
            <w:b/>
            <w:rPrChange w:id="174" w:author="pcinst" w:date="2014-01-20T17:49:00Z">
              <w:rPr/>
            </w:rPrChange>
          </w:rPr>
          <w:t>Mendelian disease</w:t>
        </w:r>
        <w:r>
          <w:t>: Where the disease state is completely or largely determined by variation at a single gen locus inherited in a Mendelian fashion.</w:t>
        </w:r>
      </w:ins>
    </w:p>
    <w:p w14:paraId="031CFBF2" w14:textId="77777777" w:rsidR="00C20E66" w:rsidRDefault="00C20E66" w:rsidP="00DB5441">
      <w:pPr>
        <w:rPr>
          <w:ins w:id="175" w:author="pcinst" w:date="2014-01-20T17:49:00Z"/>
        </w:rPr>
      </w:pPr>
    </w:p>
    <w:p w14:paraId="09FA23C5" w14:textId="77777777" w:rsidR="00C20E66" w:rsidRDefault="00C20E66" w:rsidP="00DB5441">
      <w:pPr>
        <w:rPr>
          <w:ins w:id="176" w:author="pcinst" w:date="2014-01-20T17:56:00Z"/>
        </w:rPr>
      </w:pPr>
      <w:ins w:id="177" w:author="pcinst" w:date="2014-01-20T17:51:00Z">
        <w:r>
          <w:rPr>
            <w:b/>
          </w:rPr>
          <w:t>Heritability</w:t>
        </w:r>
        <w:r>
          <w:t>: The proportion of the trait variation for a particular trait in a particular population and environment</w:t>
        </w:r>
      </w:ins>
      <w:ins w:id="178" w:author="pcinst" w:date="2014-01-20T17:52:00Z">
        <w:r>
          <w:t xml:space="preserve"> that is under genetic control. The </w:t>
        </w:r>
        <w:r>
          <w:rPr>
            <w:b/>
          </w:rPr>
          <w:t>narrow-sense heritability</w:t>
        </w:r>
      </w:ins>
      <w:ins w:id="179" w:author="pcinst" w:date="2014-01-20T17:53:00Z">
        <w:r>
          <w:rPr>
            <w:b/>
          </w:rPr>
          <w:t xml:space="preserve"> (h</w:t>
        </w:r>
        <w:r>
          <w:rPr>
            <w:b/>
            <w:vertAlign w:val="superscript"/>
          </w:rPr>
          <w:t>2</w:t>
        </w:r>
        <w:r>
          <w:rPr>
            <w:b/>
          </w:rPr>
          <w:t>)</w:t>
        </w:r>
      </w:ins>
      <w:ins w:id="180" w:author="pcinst" w:date="2014-01-20T17:52:00Z">
        <w:r>
          <w:t xml:space="preserve"> refers to the proportion of variation due to the additive effects of genes whereas the </w:t>
        </w:r>
        <w:r w:rsidRPr="00C20E66">
          <w:rPr>
            <w:b/>
            <w:rPrChange w:id="181" w:author="pcinst" w:date="2014-01-20T17:54:00Z">
              <w:rPr/>
            </w:rPrChange>
          </w:rPr>
          <w:t>br</w:t>
        </w:r>
      </w:ins>
      <w:ins w:id="182" w:author="pcinst" w:date="2014-01-20T17:53:00Z">
        <w:r w:rsidRPr="00C20E66">
          <w:rPr>
            <w:b/>
            <w:rPrChange w:id="183" w:author="pcinst" w:date="2014-01-20T17:54:00Z">
              <w:rPr/>
            </w:rPrChange>
          </w:rPr>
          <w:t>o</w:t>
        </w:r>
      </w:ins>
      <w:ins w:id="184" w:author="pcinst" w:date="2014-01-20T17:52:00Z">
        <w:r w:rsidRPr="00C20E66">
          <w:rPr>
            <w:b/>
            <w:rPrChange w:id="185" w:author="pcinst" w:date="2014-01-20T17:54:00Z">
              <w:rPr/>
            </w:rPrChange>
          </w:rPr>
          <w:t>ad-sense heritability (</w:t>
        </w:r>
      </w:ins>
      <w:ins w:id="186" w:author="pcinst" w:date="2014-01-20T17:53:00Z">
        <w:r w:rsidRPr="00C20E66">
          <w:rPr>
            <w:b/>
            <w:rPrChange w:id="187" w:author="pcinst" w:date="2014-01-20T17:54:00Z">
              <w:rPr/>
            </w:rPrChange>
          </w:rPr>
          <w:t>H</w:t>
        </w:r>
        <w:r w:rsidRPr="00C20E66">
          <w:rPr>
            <w:b/>
            <w:vertAlign w:val="superscript"/>
            <w:rPrChange w:id="188" w:author="pcinst" w:date="2014-01-20T17:54:00Z">
              <w:rPr>
                <w:vertAlign w:val="superscript"/>
              </w:rPr>
            </w:rPrChange>
          </w:rPr>
          <w:t>2</w:t>
        </w:r>
        <w:r w:rsidRPr="00C20E66">
          <w:rPr>
            <w:b/>
            <w:rPrChange w:id="189" w:author="pcinst" w:date="2014-01-20T17:54:00Z">
              <w:rPr/>
            </w:rPrChange>
          </w:rPr>
          <w:t>)</w:t>
        </w:r>
        <w:r>
          <w:t xml:space="preserve"> is the proportion due to all genetic effects.</w:t>
        </w:r>
      </w:ins>
    </w:p>
    <w:p w14:paraId="5C3B0087" w14:textId="77777777" w:rsidR="00C20E66" w:rsidRPr="00C20E66" w:rsidRDefault="00C20E66" w:rsidP="00DB5441"/>
    <w:p w14:paraId="5E902235" w14:textId="77777777" w:rsidR="00DB5441" w:rsidDel="00C20E66" w:rsidRDefault="00DB5441" w:rsidP="00DB5441">
      <w:pPr>
        <w:rPr>
          <w:del w:id="190" w:author="pcinst" w:date="2014-01-20T17:54:00Z"/>
        </w:rPr>
      </w:pPr>
      <w:del w:id="191" w:author="pcinst" w:date="2014-01-20T17:54:00Z">
        <w:r w:rsidDel="00C20E66">
          <w:delText>Mutational target size</w:delText>
        </w:r>
      </w:del>
    </w:p>
    <w:p w14:paraId="5A7D40BD" w14:textId="77777777" w:rsidR="00DB5441" w:rsidDel="006D7F0D" w:rsidRDefault="00DB5441" w:rsidP="00DB5441">
      <w:pPr>
        <w:rPr>
          <w:del w:id="192" w:author="pcinst" w:date="2014-01-20T17:58:00Z"/>
        </w:rPr>
      </w:pPr>
      <w:del w:id="193" w:author="pcinst" w:date="2014-01-20T17:35:00Z">
        <w:r w:rsidDel="00244B52">
          <w:delText>Additive genetic</w:delText>
        </w:r>
      </w:del>
      <w:del w:id="194" w:author="pcinst" w:date="2014-01-20T17:58:00Z">
        <w:r w:rsidDel="006D7F0D">
          <w:delText xml:space="preserve"> variance</w:delText>
        </w:r>
      </w:del>
    </w:p>
    <w:p w14:paraId="12298BAC" w14:textId="77777777" w:rsidR="00DB5441" w:rsidRDefault="00DB5441" w:rsidP="00DB5441">
      <w:pPr>
        <w:rPr>
          <w:ins w:id="195" w:author="pcinst" w:date="2014-01-20T17:58:00Z"/>
        </w:rPr>
      </w:pPr>
      <w:r w:rsidRPr="006D7F0D">
        <w:rPr>
          <w:b/>
          <w:rPrChange w:id="196" w:author="pcinst" w:date="2014-01-20T17:58:00Z">
            <w:rPr/>
          </w:rPrChange>
        </w:rPr>
        <w:t>Marginal effect</w:t>
      </w:r>
      <w:ins w:id="197" w:author="pcinst" w:date="2014-01-20T17:41:00Z">
        <w:r w:rsidR="00DF2DC4" w:rsidRPr="006D7F0D">
          <w:rPr>
            <w:b/>
            <w:rPrChange w:id="198" w:author="pcinst" w:date="2014-01-20T17:58:00Z">
              <w:rPr/>
            </w:rPrChange>
          </w:rPr>
          <w:t>:</w:t>
        </w:r>
        <w:r w:rsidR="00DF2DC4">
          <w:t xml:space="preserve"> the average effect of a locus across all other loci and environmental effects</w:t>
        </w:r>
      </w:ins>
      <w:del w:id="199" w:author="pcinst" w:date="2014-01-20T17:41:00Z">
        <w:r w:rsidDel="00DF2DC4">
          <w:delText>s</w:delText>
        </w:r>
      </w:del>
    </w:p>
    <w:p w14:paraId="5EE0065F" w14:textId="77777777" w:rsidR="006D7F0D" w:rsidRDefault="006D7F0D" w:rsidP="00DB5441">
      <w:pPr>
        <w:rPr>
          <w:ins w:id="200" w:author="pcinst" w:date="2014-01-20T18:00:00Z"/>
        </w:rPr>
      </w:pPr>
    </w:p>
    <w:p w14:paraId="53614FE4" w14:textId="77777777" w:rsidR="006D7F0D" w:rsidRDefault="006D7F0D" w:rsidP="00DB5441">
      <w:pPr>
        <w:rPr>
          <w:ins w:id="201" w:author="pcinst" w:date="2014-01-20T18:04:00Z"/>
        </w:rPr>
      </w:pPr>
      <w:ins w:id="202" w:author="pcinst" w:date="2014-01-20T18:00:00Z">
        <w:r w:rsidRPr="006D7F0D">
          <w:rPr>
            <w:b/>
            <w:rPrChange w:id="203" w:author="pcinst" w:date="2014-01-20T18:02:00Z">
              <w:rPr/>
            </w:rPrChange>
          </w:rPr>
          <w:t>Hypothesis free analysis:</w:t>
        </w:r>
        <w:r>
          <w:t xml:space="preserve"> No assumption is made about the loci involved in epistasis or their effects and so all possible pairs of </w:t>
        </w:r>
      </w:ins>
      <w:ins w:id="204" w:author="pcinst" w:date="2014-01-20T18:01:00Z">
        <w:r>
          <w:t>SNPs</w:t>
        </w:r>
      </w:ins>
      <w:ins w:id="205" w:author="pcinst" w:date="2014-01-20T18:00:00Z">
        <w:r>
          <w:t xml:space="preserve"> are tested</w:t>
        </w:r>
      </w:ins>
      <w:ins w:id="206" w:author="pcinst" w:date="2014-01-20T18:05:00Z">
        <w:r>
          <w:t xml:space="preserve"> (an </w:t>
        </w:r>
        <w:r>
          <w:rPr>
            <w:b/>
          </w:rPr>
          <w:t>exhaustive search</w:t>
        </w:r>
        <w:r>
          <w:t>)</w:t>
        </w:r>
      </w:ins>
      <w:ins w:id="207" w:author="pcinst" w:date="2014-01-20T18:02:00Z">
        <w:r>
          <w:t xml:space="preserve">. </w:t>
        </w:r>
      </w:ins>
      <w:ins w:id="208" w:author="pcinst" w:date="2014-01-20T18:03:00Z">
        <w:r>
          <w:t xml:space="preserve"> </w:t>
        </w:r>
        <w:r w:rsidRPr="006D7F0D">
          <w:rPr>
            <w:b/>
            <w:rPrChange w:id="209" w:author="pcinst" w:date="2014-01-20T18:04:00Z">
              <w:rPr/>
            </w:rPrChange>
          </w:rPr>
          <w:t>Hypothesis driven analysis</w:t>
        </w:r>
        <w:r>
          <w:t xml:space="preserve"> limits the combinations of loci tested according to some prior hypothesis (for example that only loci with a marginal effect should be tested or only th</w:t>
        </w:r>
      </w:ins>
      <w:ins w:id="210" w:author="pcinst" w:date="2014-01-20T18:04:00Z">
        <w:r>
          <w:t>o</w:t>
        </w:r>
      </w:ins>
      <w:ins w:id="211" w:author="pcinst" w:date="2014-01-20T18:03:00Z">
        <w:r>
          <w:t>se loci in a particula</w:t>
        </w:r>
      </w:ins>
      <w:ins w:id="212" w:author="pcinst" w:date="2014-01-20T18:04:00Z">
        <w:r>
          <w:t xml:space="preserve">r </w:t>
        </w:r>
      </w:ins>
      <w:ins w:id="213" w:author="pcinst" w:date="2014-01-20T18:03:00Z">
        <w:r>
          <w:t>pathway)</w:t>
        </w:r>
      </w:ins>
      <w:ins w:id="214" w:author="pcinst" w:date="2014-01-20T18:04:00Z">
        <w:r>
          <w:t xml:space="preserve">. </w:t>
        </w:r>
      </w:ins>
    </w:p>
    <w:p w14:paraId="5742AE73" w14:textId="77777777" w:rsidR="006D7F0D" w:rsidRDefault="006D7F0D" w:rsidP="00DB5441"/>
    <w:p w14:paraId="342B5CB3" w14:textId="77777777" w:rsidR="00E6685E" w:rsidRDefault="00BD7015">
      <w:pPr>
        <w:rPr>
          <w:ins w:id="215" w:author="pcinst" w:date="2014-01-20T18:12:00Z"/>
        </w:rPr>
      </w:pPr>
      <w:r w:rsidRPr="007C1704">
        <w:rPr>
          <w:b/>
          <w:rPrChange w:id="216" w:author="pcinst" w:date="2014-01-20T18:09:00Z">
            <w:rPr/>
          </w:rPrChange>
        </w:rPr>
        <w:t>Endophenotype</w:t>
      </w:r>
      <w:ins w:id="217" w:author="pcinst" w:date="2014-01-20T18:09:00Z">
        <w:r w:rsidR="007C1704" w:rsidRPr="007C1704">
          <w:rPr>
            <w:b/>
            <w:rPrChange w:id="218" w:author="pcinst" w:date="2014-01-20T18:09:00Z">
              <w:rPr/>
            </w:rPrChange>
          </w:rPr>
          <w:t>:</w:t>
        </w:r>
      </w:ins>
      <w:ins w:id="219" w:author="pcinst" w:date="2014-01-20T18:11:00Z">
        <w:r w:rsidR="007C1704">
          <w:rPr>
            <w:b/>
          </w:rPr>
          <w:t xml:space="preserve"> </w:t>
        </w:r>
        <w:r w:rsidR="007C1704" w:rsidRPr="007C1704">
          <w:rPr>
            <w:rPrChange w:id="220" w:author="pcinst" w:date="2014-01-20T18:12:00Z">
              <w:rPr>
                <w:b/>
              </w:rPr>
            </w:rPrChange>
          </w:rPr>
          <w:t>A heritable trait genetically correlated with a disease trait</w:t>
        </w:r>
      </w:ins>
      <w:ins w:id="221" w:author="pcinst" w:date="2014-01-20T18:12:00Z">
        <w:r w:rsidR="007C1704">
          <w:t>. Often a trait that be measured in all individuals whether diseased or not and which potentially provides a predictor of disease status.</w:t>
        </w:r>
      </w:ins>
    </w:p>
    <w:p w14:paraId="7E902095" w14:textId="77777777" w:rsidR="007C1704" w:rsidRDefault="007C1704">
      <w:pPr>
        <w:rPr>
          <w:ins w:id="222" w:author="pcinst" w:date="2014-01-20T18:14:00Z"/>
          <w:b/>
        </w:rPr>
      </w:pPr>
    </w:p>
    <w:p w14:paraId="7A3EE0FF" w14:textId="77777777" w:rsidR="007C1704" w:rsidRDefault="007C1704">
      <w:pPr>
        <w:rPr>
          <w:ins w:id="223" w:author="pcinst" w:date="2014-01-20T18:18:00Z"/>
        </w:rPr>
      </w:pPr>
      <w:ins w:id="224" w:author="pcinst" w:date="2014-01-20T18:14:00Z">
        <w:r w:rsidRPr="007C1704">
          <w:rPr>
            <w:b/>
            <w:rPrChange w:id="225" w:author="pcinst" w:date="2014-01-20T18:15:00Z">
              <w:rPr/>
            </w:rPrChange>
          </w:rPr>
          <w:t>Polygenic architecture:</w:t>
        </w:r>
        <w:r>
          <w:t xml:space="preserve"> A trait genetic architecture under which many genes of small effect contribute to trait variation.</w:t>
        </w:r>
      </w:ins>
    </w:p>
    <w:p w14:paraId="594A93FE" w14:textId="77777777" w:rsidR="00232E65" w:rsidRDefault="00232E65">
      <w:pPr>
        <w:rPr>
          <w:ins w:id="226" w:author="pcinst" w:date="2014-01-20T18:18:00Z"/>
        </w:rPr>
      </w:pPr>
    </w:p>
    <w:p w14:paraId="1D1C4CC5" w14:textId="77777777" w:rsidR="00232E65" w:rsidRPr="00232E65" w:rsidRDefault="00232E65">
      <w:pPr>
        <w:rPr>
          <w:ins w:id="227" w:author="pcinst" w:date="2014-01-20T18:15:00Z"/>
        </w:rPr>
      </w:pPr>
      <w:ins w:id="228" w:author="pcinst" w:date="2014-01-20T18:18:00Z">
        <w:r>
          <w:rPr>
            <w:b/>
          </w:rPr>
          <w:t>Binary phenotype</w:t>
        </w:r>
        <w:r>
          <w:t>: Disease traits often have two</w:t>
        </w:r>
      </w:ins>
      <w:ins w:id="229" w:author="pcinst" w:date="2014-01-20T18:19:00Z">
        <w:r>
          <w:t xml:space="preserve"> major</w:t>
        </w:r>
      </w:ins>
      <w:ins w:id="230" w:author="pcinst" w:date="2014-01-20T18:18:00Z">
        <w:r>
          <w:t xml:space="preserve"> states, diseased or healthy</w:t>
        </w:r>
      </w:ins>
      <w:ins w:id="231" w:author="pcinst" w:date="2014-01-20T18:19:00Z">
        <w:r>
          <w:t>. They may nonetheless be complex traits where transition to the disease stat</w:t>
        </w:r>
      </w:ins>
      <w:ins w:id="232" w:author="pcinst" w:date="2014-01-20T18:20:00Z">
        <w:r>
          <w:t>e</w:t>
        </w:r>
      </w:ins>
      <w:ins w:id="233" w:author="pcinst" w:date="2014-01-20T18:19:00Z">
        <w:r>
          <w:t xml:space="preserve"> is </w:t>
        </w:r>
      </w:ins>
      <w:ins w:id="234" w:author="pcinst" w:date="2014-01-20T18:20:00Z">
        <w:r>
          <w:t>influenced</w:t>
        </w:r>
      </w:ins>
      <w:ins w:id="235" w:author="pcinst" w:date="2014-01-20T18:19:00Z">
        <w:r>
          <w:t xml:space="preserve"> by </w:t>
        </w:r>
      </w:ins>
      <w:ins w:id="236" w:author="pcinst" w:date="2014-01-20T18:21:00Z">
        <w:r>
          <w:t xml:space="preserve">an underlying </w:t>
        </w:r>
        <w:r w:rsidRPr="00232E65">
          <w:rPr>
            <w:b/>
          </w:rPr>
          <w:t>liability</w:t>
        </w:r>
        <w:r>
          <w:t xml:space="preserve"> to disease that is controlled by </w:t>
        </w:r>
      </w:ins>
      <w:ins w:id="237" w:author="pcinst" w:date="2014-01-20T18:20:00Z">
        <w:r w:rsidRPr="00232E65">
          <w:t>many</w:t>
        </w:r>
        <w:r>
          <w:t xml:space="preserve"> genetic loci and environmental effects. </w:t>
        </w:r>
      </w:ins>
    </w:p>
    <w:p w14:paraId="61B9DEB5" w14:textId="77777777" w:rsidR="007C1704" w:rsidRPr="007C1704" w:rsidRDefault="007C1704"/>
    <w:p w14:paraId="32A1A7FC" w14:textId="77777777" w:rsidR="00BD7015" w:rsidRPr="00232E65" w:rsidRDefault="00BD7015">
      <w:pPr>
        <w:tabs>
          <w:tab w:val="left" w:pos="3516"/>
        </w:tabs>
        <w:rPr>
          <w:b/>
          <w:rPrChange w:id="238" w:author="pcinst" w:date="2014-01-20T18:26:00Z">
            <w:rPr/>
          </w:rPrChange>
        </w:rPr>
        <w:pPrChange w:id="239" w:author="pcinst" w:date="2014-01-20T18:11:00Z">
          <w:pPr/>
        </w:pPrChange>
      </w:pPr>
      <w:proofErr w:type="gramStart"/>
      <w:r w:rsidRPr="00232E65">
        <w:rPr>
          <w:b/>
          <w:rPrChange w:id="240" w:author="pcinst" w:date="2014-01-20T18:22:00Z">
            <w:rPr/>
          </w:rPrChange>
        </w:rPr>
        <w:t>eQTL</w:t>
      </w:r>
      <w:proofErr w:type="gramEnd"/>
      <w:ins w:id="241" w:author="pcinst" w:date="2014-01-20T18:22:00Z">
        <w:r w:rsidR="00232E65">
          <w:rPr>
            <w:b/>
          </w:rPr>
          <w:t xml:space="preserve">: </w:t>
        </w:r>
        <w:r w:rsidR="00232E65">
          <w:t>An expression quantitative t</w:t>
        </w:r>
      </w:ins>
      <w:ins w:id="242" w:author="pcinst" w:date="2014-01-20T18:23:00Z">
        <w:r w:rsidR="00232E65">
          <w:t>r</w:t>
        </w:r>
      </w:ins>
      <w:ins w:id="243" w:author="pcinst" w:date="2014-01-20T18:22:00Z">
        <w:r w:rsidR="00232E65">
          <w:t>ait locus</w:t>
        </w:r>
      </w:ins>
      <w:ins w:id="244" w:author="pcinst" w:date="2014-01-20T18:23:00Z">
        <w:r w:rsidR="00232E65">
          <w:t xml:space="preserve"> </w:t>
        </w:r>
      </w:ins>
      <w:ins w:id="245" w:author="pcinst" w:date="2014-01-20T18:24:00Z">
        <w:r w:rsidR="00232E65">
          <w:t>controls</w:t>
        </w:r>
      </w:ins>
      <w:ins w:id="246" w:author="pcinst" w:date="2014-01-20T18:23:00Z">
        <w:r w:rsidR="00232E65">
          <w:t xml:space="preserve"> variation in expression</w:t>
        </w:r>
      </w:ins>
      <w:ins w:id="247" w:author="pcinst" w:date="2014-01-20T18:11:00Z">
        <w:r w:rsidR="007C1704" w:rsidRPr="00232E65">
          <w:tab/>
        </w:r>
      </w:ins>
      <w:ins w:id="248" w:author="pcinst" w:date="2014-01-20T18:23:00Z">
        <w:r w:rsidR="00232E65" w:rsidRPr="00232E65">
          <w:rPr>
            <w:rPrChange w:id="249" w:author="pcinst" w:date="2014-01-20T18:24:00Z">
              <w:rPr>
                <w:b/>
              </w:rPr>
            </w:rPrChange>
          </w:rPr>
          <w:t>of a particular gen</w:t>
        </w:r>
        <w:r w:rsidR="00232E65" w:rsidRPr="00232E65">
          <w:rPr>
            <w:rPrChange w:id="250" w:author="pcinst" w:date="2014-01-20T18:26:00Z">
              <w:rPr>
                <w:b/>
              </w:rPr>
            </w:rPrChange>
          </w:rPr>
          <w:t>e</w:t>
        </w:r>
      </w:ins>
      <w:ins w:id="251" w:author="pcinst" w:date="2014-01-20T18:24:00Z">
        <w:r w:rsidR="00232E65" w:rsidRPr="00232E65">
          <w:rPr>
            <w:rPrChange w:id="252" w:author="pcinst" w:date="2014-01-20T18:26:00Z">
              <w:rPr>
                <w:b/>
              </w:rPr>
            </w:rPrChange>
          </w:rPr>
          <w:t>. An eQTL may lie adjacent to the gene</w:t>
        </w:r>
      </w:ins>
      <w:ins w:id="253" w:author="pcinst" w:date="2014-01-20T18:26:00Z">
        <w:r w:rsidR="00232E65">
          <w:t xml:space="preserve"> </w:t>
        </w:r>
        <w:r w:rsidR="00232E65" w:rsidRPr="00232E65">
          <w:rPr>
            <w:rPrChange w:id="254" w:author="pcinst" w:date="2014-01-20T18:26:00Z">
              <w:rPr>
                <w:b/>
              </w:rPr>
            </w:rPrChange>
          </w:rPr>
          <w:t>being controlled (</w:t>
        </w:r>
        <w:r w:rsidR="00232E65" w:rsidRPr="00232E65">
          <w:rPr>
            <w:i/>
            <w:rPrChange w:id="255" w:author="pcinst" w:date="2014-01-20T18:26:00Z">
              <w:rPr>
                <w:b/>
                <w:i/>
              </w:rPr>
            </w:rPrChange>
          </w:rPr>
          <w:t xml:space="preserve">cis </w:t>
        </w:r>
        <w:r w:rsidR="00232E65" w:rsidRPr="00232E65">
          <w:rPr>
            <w:rPrChange w:id="256" w:author="pcinst" w:date="2014-01-20T18:26:00Z">
              <w:rPr>
                <w:b/>
              </w:rPr>
            </w:rPrChange>
          </w:rPr>
          <w:t>acting</w:t>
        </w:r>
        <w:r w:rsidR="00232E65">
          <w:t xml:space="preserve"> control</w:t>
        </w:r>
        <w:r w:rsidR="00232E65" w:rsidRPr="00232E65">
          <w:rPr>
            <w:rPrChange w:id="257" w:author="pcinst" w:date="2014-01-20T18:26:00Z">
              <w:rPr>
                <w:b/>
              </w:rPr>
            </w:rPrChange>
          </w:rPr>
          <w:t>) or some distance away (</w:t>
        </w:r>
        <w:r w:rsidR="00232E65" w:rsidRPr="00232E65">
          <w:rPr>
            <w:i/>
            <w:rPrChange w:id="258" w:author="pcinst" w:date="2014-01-20T18:26:00Z">
              <w:rPr>
                <w:b/>
                <w:i/>
              </w:rPr>
            </w:rPrChange>
          </w:rPr>
          <w:t>trans</w:t>
        </w:r>
        <w:r w:rsidR="00232E65" w:rsidRPr="00232E65">
          <w:rPr>
            <w:rPrChange w:id="259" w:author="pcinst" w:date="2014-01-20T18:26:00Z">
              <w:rPr>
                <w:b/>
              </w:rPr>
            </w:rPrChange>
          </w:rPr>
          <w:t xml:space="preserve"> acting).</w:t>
        </w:r>
      </w:ins>
    </w:p>
    <w:p w14:paraId="7EB64D67" w14:textId="77777777" w:rsidR="005F0E2F" w:rsidRDefault="005F0E2F"/>
    <w:p w14:paraId="32C466F9" w14:textId="77777777" w:rsidR="005F0E2F" w:rsidRDefault="005F0E2F" w:rsidP="005F0E2F">
      <w:pPr>
        <w:pStyle w:val="Heading2"/>
      </w:pPr>
      <w:bookmarkStart w:id="260" w:name="_Toc245195973"/>
      <w:r>
        <w:t>References</w:t>
      </w:r>
      <w:bookmarkEnd w:id="260"/>
    </w:p>
    <w:p w14:paraId="33AF305B" w14:textId="77777777" w:rsidR="005F0E2F" w:rsidRDefault="005F0E2F"/>
    <w:p w14:paraId="36FE9775" w14:textId="5F542887" w:rsidR="009D14BF" w:rsidRPr="009D14BF" w:rsidRDefault="00C4057C">
      <w:pPr>
        <w:pStyle w:val="NormalWeb"/>
        <w:ind w:left="640" w:hanging="640"/>
        <w:divId w:val="283774929"/>
        <w:rPr>
          <w:rFonts w:ascii="Cambria" w:hAnsi="Cambria"/>
          <w:noProof/>
          <w:sz w:val="24"/>
        </w:rPr>
      </w:pPr>
      <w:r>
        <w:fldChar w:fldCharType="begin" w:fldLock="1"/>
      </w:r>
      <w:r w:rsidR="005F0E2F">
        <w:instrText xml:space="preserve">ADDIN Mendeley Bibliography CSL_BIBLIOGRAPHY </w:instrText>
      </w:r>
      <w:r>
        <w:fldChar w:fldCharType="separate"/>
      </w:r>
      <w:r w:rsidR="009D14BF" w:rsidRPr="009D14BF">
        <w:rPr>
          <w:rFonts w:ascii="Cambria" w:hAnsi="Cambria"/>
          <w:noProof/>
          <w:sz w:val="24"/>
        </w:rPr>
        <w:t>1.</w:t>
      </w:r>
      <w:r w:rsidR="009D14BF" w:rsidRPr="009D14BF">
        <w:rPr>
          <w:rFonts w:ascii="Cambria" w:hAnsi="Cambria"/>
          <w:noProof/>
          <w:sz w:val="24"/>
        </w:rPr>
        <w:tab/>
        <w:t xml:space="preserve">Visscher, P. M., Hill, W. G. &amp; Wray, N. R. Heritability in the genomics era--concepts and misconceptions. </w:t>
      </w:r>
      <w:r w:rsidR="009D14BF" w:rsidRPr="009D14BF">
        <w:rPr>
          <w:rFonts w:ascii="Cambria" w:hAnsi="Cambria"/>
          <w:i/>
          <w:iCs/>
          <w:noProof/>
          <w:sz w:val="24"/>
        </w:rPr>
        <w:t>Nat. Rev. Genet.</w:t>
      </w:r>
      <w:r w:rsidR="009D14BF" w:rsidRPr="009D14BF">
        <w:rPr>
          <w:rFonts w:ascii="Cambria" w:hAnsi="Cambria"/>
          <w:noProof/>
          <w:sz w:val="24"/>
        </w:rPr>
        <w:t xml:space="preserve"> </w:t>
      </w:r>
      <w:r w:rsidR="009D14BF" w:rsidRPr="009D14BF">
        <w:rPr>
          <w:rFonts w:ascii="Cambria" w:hAnsi="Cambria"/>
          <w:b/>
          <w:bCs/>
          <w:noProof/>
          <w:sz w:val="24"/>
        </w:rPr>
        <w:t>9,</w:t>
      </w:r>
      <w:r w:rsidR="009D14BF" w:rsidRPr="009D14BF">
        <w:rPr>
          <w:rFonts w:ascii="Cambria" w:hAnsi="Cambria"/>
          <w:noProof/>
          <w:sz w:val="24"/>
        </w:rPr>
        <w:t xml:space="preserve"> 255–66 (2008).</w:t>
      </w:r>
    </w:p>
    <w:p w14:paraId="60052AAF"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2.</w:t>
      </w:r>
      <w:r w:rsidRPr="009D14BF">
        <w:rPr>
          <w:rFonts w:ascii="Cambria" w:hAnsi="Cambria"/>
          <w:noProof/>
          <w:sz w:val="24"/>
        </w:rPr>
        <w:tab/>
        <w:t xml:space="preserve">Huang, Y., Wuchty, S. &amp; Przytycka, T. M. eQTL epistasis – challenges and computational approaches. </w:t>
      </w:r>
      <w:r w:rsidRPr="009D14BF">
        <w:rPr>
          <w:rFonts w:ascii="Cambria" w:hAnsi="Cambria"/>
          <w:i/>
          <w:iCs/>
          <w:noProof/>
          <w:sz w:val="24"/>
        </w:rPr>
        <w:t>Front. Genet.</w:t>
      </w:r>
      <w:r w:rsidRPr="009D14BF">
        <w:rPr>
          <w:rFonts w:ascii="Cambria" w:hAnsi="Cambria"/>
          <w:noProof/>
          <w:sz w:val="24"/>
        </w:rPr>
        <w:t xml:space="preserve"> </w:t>
      </w:r>
      <w:r w:rsidRPr="009D14BF">
        <w:rPr>
          <w:rFonts w:ascii="Cambria" w:hAnsi="Cambria"/>
          <w:b/>
          <w:bCs/>
          <w:noProof/>
          <w:sz w:val="24"/>
        </w:rPr>
        <w:t>4,</w:t>
      </w:r>
      <w:r w:rsidRPr="009D14BF">
        <w:rPr>
          <w:rFonts w:ascii="Cambria" w:hAnsi="Cambria"/>
          <w:noProof/>
          <w:sz w:val="24"/>
        </w:rPr>
        <w:t xml:space="preserve"> (2013).</w:t>
      </w:r>
    </w:p>
    <w:p w14:paraId="41436AD8"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3.</w:t>
      </w:r>
      <w:r w:rsidRPr="009D14BF">
        <w:rPr>
          <w:rFonts w:ascii="Cambria" w:hAnsi="Cambria"/>
          <w:noProof/>
          <w:sz w:val="24"/>
        </w:rPr>
        <w:tab/>
        <w:t xml:space="preserve">McKinney, B. A. &amp; Pajewski, N. M. Six degrees of epistasis: Statistical network models for GWAS. </w:t>
      </w:r>
      <w:r w:rsidRPr="009D14BF">
        <w:rPr>
          <w:rFonts w:ascii="Cambria" w:hAnsi="Cambria"/>
          <w:i/>
          <w:iCs/>
          <w:noProof/>
          <w:sz w:val="24"/>
        </w:rPr>
        <w:t>Front. Genet.</w:t>
      </w:r>
      <w:r w:rsidRPr="009D14BF">
        <w:rPr>
          <w:rFonts w:ascii="Cambria" w:hAnsi="Cambria"/>
          <w:noProof/>
          <w:sz w:val="24"/>
        </w:rPr>
        <w:t xml:space="preserve"> </w:t>
      </w:r>
      <w:r w:rsidRPr="009D14BF">
        <w:rPr>
          <w:rFonts w:ascii="Cambria" w:hAnsi="Cambria"/>
          <w:b/>
          <w:bCs/>
          <w:noProof/>
          <w:sz w:val="24"/>
        </w:rPr>
        <w:t>2,</w:t>
      </w:r>
      <w:r w:rsidRPr="009D14BF">
        <w:rPr>
          <w:rFonts w:ascii="Cambria" w:hAnsi="Cambria"/>
          <w:noProof/>
          <w:sz w:val="24"/>
        </w:rPr>
        <w:t xml:space="preserve"> 109 (2011).</w:t>
      </w:r>
    </w:p>
    <w:p w14:paraId="5266B031"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4.</w:t>
      </w:r>
      <w:r w:rsidRPr="009D14BF">
        <w:rPr>
          <w:rFonts w:ascii="Cambria" w:hAnsi="Cambria"/>
          <w:noProof/>
          <w:sz w:val="24"/>
        </w:rPr>
        <w:tab/>
        <w:t xml:space="preserve">Pang, X. </w:t>
      </w:r>
      <w:r w:rsidRPr="009D14BF">
        <w:rPr>
          <w:rFonts w:ascii="Cambria" w:hAnsi="Cambria"/>
          <w:i/>
          <w:iCs/>
          <w:noProof/>
          <w:sz w:val="24"/>
        </w:rPr>
        <w:t>et al.</w:t>
      </w:r>
      <w:r w:rsidRPr="009D14BF">
        <w:rPr>
          <w:rFonts w:ascii="Cambria" w:hAnsi="Cambria"/>
          <w:noProof/>
          <w:sz w:val="24"/>
        </w:rPr>
        <w:t xml:space="preserve"> A statistical procedure to map high-order epistasis for complex traits. </w:t>
      </w:r>
      <w:r w:rsidRPr="009D14BF">
        <w:rPr>
          <w:rFonts w:ascii="Cambria" w:hAnsi="Cambria"/>
          <w:i/>
          <w:iCs/>
          <w:noProof/>
          <w:sz w:val="24"/>
        </w:rPr>
        <w:t>Br. Bioinform</w:t>
      </w:r>
      <w:r w:rsidRPr="009D14BF">
        <w:rPr>
          <w:rFonts w:ascii="Cambria" w:hAnsi="Cambria"/>
          <w:noProof/>
          <w:sz w:val="24"/>
        </w:rPr>
        <w:t xml:space="preserve"> (2012). doi:bbs027 [pii] 10.1093/bib/bbs027 [doi]</w:t>
      </w:r>
    </w:p>
    <w:p w14:paraId="48822BD4"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5.</w:t>
      </w:r>
      <w:r w:rsidRPr="009D14BF">
        <w:rPr>
          <w:rFonts w:ascii="Cambria" w:hAnsi="Cambria"/>
          <w:noProof/>
          <w:sz w:val="24"/>
        </w:rPr>
        <w:tab/>
        <w:t xml:space="preserve">Ritchie, M. D. Using Biological Knowledge to Uncover the Mystery in the Search for Epistasis in Genome-Wide Association Studies. </w:t>
      </w:r>
      <w:r w:rsidRPr="009D14BF">
        <w:rPr>
          <w:rFonts w:ascii="Cambria" w:hAnsi="Cambria"/>
          <w:i/>
          <w:iCs/>
          <w:noProof/>
          <w:sz w:val="24"/>
        </w:rPr>
        <w:t>Ann. Hum. Genet.</w:t>
      </w:r>
      <w:r w:rsidRPr="009D14BF">
        <w:rPr>
          <w:rFonts w:ascii="Cambria" w:hAnsi="Cambria"/>
          <w:noProof/>
          <w:sz w:val="24"/>
        </w:rPr>
        <w:t xml:space="preserve"> </w:t>
      </w:r>
      <w:r w:rsidRPr="009D14BF">
        <w:rPr>
          <w:rFonts w:ascii="Cambria" w:hAnsi="Cambria"/>
          <w:b/>
          <w:bCs/>
          <w:noProof/>
          <w:sz w:val="24"/>
        </w:rPr>
        <w:t>75,</w:t>
      </w:r>
      <w:r w:rsidRPr="009D14BF">
        <w:rPr>
          <w:rFonts w:ascii="Cambria" w:hAnsi="Cambria"/>
          <w:noProof/>
          <w:sz w:val="24"/>
        </w:rPr>
        <w:t xml:space="preserve"> 172–182 (2011).</w:t>
      </w:r>
    </w:p>
    <w:p w14:paraId="44D850A9"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6.</w:t>
      </w:r>
      <w:r w:rsidRPr="009D14BF">
        <w:rPr>
          <w:rFonts w:ascii="Cambria" w:hAnsi="Cambria"/>
          <w:noProof/>
          <w:sz w:val="24"/>
        </w:rPr>
        <w:tab/>
        <w:t xml:space="preserve">Steen, K. V. Travelling the world of gene-gene interactions. </w:t>
      </w:r>
      <w:r w:rsidRPr="009D14BF">
        <w:rPr>
          <w:rFonts w:ascii="Cambria" w:hAnsi="Cambria"/>
          <w:i/>
          <w:iCs/>
          <w:noProof/>
          <w:sz w:val="24"/>
        </w:rPr>
        <w:t>Br. Bioinform</w:t>
      </w:r>
      <w:r w:rsidRPr="009D14BF">
        <w:rPr>
          <w:rFonts w:ascii="Cambria" w:hAnsi="Cambria"/>
          <w:noProof/>
          <w:sz w:val="24"/>
        </w:rPr>
        <w:t xml:space="preserve"> </w:t>
      </w:r>
      <w:r w:rsidRPr="009D14BF">
        <w:rPr>
          <w:rFonts w:ascii="Cambria" w:hAnsi="Cambria"/>
          <w:b/>
          <w:bCs/>
          <w:noProof/>
          <w:sz w:val="24"/>
        </w:rPr>
        <w:t>13,</w:t>
      </w:r>
      <w:r w:rsidRPr="009D14BF">
        <w:rPr>
          <w:rFonts w:ascii="Cambria" w:hAnsi="Cambria"/>
          <w:noProof/>
          <w:sz w:val="24"/>
        </w:rPr>
        <w:t xml:space="preserve"> 1–19 (2012).</w:t>
      </w:r>
    </w:p>
    <w:p w14:paraId="399B4BC5"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7.</w:t>
      </w:r>
      <w:r w:rsidRPr="009D14BF">
        <w:rPr>
          <w:rFonts w:ascii="Cambria" w:hAnsi="Cambria"/>
          <w:noProof/>
          <w:sz w:val="24"/>
        </w:rPr>
        <w:tab/>
        <w:t xml:space="preserve">Zhang, Y., Jiang, B., Zhu, J. &amp; Liu, J. S. Bayesian Models for Detecting Epistatic Interactions from Genetic Data. </w:t>
      </w:r>
      <w:r w:rsidRPr="009D14BF">
        <w:rPr>
          <w:rFonts w:ascii="Cambria" w:hAnsi="Cambria"/>
          <w:i/>
          <w:iCs/>
          <w:noProof/>
          <w:sz w:val="24"/>
        </w:rPr>
        <w:t>Ann. Hum. Genet.</w:t>
      </w:r>
      <w:r w:rsidRPr="009D14BF">
        <w:rPr>
          <w:rFonts w:ascii="Cambria" w:hAnsi="Cambria"/>
          <w:noProof/>
          <w:sz w:val="24"/>
        </w:rPr>
        <w:t xml:space="preserve"> </w:t>
      </w:r>
      <w:r w:rsidRPr="009D14BF">
        <w:rPr>
          <w:rFonts w:ascii="Cambria" w:hAnsi="Cambria"/>
          <w:b/>
          <w:bCs/>
          <w:noProof/>
          <w:sz w:val="24"/>
        </w:rPr>
        <w:t>75,</w:t>
      </w:r>
      <w:r w:rsidRPr="009D14BF">
        <w:rPr>
          <w:rFonts w:ascii="Cambria" w:hAnsi="Cambria"/>
          <w:noProof/>
          <w:sz w:val="24"/>
        </w:rPr>
        <w:t xml:space="preserve"> 183–193 (2011).</w:t>
      </w:r>
    </w:p>
    <w:p w14:paraId="15B69F62"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8.</w:t>
      </w:r>
      <w:r w:rsidRPr="009D14BF">
        <w:rPr>
          <w:rFonts w:ascii="Cambria" w:hAnsi="Cambria"/>
          <w:noProof/>
          <w:sz w:val="24"/>
        </w:rPr>
        <w:tab/>
        <w:t xml:space="preserve">Gyenesei, A. </w:t>
      </w:r>
      <w:r w:rsidRPr="009D14BF">
        <w:rPr>
          <w:rFonts w:ascii="Cambria" w:hAnsi="Cambria"/>
          <w:i/>
          <w:iCs/>
          <w:noProof/>
          <w:sz w:val="24"/>
        </w:rPr>
        <w:t>et al.</w:t>
      </w:r>
      <w:r w:rsidRPr="009D14BF">
        <w:rPr>
          <w:rFonts w:ascii="Cambria" w:hAnsi="Cambria"/>
          <w:noProof/>
          <w:sz w:val="24"/>
        </w:rPr>
        <w:t xml:space="preserve"> BiForce Toolbox: powerful high-throughput computational analysis of gene-gene interactions in genome-wide association studies. </w:t>
      </w:r>
      <w:r w:rsidRPr="009D14BF">
        <w:rPr>
          <w:rFonts w:ascii="Cambria" w:hAnsi="Cambria"/>
          <w:i/>
          <w:iCs/>
          <w:noProof/>
          <w:sz w:val="24"/>
        </w:rPr>
        <w:t>Nucleic Acids Res</w:t>
      </w:r>
      <w:r w:rsidRPr="009D14BF">
        <w:rPr>
          <w:rFonts w:ascii="Cambria" w:hAnsi="Cambria"/>
          <w:noProof/>
          <w:sz w:val="24"/>
        </w:rPr>
        <w:t xml:space="preserve"> </w:t>
      </w:r>
      <w:r w:rsidRPr="009D14BF">
        <w:rPr>
          <w:rFonts w:ascii="Cambria" w:hAnsi="Cambria"/>
          <w:b/>
          <w:bCs/>
          <w:noProof/>
          <w:sz w:val="24"/>
        </w:rPr>
        <w:t>40,</w:t>
      </w:r>
      <w:r w:rsidRPr="009D14BF">
        <w:rPr>
          <w:rFonts w:ascii="Cambria" w:hAnsi="Cambria"/>
          <w:noProof/>
          <w:sz w:val="24"/>
        </w:rPr>
        <w:t xml:space="preserve"> W628–32 (2012).</w:t>
      </w:r>
    </w:p>
    <w:p w14:paraId="1A0D2BC6"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9.</w:t>
      </w:r>
      <w:r w:rsidRPr="009D14BF">
        <w:rPr>
          <w:rFonts w:ascii="Cambria" w:hAnsi="Cambria"/>
          <w:noProof/>
          <w:sz w:val="24"/>
        </w:rPr>
        <w:tab/>
        <w:t xml:space="preserve">Hemani, G., Theocharidis, A., Wei, W. &amp; Haley, C. EpiGPU: exhaustive pairwise epistasis scans parallelized on consumer level graphics cards. </w:t>
      </w:r>
      <w:r w:rsidRPr="009D14BF">
        <w:rPr>
          <w:rFonts w:ascii="Cambria" w:hAnsi="Cambria"/>
          <w:i/>
          <w:iCs/>
          <w:noProof/>
          <w:sz w:val="24"/>
        </w:rPr>
        <w:t>Bioinformatics</w:t>
      </w:r>
      <w:r w:rsidRPr="009D14BF">
        <w:rPr>
          <w:rFonts w:ascii="Cambria" w:hAnsi="Cambria"/>
          <w:noProof/>
          <w:sz w:val="24"/>
        </w:rPr>
        <w:t xml:space="preserve"> </w:t>
      </w:r>
      <w:r w:rsidRPr="009D14BF">
        <w:rPr>
          <w:rFonts w:ascii="Cambria" w:hAnsi="Cambria"/>
          <w:b/>
          <w:bCs/>
          <w:noProof/>
          <w:sz w:val="24"/>
        </w:rPr>
        <w:t>27,</w:t>
      </w:r>
      <w:r w:rsidRPr="009D14BF">
        <w:rPr>
          <w:rFonts w:ascii="Cambria" w:hAnsi="Cambria"/>
          <w:noProof/>
          <w:sz w:val="24"/>
        </w:rPr>
        <w:t xml:space="preserve"> 1462–5 (2011).</w:t>
      </w:r>
    </w:p>
    <w:p w14:paraId="0655151D"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10.</w:t>
      </w:r>
      <w:r w:rsidRPr="009D14BF">
        <w:rPr>
          <w:rFonts w:ascii="Cambria" w:hAnsi="Cambria"/>
          <w:noProof/>
          <w:sz w:val="24"/>
        </w:rPr>
        <w:tab/>
        <w:t xml:space="preserve">Liu, Y. </w:t>
      </w:r>
      <w:r w:rsidRPr="009D14BF">
        <w:rPr>
          <w:rFonts w:ascii="Cambria" w:hAnsi="Cambria"/>
          <w:i/>
          <w:iCs/>
          <w:noProof/>
          <w:sz w:val="24"/>
        </w:rPr>
        <w:t>et al.</w:t>
      </w:r>
      <w:r w:rsidRPr="009D14BF">
        <w:rPr>
          <w:rFonts w:ascii="Cambria" w:hAnsi="Cambria"/>
          <w:noProof/>
          <w:sz w:val="24"/>
        </w:rPr>
        <w:t xml:space="preserve"> Genome-wide interaction-based association analysis identified multiple new susceptibility Loci for common diseases. </w:t>
      </w:r>
      <w:r w:rsidRPr="009D14BF">
        <w:rPr>
          <w:rFonts w:ascii="Cambria" w:hAnsi="Cambria"/>
          <w:i/>
          <w:iCs/>
          <w:noProof/>
          <w:sz w:val="24"/>
        </w:rPr>
        <w:t>PLoS Genet</w:t>
      </w:r>
      <w:r w:rsidRPr="009D14BF">
        <w:rPr>
          <w:rFonts w:ascii="Cambria" w:hAnsi="Cambria"/>
          <w:noProof/>
          <w:sz w:val="24"/>
        </w:rPr>
        <w:t xml:space="preserve"> </w:t>
      </w:r>
      <w:r w:rsidRPr="009D14BF">
        <w:rPr>
          <w:rFonts w:ascii="Cambria" w:hAnsi="Cambria"/>
          <w:b/>
          <w:bCs/>
          <w:noProof/>
          <w:sz w:val="24"/>
        </w:rPr>
        <w:t>7,</w:t>
      </w:r>
      <w:r w:rsidRPr="009D14BF">
        <w:rPr>
          <w:rFonts w:ascii="Cambria" w:hAnsi="Cambria"/>
          <w:noProof/>
          <w:sz w:val="24"/>
        </w:rPr>
        <w:t xml:space="preserve"> e1001338 (2011).</w:t>
      </w:r>
    </w:p>
    <w:p w14:paraId="0917A645"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11.</w:t>
      </w:r>
      <w:r w:rsidRPr="009D14BF">
        <w:rPr>
          <w:rFonts w:ascii="Cambria" w:hAnsi="Cambria"/>
          <w:noProof/>
          <w:sz w:val="24"/>
        </w:rPr>
        <w:tab/>
        <w:t xml:space="preserve">Schüpbach, T., Xenarios, I., Bergmann, S. &amp; Kapur, K. FastEpistasis : a high performance computing solution for quantitative trait epistasis. </w:t>
      </w:r>
      <w:r w:rsidRPr="009D14BF">
        <w:rPr>
          <w:rFonts w:ascii="Cambria" w:hAnsi="Cambria"/>
          <w:i/>
          <w:iCs/>
          <w:noProof/>
          <w:sz w:val="24"/>
        </w:rPr>
        <w:t>Bioinformatics</w:t>
      </w:r>
      <w:r w:rsidRPr="009D14BF">
        <w:rPr>
          <w:rFonts w:ascii="Cambria" w:hAnsi="Cambria"/>
          <w:noProof/>
          <w:sz w:val="24"/>
        </w:rPr>
        <w:t xml:space="preserve"> </w:t>
      </w:r>
      <w:r w:rsidRPr="009D14BF">
        <w:rPr>
          <w:rFonts w:ascii="Cambria" w:hAnsi="Cambria"/>
          <w:b/>
          <w:bCs/>
          <w:noProof/>
          <w:sz w:val="24"/>
        </w:rPr>
        <w:t>26,</w:t>
      </w:r>
      <w:r w:rsidRPr="009D14BF">
        <w:rPr>
          <w:rFonts w:ascii="Cambria" w:hAnsi="Cambria"/>
          <w:noProof/>
          <w:sz w:val="24"/>
        </w:rPr>
        <w:t xml:space="preserve"> 1468–1469 (2010).</w:t>
      </w:r>
    </w:p>
    <w:p w14:paraId="6B526966"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12.</w:t>
      </w:r>
      <w:r w:rsidRPr="009D14BF">
        <w:rPr>
          <w:rFonts w:ascii="Cambria" w:hAnsi="Cambria"/>
          <w:noProof/>
          <w:sz w:val="24"/>
        </w:rPr>
        <w:tab/>
        <w:t xml:space="preserve">Yung, L. S., Yang, C., Wan, X. &amp; Yu, W. GBOOST: a GPU-based tool for detecting gene-gene interactions in genome-wide case control studies. </w:t>
      </w:r>
      <w:r w:rsidRPr="009D14BF">
        <w:rPr>
          <w:rFonts w:ascii="Cambria" w:hAnsi="Cambria"/>
          <w:i/>
          <w:iCs/>
          <w:noProof/>
          <w:sz w:val="24"/>
        </w:rPr>
        <w:t>Bioinformatics</w:t>
      </w:r>
      <w:r w:rsidRPr="009D14BF">
        <w:rPr>
          <w:rFonts w:ascii="Cambria" w:hAnsi="Cambria"/>
          <w:noProof/>
          <w:sz w:val="24"/>
        </w:rPr>
        <w:t xml:space="preserve"> </w:t>
      </w:r>
      <w:r w:rsidRPr="009D14BF">
        <w:rPr>
          <w:rFonts w:ascii="Cambria" w:hAnsi="Cambria"/>
          <w:b/>
          <w:bCs/>
          <w:noProof/>
          <w:sz w:val="24"/>
        </w:rPr>
        <w:t>27,</w:t>
      </w:r>
      <w:r w:rsidRPr="009D14BF">
        <w:rPr>
          <w:rFonts w:ascii="Cambria" w:hAnsi="Cambria"/>
          <w:noProof/>
          <w:sz w:val="24"/>
        </w:rPr>
        <w:t xml:space="preserve"> 1309–1310 (2011).</w:t>
      </w:r>
    </w:p>
    <w:p w14:paraId="53A26112"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13.</w:t>
      </w:r>
      <w:r w:rsidRPr="009D14BF">
        <w:rPr>
          <w:rFonts w:ascii="Cambria" w:hAnsi="Cambria"/>
          <w:noProof/>
          <w:sz w:val="24"/>
        </w:rPr>
        <w:tab/>
        <w:t xml:space="preserve">Cordell, H. J. Detecting gene-gene interactions that underlie human diseases. </w:t>
      </w:r>
      <w:r w:rsidRPr="009D14BF">
        <w:rPr>
          <w:rFonts w:ascii="Cambria" w:hAnsi="Cambria"/>
          <w:i/>
          <w:iCs/>
          <w:noProof/>
          <w:sz w:val="24"/>
        </w:rPr>
        <w:t>Nat. Rev. Genet.</w:t>
      </w:r>
      <w:r w:rsidRPr="009D14BF">
        <w:rPr>
          <w:rFonts w:ascii="Cambria" w:hAnsi="Cambria"/>
          <w:noProof/>
          <w:sz w:val="24"/>
        </w:rPr>
        <w:t xml:space="preserve"> </w:t>
      </w:r>
      <w:r w:rsidRPr="009D14BF">
        <w:rPr>
          <w:rFonts w:ascii="Cambria" w:hAnsi="Cambria"/>
          <w:b/>
          <w:bCs/>
          <w:noProof/>
          <w:sz w:val="24"/>
        </w:rPr>
        <w:t>10,</w:t>
      </w:r>
      <w:r w:rsidRPr="009D14BF">
        <w:rPr>
          <w:rFonts w:ascii="Cambria" w:hAnsi="Cambria"/>
          <w:noProof/>
          <w:sz w:val="24"/>
        </w:rPr>
        <w:t xml:space="preserve"> 392–404 (2009).</w:t>
      </w:r>
    </w:p>
    <w:p w14:paraId="1772C27D"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14.</w:t>
      </w:r>
      <w:r w:rsidRPr="009D14BF">
        <w:rPr>
          <w:rFonts w:ascii="Cambria" w:hAnsi="Cambria"/>
          <w:noProof/>
          <w:sz w:val="24"/>
        </w:rPr>
        <w:tab/>
        <w:t xml:space="preserve">Cordell, H. J. Epistasis: what it means, what it doesn’t mean, and statistical methods to detect it in humans. </w:t>
      </w:r>
      <w:r w:rsidRPr="009D14BF">
        <w:rPr>
          <w:rFonts w:ascii="Cambria" w:hAnsi="Cambria"/>
          <w:i/>
          <w:iCs/>
          <w:noProof/>
          <w:sz w:val="24"/>
        </w:rPr>
        <w:t>Hum. Mol. Genet.</w:t>
      </w:r>
      <w:r w:rsidRPr="009D14BF">
        <w:rPr>
          <w:rFonts w:ascii="Cambria" w:hAnsi="Cambria"/>
          <w:noProof/>
          <w:sz w:val="24"/>
        </w:rPr>
        <w:t xml:space="preserve"> </w:t>
      </w:r>
      <w:r w:rsidRPr="009D14BF">
        <w:rPr>
          <w:rFonts w:ascii="Cambria" w:hAnsi="Cambria"/>
          <w:b/>
          <w:bCs/>
          <w:noProof/>
          <w:sz w:val="24"/>
        </w:rPr>
        <w:t>11,</w:t>
      </w:r>
      <w:r w:rsidRPr="009D14BF">
        <w:rPr>
          <w:rFonts w:ascii="Cambria" w:hAnsi="Cambria"/>
          <w:noProof/>
          <w:sz w:val="24"/>
        </w:rPr>
        <w:t xml:space="preserve"> 2463–2468 (2002).</w:t>
      </w:r>
    </w:p>
    <w:p w14:paraId="289BEBCF"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15.</w:t>
      </w:r>
      <w:r w:rsidRPr="009D14BF">
        <w:rPr>
          <w:rFonts w:ascii="Cambria" w:hAnsi="Cambria"/>
          <w:noProof/>
          <w:sz w:val="24"/>
        </w:rPr>
        <w:tab/>
        <w:t xml:space="preserve">Ueki, M. &amp; Cordell, H. J. Improved statistics for genome-wide interaction analysis. </w:t>
      </w:r>
      <w:r w:rsidRPr="009D14BF">
        <w:rPr>
          <w:rFonts w:ascii="Cambria" w:hAnsi="Cambria"/>
          <w:i/>
          <w:iCs/>
          <w:noProof/>
          <w:sz w:val="24"/>
        </w:rPr>
        <w:t>PLoS Genet</w:t>
      </w:r>
      <w:r w:rsidRPr="009D14BF">
        <w:rPr>
          <w:rFonts w:ascii="Cambria" w:hAnsi="Cambria"/>
          <w:noProof/>
          <w:sz w:val="24"/>
        </w:rPr>
        <w:t xml:space="preserve"> </w:t>
      </w:r>
      <w:r w:rsidRPr="009D14BF">
        <w:rPr>
          <w:rFonts w:ascii="Cambria" w:hAnsi="Cambria"/>
          <w:b/>
          <w:bCs/>
          <w:noProof/>
          <w:sz w:val="24"/>
        </w:rPr>
        <w:t>8,</w:t>
      </w:r>
      <w:r w:rsidRPr="009D14BF">
        <w:rPr>
          <w:rFonts w:ascii="Cambria" w:hAnsi="Cambria"/>
          <w:noProof/>
          <w:sz w:val="24"/>
        </w:rPr>
        <w:t xml:space="preserve"> e1002625 (2012).</w:t>
      </w:r>
    </w:p>
    <w:p w14:paraId="00B23919"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16.</w:t>
      </w:r>
      <w:r w:rsidRPr="009D14BF">
        <w:rPr>
          <w:rFonts w:ascii="Cambria" w:hAnsi="Cambria"/>
          <w:noProof/>
          <w:sz w:val="24"/>
        </w:rPr>
        <w:tab/>
        <w:t xml:space="preserve">Kam-Thong, T. </w:t>
      </w:r>
      <w:r w:rsidRPr="009D14BF">
        <w:rPr>
          <w:rFonts w:ascii="Cambria" w:hAnsi="Cambria"/>
          <w:i/>
          <w:iCs/>
          <w:noProof/>
          <w:sz w:val="24"/>
        </w:rPr>
        <w:t>et al.</w:t>
      </w:r>
      <w:r w:rsidRPr="009D14BF">
        <w:rPr>
          <w:rFonts w:ascii="Cambria" w:hAnsi="Cambria"/>
          <w:noProof/>
          <w:sz w:val="24"/>
        </w:rPr>
        <w:t xml:space="preserve"> EPIBLASTER-fast exhaustive two-locus epistasis detection strategy using graphical processing units. </w:t>
      </w:r>
      <w:r w:rsidRPr="009D14BF">
        <w:rPr>
          <w:rFonts w:ascii="Cambria" w:hAnsi="Cambria"/>
          <w:i/>
          <w:iCs/>
          <w:noProof/>
          <w:sz w:val="24"/>
        </w:rPr>
        <w:t>Eur. J. Hum. Genet.</w:t>
      </w:r>
      <w:r w:rsidRPr="009D14BF">
        <w:rPr>
          <w:rFonts w:ascii="Cambria" w:hAnsi="Cambria"/>
          <w:noProof/>
          <w:sz w:val="24"/>
        </w:rPr>
        <w:t xml:space="preserve"> </w:t>
      </w:r>
      <w:r w:rsidRPr="009D14BF">
        <w:rPr>
          <w:rFonts w:ascii="Cambria" w:hAnsi="Cambria"/>
          <w:b/>
          <w:bCs/>
          <w:noProof/>
          <w:sz w:val="24"/>
        </w:rPr>
        <w:t>19,</w:t>
      </w:r>
      <w:r w:rsidRPr="009D14BF">
        <w:rPr>
          <w:rFonts w:ascii="Cambria" w:hAnsi="Cambria"/>
          <w:noProof/>
          <w:sz w:val="24"/>
        </w:rPr>
        <w:t xml:space="preserve"> 465–471 (2010).</w:t>
      </w:r>
    </w:p>
    <w:p w14:paraId="50451FD7"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17.</w:t>
      </w:r>
      <w:r w:rsidRPr="009D14BF">
        <w:rPr>
          <w:rFonts w:ascii="Cambria" w:hAnsi="Cambria"/>
          <w:noProof/>
          <w:sz w:val="24"/>
        </w:rPr>
        <w:tab/>
        <w:t xml:space="preserve">Wang, Z., Wang, Y., Tan, K. L., Wong, L. &amp; Agrawal, D. eCEO: an efficient Cloud Epistasis cOmputing model in genome-wide association study. </w:t>
      </w:r>
      <w:r w:rsidRPr="009D14BF">
        <w:rPr>
          <w:rFonts w:ascii="Cambria" w:hAnsi="Cambria"/>
          <w:i/>
          <w:iCs/>
          <w:noProof/>
          <w:sz w:val="24"/>
        </w:rPr>
        <w:t>Bioinformatics</w:t>
      </w:r>
      <w:r w:rsidRPr="009D14BF">
        <w:rPr>
          <w:rFonts w:ascii="Cambria" w:hAnsi="Cambria"/>
          <w:noProof/>
          <w:sz w:val="24"/>
        </w:rPr>
        <w:t xml:space="preserve"> </w:t>
      </w:r>
      <w:r w:rsidRPr="009D14BF">
        <w:rPr>
          <w:rFonts w:ascii="Cambria" w:hAnsi="Cambria"/>
          <w:b/>
          <w:bCs/>
          <w:noProof/>
          <w:sz w:val="24"/>
        </w:rPr>
        <w:t>27,</w:t>
      </w:r>
      <w:r w:rsidRPr="009D14BF">
        <w:rPr>
          <w:rFonts w:ascii="Cambria" w:hAnsi="Cambria"/>
          <w:noProof/>
          <w:sz w:val="24"/>
        </w:rPr>
        <w:t xml:space="preserve"> 1045–1051 (2011).</w:t>
      </w:r>
    </w:p>
    <w:p w14:paraId="06E357F2"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18.</w:t>
      </w:r>
      <w:r w:rsidRPr="009D14BF">
        <w:rPr>
          <w:rFonts w:ascii="Cambria" w:hAnsi="Cambria"/>
          <w:noProof/>
          <w:sz w:val="24"/>
        </w:rPr>
        <w:tab/>
        <w:t xml:space="preserve">Prabhu, S. &amp; Pe’er, I. Ultrafast genome-wide scan for SNP-SNP interactions in common complex disease. </w:t>
      </w:r>
      <w:r w:rsidRPr="009D14BF">
        <w:rPr>
          <w:rFonts w:ascii="Cambria" w:hAnsi="Cambria"/>
          <w:i/>
          <w:iCs/>
          <w:noProof/>
          <w:sz w:val="24"/>
        </w:rPr>
        <w:t>Genome Res</w:t>
      </w:r>
      <w:r w:rsidRPr="009D14BF">
        <w:rPr>
          <w:rFonts w:ascii="Cambria" w:hAnsi="Cambria"/>
          <w:noProof/>
          <w:sz w:val="24"/>
        </w:rPr>
        <w:t xml:space="preserve"> </w:t>
      </w:r>
      <w:r w:rsidRPr="009D14BF">
        <w:rPr>
          <w:rFonts w:ascii="Cambria" w:hAnsi="Cambria"/>
          <w:b/>
          <w:bCs/>
          <w:noProof/>
          <w:sz w:val="24"/>
        </w:rPr>
        <w:t>22,</w:t>
      </w:r>
      <w:r w:rsidRPr="009D14BF">
        <w:rPr>
          <w:rFonts w:ascii="Cambria" w:hAnsi="Cambria"/>
          <w:noProof/>
          <w:sz w:val="24"/>
        </w:rPr>
        <w:t xml:space="preserve"> 2230–2240 (2012).</w:t>
      </w:r>
    </w:p>
    <w:p w14:paraId="5AB19FE0"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19.</w:t>
      </w:r>
      <w:r w:rsidRPr="009D14BF">
        <w:rPr>
          <w:rFonts w:ascii="Cambria" w:hAnsi="Cambria"/>
          <w:noProof/>
          <w:sz w:val="24"/>
        </w:rPr>
        <w:tab/>
        <w:t xml:space="preserve">Wan, X. </w:t>
      </w:r>
      <w:r w:rsidRPr="009D14BF">
        <w:rPr>
          <w:rFonts w:ascii="Cambria" w:hAnsi="Cambria"/>
          <w:i/>
          <w:iCs/>
          <w:noProof/>
          <w:sz w:val="24"/>
        </w:rPr>
        <w:t>et al.</w:t>
      </w:r>
      <w:r w:rsidRPr="009D14BF">
        <w:rPr>
          <w:rFonts w:ascii="Cambria" w:hAnsi="Cambria"/>
          <w:noProof/>
          <w:sz w:val="24"/>
        </w:rPr>
        <w:t xml:space="preserve"> BOOST: A Fast Approach to Detecting Gene-Gene Interactions in Genome-wide Case-Control Studies. </w:t>
      </w:r>
      <w:r w:rsidRPr="009D14BF">
        <w:rPr>
          <w:rFonts w:ascii="Cambria" w:hAnsi="Cambria"/>
          <w:i/>
          <w:iCs/>
          <w:noProof/>
          <w:sz w:val="24"/>
        </w:rPr>
        <w:t>Am. J. Hum. Genet.</w:t>
      </w:r>
      <w:r w:rsidRPr="009D14BF">
        <w:rPr>
          <w:rFonts w:ascii="Cambria" w:hAnsi="Cambria"/>
          <w:noProof/>
          <w:sz w:val="24"/>
        </w:rPr>
        <w:t xml:space="preserve"> </w:t>
      </w:r>
      <w:r w:rsidRPr="009D14BF">
        <w:rPr>
          <w:rFonts w:ascii="Cambria" w:hAnsi="Cambria"/>
          <w:b/>
          <w:bCs/>
          <w:noProof/>
          <w:sz w:val="24"/>
        </w:rPr>
        <w:t>87,</w:t>
      </w:r>
      <w:r w:rsidRPr="009D14BF">
        <w:rPr>
          <w:rFonts w:ascii="Cambria" w:hAnsi="Cambria"/>
          <w:noProof/>
          <w:sz w:val="24"/>
        </w:rPr>
        <w:t xml:space="preserve"> 325–340 (2010).</w:t>
      </w:r>
    </w:p>
    <w:p w14:paraId="6B4F40B8"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20.</w:t>
      </w:r>
      <w:r w:rsidRPr="009D14BF">
        <w:rPr>
          <w:rFonts w:ascii="Cambria" w:hAnsi="Cambria"/>
          <w:noProof/>
          <w:sz w:val="24"/>
        </w:rPr>
        <w:tab/>
        <w:t xml:space="preserve">Gyenesei, A., Moody, J., Semple, C. a M., Haley, C. S. &amp; Wei, W.-H. High-throughput analysis of epistasis in genome-wide association studies with BiForce. </w:t>
      </w:r>
      <w:r w:rsidRPr="009D14BF">
        <w:rPr>
          <w:rFonts w:ascii="Cambria" w:hAnsi="Cambria"/>
          <w:i/>
          <w:iCs/>
          <w:noProof/>
          <w:sz w:val="24"/>
        </w:rPr>
        <w:t>Bioinformatics</w:t>
      </w:r>
      <w:r w:rsidRPr="009D14BF">
        <w:rPr>
          <w:rFonts w:ascii="Cambria" w:hAnsi="Cambria"/>
          <w:noProof/>
          <w:sz w:val="24"/>
        </w:rPr>
        <w:t xml:space="preserve"> </w:t>
      </w:r>
      <w:r w:rsidRPr="009D14BF">
        <w:rPr>
          <w:rFonts w:ascii="Cambria" w:hAnsi="Cambria"/>
          <w:b/>
          <w:bCs/>
          <w:noProof/>
          <w:sz w:val="24"/>
        </w:rPr>
        <w:t>28,</w:t>
      </w:r>
      <w:r w:rsidRPr="009D14BF">
        <w:rPr>
          <w:rFonts w:ascii="Cambria" w:hAnsi="Cambria"/>
          <w:noProof/>
          <w:sz w:val="24"/>
        </w:rPr>
        <w:t xml:space="preserve"> 1957–64 (2012).</w:t>
      </w:r>
    </w:p>
    <w:p w14:paraId="5A72C5B5"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21.</w:t>
      </w:r>
      <w:r w:rsidRPr="009D14BF">
        <w:rPr>
          <w:rFonts w:ascii="Cambria" w:hAnsi="Cambria"/>
          <w:noProof/>
          <w:sz w:val="24"/>
        </w:rPr>
        <w:tab/>
        <w:t xml:space="preserve">Wei, W., Gyenesei, A., Semple, C. A. M. &amp; Haley, C. S. Properties of Local Interactions and Their Potential Value in Complementing Genome-Wide Association Studies. </w:t>
      </w:r>
      <w:r w:rsidRPr="009D14BF">
        <w:rPr>
          <w:rFonts w:ascii="Cambria" w:hAnsi="Cambria"/>
          <w:i/>
          <w:iCs/>
          <w:noProof/>
          <w:sz w:val="24"/>
        </w:rPr>
        <w:t>PLoS One</w:t>
      </w:r>
      <w:r w:rsidRPr="009D14BF">
        <w:rPr>
          <w:rFonts w:ascii="Cambria" w:hAnsi="Cambria"/>
          <w:noProof/>
          <w:sz w:val="24"/>
        </w:rPr>
        <w:t xml:space="preserve"> </w:t>
      </w:r>
      <w:r w:rsidRPr="009D14BF">
        <w:rPr>
          <w:rFonts w:ascii="Cambria" w:hAnsi="Cambria"/>
          <w:b/>
          <w:bCs/>
          <w:noProof/>
          <w:sz w:val="24"/>
        </w:rPr>
        <w:t>8,</w:t>
      </w:r>
      <w:r w:rsidRPr="009D14BF">
        <w:rPr>
          <w:rFonts w:ascii="Cambria" w:hAnsi="Cambria"/>
          <w:noProof/>
          <w:sz w:val="24"/>
        </w:rPr>
        <w:t xml:space="preserve"> e71203 (2013).</w:t>
      </w:r>
    </w:p>
    <w:p w14:paraId="00179C21"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22.</w:t>
      </w:r>
      <w:r w:rsidRPr="009D14BF">
        <w:rPr>
          <w:rFonts w:ascii="Cambria" w:hAnsi="Cambria"/>
          <w:noProof/>
          <w:sz w:val="24"/>
        </w:rPr>
        <w:tab/>
        <w:t xml:space="preserve">Gauderman, W. J. Sample size requirements for association studies of gene-gene interaction. </w:t>
      </w:r>
      <w:r w:rsidRPr="009D14BF">
        <w:rPr>
          <w:rFonts w:ascii="Cambria" w:hAnsi="Cambria"/>
          <w:i/>
          <w:iCs/>
          <w:noProof/>
          <w:sz w:val="24"/>
        </w:rPr>
        <w:t>Am J Epidemiol</w:t>
      </w:r>
      <w:r w:rsidRPr="009D14BF">
        <w:rPr>
          <w:rFonts w:ascii="Cambria" w:hAnsi="Cambria"/>
          <w:noProof/>
          <w:sz w:val="24"/>
        </w:rPr>
        <w:t xml:space="preserve"> </w:t>
      </w:r>
      <w:r w:rsidRPr="009D14BF">
        <w:rPr>
          <w:rFonts w:ascii="Cambria" w:hAnsi="Cambria"/>
          <w:b/>
          <w:bCs/>
          <w:noProof/>
          <w:sz w:val="24"/>
        </w:rPr>
        <w:t>155,</w:t>
      </w:r>
      <w:r w:rsidRPr="009D14BF">
        <w:rPr>
          <w:rFonts w:ascii="Cambria" w:hAnsi="Cambria"/>
          <w:noProof/>
          <w:sz w:val="24"/>
        </w:rPr>
        <w:t xml:space="preserve"> 478–484 (2002).</w:t>
      </w:r>
    </w:p>
    <w:p w14:paraId="24CD5CA1"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23.</w:t>
      </w:r>
      <w:r w:rsidRPr="009D14BF">
        <w:rPr>
          <w:rFonts w:ascii="Cambria" w:hAnsi="Cambria"/>
          <w:noProof/>
          <w:sz w:val="24"/>
        </w:rPr>
        <w:tab/>
        <w:t xml:space="preserve">Zuk, O., Hechter, E., Sunyaev, S. R. &amp; Lander, E. S. The mystery of missing heritability: Genetic interactions create phantom heritability. </w:t>
      </w:r>
      <w:r w:rsidRPr="009D14BF">
        <w:rPr>
          <w:rFonts w:ascii="Cambria" w:hAnsi="Cambria"/>
          <w:i/>
          <w:iCs/>
          <w:noProof/>
          <w:sz w:val="24"/>
        </w:rPr>
        <w:t>Proc Natl Acad Sci U S A</w:t>
      </w:r>
      <w:r w:rsidRPr="009D14BF">
        <w:rPr>
          <w:rFonts w:ascii="Cambria" w:hAnsi="Cambria"/>
          <w:noProof/>
          <w:sz w:val="24"/>
        </w:rPr>
        <w:t xml:space="preserve"> </w:t>
      </w:r>
      <w:r w:rsidRPr="009D14BF">
        <w:rPr>
          <w:rFonts w:ascii="Cambria" w:hAnsi="Cambria"/>
          <w:b/>
          <w:bCs/>
          <w:noProof/>
          <w:sz w:val="24"/>
        </w:rPr>
        <w:t>109,</w:t>
      </w:r>
      <w:r w:rsidRPr="009D14BF">
        <w:rPr>
          <w:rFonts w:ascii="Cambria" w:hAnsi="Cambria"/>
          <w:noProof/>
          <w:sz w:val="24"/>
        </w:rPr>
        <w:t xml:space="preserve"> 1193–1198 (2012).</w:t>
      </w:r>
    </w:p>
    <w:p w14:paraId="756760A2"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24.</w:t>
      </w:r>
      <w:r w:rsidRPr="009D14BF">
        <w:rPr>
          <w:rFonts w:ascii="Cambria" w:hAnsi="Cambria"/>
          <w:noProof/>
          <w:sz w:val="24"/>
        </w:rPr>
        <w:tab/>
        <w:t xml:space="preserve">Ma, L. </w:t>
      </w:r>
      <w:r w:rsidRPr="009D14BF">
        <w:rPr>
          <w:rFonts w:ascii="Cambria" w:hAnsi="Cambria"/>
          <w:i/>
          <w:iCs/>
          <w:noProof/>
          <w:sz w:val="24"/>
        </w:rPr>
        <w:t>et al.</w:t>
      </w:r>
      <w:r w:rsidRPr="009D14BF">
        <w:rPr>
          <w:rFonts w:ascii="Cambria" w:hAnsi="Cambria"/>
          <w:noProof/>
          <w:sz w:val="24"/>
        </w:rPr>
        <w:t xml:space="preserve"> Knowledge-driven analysis identifies a gene-gene interaction affecting high-density lipoprotein cholesterol levels in multi-ethnic populations. </w:t>
      </w:r>
      <w:r w:rsidRPr="009D14BF">
        <w:rPr>
          <w:rFonts w:ascii="Cambria" w:hAnsi="Cambria"/>
          <w:i/>
          <w:iCs/>
          <w:noProof/>
          <w:sz w:val="24"/>
        </w:rPr>
        <w:t>PLoS Genet</w:t>
      </w:r>
      <w:r w:rsidRPr="009D14BF">
        <w:rPr>
          <w:rFonts w:ascii="Cambria" w:hAnsi="Cambria"/>
          <w:noProof/>
          <w:sz w:val="24"/>
        </w:rPr>
        <w:t xml:space="preserve"> </w:t>
      </w:r>
      <w:r w:rsidRPr="009D14BF">
        <w:rPr>
          <w:rFonts w:ascii="Cambria" w:hAnsi="Cambria"/>
          <w:b/>
          <w:bCs/>
          <w:noProof/>
          <w:sz w:val="24"/>
        </w:rPr>
        <w:t>8,</w:t>
      </w:r>
      <w:r w:rsidRPr="009D14BF">
        <w:rPr>
          <w:rFonts w:ascii="Cambria" w:hAnsi="Cambria"/>
          <w:noProof/>
          <w:sz w:val="24"/>
        </w:rPr>
        <w:t xml:space="preserve"> e1002714 (2012).</w:t>
      </w:r>
    </w:p>
    <w:p w14:paraId="19F30DA8"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25.</w:t>
      </w:r>
      <w:r w:rsidRPr="009D14BF">
        <w:rPr>
          <w:rFonts w:ascii="Cambria" w:hAnsi="Cambria"/>
          <w:noProof/>
          <w:sz w:val="24"/>
        </w:rPr>
        <w:tab/>
        <w:t xml:space="preserve">Evans, D. M. </w:t>
      </w:r>
      <w:r w:rsidRPr="009D14BF">
        <w:rPr>
          <w:rFonts w:ascii="Cambria" w:hAnsi="Cambria"/>
          <w:i/>
          <w:iCs/>
          <w:noProof/>
          <w:sz w:val="24"/>
        </w:rPr>
        <w:t>et al.</w:t>
      </w:r>
      <w:r w:rsidRPr="009D14BF">
        <w:rPr>
          <w:rFonts w:ascii="Cambria" w:hAnsi="Cambria"/>
          <w:noProof/>
          <w:sz w:val="24"/>
        </w:rPr>
        <w:t xml:space="preserve"> Interaction between ERAP1 and HLA-B27 in ankylosing spondylitis implicates peptide handling in the mechanism for HLA-B27 in disease susceptibility. </w:t>
      </w:r>
      <w:r w:rsidRPr="009D14BF">
        <w:rPr>
          <w:rFonts w:ascii="Cambria" w:hAnsi="Cambria"/>
          <w:i/>
          <w:iCs/>
          <w:noProof/>
          <w:sz w:val="24"/>
        </w:rPr>
        <w:t>Nat. Genet.</w:t>
      </w:r>
      <w:r w:rsidRPr="009D14BF">
        <w:rPr>
          <w:rFonts w:ascii="Cambria" w:hAnsi="Cambria"/>
          <w:noProof/>
          <w:sz w:val="24"/>
        </w:rPr>
        <w:t xml:space="preserve"> </w:t>
      </w:r>
      <w:r w:rsidRPr="009D14BF">
        <w:rPr>
          <w:rFonts w:ascii="Cambria" w:hAnsi="Cambria"/>
          <w:b/>
          <w:bCs/>
          <w:noProof/>
          <w:sz w:val="24"/>
        </w:rPr>
        <w:t>43,</w:t>
      </w:r>
      <w:r w:rsidRPr="009D14BF">
        <w:rPr>
          <w:rFonts w:ascii="Cambria" w:hAnsi="Cambria"/>
          <w:noProof/>
          <w:sz w:val="24"/>
        </w:rPr>
        <w:t xml:space="preserve"> 761–767 (2011).</w:t>
      </w:r>
    </w:p>
    <w:p w14:paraId="1C5FA19A"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26.</w:t>
      </w:r>
      <w:r w:rsidRPr="009D14BF">
        <w:rPr>
          <w:rFonts w:ascii="Cambria" w:hAnsi="Cambria"/>
          <w:noProof/>
          <w:sz w:val="24"/>
        </w:rPr>
        <w:tab/>
        <w:t xml:space="preserve">Strange, A. </w:t>
      </w:r>
      <w:r w:rsidRPr="009D14BF">
        <w:rPr>
          <w:rFonts w:ascii="Cambria" w:hAnsi="Cambria"/>
          <w:i/>
          <w:iCs/>
          <w:noProof/>
          <w:sz w:val="24"/>
        </w:rPr>
        <w:t>et al.</w:t>
      </w:r>
      <w:r w:rsidRPr="009D14BF">
        <w:rPr>
          <w:rFonts w:ascii="Cambria" w:hAnsi="Cambria"/>
          <w:noProof/>
          <w:sz w:val="24"/>
        </w:rPr>
        <w:t xml:space="preserve"> A genome-wide association study identifies new psoriasis susceptibility loci and an interaction between HLA-C and ERAP1. </w:t>
      </w:r>
      <w:r w:rsidRPr="009D14BF">
        <w:rPr>
          <w:rFonts w:ascii="Cambria" w:hAnsi="Cambria"/>
          <w:i/>
          <w:iCs/>
          <w:noProof/>
          <w:sz w:val="24"/>
        </w:rPr>
        <w:t>Nat. Genet.</w:t>
      </w:r>
      <w:r w:rsidRPr="009D14BF">
        <w:rPr>
          <w:rFonts w:ascii="Cambria" w:hAnsi="Cambria"/>
          <w:noProof/>
          <w:sz w:val="24"/>
        </w:rPr>
        <w:t xml:space="preserve"> </w:t>
      </w:r>
      <w:r w:rsidRPr="009D14BF">
        <w:rPr>
          <w:rFonts w:ascii="Cambria" w:hAnsi="Cambria"/>
          <w:b/>
          <w:bCs/>
          <w:noProof/>
          <w:sz w:val="24"/>
        </w:rPr>
        <w:t>42,</w:t>
      </w:r>
      <w:r w:rsidRPr="009D14BF">
        <w:rPr>
          <w:rFonts w:ascii="Cambria" w:hAnsi="Cambria"/>
          <w:noProof/>
          <w:sz w:val="24"/>
        </w:rPr>
        <w:t xml:space="preserve"> 985–90 (2010).</w:t>
      </w:r>
    </w:p>
    <w:p w14:paraId="1BC753EF"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27.</w:t>
      </w:r>
      <w:r w:rsidRPr="009D14BF">
        <w:rPr>
          <w:rFonts w:ascii="Cambria" w:hAnsi="Cambria"/>
          <w:noProof/>
          <w:sz w:val="24"/>
        </w:rPr>
        <w:tab/>
        <w:t xml:space="preserve">Carlborg, O. &amp; Haley, C. S. Epistasis: too often neglected in complex trait studies? </w:t>
      </w:r>
      <w:r w:rsidRPr="009D14BF">
        <w:rPr>
          <w:rFonts w:ascii="Cambria" w:hAnsi="Cambria"/>
          <w:i/>
          <w:iCs/>
          <w:noProof/>
          <w:sz w:val="24"/>
        </w:rPr>
        <w:t>Nat Rev Genet</w:t>
      </w:r>
      <w:r w:rsidRPr="009D14BF">
        <w:rPr>
          <w:rFonts w:ascii="Cambria" w:hAnsi="Cambria"/>
          <w:noProof/>
          <w:sz w:val="24"/>
        </w:rPr>
        <w:t xml:space="preserve"> </w:t>
      </w:r>
      <w:r w:rsidRPr="009D14BF">
        <w:rPr>
          <w:rFonts w:ascii="Cambria" w:hAnsi="Cambria"/>
          <w:b/>
          <w:bCs/>
          <w:noProof/>
          <w:sz w:val="24"/>
        </w:rPr>
        <w:t>5,</w:t>
      </w:r>
      <w:r w:rsidRPr="009D14BF">
        <w:rPr>
          <w:rFonts w:ascii="Cambria" w:hAnsi="Cambria"/>
          <w:noProof/>
          <w:sz w:val="24"/>
        </w:rPr>
        <w:t xml:space="preserve"> 618–625 (2004).</w:t>
      </w:r>
    </w:p>
    <w:p w14:paraId="48EBBA23"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28.</w:t>
      </w:r>
      <w:r w:rsidRPr="009D14BF">
        <w:rPr>
          <w:rFonts w:ascii="Cambria" w:hAnsi="Cambria"/>
          <w:noProof/>
          <w:sz w:val="24"/>
        </w:rPr>
        <w:tab/>
        <w:t xml:space="preserve">Evans, D. M., Marchini, J., Morris, A. P. &amp; Cardon, L. R. Two-Stage Two-Locus Models in Genome-Wide Association. </w:t>
      </w:r>
      <w:r w:rsidRPr="009D14BF">
        <w:rPr>
          <w:rFonts w:ascii="Cambria" w:hAnsi="Cambria"/>
          <w:i/>
          <w:iCs/>
          <w:noProof/>
          <w:sz w:val="24"/>
        </w:rPr>
        <w:t>PLoS Genet.</w:t>
      </w:r>
      <w:r w:rsidRPr="009D14BF">
        <w:rPr>
          <w:rFonts w:ascii="Cambria" w:hAnsi="Cambria"/>
          <w:noProof/>
          <w:sz w:val="24"/>
        </w:rPr>
        <w:t xml:space="preserve"> </w:t>
      </w:r>
      <w:r w:rsidRPr="009D14BF">
        <w:rPr>
          <w:rFonts w:ascii="Cambria" w:hAnsi="Cambria"/>
          <w:b/>
          <w:bCs/>
          <w:noProof/>
          <w:sz w:val="24"/>
        </w:rPr>
        <w:t>2,</w:t>
      </w:r>
      <w:r w:rsidRPr="009D14BF">
        <w:rPr>
          <w:rFonts w:ascii="Cambria" w:hAnsi="Cambria"/>
          <w:noProof/>
          <w:sz w:val="24"/>
        </w:rPr>
        <w:t xml:space="preserve"> e157 (2006).</w:t>
      </w:r>
    </w:p>
    <w:p w14:paraId="1650A10A"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29.</w:t>
      </w:r>
      <w:r w:rsidRPr="009D14BF">
        <w:rPr>
          <w:rFonts w:ascii="Cambria" w:hAnsi="Cambria"/>
          <w:noProof/>
          <w:sz w:val="24"/>
        </w:rPr>
        <w:tab/>
        <w:t xml:space="preserve">Marchini, J., Donnelly, P. &amp; Cardon, L. R. Genome-wide strategies for detecting multiple loci that influence complex diseases. </w:t>
      </w:r>
      <w:r w:rsidRPr="009D14BF">
        <w:rPr>
          <w:rFonts w:ascii="Cambria" w:hAnsi="Cambria"/>
          <w:i/>
          <w:iCs/>
          <w:noProof/>
          <w:sz w:val="24"/>
        </w:rPr>
        <w:t>Nat. Genet.</w:t>
      </w:r>
      <w:r w:rsidRPr="009D14BF">
        <w:rPr>
          <w:rFonts w:ascii="Cambria" w:hAnsi="Cambria"/>
          <w:noProof/>
          <w:sz w:val="24"/>
        </w:rPr>
        <w:t xml:space="preserve"> </w:t>
      </w:r>
      <w:r w:rsidRPr="009D14BF">
        <w:rPr>
          <w:rFonts w:ascii="Cambria" w:hAnsi="Cambria"/>
          <w:b/>
          <w:bCs/>
          <w:noProof/>
          <w:sz w:val="24"/>
        </w:rPr>
        <w:t>37,</w:t>
      </w:r>
      <w:r w:rsidRPr="009D14BF">
        <w:rPr>
          <w:rFonts w:ascii="Cambria" w:hAnsi="Cambria"/>
          <w:noProof/>
          <w:sz w:val="24"/>
        </w:rPr>
        <w:t xml:space="preserve"> 413–417 (2005).</w:t>
      </w:r>
    </w:p>
    <w:p w14:paraId="2E3ECBAF"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30.</w:t>
      </w:r>
      <w:r w:rsidRPr="009D14BF">
        <w:rPr>
          <w:rFonts w:ascii="Cambria" w:hAnsi="Cambria"/>
          <w:noProof/>
          <w:sz w:val="24"/>
        </w:rPr>
        <w:tab/>
        <w:t xml:space="preserve">Hoh, J. &amp; Ott, J. Mathematical multi-locus approaches to localizing complex human trait genes. </w:t>
      </w:r>
      <w:r w:rsidRPr="009D14BF">
        <w:rPr>
          <w:rFonts w:ascii="Cambria" w:hAnsi="Cambria"/>
          <w:i/>
          <w:iCs/>
          <w:noProof/>
          <w:sz w:val="24"/>
        </w:rPr>
        <w:t>Nat Rev Genet</w:t>
      </w:r>
      <w:r w:rsidRPr="009D14BF">
        <w:rPr>
          <w:rFonts w:ascii="Cambria" w:hAnsi="Cambria"/>
          <w:noProof/>
          <w:sz w:val="24"/>
        </w:rPr>
        <w:t xml:space="preserve"> </w:t>
      </w:r>
      <w:r w:rsidRPr="009D14BF">
        <w:rPr>
          <w:rFonts w:ascii="Cambria" w:hAnsi="Cambria"/>
          <w:b/>
          <w:bCs/>
          <w:noProof/>
          <w:sz w:val="24"/>
        </w:rPr>
        <w:t>4,</w:t>
      </w:r>
      <w:r w:rsidRPr="009D14BF">
        <w:rPr>
          <w:rFonts w:ascii="Cambria" w:hAnsi="Cambria"/>
          <w:noProof/>
          <w:sz w:val="24"/>
        </w:rPr>
        <w:t xml:space="preserve"> 701–709 (2003).</w:t>
      </w:r>
    </w:p>
    <w:p w14:paraId="3A18C441"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31.</w:t>
      </w:r>
      <w:r w:rsidRPr="009D14BF">
        <w:rPr>
          <w:rFonts w:ascii="Cambria" w:hAnsi="Cambria"/>
          <w:noProof/>
          <w:sz w:val="24"/>
        </w:rPr>
        <w:tab/>
        <w:t xml:space="preserve">Wu, X. </w:t>
      </w:r>
      <w:r w:rsidRPr="009D14BF">
        <w:rPr>
          <w:rFonts w:ascii="Cambria" w:hAnsi="Cambria"/>
          <w:i/>
          <w:iCs/>
          <w:noProof/>
          <w:sz w:val="24"/>
        </w:rPr>
        <w:t>et al.</w:t>
      </w:r>
      <w:r w:rsidRPr="009D14BF">
        <w:rPr>
          <w:rFonts w:ascii="Cambria" w:hAnsi="Cambria"/>
          <w:noProof/>
          <w:sz w:val="24"/>
        </w:rPr>
        <w:t xml:space="preserve"> A novel statistic for genome-wide interaction analysis. </w:t>
      </w:r>
      <w:r w:rsidRPr="009D14BF">
        <w:rPr>
          <w:rFonts w:ascii="Cambria" w:hAnsi="Cambria"/>
          <w:i/>
          <w:iCs/>
          <w:noProof/>
          <w:sz w:val="24"/>
        </w:rPr>
        <w:t>PLoS Genet.</w:t>
      </w:r>
      <w:r w:rsidRPr="009D14BF">
        <w:rPr>
          <w:rFonts w:ascii="Cambria" w:hAnsi="Cambria"/>
          <w:noProof/>
          <w:sz w:val="24"/>
        </w:rPr>
        <w:t xml:space="preserve"> </w:t>
      </w:r>
      <w:r w:rsidRPr="009D14BF">
        <w:rPr>
          <w:rFonts w:ascii="Cambria" w:hAnsi="Cambria"/>
          <w:b/>
          <w:bCs/>
          <w:noProof/>
          <w:sz w:val="24"/>
        </w:rPr>
        <w:t>6,</w:t>
      </w:r>
      <w:r w:rsidRPr="009D14BF">
        <w:rPr>
          <w:rFonts w:ascii="Cambria" w:hAnsi="Cambria"/>
          <w:noProof/>
          <w:sz w:val="24"/>
        </w:rPr>
        <w:t xml:space="preserve"> (2010).</w:t>
      </w:r>
    </w:p>
    <w:p w14:paraId="632DB69F"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32.</w:t>
      </w:r>
      <w:r w:rsidRPr="009D14BF">
        <w:rPr>
          <w:rFonts w:ascii="Cambria" w:hAnsi="Cambria"/>
          <w:noProof/>
          <w:sz w:val="24"/>
        </w:rPr>
        <w:tab/>
        <w:t xml:space="preserve">Zhao, J., Jin, L. &amp; Xiong, M. Test for interaction between two unlinked loci. </w:t>
      </w:r>
      <w:r w:rsidRPr="009D14BF">
        <w:rPr>
          <w:rFonts w:ascii="Cambria" w:hAnsi="Cambria"/>
          <w:i/>
          <w:iCs/>
          <w:noProof/>
          <w:sz w:val="24"/>
        </w:rPr>
        <w:t>Am J Hum Genet</w:t>
      </w:r>
      <w:r w:rsidRPr="009D14BF">
        <w:rPr>
          <w:rFonts w:ascii="Cambria" w:hAnsi="Cambria"/>
          <w:noProof/>
          <w:sz w:val="24"/>
        </w:rPr>
        <w:t xml:space="preserve"> </w:t>
      </w:r>
      <w:r w:rsidRPr="009D14BF">
        <w:rPr>
          <w:rFonts w:ascii="Cambria" w:hAnsi="Cambria"/>
          <w:b/>
          <w:bCs/>
          <w:noProof/>
          <w:sz w:val="24"/>
        </w:rPr>
        <w:t>79,</w:t>
      </w:r>
      <w:r w:rsidRPr="009D14BF">
        <w:rPr>
          <w:rFonts w:ascii="Cambria" w:hAnsi="Cambria"/>
          <w:noProof/>
          <w:sz w:val="24"/>
        </w:rPr>
        <w:t xml:space="preserve"> 831–845 (2006).</w:t>
      </w:r>
    </w:p>
    <w:p w14:paraId="6BC3D6C3"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33.</w:t>
      </w:r>
      <w:r w:rsidRPr="009D14BF">
        <w:rPr>
          <w:rFonts w:ascii="Cambria" w:hAnsi="Cambria"/>
          <w:noProof/>
          <w:sz w:val="24"/>
        </w:rPr>
        <w:tab/>
        <w:t xml:space="preserve">Haig, D. Does heritability hide in epistasis between linked SNPs? </w:t>
      </w:r>
      <w:r w:rsidRPr="009D14BF">
        <w:rPr>
          <w:rFonts w:ascii="Cambria" w:hAnsi="Cambria"/>
          <w:i/>
          <w:iCs/>
          <w:noProof/>
          <w:sz w:val="24"/>
        </w:rPr>
        <w:t>Eur J Hum Genet</w:t>
      </w:r>
      <w:r w:rsidRPr="009D14BF">
        <w:rPr>
          <w:rFonts w:ascii="Cambria" w:hAnsi="Cambria"/>
          <w:noProof/>
          <w:sz w:val="24"/>
        </w:rPr>
        <w:t xml:space="preserve"> </w:t>
      </w:r>
      <w:r w:rsidRPr="009D14BF">
        <w:rPr>
          <w:rFonts w:ascii="Cambria" w:hAnsi="Cambria"/>
          <w:b/>
          <w:bCs/>
          <w:noProof/>
          <w:sz w:val="24"/>
        </w:rPr>
        <w:t>19,</w:t>
      </w:r>
      <w:r w:rsidRPr="009D14BF">
        <w:rPr>
          <w:rFonts w:ascii="Cambria" w:hAnsi="Cambria"/>
          <w:noProof/>
          <w:sz w:val="24"/>
        </w:rPr>
        <w:t xml:space="preserve"> 123 (2011).</w:t>
      </w:r>
    </w:p>
    <w:p w14:paraId="5312F159"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34.</w:t>
      </w:r>
      <w:r w:rsidRPr="009D14BF">
        <w:rPr>
          <w:rFonts w:ascii="Cambria" w:hAnsi="Cambria"/>
          <w:noProof/>
          <w:sz w:val="24"/>
        </w:rPr>
        <w:tab/>
        <w:t xml:space="preserve">Wellek, S. &amp; Ziegler, A. A genotype-based approach to assessing the association between single nucleotide polymorphisms. </w:t>
      </w:r>
      <w:r w:rsidRPr="009D14BF">
        <w:rPr>
          <w:rFonts w:ascii="Cambria" w:hAnsi="Cambria"/>
          <w:i/>
          <w:iCs/>
          <w:noProof/>
          <w:sz w:val="24"/>
        </w:rPr>
        <w:t>Hum Hered</w:t>
      </w:r>
      <w:r w:rsidRPr="009D14BF">
        <w:rPr>
          <w:rFonts w:ascii="Cambria" w:hAnsi="Cambria"/>
          <w:noProof/>
          <w:sz w:val="24"/>
        </w:rPr>
        <w:t xml:space="preserve"> </w:t>
      </w:r>
      <w:r w:rsidRPr="009D14BF">
        <w:rPr>
          <w:rFonts w:ascii="Cambria" w:hAnsi="Cambria"/>
          <w:b/>
          <w:bCs/>
          <w:noProof/>
          <w:sz w:val="24"/>
        </w:rPr>
        <w:t>67,</w:t>
      </w:r>
      <w:r w:rsidRPr="009D14BF">
        <w:rPr>
          <w:rFonts w:ascii="Cambria" w:hAnsi="Cambria"/>
          <w:noProof/>
          <w:sz w:val="24"/>
        </w:rPr>
        <w:t xml:space="preserve"> 128–139 (2009).</w:t>
      </w:r>
    </w:p>
    <w:p w14:paraId="18C1BC93"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35.</w:t>
      </w:r>
      <w:r w:rsidRPr="009D14BF">
        <w:rPr>
          <w:rFonts w:ascii="Cambria" w:hAnsi="Cambria"/>
          <w:noProof/>
          <w:sz w:val="24"/>
        </w:rPr>
        <w:tab/>
        <w:t xml:space="preserve">Yuan, Z. </w:t>
      </w:r>
      <w:r w:rsidRPr="009D14BF">
        <w:rPr>
          <w:rFonts w:ascii="Cambria" w:hAnsi="Cambria"/>
          <w:i/>
          <w:iCs/>
          <w:noProof/>
          <w:sz w:val="24"/>
        </w:rPr>
        <w:t>et al.</w:t>
      </w:r>
      <w:r w:rsidRPr="009D14BF">
        <w:rPr>
          <w:rFonts w:ascii="Cambria" w:hAnsi="Cambria"/>
          <w:noProof/>
          <w:sz w:val="24"/>
        </w:rPr>
        <w:t xml:space="preserve"> From Interaction to Co-Association -A Fisher r-To-z Transformation-Based Simple Statistic for Real World Genome-Wide Association Study. </w:t>
      </w:r>
      <w:r w:rsidRPr="009D14BF">
        <w:rPr>
          <w:rFonts w:ascii="Cambria" w:hAnsi="Cambria"/>
          <w:i/>
          <w:iCs/>
          <w:noProof/>
          <w:sz w:val="24"/>
        </w:rPr>
        <w:t>PLoS One</w:t>
      </w:r>
      <w:r w:rsidRPr="009D14BF">
        <w:rPr>
          <w:rFonts w:ascii="Cambria" w:hAnsi="Cambria"/>
          <w:noProof/>
          <w:sz w:val="24"/>
        </w:rPr>
        <w:t xml:space="preserve"> </w:t>
      </w:r>
      <w:r w:rsidRPr="009D14BF">
        <w:rPr>
          <w:rFonts w:ascii="Cambria" w:hAnsi="Cambria"/>
          <w:b/>
          <w:bCs/>
          <w:noProof/>
          <w:sz w:val="24"/>
        </w:rPr>
        <w:t>8,</w:t>
      </w:r>
      <w:r w:rsidRPr="009D14BF">
        <w:rPr>
          <w:rFonts w:ascii="Cambria" w:hAnsi="Cambria"/>
          <w:noProof/>
          <w:sz w:val="24"/>
        </w:rPr>
        <w:t xml:space="preserve"> e70774 (2013).</w:t>
      </w:r>
    </w:p>
    <w:p w14:paraId="5B6C13B1"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36.</w:t>
      </w:r>
      <w:r w:rsidRPr="009D14BF">
        <w:rPr>
          <w:rFonts w:ascii="Cambria" w:hAnsi="Cambria"/>
          <w:noProof/>
          <w:sz w:val="24"/>
        </w:rPr>
        <w:tab/>
        <w:t xml:space="preserve">Wu, C. &amp; Cui, Y. Boosting signals in gene-based association studies via efficient SNP selection. </w:t>
      </w:r>
      <w:r w:rsidRPr="009D14BF">
        <w:rPr>
          <w:rFonts w:ascii="Cambria" w:hAnsi="Cambria"/>
          <w:i/>
          <w:iCs/>
          <w:noProof/>
          <w:sz w:val="24"/>
        </w:rPr>
        <w:t>Br. Bioinform</w:t>
      </w:r>
      <w:r w:rsidRPr="009D14BF">
        <w:rPr>
          <w:rFonts w:ascii="Cambria" w:hAnsi="Cambria"/>
          <w:noProof/>
          <w:sz w:val="24"/>
        </w:rPr>
        <w:t xml:space="preserve"> (2013). doi:bbs087 [pii] 10.1093/bib/bbs087 [doi]</w:t>
      </w:r>
    </w:p>
    <w:p w14:paraId="5C3C414B"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37.</w:t>
      </w:r>
      <w:r w:rsidRPr="009D14BF">
        <w:rPr>
          <w:rFonts w:ascii="Cambria" w:hAnsi="Cambria"/>
          <w:noProof/>
          <w:sz w:val="24"/>
        </w:rPr>
        <w:tab/>
        <w:t xml:space="preserve">Emily, M. IndOR: a new statistical procedure to test for SNP-SNP epistasis in genome-wide association studies. </w:t>
      </w:r>
      <w:r w:rsidRPr="009D14BF">
        <w:rPr>
          <w:rFonts w:ascii="Cambria" w:hAnsi="Cambria"/>
          <w:i/>
          <w:iCs/>
          <w:noProof/>
          <w:sz w:val="24"/>
        </w:rPr>
        <w:t>Stat Med</w:t>
      </w:r>
      <w:r w:rsidRPr="009D14BF">
        <w:rPr>
          <w:rFonts w:ascii="Cambria" w:hAnsi="Cambria"/>
          <w:noProof/>
          <w:sz w:val="24"/>
        </w:rPr>
        <w:t xml:space="preserve"> </w:t>
      </w:r>
      <w:r w:rsidRPr="009D14BF">
        <w:rPr>
          <w:rFonts w:ascii="Cambria" w:hAnsi="Cambria"/>
          <w:b/>
          <w:bCs/>
          <w:noProof/>
          <w:sz w:val="24"/>
        </w:rPr>
        <w:t>31,</w:t>
      </w:r>
      <w:r w:rsidRPr="009D14BF">
        <w:rPr>
          <w:rFonts w:ascii="Cambria" w:hAnsi="Cambria"/>
          <w:noProof/>
          <w:sz w:val="24"/>
        </w:rPr>
        <w:t xml:space="preserve"> 2359–2373 (2012).</w:t>
      </w:r>
    </w:p>
    <w:p w14:paraId="0EA1CBD7"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38.</w:t>
      </w:r>
      <w:r w:rsidRPr="009D14BF">
        <w:rPr>
          <w:rFonts w:ascii="Cambria" w:hAnsi="Cambria"/>
          <w:noProof/>
          <w:sz w:val="24"/>
        </w:rPr>
        <w:tab/>
        <w:t xml:space="preserve">Zhang, Y. &amp; Liu, J. S. Bayesian inference of epistatic interactions in case-control studies. </w:t>
      </w:r>
      <w:r w:rsidRPr="009D14BF">
        <w:rPr>
          <w:rFonts w:ascii="Cambria" w:hAnsi="Cambria"/>
          <w:i/>
          <w:iCs/>
          <w:noProof/>
          <w:sz w:val="24"/>
        </w:rPr>
        <w:t>Nat. Genet.</w:t>
      </w:r>
      <w:r w:rsidRPr="009D14BF">
        <w:rPr>
          <w:rFonts w:ascii="Cambria" w:hAnsi="Cambria"/>
          <w:noProof/>
          <w:sz w:val="24"/>
        </w:rPr>
        <w:t xml:space="preserve"> </w:t>
      </w:r>
      <w:r w:rsidRPr="009D14BF">
        <w:rPr>
          <w:rFonts w:ascii="Cambria" w:hAnsi="Cambria"/>
          <w:b/>
          <w:bCs/>
          <w:noProof/>
          <w:sz w:val="24"/>
        </w:rPr>
        <w:t>39,</w:t>
      </w:r>
      <w:r w:rsidRPr="009D14BF">
        <w:rPr>
          <w:rFonts w:ascii="Cambria" w:hAnsi="Cambria"/>
          <w:noProof/>
          <w:sz w:val="24"/>
        </w:rPr>
        <w:t xml:space="preserve"> 1167–1173 (2007).</w:t>
      </w:r>
    </w:p>
    <w:p w14:paraId="7015B8AA"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39.</w:t>
      </w:r>
      <w:r w:rsidRPr="009D14BF">
        <w:rPr>
          <w:rFonts w:ascii="Cambria" w:hAnsi="Cambria"/>
          <w:noProof/>
          <w:sz w:val="24"/>
        </w:rPr>
        <w:tab/>
        <w:t xml:space="preserve">Tang, W., Wu, X., Jiang, R. &amp; Li, Y. Epistatic module detection for case-control studies: a Bayesian model with a Gibbs sampling strategy. </w:t>
      </w:r>
      <w:r w:rsidRPr="009D14BF">
        <w:rPr>
          <w:rFonts w:ascii="Cambria" w:hAnsi="Cambria"/>
          <w:i/>
          <w:iCs/>
          <w:noProof/>
          <w:sz w:val="24"/>
        </w:rPr>
        <w:t>PLoS Genet</w:t>
      </w:r>
      <w:r w:rsidRPr="009D14BF">
        <w:rPr>
          <w:rFonts w:ascii="Cambria" w:hAnsi="Cambria"/>
          <w:noProof/>
          <w:sz w:val="24"/>
        </w:rPr>
        <w:t xml:space="preserve"> </w:t>
      </w:r>
      <w:r w:rsidRPr="009D14BF">
        <w:rPr>
          <w:rFonts w:ascii="Cambria" w:hAnsi="Cambria"/>
          <w:b/>
          <w:bCs/>
          <w:noProof/>
          <w:sz w:val="24"/>
        </w:rPr>
        <w:t>5,</w:t>
      </w:r>
      <w:r w:rsidRPr="009D14BF">
        <w:rPr>
          <w:rFonts w:ascii="Cambria" w:hAnsi="Cambria"/>
          <w:noProof/>
          <w:sz w:val="24"/>
        </w:rPr>
        <w:t xml:space="preserve"> e1000464 (2009).</w:t>
      </w:r>
    </w:p>
    <w:p w14:paraId="0C5A4F7E"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40.</w:t>
      </w:r>
      <w:r w:rsidRPr="009D14BF">
        <w:rPr>
          <w:rFonts w:ascii="Cambria" w:hAnsi="Cambria"/>
          <w:noProof/>
          <w:sz w:val="24"/>
        </w:rPr>
        <w:tab/>
        <w:t xml:space="preserve">Chen, G. K. &amp; Thomas, D. C. Using biological knowledge to discover higher order interactions in genetic association studies. </w:t>
      </w:r>
      <w:r w:rsidRPr="009D14BF">
        <w:rPr>
          <w:rFonts w:ascii="Cambria" w:hAnsi="Cambria"/>
          <w:i/>
          <w:iCs/>
          <w:noProof/>
          <w:sz w:val="24"/>
        </w:rPr>
        <w:t>Genet Epidemiol</w:t>
      </w:r>
      <w:r w:rsidRPr="009D14BF">
        <w:rPr>
          <w:rFonts w:ascii="Cambria" w:hAnsi="Cambria"/>
          <w:noProof/>
          <w:sz w:val="24"/>
        </w:rPr>
        <w:t xml:space="preserve"> </w:t>
      </w:r>
      <w:r w:rsidRPr="009D14BF">
        <w:rPr>
          <w:rFonts w:ascii="Cambria" w:hAnsi="Cambria"/>
          <w:b/>
          <w:bCs/>
          <w:noProof/>
          <w:sz w:val="24"/>
        </w:rPr>
        <w:t>34,</w:t>
      </w:r>
      <w:r w:rsidRPr="009D14BF">
        <w:rPr>
          <w:rFonts w:ascii="Cambria" w:hAnsi="Cambria"/>
          <w:noProof/>
          <w:sz w:val="24"/>
        </w:rPr>
        <w:t xml:space="preserve"> 863–878 (2010).</w:t>
      </w:r>
    </w:p>
    <w:p w14:paraId="7FA84074"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41.</w:t>
      </w:r>
      <w:r w:rsidRPr="009D14BF">
        <w:rPr>
          <w:rFonts w:ascii="Cambria" w:hAnsi="Cambria"/>
          <w:noProof/>
          <w:sz w:val="24"/>
        </w:rPr>
        <w:tab/>
        <w:t xml:space="preserve">Yi, N., Kaklamani, V. G. &amp; Pasche, B. Bayesian analysis of genetic interactions in case-control studies, with application to adiponectin genes and colorectal cancer risk. </w:t>
      </w:r>
      <w:r w:rsidRPr="009D14BF">
        <w:rPr>
          <w:rFonts w:ascii="Cambria" w:hAnsi="Cambria"/>
          <w:i/>
          <w:iCs/>
          <w:noProof/>
          <w:sz w:val="24"/>
        </w:rPr>
        <w:t>Ann Hum Genet</w:t>
      </w:r>
      <w:r w:rsidRPr="009D14BF">
        <w:rPr>
          <w:rFonts w:ascii="Cambria" w:hAnsi="Cambria"/>
          <w:noProof/>
          <w:sz w:val="24"/>
        </w:rPr>
        <w:t xml:space="preserve"> </w:t>
      </w:r>
      <w:r w:rsidRPr="009D14BF">
        <w:rPr>
          <w:rFonts w:ascii="Cambria" w:hAnsi="Cambria"/>
          <w:b/>
          <w:bCs/>
          <w:noProof/>
          <w:sz w:val="24"/>
        </w:rPr>
        <w:t>75,</w:t>
      </w:r>
      <w:r w:rsidRPr="009D14BF">
        <w:rPr>
          <w:rFonts w:ascii="Cambria" w:hAnsi="Cambria"/>
          <w:noProof/>
          <w:sz w:val="24"/>
        </w:rPr>
        <w:t xml:space="preserve"> 90–104 (2011).</w:t>
      </w:r>
    </w:p>
    <w:p w14:paraId="74BD9E5E"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42.</w:t>
      </w:r>
      <w:r w:rsidRPr="009D14BF">
        <w:rPr>
          <w:rFonts w:ascii="Cambria" w:hAnsi="Cambria"/>
          <w:noProof/>
          <w:sz w:val="24"/>
        </w:rPr>
        <w:tab/>
        <w:t xml:space="preserve">Zhang, Y. A novel bayesian graphical model for genome-wide multi-SNP association mapping. </w:t>
      </w:r>
      <w:r w:rsidRPr="009D14BF">
        <w:rPr>
          <w:rFonts w:ascii="Cambria" w:hAnsi="Cambria"/>
          <w:i/>
          <w:iCs/>
          <w:noProof/>
          <w:sz w:val="24"/>
        </w:rPr>
        <w:t>Genet. Epidemiol.</w:t>
      </w:r>
      <w:r w:rsidRPr="009D14BF">
        <w:rPr>
          <w:rFonts w:ascii="Cambria" w:hAnsi="Cambria"/>
          <w:noProof/>
          <w:sz w:val="24"/>
        </w:rPr>
        <w:t xml:space="preserve"> </w:t>
      </w:r>
      <w:r w:rsidRPr="009D14BF">
        <w:rPr>
          <w:rFonts w:ascii="Cambria" w:hAnsi="Cambria"/>
          <w:b/>
          <w:bCs/>
          <w:noProof/>
          <w:sz w:val="24"/>
        </w:rPr>
        <w:t>36,</w:t>
      </w:r>
      <w:r w:rsidRPr="009D14BF">
        <w:rPr>
          <w:rFonts w:ascii="Cambria" w:hAnsi="Cambria"/>
          <w:noProof/>
          <w:sz w:val="24"/>
        </w:rPr>
        <w:t xml:space="preserve"> 36–47 (2012).</w:t>
      </w:r>
    </w:p>
    <w:p w14:paraId="297182A5"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43.</w:t>
      </w:r>
      <w:r w:rsidRPr="009D14BF">
        <w:rPr>
          <w:rFonts w:ascii="Cambria" w:hAnsi="Cambria"/>
          <w:noProof/>
          <w:sz w:val="24"/>
        </w:rPr>
        <w:tab/>
        <w:t xml:space="preserve">Li, J., Zhang, K. &amp; Yi, N. A Bayesian hierarchical model for detecting haplotype-haplotype and haplotype-environment interactions in genetic association studies. </w:t>
      </w:r>
      <w:r w:rsidRPr="009D14BF">
        <w:rPr>
          <w:rFonts w:ascii="Cambria" w:hAnsi="Cambria"/>
          <w:i/>
          <w:iCs/>
          <w:noProof/>
          <w:sz w:val="24"/>
        </w:rPr>
        <w:t>Hum Hered</w:t>
      </w:r>
      <w:r w:rsidRPr="009D14BF">
        <w:rPr>
          <w:rFonts w:ascii="Cambria" w:hAnsi="Cambria"/>
          <w:noProof/>
          <w:sz w:val="24"/>
        </w:rPr>
        <w:t xml:space="preserve"> </w:t>
      </w:r>
      <w:r w:rsidRPr="009D14BF">
        <w:rPr>
          <w:rFonts w:ascii="Cambria" w:hAnsi="Cambria"/>
          <w:b/>
          <w:bCs/>
          <w:noProof/>
          <w:sz w:val="24"/>
        </w:rPr>
        <w:t>71,</w:t>
      </w:r>
      <w:r w:rsidRPr="009D14BF">
        <w:rPr>
          <w:rFonts w:ascii="Cambria" w:hAnsi="Cambria"/>
          <w:noProof/>
          <w:sz w:val="24"/>
        </w:rPr>
        <w:t xml:space="preserve"> 148–160 (2011).</w:t>
      </w:r>
    </w:p>
    <w:p w14:paraId="02ADCF95"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44.</w:t>
      </w:r>
      <w:r w:rsidRPr="009D14BF">
        <w:rPr>
          <w:rFonts w:ascii="Cambria" w:hAnsi="Cambria"/>
          <w:noProof/>
          <w:sz w:val="24"/>
        </w:rPr>
        <w:tab/>
        <w:t xml:space="preserve">Ferreira, T. &amp; Marchini, J. Modeling interactions with known risk loci-a Bayesian model averaging approach. </w:t>
      </w:r>
      <w:r w:rsidRPr="009D14BF">
        <w:rPr>
          <w:rFonts w:ascii="Cambria" w:hAnsi="Cambria"/>
          <w:i/>
          <w:iCs/>
          <w:noProof/>
          <w:sz w:val="24"/>
        </w:rPr>
        <w:t>Ann Hum Genet</w:t>
      </w:r>
      <w:r w:rsidRPr="009D14BF">
        <w:rPr>
          <w:rFonts w:ascii="Cambria" w:hAnsi="Cambria"/>
          <w:noProof/>
          <w:sz w:val="24"/>
        </w:rPr>
        <w:t xml:space="preserve"> </w:t>
      </w:r>
      <w:r w:rsidRPr="009D14BF">
        <w:rPr>
          <w:rFonts w:ascii="Cambria" w:hAnsi="Cambria"/>
          <w:b/>
          <w:bCs/>
          <w:noProof/>
          <w:sz w:val="24"/>
        </w:rPr>
        <w:t>75,</w:t>
      </w:r>
      <w:r w:rsidRPr="009D14BF">
        <w:rPr>
          <w:rFonts w:ascii="Cambria" w:hAnsi="Cambria"/>
          <w:noProof/>
          <w:sz w:val="24"/>
        </w:rPr>
        <w:t xml:space="preserve"> 1–9 (2011).</w:t>
      </w:r>
    </w:p>
    <w:p w14:paraId="61014039"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45.</w:t>
      </w:r>
      <w:r w:rsidRPr="009D14BF">
        <w:rPr>
          <w:rFonts w:ascii="Cambria" w:hAnsi="Cambria"/>
          <w:noProof/>
          <w:sz w:val="24"/>
        </w:rPr>
        <w:tab/>
        <w:t xml:space="preserve">Turner, S. D. </w:t>
      </w:r>
      <w:r w:rsidRPr="009D14BF">
        <w:rPr>
          <w:rFonts w:ascii="Cambria" w:hAnsi="Cambria"/>
          <w:i/>
          <w:iCs/>
          <w:noProof/>
          <w:sz w:val="24"/>
        </w:rPr>
        <w:t>et al.</w:t>
      </w:r>
      <w:r w:rsidRPr="009D14BF">
        <w:rPr>
          <w:rFonts w:ascii="Cambria" w:hAnsi="Cambria"/>
          <w:noProof/>
          <w:sz w:val="24"/>
        </w:rPr>
        <w:t xml:space="preserve"> Knowledge-driven multi-locus analysis reveals gene-gene interactions influencing HDL cholesterol level in two independent EMR-linked biobanks. </w:t>
      </w:r>
      <w:r w:rsidRPr="009D14BF">
        <w:rPr>
          <w:rFonts w:ascii="Cambria" w:hAnsi="Cambria"/>
          <w:i/>
          <w:iCs/>
          <w:noProof/>
          <w:sz w:val="24"/>
        </w:rPr>
        <w:t>PLoS One</w:t>
      </w:r>
      <w:r w:rsidRPr="009D14BF">
        <w:rPr>
          <w:rFonts w:ascii="Cambria" w:hAnsi="Cambria"/>
          <w:noProof/>
          <w:sz w:val="24"/>
        </w:rPr>
        <w:t xml:space="preserve"> </w:t>
      </w:r>
      <w:r w:rsidRPr="009D14BF">
        <w:rPr>
          <w:rFonts w:ascii="Cambria" w:hAnsi="Cambria"/>
          <w:b/>
          <w:bCs/>
          <w:noProof/>
          <w:sz w:val="24"/>
        </w:rPr>
        <w:t>6,</w:t>
      </w:r>
      <w:r w:rsidRPr="009D14BF">
        <w:rPr>
          <w:rFonts w:ascii="Cambria" w:hAnsi="Cambria"/>
          <w:noProof/>
          <w:sz w:val="24"/>
        </w:rPr>
        <w:t xml:space="preserve"> e19586 (2011).</w:t>
      </w:r>
    </w:p>
    <w:p w14:paraId="0809B449"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46.</w:t>
      </w:r>
      <w:r w:rsidRPr="009D14BF">
        <w:rPr>
          <w:rFonts w:ascii="Cambria" w:hAnsi="Cambria"/>
          <w:noProof/>
          <w:sz w:val="24"/>
        </w:rPr>
        <w:tab/>
        <w:t xml:space="preserve">Ackermann, M. &amp; Beyer, A. Systematic detection of epistatic interactions based on allele pair frequencies. </w:t>
      </w:r>
      <w:r w:rsidRPr="009D14BF">
        <w:rPr>
          <w:rFonts w:ascii="Cambria" w:hAnsi="Cambria"/>
          <w:i/>
          <w:iCs/>
          <w:noProof/>
          <w:sz w:val="24"/>
        </w:rPr>
        <w:t>PLoS Genet</w:t>
      </w:r>
      <w:r w:rsidRPr="009D14BF">
        <w:rPr>
          <w:rFonts w:ascii="Cambria" w:hAnsi="Cambria"/>
          <w:noProof/>
          <w:sz w:val="24"/>
        </w:rPr>
        <w:t xml:space="preserve"> </w:t>
      </w:r>
      <w:r w:rsidRPr="009D14BF">
        <w:rPr>
          <w:rFonts w:ascii="Cambria" w:hAnsi="Cambria"/>
          <w:b/>
          <w:bCs/>
          <w:noProof/>
          <w:sz w:val="24"/>
        </w:rPr>
        <w:t>8,</w:t>
      </w:r>
      <w:r w:rsidRPr="009D14BF">
        <w:rPr>
          <w:rFonts w:ascii="Cambria" w:hAnsi="Cambria"/>
          <w:noProof/>
          <w:sz w:val="24"/>
        </w:rPr>
        <w:t xml:space="preserve"> e1002463 (2012).</w:t>
      </w:r>
    </w:p>
    <w:p w14:paraId="77561C5F"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47.</w:t>
      </w:r>
      <w:r w:rsidRPr="009D14BF">
        <w:rPr>
          <w:rFonts w:ascii="Cambria" w:hAnsi="Cambria"/>
          <w:noProof/>
          <w:sz w:val="24"/>
        </w:rPr>
        <w:tab/>
        <w:t xml:space="preserve">Xie, M., Li, J. &amp; Jiang, T. Detecting genome-wide epistases based on the clustering of relatively frequent items. </w:t>
      </w:r>
      <w:r w:rsidRPr="009D14BF">
        <w:rPr>
          <w:rFonts w:ascii="Cambria" w:hAnsi="Cambria"/>
          <w:i/>
          <w:iCs/>
          <w:noProof/>
          <w:sz w:val="24"/>
        </w:rPr>
        <w:t>Bioinformatics</w:t>
      </w:r>
      <w:r w:rsidRPr="009D14BF">
        <w:rPr>
          <w:rFonts w:ascii="Cambria" w:hAnsi="Cambria"/>
          <w:noProof/>
          <w:sz w:val="24"/>
        </w:rPr>
        <w:t xml:space="preserve"> </w:t>
      </w:r>
      <w:r w:rsidRPr="009D14BF">
        <w:rPr>
          <w:rFonts w:ascii="Cambria" w:hAnsi="Cambria"/>
          <w:b/>
          <w:bCs/>
          <w:noProof/>
          <w:sz w:val="24"/>
        </w:rPr>
        <w:t>28,</w:t>
      </w:r>
      <w:r w:rsidRPr="009D14BF">
        <w:rPr>
          <w:rFonts w:ascii="Cambria" w:hAnsi="Cambria"/>
          <w:noProof/>
          <w:sz w:val="24"/>
        </w:rPr>
        <w:t xml:space="preserve"> 5–12 (2012).</w:t>
      </w:r>
    </w:p>
    <w:p w14:paraId="3D8B7022"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48.</w:t>
      </w:r>
      <w:r w:rsidRPr="009D14BF">
        <w:rPr>
          <w:rFonts w:ascii="Cambria" w:hAnsi="Cambria"/>
          <w:noProof/>
          <w:sz w:val="24"/>
        </w:rPr>
        <w:tab/>
        <w:t xml:space="preserve">Zhang, X., Huang, S., Zou, F. &amp; Wang, W. TEAM: efficient two-locus epistasis tests in human genome-wide association study. </w:t>
      </w:r>
      <w:r w:rsidRPr="009D14BF">
        <w:rPr>
          <w:rFonts w:ascii="Cambria" w:hAnsi="Cambria"/>
          <w:i/>
          <w:iCs/>
          <w:noProof/>
          <w:sz w:val="24"/>
        </w:rPr>
        <w:t>Bioinformatics</w:t>
      </w:r>
      <w:r w:rsidRPr="009D14BF">
        <w:rPr>
          <w:rFonts w:ascii="Cambria" w:hAnsi="Cambria"/>
          <w:noProof/>
          <w:sz w:val="24"/>
        </w:rPr>
        <w:t xml:space="preserve"> </w:t>
      </w:r>
      <w:r w:rsidRPr="009D14BF">
        <w:rPr>
          <w:rFonts w:ascii="Cambria" w:hAnsi="Cambria"/>
          <w:b/>
          <w:bCs/>
          <w:noProof/>
          <w:sz w:val="24"/>
        </w:rPr>
        <w:t>26,</w:t>
      </w:r>
      <w:r w:rsidRPr="009D14BF">
        <w:rPr>
          <w:rFonts w:ascii="Cambria" w:hAnsi="Cambria"/>
          <w:noProof/>
          <w:sz w:val="24"/>
        </w:rPr>
        <w:t xml:space="preserve"> i217–i227 (2010).</w:t>
      </w:r>
    </w:p>
    <w:p w14:paraId="29599980"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49.</w:t>
      </w:r>
      <w:r w:rsidRPr="009D14BF">
        <w:rPr>
          <w:rFonts w:ascii="Cambria" w:hAnsi="Cambria"/>
          <w:noProof/>
          <w:sz w:val="24"/>
        </w:rPr>
        <w:tab/>
        <w:t xml:space="preserve">Brinza, D., Schultz, M., Tesler, G. &amp; Bafna, V. RAPID detection of geneâ€“gene interactions in genome-wide association studies. </w:t>
      </w:r>
      <w:r w:rsidRPr="009D14BF">
        <w:rPr>
          <w:rFonts w:ascii="Cambria" w:hAnsi="Cambria"/>
          <w:i/>
          <w:iCs/>
          <w:noProof/>
          <w:sz w:val="24"/>
        </w:rPr>
        <w:t>Bioinformatics</w:t>
      </w:r>
      <w:r w:rsidRPr="009D14BF">
        <w:rPr>
          <w:rFonts w:ascii="Cambria" w:hAnsi="Cambria"/>
          <w:noProof/>
          <w:sz w:val="24"/>
        </w:rPr>
        <w:t xml:space="preserve"> </w:t>
      </w:r>
      <w:r w:rsidRPr="009D14BF">
        <w:rPr>
          <w:rFonts w:ascii="Cambria" w:hAnsi="Cambria"/>
          <w:b/>
          <w:bCs/>
          <w:noProof/>
          <w:sz w:val="24"/>
        </w:rPr>
        <w:t>26,</w:t>
      </w:r>
      <w:r w:rsidRPr="009D14BF">
        <w:rPr>
          <w:rFonts w:ascii="Cambria" w:hAnsi="Cambria"/>
          <w:noProof/>
          <w:sz w:val="24"/>
        </w:rPr>
        <w:t xml:space="preserve"> 2856–2862 (2010).</w:t>
      </w:r>
    </w:p>
    <w:p w14:paraId="6D629279"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50.</w:t>
      </w:r>
      <w:r w:rsidRPr="009D14BF">
        <w:rPr>
          <w:rFonts w:ascii="Cambria" w:hAnsi="Cambria"/>
          <w:noProof/>
          <w:sz w:val="24"/>
        </w:rPr>
        <w:tab/>
        <w:t xml:space="preserve">Ueki, M. &amp; Tamiya, G. Ultrahigh-dimensional variable selection method for whole-genome gene-gene interaction analysis. </w:t>
      </w:r>
      <w:r w:rsidRPr="009D14BF">
        <w:rPr>
          <w:rFonts w:ascii="Cambria" w:hAnsi="Cambria"/>
          <w:i/>
          <w:iCs/>
          <w:noProof/>
          <w:sz w:val="24"/>
        </w:rPr>
        <w:t>BMC Bioinformatics</w:t>
      </w:r>
      <w:r w:rsidRPr="009D14BF">
        <w:rPr>
          <w:rFonts w:ascii="Cambria" w:hAnsi="Cambria"/>
          <w:noProof/>
          <w:sz w:val="24"/>
        </w:rPr>
        <w:t xml:space="preserve"> </w:t>
      </w:r>
      <w:r w:rsidRPr="009D14BF">
        <w:rPr>
          <w:rFonts w:ascii="Cambria" w:hAnsi="Cambria"/>
          <w:b/>
          <w:bCs/>
          <w:noProof/>
          <w:sz w:val="24"/>
        </w:rPr>
        <w:t>13,</w:t>
      </w:r>
      <w:r w:rsidRPr="009D14BF">
        <w:rPr>
          <w:rFonts w:ascii="Cambria" w:hAnsi="Cambria"/>
          <w:noProof/>
          <w:sz w:val="24"/>
        </w:rPr>
        <w:t xml:space="preserve"> 72 (2012).</w:t>
      </w:r>
    </w:p>
    <w:p w14:paraId="799A1707"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51.</w:t>
      </w:r>
      <w:r w:rsidRPr="009D14BF">
        <w:rPr>
          <w:rFonts w:ascii="Cambria" w:hAnsi="Cambria"/>
          <w:noProof/>
          <w:sz w:val="24"/>
        </w:rPr>
        <w:tab/>
        <w:t xml:space="preserve">Yang, C. </w:t>
      </w:r>
      <w:r w:rsidRPr="009D14BF">
        <w:rPr>
          <w:rFonts w:ascii="Cambria" w:hAnsi="Cambria"/>
          <w:i/>
          <w:iCs/>
          <w:noProof/>
          <w:sz w:val="24"/>
        </w:rPr>
        <w:t>et al.</w:t>
      </w:r>
      <w:r w:rsidRPr="009D14BF">
        <w:rPr>
          <w:rFonts w:ascii="Cambria" w:hAnsi="Cambria"/>
          <w:noProof/>
          <w:sz w:val="24"/>
        </w:rPr>
        <w:t xml:space="preserve"> SNPHarvester: a filtering-based approach for detecting epistatic interactions in genome-wide association studies. </w:t>
      </w:r>
      <w:r w:rsidRPr="009D14BF">
        <w:rPr>
          <w:rFonts w:ascii="Cambria" w:hAnsi="Cambria"/>
          <w:i/>
          <w:iCs/>
          <w:noProof/>
          <w:sz w:val="24"/>
        </w:rPr>
        <w:t>Bioinformatics</w:t>
      </w:r>
      <w:r w:rsidRPr="009D14BF">
        <w:rPr>
          <w:rFonts w:ascii="Cambria" w:hAnsi="Cambria"/>
          <w:noProof/>
          <w:sz w:val="24"/>
        </w:rPr>
        <w:t xml:space="preserve"> </w:t>
      </w:r>
      <w:r w:rsidRPr="009D14BF">
        <w:rPr>
          <w:rFonts w:ascii="Cambria" w:hAnsi="Cambria"/>
          <w:b/>
          <w:bCs/>
          <w:noProof/>
          <w:sz w:val="24"/>
        </w:rPr>
        <w:t>25,</w:t>
      </w:r>
      <w:r w:rsidRPr="009D14BF">
        <w:rPr>
          <w:rFonts w:ascii="Cambria" w:hAnsi="Cambria"/>
          <w:noProof/>
          <w:sz w:val="24"/>
        </w:rPr>
        <w:t xml:space="preserve"> 504–511 (2009).</w:t>
      </w:r>
    </w:p>
    <w:p w14:paraId="2772571D"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52.</w:t>
      </w:r>
      <w:r w:rsidRPr="009D14BF">
        <w:rPr>
          <w:rFonts w:ascii="Cambria" w:hAnsi="Cambria"/>
          <w:noProof/>
          <w:sz w:val="24"/>
        </w:rPr>
        <w:tab/>
        <w:t xml:space="preserve">Shen, X., Pettersson, M., Ronnegard, L. &amp; Carlborg, O. Inheritance beyond plain heritability: variance-controlling genes in Arabidopsis thaliana. </w:t>
      </w:r>
      <w:r w:rsidRPr="009D14BF">
        <w:rPr>
          <w:rFonts w:ascii="Cambria" w:hAnsi="Cambria"/>
          <w:i/>
          <w:iCs/>
          <w:noProof/>
          <w:sz w:val="24"/>
        </w:rPr>
        <w:t>PLoS Genet</w:t>
      </w:r>
      <w:r w:rsidRPr="009D14BF">
        <w:rPr>
          <w:rFonts w:ascii="Cambria" w:hAnsi="Cambria"/>
          <w:noProof/>
          <w:sz w:val="24"/>
        </w:rPr>
        <w:t xml:space="preserve"> </w:t>
      </w:r>
      <w:r w:rsidRPr="009D14BF">
        <w:rPr>
          <w:rFonts w:ascii="Cambria" w:hAnsi="Cambria"/>
          <w:b/>
          <w:bCs/>
          <w:noProof/>
          <w:sz w:val="24"/>
        </w:rPr>
        <w:t>8,</w:t>
      </w:r>
      <w:r w:rsidRPr="009D14BF">
        <w:rPr>
          <w:rFonts w:ascii="Cambria" w:hAnsi="Cambria"/>
          <w:noProof/>
          <w:sz w:val="24"/>
        </w:rPr>
        <w:t xml:space="preserve"> e1002839 (2012).</w:t>
      </w:r>
    </w:p>
    <w:p w14:paraId="6884B8D7"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53.</w:t>
      </w:r>
      <w:r w:rsidRPr="009D14BF">
        <w:rPr>
          <w:rFonts w:ascii="Cambria" w:hAnsi="Cambria"/>
          <w:noProof/>
          <w:sz w:val="24"/>
        </w:rPr>
        <w:tab/>
        <w:t xml:space="preserve">Ronnegard, L. &amp; Valdar, W. Recent developments in statistical methods for detecting genetic loci affecting phenotypic variability. </w:t>
      </w:r>
      <w:r w:rsidRPr="009D14BF">
        <w:rPr>
          <w:rFonts w:ascii="Cambria" w:hAnsi="Cambria"/>
          <w:i/>
          <w:iCs/>
          <w:noProof/>
          <w:sz w:val="24"/>
        </w:rPr>
        <w:t>BMC Genet</w:t>
      </w:r>
      <w:r w:rsidRPr="009D14BF">
        <w:rPr>
          <w:rFonts w:ascii="Cambria" w:hAnsi="Cambria"/>
          <w:noProof/>
          <w:sz w:val="24"/>
        </w:rPr>
        <w:t xml:space="preserve"> </w:t>
      </w:r>
      <w:r w:rsidRPr="009D14BF">
        <w:rPr>
          <w:rFonts w:ascii="Cambria" w:hAnsi="Cambria"/>
          <w:b/>
          <w:bCs/>
          <w:noProof/>
          <w:sz w:val="24"/>
        </w:rPr>
        <w:t>13,</w:t>
      </w:r>
      <w:r w:rsidRPr="009D14BF">
        <w:rPr>
          <w:rFonts w:ascii="Cambria" w:hAnsi="Cambria"/>
          <w:noProof/>
          <w:sz w:val="24"/>
        </w:rPr>
        <w:t xml:space="preserve"> 63 (2012).</w:t>
      </w:r>
    </w:p>
    <w:p w14:paraId="46B410FB"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54.</w:t>
      </w:r>
      <w:r w:rsidRPr="009D14BF">
        <w:rPr>
          <w:rFonts w:ascii="Cambria" w:hAnsi="Cambria"/>
          <w:noProof/>
          <w:sz w:val="24"/>
        </w:rPr>
        <w:tab/>
        <w:t xml:space="preserve">Fairfax, B. P. </w:t>
      </w:r>
      <w:r w:rsidRPr="009D14BF">
        <w:rPr>
          <w:rFonts w:ascii="Cambria" w:hAnsi="Cambria"/>
          <w:i/>
          <w:iCs/>
          <w:noProof/>
          <w:sz w:val="24"/>
        </w:rPr>
        <w:t>et al.</w:t>
      </w:r>
      <w:r w:rsidRPr="009D14BF">
        <w:rPr>
          <w:rFonts w:ascii="Cambria" w:hAnsi="Cambria"/>
          <w:noProof/>
          <w:sz w:val="24"/>
        </w:rPr>
        <w:t xml:space="preserve"> Genetics of gene expression in primary immune cells identifies cell type-specific master regulators and roles of HLA alleles. </w:t>
      </w:r>
      <w:r w:rsidRPr="009D14BF">
        <w:rPr>
          <w:rFonts w:ascii="Cambria" w:hAnsi="Cambria"/>
          <w:i/>
          <w:iCs/>
          <w:noProof/>
          <w:sz w:val="24"/>
        </w:rPr>
        <w:t>Nat Genet</w:t>
      </w:r>
      <w:r w:rsidRPr="009D14BF">
        <w:rPr>
          <w:rFonts w:ascii="Cambria" w:hAnsi="Cambria"/>
          <w:noProof/>
          <w:sz w:val="24"/>
        </w:rPr>
        <w:t xml:space="preserve"> </w:t>
      </w:r>
      <w:r w:rsidRPr="009D14BF">
        <w:rPr>
          <w:rFonts w:ascii="Cambria" w:hAnsi="Cambria"/>
          <w:b/>
          <w:bCs/>
          <w:noProof/>
          <w:sz w:val="24"/>
        </w:rPr>
        <w:t>44,</w:t>
      </w:r>
      <w:r w:rsidRPr="009D14BF">
        <w:rPr>
          <w:rFonts w:ascii="Cambria" w:hAnsi="Cambria"/>
          <w:noProof/>
          <w:sz w:val="24"/>
        </w:rPr>
        <w:t xml:space="preserve"> 502–510 (2012).</w:t>
      </w:r>
    </w:p>
    <w:p w14:paraId="04FC5736"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55.</w:t>
      </w:r>
      <w:r w:rsidRPr="009D14BF">
        <w:rPr>
          <w:rFonts w:ascii="Cambria" w:hAnsi="Cambria"/>
          <w:noProof/>
          <w:sz w:val="24"/>
        </w:rPr>
        <w:tab/>
        <w:t xml:space="preserve">Trynka, G. </w:t>
      </w:r>
      <w:r w:rsidRPr="009D14BF">
        <w:rPr>
          <w:rFonts w:ascii="Cambria" w:hAnsi="Cambria"/>
          <w:i/>
          <w:iCs/>
          <w:noProof/>
          <w:sz w:val="24"/>
        </w:rPr>
        <w:t>et al.</w:t>
      </w:r>
      <w:r w:rsidRPr="009D14BF">
        <w:rPr>
          <w:rFonts w:ascii="Cambria" w:hAnsi="Cambria"/>
          <w:noProof/>
          <w:sz w:val="24"/>
        </w:rPr>
        <w:t xml:space="preserve"> Chromatin marks identify critical cell types for fine mapping complex trait variants. </w:t>
      </w:r>
      <w:r w:rsidRPr="009D14BF">
        <w:rPr>
          <w:rFonts w:ascii="Cambria" w:hAnsi="Cambria"/>
          <w:i/>
          <w:iCs/>
          <w:noProof/>
          <w:sz w:val="24"/>
        </w:rPr>
        <w:t>Nat Genet</w:t>
      </w:r>
      <w:r w:rsidRPr="009D14BF">
        <w:rPr>
          <w:rFonts w:ascii="Cambria" w:hAnsi="Cambria"/>
          <w:noProof/>
          <w:sz w:val="24"/>
        </w:rPr>
        <w:t xml:space="preserve"> </w:t>
      </w:r>
      <w:r w:rsidRPr="009D14BF">
        <w:rPr>
          <w:rFonts w:ascii="Cambria" w:hAnsi="Cambria"/>
          <w:b/>
          <w:bCs/>
          <w:noProof/>
          <w:sz w:val="24"/>
        </w:rPr>
        <w:t>45,</w:t>
      </w:r>
      <w:r w:rsidRPr="009D14BF">
        <w:rPr>
          <w:rFonts w:ascii="Cambria" w:hAnsi="Cambria"/>
          <w:noProof/>
          <w:sz w:val="24"/>
        </w:rPr>
        <w:t xml:space="preserve"> 124–130 (2013).</w:t>
      </w:r>
    </w:p>
    <w:p w14:paraId="5FAA66EA"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56.</w:t>
      </w:r>
      <w:r w:rsidRPr="009D14BF">
        <w:rPr>
          <w:rFonts w:ascii="Cambria" w:hAnsi="Cambria"/>
          <w:noProof/>
          <w:sz w:val="24"/>
        </w:rPr>
        <w:tab/>
        <w:t xml:space="preserve">Yang, C. </w:t>
      </w:r>
      <w:r w:rsidRPr="009D14BF">
        <w:rPr>
          <w:rFonts w:ascii="Cambria" w:hAnsi="Cambria"/>
          <w:i/>
          <w:iCs/>
          <w:noProof/>
          <w:sz w:val="24"/>
        </w:rPr>
        <w:t>et al.</w:t>
      </w:r>
      <w:r w:rsidRPr="009D14BF">
        <w:rPr>
          <w:rFonts w:ascii="Cambria" w:hAnsi="Cambria"/>
          <w:noProof/>
          <w:sz w:val="24"/>
        </w:rPr>
        <w:t xml:space="preserve"> The choice of null distributions for detecting gene-gene interactions in genome-wide association studies. </w:t>
      </w:r>
      <w:r w:rsidRPr="009D14BF">
        <w:rPr>
          <w:rFonts w:ascii="Cambria" w:hAnsi="Cambria"/>
          <w:i/>
          <w:iCs/>
          <w:noProof/>
          <w:sz w:val="24"/>
        </w:rPr>
        <w:t>BMC Bioinformatics</w:t>
      </w:r>
      <w:r w:rsidRPr="009D14BF">
        <w:rPr>
          <w:rFonts w:ascii="Cambria" w:hAnsi="Cambria"/>
          <w:noProof/>
          <w:sz w:val="24"/>
        </w:rPr>
        <w:t xml:space="preserve"> </w:t>
      </w:r>
      <w:r w:rsidRPr="009D14BF">
        <w:rPr>
          <w:rFonts w:ascii="Cambria" w:hAnsi="Cambria"/>
          <w:b/>
          <w:bCs/>
          <w:noProof/>
          <w:sz w:val="24"/>
        </w:rPr>
        <w:t>12 Suppl 1,</w:t>
      </w:r>
      <w:r w:rsidRPr="009D14BF">
        <w:rPr>
          <w:rFonts w:ascii="Cambria" w:hAnsi="Cambria"/>
          <w:noProof/>
          <w:sz w:val="24"/>
        </w:rPr>
        <w:t xml:space="preserve"> S26 (2011).</w:t>
      </w:r>
    </w:p>
    <w:p w14:paraId="273B16F8"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57.</w:t>
      </w:r>
      <w:r w:rsidRPr="009D14BF">
        <w:rPr>
          <w:rFonts w:ascii="Cambria" w:hAnsi="Cambria"/>
          <w:noProof/>
          <w:sz w:val="24"/>
        </w:rPr>
        <w:tab/>
        <w:t xml:space="preserve">Fang, G. </w:t>
      </w:r>
      <w:r w:rsidRPr="009D14BF">
        <w:rPr>
          <w:rFonts w:ascii="Cambria" w:hAnsi="Cambria"/>
          <w:i/>
          <w:iCs/>
          <w:noProof/>
          <w:sz w:val="24"/>
        </w:rPr>
        <w:t>et al.</w:t>
      </w:r>
      <w:r w:rsidRPr="009D14BF">
        <w:rPr>
          <w:rFonts w:ascii="Cambria" w:hAnsi="Cambria"/>
          <w:noProof/>
          <w:sz w:val="24"/>
        </w:rPr>
        <w:t xml:space="preserve"> High-order SNP combinations associated with complex diseases: efficient discovery, statistical power and functional interactions. </w:t>
      </w:r>
      <w:r w:rsidRPr="009D14BF">
        <w:rPr>
          <w:rFonts w:ascii="Cambria" w:hAnsi="Cambria"/>
          <w:i/>
          <w:iCs/>
          <w:noProof/>
          <w:sz w:val="24"/>
        </w:rPr>
        <w:t>PLoS One</w:t>
      </w:r>
      <w:r w:rsidRPr="009D14BF">
        <w:rPr>
          <w:rFonts w:ascii="Cambria" w:hAnsi="Cambria"/>
          <w:noProof/>
          <w:sz w:val="24"/>
        </w:rPr>
        <w:t xml:space="preserve"> </w:t>
      </w:r>
      <w:r w:rsidRPr="009D14BF">
        <w:rPr>
          <w:rFonts w:ascii="Cambria" w:hAnsi="Cambria"/>
          <w:b/>
          <w:bCs/>
          <w:noProof/>
          <w:sz w:val="24"/>
        </w:rPr>
        <w:t>7,</w:t>
      </w:r>
      <w:r w:rsidRPr="009D14BF">
        <w:rPr>
          <w:rFonts w:ascii="Cambria" w:hAnsi="Cambria"/>
          <w:noProof/>
          <w:sz w:val="24"/>
        </w:rPr>
        <w:t xml:space="preserve"> e33531 (2012).</w:t>
      </w:r>
    </w:p>
    <w:p w14:paraId="20ECFA84"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58.</w:t>
      </w:r>
      <w:r w:rsidRPr="009D14BF">
        <w:rPr>
          <w:rFonts w:ascii="Cambria" w:hAnsi="Cambria"/>
          <w:noProof/>
          <w:sz w:val="24"/>
        </w:rPr>
        <w:tab/>
        <w:t xml:space="preserve">Culverhouse, R. C. A comparison of methods sensitive to interactions with small main effects. </w:t>
      </w:r>
      <w:r w:rsidRPr="009D14BF">
        <w:rPr>
          <w:rFonts w:ascii="Cambria" w:hAnsi="Cambria"/>
          <w:i/>
          <w:iCs/>
          <w:noProof/>
          <w:sz w:val="24"/>
        </w:rPr>
        <w:t>Genet Epidemiol</w:t>
      </w:r>
      <w:r w:rsidRPr="009D14BF">
        <w:rPr>
          <w:rFonts w:ascii="Cambria" w:hAnsi="Cambria"/>
          <w:noProof/>
          <w:sz w:val="24"/>
        </w:rPr>
        <w:t xml:space="preserve"> </w:t>
      </w:r>
      <w:r w:rsidRPr="009D14BF">
        <w:rPr>
          <w:rFonts w:ascii="Cambria" w:hAnsi="Cambria"/>
          <w:b/>
          <w:bCs/>
          <w:noProof/>
          <w:sz w:val="24"/>
        </w:rPr>
        <w:t>36,</w:t>
      </w:r>
      <w:r w:rsidRPr="009D14BF">
        <w:rPr>
          <w:rFonts w:ascii="Cambria" w:hAnsi="Cambria"/>
          <w:noProof/>
          <w:sz w:val="24"/>
        </w:rPr>
        <w:t xml:space="preserve"> 303–311 (2012).</w:t>
      </w:r>
    </w:p>
    <w:p w14:paraId="3E536C4D"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59.</w:t>
      </w:r>
      <w:r w:rsidRPr="009D14BF">
        <w:rPr>
          <w:rFonts w:ascii="Cambria" w:hAnsi="Cambria"/>
          <w:noProof/>
          <w:sz w:val="24"/>
        </w:rPr>
        <w:tab/>
        <w:t xml:space="preserve">Molinaro, A. M. </w:t>
      </w:r>
      <w:r w:rsidRPr="009D14BF">
        <w:rPr>
          <w:rFonts w:ascii="Cambria" w:hAnsi="Cambria"/>
          <w:i/>
          <w:iCs/>
          <w:noProof/>
          <w:sz w:val="24"/>
        </w:rPr>
        <w:t>et al.</w:t>
      </w:r>
      <w:r w:rsidRPr="009D14BF">
        <w:rPr>
          <w:rFonts w:ascii="Cambria" w:hAnsi="Cambria"/>
          <w:noProof/>
          <w:sz w:val="24"/>
        </w:rPr>
        <w:t xml:space="preserve"> Power of data mining methods to detect genetic associations and interactions. </w:t>
      </w:r>
      <w:r w:rsidRPr="009D14BF">
        <w:rPr>
          <w:rFonts w:ascii="Cambria" w:hAnsi="Cambria"/>
          <w:i/>
          <w:iCs/>
          <w:noProof/>
          <w:sz w:val="24"/>
        </w:rPr>
        <w:t>Hum Hered</w:t>
      </w:r>
      <w:r w:rsidRPr="009D14BF">
        <w:rPr>
          <w:rFonts w:ascii="Cambria" w:hAnsi="Cambria"/>
          <w:noProof/>
          <w:sz w:val="24"/>
        </w:rPr>
        <w:t xml:space="preserve"> </w:t>
      </w:r>
      <w:r w:rsidRPr="009D14BF">
        <w:rPr>
          <w:rFonts w:ascii="Cambria" w:hAnsi="Cambria"/>
          <w:b/>
          <w:bCs/>
          <w:noProof/>
          <w:sz w:val="24"/>
        </w:rPr>
        <w:t>72,</w:t>
      </w:r>
      <w:r w:rsidRPr="009D14BF">
        <w:rPr>
          <w:rFonts w:ascii="Cambria" w:hAnsi="Cambria"/>
          <w:noProof/>
          <w:sz w:val="24"/>
        </w:rPr>
        <w:t xml:space="preserve"> 85–97 (2011).</w:t>
      </w:r>
    </w:p>
    <w:p w14:paraId="216E915A"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60.</w:t>
      </w:r>
      <w:r w:rsidRPr="009D14BF">
        <w:rPr>
          <w:rFonts w:ascii="Cambria" w:hAnsi="Cambria"/>
          <w:noProof/>
          <w:sz w:val="24"/>
        </w:rPr>
        <w:tab/>
        <w:t xml:space="preserve">Zhu, Z. </w:t>
      </w:r>
      <w:r w:rsidRPr="009D14BF">
        <w:rPr>
          <w:rFonts w:ascii="Cambria" w:hAnsi="Cambria"/>
          <w:i/>
          <w:iCs/>
          <w:noProof/>
          <w:sz w:val="24"/>
        </w:rPr>
        <w:t>et al.</w:t>
      </w:r>
      <w:r w:rsidRPr="009D14BF">
        <w:rPr>
          <w:rFonts w:ascii="Cambria" w:hAnsi="Cambria"/>
          <w:noProof/>
          <w:sz w:val="24"/>
        </w:rPr>
        <w:t xml:space="preserve"> Development of GMDR-GPU for Gene-Gene Interaction Analysis and Its Application to WTCCC GWAS Data for Type 2 Diabetes. </w:t>
      </w:r>
      <w:r w:rsidRPr="009D14BF">
        <w:rPr>
          <w:rFonts w:ascii="Cambria" w:hAnsi="Cambria"/>
          <w:i/>
          <w:iCs/>
          <w:noProof/>
          <w:sz w:val="24"/>
        </w:rPr>
        <w:t>PLoS One</w:t>
      </w:r>
      <w:r w:rsidRPr="009D14BF">
        <w:rPr>
          <w:rFonts w:ascii="Cambria" w:hAnsi="Cambria"/>
          <w:noProof/>
          <w:sz w:val="24"/>
        </w:rPr>
        <w:t xml:space="preserve"> </w:t>
      </w:r>
      <w:r w:rsidRPr="009D14BF">
        <w:rPr>
          <w:rFonts w:ascii="Cambria" w:hAnsi="Cambria"/>
          <w:b/>
          <w:bCs/>
          <w:noProof/>
          <w:sz w:val="24"/>
        </w:rPr>
        <w:t>8,</w:t>
      </w:r>
      <w:r w:rsidRPr="009D14BF">
        <w:rPr>
          <w:rFonts w:ascii="Cambria" w:hAnsi="Cambria"/>
          <w:noProof/>
          <w:sz w:val="24"/>
        </w:rPr>
        <w:t xml:space="preserve"> e61943 (2013).</w:t>
      </w:r>
    </w:p>
    <w:p w14:paraId="29CAF932"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61.</w:t>
      </w:r>
      <w:r w:rsidRPr="009D14BF">
        <w:rPr>
          <w:rFonts w:ascii="Cambria" w:hAnsi="Cambria"/>
          <w:noProof/>
          <w:sz w:val="24"/>
        </w:rPr>
        <w:tab/>
        <w:t xml:space="preserve">Schwarz, D. F., König, I. R. &amp; Ziegler, A. On safari to Random Jungle: a fast implementation of Random Forests for high-dimensional data. </w:t>
      </w:r>
      <w:r w:rsidRPr="009D14BF">
        <w:rPr>
          <w:rFonts w:ascii="Cambria" w:hAnsi="Cambria"/>
          <w:i/>
          <w:iCs/>
          <w:noProof/>
          <w:sz w:val="24"/>
        </w:rPr>
        <w:t>Bioinformatics</w:t>
      </w:r>
      <w:r w:rsidRPr="009D14BF">
        <w:rPr>
          <w:rFonts w:ascii="Cambria" w:hAnsi="Cambria"/>
          <w:noProof/>
          <w:sz w:val="24"/>
        </w:rPr>
        <w:t xml:space="preserve"> </w:t>
      </w:r>
      <w:r w:rsidRPr="009D14BF">
        <w:rPr>
          <w:rFonts w:ascii="Cambria" w:hAnsi="Cambria"/>
          <w:b/>
          <w:bCs/>
          <w:noProof/>
          <w:sz w:val="24"/>
        </w:rPr>
        <w:t>26,</w:t>
      </w:r>
      <w:r w:rsidRPr="009D14BF">
        <w:rPr>
          <w:rFonts w:ascii="Cambria" w:hAnsi="Cambria"/>
          <w:noProof/>
          <w:sz w:val="24"/>
        </w:rPr>
        <w:t xml:space="preserve"> 1752–8 (2010).</w:t>
      </w:r>
    </w:p>
    <w:p w14:paraId="6AC6C249"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62.</w:t>
      </w:r>
      <w:r w:rsidRPr="009D14BF">
        <w:rPr>
          <w:rFonts w:ascii="Cambria" w:hAnsi="Cambria"/>
          <w:noProof/>
          <w:sz w:val="24"/>
        </w:rPr>
        <w:tab/>
        <w:t xml:space="preserve">Knights, J., Yang, J., Chanda, P., Zhang, A. &amp; Ramanathan, M. SYMPHONY, an information-theoretic method for gene-gene and gene-environment interaction analysis of disease syndromes. </w:t>
      </w:r>
      <w:r w:rsidRPr="009D14BF">
        <w:rPr>
          <w:rFonts w:ascii="Cambria" w:hAnsi="Cambria"/>
          <w:i/>
          <w:iCs/>
          <w:noProof/>
          <w:sz w:val="24"/>
        </w:rPr>
        <w:t>Heredity (Edinb).</w:t>
      </w:r>
      <w:r w:rsidRPr="009D14BF">
        <w:rPr>
          <w:rFonts w:ascii="Cambria" w:hAnsi="Cambria"/>
          <w:noProof/>
          <w:sz w:val="24"/>
        </w:rPr>
        <w:t xml:space="preserve"> </w:t>
      </w:r>
      <w:r w:rsidRPr="009D14BF">
        <w:rPr>
          <w:rFonts w:ascii="Cambria" w:hAnsi="Cambria"/>
          <w:b/>
          <w:bCs/>
          <w:noProof/>
          <w:sz w:val="24"/>
        </w:rPr>
        <w:t>110,</w:t>
      </w:r>
      <w:r w:rsidRPr="009D14BF">
        <w:rPr>
          <w:rFonts w:ascii="Cambria" w:hAnsi="Cambria"/>
          <w:noProof/>
          <w:sz w:val="24"/>
        </w:rPr>
        <w:t xml:space="preserve"> 548–559 (2013).</w:t>
      </w:r>
    </w:p>
    <w:p w14:paraId="66186387"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63.</w:t>
      </w:r>
      <w:r w:rsidRPr="009D14BF">
        <w:rPr>
          <w:rFonts w:ascii="Cambria" w:hAnsi="Cambria"/>
          <w:noProof/>
          <w:sz w:val="24"/>
        </w:rPr>
        <w:tab/>
        <w:t xml:space="preserve">Shervais, S., Kramer, P. L., Westaway, S. K., Cox, N. J. &amp; Zwick, M. Reconstructability analysis as a tool for identifying gene-gene interactions in studies of human diseases. </w:t>
      </w:r>
      <w:r w:rsidRPr="009D14BF">
        <w:rPr>
          <w:rFonts w:ascii="Cambria" w:hAnsi="Cambria"/>
          <w:i/>
          <w:iCs/>
          <w:noProof/>
          <w:sz w:val="24"/>
        </w:rPr>
        <w:t>Stat Appl Genet Mol Biol</w:t>
      </w:r>
      <w:r w:rsidRPr="009D14BF">
        <w:rPr>
          <w:rFonts w:ascii="Cambria" w:hAnsi="Cambria"/>
          <w:noProof/>
          <w:sz w:val="24"/>
        </w:rPr>
        <w:t xml:space="preserve"> </w:t>
      </w:r>
      <w:r w:rsidRPr="009D14BF">
        <w:rPr>
          <w:rFonts w:ascii="Cambria" w:hAnsi="Cambria"/>
          <w:b/>
          <w:bCs/>
          <w:noProof/>
          <w:sz w:val="24"/>
        </w:rPr>
        <w:t>9,</w:t>
      </w:r>
      <w:r w:rsidRPr="009D14BF">
        <w:rPr>
          <w:rFonts w:ascii="Cambria" w:hAnsi="Cambria"/>
          <w:noProof/>
          <w:sz w:val="24"/>
        </w:rPr>
        <w:t xml:space="preserve"> Article18 (2010).</w:t>
      </w:r>
    </w:p>
    <w:p w14:paraId="50AF195E"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64.</w:t>
      </w:r>
      <w:r w:rsidRPr="009D14BF">
        <w:rPr>
          <w:rFonts w:ascii="Cambria" w:hAnsi="Cambria"/>
          <w:noProof/>
          <w:sz w:val="24"/>
        </w:rPr>
        <w:tab/>
        <w:t xml:space="preserve">Zwick, M. Reconstructability Analysis of Epistasis. </w:t>
      </w:r>
      <w:r w:rsidRPr="009D14BF">
        <w:rPr>
          <w:rFonts w:ascii="Cambria" w:hAnsi="Cambria"/>
          <w:i/>
          <w:iCs/>
          <w:noProof/>
          <w:sz w:val="24"/>
        </w:rPr>
        <w:t>Ann. Hum. Genet.</w:t>
      </w:r>
      <w:r w:rsidRPr="009D14BF">
        <w:rPr>
          <w:rFonts w:ascii="Cambria" w:hAnsi="Cambria"/>
          <w:noProof/>
          <w:sz w:val="24"/>
        </w:rPr>
        <w:t xml:space="preserve"> </w:t>
      </w:r>
      <w:r w:rsidRPr="009D14BF">
        <w:rPr>
          <w:rFonts w:ascii="Cambria" w:hAnsi="Cambria"/>
          <w:b/>
          <w:bCs/>
          <w:noProof/>
          <w:sz w:val="24"/>
        </w:rPr>
        <w:t>75,</w:t>
      </w:r>
      <w:r w:rsidRPr="009D14BF">
        <w:rPr>
          <w:rFonts w:ascii="Cambria" w:hAnsi="Cambria"/>
          <w:noProof/>
          <w:sz w:val="24"/>
        </w:rPr>
        <w:t xml:space="preserve"> 157–171 (2011).</w:t>
      </w:r>
    </w:p>
    <w:p w14:paraId="686D177E"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65.</w:t>
      </w:r>
      <w:r w:rsidRPr="009D14BF">
        <w:rPr>
          <w:rFonts w:ascii="Cambria" w:hAnsi="Cambria"/>
          <w:noProof/>
          <w:sz w:val="24"/>
        </w:rPr>
        <w:tab/>
        <w:t xml:space="preserve">Lishout, F. V </w:t>
      </w:r>
      <w:r w:rsidRPr="009D14BF">
        <w:rPr>
          <w:rFonts w:ascii="Cambria" w:hAnsi="Cambria"/>
          <w:i/>
          <w:iCs/>
          <w:noProof/>
          <w:sz w:val="24"/>
        </w:rPr>
        <w:t>et al.</w:t>
      </w:r>
      <w:r w:rsidRPr="009D14BF">
        <w:rPr>
          <w:rFonts w:ascii="Cambria" w:hAnsi="Cambria"/>
          <w:noProof/>
          <w:sz w:val="24"/>
        </w:rPr>
        <w:t xml:space="preserve"> An efficient algorithm to perform multiple testing in epistasis screening. </w:t>
      </w:r>
      <w:r w:rsidRPr="009D14BF">
        <w:rPr>
          <w:rFonts w:ascii="Cambria" w:hAnsi="Cambria"/>
          <w:i/>
          <w:iCs/>
          <w:noProof/>
          <w:sz w:val="24"/>
        </w:rPr>
        <w:t>BMC Bioinformatics</w:t>
      </w:r>
      <w:r w:rsidRPr="009D14BF">
        <w:rPr>
          <w:rFonts w:ascii="Cambria" w:hAnsi="Cambria"/>
          <w:noProof/>
          <w:sz w:val="24"/>
        </w:rPr>
        <w:t xml:space="preserve"> </w:t>
      </w:r>
      <w:r w:rsidRPr="009D14BF">
        <w:rPr>
          <w:rFonts w:ascii="Cambria" w:hAnsi="Cambria"/>
          <w:b/>
          <w:bCs/>
          <w:noProof/>
          <w:sz w:val="24"/>
        </w:rPr>
        <w:t>14,</w:t>
      </w:r>
      <w:r w:rsidRPr="009D14BF">
        <w:rPr>
          <w:rFonts w:ascii="Cambria" w:hAnsi="Cambria"/>
          <w:noProof/>
          <w:sz w:val="24"/>
        </w:rPr>
        <w:t xml:space="preserve"> 138 (2013).</w:t>
      </w:r>
    </w:p>
    <w:p w14:paraId="3C2B2FA4"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66.</w:t>
      </w:r>
      <w:r w:rsidRPr="009D14BF">
        <w:rPr>
          <w:rFonts w:ascii="Cambria" w:hAnsi="Cambria"/>
          <w:noProof/>
          <w:sz w:val="24"/>
        </w:rPr>
        <w:tab/>
        <w:t xml:space="preserve">Mahachie John, J. M., Van Lishout, F. &amp; Van Steen, K. Model-Based Multifactor Dimensionality Reduction to detect epistasis for quantitative traits in the presence of error-free and noisy data. </w:t>
      </w:r>
      <w:r w:rsidRPr="009D14BF">
        <w:rPr>
          <w:rFonts w:ascii="Cambria" w:hAnsi="Cambria"/>
          <w:i/>
          <w:iCs/>
          <w:noProof/>
          <w:sz w:val="24"/>
        </w:rPr>
        <w:t>Eur J Hum Genet</w:t>
      </w:r>
      <w:r w:rsidRPr="009D14BF">
        <w:rPr>
          <w:rFonts w:ascii="Cambria" w:hAnsi="Cambria"/>
          <w:noProof/>
          <w:sz w:val="24"/>
        </w:rPr>
        <w:t xml:space="preserve"> </w:t>
      </w:r>
      <w:r w:rsidRPr="009D14BF">
        <w:rPr>
          <w:rFonts w:ascii="Cambria" w:hAnsi="Cambria"/>
          <w:b/>
          <w:bCs/>
          <w:noProof/>
          <w:sz w:val="24"/>
        </w:rPr>
        <w:t>19,</w:t>
      </w:r>
      <w:r w:rsidRPr="009D14BF">
        <w:rPr>
          <w:rFonts w:ascii="Cambria" w:hAnsi="Cambria"/>
          <w:noProof/>
          <w:sz w:val="24"/>
        </w:rPr>
        <w:t xml:space="preserve"> 696–703 (2011).</w:t>
      </w:r>
    </w:p>
    <w:p w14:paraId="5FCF6B83"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67.</w:t>
      </w:r>
      <w:r w:rsidRPr="009D14BF">
        <w:rPr>
          <w:rFonts w:ascii="Cambria" w:hAnsi="Cambria"/>
          <w:noProof/>
          <w:sz w:val="24"/>
        </w:rPr>
        <w:tab/>
        <w:t xml:space="preserve">Gui, J. </w:t>
      </w:r>
      <w:r w:rsidRPr="009D14BF">
        <w:rPr>
          <w:rFonts w:ascii="Cambria" w:hAnsi="Cambria"/>
          <w:i/>
          <w:iCs/>
          <w:noProof/>
          <w:sz w:val="24"/>
        </w:rPr>
        <w:t>et al.</w:t>
      </w:r>
      <w:r w:rsidRPr="009D14BF">
        <w:rPr>
          <w:rFonts w:ascii="Cambria" w:hAnsi="Cambria"/>
          <w:noProof/>
          <w:sz w:val="24"/>
        </w:rPr>
        <w:t xml:space="preserve"> A novel survival multifactor dimensionality reduction method for detecting gene-gene interactions with application to bladder cancer prognosis. </w:t>
      </w:r>
      <w:r w:rsidRPr="009D14BF">
        <w:rPr>
          <w:rFonts w:ascii="Cambria" w:hAnsi="Cambria"/>
          <w:i/>
          <w:iCs/>
          <w:noProof/>
          <w:sz w:val="24"/>
        </w:rPr>
        <w:t>Hum Genet</w:t>
      </w:r>
      <w:r w:rsidRPr="009D14BF">
        <w:rPr>
          <w:rFonts w:ascii="Cambria" w:hAnsi="Cambria"/>
          <w:noProof/>
          <w:sz w:val="24"/>
        </w:rPr>
        <w:t xml:space="preserve"> </w:t>
      </w:r>
      <w:r w:rsidRPr="009D14BF">
        <w:rPr>
          <w:rFonts w:ascii="Cambria" w:hAnsi="Cambria"/>
          <w:b/>
          <w:bCs/>
          <w:noProof/>
          <w:sz w:val="24"/>
        </w:rPr>
        <w:t>129,</w:t>
      </w:r>
      <w:r w:rsidRPr="009D14BF">
        <w:rPr>
          <w:rFonts w:ascii="Cambria" w:hAnsi="Cambria"/>
          <w:noProof/>
          <w:sz w:val="24"/>
        </w:rPr>
        <w:t xml:space="preserve"> 101–110 (2011).</w:t>
      </w:r>
    </w:p>
    <w:p w14:paraId="335C5EA0"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68.</w:t>
      </w:r>
      <w:r w:rsidRPr="009D14BF">
        <w:rPr>
          <w:rFonts w:ascii="Cambria" w:hAnsi="Cambria"/>
          <w:noProof/>
          <w:sz w:val="24"/>
        </w:rPr>
        <w:tab/>
        <w:t xml:space="preserve">Lee, S., Kwon, M. S., Oh, J. M. &amp; Park, T. Gene-gene interaction analysis for the survival phenotype based on the Cox model. </w:t>
      </w:r>
      <w:r w:rsidRPr="009D14BF">
        <w:rPr>
          <w:rFonts w:ascii="Cambria" w:hAnsi="Cambria"/>
          <w:i/>
          <w:iCs/>
          <w:noProof/>
          <w:sz w:val="24"/>
        </w:rPr>
        <w:t>Bioinformatics</w:t>
      </w:r>
      <w:r w:rsidRPr="009D14BF">
        <w:rPr>
          <w:rFonts w:ascii="Cambria" w:hAnsi="Cambria"/>
          <w:noProof/>
          <w:sz w:val="24"/>
        </w:rPr>
        <w:t xml:space="preserve"> </w:t>
      </w:r>
      <w:r w:rsidRPr="009D14BF">
        <w:rPr>
          <w:rFonts w:ascii="Cambria" w:hAnsi="Cambria"/>
          <w:b/>
          <w:bCs/>
          <w:noProof/>
          <w:sz w:val="24"/>
        </w:rPr>
        <w:t>28,</w:t>
      </w:r>
      <w:r w:rsidRPr="009D14BF">
        <w:rPr>
          <w:rFonts w:ascii="Cambria" w:hAnsi="Cambria"/>
          <w:noProof/>
          <w:sz w:val="24"/>
        </w:rPr>
        <w:t xml:space="preserve"> i582–i588 (2012).</w:t>
      </w:r>
    </w:p>
    <w:p w14:paraId="79A6F863"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69.</w:t>
      </w:r>
      <w:r w:rsidRPr="009D14BF">
        <w:rPr>
          <w:rFonts w:ascii="Cambria" w:hAnsi="Cambria"/>
          <w:noProof/>
          <w:sz w:val="24"/>
        </w:rPr>
        <w:tab/>
        <w:t xml:space="preserve">Yoshida, M. &amp; Koike, A. SNPInterForest: a new method for detecting epistatic interactions. </w:t>
      </w:r>
      <w:r w:rsidRPr="009D14BF">
        <w:rPr>
          <w:rFonts w:ascii="Cambria" w:hAnsi="Cambria"/>
          <w:i/>
          <w:iCs/>
          <w:noProof/>
          <w:sz w:val="24"/>
        </w:rPr>
        <w:t>BMC Bioinformatics</w:t>
      </w:r>
      <w:r w:rsidRPr="009D14BF">
        <w:rPr>
          <w:rFonts w:ascii="Cambria" w:hAnsi="Cambria"/>
          <w:noProof/>
          <w:sz w:val="24"/>
        </w:rPr>
        <w:t xml:space="preserve"> </w:t>
      </w:r>
      <w:r w:rsidRPr="009D14BF">
        <w:rPr>
          <w:rFonts w:ascii="Cambria" w:hAnsi="Cambria"/>
          <w:b/>
          <w:bCs/>
          <w:noProof/>
          <w:sz w:val="24"/>
        </w:rPr>
        <w:t>12,</w:t>
      </w:r>
      <w:r w:rsidRPr="009D14BF">
        <w:rPr>
          <w:rFonts w:ascii="Cambria" w:hAnsi="Cambria"/>
          <w:noProof/>
          <w:sz w:val="24"/>
        </w:rPr>
        <w:t xml:space="preserve"> 469 (2011).</w:t>
      </w:r>
    </w:p>
    <w:p w14:paraId="1593ED1F"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70.</w:t>
      </w:r>
      <w:r w:rsidRPr="009D14BF">
        <w:rPr>
          <w:rFonts w:ascii="Cambria" w:hAnsi="Cambria"/>
          <w:noProof/>
          <w:sz w:val="24"/>
        </w:rPr>
        <w:tab/>
        <w:t xml:space="preserve">Li, J., Horstman, B. &amp; Chen, Y. Detecting epistatic effects in association studies at a genomic level based on an ensemble approach. </w:t>
      </w:r>
      <w:r w:rsidRPr="009D14BF">
        <w:rPr>
          <w:rFonts w:ascii="Cambria" w:hAnsi="Cambria"/>
          <w:i/>
          <w:iCs/>
          <w:noProof/>
          <w:sz w:val="24"/>
        </w:rPr>
        <w:t>Bioinformatics</w:t>
      </w:r>
      <w:r w:rsidRPr="009D14BF">
        <w:rPr>
          <w:rFonts w:ascii="Cambria" w:hAnsi="Cambria"/>
          <w:noProof/>
          <w:sz w:val="24"/>
        </w:rPr>
        <w:t xml:space="preserve"> </w:t>
      </w:r>
      <w:r w:rsidRPr="009D14BF">
        <w:rPr>
          <w:rFonts w:ascii="Cambria" w:hAnsi="Cambria"/>
          <w:b/>
          <w:bCs/>
          <w:noProof/>
          <w:sz w:val="24"/>
        </w:rPr>
        <w:t>27,</w:t>
      </w:r>
      <w:r w:rsidRPr="009D14BF">
        <w:rPr>
          <w:rFonts w:ascii="Cambria" w:hAnsi="Cambria"/>
          <w:noProof/>
          <w:sz w:val="24"/>
        </w:rPr>
        <w:t xml:space="preserve"> i222–9 (2011).</w:t>
      </w:r>
    </w:p>
    <w:p w14:paraId="66FC7B2D"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71.</w:t>
      </w:r>
      <w:r w:rsidRPr="009D14BF">
        <w:rPr>
          <w:rFonts w:ascii="Cambria" w:hAnsi="Cambria"/>
          <w:noProof/>
          <w:sz w:val="24"/>
        </w:rPr>
        <w:tab/>
        <w:t xml:space="preserve">Greene, C. S., Penrod, N. M., Kiralis, J. &amp; Moore, J. H. Spatially uniform relieff (SURF) for computationally-efficient filtering of gene-gene interactions. </w:t>
      </w:r>
      <w:r w:rsidRPr="009D14BF">
        <w:rPr>
          <w:rFonts w:ascii="Cambria" w:hAnsi="Cambria"/>
          <w:i/>
          <w:iCs/>
          <w:noProof/>
          <w:sz w:val="24"/>
        </w:rPr>
        <w:t>BioData Min.</w:t>
      </w:r>
      <w:r w:rsidRPr="009D14BF">
        <w:rPr>
          <w:rFonts w:ascii="Cambria" w:hAnsi="Cambria"/>
          <w:noProof/>
          <w:sz w:val="24"/>
        </w:rPr>
        <w:t xml:space="preserve"> </w:t>
      </w:r>
      <w:r w:rsidRPr="009D14BF">
        <w:rPr>
          <w:rFonts w:ascii="Cambria" w:hAnsi="Cambria"/>
          <w:b/>
          <w:bCs/>
          <w:noProof/>
          <w:sz w:val="24"/>
        </w:rPr>
        <w:t>2,</w:t>
      </w:r>
      <w:r w:rsidRPr="009D14BF">
        <w:rPr>
          <w:rFonts w:ascii="Cambria" w:hAnsi="Cambria"/>
          <w:noProof/>
          <w:sz w:val="24"/>
        </w:rPr>
        <w:t xml:space="preserve"> 5 (2009).</w:t>
      </w:r>
    </w:p>
    <w:p w14:paraId="7F0E6109"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72.</w:t>
      </w:r>
      <w:r w:rsidRPr="009D14BF">
        <w:rPr>
          <w:rFonts w:ascii="Cambria" w:hAnsi="Cambria"/>
          <w:noProof/>
          <w:sz w:val="24"/>
        </w:rPr>
        <w:tab/>
        <w:t xml:space="preserve">Yang, P., Ho, J. W., Yang, Y. H. &amp; Zhou, B. B. Gene-gene interaction filtering with ensemble of filters. </w:t>
      </w:r>
      <w:r w:rsidRPr="009D14BF">
        <w:rPr>
          <w:rFonts w:ascii="Cambria" w:hAnsi="Cambria"/>
          <w:i/>
          <w:iCs/>
          <w:noProof/>
          <w:sz w:val="24"/>
        </w:rPr>
        <w:t>BMC Bioinformatics</w:t>
      </w:r>
      <w:r w:rsidRPr="009D14BF">
        <w:rPr>
          <w:rFonts w:ascii="Cambria" w:hAnsi="Cambria"/>
          <w:noProof/>
          <w:sz w:val="24"/>
        </w:rPr>
        <w:t xml:space="preserve"> </w:t>
      </w:r>
      <w:r w:rsidRPr="009D14BF">
        <w:rPr>
          <w:rFonts w:ascii="Cambria" w:hAnsi="Cambria"/>
          <w:b/>
          <w:bCs/>
          <w:noProof/>
          <w:sz w:val="24"/>
        </w:rPr>
        <w:t>12 Suppl 1,</w:t>
      </w:r>
      <w:r w:rsidRPr="009D14BF">
        <w:rPr>
          <w:rFonts w:ascii="Cambria" w:hAnsi="Cambria"/>
          <w:noProof/>
          <w:sz w:val="24"/>
        </w:rPr>
        <w:t xml:space="preserve"> S10 (2011).</w:t>
      </w:r>
    </w:p>
    <w:p w14:paraId="65AD817D"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73.</w:t>
      </w:r>
      <w:r w:rsidRPr="009D14BF">
        <w:rPr>
          <w:rFonts w:ascii="Cambria" w:hAnsi="Cambria"/>
          <w:noProof/>
          <w:sz w:val="24"/>
        </w:rPr>
        <w:tab/>
        <w:t xml:space="preserve">Motsinger-Reif, A. A., Fanelli, T. J., Davis, A. C. &amp; Ritchie, M. D. Power of grammatical evolution neural networks to detect gene-gene interactions in the presence of error. </w:t>
      </w:r>
      <w:r w:rsidRPr="009D14BF">
        <w:rPr>
          <w:rFonts w:ascii="Cambria" w:hAnsi="Cambria"/>
          <w:i/>
          <w:iCs/>
          <w:noProof/>
          <w:sz w:val="24"/>
        </w:rPr>
        <w:t>BMC Res Notes</w:t>
      </w:r>
      <w:r w:rsidRPr="009D14BF">
        <w:rPr>
          <w:rFonts w:ascii="Cambria" w:hAnsi="Cambria"/>
          <w:noProof/>
          <w:sz w:val="24"/>
        </w:rPr>
        <w:t xml:space="preserve"> </w:t>
      </w:r>
      <w:r w:rsidRPr="009D14BF">
        <w:rPr>
          <w:rFonts w:ascii="Cambria" w:hAnsi="Cambria"/>
          <w:b/>
          <w:bCs/>
          <w:noProof/>
          <w:sz w:val="24"/>
        </w:rPr>
        <w:t>1,</w:t>
      </w:r>
      <w:r w:rsidRPr="009D14BF">
        <w:rPr>
          <w:rFonts w:ascii="Cambria" w:hAnsi="Cambria"/>
          <w:noProof/>
          <w:sz w:val="24"/>
        </w:rPr>
        <w:t xml:space="preserve"> 65 (2008).</w:t>
      </w:r>
    </w:p>
    <w:p w14:paraId="4C4D95EA"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74.</w:t>
      </w:r>
      <w:r w:rsidRPr="009D14BF">
        <w:rPr>
          <w:rFonts w:ascii="Cambria" w:hAnsi="Cambria"/>
          <w:noProof/>
          <w:sz w:val="24"/>
        </w:rPr>
        <w:tab/>
        <w:t xml:space="preserve">De Lobel, L. </w:t>
      </w:r>
      <w:r w:rsidRPr="009D14BF">
        <w:rPr>
          <w:rFonts w:ascii="Cambria" w:hAnsi="Cambria"/>
          <w:i/>
          <w:iCs/>
          <w:noProof/>
          <w:sz w:val="24"/>
        </w:rPr>
        <w:t>et al.</w:t>
      </w:r>
      <w:r w:rsidRPr="009D14BF">
        <w:rPr>
          <w:rFonts w:ascii="Cambria" w:hAnsi="Cambria"/>
          <w:noProof/>
          <w:sz w:val="24"/>
        </w:rPr>
        <w:t xml:space="preserve"> A screening methodology based on Random Forests to improve the detection of gene-gene interactions. </w:t>
      </w:r>
      <w:r w:rsidRPr="009D14BF">
        <w:rPr>
          <w:rFonts w:ascii="Cambria" w:hAnsi="Cambria"/>
          <w:i/>
          <w:iCs/>
          <w:noProof/>
          <w:sz w:val="24"/>
        </w:rPr>
        <w:t>Eur J Hum Genet</w:t>
      </w:r>
      <w:r w:rsidRPr="009D14BF">
        <w:rPr>
          <w:rFonts w:ascii="Cambria" w:hAnsi="Cambria"/>
          <w:noProof/>
          <w:sz w:val="24"/>
        </w:rPr>
        <w:t xml:space="preserve"> </w:t>
      </w:r>
      <w:r w:rsidRPr="009D14BF">
        <w:rPr>
          <w:rFonts w:ascii="Cambria" w:hAnsi="Cambria"/>
          <w:b/>
          <w:bCs/>
          <w:noProof/>
          <w:sz w:val="24"/>
        </w:rPr>
        <w:t>18,</w:t>
      </w:r>
      <w:r w:rsidRPr="009D14BF">
        <w:rPr>
          <w:rFonts w:ascii="Cambria" w:hAnsi="Cambria"/>
          <w:noProof/>
          <w:sz w:val="24"/>
        </w:rPr>
        <w:t xml:space="preserve"> 1127–1132 (2010).</w:t>
      </w:r>
    </w:p>
    <w:p w14:paraId="577D155D"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75.</w:t>
      </w:r>
      <w:r w:rsidRPr="009D14BF">
        <w:rPr>
          <w:rFonts w:ascii="Cambria" w:hAnsi="Cambria"/>
          <w:noProof/>
          <w:sz w:val="24"/>
        </w:rPr>
        <w:tab/>
        <w:t xml:space="preserve">Lin, H. Y. </w:t>
      </w:r>
      <w:r w:rsidRPr="009D14BF">
        <w:rPr>
          <w:rFonts w:ascii="Cambria" w:hAnsi="Cambria"/>
          <w:i/>
          <w:iCs/>
          <w:noProof/>
          <w:sz w:val="24"/>
        </w:rPr>
        <w:t>et al.</w:t>
      </w:r>
      <w:r w:rsidRPr="009D14BF">
        <w:rPr>
          <w:rFonts w:ascii="Cambria" w:hAnsi="Cambria"/>
          <w:noProof/>
          <w:sz w:val="24"/>
        </w:rPr>
        <w:t xml:space="preserve"> TRM: a powerful two-stage machine learning approach for identifying SNP-SNP interactions. </w:t>
      </w:r>
      <w:r w:rsidRPr="009D14BF">
        <w:rPr>
          <w:rFonts w:ascii="Cambria" w:hAnsi="Cambria"/>
          <w:i/>
          <w:iCs/>
          <w:noProof/>
          <w:sz w:val="24"/>
        </w:rPr>
        <w:t>Ann Hum Genet</w:t>
      </w:r>
      <w:r w:rsidRPr="009D14BF">
        <w:rPr>
          <w:rFonts w:ascii="Cambria" w:hAnsi="Cambria"/>
          <w:noProof/>
          <w:sz w:val="24"/>
        </w:rPr>
        <w:t xml:space="preserve"> </w:t>
      </w:r>
      <w:r w:rsidRPr="009D14BF">
        <w:rPr>
          <w:rFonts w:ascii="Cambria" w:hAnsi="Cambria"/>
          <w:b/>
          <w:bCs/>
          <w:noProof/>
          <w:sz w:val="24"/>
        </w:rPr>
        <w:t>76,</w:t>
      </w:r>
      <w:r w:rsidRPr="009D14BF">
        <w:rPr>
          <w:rFonts w:ascii="Cambria" w:hAnsi="Cambria"/>
          <w:noProof/>
          <w:sz w:val="24"/>
        </w:rPr>
        <w:t xml:space="preserve"> 53–62 (2012).</w:t>
      </w:r>
    </w:p>
    <w:p w14:paraId="74A96514"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76.</w:t>
      </w:r>
      <w:r w:rsidRPr="009D14BF">
        <w:rPr>
          <w:rFonts w:ascii="Cambria" w:hAnsi="Cambria"/>
          <w:noProof/>
          <w:sz w:val="24"/>
        </w:rPr>
        <w:tab/>
        <w:t xml:space="preserve">Wang, Y., Liu, X., Robbins, K. &amp; Rekaya, R. AntEpiSeeker: detecting epistatic interactions for case-control studies using a two-stage ant colony optimization algorithm. </w:t>
      </w:r>
      <w:r w:rsidRPr="009D14BF">
        <w:rPr>
          <w:rFonts w:ascii="Cambria" w:hAnsi="Cambria"/>
          <w:i/>
          <w:iCs/>
          <w:noProof/>
          <w:sz w:val="24"/>
        </w:rPr>
        <w:t>BMC Res Notes</w:t>
      </w:r>
      <w:r w:rsidRPr="009D14BF">
        <w:rPr>
          <w:rFonts w:ascii="Cambria" w:hAnsi="Cambria"/>
          <w:noProof/>
          <w:sz w:val="24"/>
        </w:rPr>
        <w:t xml:space="preserve"> </w:t>
      </w:r>
      <w:r w:rsidRPr="009D14BF">
        <w:rPr>
          <w:rFonts w:ascii="Cambria" w:hAnsi="Cambria"/>
          <w:b/>
          <w:bCs/>
          <w:noProof/>
          <w:sz w:val="24"/>
        </w:rPr>
        <w:t>3,</w:t>
      </w:r>
      <w:r w:rsidRPr="009D14BF">
        <w:rPr>
          <w:rFonts w:ascii="Cambria" w:hAnsi="Cambria"/>
          <w:noProof/>
          <w:sz w:val="24"/>
        </w:rPr>
        <w:t xml:space="preserve"> 117 (2010).</w:t>
      </w:r>
    </w:p>
    <w:p w14:paraId="2197975E"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77.</w:t>
      </w:r>
      <w:r w:rsidRPr="009D14BF">
        <w:rPr>
          <w:rFonts w:ascii="Cambria" w:hAnsi="Cambria"/>
          <w:noProof/>
          <w:sz w:val="24"/>
        </w:rPr>
        <w:tab/>
        <w:t xml:space="preserve">Hu, T. </w:t>
      </w:r>
      <w:r w:rsidRPr="009D14BF">
        <w:rPr>
          <w:rFonts w:ascii="Cambria" w:hAnsi="Cambria"/>
          <w:i/>
          <w:iCs/>
          <w:noProof/>
          <w:sz w:val="24"/>
        </w:rPr>
        <w:t>et al.</w:t>
      </w:r>
      <w:r w:rsidRPr="009D14BF">
        <w:rPr>
          <w:rFonts w:ascii="Cambria" w:hAnsi="Cambria"/>
          <w:noProof/>
          <w:sz w:val="24"/>
        </w:rPr>
        <w:t xml:space="preserve"> An information-gain approach to detecting three-way epistatic interactions in genetic association studies. </w:t>
      </w:r>
      <w:r w:rsidRPr="009D14BF">
        <w:rPr>
          <w:rFonts w:ascii="Cambria" w:hAnsi="Cambria"/>
          <w:i/>
          <w:iCs/>
          <w:noProof/>
          <w:sz w:val="24"/>
        </w:rPr>
        <w:t>J Am Med Inf. Assoc</w:t>
      </w:r>
      <w:r w:rsidRPr="009D14BF">
        <w:rPr>
          <w:rFonts w:ascii="Cambria" w:hAnsi="Cambria"/>
          <w:noProof/>
          <w:sz w:val="24"/>
        </w:rPr>
        <w:t xml:space="preserve"> (2013). doi:amiajnl-2012-001525 [pii] 10.1136/amiajnl-2012-001525 [doi]</w:t>
      </w:r>
    </w:p>
    <w:p w14:paraId="4F96C897"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78.</w:t>
      </w:r>
      <w:r w:rsidRPr="009D14BF">
        <w:rPr>
          <w:rFonts w:ascii="Cambria" w:hAnsi="Cambria"/>
          <w:noProof/>
          <w:sz w:val="24"/>
        </w:rPr>
        <w:tab/>
        <w:t xml:space="preserve">Ma, L., Clark, A. G. &amp; Keinan, A. Gene-based testing of interactions in association studies of quantitative traits. </w:t>
      </w:r>
      <w:r w:rsidRPr="009D14BF">
        <w:rPr>
          <w:rFonts w:ascii="Cambria" w:hAnsi="Cambria"/>
          <w:i/>
          <w:iCs/>
          <w:noProof/>
          <w:sz w:val="24"/>
        </w:rPr>
        <w:t>PLoS Genet</w:t>
      </w:r>
      <w:r w:rsidRPr="009D14BF">
        <w:rPr>
          <w:rFonts w:ascii="Cambria" w:hAnsi="Cambria"/>
          <w:noProof/>
          <w:sz w:val="24"/>
        </w:rPr>
        <w:t xml:space="preserve"> </w:t>
      </w:r>
      <w:r w:rsidRPr="009D14BF">
        <w:rPr>
          <w:rFonts w:ascii="Cambria" w:hAnsi="Cambria"/>
          <w:b/>
          <w:bCs/>
          <w:noProof/>
          <w:sz w:val="24"/>
        </w:rPr>
        <w:t>9,</w:t>
      </w:r>
      <w:r w:rsidRPr="009D14BF">
        <w:rPr>
          <w:rFonts w:ascii="Cambria" w:hAnsi="Cambria"/>
          <w:noProof/>
          <w:sz w:val="24"/>
        </w:rPr>
        <w:t xml:space="preserve"> e1003321 (2013).</w:t>
      </w:r>
    </w:p>
    <w:p w14:paraId="669A21B8"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79.</w:t>
      </w:r>
      <w:r w:rsidRPr="009D14BF">
        <w:rPr>
          <w:rFonts w:ascii="Cambria" w:hAnsi="Cambria"/>
          <w:noProof/>
          <w:sz w:val="24"/>
        </w:rPr>
        <w:tab/>
        <w:t xml:space="preserve">Oh, S. </w:t>
      </w:r>
      <w:r w:rsidRPr="009D14BF">
        <w:rPr>
          <w:rFonts w:ascii="Cambria" w:hAnsi="Cambria"/>
          <w:i/>
          <w:iCs/>
          <w:noProof/>
          <w:sz w:val="24"/>
        </w:rPr>
        <w:t>et al.</w:t>
      </w:r>
      <w:r w:rsidRPr="009D14BF">
        <w:rPr>
          <w:rFonts w:ascii="Cambria" w:hAnsi="Cambria"/>
          <w:noProof/>
          <w:sz w:val="24"/>
        </w:rPr>
        <w:t xml:space="preserve"> A novel method to identify high order gene-gene interactions in genome-wide association studies: gene-based MDR. </w:t>
      </w:r>
      <w:r w:rsidRPr="009D14BF">
        <w:rPr>
          <w:rFonts w:ascii="Cambria" w:hAnsi="Cambria"/>
          <w:i/>
          <w:iCs/>
          <w:noProof/>
          <w:sz w:val="24"/>
        </w:rPr>
        <w:t>BMC Bioinformatics</w:t>
      </w:r>
      <w:r w:rsidRPr="009D14BF">
        <w:rPr>
          <w:rFonts w:ascii="Cambria" w:hAnsi="Cambria"/>
          <w:noProof/>
          <w:sz w:val="24"/>
        </w:rPr>
        <w:t xml:space="preserve"> </w:t>
      </w:r>
      <w:r w:rsidRPr="009D14BF">
        <w:rPr>
          <w:rFonts w:ascii="Cambria" w:hAnsi="Cambria"/>
          <w:b/>
          <w:bCs/>
          <w:noProof/>
          <w:sz w:val="24"/>
        </w:rPr>
        <w:t>13 Suppl 9,</w:t>
      </w:r>
      <w:r w:rsidRPr="009D14BF">
        <w:rPr>
          <w:rFonts w:ascii="Cambria" w:hAnsi="Cambria"/>
          <w:noProof/>
          <w:sz w:val="24"/>
        </w:rPr>
        <w:t xml:space="preserve"> S5 (2012).</w:t>
      </w:r>
    </w:p>
    <w:p w14:paraId="420C7A04"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80.</w:t>
      </w:r>
      <w:r w:rsidRPr="009D14BF">
        <w:rPr>
          <w:rFonts w:ascii="Cambria" w:hAnsi="Cambria"/>
          <w:noProof/>
          <w:sz w:val="24"/>
        </w:rPr>
        <w:tab/>
        <w:t xml:space="preserve">Wu, M. C. </w:t>
      </w:r>
      <w:r w:rsidRPr="009D14BF">
        <w:rPr>
          <w:rFonts w:ascii="Cambria" w:hAnsi="Cambria"/>
          <w:i/>
          <w:iCs/>
          <w:noProof/>
          <w:sz w:val="24"/>
        </w:rPr>
        <w:t>et al.</w:t>
      </w:r>
      <w:r w:rsidRPr="009D14BF">
        <w:rPr>
          <w:rFonts w:ascii="Cambria" w:hAnsi="Cambria"/>
          <w:noProof/>
          <w:sz w:val="24"/>
        </w:rPr>
        <w:t xml:space="preserve"> Powerful SNP-set analysis for case-control genome-wide association studies. </w:t>
      </w:r>
      <w:r w:rsidRPr="009D14BF">
        <w:rPr>
          <w:rFonts w:ascii="Cambria" w:hAnsi="Cambria"/>
          <w:i/>
          <w:iCs/>
          <w:noProof/>
          <w:sz w:val="24"/>
        </w:rPr>
        <w:t>Am J Hum Genet</w:t>
      </w:r>
      <w:r w:rsidRPr="009D14BF">
        <w:rPr>
          <w:rFonts w:ascii="Cambria" w:hAnsi="Cambria"/>
          <w:noProof/>
          <w:sz w:val="24"/>
        </w:rPr>
        <w:t xml:space="preserve"> </w:t>
      </w:r>
      <w:r w:rsidRPr="009D14BF">
        <w:rPr>
          <w:rFonts w:ascii="Cambria" w:hAnsi="Cambria"/>
          <w:b/>
          <w:bCs/>
          <w:noProof/>
          <w:sz w:val="24"/>
        </w:rPr>
        <w:t>86,</w:t>
      </w:r>
      <w:r w:rsidRPr="009D14BF">
        <w:rPr>
          <w:rFonts w:ascii="Cambria" w:hAnsi="Cambria"/>
          <w:noProof/>
          <w:sz w:val="24"/>
        </w:rPr>
        <w:t xml:space="preserve"> 929–942 (2010).</w:t>
      </w:r>
    </w:p>
    <w:p w14:paraId="73B1D40D"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81.</w:t>
      </w:r>
      <w:r w:rsidRPr="009D14BF">
        <w:rPr>
          <w:rFonts w:ascii="Cambria" w:hAnsi="Cambria"/>
          <w:noProof/>
          <w:sz w:val="24"/>
        </w:rPr>
        <w:tab/>
        <w:t xml:space="preserve">He, S. &amp; Wu, Z. Gene-based Higher Criticism methods for large-scale exonic single-nucleotide polymorphism data. </w:t>
      </w:r>
      <w:r w:rsidRPr="009D14BF">
        <w:rPr>
          <w:rFonts w:ascii="Cambria" w:hAnsi="Cambria"/>
          <w:i/>
          <w:iCs/>
          <w:noProof/>
          <w:sz w:val="24"/>
        </w:rPr>
        <w:t>BMC Proc</w:t>
      </w:r>
      <w:r w:rsidRPr="009D14BF">
        <w:rPr>
          <w:rFonts w:ascii="Cambria" w:hAnsi="Cambria"/>
          <w:noProof/>
          <w:sz w:val="24"/>
        </w:rPr>
        <w:t xml:space="preserve"> </w:t>
      </w:r>
      <w:r w:rsidRPr="009D14BF">
        <w:rPr>
          <w:rFonts w:ascii="Cambria" w:hAnsi="Cambria"/>
          <w:b/>
          <w:bCs/>
          <w:noProof/>
          <w:sz w:val="24"/>
        </w:rPr>
        <w:t>5 Suppl 9,</w:t>
      </w:r>
      <w:r w:rsidRPr="009D14BF">
        <w:rPr>
          <w:rFonts w:ascii="Cambria" w:hAnsi="Cambria"/>
          <w:noProof/>
          <w:sz w:val="24"/>
        </w:rPr>
        <w:t xml:space="preserve"> S65 (2011).</w:t>
      </w:r>
    </w:p>
    <w:p w14:paraId="0820E672"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82.</w:t>
      </w:r>
      <w:r w:rsidRPr="009D14BF">
        <w:rPr>
          <w:rFonts w:ascii="Cambria" w:hAnsi="Cambria"/>
          <w:noProof/>
          <w:sz w:val="24"/>
        </w:rPr>
        <w:tab/>
        <w:t xml:space="preserve">Rajapakse, I., Perlman, M. D., Martin, P. J., Hansen, J. A. &amp; Kooperberg, C. Multivariate detection of gene-gene interactions. </w:t>
      </w:r>
      <w:r w:rsidRPr="009D14BF">
        <w:rPr>
          <w:rFonts w:ascii="Cambria" w:hAnsi="Cambria"/>
          <w:i/>
          <w:iCs/>
          <w:noProof/>
          <w:sz w:val="24"/>
        </w:rPr>
        <w:t>Genet Epidemiol</w:t>
      </w:r>
      <w:r w:rsidRPr="009D14BF">
        <w:rPr>
          <w:rFonts w:ascii="Cambria" w:hAnsi="Cambria"/>
          <w:noProof/>
          <w:sz w:val="24"/>
        </w:rPr>
        <w:t xml:space="preserve"> </w:t>
      </w:r>
      <w:r w:rsidRPr="009D14BF">
        <w:rPr>
          <w:rFonts w:ascii="Cambria" w:hAnsi="Cambria"/>
          <w:b/>
          <w:bCs/>
          <w:noProof/>
          <w:sz w:val="24"/>
        </w:rPr>
        <w:t>36,</w:t>
      </w:r>
      <w:r w:rsidRPr="009D14BF">
        <w:rPr>
          <w:rFonts w:ascii="Cambria" w:hAnsi="Cambria"/>
          <w:noProof/>
          <w:sz w:val="24"/>
        </w:rPr>
        <w:t xml:space="preserve"> 622–630 (2012).</w:t>
      </w:r>
    </w:p>
    <w:p w14:paraId="7135504B"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83.</w:t>
      </w:r>
      <w:r w:rsidRPr="009D14BF">
        <w:rPr>
          <w:rFonts w:ascii="Cambria" w:hAnsi="Cambria"/>
          <w:noProof/>
          <w:sz w:val="24"/>
        </w:rPr>
        <w:tab/>
        <w:t xml:space="preserve">Zhang, X. </w:t>
      </w:r>
      <w:r w:rsidRPr="009D14BF">
        <w:rPr>
          <w:rFonts w:ascii="Cambria" w:hAnsi="Cambria"/>
          <w:i/>
          <w:iCs/>
          <w:noProof/>
          <w:sz w:val="24"/>
        </w:rPr>
        <w:t>et al.</w:t>
      </w:r>
      <w:r w:rsidRPr="009D14BF">
        <w:rPr>
          <w:rFonts w:ascii="Cambria" w:hAnsi="Cambria"/>
          <w:noProof/>
          <w:sz w:val="24"/>
        </w:rPr>
        <w:t xml:space="preserve"> A PLSPM-based test statistic for detecting gene-gene co-association in genome-wide association study with case-control design. </w:t>
      </w:r>
      <w:r w:rsidRPr="009D14BF">
        <w:rPr>
          <w:rFonts w:ascii="Cambria" w:hAnsi="Cambria"/>
          <w:i/>
          <w:iCs/>
          <w:noProof/>
          <w:sz w:val="24"/>
        </w:rPr>
        <w:t>PLoS One</w:t>
      </w:r>
      <w:r w:rsidRPr="009D14BF">
        <w:rPr>
          <w:rFonts w:ascii="Cambria" w:hAnsi="Cambria"/>
          <w:noProof/>
          <w:sz w:val="24"/>
        </w:rPr>
        <w:t xml:space="preserve"> </w:t>
      </w:r>
      <w:r w:rsidRPr="009D14BF">
        <w:rPr>
          <w:rFonts w:ascii="Cambria" w:hAnsi="Cambria"/>
          <w:b/>
          <w:bCs/>
          <w:noProof/>
          <w:sz w:val="24"/>
        </w:rPr>
        <w:t>8,</w:t>
      </w:r>
      <w:r w:rsidRPr="009D14BF">
        <w:rPr>
          <w:rFonts w:ascii="Cambria" w:hAnsi="Cambria"/>
          <w:noProof/>
          <w:sz w:val="24"/>
        </w:rPr>
        <w:t xml:space="preserve"> e62129 (2013).</w:t>
      </w:r>
    </w:p>
    <w:p w14:paraId="255645E2"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84.</w:t>
      </w:r>
      <w:r w:rsidRPr="009D14BF">
        <w:rPr>
          <w:rFonts w:ascii="Cambria" w:hAnsi="Cambria"/>
          <w:noProof/>
          <w:sz w:val="24"/>
        </w:rPr>
        <w:tab/>
        <w:t xml:space="preserve">Davis, N. A., Crowe  Jr., J. E., Pajewski, N. M. &amp; McKinney, B. A. Surfing a genetic association interaction network to identify modulators of antibody response to smallpox vaccine. </w:t>
      </w:r>
      <w:r w:rsidRPr="009D14BF">
        <w:rPr>
          <w:rFonts w:ascii="Cambria" w:hAnsi="Cambria"/>
          <w:i/>
          <w:iCs/>
          <w:noProof/>
          <w:sz w:val="24"/>
        </w:rPr>
        <w:t>Genes Immun</w:t>
      </w:r>
      <w:r w:rsidRPr="009D14BF">
        <w:rPr>
          <w:rFonts w:ascii="Cambria" w:hAnsi="Cambria"/>
          <w:noProof/>
          <w:sz w:val="24"/>
        </w:rPr>
        <w:t xml:space="preserve"> </w:t>
      </w:r>
      <w:r w:rsidRPr="009D14BF">
        <w:rPr>
          <w:rFonts w:ascii="Cambria" w:hAnsi="Cambria"/>
          <w:b/>
          <w:bCs/>
          <w:noProof/>
          <w:sz w:val="24"/>
        </w:rPr>
        <w:t>11,</w:t>
      </w:r>
      <w:r w:rsidRPr="009D14BF">
        <w:rPr>
          <w:rFonts w:ascii="Cambria" w:hAnsi="Cambria"/>
          <w:noProof/>
          <w:sz w:val="24"/>
        </w:rPr>
        <w:t xml:space="preserve"> 630–636 (2010).</w:t>
      </w:r>
    </w:p>
    <w:p w14:paraId="79C3B3A8"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85.</w:t>
      </w:r>
      <w:r w:rsidRPr="009D14BF">
        <w:rPr>
          <w:rFonts w:ascii="Cambria" w:hAnsi="Cambria"/>
          <w:noProof/>
          <w:sz w:val="24"/>
        </w:rPr>
        <w:tab/>
        <w:t xml:space="preserve">Carter, G. W., Hays, M., Sherman, A. &amp; Galitski, T. Use of pleiotropy to model genetic interactions in a population. </w:t>
      </w:r>
      <w:r w:rsidRPr="009D14BF">
        <w:rPr>
          <w:rFonts w:ascii="Cambria" w:hAnsi="Cambria"/>
          <w:i/>
          <w:iCs/>
          <w:noProof/>
          <w:sz w:val="24"/>
        </w:rPr>
        <w:t>PLoS Genet</w:t>
      </w:r>
      <w:r w:rsidRPr="009D14BF">
        <w:rPr>
          <w:rFonts w:ascii="Cambria" w:hAnsi="Cambria"/>
          <w:noProof/>
          <w:sz w:val="24"/>
        </w:rPr>
        <w:t xml:space="preserve"> </w:t>
      </w:r>
      <w:r w:rsidRPr="009D14BF">
        <w:rPr>
          <w:rFonts w:ascii="Cambria" w:hAnsi="Cambria"/>
          <w:b/>
          <w:bCs/>
          <w:noProof/>
          <w:sz w:val="24"/>
        </w:rPr>
        <w:t>8,</w:t>
      </w:r>
      <w:r w:rsidRPr="009D14BF">
        <w:rPr>
          <w:rFonts w:ascii="Cambria" w:hAnsi="Cambria"/>
          <w:noProof/>
          <w:sz w:val="24"/>
        </w:rPr>
        <w:t xml:space="preserve"> e1003010 (2012).</w:t>
      </w:r>
    </w:p>
    <w:p w14:paraId="63D03BF3"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86.</w:t>
      </w:r>
      <w:r w:rsidRPr="009D14BF">
        <w:rPr>
          <w:rFonts w:ascii="Cambria" w:hAnsi="Cambria"/>
          <w:noProof/>
          <w:sz w:val="24"/>
        </w:rPr>
        <w:tab/>
        <w:t xml:space="preserve">Snitkin, E. S. &amp; Segre, D. Epistatic interaction maps relative to multiple metabolic phenotypes. </w:t>
      </w:r>
      <w:r w:rsidRPr="009D14BF">
        <w:rPr>
          <w:rFonts w:ascii="Cambria" w:hAnsi="Cambria"/>
          <w:i/>
          <w:iCs/>
          <w:noProof/>
          <w:sz w:val="24"/>
        </w:rPr>
        <w:t>PLoS Genet</w:t>
      </w:r>
      <w:r w:rsidRPr="009D14BF">
        <w:rPr>
          <w:rFonts w:ascii="Cambria" w:hAnsi="Cambria"/>
          <w:noProof/>
          <w:sz w:val="24"/>
        </w:rPr>
        <w:t xml:space="preserve"> </w:t>
      </w:r>
      <w:r w:rsidRPr="009D14BF">
        <w:rPr>
          <w:rFonts w:ascii="Cambria" w:hAnsi="Cambria"/>
          <w:b/>
          <w:bCs/>
          <w:noProof/>
          <w:sz w:val="24"/>
        </w:rPr>
        <w:t>7,</w:t>
      </w:r>
      <w:r w:rsidRPr="009D14BF">
        <w:rPr>
          <w:rFonts w:ascii="Cambria" w:hAnsi="Cambria"/>
          <w:noProof/>
          <w:sz w:val="24"/>
        </w:rPr>
        <w:t xml:space="preserve"> e1001294 (2011).</w:t>
      </w:r>
    </w:p>
    <w:p w14:paraId="4698C64C"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87.</w:t>
      </w:r>
      <w:r w:rsidRPr="009D14BF">
        <w:rPr>
          <w:rFonts w:ascii="Cambria" w:hAnsi="Cambria"/>
          <w:noProof/>
          <w:sz w:val="24"/>
        </w:rPr>
        <w:tab/>
        <w:t xml:space="preserve">Li, F. </w:t>
      </w:r>
      <w:r w:rsidRPr="009D14BF">
        <w:rPr>
          <w:rFonts w:ascii="Cambria" w:hAnsi="Cambria"/>
          <w:i/>
          <w:iCs/>
          <w:noProof/>
          <w:sz w:val="24"/>
        </w:rPr>
        <w:t>et al.</w:t>
      </w:r>
      <w:r w:rsidRPr="009D14BF">
        <w:rPr>
          <w:rFonts w:ascii="Cambria" w:hAnsi="Cambria"/>
          <w:noProof/>
          <w:sz w:val="24"/>
        </w:rPr>
        <w:t xml:space="preserve"> A powerful latent variable method for detecting and characterizing gene-based gene-gene interaction on multiple quantitative traits. </w:t>
      </w:r>
      <w:r w:rsidRPr="009D14BF">
        <w:rPr>
          <w:rFonts w:ascii="Cambria" w:hAnsi="Cambria"/>
          <w:i/>
          <w:iCs/>
          <w:noProof/>
          <w:sz w:val="24"/>
        </w:rPr>
        <w:t>BMC Genet</w:t>
      </w:r>
      <w:r w:rsidRPr="009D14BF">
        <w:rPr>
          <w:rFonts w:ascii="Cambria" w:hAnsi="Cambria"/>
          <w:noProof/>
          <w:sz w:val="24"/>
        </w:rPr>
        <w:t xml:space="preserve"> </w:t>
      </w:r>
      <w:r w:rsidRPr="009D14BF">
        <w:rPr>
          <w:rFonts w:ascii="Cambria" w:hAnsi="Cambria"/>
          <w:b/>
          <w:bCs/>
          <w:noProof/>
          <w:sz w:val="24"/>
        </w:rPr>
        <w:t>14,</w:t>
      </w:r>
      <w:r w:rsidRPr="009D14BF">
        <w:rPr>
          <w:rFonts w:ascii="Cambria" w:hAnsi="Cambria"/>
          <w:noProof/>
          <w:sz w:val="24"/>
        </w:rPr>
        <w:t xml:space="preserve"> 89 (2013).</w:t>
      </w:r>
    </w:p>
    <w:p w14:paraId="6DFC3676"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88.</w:t>
      </w:r>
      <w:r w:rsidRPr="009D14BF">
        <w:rPr>
          <w:rFonts w:ascii="Cambria" w:hAnsi="Cambria"/>
          <w:noProof/>
          <w:sz w:val="24"/>
        </w:rPr>
        <w:tab/>
        <w:t xml:space="preserve">Lehner, B. Molecular mechanisms of epistasis within and between genes. </w:t>
      </w:r>
      <w:r w:rsidRPr="009D14BF">
        <w:rPr>
          <w:rFonts w:ascii="Cambria" w:hAnsi="Cambria"/>
          <w:i/>
          <w:iCs/>
          <w:noProof/>
          <w:sz w:val="24"/>
        </w:rPr>
        <w:t>Trends Genet.</w:t>
      </w:r>
      <w:r w:rsidRPr="009D14BF">
        <w:rPr>
          <w:rFonts w:ascii="Cambria" w:hAnsi="Cambria"/>
          <w:noProof/>
          <w:sz w:val="24"/>
        </w:rPr>
        <w:t xml:space="preserve"> </w:t>
      </w:r>
      <w:r w:rsidRPr="009D14BF">
        <w:rPr>
          <w:rFonts w:ascii="Cambria" w:hAnsi="Cambria"/>
          <w:b/>
          <w:bCs/>
          <w:noProof/>
          <w:sz w:val="24"/>
        </w:rPr>
        <w:t>27,</w:t>
      </w:r>
      <w:r w:rsidRPr="009D14BF">
        <w:rPr>
          <w:rFonts w:ascii="Cambria" w:hAnsi="Cambria"/>
          <w:noProof/>
          <w:sz w:val="24"/>
        </w:rPr>
        <w:t xml:space="preserve"> 323–331 (2011).</w:t>
      </w:r>
    </w:p>
    <w:p w14:paraId="7FC2396F"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89.</w:t>
      </w:r>
      <w:r w:rsidRPr="009D14BF">
        <w:rPr>
          <w:rFonts w:ascii="Cambria" w:hAnsi="Cambria"/>
          <w:noProof/>
          <w:sz w:val="24"/>
        </w:rPr>
        <w:tab/>
        <w:t xml:space="preserve">Becker, J., Wendland, J. R., Haenisch, B., Nöthen, M. M. &amp; Schumacher, J. A systematic eQTL study of cis-trans epistasis in 210 HapMap individuals. </w:t>
      </w:r>
      <w:r w:rsidRPr="009D14BF">
        <w:rPr>
          <w:rFonts w:ascii="Cambria" w:hAnsi="Cambria"/>
          <w:i/>
          <w:iCs/>
          <w:noProof/>
          <w:sz w:val="24"/>
        </w:rPr>
        <w:t>Eur. J. Hum. Genet.</w:t>
      </w:r>
      <w:r w:rsidRPr="009D14BF">
        <w:rPr>
          <w:rFonts w:ascii="Cambria" w:hAnsi="Cambria"/>
          <w:noProof/>
          <w:sz w:val="24"/>
        </w:rPr>
        <w:t xml:space="preserve"> 97–101 (2011). doi:10.1038/ejhg.2011.156</w:t>
      </w:r>
    </w:p>
    <w:p w14:paraId="59225F2B"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90.</w:t>
      </w:r>
      <w:r w:rsidRPr="009D14BF">
        <w:rPr>
          <w:rFonts w:ascii="Cambria" w:hAnsi="Cambria"/>
          <w:noProof/>
          <w:sz w:val="24"/>
        </w:rPr>
        <w:tab/>
        <w:t xml:space="preserve">Lee, S. &amp; Xing, E. P. Leveraging input and output structures for joint mapping of epistatic and marginal eQTLs. </w:t>
      </w:r>
      <w:r w:rsidRPr="009D14BF">
        <w:rPr>
          <w:rFonts w:ascii="Cambria" w:hAnsi="Cambria"/>
          <w:i/>
          <w:iCs/>
          <w:noProof/>
          <w:sz w:val="24"/>
        </w:rPr>
        <w:t>Bioinformatics</w:t>
      </w:r>
      <w:r w:rsidRPr="009D14BF">
        <w:rPr>
          <w:rFonts w:ascii="Cambria" w:hAnsi="Cambria"/>
          <w:noProof/>
          <w:sz w:val="24"/>
        </w:rPr>
        <w:t xml:space="preserve"> </w:t>
      </w:r>
      <w:r w:rsidRPr="009D14BF">
        <w:rPr>
          <w:rFonts w:ascii="Cambria" w:hAnsi="Cambria"/>
          <w:b/>
          <w:bCs/>
          <w:noProof/>
          <w:sz w:val="24"/>
        </w:rPr>
        <w:t>28,</w:t>
      </w:r>
      <w:r w:rsidRPr="009D14BF">
        <w:rPr>
          <w:rFonts w:ascii="Cambria" w:hAnsi="Cambria"/>
          <w:noProof/>
          <w:sz w:val="24"/>
        </w:rPr>
        <w:t xml:space="preserve"> i137–46 (2012).</w:t>
      </w:r>
    </w:p>
    <w:p w14:paraId="16A9DA9A"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91.</w:t>
      </w:r>
      <w:r w:rsidRPr="009D14BF">
        <w:rPr>
          <w:rFonts w:ascii="Cambria" w:hAnsi="Cambria"/>
          <w:noProof/>
          <w:sz w:val="24"/>
        </w:rPr>
        <w:tab/>
        <w:t xml:space="preserve">Holzinger, E. R. </w:t>
      </w:r>
      <w:r w:rsidRPr="009D14BF">
        <w:rPr>
          <w:rFonts w:ascii="Cambria" w:hAnsi="Cambria"/>
          <w:i/>
          <w:iCs/>
          <w:noProof/>
          <w:sz w:val="24"/>
        </w:rPr>
        <w:t>et al.</w:t>
      </w:r>
      <w:r w:rsidRPr="009D14BF">
        <w:rPr>
          <w:rFonts w:ascii="Cambria" w:hAnsi="Cambria"/>
          <w:noProof/>
          <w:sz w:val="24"/>
        </w:rPr>
        <w:t xml:space="preserve"> Initialization Parameter Sweep in ATHENA: Optimizing Neural Networks for Detecting Gene-Gene Interactions in the Presence of Small Main Effects. </w:t>
      </w:r>
      <w:r w:rsidRPr="009D14BF">
        <w:rPr>
          <w:rFonts w:ascii="Cambria" w:hAnsi="Cambria"/>
          <w:i/>
          <w:iCs/>
          <w:noProof/>
          <w:sz w:val="24"/>
        </w:rPr>
        <w:t>Genet Evol Comput Conf</w:t>
      </w:r>
      <w:r w:rsidRPr="009D14BF">
        <w:rPr>
          <w:rFonts w:ascii="Cambria" w:hAnsi="Cambria"/>
          <w:noProof/>
          <w:sz w:val="24"/>
        </w:rPr>
        <w:t xml:space="preserve"> </w:t>
      </w:r>
      <w:r w:rsidRPr="009D14BF">
        <w:rPr>
          <w:rFonts w:ascii="Cambria" w:hAnsi="Cambria"/>
          <w:b/>
          <w:bCs/>
          <w:noProof/>
          <w:sz w:val="24"/>
        </w:rPr>
        <w:t>12,</w:t>
      </w:r>
      <w:r w:rsidRPr="009D14BF">
        <w:rPr>
          <w:rFonts w:ascii="Cambria" w:hAnsi="Cambria"/>
          <w:noProof/>
          <w:sz w:val="24"/>
        </w:rPr>
        <w:t xml:space="preserve"> 203–210 (2010).</w:t>
      </w:r>
    </w:p>
    <w:p w14:paraId="0D340197"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92.</w:t>
      </w:r>
      <w:r w:rsidRPr="009D14BF">
        <w:rPr>
          <w:rFonts w:ascii="Cambria" w:hAnsi="Cambria"/>
          <w:noProof/>
          <w:sz w:val="24"/>
        </w:rPr>
        <w:tab/>
        <w:t xml:space="preserve">Chen, C. C. </w:t>
      </w:r>
      <w:r w:rsidRPr="009D14BF">
        <w:rPr>
          <w:rFonts w:ascii="Cambria" w:hAnsi="Cambria"/>
          <w:i/>
          <w:iCs/>
          <w:noProof/>
          <w:sz w:val="24"/>
        </w:rPr>
        <w:t>et al.</w:t>
      </w:r>
      <w:r w:rsidRPr="009D14BF">
        <w:rPr>
          <w:rFonts w:ascii="Cambria" w:hAnsi="Cambria"/>
          <w:noProof/>
          <w:sz w:val="24"/>
        </w:rPr>
        <w:t xml:space="preserve"> Methods for identifying SNP interactions: a review on variations of Logic Regression, Random Forest and Bayesian logistic regression. </w:t>
      </w:r>
      <w:r w:rsidRPr="009D14BF">
        <w:rPr>
          <w:rFonts w:ascii="Cambria" w:hAnsi="Cambria"/>
          <w:i/>
          <w:iCs/>
          <w:noProof/>
          <w:sz w:val="24"/>
        </w:rPr>
        <w:t>IEEE/ACM Trans Comput Biol Bioinform</w:t>
      </w:r>
      <w:r w:rsidRPr="009D14BF">
        <w:rPr>
          <w:rFonts w:ascii="Cambria" w:hAnsi="Cambria"/>
          <w:noProof/>
          <w:sz w:val="24"/>
        </w:rPr>
        <w:t xml:space="preserve"> </w:t>
      </w:r>
      <w:r w:rsidRPr="009D14BF">
        <w:rPr>
          <w:rFonts w:ascii="Cambria" w:hAnsi="Cambria"/>
          <w:b/>
          <w:bCs/>
          <w:noProof/>
          <w:sz w:val="24"/>
        </w:rPr>
        <w:t>8,</w:t>
      </w:r>
      <w:r w:rsidRPr="009D14BF">
        <w:rPr>
          <w:rFonts w:ascii="Cambria" w:hAnsi="Cambria"/>
          <w:noProof/>
          <w:sz w:val="24"/>
        </w:rPr>
        <w:t xml:space="preserve"> 1580–1591 (2011).</w:t>
      </w:r>
    </w:p>
    <w:p w14:paraId="1F2DC7D0"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93.</w:t>
      </w:r>
      <w:r w:rsidRPr="009D14BF">
        <w:rPr>
          <w:rFonts w:ascii="Cambria" w:hAnsi="Cambria"/>
          <w:noProof/>
          <w:sz w:val="24"/>
        </w:rPr>
        <w:tab/>
        <w:t xml:space="preserve">Garcia-Magarinos, M., Lopez-de-Ullibarri, I., Cao, R. &amp; Salas, A. Evaluating the ability of tree-based methods and logistic regression for the detection of SNP-SNP interaction. </w:t>
      </w:r>
      <w:r w:rsidRPr="009D14BF">
        <w:rPr>
          <w:rFonts w:ascii="Cambria" w:hAnsi="Cambria"/>
          <w:i/>
          <w:iCs/>
          <w:noProof/>
          <w:sz w:val="24"/>
        </w:rPr>
        <w:t>Ann Hum Genet</w:t>
      </w:r>
      <w:r w:rsidRPr="009D14BF">
        <w:rPr>
          <w:rFonts w:ascii="Cambria" w:hAnsi="Cambria"/>
          <w:noProof/>
          <w:sz w:val="24"/>
        </w:rPr>
        <w:t xml:space="preserve"> </w:t>
      </w:r>
      <w:r w:rsidRPr="009D14BF">
        <w:rPr>
          <w:rFonts w:ascii="Cambria" w:hAnsi="Cambria"/>
          <w:b/>
          <w:bCs/>
          <w:noProof/>
          <w:sz w:val="24"/>
        </w:rPr>
        <w:t>73,</w:t>
      </w:r>
      <w:r w:rsidRPr="009D14BF">
        <w:rPr>
          <w:rFonts w:ascii="Cambria" w:hAnsi="Cambria"/>
          <w:noProof/>
          <w:sz w:val="24"/>
        </w:rPr>
        <w:t xml:space="preserve"> 360–369 (2009).</w:t>
      </w:r>
    </w:p>
    <w:p w14:paraId="3A5734C1"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94.</w:t>
      </w:r>
      <w:r w:rsidRPr="009D14BF">
        <w:rPr>
          <w:rFonts w:ascii="Cambria" w:hAnsi="Cambria"/>
          <w:noProof/>
          <w:sz w:val="24"/>
        </w:rPr>
        <w:tab/>
        <w:t xml:space="preserve">Kapur, K., Schupbach, T., Xenarios, I., Kutalik, Z. &amp; Bergmann, S. Comparison of strategies to detect epistasis from eQTL data. </w:t>
      </w:r>
      <w:r w:rsidRPr="009D14BF">
        <w:rPr>
          <w:rFonts w:ascii="Cambria" w:hAnsi="Cambria"/>
          <w:i/>
          <w:iCs/>
          <w:noProof/>
          <w:sz w:val="24"/>
        </w:rPr>
        <w:t>PLoS One</w:t>
      </w:r>
      <w:r w:rsidRPr="009D14BF">
        <w:rPr>
          <w:rFonts w:ascii="Cambria" w:hAnsi="Cambria"/>
          <w:noProof/>
          <w:sz w:val="24"/>
        </w:rPr>
        <w:t xml:space="preserve"> </w:t>
      </w:r>
      <w:r w:rsidRPr="009D14BF">
        <w:rPr>
          <w:rFonts w:ascii="Cambria" w:hAnsi="Cambria"/>
          <w:b/>
          <w:bCs/>
          <w:noProof/>
          <w:sz w:val="24"/>
        </w:rPr>
        <w:t>6,</w:t>
      </w:r>
      <w:r w:rsidRPr="009D14BF">
        <w:rPr>
          <w:rFonts w:ascii="Cambria" w:hAnsi="Cambria"/>
          <w:noProof/>
          <w:sz w:val="24"/>
        </w:rPr>
        <w:t xml:space="preserve"> e28415 (2011).</w:t>
      </w:r>
    </w:p>
    <w:p w14:paraId="3E8FA0D0"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95.</w:t>
      </w:r>
      <w:r w:rsidRPr="009D14BF">
        <w:rPr>
          <w:rFonts w:ascii="Cambria" w:hAnsi="Cambria"/>
          <w:noProof/>
          <w:sz w:val="24"/>
        </w:rPr>
        <w:tab/>
        <w:t xml:space="preserve">Shang, J. </w:t>
      </w:r>
      <w:r w:rsidRPr="009D14BF">
        <w:rPr>
          <w:rFonts w:ascii="Cambria" w:hAnsi="Cambria"/>
          <w:i/>
          <w:iCs/>
          <w:noProof/>
          <w:sz w:val="24"/>
        </w:rPr>
        <w:t>et al.</w:t>
      </w:r>
      <w:r w:rsidRPr="009D14BF">
        <w:rPr>
          <w:rFonts w:ascii="Cambria" w:hAnsi="Cambria"/>
          <w:noProof/>
          <w:sz w:val="24"/>
        </w:rPr>
        <w:t xml:space="preserve"> Performance analysis of novel methods for detecting epistasis. </w:t>
      </w:r>
      <w:r w:rsidRPr="009D14BF">
        <w:rPr>
          <w:rFonts w:ascii="Cambria" w:hAnsi="Cambria"/>
          <w:i/>
          <w:iCs/>
          <w:noProof/>
          <w:sz w:val="24"/>
        </w:rPr>
        <w:t>BMC Bioinformatics</w:t>
      </w:r>
      <w:r w:rsidRPr="009D14BF">
        <w:rPr>
          <w:rFonts w:ascii="Cambria" w:hAnsi="Cambria"/>
          <w:noProof/>
          <w:sz w:val="24"/>
        </w:rPr>
        <w:t xml:space="preserve"> </w:t>
      </w:r>
      <w:r w:rsidRPr="009D14BF">
        <w:rPr>
          <w:rFonts w:ascii="Cambria" w:hAnsi="Cambria"/>
          <w:b/>
          <w:bCs/>
          <w:noProof/>
          <w:sz w:val="24"/>
        </w:rPr>
        <w:t>12,</w:t>
      </w:r>
      <w:r w:rsidRPr="009D14BF">
        <w:rPr>
          <w:rFonts w:ascii="Cambria" w:hAnsi="Cambria"/>
          <w:noProof/>
          <w:sz w:val="24"/>
        </w:rPr>
        <w:t xml:space="preserve"> 475 (2011).</w:t>
      </w:r>
    </w:p>
    <w:p w14:paraId="27191718"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96.</w:t>
      </w:r>
      <w:r w:rsidRPr="009D14BF">
        <w:rPr>
          <w:rFonts w:ascii="Cambria" w:hAnsi="Cambria"/>
          <w:noProof/>
          <w:sz w:val="24"/>
        </w:rPr>
        <w:tab/>
        <w:t xml:space="preserve">Winham, S., Wang, C. &amp; Motsinger-Reif, A. A. A comparison of multifactor dimensionality reduction and L1-penalized regression to identify gene-gene interactions in genetic association studies. </w:t>
      </w:r>
      <w:r w:rsidRPr="009D14BF">
        <w:rPr>
          <w:rFonts w:ascii="Cambria" w:hAnsi="Cambria"/>
          <w:i/>
          <w:iCs/>
          <w:noProof/>
          <w:sz w:val="24"/>
        </w:rPr>
        <w:t>Stat Appl Genet Mol Biol</w:t>
      </w:r>
      <w:r w:rsidRPr="009D14BF">
        <w:rPr>
          <w:rFonts w:ascii="Cambria" w:hAnsi="Cambria"/>
          <w:noProof/>
          <w:sz w:val="24"/>
        </w:rPr>
        <w:t xml:space="preserve"> </w:t>
      </w:r>
      <w:r w:rsidRPr="009D14BF">
        <w:rPr>
          <w:rFonts w:ascii="Cambria" w:hAnsi="Cambria"/>
          <w:b/>
          <w:bCs/>
          <w:noProof/>
          <w:sz w:val="24"/>
        </w:rPr>
        <w:t>10,</w:t>
      </w:r>
      <w:r w:rsidRPr="009D14BF">
        <w:rPr>
          <w:rFonts w:ascii="Cambria" w:hAnsi="Cambria"/>
          <w:noProof/>
          <w:sz w:val="24"/>
        </w:rPr>
        <w:t xml:space="preserve"> Article 4 (2011).</w:t>
      </w:r>
    </w:p>
    <w:p w14:paraId="0897AACB"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97.</w:t>
      </w:r>
      <w:r w:rsidRPr="009D14BF">
        <w:rPr>
          <w:rFonts w:ascii="Cambria" w:hAnsi="Cambria"/>
          <w:noProof/>
          <w:sz w:val="24"/>
        </w:rPr>
        <w:tab/>
        <w:t xml:space="preserve">An, P. </w:t>
      </w:r>
      <w:r w:rsidRPr="009D14BF">
        <w:rPr>
          <w:rFonts w:ascii="Cambria" w:hAnsi="Cambria"/>
          <w:i/>
          <w:iCs/>
          <w:noProof/>
          <w:sz w:val="24"/>
        </w:rPr>
        <w:t>et al.</w:t>
      </w:r>
      <w:r w:rsidRPr="009D14BF">
        <w:rPr>
          <w:rFonts w:ascii="Cambria" w:hAnsi="Cambria"/>
          <w:noProof/>
          <w:sz w:val="24"/>
        </w:rPr>
        <w:t xml:space="preserve"> The challenge of detecting epistasis (G x G interactions): Genetic Analysis Workshop 16. </w:t>
      </w:r>
      <w:r w:rsidRPr="009D14BF">
        <w:rPr>
          <w:rFonts w:ascii="Cambria" w:hAnsi="Cambria"/>
          <w:i/>
          <w:iCs/>
          <w:noProof/>
          <w:sz w:val="24"/>
        </w:rPr>
        <w:t>Genet Epidemiol</w:t>
      </w:r>
      <w:r w:rsidRPr="009D14BF">
        <w:rPr>
          <w:rFonts w:ascii="Cambria" w:hAnsi="Cambria"/>
          <w:noProof/>
          <w:sz w:val="24"/>
        </w:rPr>
        <w:t xml:space="preserve"> </w:t>
      </w:r>
      <w:r w:rsidRPr="009D14BF">
        <w:rPr>
          <w:rFonts w:ascii="Cambria" w:hAnsi="Cambria"/>
          <w:b/>
          <w:bCs/>
          <w:noProof/>
          <w:sz w:val="24"/>
        </w:rPr>
        <w:t>33 Suppl 1,</w:t>
      </w:r>
      <w:r w:rsidRPr="009D14BF">
        <w:rPr>
          <w:rFonts w:ascii="Cambria" w:hAnsi="Cambria"/>
          <w:noProof/>
          <w:sz w:val="24"/>
        </w:rPr>
        <w:t xml:space="preserve"> S58–67 (2009).</w:t>
      </w:r>
    </w:p>
    <w:p w14:paraId="3D7FF4A1"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98.</w:t>
      </w:r>
      <w:r w:rsidRPr="009D14BF">
        <w:rPr>
          <w:rFonts w:ascii="Cambria" w:hAnsi="Cambria"/>
          <w:noProof/>
          <w:sz w:val="24"/>
        </w:rPr>
        <w:tab/>
        <w:t xml:space="preserve">Lippert, C. </w:t>
      </w:r>
      <w:r w:rsidRPr="009D14BF">
        <w:rPr>
          <w:rFonts w:ascii="Cambria" w:hAnsi="Cambria"/>
          <w:i/>
          <w:iCs/>
          <w:noProof/>
          <w:sz w:val="24"/>
        </w:rPr>
        <w:t>et al.</w:t>
      </w:r>
      <w:r w:rsidRPr="009D14BF">
        <w:rPr>
          <w:rFonts w:ascii="Cambria" w:hAnsi="Cambria"/>
          <w:noProof/>
          <w:sz w:val="24"/>
        </w:rPr>
        <w:t xml:space="preserve"> An exhaustive epistatic SNP association analysis on expanded Wellcome Trust data. </w:t>
      </w:r>
      <w:r w:rsidRPr="009D14BF">
        <w:rPr>
          <w:rFonts w:ascii="Cambria" w:hAnsi="Cambria"/>
          <w:i/>
          <w:iCs/>
          <w:noProof/>
          <w:sz w:val="24"/>
        </w:rPr>
        <w:t>Sci. Rep.</w:t>
      </w:r>
      <w:r w:rsidRPr="009D14BF">
        <w:rPr>
          <w:rFonts w:ascii="Cambria" w:hAnsi="Cambria"/>
          <w:noProof/>
          <w:sz w:val="24"/>
        </w:rPr>
        <w:t xml:space="preserve"> </w:t>
      </w:r>
      <w:r w:rsidRPr="009D14BF">
        <w:rPr>
          <w:rFonts w:ascii="Cambria" w:hAnsi="Cambria"/>
          <w:b/>
          <w:bCs/>
          <w:noProof/>
          <w:sz w:val="24"/>
        </w:rPr>
        <w:t>3,</w:t>
      </w:r>
      <w:r w:rsidRPr="009D14BF">
        <w:rPr>
          <w:rFonts w:ascii="Cambria" w:hAnsi="Cambria"/>
          <w:noProof/>
          <w:sz w:val="24"/>
        </w:rPr>
        <w:t xml:space="preserve"> 1099 (2013).</w:t>
      </w:r>
    </w:p>
    <w:p w14:paraId="70D897E1"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99.</w:t>
      </w:r>
      <w:r w:rsidRPr="009D14BF">
        <w:rPr>
          <w:rFonts w:ascii="Cambria" w:hAnsi="Cambria"/>
          <w:noProof/>
          <w:sz w:val="24"/>
        </w:rPr>
        <w:tab/>
        <w:t xml:space="preserve">Subirana, I. </w:t>
      </w:r>
      <w:r w:rsidRPr="009D14BF">
        <w:rPr>
          <w:rFonts w:ascii="Cambria" w:hAnsi="Cambria"/>
          <w:i/>
          <w:iCs/>
          <w:noProof/>
          <w:sz w:val="24"/>
        </w:rPr>
        <w:t>et al.</w:t>
      </w:r>
      <w:r w:rsidRPr="009D14BF">
        <w:rPr>
          <w:rFonts w:ascii="Cambria" w:hAnsi="Cambria"/>
          <w:noProof/>
          <w:sz w:val="24"/>
        </w:rPr>
        <w:t xml:space="preserve"> Hypothesis-Based Analysis of Gene-Gene Interactions and Risk of Myocardial Infarction. </w:t>
      </w:r>
      <w:r w:rsidRPr="009D14BF">
        <w:rPr>
          <w:rFonts w:ascii="Cambria" w:hAnsi="Cambria"/>
          <w:i/>
          <w:iCs/>
          <w:noProof/>
          <w:sz w:val="24"/>
        </w:rPr>
        <w:t>PLoS One</w:t>
      </w:r>
      <w:r w:rsidRPr="009D14BF">
        <w:rPr>
          <w:rFonts w:ascii="Cambria" w:hAnsi="Cambria"/>
          <w:noProof/>
          <w:sz w:val="24"/>
        </w:rPr>
        <w:t xml:space="preserve"> </w:t>
      </w:r>
      <w:r w:rsidRPr="009D14BF">
        <w:rPr>
          <w:rFonts w:ascii="Cambria" w:hAnsi="Cambria"/>
          <w:b/>
          <w:bCs/>
          <w:noProof/>
          <w:sz w:val="24"/>
        </w:rPr>
        <w:t>7,</w:t>
      </w:r>
      <w:r w:rsidRPr="009D14BF">
        <w:rPr>
          <w:rFonts w:ascii="Cambria" w:hAnsi="Cambria"/>
          <w:noProof/>
          <w:sz w:val="24"/>
        </w:rPr>
        <w:t xml:space="preserve"> (2012).</w:t>
      </w:r>
    </w:p>
    <w:p w14:paraId="4047994F"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100.</w:t>
      </w:r>
      <w:r w:rsidRPr="009D14BF">
        <w:rPr>
          <w:rFonts w:ascii="Cambria" w:hAnsi="Cambria"/>
          <w:noProof/>
          <w:sz w:val="24"/>
        </w:rPr>
        <w:tab/>
        <w:t xml:space="preserve">Bell, J. T. </w:t>
      </w:r>
      <w:r w:rsidRPr="009D14BF">
        <w:rPr>
          <w:rFonts w:ascii="Cambria" w:hAnsi="Cambria"/>
          <w:i/>
          <w:iCs/>
          <w:noProof/>
          <w:sz w:val="24"/>
        </w:rPr>
        <w:t>et al.</w:t>
      </w:r>
      <w:r w:rsidRPr="009D14BF">
        <w:rPr>
          <w:rFonts w:ascii="Cambria" w:hAnsi="Cambria"/>
          <w:noProof/>
          <w:sz w:val="24"/>
        </w:rPr>
        <w:t xml:space="preserve"> Genome-Wide Association Scan Allowing for Epistasis in Type 2 Diabetes. </w:t>
      </w:r>
      <w:r w:rsidRPr="009D14BF">
        <w:rPr>
          <w:rFonts w:ascii="Cambria" w:hAnsi="Cambria"/>
          <w:i/>
          <w:iCs/>
          <w:noProof/>
          <w:sz w:val="24"/>
        </w:rPr>
        <w:t>Ann. Hum. Genet.</w:t>
      </w:r>
      <w:r w:rsidRPr="009D14BF">
        <w:rPr>
          <w:rFonts w:ascii="Cambria" w:hAnsi="Cambria"/>
          <w:noProof/>
          <w:sz w:val="24"/>
        </w:rPr>
        <w:t xml:space="preserve"> </w:t>
      </w:r>
      <w:r w:rsidRPr="009D14BF">
        <w:rPr>
          <w:rFonts w:ascii="Cambria" w:hAnsi="Cambria"/>
          <w:b/>
          <w:bCs/>
          <w:noProof/>
          <w:sz w:val="24"/>
        </w:rPr>
        <w:t>75,</w:t>
      </w:r>
      <w:r w:rsidRPr="009D14BF">
        <w:rPr>
          <w:rFonts w:ascii="Cambria" w:hAnsi="Cambria"/>
          <w:noProof/>
          <w:sz w:val="24"/>
        </w:rPr>
        <w:t xml:space="preserve"> 10–19 (2011).</w:t>
      </w:r>
    </w:p>
    <w:p w14:paraId="15D14E3C"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101.</w:t>
      </w:r>
      <w:r w:rsidRPr="009D14BF">
        <w:rPr>
          <w:rFonts w:ascii="Cambria" w:hAnsi="Cambria"/>
          <w:noProof/>
          <w:sz w:val="24"/>
        </w:rPr>
        <w:tab/>
        <w:t xml:space="preserve">Wei, W. H. </w:t>
      </w:r>
      <w:r w:rsidRPr="009D14BF">
        <w:rPr>
          <w:rFonts w:ascii="Cambria" w:hAnsi="Cambria"/>
          <w:i/>
          <w:iCs/>
          <w:noProof/>
          <w:sz w:val="24"/>
        </w:rPr>
        <w:t>et al.</w:t>
      </w:r>
      <w:r w:rsidRPr="009D14BF">
        <w:rPr>
          <w:rFonts w:ascii="Cambria" w:hAnsi="Cambria"/>
          <w:noProof/>
          <w:sz w:val="24"/>
        </w:rPr>
        <w:t xml:space="preserve"> Genome-wide analysis of epistasis in body mass index using multiple human populations. </w:t>
      </w:r>
      <w:r w:rsidRPr="009D14BF">
        <w:rPr>
          <w:rFonts w:ascii="Cambria" w:hAnsi="Cambria"/>
          <w:i/>
          <w:iCs/>
          <w:noProof/>
          <w:sz w:val="24"/>
        </w:rPr>
        <w:t>Eur J Hum Genet</w:t>
      </w:r>
      <w:r w:rsidRPr="009D14BF">
        <w:rPr>
          <w:rFonts w:ascii="Cambria" w:hAnsi="Cambria"/>
          <w:noProof/>
          <w:sz w:val="24"/>
        </w:rPr>
        <w:t xml:space="preserve"> </w:t>
      </w:r>
      <w:r w:rsidRPr="009D14BF">
        <w:rPr>
          <w:rFonts w:ascii="Cambria" w:hAnsi="Cambria"/>
          <w:b/>
          <w:bCs/>
          <w:noProof/>
          <w:sz w:val="24"/>
        </w:rPr>
        <w:t>20,</w:t>
      </w:r>
      <w:r w:rsidRPr="009D14BF">
        <w:rPr>
          <w:rFonts w:ascii="Cambria" w:hAnsi="Cambria"/>
          <w:noProof/>
          <w:sz w:val="24"/>
        </w:rPr>
        <w:t xml:space="preserve"> 857–862 (2012).</w:t>
      </w:r>
    </w:p>
    <w:p w14:paraId="19B301CE"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102.</w:t>
      </w:r>
      <w:r w:rsidRPr="009D14BF">
        <w:rPr>
          <w:rFonts w:ascii="Cambria" w:hAnsi="Cambria"/>
          <w:noProof/>
          <w:sz w:val="24"/>
        </w:rPr>
        <w:tab/>
        <w:t xml:space="preserve">Wei, W. </w:t>
      </w:r>
      <w:r w:rsidRPr="009D14BF">
        <w:rPr>
          <w:rFonts w:ascii="Cambria" w:hAnsi="Cambria"/>
          <w:i/>
          <w:iCs/>
          <w:noProof/>
          <w:sz w:val="24"/>
        </w:rPr>
        <w:t>et al.</w:t>
      </w:r>
      <w:r w:rsidRPr="009D14BF">
        <w:rPr>
          <w:rFonts w:ascii="Cambria" w:hAnsi="Cambria"/>
          <w:noProof/>
          <w:sz w:val="24"/>
        </w:rPr>
        <w:t xml:space="preserve"> Characterisation of genome-wide association epistasis signals for serum uric acid in human population isolates. </w:t>
      </w:r>
      <w:r w:rsidRPr="009D14BF">
        <w:rPr>
          <w:rFonts w:ascii="Cambria" w:hAnsi="Cambria"/>
          <w:i/>
          <w:iCs/>
          <w:noProof/>
          <w:sz w:val="24"/>
        </w:rPr>
        <w:t>PLoS One</w:t>
      </w:r>
      <w:r w:rsidRPr="009D14BF">
        <w:rPr>
          <w:rFonts w:ascii="Cambria" w:hAnsi="Cambria"/>
          <w:noProof/>
          <w:sz w:val="24"/>
        </w:rPr>
        <w:t xml:space="preserve"> </w:t>
      </w:r>
      <w:r w:rsidRPr="009D14BF">
        <w:rPr>
          <w:rFonts w:ascii="Cambria" w:hAnsi="Cambria"/>
          <w:b/>
          <w:bCs/>
          <w:noProof/>
          <w:sz w:val="24"/>
        </w:rPr>
        <w:t>6,</w:t>
      </w:r>
      <w:r w:rsidRPr="009D14BF">
        <w:rPr>
          <w:rFonts w:ascii="Cambria" w:hAnsi="Cambria"/>
          <w:noProof/>
          <w:sz w:val="24"/>
        </w:rPr>
        <w:t xml:space="preserve"> e23836 (2011).</w:t>
      </w:r>
    </w:p>
    <w:p w14:paraId="0359038C"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103.</w:t>
      </w:r>
      <w:r w:rsidRPr="009D14BF">
        <w:rPr>
          <w:rFonts w:ascii="Cambria" w:hAnsi="Cambria"/>
          <w:noProof/>
          <w:sz w:val="24"/>
        </w:rPr>
        <w:tab/>
        <w:t xml:space="preserve">Schadt, E. </w:t>
      </w:r>
      <w:r w:rsidRPr="009D14BF">
        <w:rPr>
          <w:rFonts w:ascii="Cambria" w:hAnsi="Cambria"/>
          <w:i/>
          <w:iCs/>
          <w:noProof/>
          <w:sz w:val="24"/>
        </w:rPr>
        <w:t>et al.</w:t>
      </w:r>
      <w:r w:rsidRPr="009D14BF">
        <w:rPr>
          <w:rFonts w:ascii="Cambria" w:hAnsi="Cambria"/>
          <w:noProof/>
          <w:sz w:val="24"/>
        </w:rPr>
        <w:t xml:space="preserve"> Genetics of gene expression surveyed in maize, mouse and man. </w:t>
      </w:r>
      <w:r w:rsidRPr="009D14BF">
        <w:rPr>
          <w:rFonts w:ascii="Cambria" w:hAnsi="Cambria"/>
          <w:i/>
          <w:iCs/>
          <w:noProof/>
          <w:sz w:val="24"/>
        </w:rPr>
        <w:t>Nature</w:t>
      </w:r>
      <w:r w:rsidRPr="009D14BF">
        <w:rPr>
          <w:rFonts w:ascii="Cambria" w:hAnsi="Cambria"/>
          <w:noProof/>
          <w:sz w:val="24"/>
        </w:rPr>
        <w:t xml:space="preserve"> </w:t>
      </w:r>
      <w:r w:rsidRPr="009D14BF">
        <w:rPr>
          <w:rFonts w:ascii="Cambria" w:hAnsi="Cambria"/>
          <w:b/>
          <w:bCs/>
          <w:noProof/>
          <w:sz w:val="24"/>
        </w:rPr>
        <w:t>422,</w:t>
      </w:r>
      <w:r w:rsidRPr="009D14BF">
        <w:rPr>
          <w:rFonts w:ascii="Cambria" w:hAnsi="Cambria"/>
          <w:noProof/>
          <w:sz w:val="24"/>
        </w:rPr>
        <w:t xml:space="preserve"> 297–302 (2003).</w:t>
      </w:r>
    </w:p>
    <w:p w14:paraId="08E9BED2"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104.</w:t>
      </w:r>
      <w:r w:rsidRPr="009D14BF">
        <w:rPr>
          <w:rFonts w:ascii="Cambria" w:hAnsi="Cambria"/>
          <w:noProof/>
          <w:sz w:val="24"/>
        </w:rPr>
        <w:tab/>
        <w:t xml:space="preserve">Powell, J. E. </w:t>
      </w:r>
      <w:r w:rsidRPr="009D14BF">
        <w:rPr>
          <w:rFonts w:ascii="Cambria" w:hAnsi="Cambria"/>
          <w:i/>
          <w:iCs/>
          <w:noProof/>
          <w:sz w:val="24"/>
        </w:rPr>
        <w:t>et al.</w:t>
      </w:r>
      <w:r w:rsidRPr="009D14BF">
        <w:rPr>
          <w:rFonts w:ascii="Cambria" w:hAnsi="Cambria"/>
          <w:noProof/>
          <w:sz w:val="24"/>
        </w:rPr>
        <w:t xml:space="preserve"> The Brisbane Systems Genetics Study: genetical genomics meets complex trait genetics. </w:t>
      </w:r>
      <w:r w:rsidRPr="009D14BF">
        <w:rPr>
          <w:rFonts w:ascii="Cambria" w:hAnsi="Cambria"/>
          <w:i/>
          <w:iCs/>
          <w:noProof/>
          <w:sz w:val="24"/>
        </w:rPr>
        <w:t>PLoS One</w:t>
      </w:r>
      <w:r w:rsidRPr="009D14BF">
        <w:rPr>
          <w:rFonts w:ascii="Cambria" w:hAnsi="Cambria"/>
          <w:noProof/>
          <w:sz w:val="24"/>
        </w:rPr>
        <w:t xml:space="preserve"> </w:t>
      </w:r>
      <w:r w:rsidRPr="009D14BF">
        <w:rPr>
          <w:rFonts w:ascii="Cambria" w:hAnsi="Cambria"/>
          <w:b/>
          <w:bCs/>
          <w:noProof/>
          <w:sz w:val="24"/>
        </w:rPr>
        <w:t>7,</w:t>
      </w:r>
      <w:r w:rsidRPr="009D14BF">
        <w:rPr>
          <w:rFonts w:ascii="Cambria" w:hAnsi="Cambria"/>
          <w:noProof/>
          <w:sz w:val="24"/>
        </w:rPr>
        <w:t xml:space="preserve"> e35430 (2012).</w:t>
      </w:r>
    </w:p>
    <w:p w14:paraId="0A4A312B"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105.</w:t>
      </w:r>
      <w:r w:rsidRPr="009D14BF">
        <w:rPr>
          <w:rFonts w:ascii="Cambria" w:hAnsi="Cambria"/>
          <w:noProof/>
          <w:sz w:val="24"/>
        </w:rPr>
        <w:tab/>
        <w:t xml:space="preserve">Hemani, G. &amp; et al. Detection and replication of epistasis influencing transcription in humans. </w:t>
      </w:r>
      <w:r w:rsidRPr="009D14BF">
        <w:rPr>
          <w:rFonts w:ascii="Cambria" w:hAnsi="Cambria"/>
          <w:i/>
          <w:iCs/>
          <w:noProof/>
          <w:sz w:val="24"/>
        </w:rPr>
        <w:t>Nature</w:t>
      </w:r>
    </w:p>
    <w:p w14:paraId="5B4CFEE9"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106.</w:t>
      </w:r>
      <w:r w:rsidRPr="009D14BF">
        <w:rPr>
          <w:rFonts w:ascii="Cambria" w:hAnsi="Cambria"/>
          <w:noProof/>
          <w:sz w:val="24"/>
        </w:rPr>
        <w:tab/>
        <w:t xml:space="preserve">Combarros, O., Cortina-Borja, M., Smith, A. D. &amp; Lehmann, D. J. Epistasis in sporadic Alzheimer’s disease. </w:t>
      </w:r>
      <w:r w:rsidRPr="009D14BF">
        <w:rPr>
          <w:rFonts w:ascii="Cambria" w:hAnsi="Cambria"/>
          <w:i/>
          <w:iCs/>
          <w:noProof/>
          <w:sz w:val="24"/>
        </w:rPr>
        <w:t>Neurobiol. Aging</w:t>
      </w:r>
      <w:r w:rsidRPr="009D14BF">
        <w:rPr>
          <w:rFonts w:ascii="Cambria" w:hAnsi="Cambria"/>
          <w:noProof/>
          <w:sz w:val="24"/>
        </w:rPr>
        <w:t xml:space="preserve"> </w:t>
      </w:r>
      <w:r w:rsidRPr="009D14BF">
        <w:rPr>
          <w:rFonts w:ascii="Cambria" w:hAnsi="Cambria"/>
          <w:b/>
          <w:bCs/>
          <w:noProof/>
          <w:sz w:val="24"/>
        </w:rPr>
        <w:t>In Press, ,</w:t>
      </w:r>
    </w:p>
    <w:p w14:paraId="33DC04A4"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107.</w:t>
      </w:r>
      <w:r w:rsidRPr="009D14BF">
        <w:rPr>
          <w:rFonts w:ascii="Cambria" w:hAnsi="Cambria"/>
          <w:noProof/>
          <w:sz w:val="24"/>
        </w:rPr>
        <w:tab/>
        <w:t xml:space="preserve">Kolsch, H. </w:t>
      </w:r>
      <w:r w:rsidRPr="009D14BF">
        <w:rPr>
          <w:rFonts w:ascii="Cambria" w:hAnsi="Cambria"/>
          <w:i/>
          <w:iCs/>
          <w:noProof/>
          <w:sz w:val="24"/>
        </w:rPr>
        <w:t>et al.</w:t>
      </w:r>
      <w:r w:rsidRPr="009D14BF">
        <w:rPr>
          <w:rFonts w:ascii="Cambria" w:hAnsi="Cambria"/>
          <w:noProof/>
          <w:sz w:val="24"/>
        </w:rPr>
        <w:t xml:space="preserve"> Interaction of insulin and PPAR-alpha genes in Alzheimer’s disease: the Epistasis Project. </w:t>
      </w:r>
      <w:r w:rsidRPr="009D14BF">
        <w:rPr>
          <w:rFonts w:ascii="Cambria" w:hAnsi="Cambria"/>
          <w:i/>
          <w:iCs/>
          <w:noProof/>
          <w:sz w:val="24"/>
        </w:rPr>
        <w:t>J Neural Transm</w:t>
      </w:r>
      <w:r w:rsidRPr="009D14BF">
        <w:rPr>
          <w:rFonts w:ascii="Cambria" w:hAnsi="Cambria"/>
          <w:noProof/>
          <w:sz w:val="24"/>
        </w:rPr>
        <w:t xml:space="preserve"> </w:t>
      </w:r>
      <w:r w:rsidRPr="009D14BF">
        <w:rPr>
          <w:rFonts w:ascii="Cambria" w:hAnsi="Cambria"/>
          <w:b/>
          <w:bCs/>
          <w:noProof/>
          <w:sz w:val="24"/>
        </w:rPr>
        <w:t>119,</w:t>
      </w:r>
      <w:r w:rsidRPr="009D14BF">
        <w:rPr>
          <w:rFonts w:ascii="Cambria" w:hAnsi="Cambria"/>
          <w:noProof/>
          <w:sz w:val="24"/>
        </w:rPr>
        <w:t xml:space="preserve"> 473–479 (2012).</w:t>
      </w:r>
    </w:p>
    <w:p w14:paraId="1AAAD2CF"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108.</w:t>
      </w:r>
      <w:r w:rsidRPr="009D14BF">
        <w:rPr>
          <w:rFonts w:ascii="Cambria" w:hAnsi="Cambria"/>
          <w:noProof/>
          <w:sz w:val="24"/>
        </w:rPr>
        <w:tab/>
        <w:t xml:space="preserve">Bullock, J. M. </w:t>
      </w:r>
      <w:r w:rsidRPr="009D14BF">
        <w:rPr>
          <w:rFonts w:ascii="Cambria" w:hAnsi="Cambria"/>
          <w:i/>
          <w:iCs/>
          <w:noProof/>
          <w:sz w:val="24"/>
        </w:rPr>
        <w:t>et al.</w:t>
      </w:r>
      <w:r w:rsidRPr="009D14BF">
        <w:rPr>
          <w:rFonts w:ascii="Cambria" w:hAnsi="Cambria"/>
          <w:noProof/>
          <w:sz w:val="24"/>
        </w:rPr>
        <w:t xml:space="preserve"> Discovery by the Epistasis Project of an epistatic interaction between the GSTM3 gene and the HHEX/IDE/KIF11 locus in the risk of Alzheimer’s disease. </w:t>
      </w:r>
      <w:r w:rsidRPr="009D14BF">
        <w:rPr>
          <w:rFonts w:ascii="Cambria" w:hAnsi="Cambria"/>
          <w:i/>
          <w:iCs/>
          <w:noProof/>
          <w:sz w:val="24"/>
        </w:rPr>
        <w:t>Neurobiol Aging</w:t>
      </w:r>
      <w:r w:rsidRPr="009D14BF">
        <w:rPr>
          <w:rFonts w:ascii="Cambria" w:hAnsi="Cambria"/>
          <w:noProof/>
          <w:sz w:val="24"/>
        </w:rPr>
        <w:t xml:space="preserve"> </w:t>
      </w:r>
      <w:r w:rsidRPr="009D14BF">
        <w:rPr>
          <w:rFonts w:ascii="Cambria" w:hAnsi="Cambria"/>
          <w:b/>
          <w:bCs/>
          <w:noProof/>
          <w:sz w:val="24"/>
        </w:rPr>
        <w:t>34,</w:t>
      </w:r>
      <w:r w:rsidRPr="009D14BF">
        <w:rPr>
          <w:rFonts w:ascii="Cambria" w:hAnsi="Cambria"/>
          <w:noProof/>
          <w:sz w:val="24"/>
        </w:rPr>
        <w:t xml:space="preserve"> 1309 e1–7 (2013).</w:t>
      </w:r>
    </w:p>
    <w:p w14:paraId="266610C3"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109.</w:t>
      </w:r>
      <w:r w:rsidRPr="009D14BF">
        <w:rPr>
          <w:rFonts w:ascii="Cambria" w:hAnsi="Cambria"/>
          <w:noProof/>
          <w:sz w:val="24"/>
        </w:rPr>
        <w:tab/>
        <w:t xml:space="preserve">Combarros, O. </w:t>
      </w:r>
      <w:r w:rsidRPr="009D14BF">
        <w:rPr>
          <w:rFonts w:ascii="Cambria" w:hAnsi="Cambria"/>
          <w:i/>
          <w:iCs/>
          <w:noProof/>
          <w:sz w:val="24"/>
        </w:rPr>
        <w:t>et al.</w:t>
      </w:r>
      <w:r w:rsidRPr="009D14BF">
        <w:rPr>
          <w:rFonts w:ascii="Cambria" w:hAnsi="Cambria"/>
          <w:noProof/>
          <w:sz w:val="24"/>
        </w:rPr>
        <w:t xml:space="preserve"> The dopamine beta-hydroxylase -1021C/T polymorphism is associated with the risk of Alzheimer’s disease in the Epistasis Project. </w:t>
      </w:r>
      <w:r w:rsidRPr="009D14BF">
        <w:rPr>
          <w:rFonts w:ascii="Cambria" w:hAnsi="Cambria"/>
          <w:i/>
          <w:iCs/>
          <w:noProof/>
          <w:sz w:val="24"/>
        </w:rPr>
        <w:t>BMC Med Genet</w:t>
      </w:r>
      <w:r w:rsidRPr="009D14BF">
        <w:rPr>
          <w:rFonts w:ascii="Cambria" w:hAnsi="Cambria"/>
          <w:noProof/>
          <w:sz w:val="24"/>
        </w:rPr>
        <w:t xml:space="preserve"> </w:t>
      </w:r>
      <w:r w:rsidRPr="009D14BF">
        <w:rPr>
          <w:rFonts w:ascii="Cambria" w:hAnsi="Cambria"/>
          <w:b/>
          <w:bCs/>
          <w:noProof/>
          <w:sz w:val="24"/>
        </w:rPr>
        <w:t>11,</w:t>
      </w:r>
      <w:r w:rsidRPr="009D14BF">
        <w:rPr>
          <w:rFonts w:ascii="Cambria" w:hAnsi="Cambria"/>
          <w:noProof/>
          <w:sz w:val="24"/>
        </w:rPr>
        <w:t xml:space="preserve"> 162 (2010).</w:t>
      </w:r>
    </w:p>
    <w:p w14:paraId="349DE035"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110.</w:t>
      </w:r>
      <w:r w:rsidRPr="009D14BF">
        <w:rPr>
          <w:rFonts w:ascii="Cambria" w:hAnsi="Cambria"/>
          <w:noProof/>
          <w:sz w:val="24"/>
        </w:rPr>
        <w:tab/>
        <w:t xml:space="preserve">Combarros, O. </w:t>
      </w:r>
      <w:r w:rsidRPr="009D14BF">
        <w:rPr>
          <w:rFonts w:ascii="Cambria" w:hAnsi="Cambria"/>
          <w:i/>
          <w:iCs/>
          <w:noProof/>
          <w:sz w:val="24"/>
        </w:rPr>
        <w:t>et al.</w:t>
      </w:r>
      <w:r w:rsidRPr="009D14BF">
        <w:rPr>
          <w:rFonts w:ascii="Cambria" w:hAnsi="Cambria"/>
          <w:noProof/>
          <w:sz w:val="24"/>
        </w:rPr>
        <w:t xml:space="preserve"> Replication by the Epistasis Project of the interaction between the genes for IL-6 and IL-10 in the risk of Alzheimer’s disease. </w:t>
      </w:r>
      <w:r w:rsidRPr="009D14BF">
        <w:rPr>
          <w:rFonts w:ascii="Cambria" w:hAnsi="Cambria"/>
          <w:i/>
          <w:iCs/>
          <w:noProof/>
          <w:sz w:val="24"/>
        </w:rPr>
        <w:t>J. Neuroinflammation</w:t>
      </w:r>
      <w:r w:rsidRPr="009D14BF">
        <w:rPr>
          <w:rFonts w:ascii="Cambria" w:hAnsi="Cambria"/>
          <w:noProof/>
          <w:sz w:val="24"/>
        </w:rPr>
        <w:t xml:space="preserve"> </w:t>
      </w:r>
      <w:r w:rsidRPr="009D14BF">
        <w:rPr>
          <w:rFonts w:ascii="Cambria" w:hAnsi="Cambria"/>
          <w:b/>
          <w:bCs/>
          <w:noProof/>
          <w:sz w:val="24"/>
        </w:rPr>
        <w:t>6,</w:t>
      </w:r>
      <w:r w:rsidRPr="009D14BF">
        <w:rPr>
          <w:rFonts w:ascii="Cambria" w:hAnsi="Cambria"/>
          <w:noProof/>
          <w:sz w:val="24"/>
        </w:rPr>
        <w:t xml:space="preserve"> 22 (2009).</w:t>
      </w:r>
    </w:p>
    <w:p w14:paraId="27AF2327"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111.</w:t>
      </w:r>
      <w:r w:rsidRPr="009D14BF">
        <w:rPr>
          <w:rFonts w:ascii="Cambria" w:hAnsi="Cambria"/>
          <w:noProof/>
          <w:sz w:val="24"/>
        </w:rPr>
        <w:tab/>
        <w:t xml:space="preserve">Rhinn, H. </w:t>
      </w:r>
      <w:r w:rsidRPr="009D14BF">
        <w:rPr>
          <w:rFonts w:ascii="Cambria" w:hAnsi="Cambria"/>
          <w:i/>
          <w:iCs/>
          <w:noProof/>
          <w:sz w:val="24"/>
        </w:rPr>
        <w:t>et al.</w:t>
      </w:r>
      <w:r w:rsidRPr="009D14BF">
        <w:rPr>
          <w:rFonts w:ascii="Cambria" w:hAnsi="Cambria"/>
          <w:noProof/>
          <w:sz w:val="24"/>
        </w:rPr>
        <w:t xml:space="preserve"> Integrative genomics identifies APOE ε4 effectors in Alzheimer’s disease. </w:t>
      </w:r>
      <w:r w:rsidRPr="009D14BF">
        <w:rPr>
          <w:rFonts w:ascii="Cambria" w:hAnsi="Cambria"/>
          <w:i/>
          <w:iCs/>
          <w:noProof/>
          <w:sz w:val="24"/>
        </w:rPr>
        <w:t>Nature</w:t>
      </w:r>
      <w:r w:rsidRPr="009D14BF">
        <w:rPr>
          <w:rFonts w:ascii="Cambria" w:hAnsi="Cambria"/>
          <w:noProof/>
          <w:sz w:val="24"/>
        </w:rPr>
        <w:t xml:space="preserve"> </w:t>
      </w:r>
      <w:r w:rsidRPr="009D14BF">
        <w:rPr>
          <w:rFonts w:ascii="Cambria" w:hAnsi="Cambria"/>
          <w:b/>
          <w:bCs/>
          <w:noProof/>
          <w:sz w:val="24"/>
        </w:rPr>
        <w:t>500,</w:t>
      </w:r>
      <w:r w:rsidRPr="009D14BF">
        <w:rPr>
          <w:rFonts w:ascii="Cambria" w:hAnsi="Cambria"/>
          <w:noProof/>
          <w:sz w:val="24"/>
        </w:rPr>
        <w:t xml:space="preserve"> 45–50 (2013).</w:t>
      </w:r>
    </w:p>
    <w:p w14:paraId="04E4571A"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112.</w:t>
      </w:r>
      <w:r w:rsidRPr="009D14BF">
        <w:rPr>
          <w:rFonts w:ascii="Cambria" w:hAnsi="Cambria"/>
          <w:noProof/>
          <w:sz w:val="24"/>
        </w:rPr>
        <w:tab/>
        <w:t xml:space="preserve">Gregersen, J. W. </w:t>
      </w:r>
      <w:r w:rsidRPr="009D14BF">
        <w:rPr>
          <w:rFonts w:ascii="Cambria" w:hAnsi="Cambria"/>
          <w:i/>
          <w:iCs/>
          <w:noProof/>
          <w:sz w:val="24"/>
        </w:rPr>
        <w:t>et al.</w:t>
      </w:r>
      <w:r w:rsidRPr="009D14BF">
        <w:rPr>
          <w:rFonts w:ascii="Cambria" w:hAnsi="Cambria"/>
          <w:noProof/>
          <w:sz w:val="24"/>
        </w:rPr>
        <w:t xml:space="preserve"> Functional epistasis on a common MHC haplotype associated with multiple sclerosis. </w:t>
      </w:r>
      <w:r w:rsidRPr="009D14BF">
        <w:rPr>
          <w:rFonts w:ascii="Cambria" w:hAnsi="Cambria"/>
          <w:i/>
          <w:iCs/>
          <w:noProof/>
          <w:sz w:val="24"/>
        </w:rPr>
        <w:t>Nature</w:t>
      </w:r>
      <w:r w:rsidRPr="009D14BF">
        <w:rPr>
          <w:rFonts w:ascii="Cambria" w:hAnsi="Cambria"/>
          <w:noProof/>
          <w:sz w:val="24"/>
        </w:rPr>
        <w:t xml:space="preserve"> </w:t>
      </w:r>
      <w:r w:rsidRPr="009D14BF">
        <w:rPr>
          <w:rFonts w:ascii="Cambria" w:hAnsi="Cambria"/>
          <w:b/>
          <w:bCs/>
          <w:noProof/>
          <w:sz w:val="24"/>
        </w:rPr>
        <w:t>443,</w:t>
      </w:r>
      <w:r w:rsidRPr="009D14BF">
        <w:rPr>
          <w:rFonts w:ascii="Cambria" w:hAnsi="Cambria"/>
          <w:noProof/>
          <w:sz w:val="24"/>
        </w:rPr>
        <w:t xml:space="preserve"> 574–577 (2006).</w:t>
      </w:r>
    </w:p>
    <w:p w14:paraId="46EE424F"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113.</w:t>
      </w:r>
      <w:r w:rsidRPr="009D14BF">
        <w:rPr>
          <w:rFonts w:ascii="Cambria" w:hAnsi="Cambria"/>
          <w:noProof/>
          <w:sz w:val="24"/>
        </w:rPr>
        <w:tab/>
        <w:t xml:space="preserve">Lincoln, M. R. </w:t>
      </w:r>
      <w:r w:rsidRPr="009D14BF">
        <w:rPr>
          <w:rFonts w:ascii="Cambria" w:hAnsi="Cambria"/>
          <w:i/>
          <w:iCs/>
          <w:noProof/>
          <w:sz w:val="24"/>
        </w:rPr>
        <w:t>et al.</w:t>
      </w:r>
      <w:r w:rsidRPr="009D14BF">
        <w:rPr>
          <w:rFonts w:ascii="Cambria" w:hAnsi="Cambria"/>
          <w:noProof/>
          <w:sz w:val="24"/>
        </w:rPr>
        <w:t xml:space="preserve"> Epistasis among HLA-DRB1, HLA-DQA1, and HLA-DQB1 loci determines multiple sclerosis susceptibility. </w:t>
      </w:r>
      <w:r w:rsidRPr="009D14BF">
        <w:rPr>
          <w:rFonts w:ascii="Cambria" w:hAnsi="Cambria"/>
          <w:i/>
          <w:iCs/>
          <w:noProof/>
          <w:sz w:val="24"/>
        </w:rPr>
        <w:t>Proc. Natl. Acad. Sci.</w:t>
      </w:r>
      <w:r w:rsidRPr="009D14BF">
        <w:rPr>
          <w:rFonts w:ascii="Cambria" w:hAnsi="Cambria"/>
          <w:noProof/>
          <w:sz w:val="24"/>
        </w:rPr>
        <w:t xml:space="preserve"> </w:t>
      </w:r>
      <w:r w:rsidRPr="009D14BF">
        <w:rPr>
          <w:rFonts w:ascii="Cambria" w:hAnsi="Cambria"/>
          <w:b/>
          <w:bCs/>
          <w:noProof/>
          <w:sz w:val="24"/>
        </w:rPr>
        <w:t>106,</w:t>
      </w:r>
      <w:r w:rsidRPr="009D14BF">
        <w:rPr>
          <w:rFonts w:ascii="Cambria" w:hAnsi="Cambria"/>
          <w:noProof/>
          <w:sz w:val="24"/>
        </w:rPr>
        <w:t xml:space="preserve"> 7542–7547 (2009).</w:t>
      </w:r>
    </w:p>
    <w:p w14:paraId="3D729D93"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114.</w:t>
      </w:r>
      <w:r w:rsidRPr="009D14BF">
        <w:rPr>
          <w:rFonts w:ascii="Cambria" w:hAnsi="Cambria"/>
          <w:noProof/>
          <w:sz w:val="24"/>
        </w:rPr>
        <w:tab/>
        <w:t xml:space="preserve">Dempster, E. R. &amp; Lerner, I. M. Heritability of Threshold Characters. </w:t>
      </w:r>
      <w:r w:rsidRPr="009D14BF">
        <w:rPr>
          <w:rFonts w:ascii="Cambria" w:hAnsi="Cambria"/>
          <w:i/>
          <w:iCs/>
          <w:noProof/>
          <w:sz w:val="24"/>
        </w:rPr>
        <w:t>Genetics</w:t>
      </w:r>
      <w:r w:rsidRPr="009D14BF">
        <w:rPr>
          <w:rFonts w:ascii="Cambria" w:hAnsi="Cambria"/>
          <w:noProof/>
          <w:sz w:val="24"/>
        </w:rPr>
        <w:t xml:space="preserve"> </w:t>
      </w:r>
      <w:r w:rsidRPr="009D14BF">
        <w:rPr>
          <w:rFonts w:ascii="Cambria" w:hAnsi="Cambria"/>
          <w:b/>
          <w:bCs/>
          <w:noProof/>
          <w:sz w:val="24"/>
        </w:rPr>
        <w:t>35,</w:t>
      </w:r>
      <w:r w:rsidRPr="009D14BF">
        <w:rPr>
          <w:rFonts w:ascii="Cambria" w:hAnsi="Cambria"/>
          <w:noProof/>
          <w:sz w:val="24"/>
        </w:rPr>
        <w:t xml:space="preserve"> 212–36 (1950).</w:t>
      </w:r>
    </w:p>
    <w:p w14:paraId="7113F82D"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115.</w:t>
      </w:r>
      <w:r w:rsidRPr="009D14BF">
        <w:rPr>
          <w:rFonts w:ascii="Cambria" w:hAnsi="Cambria"/>
          <w:noProof/>
          <w:sz w:val="24"/>
        </w:rPr>
        <w:tab/>
        <w:t xml:space="preserve">Verhoeven, K. J. F., Casella, G. &amp; McIntyre, L. M. Epistasis: obstacle or advantage for mapping complex traits? </w:t>
      </w:r>
      <w:r w:rsidRPr="009D14BF">
        <w:rPr>
          <w:rFonts w:ascii="Cambria" w:hAnsi="Cambria"/>
          <w:i/>
          <w:iCs/>
          <w:noProof/>
          <w:sz w:val="24"/>
        </w:rPr>
        <w:t>PLoS One</w:t>
      </w:r>
      <w:r w:rsidRPr="009D14BF">
        <w:rPr>
          <w:rFonts w:ascii="Cambria" w:hAnsi="Cambria"/>
          <w:noProof/>
          <w:sz w:val="24"/>
        </w:rPr>
        <w:t xml:space="preserve"> </w:t>
      </w:r>
      <w:r w:rsidRPr="009D14BF">
        <w:rPr>
          <w:rFonts w:ascii="Cambria" w:hAnsi="Cambria"/>
          <w:b/>
          <w:bCs/>
          <w:noProof/>
          <w:sz w:val="24"/>
        </w:rPr>
        <w:t>5,</w:t>
      </w:r>
      <w:r w:rsidRPr="009D14BF">
        <w:rPr>
          <w:rFonts w:ascii="Cambria" w:hAnsi="Cambria"/>
          <w:noProof/>
          <w:sz w:val="24"/>
        </w:rPr>
        <w:t xml:space="preserve"> e12264 (2010).</w:t>
      </w:r>
    </w:p>
    <w:p w14:paraId="2624C624"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116.</w:t>
      </w:r>
      <w:r w:rsidRPr="009D14BF">
        <w:rPr>
          <w:rFonts w:ascii="Cambria" w:hAnsi="Cambria"/>
          <w:noProof/>
          <w:sz w:val="24"/>
        </w:rPr>
        <w:tab/>
        <w:t xml:space="preserve">Hemani, G., Knott, S. &amp; Haley, C. An Evolutionary Perspective on Epistasis and the Missing Heritability. </w:t>
      </w:r>
      <w:r w:rsidRPr="009D14BF">
        <w:rPr>
          <w:rFonts w:ascii="Cambria" w:hAnsi="Cambria"/>
          <w:i/>
          <w:iCs/>
          <w:noProof/>
          <w:sz w:val="24"/>
        </w:rPr>
        <w:t>PLoS Genet.</w:t>
      </w:r>
      <w:r w:rsidRPr="009D14BF">
        <w:rPr>
          <w:rFonts w:ascii="Cambria" w:hAnsi="Cambria"/>
          <w:noProof/>
          <w:sz w:val="24"/>
        </w:rPr>
        <w:t xml:space="preserve"> </w:t>
      </w:r>
      <w:r w:rsidRPr="009D14BF">
        <w:rPr>
          <w:rFonts w:ascii="Cambria" w:hAnsi="Cambria"/>
          <w:b/>
          <w:bCs/>
          <w:noProof/>
          <w:sz w:val="24"/>
        </w:rPr>
        <w:t>9,</w:t>
      </w:r>
      <w:r w:rsidRPr="009D14BF">
        <w:rPr>
          <w:rFonts w:ascii="Cambria" w:hAnsi="Cambria"/>
          <w:noProof/>
          <w:sz w:val="24"/>
        </w:rPr>
        <w:t xml:space="preserve"> e1003295 (2013).</w:t>
      </w:r>
    </w:p>
    <w:p w14:paraId="6BD22D37"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117.</w:t>
      </w:r>
      <w:r w:rsidRPr="009D14BF">
        <w:rPr>
          <w:rFonts w:ascii="Cambria" w:hAnsi="Cambria"/>
          <w:noProof/>
          <w:sz w:val="24"/>
        </w:rPr>
        <w:tab/>
        <w:t xml:space="preserve">Hill, W. G., Goddard, M. E. &amp; Visscher, P. M. Data and Theory Point to Mainly Additive Genetic Variance for Complex Traits. </w:t>
      </w:r>
      <w:r w:rsidRPr="009D14BF">
        <w:rPr>
          <w:rFonts w:ascii="Cambria" w:hAnsi="Cambria"/>
          <w:i/>
          <w:iCs/>
          <w:noProof/>
          <w:sz w:val="24"/>
        </w:rPr>
        <w:t>PLoS Genet.</w:t>
      </w:r>
      <w:r w:rsidRPr="009D14BF">
        <w:rPr>
          <w:rFonts w:ascii="Cambria" w:hAnsi="Cambria"/>
          <w:noProof/>
          <w:sz w:val="24"/>
        </w:rPr>
        <w:t xml:space="preserve"> </w:t>
      </w:r>
      <w:r w:rsidRPr="009D14BF">
        <w:rPr>
          <w:rFonts w:ascii="Cambria" w:hAnsi="Cambria"/>
          <w:b/>
          <w:bCs/>
          <w:noProof/>
          <w:sz w:val="24"/>
        </w:rPr>
        <w:t>4,</w:t>
      </w:r>
      <w:r w:rsidRPr="009D14BF">
        <w:rPr>
          <w:rFonts w:ascii="Cambria" w:hAnsi="Cambria"/>
          <w:noProof/>
          <w:sz w:val="24"/>
        </w:rPr>
        <w:t xml:space="preserve"> (2008).</w:t>
      </w:r>
    </w:p>
    <w:p w14:paraId="791D8486"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118.</w:t>
      </w:r>
      <w:r w:rsidRPr="009D14BF">
        <w:rPr>
          <w:rFonts w:ascii="Cambria" w:hAnsi="Cambria"/>
          <w:noProof/>
          <w:sz w:val="24"/>
        </w:rPr>
        <w:tab/>
        <w:t xml:space="preserve">Gjuvsland, a B., Vik, J. O., Woolliams, J. a &amp; Omholt, S. W. Order-preserving principles underlying genotype-phenotype maps ensure high additive proportions of genetic variance. </w:t>
      </w:r>
      <w:r w:rsidRPr="009D14BF">
        <w:rPr>
          <w:rFonts w:ascii="Cambria" w:hAnsi="Cambria"/>
          <w:i/>
          <w:iCs/>
          <w:noProof/>
          <w:sz w:val="24"/>
        </w:rPr>
        <w:t>J. Evol. Biol.</w:t>
      </w:r>
      <w:r w:rsidRPr="009D14BF">
        <w:rPr>
          <w:rFonts w:ascii="Cambria" w:hAnsi="Cambria"/>
          <w:noProof/>
          <w:sz w:val="24"/>
        </w:rPr>
        <w:t xml:space="preserve"> </w:t>
      </w:r>
      <w:r w:rsidRPr="009D14BF">
        <w:rPr>
          <w:rFonts w:ascii="Cambria" w:hAnsi="Cambria"/>
          <w:b/>
          <w:bCs/>
          <w:noProof/>
          <w:sz w:val="24"/>
        </w:rPr>
        <w:t>24,</w:t>
      </w:r>
      <w:r w:rsidRPr="009D14BF">
        <w:rPr>
          <w:rFonts w:ascii="Cambria" w:hAnsi="Cambria"/>
          <w:noProof/>
          <w:sz w:val="24"/>
        </w:rPr>
        <w:t xml:space="preserve"> 2269–79 (2011).</w:t>
      </w:r>
    </w:p>
    <w:p w14:paraId="7C71F818"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119.</w:t>
      </w:r>
      <w:r w:rsidRPr="009D14BF">
        <w:rPr>
          <w:rFonts w:ascii="Cambria" w:hAnsi="Cambria"/>
          <w:noProof/>
          <w:sz w:val="24"/>
        </w:rPr>
        <w:tab/>
        <w:t xml:space="preserve">Falconer, D. S. &amp; Mackay, T. F. C. </w:t>
      </w:r>
      <w:r w:rsidRPr="009D14BF">
        <w:rPr>
          <w:rFonts w:ascii="Cambria" w:hAnsi="Cambria"/>
          <w:i/>
          <w:iCs/>
          <w:noProof/>
          <w:sz w:val="24"/>
        </w:rPr>
        <w:t>Introduction to quantitative genetics</w:t>
      </w:r>
      <w:r w:rsidRPr="009D14BF">
        <w:rPr>
          <w:rFonts w:ascii="Cambria" w:hAnsi="Cambria"/>
          <w:noProof/>
          <w:sz w:val="24"/>
        </w:rPr>
        <w:t>. (Longman, 1996).</w:t>
      </w:r>
    </w:p>
    <w:p w14:paraId="3B47B4D1"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120.</w:t>
      </w:r>
      <w:r w:rsidRPr="009D14BF">
        <w:rPr>
          <w:rFonts w:ascii="Cambria" w:hAnsi="Cambria"/>
          <w:noProof/>
          <w:sz w:val="24"/>
        </w:rPr>
        <w:tab/>
        <w:t xml:space="preserve">Stringer, S., Derks, E., Kahn, R., Hill, W. &amp; Wray, N. Assumptions and Properties of Limiting Pathway Models for Analysis of Epistasis in Complex Traits. </w:t>
      </w:r>
      <w:r w:rsidRPr="009D14BF">
        <w:rPr>
          <w:rFonts w:ascii="Cambria" w:hAnsi="Cambria"/>
          <w:i/>
          <w:iCs/>
          <w:noProof/>
          <w:sz w:val="24"/>
        </w:rPr>
        <w:t>PLoS One</w:t>
      </w:r>
      <w:r w:rsidRPr="009D14BF">
        <w:rPr>
          <w:rFonts w:ascii="Cambria" w:hAnsi="Cambria"/>
          <w:noProof/>
          <w:sz w:val="24"/>
        </w:rPr>
        <w:t xml:space="preserve"> </w:t>
      </w:r>
      <w:r w:rsidRPr="009D14BF">
        <w:rPr>
          <w:rFonts w:ascii="Cambria" w:hAnsi="Cambria"/>
          <w:b/>
          <w:bCs/>
          <w:noProof/>
          <w:sz w:val="24"/>
        </w:rPr>
        <w:t>8,</w:t>
      </w:r>
      <w:r w:rsidRPr="009D14BF">
        <w:rPr>
          <w:rFonts w:ascii="Cambria" w:hAnsi="Cambria"/>
          <w:noProof/>
          <w:sz w:val="24"/>
        </w:rPr>
        <w:t xml:space="preserve"> 1–9 (2013).</w:t>
      </w:r>
    </w:p>
    <w:p w14:paraId="48F098C2"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121.</w:t>
      </w:r>
      <w:r w:rsidRPr="009D14BF">
        <w:rPr>
          <w:rFonts w:ascii="Cambria" w:hAnsi="Cambria"/>
          <w:noProof/>
          <w:sz w:val="24"/>
        </w:rPr>
        <w:tab/>
        <w:t xml:space="preserve">Evans, D. M., Gillespie, N. a &amp; Martin, N. G. Biometrical genetics. </w:t>
      </w:r>
      <w:r w:rsidRPr="009D14BF">
        <w:rPr>
          <w:rFonts w:ascii="Cambria" w:hAnsi="Cambria"/>
          <w:i/>
          <w:iCs/>
          <w:noProof/>
          <w:sz w:val="24"/>
        </w:rPr>
        <w:t>Biol. Psychol.</w:t>
      </w:r>
      <w:r w:rsidRPr="009D14BF">
        <w:rPr>
          <w:rFonts w:ascii="Cambria" w:hAnsi="Cambria"/>
          <w:noProof/>
          <w:sz w:val="24"/>
        </w:rPr>
        <w:t xml:space="preserve"> </w:t>
      </w:r>
      <w:r w:rsidRPr="009D14BF">
        <w:rPr>
          <w:rFonts w:ascii="Cambria" w:hAnsi="Cambria"/>
          <w:b/>
          <w:bCs/>
          <w:noProof/>
          <w:sz w:val="24"/>
        </w:rPr>
        <w:t>61,</w:t>
      </w:r>
      <w:r w:rsidRPr="009D14BF">
        <w:rPr>
          <w:rFonts w:ascii="Cambria" w:hAnsi="Cambria"/>
          <w:noProof/>
          <w:sz w:val="24"/>
        </w:rPr>
        <w:t xml:space="preserve"> 33–51 (2002).</w:t>
      </w:r>
    </w:p>
    <w:p w14:paraId="5121145B"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122.</w:t>
      </w:r>
      <w:r w:rsidRPr="009D14BF">
        <w:rPr>
          <w:rFonts w:ascii="Cambria" w:hAnsi="Cambria"/>
          <w:noProof/>
          <w:sz w:val="24"/>
        </w:rPr>
        <w:tab/>
        <w:t xml:space="preserve">Silventoinen, K. </w:t>
      </w:r>
      <w:r w:rsidRPr="009D14BF">
        <w:rPr>
          <w:rFonts w:ascii="Cambria" w:hAnsi="Cambria"/>
          <w:i/>
          <w:iCs/>
          <w:noProof/>
          <w:sz w:val="24"/>
        </w:rPr>
        <w:t>et al.</w:t>
      </w:r>
      <w:r w:rsidRPr="009D14BF">
        <w:rPr>
          <w:rFonts w:ascii="Cambria" w:hAnsi="Cambria"/>
          <w:noProof/>
          <w:sz w:val="24"/>
        </w:rPr>
        <w:t xml:space="preserve"> Heritability of adult body height: a comparative study of twin cohorts in eight countries. </w:t>
      </w:r>
      <w:r w:rsidRPr="009D14BF">
        <w:rPr>
          <w:rFonts w:ascii="Cambria" w:hAnsi="Cambria"/>
          <w:i/>
          <w:iCs/>
          <w:noProof/>
          <w:sz w:val="24"/>
        </w:rPr>
        <w:t>Twin Res.</w:t>
      </w:r>
      <w:r w:rsidRPr="009D14BF">
        <w:rPr>
          <w:rFonts w:ascii="Cambria" w:hAnsi="Cambria"/>
          <w:noProof/>
          <w:sz w:val="24"/>
        </w:rPr>
        <w:t xml:space="preserve"> </w:t>
      </w:r>
      <w:r w:rsidRPr="009D14BF">
        <w:rPr>
          <w:rFonts w:ascii="Cambria" w:hAnsi="Cambria"/>
          <w:b/>
          <w:bCs/>
          <w:noProof/>
          <w:sz w:val="24"/>
        </w:rPr>
        <w:t>6,</w:t>
      </w:r>
      <w:r w:rsidRPr="009D14BF">
        <w:rPr>
          <w:rFonts w:ascii="Cambria" w:hAnsi="Cambria"/>
          <w:noProof/>
          <w:sz w:val="24"/>
        </w:rPr>
        <w:t xml:space="preserve"> 399–408 (2003).</w:t>
      </w:r>
    </w:p>
    <w:p w14:paraId="7D16C4A4"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123.</w:t>
      </w:r>
      <w:r w:rsidRPr="009D14BF">
        <w:rPr>
          <w:rFonts w:ascii="Cambria" w:hAnsi="Cambria"/>
          <w:noProof/>
          <w:sz w:val="24"/>
        </w:rPr>
        <w:tab/>
        <w:t xml:space="preserve">Elks, C. E. </w:t>
      </w:r>
      <w:r w:rsidRPr="009D14BF">
        <w:rPr>
          <w:rFonts w:ascii="Cambria" w:hAnsi="Cambria"/>
          <w:i/>
          <w:iCs/>
          <w:noProof/>
          <w:sz w:val="24"/>
        </w:rPr>
        <w:t>et al.</w:t>
      </w:r>
      <w:r w:rsidRPr="009D14BF">
        <w:rPr>
          <w:rFonts w:ascii="Cambria" w:hAnsi="Cambria"/>
          <w:noProof/>
          <w:sz w:val="24"/>
        </w:rPr>
        <w:t xml:space="preserve"> Variability in the heritability of body mass index: a systematic review and meta-regression. </w:t>
      </w:r>
      <w:r w:rsidRPr="009D14BF">
        <w:rPr>
          <w:rFonts w:ascii="Cambria" w:hAnsi="Cambria"/>
          <w:i/>
          <w:iCs/>
          <w:noProof/>
          <w:sz w:val="24"/>
        </w:rPr>
        <w:t>Front. Endocrinol. (Lausanne).</w:t>
      </w:r>
      <w:r w:rsidRPr="009D14BF">
        <w:rPr>
          <w:rFonts w:ascii="Cambria" w:hAnsi="Cambria"/>
          <w:noProof/>
          <w:sz w:val="24"/>
        </w:rPr>
        <w:t xml:space="preserve"> </w:t>
      </w:r>
      <w:r w:rsidRPr="009D14BF">
        <w:rPr>
          <w:rFonts w:ascii="Cambria" w:hAnsi="Cambria"/>
          <w:b/>
          <w:bCs/>
          <w:noProof/>
          <w:sz w:val="24"/>
        </w:rPr>
        <w:t>3,</w:t>
      </w:r>
      <w:r w:rsidRPr="009D14BF">
        <w:rPr>
          <w:rFonts w:ascii="Cambria" w:hAnsi="Cambria"/>
          <w:noProof/>
          <w:sz w:val="24"/>
        </w:rPr>
        <w:t xml:space="preserve"> 29 (2012).</w:t>
      </w:r>
    </w:p>
    <w:p w14:paraId="6D82C2C2"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124.</w:t>
      </w:r>
      <w:r w:rsidRPr="009D14BF">
        <w:rPr>
          <w:rFonts w:ascii="Cambria" w:hAnsi="Cambria"/>
          <w:noProof/>
          <w:sz w:val="24"/>
        </w:rPr>
        <w:tab/>
        <w:t xml:space="preserve">Greene, C. S., Penrod, N. M., Williams, S. M. &amp; Moore, J. H. Failure to Replicate a Genetic Association May Provide Important Clues About Genetic Architecture. </w:t>
      </w:r>
      <w:r w:rsidRPr="009D14BF">
        <w:rPr>
          <w:rFonts w:ascii="Cambria" w:hAnsi="Cambria"/>
          <w:i/>
          <w:iCs/>
          <w:noProof/>
          <w:sz w:val="24"/>
        </w:rPr>
        <w:t>PLoS One</w:t>
      </w:r>
      <w:r w:rsidRPr="009D14BF">
        <w:rPr>
          <w:rFonts w:ascii="Cambria" w:hAnsi="Cambria"/>
          <w:noProof/>
          <w:sz w:val="24"/>
        </w:rPr>
        <w:t xml:space="preserve"> </w:t>
      </w:r>
      <w:r w:rsidRPr="009D14BF">
        <w:rPr>
          <w:rFonts w:ascii="Cambria" w:hAnsi="Cambria"/>
          <w:b/>
          <w:bCs/>
          <w:noProof/>
          <w:sz w:val="24"/>
        </w:rPr>
        <w:t>4,</w:t>
      </w:r>
      <w:r w:rsidRPr="009D14BF">
        <w:rPr>
          <w:rFonts w:ascii="Cambria" w:hAnsi="Cambria"/>
          <w:noProof/>
          <w:sz w:val="24"/>
        </w:rPr>
        <w:t xml:space="preserve"> e5639 (2009).</w:t>
      </w:r>
    </w:p>
    <w:p w14:paraId="4C767DFE"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125.</w:t>
      </w:r>
      <w:r w:rsidRPr="009D14BF">
        <w:rPr>
          <w:rFonts w:ascii="Cambria" w:hAnsi="Cambria"/>
          <w:noProof/>
          <w:sz w:val="24"/>
        </w:rPr>
        <w:tab/>
        <w:t xml:space="preserve">Castillejo-López, C. </w:t>
      </w:r>
      <w:r w:rsidRPr="009D14BF">
        <w:rPr>
          <w:rFonts w:ascii="Cambria" w:hAnsi="Cambria"/>
          <w:i/>
          <w:iCs/>
          <w:noProof/>
          <w:sz w:val="24"/>
        </w:rPr>
        <w:t>et al.</w:t>
      </w:r>
      <w:r w:rsidRPr="009D14BF">
        <w:rPr>
          <w:rFonts w:ascii="Cambria" w:hAnsi="Cambria"/>
          <w:noProof/>
          <w:sz w:val="24"/>
        </w:rPr>
        <w:t xml:space="preserve"> Genetic and physical interaction of the B-cell systemic lupus erythematosus-associated genes BANK1 and BLK. </w:t>
      </w:r>
      <w:r w:rsidRPr="009D14BF">
        <w:rPr>
          <w:rFonts w:ascii="Cambria" w:hAnsi="Cambria"/>
          <w:i/>
          <w:iCs/>
          <w:noProof/>
          <w:sz w:val="24"/>
        </w:rPr>
        <w:t>Ann. Rheum. Dis.</w:t>
      </w:r>
      <w:r w:rsidRPr="009D14BF">
        <w:rPr>
          <w:rFonts w:ascii="Cambria" w:hAnsi="Cambria"/>
          <w:noProof/>
          <w:sz w:val="24"/>
        </w:rPr>
        <w:t xml:space="preserve"> </w:t>
      </w:r>
      <w:r w:rsidRPr="009D14BF">
        <w:rPr>
          <w:rFonts w:ascii="Cambria" w:hAnsi="Cambria"/>
          <w:b/>
          <w:bCs/>
          <w:noProof/>
          <w:sz w:val="24"/>
        </w:rPr>
        <w:t>71,</w:t>
      </w:r>
      <w:r w:rsidRPr="009D14BF">
        <w:rPr>
          <w:rFonts w:ascii="Cambria" w:hAnsi="Cambria"/>
          <w:noProof/>
          <w:sz w:val="24"/>
        </w:rPr>
        <w:t xml:space="preserve"> 136–42 (2012).</w:t>
      </w:r>
    </w:p>
    <w:p w14:paraId="78CC5A4D"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126.</w:t>
      </w:r>
      <w:r w:rsidRPr="009D14BF">
        <w:rPr>
          <w:rFonts w:ascii="Cambria" w:hAnsi="Cambria"/>
          <w:noProof/>
          <w:sz w:val="24"/>
        </w:rPr>
        <w:tab/>
        <w:t>Gottesman, I. I., Ph, D. &amp; Gould, T. D. Reviews and Overviews The Endophenotype Concept in Psychiatry : Etymology and Strategic Intentions. 636–645 (2003).</w:t>
      </w:r>
    </w:p>
    <w:p w14:paraId="52B144CA"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127.</w:t>
      </w:r>
      <w:r w:rsidRPr="009D14BF">
        <w:rPr>
          <w:rFonts w:ascii="Cambria" w:hAnsi="Cambria"/>
          <w:noProof/>
          <w:sz w:val="24"/>
        </w:rPr>
        <w:tab/>
        <w:t xml:space="preserve">Keightley, P. D. Models of quantitative variation of flux in metabolic pathways. </w:t>
      </w:r>
      <w:r w:rsidRPr="009D14BF">
        <w:rPr>
          <w:rFonts w:ascii="Cambria" w:hAnsi="Cambria"/>
          <w:i/>
          <w:iCs/>
          <w:noProof/>
          <w:sz w:val="24"/>
        </w:rPr>
        <w:t>Genetics</w:t>
      </w:r>
      <w:r w:rsidRPr="009D14BF">
        <w:rPr>
          <w:rFonts w:ascii="Cambria" w:hAnsi="Cambria"/>
          <w:noProof/>
          <w:sz w:val="24"/>
        </w:rPr>
        <w:t xml:space="preserve"> </w:t>
      </w:r>
      <w:r w:rsidRPr="009D14BF">
        <w:rPr>
          <w:rFonts w:ascii="Cambria" w:hAnsi="Cambria"/>
          <w:b/>
          <w:bCs/>
          <w:noProof/>
          <w:sz w:val="24"/>
        </w:rPr>
        <w:t>121,</w:t>
      </w:r>
      <w:r w:rsidRPr="009D14BF">
        <w:rPr>
          <w:rFonts w:ascii="Cambria" w:hAnsi="Cambria"/>
          <w:noProof/>
          <w:sz w:val="24"/>
        </w:rPr>
        <w:t xml:space="preserve"> 869–76 (1989).</w:t>
      </w:r>
    </w:p>
    <w:p w14:paraId="75A8ED4B"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128.</w:t>
      </w:r>
      <w:r w:rsidRPr="009D14BF">
        <w:rPr>
          <w:rFonts w:ascii="Cambria" w:hAnsi="Cambria"/>
          <w:noProof/>
          <w:sz w:val="24"/>
        </w:rPr>
        <w:tab/>
        <w:t xml:space="preserve">Gjuvsland, A. B., Hayes, B. J., Omholt, S. W. &amp; Carlborg, O. Statistical epistasis is a generic feature of gene regulatory networks. </w:t>
      </w:r>
      <w:r w:rsidRPr="009D14BF">
        <w:rPr>
          <w:rFonts w:ascii="Cambria" w:hAnsi="Cambria"/>
          <w:i/>
          <w:iCs/>
          <w:noProof/>
          <w:sz w:val="24"/>
        </w:rPr>
        <w:t>Genetics</w:t>
      </w:r>
      <w:r w:rsidRPr="009D14BF">
        <w:rPr>
          <w:rFonts w:ascii="Cambria" w:hAnsi="Cambria"/>
          <w:noProof/>
          <w:sz w:val="24"/>
        </w:rPr>
        <w:t xml:space="preserve"> </w:t>
      </w:r>
      <w:r w:rsidRPr="009D14BF">
        <w:rPr>
          <w:rFonts w:ascii="Cambria" w:hAnsi="Cambria"/>
          <w:b/>
          <w:bCs/>
          <w:noProof/>
          <w:sz w:val="24"/>
        </w:rPr>
        <w:t>175,</w:t>
      </w:r>
      <w:r w:rsidRPr="009D14BF">
        <w:rPr>
          <w:rFonts w:ascii="Cambria" w:hAnsi="Cambria"/>
          <w:noProof/>
          <w:sz w:val="24"/>
        </w:rPr>
        <w:t xml:space="preserve"> 411–20 (2007).</w:t>
      </w:r>
    </w:p>
    <w:p w14:paraId="6CA4565F"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129.</w:t>
      </w:r>
      <w:r w:rsidRPr="009D14BF">
        <w:rPr>
          <w:rFonts w:ascii="Cambria" w:hAnsi="Cambria"/>
          <w:noProof/>
          <w:sz w:val="24"/>
        </w:rPr>
        <w:tab/>
        <w:t xml:space="preserve">Zuk, O., Hechter, E., Sunyaev, S. R. &amp; Lander, E. S. The mystery of missing heritability: Genetic interactions create phantom heritability. </w:t>
      </w:r>
      <w:r w:rsidRPr="009D14BF">
        <w:rPr>
          <w:rFonts w:ascii="Cambria" w:hAnsi="Cambria"/>
          <w:i/>
          <w:iCs/>
          <w:noProof/>
          <w:sz w:val="24"/>
        </w:rPr>
        <w:t>Proc. Natl. Acad. Sci.</w:t>
      </w:r>
      <w:r w:rsidRPr="009D14BF">
        <w:rPr>
          <w:rFonts w:ascii="Cambria" w:hAnsi="Cambria"/>
          <w:noProof/>
          <w:sz w:val="24"/>
        </w:rPr>
        <w:t xml:space="preserve"> (2012). doi:10.1073/pnas.1119675109</w:t>
      </w:r>
    </w:p>
    <w:p w14:paraId="77926BBA"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130.</w:t>
      </w:r>
      <w:r w:rsidRPr="009D14BF">
        <w:rPr>
          <w:rFonts w:ascii="Cambria" w:hAnsi="Cambria"/>
          <w:noProof/>
          <w:sz w:val="24"/>
        </w:rPr>
        <w:tab/>
        <w:t xml:space="preserve">Houle, D., Govindaraju, D. R. &amp; Omholt, S. Phenomics: the next challenge. </w:t>
      </w:r>
      <w:r w:rsidRPr="009D14BF">
        <w:rPr>
          <w:rFonts w:ascii="Cambria" w:hAnsi="Cambria"/>
          <w:i/>
          <w:iCs/>
          <w:noProof/>
          <w:sz w:val="24"/>
        </w:rPr>
        <w:t>Nat. Rev. Genet.</w:t>
      </w:r>
      <w:r w:rsidRPr="009D14BF">
        <w:rPr>
          <w:rFonts w:ascii="Cambria" w:hAnsi="Cambria"/>
          <w:noProof/>
          <w:sz w:val="24"/>
        </w:rPr>
        <w:t xml:space="preserve"> </w:t>
      </w:r>
      <w:r w:rsidRPr="009D14BF">
        <w:rPr>
          <w:rFonts w:ascii="Cambria" w:hAnsi="Cambria"/>
          <w:b/>
          <w:bCs/>
          <w:noProof/>
          <w:sz w:val="24"/>
        </w:rPr>
        <w:t>11,</w:t>
      </w:r>
      <w:r w:rsidRPr="009D14BF">
        <w:rPr>
          <w:rFonts w:ascii="Cambria" w:hAnsi="Cambria"/>
          <w:noProof/>
          <w:sz w:val="24"/>
        </w:rPr>
        <w:t xml:space="preserve"> 855–866 (2010).</w:t>
      </w:r>
    </w:p>
    <w:p w14:paraId="473BAA18"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131.</w:t>
      </w:r>
      <w:r w:rsidRPr="009D14BF">
        <w:rPr>
          <w:rFonts w:ascii="Cambria" w:hAnsi="Cambria"/>
          <w:noProof/>
          <w:sz w:val="24"/>
        </w:rPr>
        <w:tab/>
        <w:t xml:space="preserve">Hill, L. D. </w:t>
      </w:r>
      <w:r w:rsidRPr="009D14BF">
        <w:rPr>
          <w:rFonts w:ascii="Cambria" w:hAnsi="Cambria"/>
          <w:i/>
          <w:iCs/>
          <w:noProof/>
          <w:sz w:val="24"/>
        </w:rPr>
        <w:t>et al.</w:t>
      </w:r>
      <w:r w:rsidRPr="009D14BF">
        <w:rPr>
          <w:rFonts w:ascii="Cambria" w:hAnsi="Cambria"/>
          <w:noProof/>
          <w:sz w:val="24"/>
        </w:rPr>
        <w:t xml:space="preserve"> Epistasis between COMT and MTHFR in maternal-fetal dyads increases risk for preeclampsia. </w:t>
      </w:r>
      <w:r w:rsidRPr="009D14BF">
        <w:rPr>
          <w:rFonts w:ascii="Cambria" w:hAnsi="Cambria"/>
          <w:i/>
          <w:iCs/>
          <w:noProof/>
          <w:sz w:val="24"/>
        </w:rPr>
        <w:t>PLoS One</w:t>
      </w:r>
      <w:r w:rsidRPr="009D14BF">
        <w:rPr>
          <w:rFonts w:ascii="Cambria" w:hAnsi="Cambria"/>
          <w:noProof/>
          <w:sz w:val="24"/>
        </w:rPr>
        <w:t xml:space="preserve"> </w:t>
      </w:r>
      <w:r w:rsidRPr="009D14BF">
        <w:rPr>
          <w:rFonts w:ascii="Cambria" w:hAnsi="Cambria"/>
          <w:b/>
          <w:bCs/>
          <w:noProof/>
          <w:sz w:val="24"/>
        </w:rPr>
        <w:t>6,</w:t>
      </w:r>
      <w:r w:rsidRPr="009D14BF">
        <w:rPr>
          <w:rFonts w:ascii="Cambria" w:hAnsi="Cambria"/>
          <w:noProof/>
          <w:sz w:val="24"/>
        </w:rPr>
        <w:t xml:space="preserve"> e16681 (2011).</w:t>
      </w:r>
    </w:p>
    <w:p w14:paraId="56F9275F"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132.</w:t>
      </w:r>
      <w:r w:rsidRPr="009D14BF">
        <w:rPr>
          <w:rFonts w:ascii="Cambria" w:hAnsi="Cambria"/>
          <w:noProof/>
          <w:sz w:val="24"/>
        </w:rPr>
        <w:tab/>
        <w:t xml:space="preserve">Génin, E. </w:t>
      </w:r>
      <w:r w:rsidRPr="009D14BF">
        <w:rPr>
          <w:rFonts w:ascii="Cambria" w:hAnsi="Cambria"/>
          <w:i/>
          <w:iCs/>
          <w:noProof/>
          <w:sz w:val="24"/>
        </w:rPr>
        <w:t>et al.</w:t>
      </w:r>
      <w:r w:rsidRPr="009D14BF">
        <w:rPr>
          <w:rFonts w:ascii="Cambria" w:hAnsi="Cambria"/>
          <w:noProof/>
          <w:sz w:val="24"/>
        </w:rPr>
        <w:t xml:space="preserve"> Epistatic interaction between BANK1 and BLK in rheumatoid arthritis: results from a large trans-ethnic meta-analysis. </w:t>
      </w:r>
      <w:r w:rsidRPr="009D14BF">
        <w:rPr>
          <w:rFonts w:ascii="Cambria" w:hAnsi="Cambria"/>
          <w:i/>
          <w:iCs/>
          <w:noProof/>
          <w:sz w:val="24"/>
        </w:rPr>
        <w:t>PLoS One</w:t>
      </w:r>
      <w:r w:rsidRPr="009D14BF">
        <w:rPr>
          <w:rFonts w:ascii="Cambria" w:hAnsi="Cambria"/>
          <w:noProof/>
          <w:sz w:val="24"/>
        </w:rPr>
        <w:t xml:space="preserve"> </w:t>
      </w:r>
      <w:r w:rsidRPr="009D14BF">
        <w:rPr>
          <w:rFonts w:ascii="Cambria" w:hAnsi="Cambria"/>
          <w:b/>
          <w:bCs/>
          <w:noProof/>
          <w:sz w:val="24"/>
        </w:rPr>
        <w:t>8,</w:t>
      </w:r>
      <w:r w:rsidRPr="009D14BF">
        <w:rPr>
          <w:rFonts w:ascii="Cambria" w:hAnsi="Cambria"/>
          <w:noProof/>
          <w:sz w:val="24"/>
        </w:rPr>
        <w:t xml:space="preserve"> e61044 (2013).</w:t>
      </w:r>
    </w:p>
    <w:p w14:paraId="2F683A62"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133.</w:t>
      </w:r>
      <w:r w:rsidRPr="009D14BF">
        <w:rPr>
          <w:rFonts w:ascii="Cambria" w:hAnsi="Cambria"/>
          <w:noProof/>
          <w:sz w:val="24"/>
        </w:rPr>
        <w:tab/>
        <w:t xml:space="preserve">Fisher, R. The correlation between relatives on the supposition of Mendelian inheritance. </w:t>
      </w:r>
      <w:r w:rsidRPr="009D14BF">
        <w:rPr>
          <w:rFonts w:ascii="Cambria" w:hAnsi="Cambria"/>
          <w:i/>
          <w:iCs/>
          <w:noProof/>
          <w:sz w:val="24"/>
        </w:rPr>
        <w:t>Trans. R. Soc. Edinburgh</w:t>
      </w:r>
      <w:r w:rsidRPr="009D14BF">
        <w:rPr>
          <w:rFonts w:ascii="Cambria" w:hAnsi="Cambria"/>
          <w:noProof/>
          <w:sz w:val="24"/>
        </w:rPr>
        <w:t xml:space="preserve"> </w:t>
      </w:r>
      <w:r w:rsidRPr="009D14BF">
        <w:rPr>
          <w:rFonts w:ascii="Cambria" w:hAnsi="Cambria"/>
          <w:b/>
          <w:bCs/>
          <w:noProof/>
          <w:sz w:val="24"/>
        </w:rPr>
        <w:t>52,</w:t>
      </w:r>
      <w:r w:rsidRPr="009D14BF">
        <w:rPr>
          <w:rFonts w:ascii="Cambria" w:hAnsi="Cambria"/>
          <w:noProof/>
          <w:sz w:val="24"/>
        </w:rPr>
        <w:t xml:space="preserve"> 399–433 (1918).</w:t>
      </w:r>
    </w:p>
    <w:p w14:paraId="4C949765"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134.</w:t>
      </w:r>
      <w:r w:rsidRPr="009D14BF">
        <w:rPr>
          <w:rFonts w:ascii="Cambria" w:hAnsi="Cambria"/>
          <w:noProof/>
          <w:sz w:val="24"/>
        </w:rPr>
        <w:tab/>
        <w:t xml:space="preserve">Hill, W. G. Rates of change in quantitative traits from fixation of new mutations. </w:t>
      </w:r>
      <w:r w:rsidRPr="009D14BF">
        <w:rPr>
          <w:rFonts w:ascii="Cambria" w:hAnsi="Cambria"/>
          <w:i/>
          <w:iCs/>
          <w:noProof/>
          <w:sz w:val="24"/>
        </w:rPr>
        <w:t>Proc. Natl. Acad. Sci. U. S. A.</w:t>
      </w:r>
      <w:r w:rsidRPr="009D14BF">
        <w:rPr>
          <w:rFonts w:ascii="Cambria" w:hAnsi="Cambria"/>
          <w:noProof/>
          <w:sz w:val="24"/>
        </w:rPr>
        <w:t xml:space="preserve"> </w:t>
      </w:r>
      <w:r w:rsidRPr="009D14BF">
        <w:rPr>
          <w:rFonts w:ascii="Cambria" w:hAnsi="Cambria"/>
          <w:b/>
          <w:bCs/>
          <w:noProof/>
          <w:sz w:val="24"/>
        </w:rPr>
        <w:t>79,</w:t>
      </w:r>
      <w:r w:rsidRPr="009D14BF">
        <w:rPr>
          <w:rFonts w:ascii="Cambria" w:hAnsi="Cambria"/>
          <w:noProof/>
          <w:sz w:val="24"/>
        </w:rPr>
        <w:t xml:space="preserve"> 142 (1982).</w:t>
      </w:r>
    </w:p>
    <w:p w14:paraId="7B80D6B4"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135.</w:t>
      </w:r>
      <w:r w:rsidRPr="009D14BF">
        <w:rPr>
          <w:rFonts w:ascii="Cambria" w:hAnsi="Cambria"/>
          <w:noProof/>
          <w:sz w:val="24"/>
        </w:rPr>
        <w:tab/>
        <w:t xml:space="preserve">Eyre-Walker, A. Genetic architecture of a complex trait and its implications for fitness and genome-wide association studies. </w:t>
      </w:r>
      <w:r w:rsidRPr="009D14BF">
        <w:rPr>
          <w:rFonts w:ascii="Cambria" w:hAnsi="Cambria"/>
          <w:i/>
          <w:iCs/>
          <w:noProof/>
          <w:sz w:val="24"/>
        </w:rPr>
        <w:t>Proc. Natl. Acad. Sci. U. S. A.</w:t>
      </w:r>
      <w:r w:rsidRPr="009D14BF">
        <w:rPr>
          <w:rFonts w:ascii="Cambria" w:hAnsi="Cambria"/>
          <w:noProof/>
          <w:sz w:val="24"/>
        </w:rPr>
        <w:t xml:space="preserve"> </w:t>
      </w:r>
      <w:r w:rsidRPr="009D14BF">
        <w:rPr>
          <w:rFonts w:ascii="Cambria" w:hAnsi="Cambria"/>
          <w:b/>
          <w:bCs/>
          <w:noProof/>
          <w:sz w:val="24"/>
        </w:rPr>
        <w:t>107 Suppl ,</w:t>
      </w:r>
      <w:r w:rsidRPr="009D14BF">
        <w:rPr>
          <w:rFonts w:ascii="Cambria" w:hAnsi="Cambria"/>
          <w:noProof/>
          <w:sz w:val="24"/>
        </w:rPr>
        <w:t xml:space="preserve"> 1752–6 (2010).</w:t>
      </w:r>
    </w:p>
    <w:p w14:paraId="18B9AF81"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136.</w:t>
      </w:r>
      <w:r w:rsidRPr="009D14BF">
        <w:rPr>
          <w:rFonts w:ascii="Cambria" w:hAnsi="Cambria"/>
          <w:noProof/>
          <w:sz w:val="24"/>
        </w:rPr>
        <w:tab/>
        <w:t xml:space="preserve">Barton, N. H. &amp; Keightley, P. D. Understanding quantitative genetic variation. </w:t>
      </w:r>
      <w:r w:rsidRPr="009D14BF">
        <w:rPr>
          <w:rFonts w:ascii="Cambria" w:hAnsi="Cambria"/>
          <w:i/>
          <w:iCs/>
          <w:noProof/>
          <w:sz w:val="24"/>
        </w:rPr>
        <w:t>Nat. Rev. Genet.</w:t>
      </w:r>
      <w:r w:rsidRPr="009D14BF">
        <w:rPr>
          <w:rFonts w:ascii="Cambria" w:hAnsi="Cambria"/>
          <w:noProof/>
          <w:sz w:val="24"/>
        </w:rPr>
        <w:t xml:space="preserve"> </w:t>
      </w:r>
      <w:r w:rsidRPr="009D14BF">
        <w:rPr>
          <w:rFonts w:ascii="Cambria" w:hAnsi="Cambria"/>
          <w:b/>
          <w:bCs/>
          <w:noProof/>
          <w:sz w:val="24"/>
        </w:rPr>
        <w:t>3,</w:t>
      </w:r>
      <w:r w:rsidRPr="009D14BF">
        <w:rPr>
          <w:rFonts w:ascii="Cambria" w:hAnsi="Cambria"/>
          <w:noProof/>
          <w:sz w:val="24"/>
        </w:rPr>
        <w:t xml:space="preserve"> 11–21 (2002).</w:t>
      </w:r>
    </w:p>
    <w:p w14:paraId="268EA1EF"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137.</w:t>
      </w:r>
      <w:r w:rsidRPr="009D14BF">
        <w:rPr>
          <w:rFonts w:ascii="Cambria" w:hAnsi="Cambria"/>
          <w:noProof/>
          <w:sz w:val="24"/>
        </w:rPr>
        <w:tab/>
        <w:t xml:space="preserve">Crow, J. F. On epistasis: why it is unimportant in polygenic directional selection. </w:t>
      </w:r>
      <w:r w:rsidRPr="009D14BF">
        <w:rPr>
          <w:rFonts w:ascii="Cambria" w:hAnsi="Cambria"/>
          <w:i/>
          <w:iCs/>
          <w:noProof/>
          <w:sz w:val="24"/>
        </w:rPr>
        <w:t>Philos. Trans. R. Soc. Lond. B. Biol. Sci.</w:t>
      </w:r>
      <w:r w:rsidRPr="009D14BF">
        <w:rPr>
          <w:rFonts w:ascii="Cambria" w:hAnsi="Cambria"/>
          <w:noProof/>
          <w:sz w:val="24"/>
        </w:rPr>
        <w:t xml:space="preserve"> </w:t>
      </w:r>
      <w:r w:rsidRPr="009D14BF">
        <w:rPr>
          <w:rFonts w:ascii="Cambria" w:hAnsi="Cambria"/>
          <w:b/>
          <w:bCs/>
          <w:noProof/>
          <w:sz w:val="24"/>
        </w:rPr>
        <w:t>365,</w:t>
      </w:r>
      <w:r w:rsidRPr="009D14BF">
        <w:rPr>
          <w:rFonts w:ascii="Cambria" w:hAnsi="Cambria"/>
          <w:noProof/>
          <w:sz w:val="24"/>
        </w:rPr>
        <w:t xml:space="preserve"> 1241–4 (2010).</w:t>
      </w:r>
    </w:p>
    <w:p w14:paraId="48E71EE5"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138.</w:t>
      </w:r>
      <w:r w:rsidRPr="009D14BF">
        <w:rPr>
          <w:rFonts w:ascii="Cambria" w:hAnsi="Cambria"/>
          <w:noProof/>
          <w:sz w:val="24"/>
        </w:rPr>
        <w:tab/>
        <w:t xml:space="preserve">Phillips, P. C. Epistasis--the essential role of gene interactions in the structure and evolution of genetic systems. </w:t>
      </w:r>
      <w:r w:rsidRPr="009D14BF">
        <w:rPr>
          <w:rFonts w:ascii="Cambria" w:hAnsi="Cambria"/>
          <w:i/>
          <w:iCs/>
          <w:noProof/>
          <w:sz w:val="24"/>
        </w:rPr>
        <w:t>Nat Rev Genet</w:t>
      </w:r>
      <w:r w:rsidRPr="009D14BF">
        <w:rPr>
          <w:rFonts w:ascii="Cambria" w:hAnsi="Cambria"/>
          <w:noProof/>
          <w:sz w:val="24"/>
        </w:rPr>
        <w:t xml:space="preserve"> </w:t>
      </w:r>
      <w:r w:rsidRPr="009D14BF">
        <w:rPr>
          <w:rFonts w:ascii="Cambria" w:hAnsi="Cambria"/>
          <w:b/>
          <w:bCs/>
          <w:noProof/>
          <w:sz w:val="24"/>
        </w:rPr>
        <w:t>9,</w:t>
      </w:r>
      <w:r w:rsidRPr="009D14BF">
        <w:rPr>
          <w:rFonts w:ascii="Cambria" w:hAnsi="Cambria"/>
          <w:noProof/>
          <w:sz w:val="24"/>
        </w:rPr>
        <w:t xml:space="preserve"> 855–867 (2008).</w:t>
      </w:r>
    </w:p>
    <w:p w14:paraId="6599258F"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139.</w:t>
      </w:r>
      <w:r w:rsidRPr="009D14BF">
        <w:rPr>
          <w:rFonts w:ascii="Cambria" w:hAnsi="Cambria"/>
          <w:noProof/>
          <w:sz w:val="24"/>
        </w:rPr>
        <w:tab/>
        <w:t xml:space="preserve">Hansen, T. F. &amp; Wagner, G. P. Modeling genetic architecture: a multilinear theory of gene interaction. </w:t>
      </w:r>
      <w:r w:rsidRPr="009D14BF">
        <w:rPr>
          <w:rFonts w:ascii="Cambria" w:hAnsi="Cambria"/>
          <w:i/>
          <w:iCs/>
          <w:noProof/>
          <w:sz w:val="24"/>
        </w:rPr>
        <w:t>Theor. Popul. Biol.</w:t>
      </w:r>
      <w:r w:rsidRPr="009D14BF">
        <w:rPr>
          <w:rFonts w:ascii="Cambria" w:hAnsi="Cambria"/>
          <w:noProof/>
          <w:sz w:val="24"/>
        </w:rPr>
        <w:t xml:space="preserve"> </w:t>
      </w:r>
      <w:r w:rsidRPr="009D14BF">
        <w:rPr>
          <w:rFonts w:ascii="Cambria" w:hAnsi="Cambria"/>
          <w:b/>
          <w:bCs/>
          <w:noProof/>
          <w:sz w:val="24"/>
        </w:rPr>
        <w:t>59,</w:t>
      </w:r>
      <w:r w:rsidRPr="009D14BF">
        <w:rPr>
          <w:rFonts w:ascii="Cambria" w:hAnsi="Cambria"/>
          <w:noProof/>
          <w:sz w:val="24"/>
        </w:rPr>
        <w:t xml:space="preserve"> 61–86 (2001).</w:t>
      </w:r>
    </w:p>
    <w:p w14:paraId="3F42CE25"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140.</w:t>
      </w:r>
      <w:r w:rsidRPr="009D14BF">
        <w:rPr>
          <w:rFonts w:ascii="Cambria" w:hAnsi="Cambria"/>
          <w:noProof/>
          <w:sz w:val="24"/>
        </w:rPr>
        <w:tab/>
        <w:t xml:space="preserve">Wright, S. Evolution in Mendelian Populations. </w:t>
      </w:r>
      <w:r w:rsidRPr="009D14BF">
        <w:rPr>
          <w:rFonts w:ascii="Cambria" w:hAnsi="Cambria"/>
          <w:i/>
          <w:iCs/>
          <w:noProof/>
          <w:sz w:val="24"/>
        </w:rPr>
        <w:t>Genetics</w:t>
      </w:r>
      <w:r w:rsidRPr="009D14BF">
        <w:rPr>
          <w:rFonts w:ascii="Cambria" w:hAnsi="Cambria"/>
          <w:noProof/>
          <w:sz w:val="24"/>
        </w:rPr>
        <w:t xml:space="preserve"> </w:t>
      </w:r>
      <w:r w:rsidRPr="009D14BF">
        <w:rPr>
          <w:rFonts w:ascii="Cambria" w:hAnsi="Cambria"/>
          <w:b/>
          <w:bCs/>
          <w:noProof/>
          <w:sz w:val="24"/>
        </w:rPr>
        <w:t>16,</w:t>
      </w:r>
      <w:r w:rsidRPr="009D14BF">
        <w:rPr>
          <w:rFonts w:ascii="Cambria" w:hAnsi="Cambria"/>
          <w:noProof/>
          <w:sz w:val="24"/>
        </w:rPr>
        <w:t xml:space="preserve"> 97–159 (1931).</w:t>
      </w:r>
    </w:p>
    <w:p w14:paraId="00EB2A33"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141.</w:t>
      </w:r>
      <w:r w:rsidRPr="009D14BF">
        <w:rPr>
          <w:rFonts w:ascii="Cambria" w:hAnsi="Cambria"/>
          <w:noProof/>
          <w:sz w:val="24"/>
        </w:rPr>
        <w:tab/>
        <w:t xml:space="preserve">Orr, H. a &amp; Turelli, M. The evolution of postzygotic isolation: accumulating Dobzhansky-Muller incompatibilities. </w:t>
      </w:r>
      <w:r w:rsidRPr="009D14BF">
        <w:rPr>
          <w:rFonts w:ascii="Cambria" w:hAnsi="Cambria"/>
          <w:i/>
          <w:iCs/>
          <w:noProof/>
          <w:sz w:val="24"/>
        </w:rPr>
        <w:t>Evolution</w:t>
      </w:r>
      <w:r w:rsidRPr="009D14BF">
        <w:rPr>
          <w:rFonts w:ascii="Cambria" w:hAnsi="Cambria"/>
          <w:noProof/>
          <w:sz w:val="24"/>
        </w:rPr>
        <w:t xml:space="preserve"> </w:t>
      </w:r>
      <w:r w:rsidRPr="009D14BF">
        <w:rPr>
          <w:rFonts w:ascii="Cambria" w:hAnsi="Cambria"/>
          <w:b/>
          <w:bCs/>
          <w:noProof/>
          <w:sz w:val="24"/>
        </w:rPr>
        <w:t>55,</w:t>
      </w:r>
      <w:r w:rsidRPr="009D14BF">
        <w:rPr>
          <w:rFonts w:ascii="Cambria" w:hAnsi="Cambria"/>
          <w:noProof/>
          <w:sz w:val="24"/>
        </w:rPr>
        <w:t xml:space="preserve"> 1085–94 (2001).</w:t>
      </w:r>
    </w:p>
    <w:p w14:paraId="58BEA850"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142.</w:t>
      </w:r>
      <w:r w:rsidRPr="009D14BF">
        <w:rPr>
          <w:rFonts w:ascii="Cambria" w:hAnsi="Cambria"/>
          <w:noProof/>
          <w:sz w:val="24"/>
        </w:rPr>
        <w:tab/>
        <w:t xml:space="preserve">Breen, M. S., Kemena, C., Vlasov, P. K., Notredame, C. &amp; Kondrashov, F. a. Epistasis as the primary factor in molecular evolution. </w:t>
      </w:r>
      <w:r w:rsidRPr="009D14BF">
        <w:rPr>
          <w:rFonts w:ascii="Cambria" w:hAnsi="Cambria"/>
          <w:i/>
          <w:iCs/>
          <w:noProof/>
          <w:sz w:val="24"/>
        </w:rPr>
        <w:t>Nature</w:t>
      </w:r>
      <w:r w:rsidRPr="009D14BF">
        <w:rPr>
          <w:rFonts w:ascii="Cambria" w:hAnsi="Cambria"/>
          <w:noProof/>
          <w:sz w:val="24"/>
        </w:rPr>
        <w:t xml:space="preserve"> </w:t>
      </w:r>
      <w:r w:rsidRPr="009D14BF">
        <w:rPr>
          <w:rFonts w:ascii="Cambria" w:hAnsi="Cambria"/>
          <w:b/>
          <w:bCs/>
          <w:noProof/>
          <w:sz w:val="24"/>
        </w:rPr>
        <w:t>490,</w:t>
      </w:r>
      <w:r w:rsidRPr="009D14BF">
        <w:rPr>
          <w:rFonts w:ascii="Cambria" w:hAnsi="Cambria"/>
          <w:noProof/>
          <w:sz w:val="24"/>
        </w:rPr>
        <w:t xml:space="preserve"> 535–538 (2012).</w:t>
      </w:r>
    </w:p>
    <w:p w14:paraId="254BF156"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143.</w:t>
      </w:r>
      <w:r w:rsidRPr="009D14BF">
        <w:rPr>
          <w:rFonts w:ascii="Cambria" w:hAnsi="Cambria"/>
          <w:noProof/>
          <w:sz w:val="24"/>
        </w:rPr>
        <w:tab/>
        <w:t xml:space="preserve">Kondrashov, A., Sunyaev, S. &amp; Kondrashov, F. Dobzhansky–Muller incompatibilities in protein evolution. </w:t>
      </w:r>
      <w:r w:rsidRPr="009D14BF">
        <w:rPr>
          <w:rFonts w:ascii="Cambria" w:hAnsi="Cambria"/>
          <w:i/>
          <w:iCs/>
          <w:noProof/>
          <w:sz w:val="24"/>
        </w:rPr>
        <w:t>Proc. Natl. Acad. Sci. U. S. A.</w:t>
      </w:r>
      <w:r w:rsidRPr="009D14BF">
        <w:rPr>
          <w:rFonts w:ascii="Cambria" w:hAnsi="Cambria"/>
          <w:noProof/>
          <w:sz w:val="24"/>
        </w:rPr>
        <w:t xml:space="preserve"> </w:t>
      </w:r>
      <w:r w:rsidRPr="009D14BF">
        <w:rPr>
          <w:rFonts w:ascii="Cambria" w:hAnsi="Cambria"/>
          <w:b/>
          <w:bCs/>
          <w:noProof/>
          <w:sz w:val="24"/>
        </w:rPr>
        <w:t>99,</w:t>
      </w:r>
      <w:r w:rsidRPr="009D14BF">
        <w:rPr>
          <w:rFonts w:ascii="Cambria" w:hAnsi="Cambria"/>
          <w:noProof/>
          <w:sz w:val="24"/>
        </w:rPr>
        <w:t xml:space="preserve"> 14878–14883 (2002).</w:t>
      </w:r>
    </w:p>
    <w:p w14:paraId="6D76413D"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144.</w:t>
      </w:r>
      <w:r w:rsidRPr="009D14BF">
        <w:rPr>
          <w:rFonts w:ascii="Cambria" w:hAnsi="Cambria"/>
          <w:noProof/>
          <w:sz w:val="24"/>
        </w:rPr>
        <w:tab/>
        <w:t xml:space="preserve">Lappalainen, T., Montgomery, S. B., Nica, A. C. &amp; Dermitzakis, E. T. Epistatic selection between coding and regulatory variation in human evolution and disease. </w:t>
      </w:r>
      <w:r w:rsidRPr="009D14BF">
        <w:rPr>
          <w:rFonts w:ascii="Cambria" w:hAnsi="Cambria"/>
          <w:i/>
          <w:iCs/>
          <w:noProof/>
          <w:sz w:val="24"/>
        </w:rPr>
        <w:t>Am J Hum Genet</w:t>
      </w:r>
      <w:r w:rsidRPr="009D14BF">
        <w:rPr>
          <w:rFonts w:ascii="Cambria" w:hAnsi="Cambria"/>
          <w:noProof/>
          <w:sz w:val="24"/>
        </w:rPr>
        <w:t xml:space="preserve"> </w:t>
      </w:r>
      <w:r w:rsidRPr="009D14BF">
        <w:rPr>
          <w:rFonts w:ascii="Cambria" w:hAnsi="Cambria"/>
          <w:b/>
          <w:bCs/>
          <w:noProof/>
          <w:sz w:val="24"/>
        </w:rPr>
        <w:t>89,</w:t>
      </w:r>
      <w:r w:rsidRPr="009D14BF">
        <w:rPr>
          <w:rFonts w:ascii="Cambria" w:hAnsi="Cambria"/>
          <w:noProof/>
          <w:sz w:val="24"/>
        </w:rPr>
        <w:t xml:space="preserve"> 459–463 (2011).</w:t>
      </w:r>
    </w:p>
    <w:p w14:paraId="6CB1A88F"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145.</w:t>
      </w:r>
      <w:r w:rsidRPr="009D14BF">
        <w:rPr>
          <w:rFonts w:ascii="Cambria" w:hAnsi="Cambria"/>
          <w:noProof/>
          <w:sz w:val="24"/>
        </w:rPr>
        <w:tab/>
        <w:t xml:space="preserve">Alvarez-Castro, J. M., Le Rouzic, A., Carlborg, O., Álvarez-Castro, J. M. &amp; Carlborg, Ö. How to perform meaningful estimates of genetic effects. </w:t>
      </w:r>
      <w:r w:rsidRPr="009D14BF">
        <w:rPr>
          <w:rFonts w:ascii="Cambria" w:hAnsi="Cambria"/>
          <w:i/>
          <w:iCs/>
          <w:noProof/>
          <w:sz w:val="24"/>
        </w:rPr>
        <w:t>PLoS Genet.</w:t>
      </w:r>
      <w:r w:rsidRPr="009D14BF">
        <w:rPr>
          <w:rFonts w:ascii="Cambria" w:hAnsi="Cambria"/>
          <w:noProof/>
          <w:sz w:val="24"/>
        </w:rPr>
        <w:t xml:space="preserve"> </w:t>
      </w:r>
      <w:r w:rsidRPr="009D14BF">
        <w:rPr>
          <w:rFonts w:ascii="Cambria" w:hAnsi="Cambria"/>
          <w:b/>
          <w:bCs/>
          <w:noProof/>
          <w:sz w:val="24"/>
        </w:rPr>
        <w:t>4,</w:t>
      </w:r>
      <w:r w:rsidRPr="009D14BF">
        <w:rPr>
          <w:rFonts w:ascii="Cambria" w:hAnsi="Cambria"/>
          <w:noProof/>
          <w:sz w:val="24"/>
        </w:rPr>
        <w:t xml:space="preserve"> e1000062 (2008).</w:t>
      </w:r>
    </w:p>
    <w:p w14:paraId="769C6943"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146.</w:t>
      </w:r>
      <w:r w:rsidRPr="009D14BF">
        <w:rPr>
          <w:rFonts w:ascii="Cambria" w:hAnsi="Cambria"/>
          <w:noProof/>
          <w:sz w:val="24"/>
        </w:rPr>
        <w:tab/>
        <w:t xml:space="preserve">Hu, X. </w:t>
      </w:r>
      <w:r w:rsidRPr="009D14BF">
        <w:rPr>
          <w:rFonts w:ascii="Cambria" w:hAnsi="Cambria"/>
          <w:i/>
          <w:iCs/>
          <w:noProof/>
          <w:sz w:val="24"/>
        </w:rPr>
        <w:t>et al.</w:t>
      </w:r>
      <w:r w:rsidRPr="009D14BF">
        <w:rPr>
          <w:rFonts w:ascii="Cambria" w:hAnsi="Cambria"/>
          <w:noProof/>
          <w:sz w:val="24"/>
        </w:rPr>
        <w:t xml:space="preserve"> Integrating autoimmune risk loci with gene-expression data identifies specific pathogenic immune cell subsets. </w:t>
      </w:r>
      <w:r w:rsidRPr="009D14BF">
        <w:rPr>
          <w:rFonts w:ascii="Cambria" w:hAnsi="Cambria"/>
          <w:i/>
          <w:iCs/>
          <w:noProof/>
          <w:sz w:val="24"/>
        </w:rPr>
        <w:t>Am J Hum Genet</w:t>
      </w:r>
      <w:r w:rsidRPr="009D14BF">
        <w:rPr>
          <w:rFonts w:ascii="Cambria" w:hAnsi="Cambria"/>
          <w:noProof/>
          <w:sz w:val="24"/>
        </w:rPr>
        <w:t xml:space="preserve"> </w:t>
      </w:r>
      <w:r w:rsidRPr="009D14BF">
        <w:rPr>
          <w:rFonts w:ascii="Cambria" w:hAnsi="Cambria"/>
          <w:b/>
          <w:bCs/>
          <w:noProof/>
          <w:sz w:val="24"/>
        </w:rPr>
        <w:t>89,</w:t>
      </w:r>
      <w:r w:rsidRPr="009D14BF">
        <w:rPr>
          <w:rFonts w:ascii="Cambria" w:hAnsi="Cambria"/>
          <w:noProof/>
          <w:sz w:val="24"/>
        </w:rPr>
        <w:t xml:space="preserve"> 496–506 (2011).</w:t>
      </w:r>
    </w:p>
    <w:p w14:paraId="697F1E28"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147.</w:t>
      </w:r>
      <w:r w:rsidRPr="009D14BF">
        <w:rPr>
          <w:rFonts w:ascii="Cambria" w:hAnsi="Cambria"/>
          <w:noProof/>
          <w:sz w:val="24"/>
        </w:rPr>
        <w:tab/>
        <w:t xml:space="preserve">Wray, N. R., Yang, J., Goddard, M. E. &amp; Visscher, P. M. The Genetic Interpretation of Area under the ROC Curve in Genomic Profiling. </w:t>
      </w:r>
      <w:r w:rsidRPr="009D14BF">
        <w:rPr>
          <w:rFonts w:ascii="Cambria" w:hAnsi="Cambria"/>
          <w:i/>
          <w:iCs/>
          <w:noProof/>
          <w:sz w:val="24"/>
        </w:rPr>
        <w:t>PLoS Genet.</w:t>
      </w:r>
      <w:r w:rsidRPr="009D14BF">
        <w:rPr>
          <w:rFonts w:ascii="Cambria" w:hAnsi="Cambria"/>
          <w:noProof/>
          <w:sz w:val="24"/>
        </w:rPr>
        <w:t xml:space="preserve"> </w:t>
      </w:r>
      <w:r w:rsidRPr="009D14BF">
        <w:rPr>
          <w:rFonts w:ascii="Cambria" w:hAnsi="Cambria"/>
          <w:b/>
          <w:bCs/>
          <w:noProof/>
          <w:sz w:val="24"/>
        </w:rPr>
        <w:t>6,</w:t>
      </w:r>
      <w:r w:rsidRPr="009D14BF">
        <w:rPr>
          <w:rFonts w:ascii="Cambria" w:hAnsi="Cambria"/>
          <w:noProof/>
          <w:sz w:val="24"/>
        </w:rPr>
        <w:t xml:space="preserve"> e1000864 (2010).</w:t>
      </w:r>
    </w:p>
    <w:p w14:paraId="4CB4D73F"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148.</w:t>
      </w:r>
      <w:r w:rsidRPr="009D14BF">
        <w:rPr>
          <w:rFonts w:ascii="Cambria" w:hAnsi="Cambria"/>
          <w:noProof/>
          <w:sz w:val="24"/>
        </w:rPr>
        <w:tab/>
        <w:t xml:space="preserve">Daetwyler, H. D., Villanueva, B. &amp; Woolliams, J. a. Accuracy of predicting the genetic risk of disease using a genome-wide approach. </w:t>
      </w:r>
      <w:r w:rsidRPr="009D14BF">
        <w:rPr>
          <w:rFonts w:ascii="Cambria" w:hAnsi="Cambria"/>
          <w:i/>
          <w:iCs/>
          <w:noProof/>
          <w:sz w:val="24"/>
        </w:rPr>
        <w:t>PLoS One</w:t>
      </w:r>
      <w:r w:rsidRPr="009D14BF">
        <w:rPr>
          <w:rFonts w:ascii="Cambria" w:hAnsi="Cambria"/>
          <w:noProof/>
          <w:sz w:val="24"/>
        </w:rPr>
        <w:t xml:space="preserve"> </w:t>
      </w:r>
      <w:r w:rsidRPr="009D14BF">
        <w:rPr>
          <w:rFonts w:ascii="Cambria" w:hAnsi="Cambria"/>
          <w:b/>
          <w:bCs/>
          <w:noProof/>
          <w:sz w:val="24"/>
        </w:rPr>
        <w:t>3,</w:t>
      </w:r>
      <w:r w:rsidRPr="009D14BF">
        <w:rPr>
          <w:rFonts w:ascii="Cambria" w:hAnsi="Cambria"/>
          <w:noProof/>
          <w:sz w:val="24"/>
        </w:rPr>
        <w:t xml:space="preserve"> e3395 (2008).</w:t>
      </w:r>
    </w:p>
    <w:p w14:paraId="50B2693F"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149.</w:t>
      </w:r>
      <w:r w:rsidRPr="009D14BF">
        <w:rPr>
          <w:rFonts w:ascii="Cambria" w:hAnsi="Cambria"/>
          <w:noProof/>
          <w:sz w:val="24"/>
        </w:rPr>
        <w:tab/>
        <w:t xml:space="preserve">Quon, G., Lippert, C., Heckerman, D. &amp; Listgarten, J. Patterns of methylation heritability in a genome-wide analysis of four brain regions. </w:t>
      </w:r>
      <w:r w:rsidRPr="009D14BF">
        <w:rPr>
          <w:rFonts w:ascii="Cambria" w:hAnsi="Cambria"/>
          <w:i/>
          <w:iCs/>
          <w:noProof/>
          <w:sz w:val="24"/>
        </w:rPr>
        <w:t>Nucleic Acids Res.</w:t>
      </w:r>
      <w:r w:rsidRPr="009D14BF">
        <w:rPr>
          <w:rFonts w:ascii="Cambria" w:hAnsi="Cambria"/>
          <w:noProof/>
          <w:sz w:val="24"/>
        </w:rPr>
        <w:t xml:space="preserve"> </w:t>
      </w:r>
      <w:r w:rsidRPr="009D14BF">
        <w:rPr>
          <w:rFonts w:ascii="Cambria" w:hAnsi="Cambria"/>
          <w:b/>
          <w:bCs/>
          <w:noProof/>
          <w:sz w:val="24"/>
        </w:rPr>
        <w:t>41,</w:t>
      </w:r>
      <w:r w:rsidRPr="009D14BF">
        <w:rPr>
          <w:rFonts w:ascii="Cambria" w:hAnsi="Cambria"/>
          <w:noProof/>
          <w:sz w:val="24"/>
        </w:rPr>
        <w:t xml:space="preserve"> 2095–104 (2013).</w:t>
      </w:r>
    </w:p>
    <w:p w14:paraId="677C7C29"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150.</w:t>
      </w:r>
      <w:r w:rsidRPr="009D14BF">
        <w:rPr>
          <w:rFonts w:ascii="Cambria" w:hAnsi="Cambria"/>
          <w:noProof/>
          <w:sz w:val="24"/>
        </w:rPr>
        <w:tab/>
        <w:t xml:space="preserve">Gervin, K. </w:t>
      </w:r>
      <w:r w:rsidRPr="009D14BF">
        <w:rPr>
          <w:rFonts w:ascii="Cambria" w:hAnsi="Cambria"/>
          <w:i/>
          <w:iCs/>
          <w:noProof/>
          <w:sz w:val="24"/>
        </w:rPr>
        <w:t>et al.</w:t>
      </w:r>
      <w:r w:rsidRPr="009D14BF">
        <w:rPr>
          <w:rFonts w:ascii="Cambria" w:hAnsi="Cambria"/>
          <w:noProof/>
          <w:sz w:val="24"/>
        </w:rPr>
        <w:t xml:space="preserve"> Extensive variation and low heritability of DNA methylation identified in a twin study. </w:t>
      </w:r>
      <w:r w:rsidRPr="009D14BF">
        <w:rPr>
          <w:rFonts w:ascii="Cambria" w:hAnsi="Cambria"/>
          <w:i/>
          <w:iCs/>
          <w:noProof/>
          <w:sz w:val="24"/>
        </w:rPr>
        <w:t>Genome Res.</w:t>
      </w:r>
      <w:r w:rsidRPr="009D14BF">
        <w:rPr>
          <w:rFonts w:ascii="Cambria" w:hAnsi="Cambria"/>
          <w:noProof/>
          <w:sz w:val="24"/>
        </w:rPr>
        <w:t xml:space="preserve"> </w:t>
      </w:r>
      <w:r w:rsidRPr="009D14BF">
        <w:rPr>
          <w:rFonts w:ascii="Cambria" w:hAnsi="Cambria"/>
          <w:b/>
          <w:bCs/>
          <w:noProof/>
          <w:sz w:val="24"/>
        </w:rPr>
        <w:t>21,</w:t>
      </w:r>
      <w:r w:rsidRPr="009D14BF">
        <w:rPr>
          <w:rFonts w:ascii="Cambria" w:hAnsi="Cambria"/>
          <w:noProof/>
          <w:sz w:val="24"/>
        </w:rPr>
        <w:t xml:space="preserve"> 1813–21 (2011).</w:t>
      </w:r>
    </w:p>
    <w:p w14:paraId="2DB42EC7"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151.</w:t>
      </w:r>
      <w:r w:rsidRPr="009D14BF">
        <w:rPr>
          <w:rFonts w:ascii="Cambria" w:hAnsi="Cambria"/>
          <w:noProof/>
          <w:sz w:val="24"/>
        </w:rPr>
        <w:tab/>
        <w:t xml:space="preserve">Purcell, S. M. </w:t>
      </w:r>
      <w:r w:rsidRPr="009D14BF">
        <w:rPr>
          <w:rFonts w:ascii="Cambria" w:hAnsi="Cambria"/>
          <w:i/>
          <w:iCs/>
          <w:noProof/>
          <w:sz w:val="24"/>
        </w:rPr>
        <w:t>et al.</w:t>
      </w:r>
      <w:r w:rsidRPr="009D14BF">
        <w:rPr>
          <w:rFonts w:ascii="Cambria" w:hAnsi="Cambria"/>
          <w:noProof/>
          <w:sz w:val="24"/>
        </w:rPr>
        <w:t xml:space="preserve"> Common polygenic variation contributes to risk of schizophrenia and bipolar disorder. </w:t>
      </w:r>
      <w:r w:rsidRPr="009D14BF">
        <w:rPr>
          <w:rFonts w:ascii="Cambria" w:hAnsi="Cambria"/>
          <w:i/>
          <w:iCs/>
          <w:noProof/>
          <w:sz w:val="24"/>
        </w:rPr>
        <w:t>Nature</w:t>
      </w:r>
      <w:r w:rsidRPr="009D14BF">
        <w:rPr>
          <w:rFonts w:ascii="Cambria" w:hAnsi="Cambria"/>
          <w:noProof/>
          <w:sz w:val="24"/>
        </w:rPr>
        <w:t xml:space="preserve"> </w:t>
      </w:r>
      <w:r w:rsidRPr="009D14BF">
        <w:rPr>
          <w:rFonts w:ascii="Cambria" w:hAnsi="Cambria"/>
          <w:b/>
          <w:bCs/>
          <w:noProof/>
          <w:sz w:val="24"/>
        </w:rPr>
        <w:t>460,</w:t>
      </w:r>
      <w:r w:rsidRPr="009D14BF">
        <w:rPr>
          <w:rFonts w:ascii="Cambria" w:hAnsi="Cambria"/>
          <w:noProof/>
          <w:sz w:val="24"/>
        </w:rPr>
        <w:t xml:space="preserve"> 748–752 (2009).</w:t>
      </w:r>
    </w:p>
    <w:p w14:paraId="747341C3"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152.</w:t>
      </w:r>
      <w:r w:rsidRPr="009D14BF">
        <w:rPr>
          <w:rFonts w:ascii="Cambria" w:hAnsi="Cambria"/>
          <w:noProof/>
          <w:sz w:val="24"/>
        </w:rPr>
        <w:tab/>
        <w:t xml:space="preserve">Wray, N. R. </w:t>
      </w:r>
      <w:r w:rsidRPr="009D14BF">
        <w:rPr>
          <w:rFonts w:ascii="Cambria" w:hAnsi="Cambria"/>
          <w:i/>
          <w:iCs/>
          <w:noProof/>
          <w:sz w:val="24"/>
        </w:rPr>
        <w:t>et al.</w:t>
      </w:r>
      <w:r w:rsidRPr="009D14BF">
        <w:rPr>
          <w:rFonts w:ascii="Cambria" w:hAnsi="Cambria"/>
          <w:noProof/>
          <w:sz w:val="24"/>
        </w:rPr>
        <w:t xml:space="preserve"> Pitfalls of predicting complex traits from SNPs. </w:t>
      </w:r>
      <w:r w:rsidRPr="009D14BF">
        <w:rPr>
          <w:rFonts w:ascii="Cambria" w:hAnsi="Cambria"/>
          <w:i/>
          <w:iCs/>
          <w:noProof/>
          <w:sz w:val="24"/>
        </w:rPr>
        <w:t>Nat Rev Genet</w:t>
      </w:r>
      <w:r w:rsidRPr="009D14BF">
        <w:rPr>
          <w:rFonts w:ascii="Cambria" w:hAnsi="Cambria"/>
          <w:noProof/>
          <w:sz w:val="24"/>
        </w:rPr>
        <w:t xml:space="preserve"> </w:t>
      </w:r>
      <w:r w:rsidRPr="009D14BF">
        <w:rPr>
          <w:rFonts w:ascii="Cambria" w:hAnsi="Cambria"/>
          <w:b/>
          <w:bCs/>
          <w:noProof/>
          <w:sz w:val="24"/>
        </w:rPr>
        <w:t>14,</w:t>
      </w:r>
      <w:r w:rsidRPr="009D14BF">
        <w:rPr>
          <w:rFonts w:ascii="Cambria" w:hAnsi="Cambria"/>
          <w:noProof/>
          <w:sz w:val="24"/>
        </w:rPr>
        <w:t xml:space="preserve"> 507–515 (2013).</w:t>
      </w:r>
    </w:p>
    <w:p w14:paraId="04AEBBE5"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153.</w:t>
      </w:r>
      <w:r w:rsidRPr="009D14BF">
        <w:rPr>
          <w:rFonts w:ascii="Cambria" w:hAnsi="Cambria"/>
          <w:noProof/>
          <w:sz w:val="24"/>
        </w:rPr>
        <w:tab/>
        <w:t xml:space="preserve">Zhou, X., Carbonetto, P. &amp; Stephens, M. Polygenic modeling with bayesian sparse linear mixed models. </w:t>
      </w:r>
      <w:r w:rsidRPr="009D14BF">
        <w:rPr>
          <w:rFonts w:ascii="Cambria" w:hAnsi="Cambria"/>
          <w:i/>
          <w:iCs/>
          <w:noProof/>
          <w:sz w:val="24"/>
        </w:rPr>
        <w:t>PLoS Genet.</w:t>
      </w:r>
      <w:r w:rsidRPr="009D14BF">
        <w:rPr>
          <w:rFonts w:ascii="Cambria" w:hAnsi="Cambria"/>
          <w:noProof/>
          <w:sz w:val="24"/>
        </w:rPr>
        <w:t xml:space="preserve"> </w:t>
      </w:r>
      <w:r w:rsidRPr="009D14BF">
        <w:rPr>
          <w:rFonts w:ascii="Cambria" w:hAnsi="Cambria"/>
          <w:b/>
          <w:bCs/>
          <w:noProof/>
          <w:sz w:val="24"/>
        </w:rPr>
        <w:t>9,</w:t>
      </w:r>
      <w:r w:rsidRPr="009D14BF">
        <w:rPr>
          <w:rFonts w:ascii="Cambria" w:hAnsi="Cambria"/>
          <w:noProof/>
          <w:sz w:val="24"/>
        </w:rPr>
        <w:t xml:space="preserve"> e1003264 (2013).</w:t>
      </w:r>
    </w:p>
    <w:p w14:paraId="3E6B02F4"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154.</w:t>
      </w:r>
      <w:r w:rsidRPr="009D14BF">
        <w:rPr>
          <w:rFonts w:ascii="Cambria" w:hAnsi="Cambria"/>
          <w:noProof/>
          <w:sz w:val="24"/>
        </w:rPr>
        <w:tab/>
        <w:t xml:space="preserve">Becker, T., Herold, C., Meesters, C., Mattheisen, M. &amp; Baur, M. P. Significance Levels in Genome-Wide Interaction Analysis (GWIA). </w:t>
      </w:r>
      <w:r w:rsidRPr="009D14BF">
        <w:rPr>
          <w:rFonts w:ascii="Cambria" w:hAnsi="Cambria"/>
          <w:i/>
          <w:iCs/>
          <w:noProof/>
          <w:sz w:val="24"/>
        </w:rPr>
        <w:t>Ann. Hum. Genet.</w:t>
      </w:r>
      <w:r w:rsidRPr="009D14BF">
        <w:rPr>
          <w:rFonts w:ascii="Cambria" w:hAnsi="Cambria"/>
          <w:noProof/>
          <w:sz w:val="24"/>
        </w:rPr>
        <w:t xml:space="preserve"> </w:t>
      </w:r>
      <w:r w:rsidRPr="009D14BF">
        <w:rPr>
          <w:rFonts w:ascii="Cambria" w:hAnsi="Cambria"/>
          <w:b/>
          <w:bCs/>
          <w:noProof/>
          <w:sz w:val="24"/>
        </w:rPr>
        <w:t>75,</w:t>
      </w:r>
      <w:r w:rsidRPr="009D14BF">
        <w:rPr>
          <w:rFonts w:ascii="Cambria" w:hAnsi="Cambria"/>
          <w:noProof/>
          <w:sz w:val="24"/>
        </w:rPr>
        <w:t xml:space="preserve"> 29–35 (2011).</w:t>
      </w:r>
    </w:p>
    <w:p w14:paraId="2A5D1E69"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155.</w:t>
      </w:r>
      <w:r w:rsidRPr="009D14BF">
        <w:rPr>
          <w:rFonts w:ascii="Cambria" w:hAnsi="Cambria"/>
          <w:noProof/>
          <w:sz w:val="24"/>
        </w:rPr>
        <w:tab/>
        <w:t xml:space="preserve">Carlborg, O., Jacobsson, L., Ahgren, P., Siegel, P. &amp; Andersson, L. Epistasis and the release of genetic variation during long-term selection. </w:t>
      </w:r>
      <w:r w:rsidRPr="009D14BF">
        <w:rPr>
          <w:rFonts w:ascii="Cambria" w:hAnsi="Cambria"/>
          <w:i/>
          <w:iCs/>
          <w:noProof/>
          <w:sz w:val="24"/>
        </w:rPr>
        <w:t>Nat. Genet.</w:t>
      </w:r>
      <w:r w:rsidRPr="009D14BF">
        <w:rPr>
          <w:rFonts w:ascii="Cambria" w:hAnsi="Cambria"/>
          <w:noProof/>
          <w:sz w:val="24"/>
        </w:rPr>
        <w:t xml:space="preserve"> </w:t>
      </w:r>
      <w:r w:rsidRPr="009D14BF">
        <w:rPr>
          <w:rFonts w:ascii="Cambria" w:hAnsi="Cambria"/>
          <w:b/>
          <w:bCs/>
          <w:noProof/>
          <w:sz w:val="24"/>
        </w:rPr>
        <w:t>38,</w:t>
      </w:r>
      <w:r w:rsidRPr="009D14BF">
        <w:rPr>
          <w:rFonts w:ascii="Cambria" w:hAnsi="Cambria"/>
          <w:noProof/>
          <w:sz w:val="24"/>
        </w:rPr>
        <w:t xml:space="preserve"> 418–420 (2006).</w:t>
      </w:r>
    </w:p>
    <w:p w14:paraId="51647ED5"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156.</w:t>
      </w:r>
      <w:r w:rsidRPr="009D14BF">
        <w:rPr>
          <w:rFonts w:ascii="Cambria" w:hAnsi="Cambria"/>
          <w:noProof/>
          <w:sz w:val="24"/>
        </w:rPr>
        <w:tab/>
        <w:t xml:space="preserve">Álvarez-Castro, J. M., Le Rouzic, A., Andersson, L., Siegel, P. B. &amp; Carlborg, Ö. Modelling of genetic interactions improves prediction of hybrid patterns--a case study in domestic fowl. </w:t>
      </w:r>
      <w:r w:rsidRPr="009D14BF">
        <w:rPr>
          <w:rFonts w:ascii="Cambria" w:hAnsi="Cambria"/>
          <w:i/>
          <w:iCs/>
          <w:noProof/>
          <w:sz w:val="24"/>
        </w:rPr>
        <w:t>Genet. Res. (Camb).</w:t>
      </w:r>
      <w:r w:rsidRPr="009D14BF">
        <w:rPr>
          <w:rFonts w:ascii="Cambria" w:hAnsi="Cambria"/>
          <w:noProof/>
          <w:sz w:val="24"/>
        </w:rPr>
        <w:t xml:space="preserve"> </w:t>
      </w:r>
      <w:r w:rsidRPr="009D14BF">
        <w:rPr>
          <w:rFonts w:ascii="Cambria" w:hAnsi="Cambria"/>
          <w:b/>
          <w:bCs/>
          <w:noProof/>
          <w:sz w:val="24"/>
        </w:rPr>
        <w:t>94,</w:t>
      </w:r>
      <w:r w:rsidRPr="009D14BF">
        <w:rPr>
          <w:rFonts w:ascii="Cambria" w:hAnsi="Cambria"/>
          <w:noProof/>
          <w:sz w:val="24"/>
        </w:rPr>
        <w:t xml:space="preserve"> 255–66 (2012).</w:t>
      </w:r>
    </w:p>
    <w:p w14:paraId="17627F4F"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157.</w:t>
      </w:r>
      <w:r w:rsidRPr="009D14BF">
        <w:rPr>
          <w:rFonts w:ascii="Cambria" w:hAnsi="Cambria"/>
          <w:noProof/>
          <w:sz w:val="24"/>
        </w:rPr>
        <w:tab/>
        <w:t xml:space="preserve">Wang, D. </w:t>
      </w:r>
      <w:r w:rsidRPr="009D14BF">
        <w:rPr>
          <w:rFonts w:ascii="Cambria" w:hAnsi="Cambria"/>
          <w:i/>
          <w:iCs/>
          <w:noProof/>
          <w:sz w:val="24"/>
        </w:rPr>
        <w:t>et al.</w:t>
      </w:r>
      <w:r w:rsidRPr="009D14BF">
        <w:rPr>
          <w:rFonts w:ascii="Cambria" w:hAnsi="Cambria"/>
          <w:noProof/>
          <w:sz w:val="24"/>
        </w:rPr>
        <w:t xml:space="preserve"> Prediction of genetic values of quantitative traits with epistatic effects in plant breeding populations. </w:t>
      </w:r>
      <w:r w:rsidRPr="009D14BF">
        <w:rPr>
          <w:rFonts w:ascii="Cambria" w:hAnsi="Cambria"/>
          <w:i/>
          <w:iCs/>
          <w:noProof/>
          <w:sz w:val="24"/>
        </w:rPr>
        <w:t>Heredity (Edinb).</w:t>
      </w:r>
      <w:r w:rsidRPr="009D14BF">
        <w:rPr>
          <w:rFonts w:ascii="Cambria" w:hAnsi="Cambria"/>
          <w:noProof/>
          <w:sz w:val="24"/>
        </w:rPr>
        <w:t xml:space="preserve"> </w:t>
      </w:r>
      <w:r w:rsidRPr="009D14BF">
        <w:rPr>
          <w:rFonts w:ascii="Cambria" w:hAnsi="Cambria"/>
          <w:b/>
          <w:bCs/>
          <w:noProof/>
          <w:sz w:val="24"/>
        </w:rPr>
        <w:t>109,</w:t>
      </w:r>
      <w:r w:rsidRPr="009D14BF">
        <w:rPr>
          <w:rFonts w:ascii="Cambria" w:hAnsi="Cambria"/>
          <w:noProof/>
          <w:sz w:val="24"/>
        </w:rPr>
        <w:t xml:space="preserve"> 313–9 (2012).</w:t>
      </w:r>
    </w:p>
    <w:p w14:paraId="38BAA994"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158.</w:t>
      </w:r>
      <w:r w:rsidRPr="009D14BF">
        <w:rPr>
          <w:rFonts w:ascii="Cambria" w:hAnsi="Cambria"/>
          <w:noProof/>
          <w:sz w:val="24"/>
        </w:rPr>
        <w:tab/>
        <w:t xml:space="preserve">Dudley, J. W. &amp; Johnson, G. R. Epistatic Models Improve Prediction of Performance in Corn. </w:t>
      </w:r>
      <w:r w:rsidRPr="009D14BF">
        <w:rPr>
          <w:rFonts w:ascii="Cambria" w:hAnsi="Cambria"/>
          <w:i/>
          <w:iCs/>
          <w:noProof/>
          <w:sz w:val="24"/>
        </w:rPr>
        <w:t>Crop Sci.</w:t>
      </w:r>
      <w:r w:rsidRPr="009D14BF">
        <w:rPr>
          <w:rFonts w:ascii="Cambria" w:hAnsi="Cambria"/>
          <w:noProof/>
          <w:sz w:val="24"/>
        </w:rPr>
        <w:t xml:space="preserve"> </w:t>
      </w:r>
      <w:r w:rsidRPr="009D14BF">
        <w:rPr>
          <w:rFonts w:ascii="Cambria" w:hAnsi="Cambria"/>
          <w:b/>
          <w:bCs/>
          <w:noProof/>
          <w:sz w:val="24"/>
        </w:rPr>
        <w:t>49,</w:t>
      </w:r>
      <w:r w:rsidRPr="009D14BF">
        <w:rPr>
          <w:rFonts w:ascii="Cambria" w:hAnsi="Cambria"/>
          <w:noProof/>
          <w:sz w:val="24"/>
        </w:rPr>
        <w:t xml:space="preserve"> 763 (2009).</w:t>
      </w:r>
    </w:p>
    <w:p w14:paraId="6C086F3A"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159.</w:t>
      </w:r>
      <w:r w:rsidRPr="009D14BF">
        <w:rPr>
          <w:rFonts w:ascii="Cambria" w:hAnsi="Cambria"/>
          <w:noProof/>
          <w:sz w:val="24"/>
        </w:rPr>
        <w:tab/>
        <w:t xml:space="preserve">Hu, Z. </w:t>
      </w:r>
      <w:r w:rsidRPr="009D14BF">
        <w:rPr>
          <w:rFonts w:ascii="Cambria" w:hAnsi="Cambria"/>
          <w:i/>
          <w:iCs/>
          <w:noProof/>
          <w:sz w:val="24"/>
        </w:rPr>
        <w:t>et al.</w:t>
      </w:r>
      <w:r w:rsidRPr="009D14BF">
        <w:rPr>
          <w:rFonts w:ascii="Cambria" w:hAnsi="Cambria"/>
          <w:noProof/>
          <w:sz w:val="24"/>
        </w:rPr>
        <w:t xml:space="preserve"> Genomic value prediction for quantitative traits under the epistatic model. </w:t>
      </w:r>
      <w:r w:rsidRPr="009D14BF">
        <w:rPr>
          <w:rFonts w:ascii="Cambria" w:hAnsi="Cambria"/>
          <w:i/>
          <w:iCs/>
          <w:noProof/>
          <w:sz w:val="24"/>
        </w:rPr>
        <w:t>BMC Genet.</w:t>
      </w:r>
      <w:r w:rsidRPr="009D14BF">
        <w:rPr>
          <w:rFonts w:ascii="Cambria" w:hAnsi="Cambria"/>
          <w:noProof/>
          <w:sz w:val="24"/>
        </w:rPr>
        <w:t xml:space="preserve"> </w:t>
      </w:r>
      <w:r w:rsidRPr="009D14BF">
        <w:rPr>
          <w:rFonts w:ascii="Cambria" w:hAnsi="Cambria"/>
          <w:b/>
          <w:bCs/>
          <w:noProof/>
          <w:sz w:val="24"/>
        </w:rPr>
        <w:t>12,</w:t>
      </w:r>
      <w:r w:rsidRPr="009D14BF">
        <w:rPr>
          <w:rFonts w:ascii="Cambria" w:hAnsi="Cambria"/>
          <w:noProof/>
          <w:sz w:val="24"/>
        </w:rPr>
        <w:t xml:space="preserve"> 15 (2011).</w:t>
      </w:r>
    </w:p>
    <w:p w14:paraId="1A9FE375"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160.</w:t>
      </w:r>
      <w:r w:rsidRPr="009D14BF">
        <w:rPr>
          <w:rFonts w:ascii="Cambria" w:hAnsi="Cambria"/>
          <w:noProof/>
          <w:sz w:val="24"/>
        </w:rPr>
        <w:tab/>
        <w:t xml:space="preserve">González-Camacho, J. M. </w:t>
      </w:r>
      <w:r w:rsidRPr="009D14BF">
        <w:rPr>
          <w:rFonts w:ascii="Cambria" w:hAnsi="Cambria"/>
          <w:i/>
          <w:iCs/>
          <w:noProof/>
          <w:sz w:val="24"/>
        </w:rPr>
        <w:t>et al.</w:t>
      </w:r>
      <w:r w:rsidRPr="009D14BF">
        <w:rPr>
          <w:rFonts w:ascii="Cambria" w:hAnsi="Cambria"/>
          <w:noProof/>
          <w:sz w:val="24"/>
        </w:rPr>
        <w:t xml:space="preserve"> Genome-enabled prediction of genetic values using radial basis function neural networks. </w:t>
      </w:r>
      <w:r w:rsidRPr="009D14BF">
        <w:rPr>
          <w:rFonts w:ascii="Cambria" w:hAnsi="Cambria"/>
          <w:i/>
          <w:iCs/>
          <w:noProof/>
          <w:sz w:val="24"/>
        </w:rPr>
        <w:t>Theor. Appl. Genet.</w:t>
      </w:r>
      <w:r w:rsidRPr="009D14BF">
        <w:rPr>
          <w:rFonts w:ascii="Cambria" w:hAnsi="Cambria"/>
          <w:noProof/>
          <w:sz w:val="24"/>
        </w:rPr>
        <w:t xml:space="preserve"> (2012). doi:10.1007/s00122-012-1868-9</w:t>
      </w:r>
    </w:p>
    <w:p w14:paraId="02E5BBD3"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161.</w:t>
      </w:r>
      <w:r w:rsidRPr="009D14BF">
        <w:rPr>
          <w:rFonts w:ascii="Cambria" w:hAnsi="Cambria"/>
          <w:noProof/>
          <w:sz w:val="24"/>
        </w:rPr>
        <w:tab/>
        <w:t xml:space="preserve">Buckler, E. S. </w:t>
      </w:r>
      <w:r w:rsidRPr="009D14BF">
        <w:rPr>
          <w:rFonts w:ascii="Cambria" w:hAnsi="Cambria"/>
          <w:i/>
          <w:iCs/>
          <w:noProof/>
          <w:sz w:val="24"/>
        </w:rPr>
        <w:t>et al.</w:t>
      </w:r>
      <w:r w:rsidRPr="009D14BF">
        <w:rPr>
          <w:rFonts w:ascii="Cambria" w:hAnsi="Cambria"/>
          <w:noProof/>
          <w:sz w:val="24"/>
        </w:rPr>
        <w:t xml:space="preserve"> The genetic architecture of maize flowering time. </w:t>
      </w:r>
      <w:r w:rsidRPr="009D14BF">
        <w:rPr>
          <w:rFonts w:ascii="Cambria" w:hAnsi="Cambria"/>
          <w:i/>
          <w:iCs/>
          <w:noProof/>
          <w:sz w:val="24"/>
        </w:rPr>
        <w:t>Science</w:t>
      </w:r>
      <w:r w:rsidRPr="009D14BF">
        <w:rPr>
          <w:rFonts w:ascii="Cambria" w:hAnsi="Cambria"/>
          <w:noProof/>
          <w:sz w:val="24"/>
        </w:rPr>
        <w:t xml:space="preserve"> </w:t>
      </w:r>
      <w:r w:rsidRPr="009D14BF">
        <w:rPr>
          <w:rFonts w:ascii="Cambria" w:hAnsi="Cambria"/>
          <w:b/>
          <w:bCs/>
          <w:noProof/>
          <w:sz w:val="24"/>
        </w:rPr>
        <w:t>325,</w:t>
      </w:r>
      <w:r w:rsidRPr="009D14BF">
        <w:rPr>
          <w:rFonts w:ascii="Cambria" w:hAnsi="Cambria"/>
          <w:noProof/>
          <w:sz w:val="24"/>
        </w:rPr>
        <w:t xml:space="preserve"> 714–8 (2009).</w:t>
      </w:r>
    </w:p>
    <w:p w14:paraId="42634998"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162.</w:t>
      </w:r>
      <w:r w:rsidRPr="009D14BF">
        <w:rPr>
          <w:rFonts w:ascii="Cambria" w:hAnsi="Cambria"/>
          <w:noProof/>
          <w:sz w:val="24"/>
        </w:rPr>
        <w:tab/>
        <w:t xml:space="preserve">Visscher, P. M., Brown, M. a, McCarthy, M. I. &amp; Yang, J. Five years of GWAS discovery. </w:t>
      </w:r>
      <w:r w:rsidRPr="009D14BF">
        <w:rPr>
          <w:rFonts w:ascii="Cambria" w:hAnsi="Cambria"/>
          <w:i/>
          <w:iCs/>
          <w:noProof/>
          <w:sz w:val="24"/>
        </w:rPr>
        <w:t>Am. J. Hum. Genet.</w:t>
      </w:r>
      <w:r w:rsidRPr="009D14BF">
        <w:rPr>
          <w:rFonts w:ascii="Cambria" w:hAnsi="Cambria"/>
          <w:noProof/>
          <w:sz w:val="24"/>
        </w:rPr>
        <w:t xml:space="preserve"> </w:t>
      </w:r>
      <w:r w:rsidRPr="009D14BF">
        <w:rPr>
          <w:rFonts w:ascii="Cambria" w:hAnsi="Cambria"/>
          <w:b/>
          <w:bCs/>
          <w:noProof/>
          <w:sz w:val="24"/>
        </w:rPr>
        <w:t>90,</w:t>
      </w:r>
      <w:r w:rsidRPr="009D14BF">
        <w:rPr>
          <w:rFonts w:ascii="Cambria" w:hAnsi="Cambria"/>
          <w:noProof/>
          <w:sz w:val="24"/>
        </w:rPr>
        <w:t xml:space="preserve"> 7–24 (2012).</w:t>
      </w:r>
    </w:p>
    <w:p w14:paraId="760B320C"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163.</w:t>
      </w:r>
      <w:r w:rsidRPr="009D14BF">
        <w:rPr>
          <w:rFonts w:ascii="Cambria" w:hAnsi="Cambria"/>
          <w:noProof/>
          <w:sz w:val="24"/>
        </w:rPr>
        <w:tab/>
        <w:t xml:space="preserve">Mackay, T. F. C. Epistasis and quantitative traits: Using model organisms to study gene-gene interactions. </w:t>
      </w:r>
      <w:r w:rsidRPr="009D14BF">
        <w:rPr>
          <w:rFonts w:ascii="Cambria" w:hAnsi="Cambria"/>
          <w:i/>
          <w:iCs/>
          <w:noProof/>
          <w:sz w:val="24"/>
        </w:rPr>
        <w:t>Nat. Rev. Genet.</w:t>
      </w:r>
    </w:p>
    <w:p w14:paraId="268BE16F"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164.</w:t>
      </w:r>
      <w:r w:rsidRPr="009D14BF">
        <w:rPr>
          <w:rFonts w:ascii="Cambria" w:hAnsi="Cambria"/>
          <w:noProof/>
          <w:sz w:val="24"/>
        </w:rPr>
        <w:tab/>
        <w:t xml:space="preserve">Houle, D., Pélabon, C., Wagner, G. &amp; Hansen, T. Measurement and meaning in biology. </w:t>
      </w:r>
      <w:r w:rsidRPr="009D14BF">
        <w:rPr>
          <w:rFonts w:ascii="Cambria" w:hAnsi="Cambria"/>
          <w:i/>
          <w:iCs/>
          <w:noProof/>
          <w:sz w:val="24"/>
        </w:rPr>
        <w:t>Q. Rev. Biol.</w:t>
      </w:r>
      <w:r w:rsidRPr="009D14BF">
        <w:rPr>
          <w:rFonts w:ascii="Cambria" w:hAnsi="Cambria"/>
          <w:noProof/>
          <w:sz w:val="24"/>
        </w:rPr>
        <w:t xml:space="preserve"> </w:t>
      </w:r>
      <w:r w:rsidRPr="009D14BF">
        <w:rPr>
          <w:rFonts w:ascii="Cambria" w:hAnsi="Cambria"/>
          <w:b/>
          <w:bCs/>
          <w:noProof/>
          <w:sz w:val="24"/>
        </w:rPr>
        <w:t>86,</w:t>
      </w:r>
      <w:r w:rsidRPr="009D14BF">
        <w:rPr>
          <w:rFonts w:ascii="Cambria" w:hAnsi="Cambria"/>
          <w:noProof/>
          <w:sz w:val="24"/>
        </w:rPr>
        <w:t xml:space="preserve"> 3–34 (2011). </w:t>
      </w:r>
    </w:p>
    <w:p w14:paraId="3492A8EA" w14:textId="08FA0B49" w:rsidR="005F0E2F" w:rsidRDefault="00C4057C" w:rsidP="009D14BF">
      <w:pPr>
        <w:pStyle w:val="NormalWeb"/>
        <w:ind w:left="640" w:hanging="640"/>
        <w:divId w:val="1670214034"/>
      </w:pPr>
      <w:r>
        <w:fldChar w:fldCharType="end"/>
      </w:r>
    </w:p>
    <w:sectPr w:rsidR="005F0E2F" w:rsidSect="000A4650">
      <w:footerReference w:type="default" r:id="rId2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AE38A19" w14:textId="77777777" w:rsidR="009D14BF" w:rsidRDefault="009D14BF" w:rsidP="003D4CE6">
      <w:r>
        <w:separator/>
      </w:r>
    </w:p>
  </w:endnote>
  <w:endnote w:type="continuationSeparator" w:id="0">
    <w:p w14:paraId="4958DE90" w14:textId="77777777" w:rsidR="009D14BF" w:rsidRDefault="009D14BF" w:rsidP="003D4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9299222"/>
      <w:docPartObj>
        <w:docPartGallery w:val="Page Numbers (Bottom of Page)"/>
        <w:docPartUnique/>
      </w:docPartObj>
    </w:sdtPr>
    <w:sdtEndPr>
      <w:rPr>
        <w:noProof/>
      </w:rPr>
    </w:sdtEndPr>
    <w:sdtContent>
      <w:p w14:paraId="688942D8" w14:textId="77777777" w:rsidR="009D14BF" w:rsidRDefault="009D14BF">
        <w:pPr>
          <w:pStyle w:val="Footer"/>
          <w:jc w:val="center"/>
        </w:pPr>
        <w:r>
          <w:fldChar w:fldCharType="begin"/>
        </w:r>
        <w:r w:rsidRPr="003D4CE6">
          <w:instrText xml:space="preserve"> PAGE   \* MERGEFORMAT </w:instrText>
        </w:r>
        <w:r>
          <w:fldChar w:fldCharType="separate"/>
        </w:r>
        <w:r w:rsidR="00115C0F">
          <w:rPr>
            <w:noProof/>
          </w:rPr>
          <w:t>19</w:t>
        </w:r>
        <w:r>
          <w:rPr>
            <w:noProof/>
          </w:rPr>
          <w:fldChar w:fldCharType="end"/>
        </w:r>
      </w:p>
    </w:sdtContent>
  </w:sdt>
  <w:p w14:paraId="74D65346" w14:textId="77777777" w:rsidR="009D14BF" w:rsidRDefault="009D14B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7001A6ED" w14:textId="77777777" w:rsidR="009D14BF" w:rsidRDefault="009D14BF" w:rsidP="003D4CE6">
      <w:r>
        <w:separator/>
      </w:r>
    </w:p>
  </w:footnote>
  <w:footnote w:type="continuationSeparator" w:id="0">
    <w:p w14:paraId="313287C5" w14:textId="77777777" w:rsidR="009D14BF" w:rsidRDefault="009D14BF" w:rsidP="003D4CE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55F27132"/>
    <w:multiLevelType w:val="hybridMultilevel"/>
    <w:tmpl w:val="161EC47A"/>
    <w:lvl w:ilvl="0" w:tplc="E2F696B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5371DD"/>
    <w:multiLevelType w:val="hybridMultilevel"/>
    <w:tmpl w:val="B296931A"/>
    <w:lvl w:ilvl="0" w:tplc="AEFA406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6"/>
  <w:proofState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52C4B"/>
    <w:rsid w:val="000040B2"/>
    <w:rsid w:val="0001262B"/>
    <w:rsid w:val="0001352C"/>
    <w:rsid w:val="0002070A"/>
    <w:rsid w:val="00034E34"/>
    <w:rsid w:val="0004117E"/>
    <w:rsid w:val="000429D1"/>
    <w:rsid w:val="000458D9"/>
    <w:rsid w:val="00064679"/>
    <w:rsid w:val="00073242"/>
    <w:rsid w:val="000833A8"/>
    <w:rsid w:val="000949EE"/>
    <w:rsid w:val="000969B4"/>
    <w:rsid w:val="000A4650"/>
    <w:rsid w:val="000E082D"/>
    <w:rsid w:val="000F3061"/>
    <w:rsid w:val="00113BE5"/>
    <w:rsid w:val="00115C0F"/>
    <w:rsid w:val="00125ED8"/>
    <w:rsid w:val="00131A4B"/>
    <w:rsid w:val="00141FF8"/>
    <w:rsid w:val="00147B5F"/>
    <w:rsid w:val="00152EF7"/>
    <w:rsid w:val="001548F0"/>
    <w:rsid w:val="00164009"/>
    <w:rsid w:val="00196F1A"/>
    <w:rsid w:val="001A6E24"/>
    <w:rsid w:val="001B02F2"/>
    <w:rsid w:val="001B5BFD"/>
    <w:rsid w:val="001B7BA8"/>
    <w:rsid w:val="001C078A"/>
    <w:rsid w:val="001C1CB7"/>
    <w:rsid w:val="001E05D5"/>
    <w:rsid w:val="001E144C"/>
    <w:rsid w:val="001E3446"/>
    <w:rsid w:val="001F5C9E"/>
    <w:rsid w:val="00206D07"/>
    <w:rsid w:val="00207BF6"/>
    <w:rsid w:val="00210FFB"/>
    <w:rsid w:val="00222A0C"/>
    <w:rsid w:val="00232E65"/>
    <w:rsid w:val="002330CC"/>
    <w:rsid w:val="0023332E"/>
    <w:rsid w:val="00235BDE"/>
    <w:rsid w:val="00241701"/>
    <w:rsid w:val="00244B52"/>
    <w:rsid w:val="00253FCF"/>
    <w:rsid w:val="0026553E"/>
    <w:rsid w:val="00271461"/>
    <w:rsid w:val="00273440"/>
    <w:rsid w:val="00287769"/>
    <w:rsid w:val="002B4056"/>
    <w:rsid w:val="002D001C"/>
    <w:rsid w:val="002D0573"/>
    <w:rsid w:val="002D20A9"/>
    <w:rsid w:val="002D481D"/>
    <w:rsid w:val="002E6926"/>
    <w:rsid w:val="002F5827"/>
    <w:rsid w:val="003074DB"/>
    <w:rsid w:val="003408C0"/>
    <w:rsid w:val="003409E3"/>
    <w:rsid w:val="00342637"/>
    <w:rsid w:val="00346E84"/>
    <w:rsid w:val="00352C4B"/>
    <w:rsid w:val="003645E5"/>
    <w:rsid w:val="003657D7"/>
    <w:rsid w:val="003709DC"/>
    <w:rsid w:val="003749F7"/>
    <w:rsid w:val="00376DE1"/>
    <w:rsid w:val="00376FFC"/>
    <w:rsid w:val="00383AFB"/>
    <w:rsid w:val="003B2D3F"/>
    <w:rsid w:val="003C3192"/>
    <w:rsid w:val="003C5C29"/>
    <w:rsid w:val="003D35FF"/>
    <w:rsid w:val="003D4C3E"/>
    <w:rsid w:val="003D4CE6"/>
    <w:rsid w:val="003E2684"/>
    <w:rsid w:val="003F23E0"/>
    <w:rsid w:val="003F311E"/>
    <w:rsid w:val="003F6F22"/>
    <w:rsid w:val="00401EC2"/>
    <w:rsid w:val="00411257"/>
    <w:rsid w:val="0041283E"/>
    <w:rsid w:val="0041761D"/>
    <w:rsid w:val="004234FE"/>
    <w:rsid w:val="004270AF"/>
    <w:rsid w:val="00432AB6"/>
    <w:rsid w:val="004362CB"/>
    <w:rsid w:val="004470CF"/>
    <w:rsid w:val="004542F0"/>
    <w:rsid w:val="00456AF8"/>
    <w:rsid w:val="004822FF"/>
    <w:rsid w:val="004842DC"/>
    <w:rsid w:val="004845C3"/>
    <w:rsid w:val="0048723E"/>
    <w:rsid w:val="00494E92"/>
    <w:rsid w:val="004A156A"/>
    <w:rsid w:val="004B55A7"/>
    <w:rsid w:val="004B5A6F"/>
    <w:rsid w:val="004B689C"/>
    <w:rsid w:val="004D61D5"/>
    <w:rsid w:val="004D6DE2"/>
    <w:rsid w:val="004E1D34"/>
    <w:rsid w:val="004F0505"/>
    <w:rsid w:val="004F6E42"/>
    <w:rsid w:val="00501945"/>
    <w:rsid w:val="005307E3"/>
    <w:rsid w:val="00531ED9"/>
    <w:rsid w:val="00551016"/>
    <w:rsid w:val="00552073"/>
    <w:rsid w:val="00554E91"/>
    <w:rsid w:val="00570AEB"/>
    <w:rsid w:val="00585176"/>
    <w:rsid w:val="005C1EBA"/>
    <w:rsid w:val="005D2A7F"/>
    <w:rsid w:val="005E097A"/>
    <w:rsid w:val="005E14B4"/>
    <w:rsid w:val="005F0E2F"/>
    <w:rsid w:val="005F29C0"/>
    <w:rsid w:val="005F6B2C"/>
    <w:rsid w:val="00604275"/>
    <w:rsid w:val="00604D54"/>
    <w:rsid w:val="0060638D"/>
    <w:rsid w:val="00614E94"/>
    <w:rsid w:val="0062180E"/>
    <w:rsid w:val="006456E1"/>
    <w:rsid w:val="00651585"/>
    <w:rsid w:val="0066519C"/>
    <w:rsid w:val="00670342"/>
    <w:rsid w:val="006716B9"/>
    <w:rsid w:val="00674823"/>
    <w:rsid w:val="00691C3F"/>
    <w:rsid w:val="006935DE"/>
    <w:rsid w:val="00693D8A"/>
    <w:rsid w:val="00697506"/>
    <w:rsid w:val="006B24F9"/>
    <w:rsid w:val="006C3C92"/>
    <w:rsid w:val="006C44C9"/>
    <w:rsid w:val="006C4E90"/>
    <w:rsid w:val="006D3067"/>
    <w:rsid w:val="006D7C9F"/>
    <w:rsid w:val="006D7F0D"/>
    <w:rsid w:val="006E53E5"/>
    <w:rsid w:val="006F04BE"/>
    <w:rsid w:val="006F44CC"/>
    <w:rsid w:val="006F45FF"/>
    <w:rsid w:val="0071211A"/>
    <w:rsid w:val="007147F5"/>
    <w:rsid w:val="00722251"/>
    <w:rsid w:val="007238C0"/>
    <w:rsid w:val="007340E8"/>
    <w:rsid w:val="007361F2"/>
    <w:rsid w:val="00767261"/>
    <w:rsid w:val="007731A4"/>
    <w:rsid w:val="007853DF"/>
    <w:rsid w:val="007A1BC9"/>
    <w:rsid w:val="007A5719"/>
    <w:rsid w:val="007A7808"/>
    <w:rsid w:val="007B7E2F"/>
    <w:rsid w:val="007C043F"/>
    <w:rsid w:val="007C1704"/>
    <w:rsid w:val="007C1B0F"/>
    <w:rsid w:val="007F561C"/>
    <w:rsid w:val="007F7B89"/>
    <w:rsid w:val="0080211C"/>
    <w:rsid w:val="008079FC"/>
    <w:rsid w:val="00813BAE"/>
    <w:rsid w:val="008210D4"/>
    <w:rsid w:val="00825D6A"/>
    <w:rsid w:val="00835108"/>
    <w:rsid w:val="00845C7C"/>
    <w:rsid w:val="0085713A"/>
    <w:rsid w:val="00861036"/>
    <w:rsid w:val="0086446D"/>
    <w:rsid w:val="008727DF"/>
    <w:rsid w:val="0089033D"/>
    <w:rsid w:val="008903CE"/>
    <w:rsid w:val="00894474"/>
    <w:rsid w:val="0089598B"/>
    <w:rsid w:val="008A14B3"/>
    <w:rsid w:val="008A4225"/>
    <w:rsid w:val="008C2102"/>
    <w:rsid w:val="008D5599"/>
    <w:rsid w:val="008D5C84"/>
    <w:rsid w:val="008E158D"/>
    <w:rsid w:val="008E3D83"/>
    <w:rsid w:val="00900287"/>
    <w:rsid w:val="009041DF"/>
    <w:rsid w:val="00924116"/>
    <w:rsid w:val="009251FC"/>
    <w:rsid w:val="00930A9C"/>
    <w:rsid w:val="0093274B"/>
    <w:rsid w:val="00972FD0"/>
    <w:rsid w:val="00982DCD"/>
    <w:rsid w:val="009A31FB"/>
    <w:rsid w:val="009A32AA"/>
    <w:rsid w:val="009C19EB"/>
    <w:rsid w:val="009C2A2A"/>
    <w:rsid w:val="009C71A6"/>
    <w:rsid w:val="009D0A85"/>
    <w:rsid w:val="009D14BF"/>
    <w:rsid w:val="009D7D2C"/>
    <w:rsid w:val="009E0F78"/>
    <w:rsid w:val="009E6779"/>
    <w:rsid w:val="009F7282"/>
    <w:rsid w:val="00A0259B"/>
    <w:rsid w:val="00A04447"/>
    <w:rsid w:val="00A06791"/>
    <w:rsid w:val="00A25BF5"/>
    <w:rsid w:val="00A26A80"/>
    <w:rsid w:val="00A471D8"/>
    <w:rsid w:val="00A50C05"/>
    <w:rsid w:val="00A663BF"/>
    <w:rsid w:val="00A751C2"/>
    <w:rsid w:val="00A834EC"/>
    <w:rsid w:val="00AA462F"/>
    <w:rsid w:val="00AB352B"/>
    <w:rsid w:val="00AB4678"/>
    <w:rsid w:val="00AC27A7"/>
    <w:rsid w:val="00AC5E43"/>
    <w:rsid w:val="00AC5FC6"/>
    <w:rsid w:val="00AD1426"/>
    <w:rsid w:val="00AD2FC8"/>
    <w:rsid w:val="00AD6F8B"/>
    <w:rsid w:val="00AE1A5C"/>
    <w:rsid w:val="00AE237F"/>
    <w:rsid w:val="00AF3973"/>
    <w:rsid w:val="00AF3B3B"/>
    <w:rsid w:val="00B0404A"/>
    <w:rsid w:val="00B04B9A"/>
    <w:rsid w:val="00B255B5"/>
    <w:rsid w:val="00B362A2"/>
    <w:rsid w:val="00B51D06"/>
    <w:rsid w:val="00B619E0"/>
    <w:rsid w:val="00B64A3E"/>
    <w:rsid w:val="00B651FE"/>
    <w:rsid w:val="00B66C23"/>
    <w:rsid w:val="00B7465A"/>
    <w:rsid w:val="00B754CD"/>
    <w:rsid w:val="00B75C28"/>
    <w:rsid w:val="00B80D15"/>
    <w:rsid w:val="00B812C7"/>
    <w:rsid w:val="00B839FF"/>
    <w:rsid w:val="00B864FB"/>
    <w:rsid w:val="00B87FE3"/>
    <w:rsid w:val="00BA0C66"/>
    <w:rsid w:val="00BB3CF2"/>
    <w:rsid w:val="00BB48ED"/>
    <w:rsid w:val="00BB4E1A"/>
    <w:rsid w:val="00BC2F4B"/>
    <w:rsid w:val="00BC7E67"/>
    <w:rsid w:val="00BC7F6F"/>
    <w:rsid w:val="00BD1106"/>
    <w:rsid w:val="00BD7015"/>
    <w:rsid w:val="00BE0345"/>
    <w:rsid w:val="00C01BA3"/>
    <w:rsid w:val="00C01E5B"/>
    <w:rsid w:val="00C06391"/>
    <w:rsid w:val="00C20E66"/>
    <w:rsid w:val="00C21038"/>
    <w:rsid w:val="00C35F4A"/>
    <w:rsid w:val="00C4057C"/>
    <w:rsid w:val="00C411C3"/>
    <w:rsid w:val="00C50B28"/>
    <w:rsid w:val="00C604D6"/>
    <w:rsid w:val="00C66A4D"/>
    <w:rsid w:val="00C93790"/>
    <w:rsid w:val="00C97C54"/>
    <w:rsid w:val="00CA1BF8"/>
    <w:rsid w:val="00CA498E"/>
    <w:rsid w:val="00CB36FF"/>
    <w:rsid w:val="00CD1DAF"/>
    <w:rsid w:val="00CE7CE6"/>
    <w:rsid w:val="00D05224"/>
    <w:rsid w:val="00D26090"/>
    <w:rsid w:val="00D4034C"/>
    <w:rsid w:val="00D51C4B"/>
    <w:rsid w:val="00D5600C"/>
    <w:rsid w:val="00D61686"/>
    <w:rsid w:val="00D70D6B"/>
    <w:rsid w:val="00D719EF"/>
    <w:rsid w:val="00D749C1"/>
    <w:rsid w:val="00D805F5"/>
    <w:rsid w:val="00D82906"/>
    <w:rsid w:val="00D843FB"/>
    <w:rsid w:val="00D84B37"/>
    <w:rsid w:val="00DB532A"/>
    <w:rsid w:val="00DB5441"/>
    <w:rsid w:val="00DC1027"/>
    <w:rsid w:val="00DC228A"/>
    <w:rsid w:val="00DD098D"/>
    <w:rsid w:val="00DD25BE"/>
    <w:rsid w:val="00DD3347"/>
    <w:rsid w:val="00DD6648"/>
    <w:rsid w:val="00DE2A77"/>
    <w:rsid w:val="00DE4406"/>
    <w:rsid w:val="00DE5603"/>
    <w:rsid w:val="00DE74DC"/>
    <w:rsid w:val="00DF056F"/>
    <w:rsid w:val="00DF2DC4"/>
    <w:rsid w:val="00E03666"/>
    <w:rsid w:val="00E14178"/>
    <w:rsid w:val="00E14D9F"/>
    <w:rsid w:val="00E267D5"/>
    <w:rsid w:val="00E3125B"/>
    <w:rsid w:val="00E327B2"/>
    <w:rsid w:val="00E46A48"/>
    <w:rsid w:val="00E548EE"/>
    <w:rsid w:val="00E636FE"/>
    <w:rsid w:val="00E6685E"/>
    <w:rsid w:val="00E67A99"/>
    <w:rsid w:val="00E73431"/>
    <w:rsid w:val="00E760C2"/>
    <w:rsid w:val="00E77EFF"/>
    <w:rsid w:val="00E81562"/>
    <w:rsid w:val="00E871DC"/>
    <w:rsid w:val="00E91A73"/>
    <w:rsid w:val="00E9674C"/>
    <w:rsid w:val="00EA1F3A"/>
    <w:rsid w:val="00EA2CE1"/>
    <w:rsid w:val="00EB7062"/>
    <w:rsid w:val="00EC6340"/>
    <w:rsid w:val="00ED561D"/>
    <w:rsid w:val="00EE31B6"/>
    <w:rsid w:val="00EE5ED1"/>
    <w:rsid w:val="00EE77A2"/>
    <w:rsid w:val="00EF054F"/>
    <w:rsid w:val="00EF3B3D"/>
    <w:rsid w:val="00F0731A"/>
    <w:rsid w:val="00F151ED"/>
    <w:rsid w:val="00F321F1"/>
    <w:rsid w:val="00F36CD6"/>
    <w:rsid w:val="00F50DB7"/>
    <w:rsid w:val="00F55504"/>
    <w:rsid w:val="00F7347D"/>
    <w:rsid w:val="00F916FA"/>
    <w:rsid w:val="00FA018B"/>
    <w:rsid w:val="00FB726E"/>
    <w:rsid w:val="00FC2C73"/>
    <w:rsid w:val="00FC5DCA"/>
    <w:rsid w:val="00FD5699"/>
    <w:rsid w:val="00FE3F75"/>
    <w:rsid w:val="00FF09B0"/>
    <w:rsid w:val="00FF26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67"/>
    <o:shapelayout v:ext="edit">
      <o:idmap v:ext="edit" data="1"/>
      <o:rules v:ext="edit">
        <o:r id="V:Rule1" type="connector" idref="#Straight Connector 22">
          <o:proxy start="" idref="#Rounded Rectangle 16" connectloc="3"/>
          <o:proxy end="" idref="#Rounded Rectangle 7" connectloc="1"/>
        </o:r>
        <o:r id="V:Rule2" type="connector" idref="#Straight Connector 23">
          <o:proxy start="" idref="#Rounded Rectangle 8" connectloc="1"/>
          <o:proxy end="" idref="#Rounded Rectangle 3" connectloc="3"/>
        </o:r>
        <o:r id="V:Rule3" type="connector" idref="#Straight Connector 24">
          <o:proxy start="" idref="#Rounded Rectangle 3" connectloc="3"/>
          <o:proxy end="" idref="#Rounded Rectangle 15" connectloc="1"/>
        </o:r>
        <o:r id="V:Rule4" type="connector" idref="#Straight Connector 25">
          <o:proxy start="" idref="#Rounded Rectangle 3" connectloc="3"/>
          <o:proxy end="" idref="#Rounded Rectangle 16" connectloc="1"/>
        </o:r>
        <o:r id="V:Rule5" type="connector" idref="#Straight Connector 26">
          <o:proxy start="" idref="#Rounded Rectangle 8" connectloc="3"/>
          <o:proxy end="" idref="#Rounded Rectangle 18" connectloc="1"/>
        </o:r>
        <o:r id="V:Rule6" type="connector" idref="#Straight Connector 27">
          <o:proxy start="" idref="#Rounded Rectangle 8" connectloc="3"/>
          <o:proxy end="" idref="#Rounded Rectangle 19" connectloc="1"/>
        </o:r>
        <o:r id="V:Rule7" type="connector" idref="#Straight Connector 28">
          <o:proxy start="" idref="#Rounded Rectangle 17" connectloc="1"/>
          <o:proxy end="" idref="#Rounded Rectangle 15" connectloc="3"/>
        </o:r>
        <o:r id="V:Rule8" type="connector" idref="#Straight Connector 31">
          <o:proxy start="" idref="#Rounded Rectangle 6" connectloc="3"/>
          <o:proxy end="" idref="#Rounded Rectangle 9" connectloc="1"/>
        </o:r>
        <o:r id="V:Rule9" type="connector" idref="#Straight Connector 36">
          <o:proxy start="" idref="#Rounded Rectangle 20" connectloc="1"/>
          <o:proxy end="" idref="#Rounded Rectangle 14" connectloc="3"/>
        </o:r>
        <o:r id="V:Rule10" type="connector" idref="#Straight Connector 34">
          <o:proxy start="" idref="#Rounded Rectangle 7" connectloc="3"/>
          <o:proxy end="" idref="#Rounded Rectangle 12" connectloc="1"/>
        </o:r>
        <o:r id="V:Rule11" type="connector" idref="#Straight Connector 30">
          <o:proxy start="" idref="#Rounded Rectangle 15" connectloc="3"/>
          <o:proxy end="" idref="#Rounded Rectangle 5" connectloc="1"/>
        </o:r>
        <o:r id="V:Rule12" type="connector" idref="#Straight Connector 32">
          <o:proxy start="" idref="#Rounded Rectangle 6" connectloc="3"/>
          <o:proxy end="" idref="#Rounded Rectangle 10" connectloc="1"/>
        </o:r>
        <o:r id="V:Rule13" type="connector" idref="#Straight Connector 29">
          <o:proxy start="" idref="#Rounded Rectangle 15" connectloc="3"/>
          <o:proxy end="" idref="#Rounded Rectangle 4" connectloc="1"/>
        </o:r>
        <o:r id="V:Rule14" type="connector" idref="#Straight Connector 35">
          <o:proxy start="" idref="#Rounded Rectangle 7" connectloc="3"/>
          <o:proxy end="" idref="#Rounded Rectangle 13" connectloc="1"/>
        </o:r>
        <o:r id="V:Rule15" type="connector" idref="#Straight Connector 38">
          <o:proxy start="" idref="#Rounded Rectangle 6" connectloc="1"/>
          <o:proxy end="" idref="#Rounded Rectangle 16" connectloc="3"/>
        </o:r>
        <o:r id="V:Rule16" type="connector" idref="#Straight Connector 37">
          <o:proxy start="" idref="#Rounded Rectangle 14" connectloc="3"/>
          <o:proxy end="" idref="#Rounded Rectangle 21" connectloc="1"/>
        </o:r>
        <o:r id="V:Rule17" type="connector" idref="#Straight Connector 33">
          <o:proxy start="" idref="#Rounded Rectangle 11" connectloc="1"/>
          <o:proxy end="" idref="#Rounded Rectangle 7" connectloc="3"/>
        </o:r>
      </o:rules>
    </o:shapelayout>
  </w:shapeDefaults>
  <w:decimalSymbol w:val="."/>
  <w:listSeparator w:val=","/>
  <w14:docId w14:val="02069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D8A"/>
  </w:style>
  <w:style w:type="paragraph" w:styleId="Heading1">
    <w:name w:val="heading 1"/>
    <w:basedOn w:val="Normal"/>
    <w:next w:val="Normal"/>
    <w:link w:val="Heading1Char"/>
    <w:uiPriority w:val="9"/>
    <w:qFormat/>
    <w:rsid w:val="00DB54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54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54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726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A422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4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B5441"/>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B5441"/>
    <w:rPr>
      <w:rFonts w:ascii="Lucida Grande" w:hAnsi="Lucida Grande"/>
      <w:sz w:val="18"/>
      <w:szCs w:val="18"/>
    </w:rPr>
  </w:style>
  <w:style w:type="character" w:customStyle="1" w:styleId="BalloonTextChar">
    <w:name w:val="Balloon Text Char"/>
    <w:basedOn w:val="DefaultParagraphFont"/>
    <w:link w:val="BalloonText"/>
    <w:uiPriority w:val="99"/>
    <w:semiHidden/>
    <w:rsid w:val="00DB5441"/>
    <w:rPr>
      <w:rFonts w:ascii="Lucida Grande" w:hAnsi="Lucida Grande"/>
      <w:sz w:val="18"/>
      <w:szCs w:val="18"/>
    </w:rPr>
  </w:style>
  <w:style w:type="paragraph" w:styleId="TOC1">
    <w:name w:val="toc 1"/>
    <w:basedOn w:val="Normal"/>
    <w:next w:val="Normal"/>
    <w:autoRedefine/>
    <w:uiPriority w:val="39"/>
    <w:unhideWhenUsed/>
    <w:rsid w:val="00DB5441"/>
    <w:pPr>
      <w:spacing w:before="120"/>
    </w:pPr>
    <w:rPr>
      <w:b/>
    </w:rPr>
  </w:style>
  <w:style w:type="paragraph" w:styleId="TOC2">
    <w:name w:val="toc 2"/>
    <w:basedOn w:val="Normal"/>
    <w:next w:val="Normal"/>
    <w:autoRedefine/>
    <w:uiPriority w:val="39"/>
    <w:unhideWhenUsed/>
    <w:rsid w:val="00DB5441"/>
    <w:pPr>
      <w:ind w:left="240"/>
    </w:pPr>
    <w:rPr>
      <w:b/>
      <w:sz w:val="22"/>
      <w:szCs w:val="22"/>
    </w:rPr>
  </w:style>
  <w:style w:type="paragraph" w:styleId="TOC3">
    <w:name w:val="toc 3"/>
    <w:basedOn w:val="Normal"/>
    <w:next w:val="Normal"/>
    <w:autoRedefine/>
    <w:uiPriority w:val="39"/>
    <w:unhideWhenUsed/>
    <w:rsid w:val="00DB5441"/>
    <w:pPr>
      <w:ind w:left="480"/>
    </w:pPr>
    <w:rPr>
      <w:sz w:val="22"/>
      <w:szCs w:val="22"/>
    </w:rPr>
  </w:style>
  <w:style w:type="paragraph" w:styleId="TOC4">
    <w:name w:val="toc 4"/>
    <w:basedOn w:val="Normal"/>
    <w:next w:val="Normal"/>
    <w:autoRedefine/>
    <w:uiPriority w:val="39"/>
    <w:semiHidden/>
    <w:unhideWhenUsed/>
    <w:rsid w:val="00DB5441"/>
    <w:pPr>
      <w:ind w:left="720"/>
    </w:pPr>
    <w:rPr>
      <w:sz w:val="20"/>
      <w:szCs w:val="20"/>
    </w:rPr>
  </w:style>
  <w:style w:type="paragraph" w:styleId="TOC5">
    <w:name w:val="toc 5"/>
    <w:basedOn w:val="Normal"/>
    <w:next w:val="Normal"/>
    <w:autoRedefine/>
    <w:uiPriority w:val="39"/>
    <w:semiHidden/>
    <w:unhideWhenUsed/>
    <w:rsid w:val="00DB5441"/>
    <w:pPr>
      <w:ind w:left="960"/>
    </w:pPr>
    <w:rPr>
      <w:sz w:val="20"/>
      <w:szCs w:val="20"/>
    </w:rPr>
  </w:style>
  <w:style w:type="paragraph" w:styleId="TOC6">
    <w:name w:val="toc 6"/>
    <w:basedOn w:val="Normal"/>
    <w:next w:val="Normal"/>
    <w:autoRedefine/>
    <w:uiPriority w:val="39"/>
    <w:semiHidden/>
    <w:unhideWhenUsed/>
    <w:rsid w:val="00DB5441"/>
    <w:pPr>
      <w:ind w:left="1200"/>
    </w:pPr>
    <w:rPr>
      <w:sz w:val="20"/>
      <w:szCs w:val="20"/>
    </w:rPr>
  </w:style>
  <w:style w:type="paragraph" w:styleId="TOC7">
    <w:name w:val="toc 7"/>
    <w:basedOn w:val="Normal"/>
    <w:next w:val="Normal"/>
    <w:autoRedefine/>
    <w:uiPriority w:val="39"/>
    <w:semiHidden/>
    <w:unhideWhenUsed/>
    <w:rsid w:val="00DB5441"/>
    <w:pPr>
      <w:ind w:left="1440"/>
    </w:pPr>
    <w:rPr>
      <w:sz w:val="20"/>
      <w:szCs w:val="20"/>
    </w:rPr>
  </w:style>
  <w:style w:type="paragraph" w:styleId="TOC8">
    <w:name w:val="toc 8"/>
    <w:basedOn w:val="Normal"/>
    <w:next w:val="Normal"/>
    <w:autoRedefine/>
    <w:uiPriority w:val="39"/>
    <w:semiHidden/>
    <w:unhideWhenUsed/>
    <w:rsid w:val="00DB5441"/>
    <w:pPr>
      <w:ind w:left="1680"/>
    </w:pPr>
    <w:rPr>
      <w:sz w:val="20"/>
      <w:szCs w:val="20"/>
    </w:rPr>
  </w:style>
  <w:style w:type="paragraph" w:styleId="TOC9">
    <w:name w:val="toc 9"/>
    <w:basedOn w:val="Normal"/>
    <w:next w:val="Normal"/>
    <w:autoRedefine/>
    <w:uiPriority w:val="39"/>
    <w:semiHidden/>
    <w:unhideWhenUsed/>
    <w:rsid w:val="00DB5441"/>
    <w:pPr>
      <w:ind w:left="1920"/>
    </w:pPr>
    <w:rPr>
      <w:sz w:val="20"/>
      <w:szCs w:val="20"/>
    </w:rPr>
  </w:style>
  <w:style w:type="character" w:customStyle="1" w:styleId="Heading2Char">
    <w:name w:val="Heading 2 Char"/>
    <w:basedOn w:val="DefaultParagraphFont"/>
    <w:link w:val="Heading2"/>
    <w:uiPriority w:val="9"/>
    <w:rsid w:val="00DB54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544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F0E2F"/>
    <w:pPr>
      <w:spacing w:before="100" w:beforeAutospacing="1" w:after="100" w:afterAutospacing="1"/>
    </w:pPr>
    <w:rPr>
      <w:rFonts w:ascii="Times" w:hAnsi="Times" w:cs="Times New Roman"/>
      <w:sz w:val="20"/>
      <w:szCs w:val="20"/>
      <w:lang w:val="en-AU"/>
    </w:rPr>
  </w:style>
  <w:style w:type="character" w:customStyle="1" w:styleId="Heading4Char">
    <w:name w:val="Heading 4 Char"/>
    <w:basedOn w:val="DefaultParagraphFont"/>
    <w:link w:val="Heading4"/>
    <w:uiPriority w:val="9"/>
    <w:rsid w:val="00FB726E"/>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307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307E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A5719"/>
    <w:pPr>
      <w:ind w:left="720"/>
      <w:contextualSpacing/>
    </w:pPr>
  </w:style>
  <w:style w:type="character" w:customStyle="1" w:styleId="Heading5Char">
    <w:name w:val="Heading 5 Char"/>
    <w:basedOn w:val="DefaultParagraphFont"/>
    <w:link w:val="Heading5"/>
    <w:uiPriority w:val="9"/>
    <w:rsid w:val="008A4225"/>
    <w:rPr>
      <w:rFonts w:asciiTheme="majorHAnsi" w:eastAsiaTheme="majorEastAsia" w:hAnsiTheme="majorHAnsi" w:cstheme="majorBidi"/>
      <w:color w:val="243F60" w:themeColor="accent1" w:themeShade="7F"/>
    </w:rPr>
  </w:style>
  <w:style w:type="paragraph" w:customStyle="1" w:styleId="bodyfirst">
    <w:name w:val="bodyfirst"/>
    <w:basedOn w:val="Normal"/>
    <w:rsid w:val="00C01BA3"/>
    <w:pPr>
      <w:spacing w:line="240" w:lineRule="exact"/>
      <w:jc w:val="both"/>
    </w:pPr>
    <w:rPr>
      <w:rFonts w:ascii="Times New Roman" w:eastAsia="Times New Roman" w:hAnsi="Times New Roman" w:cs="Times New Roman"/>
      <w:noProof/>
      <w:sz w:val="22"/>
      <w:szCs w:val="20"/>
    </w:rPr>
  </w:style>
  <w:style w:type="paragraph" w:customStyle="1" w:styleId="crosshead">
    <w:name w:val="crosshead"/>
    <w:rsid w:val="00C01BA3"/>
    <w:pPr>
      <w:spacing w:before="113" w:line="240" w:lineRule="exact"/>
    </w:pPr>
    <w:rPr>
      <w:rFonts w:ascii="Tahoma" w:eastAsia="Times New Roman" w:hAnsi="Tahoma" w:cs="Times New Roman"/>
      <w:b/>
      <w:noProof/>
      <w:sz w:val="22"/>
      <w:szCs w:val="20"/>
    </w:rPr>
  </w:style>
  <w:style w:type="character" w:customStyle="1" w:styleId="inlineheading">
    <w:name w:val="inlineheading"/>
    <w:rsid w:val="00C01BA3"/>
    <w:rPr>
      <w:rFonts w:ascii="Times New Roman" w:hAnsi="Times New Roman"/>
      <w:b/>
      <w:i/>
      <w:spacing w:val="0"/>
      <w:sz w:val="22"/>
    </w:rPr>
  </w:style>
  <w:style w:type="character" w:styleId="CommentReference">
    <w:name w:val="annotation reference"/>
    <w:basedOn w:val="DefaultParagraphFont"/>
    <w:uiPriority w:val="99"/>
    <w:semiHidden/>
    <w:unhideWhenUsed/>
    <w:rsid w:val="00EA1F3A"/>
    <w:rPr>
      <w:sz w:val="16"/>
      <w:szCs w:val="16"/>
    </w:rPr>
  </w:style>
  <w:style w:type="paragraph" w:styleId="CommentText">
    <w:name w:val="annotation text"/>
    <w:basedOn w:val="Normal"/>
    <w:link w:val="CommentTextChar"/>
    <w:uiPriority w:val="99"/>
    <w:semiHidden/>
    <w:unhideWhenUsed/>
    <w:rsid w:val="00EA1F3A"/>
    <w:rPr>
      <w:sz w:val="20"/>
      <w:szCs w:val="20"/>
    </w:rPr>
  </w:style>
  <w:style w:type="character" w:customStyle="1" w:styleId="CommentTextChar">
    <w:name w:val="Comment Text Char"/>
    <w:basedOn w:val="DefaultParagraphFont"/>
    <w:link w:val="CommentText"/>
    <w:uiPriority w:val="99"/>
    <w:semiHidden/>
    <w:rsid w:val="00EA1F3A"/>
    <w:rPr>
      <w:sz w:val="20"/>
      <w:szCs w:val="20"/>
    </w:rPr>
  </w:style>
  <w:style w:type="paragraph" w:styleId="CommentSubject">
    <w:name w:val="annotation subject"/>
    <w:basedOn w:val="CommentText"/>
    <w:next w:val="CommentText"/>
    <w:link w:val="CommentSubjectChar"/>
    <w:uiPriority w:val="99"/>
    <w:semiHidden/>
    <w:unhideWhenUsed/>
    <w:rsid w:val="00EA1F3A"/>
    <w:rPr>
      <w:b/>
      <w:bCs/>
    </w:rPr>
  </w:style>
  <w:style w:type="character" w:customStyle="1" w:styleId="CommentSubjectChar">
    <w:name w:val="Comment Subject Char"/>
    <w:basedOn w:val="CommentTextChar"/>
    <w:link w:val="CommentSubject"/>
    <w:uiPriority w:val="99"/>
    <w:semiHidden/>
    <w:rsid w:val="00EA1F3A"/>
    <w:rPr>
      <w:b/>
      <w:bCs/>
      <w:sz w:val="20"/>
      <w:szCs w:val="20"/>
    </w:rPr>
  </w:style>
  <w:style w:type="paragraph" w:customStyle="1" w:styleId="addresses">
    <w:name w:val="addresses"/>
    <w:rsid w:val="0066519C"/>
    <w:pPr>
      <w:spacing w:before="113" w:after="56" w:line="240" w:lineRule="exact"/>
    </w:pPr>
    <w:rPr>
      <w:rFonts w:ascii="Times New Roman" w:eastAsia="Times New Roman" w:hAnsi="Times New Roman" w:cs="Times New Roman"/>
      <w:b/>
      <w:noProof/>
      <w:sz w:val="20"/>
      <w:szCs w:val="20"/>
    </w:rPr>
  </w:style>
  <w:style w:type="paragraph" w:customStyle="1" w:styleId="bodyindent">
    <w:name w:val="bodyindent"/>
    <w:rsid w:val="00861036"/>
    <w:pPr>
      <w:spacing w:line="240" w:lineRule="exact"/>
      <w:ind w:firstLine="230"/>
      <w:jc w:val="both"/>
    </w:pPr>
    <w:rPr>
      <w:rFonts w:ascii="Times New Roman" w:eastAsia="Times New Roman" w:hAnsi="Times New Roman" w:cs="Times New Roman"/>
      <w:noProof/>
      <w:sz w:val="22"/>
      <w:szCs w:val="20"/>
    </w:rPr>
  </w:style>
  <w:style w:type="character" w:styleId="Hyperlink">
    <w:name w:val="Hyperlink"/>
    <w:rsid w:val="00861036"/>
    <w:rPr>
      <w:color w:val="0000FF"/>
      <w:u w:val="single"/>
    </w:rPr>
  </w:style>
  <w:style w:type="paragraph" w:styleId="Revision">
    <w:name w:val="Revision"/>
    <w:hidden/>
    <w:uiPriority w:val="99"/>
    <w:semiHidden/>
    <w:rsid w:val="009251FC"/>
  </w:style>
  <w:style w:type="paragraph" w:styleId="Header">
    <w:name w:val="header"/>
    <w:basedOn w:val="Normal"/>
    <w:link w:val="HeaderChar"/>
    <w:uiPriority w:val="99"/>
    <w:unhideWhenUsed/>
    <w:rsid w:val="003D4CE6"/>
    <w:pPr>
      <w:tabs>
        <w:tab w:val="center" w:pos="4513"/>
        <w:tab w:val="right" w:pos="9026"/>
      </w:tabs>
    </w:pPr>
  </w:style>
  <w:style w:type="character" w:customStyle="1" w:styleId="HeaderChar">
    <w:name w:val="Header Char"/>
    <w:basedOn w:val="DefaultParagraphFont"/>
    <w:link w:val="Header"/>
    <w:uiPriority w:val="99"/>
    <w:rsid w:val="003D4CE6"/>
  </w:style>
  <w:style w:type="paragraph" w:styleId="Footer">
    <w:name w:val="footer"/>
    <w:basedOn w:val="Normal"/>
    <w:link w:val="FooterChar"/>
    <w:uiPriority w:val="99"/>
    <w:unhideWhenUsed/>
    <w:rsid w:val="003D4CE6"/>
    <w:pPr>
      <w:tabs>
        <w:tab w:val="center" w:pos="4513"/>
        <w:tab w:val="right" w:pos="9026"/>
      </w:tabs>
    </w:pPr>
  </w:style>
  <w:style w:type="character" w:customStyle="1" w:styleId="FooterChar">
    <w:name w:val="Footer Char"/>
    <w:basedOn w:val="DefaultParagraphFont"/>
    <w:link w:val="Footer"/>
    <w:uiPriority w:val="99"/>
    <w:rsid w:val="003D4CE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54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54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54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726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A422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4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B5441"/>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B5441"/>
    <w:rPr>
      <w:rFonts w:ascii="Lucida Grande" w:hAnsi="Lucida Grande"/>
      <w:sz w:val="18"/>
      <w:szCs w:val="18"/>
    </w:rPr>
  </w:style>
  <w:style w:type="character" w:customStyle="1" w:styleId="BalloonTextChar">
    <w:name w:val="Balloon Text Char"/>
    <w:basedOn w:val="DefaultParagraphFont"/>
    <w:link w:val="BalloonText"/>
    <w:uiPriority w:val="99"/>
    <w:semiHidden/>
    <w:rsid w:val="00DB5441"/>
    <w:rPr>
      <w:rFonts w:ascii="Lucida Grande" w:hAnsi="Lucida Grande"/>
      <w:sz w:val="18"/>
      <w:szCs w:val="18"/>
    </w:rPr>
  </w:style>
  <w:style w:type="paragraph" w:styleId="TOC1">
    <w:name w:val="toc 1"/>
    <w:basedOn w:val="Normal"/>
    <w:next w:val="Normal"/>
    <w:autoRedefine/>
    <w:uiPriority w:val="39"/>
    <w:unhideWhenUsed/>
    <w:rsid w:val="00DB5441"/>
    <w:pPr>
      <w:spacing w:before="120"/>
    </w:pPr>
    <w:rPr>
      <w:b/>
    </w:rPr>
  </w:style>
  <w:style w:type="paragraph" w:styleId="TOC2">
    <w:name w:val="toc 2"/>
    <w:basedOn w:val="Normal"/>
    <w:next w:val="Normal"/>
    <w:autoRedefine/>
    <w:uiPriority w:val="39"/>
    <w:unhideWhenUsed/>
    <w:rsid w:val="00DB5441"/>
    <w:pPr>
      <w:ind w:left="240"/>
    </w:pPr>
    <w:rPr>
      <w:b/>
      <w:sz w:val="22"/>
      <w:szCs w:val="22"/>
    </w:rPr>
  </w:style>
  <w:style w:type="paragraph" w:styleId="TOC3">
    <w:name w:val="toc 3"/>
    <w:basedOn w:val="Normal"/>
    <w:next w:val="Normal"/>
    <w:autoRedefine/>
    <w:uiPriority w:val="39"/>
    <w:unhideWhenUsed/>
    <w:rsid w:val="00DB5441"/>
    <w:pPr>
      <w:ind w:left="480"/>
    </w:pPr>
    <w:rPr>
      <w:sz w:val="22"/>
      <w:szCs w:val="22"/>
    </w:rPr>
  </w:style>
  <w:style w:type="paragraph" w:styleId="TOC4">
    <w:name w:val="toc 4"/>
    <w:basedOn w:val="Normal"/>
    <w:next w:val="Normal"/>
    <w:autoRedefine/>
    <w:uiPriority w:val="39"/>
    <w:semiHidden/>
    <w:unhideWhenUsed/>
    <w:rsid w:val="00DB5441"/>
    <w:pPr>
      <w:ind w:left="720"/>
    </w:pPr>
    <w:rPr>
      <w:sz w:val="20"/>
      <w:szCs w:val="20"/>
    </w:rPr>
  </w:style>
  <w:style w:type="paragraph" w:styleId="TOC5">
    <w:name w:val="toc 5"/>
    <w:basedOn w:val="Normal"/>
    <w:next w:val="Normal"/>
    <w:autoRedefine/>
    <w:uiPriority w:val="39"/>
    <w:semiHidden/>
    <w:unhideWhenUsed/>
    <w:rsid w:val="00DB5441"/>
    <w:pPr>
      <w:ind w:left="960"/>
    </w:pPr>
    <w:rPr>
      <w:sz w:val="20"/>
      <w:szCs w:val="20"/>
    </w:rPr>
  </w:style>
  <w:style w:type="paragraph" w:styleId="TOC6">
    <w:name w:val="toc 6"/>
    <w:basedOn w:val="Normal"/>
    <w:next w:val="Normal"/>
    <w:autoRedefine/>
    <w:uiPriority w:val="39"/>
    <w:semiHidden/>
    <w:unhideWhenUsed/>
    <w:rsid w:val="00DB5441"/>
    <w:pPr>
      <w:ind w:left="1200"/>
    </w:pPr>
    <w:rPr>
      <w:sz w:val="20"/>
      <w:szCs w:val="20"/>
    </w:rPr>
  </w:style>
  <w:style w:type="paragraph" w:styleId="TOC7">
    <w:name w:val="toc 7"/>
    <w:basedOn w:val="Normal"/>
    <w:next w:val="Normal"/>
    <w:autoRedefine/>
    <w:uiPriority w:val="39"/>
    <w:semiHidden/>
    <w:unhideWhenUsed/>
    <w:rsid w:val="00DB5441"/>
    <w:pPr>
      <w:ind w:left="1440"/>
    </w:pPr>
    <w:rPr>
      <w:sz w:val="20"/>
      <w:szCs w:val="20"/>
    </w:rPr>
  </w:style>
  <w:style w:type="paragraph" w:styleId="TOC8">
    <w:name w:val="toc 8"/>
    <w:basedOn w:val="Normal"/>
    <w:next w:val="Normal"/>
    <w:autoRedefine/>
    <w:uiPriority w:val="39"/>
    <w:semiHidden/>
    <w:unhideWhenUsed/>
    <w:rsid w:val="00DB5441"/>
    <w:pPr>
      <w:ind w:left="1680"/>
    </w:pPr>
    <w:rPr>
      <w:sz w:val="20"/>
      <w:szCs w:val="20"/>
    </w:rPr>
  </w:style>
  <w:style w:type="paragraph" w:styleId="TOC9">
    <w:name w:val="toc 9"/>
    <w:basedOn w:val="Normal"/>
    <w:next w:val="Normal"/>
    <w:autoRedefine/>
    <w:uiPriority w:val="39"/>
    <w:semiHidden/>
    <w:unhideWhenUsed/>
    <w:rsid w:val="00DB5441"/>
    <w:pPr>
      <w:ind w:left="1920"/>
    </w:pPr>
    <w:rPr>
      <w:sz w:val="20"/>
      <w:szCs w:val="20"/>
    </w:rPr>
  </w:style>
  <w:style w:type="character" w:customStyle="1" w:styleId="Heading2Char">
    <w:name w:val="Heading 2 Char"/>
    <w:basedOn w:val="DefaultParagraphFont"/>
    <w:link w:val="Heading2"/>
    <w:uiPriority w:val="9"/>
    <w:rsid w:val="00DB54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544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F0E2F"/>
    <w:pPr>
      <w:spacing w:before="100" w:beforeAutospacing="1" w:after="100" w:afterAutospacing="1"/>
    </w:pPr>
    <w:rPr>
      <w:rFonts w:ascii="Times" w:hAnsi="Times" w:cs="Times New Roman"/>
      <w:sz w:val="20"/>
      <w:szCs w:val="20"/>
      <w:lang w:val="en-AU"/>
    </w:rPr>
  </w:style>
  <w:style w:type="character" w:customStyle="1" w:styleId="Heading4Char">
    <w:name w:val="Heading 4 Char"/>
    <w:basedOn w:val="DefaultParagraphFont"/>
    <w:link w:val="Heading4"/>
    <w:uiPriority w:val="9"/>
    <w:rsid w:val="00FB726E"/>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307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307E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A5719"/>
    <w:pPr>
      <w:ind w:left="720"/>
      <w:contextualSpacing/>
    </w:pPr>
  </w:style>
  <w:style w:type="character" w:customStyle="1" w:styleId="Heading5Char">
    <w:name w:val="Heading 5 Char"/>
    <w:basedOn w:val="DefaultParagraphFont"/>
    <w:link w:val="Heading5"/>
    <w:uiPriority w:val="9"/>
    <w:rsid w:val="008A4225"/>
    <w:rPr>
      <w:rFonts w:asciiTheme="majorHAnsi" w:eastAsiaTheme="majorEastAsia" w:hAnsiTheme="majorHAnsi" w:cstheme="majorBidi"/>
      <w:color w:val="243F60" w:themeColor="accent1" w:themeShade="7F"/>
    </w:rPr>
  </w:style>
  <w:style w:type="paragraph" w:customStyle="1" w:styleId="bodyfirst">
    <w:name w:val="bodyfirst"/>
    <w:basedOn w:val="Normal"/>
    <w:rsid w:val="00C01BA3"/>
    <w:pPr>
      <w:spacing w:line="240" w:lineRule="exact"/>
      <w:jc w:val="both"/>
    </w:pPr>
    <w:rPr>
      <w:rFonts w:ascii="Times New Roman" w:eastAsia="Times New Roman" w:hAnsi="Times New Roman" w:cs="Times New Roman"/>
      <w:noProof/>
      <w:sz w:val="22"/>
      <w:szCs w:val="20"/>
    </w:rPr>
  </w:style>
  <w:style w:type="paragraph" w:customStyle="1" w:styleId="crosshead">
    <w:name w:val="crosshead"/>
    <w:rsid w:val="00C01BA3"/>
    <w:pPr>
      <w:spacing w:before="113" w:line="240" w:lineRule="exact"/>
    </w:pPr>
    <w:rPr>
      <w:rFonts w:ascii="Tahoma" w:eastAsia="Times New Roman" w:hAnsi="Tahoma" w:cs="Times New Roman"/>
      <w:b/>
      <w:noProof/>
      <w:sz w:val="22"/>
      <w:szCs w:val="20"/>
    </w:rPr>
  </w:style>
  <w:style w:type="character" w:customStyle="1" w:styleId="inlineheading">
    <w:name w:val="inlineheading"/>
    <w:rsid w:val="00C01BA3"/>
    <w:rPr>
      <w:rFonts w:ascii="Times New Roman" w:hAnsi="Times New Roman"/>
      <w:b/>
      <w:i/>
      <w:spacing w:val="0"/>
      <w:sz w:val="22"/>
    </w:rPr>
  </w:style>
  <w:style w:type="character" w:styleId="CommentReference">
    <w:name w:val="annotation reference"/>
    <w:basedOn w:val="DefaultParagraphFont"/>
    <w:uiPriority w:val="99"/>
    <w:semiHidden/>
    <w:unhideWhenUsed/>
    <w:rsid w:val="00EA1F3A"/>
    <w:rPr>
      <w:sz w:val="16"/>
      <w:szCs w:val="16"/>
    </w:rPr>
  </w:style>
  <w:style w:type="paragraph" w:styleId="CommentText">
    <w:name w:val="annotation text"/>
    <w:basedOn w:val="Normal"/>
    <w:link w:val="CommentTextChar"/>
    <w:uiPriority w:val="99"/>
    <w:semiHidden/>
    <w:unhideWhenUsed/>
    <w:rsid w:val="00EA1F3A"/>
    <w:rPr>
      <w:sz w:val="20"/>
      <w:szCs w:val="20"/>
    </w:rPr>
  </w:style>
  <w:style w:type="character" w:customStyle="1" w:styleId="CommentTextChar">
    <w:name w:val="Comment Text Char"/>
    <w:basedOn w:val="DefaultParagraphFont"/>
    <w:link w:val="CommentText"/>
    <w:uiPriority w:val="99"/>
    <w:semiHidden/>
    <w:rsid w:val="00EA1F3A"/>
    <w:rPr>
      <w:sz w:val="20"/>
      <w:szCs w:val="20"/>
    </w:rPr>
  </w:style>
  <w:style w:type="paragraph" w:styleId="CommentSubject">
    <w:name w:val="annotation subject"/>
    <w:basedOn w:val="CommentText"/>
    <w:next w:val="CommentText"/>
    <w:link w:val="CommentSubjectChar"/>
    <w:uiPriority w:val="99"/>
    <w:semiHidden/>
    <w:unhideWhenUsed/>
    <w:rsid w:val="00EA1F3A"/>
    <w:rPr>
      <w:b/>
      <w:bCs/>
    </w:rPr>
  </w:style>
  <w:style w:type="character" w:customStyle="1" w:styleId="CommentSubjectChar">
    <w:name w:val="Comment Subject Char"/>
    <w:basedOn w:val="CommentTextChar"/>
    <w:link w:val="CommentSubject"/>
    <w:uiPriority w:val="99"/>
    <w:semiHidden/>
    <w:rsid w:val="00EA1F3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15429">
      <w:bodyDiv w:val="1"/>
      <w:marLeft w:val="0"/>
      <w:marRight w:val="0"/>
      <w:marTop w:val="0"/>
      <w:marBottom w:val="0"/>
      <w:divBdr>
        <w:top w:val="none" w:sz="0" w:space="0" w:color="auto"/>
        <w:left w:val="none" w:sz="0" w:space="0" w:color="auto"/>
        <w:bottom w:val="none" w:sz="0" w:space="0" w:color="auto"/>
        <w:right w:val="none" w:sz="0" w:space="0" w:color="auto"/>
      </w:divBdr>
      <w:divsChild>
        <w:div w:id="644237409">
          <w:marLeft w:val="0"/>
          <w:marRight w:val="0"/>
          <w:marTop w:val="0"/>
          <w:marBottom w:val="0"/>
          <w:divBdr>
            <w:top w:val="none" w:sz="0" w:space="0" w:color="auto"/>
            <w:left w:val="none" w:sz="0" w:space="0" w:color="auto"/>
            <w:bottom w:val="none" w:sz="0" w:space="0" w:color="auto"/>
            <w:right w:val="none" w:sz="0" w:space="0" w:color="auto"/>
          </w:divBdr>
          <w:divsChild>
            <w:div w:id="488404918">
              <w:marLeft w:val="0"/>
              <w:marRight w:val="0"/>
              <w:marTop w:val="0"/>
              <w:marBottom w:val="0"/>
              <w:divBdr>
                <w:top w:val="none" w:sz="0" w:space="0" w:color="auto"/>
                <w:left w:val="none" w:sz="0" w:space="0" w:color="auto"/>
                <w:bottom w:val="none" w:sz="0" w:space="0" w:color="auto"/>
                <w:right w:val="none" w:sz="0" w:space="0" w:color="auto"/>
              </w:divBdr>
              <w:divsChild>
                <w:div w:id="1132164614">
                  <w:marLeft w:val="0"/>
                  <w:marRight w:val="0"/>
                  <w:marTop w:val="0"/>
                  <w:marBottom w:val="0"/>
                  <w:divBdr>
                    <w:top w:val="none" w:sz="0" w:space="0" w:color="auto"/>
                    <w:left w:val="none" w:sz="0" w:space="0" w:color="auto"/>
                    <w:bottom w:val="none" w:sz="0" w:space="0" w:color="auto"/>
                    <w:right w:val="none" w:sz="0" w:space="0" w:color="auto"/>
                  </w:divBdr>
                  <w:divsChild>
                    <w:div w:id="151458902">
                      <w:marLeft w:val="0"/>
                      <w:marRight w:val="0"/>
                      <w:marTop w:val="0"/>
                      <w:marBottom w:val="0"/>
                      <w:divBdr>
                        <w:top w:val="none" w:sz="0" w:space="0" w:color="auto"/>
                        <w:left w:val="none" w:sz="0" w:space="0" w:color="auto"/>
                        <w:bottom w:val="none" w:sz="0" w:space="0" w:color="auto"/>
                        <w:right w:val="none" w:sz="0" w:space="0" w:color="auto"/>
                      </w:divBdr>
                      <w:divsChild>
                        <w:div w:id="289672039">
                          <w:marLeft w:val="0"/>
                          <w:marRight w:val="0"/>
                          <w:marTop w:val="0"/>
                          <w:marBottom w:val="0"/>
                          <w:divBdr>
                            <w:top w:val="none" w:sz="0" w:space="0" w:color="auto"/>
                            <w:left w:val="none" w:sz="0" w:space="0" w:color="auto"/>
                            <w:bottom w:val="none" w:sz="0" w:space="0" w:color="auto"/>
                            <w:right w:val="none" w:sz="0" w:space="0" w:color="auto"/>
                          </w:divBdr>
                          <w:divsChild>
                            <w:div w:id="2097164742">
                              <w:marLeft w:val="0"/>
                              <w:marRight w:val="0"/>
                              <w:marTop w:val="0"/>
                              <w:marBottom w:val="0"/>
                              <w:divBdr>
                                <w:top w:val="none" w:sz="0" w:space="0" w:color="auto"/>
                                <w:left w:val="none" w:sz="0" w:space="0" w:color="auto"/>
                                <w:bottom w:val="none" w:sz="0" w:space="0" w:color="auto"/>
                                <w:right w:val="none" w:sz="0" w:space="0" w:color="auto"/>
                              </w:divBdr>
                              <w:divsChild>
                                <w:div w:id="1911646740">
                                  <w:marLeft w:val="0"/>
                                  <w:marRight w:val="0"/>
                                  <w:marTop w:val="0"/>
                                  <w:marBottom w:val="0"/>
                                  <w:divBdr>
                                    <w:top w:val="none" w:sz="0" w:space="0" w:color="auto"/>
                                    <w:left w:val="none" w:sz="0" w:space="0" w:color="auto"/>
                                    <w:bottom w:val="none" w:sz="0" w:space="0" w:color="auto"/>
                                    <w:right w:val="none" w:sz="0" w:space="0" w:color="auto"/>
                                  </w:divBdr>
                                  <w:divsChild>
                                    <w:div w:id="314258606">
                                      <w:marLeft w:val="0"/>
                                      <w:marRight w:val="0"/>
                                      <w:marTop w:val="0"/>
                                      <w:marBottom w:val="0"/>
                                      <w:divBdr>
                                        <w:top w:val="none" w:sz="0" w:space="0" w:color="auto"/>
                                        <w:left w:val="none" w:sz="0" w:space="0" w:color="auto"/>
                                        <w:bottom w:val="none" w:sz="0" w:space="0" w:color="auto"/>
                                        <w:right w:val="none" w:sz="0" w:space="0" w:color="auto"/>
                                      </w:divBdr>
                                      <w:divsChild>
                                        <w:div w:id="744380182">
                                          <w:marLeft w:val="0"/>
                                          <w:marRight w:val="0"/>
                                          <w:marTop w:val="0"/>
                                          <w:marBottom w:val="0"/>
                                          <w:divBdr>
                                            <w:top w:val="none" w:sz="0" w:space="0" w:color="auto"/>
                                            <w:left w:val="none" w:sz="0" w:space="0" w:color="auto"/>
                                            <w:bottom w:val="none" w:sz="0" w:space="0" w:color="auto"/>
                                            <w:right w:val="none" w:sz="0" w:space="0" w:color="auto"/>
                                          </w:divBdr>
                                          <w:divsChild>
                                            <w:div w:id="1006204314">
                                              <w:marLeft w:val="0"/>
                                              <w:marRight w:val="0"/>
                                              <w:marTop w:val="0"/>
                                              <w:marBottom w:val="0"/>
                                              <w:divBdr>
                                                <w:top w:val="none" w:sz="0" w:space="0" w:color="auto"/>
                                                <w:left w:val="none" w:sz="0" w:space="0" w:color="auto"/>
                                                <w:bottom w:val="none" w:sz="0" w:space="0" w:color="auto"/>
                                                <w:right w:val="none" w:sz="0" w:space="0" w:color="auto"/>
                                              </w:divBdr>
                                              <w:divsChild>
                                                <w:div w:id="1474519288">
                                                  <w:marLeft w:val="0"/>
                                                  <w:marRight w:val="0"/>
                                                  <w:marTop w:val="0"/>
                                                  <w:marBottom w:val="0"/>
                                                  <w:divBdr>
                                                    <w:top w:val="none" w:sz="0" w:space="0" w:color="auto"/>
                                                    <w:left w:val="none" w:sz="0" w:space="0" w:color="auto"/>
                                                    <w:bottom w:val="none" w:sz="0" w:space="0" w:color="auto"/>
                                                    <w:right w:val="none" w:sz="0" w:space="0" w:color="auto"/>
                                                  </w:divBdr>
                                                  <w:divsChild>
                                                    <w:div w:id="2107840732">
                                                      <w:marLeft w:val="0"/>
                                                      <w:marRight w:val="0"/>
                                                      <w:marTop w:val="0"/>
                                                      <w:marBottom w:val="0"/>
                                                      <w:divBdr>
                                                        <w:top w:val="none" w:sz="0" w:space="0" w:color="auto"/>
                                                        <w:left w:val="none" w:sz="0" w:space="0" w:color="auto"/>
                                                        <w:bottom w:val="none" w:sz="0" w:space="0" w:color="auto"/>
                                                        <w:right w:val="none" w:sz="0" w:space="0" w:color="auto"/>
                                                      </w:divBdr>
                                                      <w:divsChild>
                                                        <w:div w:id="813451424">
                                                          <w:marLeft w:val="0"/>
                                                          <w:marRight w:val="0"/>
                                                          <w:marTop w:val="0"/>
                                                          <w:marBottom w:val="0"/>
                                                          <w:divBdr>
                                                            <w:top w:val="none" w:sz="0" w:space="0" w:color="auto"/>
                                                            <w:left w:val="none" w:sz="0" w:space="0" w:color="auto"/>
                                                            <w:bottom w:val="none" w:sz="0" w:space="0" w:color="auto"/>
                                                            <w:right w:val="none" w:sz="0" w:space="0" w:color="auto"/>
                                                          </w:divBdr>
                                                          <w:divsChild>
                                                            <w:div w:id="1975594983">
                                                              <w:marLeft w:val="0"/>
                                                              <w:marRight w:val="0"/>
                                                              <w:marTop w:val="0"/>
                                                              <w:marBottom w:val="0"/>
                                                              <w:divBdr>
                                                                <w:top w:val="none" w:sz="0" w:space="0" w:color="auto"/>
                                                                <w:left w:val="none" w:sz="0" w:space="0" w:color="auto"/>
                                                                <w:bottom w:val="none" w:sz="0" w:space="0" w:color="auto"/>
                                                                <w:right w:val="none" w:sz="0" w:space="0" w:color="auto"/>
                                                              </w:divBdr>
                                                              <w:divsChild>
                                                                <w:div w:id="1096943626">
                                                                  <w:marLeft w:val="0"/>
                                                                  <w:marRight w:val="0"/>
                                                                  <w:marTop w:val="0"/>
                                                                  <w:marBottom w:val="0"/>
                                                                  <w:divBdr>
                                                                    <w:top w:val="none" w:sz="0" w:space="0" w:color="auto"/>
                                                                    <w:left w:val="none" w:sz="0" w:space="0" w:color="auto"/>
                                                                    <w:bottom w:val="none" w:sz="0" w:space="0" w:color="auto"/>
                                                                    <w:right w:val="none" w:sz="0" w:space="0" w:color="auto"/>
                                                                  </w:divBdr>
                                                                  <w:divsChild>
                                                                    <w:div w:id="1662613089">
                                                                      <w:marLeft w:val="0"/>
                                                                      <w:marRight w:val="0"/>
                                                                      <w:marTop w:val="0"/>
                                                                      <w:marBottom w:val="0"/>
                                                                      <w:divBdr>
                                                                        <w:top w:val="none" w:sz="0" w:space="0" w:color="auto"/>
                                                                        <w:left w:val="none" w:sz="0" w:space="0" w:color="auto"/>
                                                                        <w:bottom w:val="none" w:sz="0" w:space="0" w:color="auto"/>
                                                                        <w:right w:val="none" w:sz="0" w:space="0" w:color="auto"/>
                                                                      </w:divBdr>
                                                                      <w:divsChild>
                                                                        <w:div w:id="315842353">
                                                                          <w:marLeft w:val="0"/>
                                                                          <w:marRight w:val="0"/>
                                                                          <w:marTop w:val="0"/>
                                                                          <w:marBottom w:val="0"/>
                                                                          <w:divBdr>
                                                                            <w:top w:val="none" w:sz="0" w:space="0" w:color="auto"/>
                                                                            <w:left w:val="none" w:sz="0" w:space="0" w:color="auto"/>
                                                                            <w:bottom w:val="none" w:sz="0" w:space="0" w:color="auto"/>
                                                                            <w:right w:val="none" w:sz="0" w:space="0" w:color="auto"/>
                                                                          </w:divBdr>
                                                                          <w:divsChild>
                                                                            <w:div w:id="731317059">
                                                                              <w:marLeft w:val="0"/>
                                                                              <w:marRight w:val="0"/>
                                                                              <w:marTop w:val="0"/>
                                                                              <w:marBottom w:val="0"/>
                                                                              <w:divBdr>
                                                                                <w:top w:val="none" w:sz="0" w:space="0" w:color="auto"/>
                                                                                <w:left w:val="none" w:sz="0" w:space="0" w:color="auto"/>
                                                                                <w:bottom w:val="none" w:sz="0" w:space="0" w:color="auto"/>
                                                                                <w:right w:val="none" w:sz="0" w:space="0" w:color="auto"/>
                                                                              </w:divBdr>
                                                                              <w:divsChild>
                                                                                <w:div w:id="1895508318">
                                                                                  <w:marLeft w:val="0"/>
                                                                                  <w:marRight w:val="0"/>
                                                                                  <w:marTop w:val="0"/>
                                                                                  <w:marBottom w:val="0"/>
                                                                                  <w:divBdr>
                                                                                    <w:top w:val="none" w:sz="0" w:space="0" w:color="auto"/>
                                                                                    <w:left w:val="none" w:sz="0" w:space="0" w:color="auto"/>
                                                                                    <w:bottom w:val="none" w:sz="0" w:space="0" w:color="auto"/>
                                                                                    <w:right w:val="none" w:sz="0" w:space="0" w:color="auto"/>
                                                                                  </w:divBdr>
                                                                                  <w:divsChild>
                                                                                    <w:div w:id="1051001461">
                                                                                      <w:marLeft w:val="0"/>
                                                                                      <w:marRight w:val="0"/>
                                                                                      <w:marTop w:val="0"/>
                                                                                      <w:marBottom w:val="0"/>
                                                                                      <w:divBdr>
                                                                                        <w:top w:val="none" w:sz="0" w:space="0" w:color="auto"/>
                                                                                        <w:left w:val="none" w:sz="0" w:space="0" w:color="auto"/>
                                                                                        <w:bottom w:val="none" w:sz="0" w:space="0" w:color="auto"/>
                                                                                        <w:right w:val="none" w:sz="0" w:space="0" w:color="auto"/>
                                                                                      </w:divBdr>
                                                                                      <w:divsChild>
                                                                                        <w:div w:id="1119225871">
                                                                                          <w:marLeft w:val="0"/>
                                                                                          <w:marRight w:val="0"/>
                                                                                          <w:marTop w:val="0"/>
                                                                                          <w:marBottom w:val="0"/>
                                                                                          <w:divBdr>
                                                                                            <w:top w:val="none" w:sz="0" w:space="0" w:color="auto"/>
                                                                                            <w:left w:val="none" w:sz="0" w:space="0" w:color="auto"/>
                                                                                            <w:bottom w:val="none" w:sz="0" w:space="0" w:color="auto"/>
                                                                                            <w:right w:val="none" w:sz="0" w:space="0" w:color="auto"/>
                                                                                          </w:divBdr>
                                                                                          <w:divsChild>
                                                                                            <w:div w:id="744257322">
                                                                                              <w:marLeft w:val="0"/>
                                                                                              <w:marRight w:val="0"/>
                                                                                              <w:marTop w:val="0"/>
                                                                                              <w:marBottom w:val="0"/>
                                                                                              <w:divBdr>
                                                                                                <w:top w:val="none" w:sz="0" w:space="0" w:color="auto"/>
                                                                                                <w:left w:val="none" w:sz="0" w:space="0" w:color="auto"/>
                                                                                                <w:bottom w:val="none" w:sz="0" w:space="0" w:color="auto"/>
                                                                                                <w:right w:val="none" w:sz="0" w:space="0" w:color="auto"/>
                                                                                              </w:divBdr>
                                                                                              <w:divsChild>
                                                                                                <w:div w:id="298847474">
                                                                                                  <w:marLeft w:val="0"/>
                                                                                                  <w:marRight w:val="0"/>
                                                                                                  <w:marTop w:val="0"/>
                                                                                                  <w:marBottom w:val="0"/>
                                                                                                  <w:divBdr>
                                                                                                    <w:top w:val="none" w:sz="0" w:space="0" w:color="auto"/>
                                                                                                    <w:left w:val="none" w:sz="0" w:space="0" w:color="auto"/>
                                                                                                    <w:bottom w:val="none" w:sz="0" w:space="0" w:color="auto"/>
                                                                                                    <w:right w:val="none" w:sz="0" w:space="0" w:color="auto"/>
                                                                                                  </w:divBdr>
                                                                                                  <w:divsChild>
                                                                                                    <w:div w:id="528034387">
                                                                                                      <w:marLeft w:val="0"/>
                                                                                                      <w:marRight w:val="0"/>
                                                                                                      <w:marTop w:val="0"/>
                                                                                                      <w:marBottom w:val="0"/>
                                                                                                      <w:divBdr>
                                                                                                        <w:top w:val="none" w:sz="0" w:space="0" w:color="auto"/>
                                                                                                        <w:left w:val="none" w:sz="0" w:space="0" w:color="auto"/>
                                                                                                        <w:bottom w:val="none" w:sz="0" w:space="0" w:color="auto"/>
                                                                                                        <w:right w:val="none" w:sz="0" w:space="0" w:color="auto"/>
                                                                                                      </w:divBdr>
                                                                                                      <w:divsChild>
                                                                                                        <w:div w:id="265619859">
                                                                                                          <w:marLeft w:val="0"/>
                                                                                                          <w:marRight w:val="0"/>
                                                                                                          <w:marTop w:val="0"/>
                                                                                                          <w:marBottom w:val="0"/>
                                                                                                          <w:divBdr>
                                                                                                            <w:top w:val="none" w:sz="0" w:space="0" w:color="auto"/>
                                                                                                            <w:left w:val="none" w:sz="0" w:space="0" w:color="auto"/>
                                                                                                            <w:bottom w:val="none" w:sz="0" w:space="0" w:color="auto"/>
                                                                                                            <w:right w:val="none" w:sz="0" w:space="0" w:color="auto"/>
                                                                                                          </w:divBdr>
                                                                                                          <w:divsChild>
                                                                                                            <w:div w:id="998533537">
                                                                                                              <w:marLeft w:val="0"/>
                                                                                                              <w:marRight w:val="0"/>
                                                                                                              <w:marTop w:val="0"/>
                                                                                                              <w:marBottom w:val="0"/>
                                                                                                              <w:divBdr>
                                                                                                                <w:top w:val="none" w:sz="0" w:space="0" w:color="auto"/>
                                                                                                                <w:left w:val="none" w:sz="0" w:space="0" w:color="auto"/>
                                                                                                                <w:bottom w:val="none" w:sz="0" w:space="0" w:color="auto"/>
                                                                                                                <w:right w:val="none" w:sz="0" w:space="0" w:color="auto"/>
                                                                                                              </w:divBdr>
                                                                                                              <w:divsChild>
                                                                                                                <w:div w:id="1449350263">
                                                                                                                  <w:marLeft w:val="0"/>
                                                                                                                  <w:marRight w:val="0"/>
                                                                                                                  <w:marTop w:val="0"/>
                                                                                                                  <w:marBottom w:val="0"/>
                                                                                                                  <w:divBdr>
                                                                                                                    <w:top w:val="none" w:sz="0" w:space="0" w:color="auto"/>
                                                                                                                    <w:left w:val="none" w:sz="0" w:space="0" w:color="auto"/>
                                                                                                                    <w:bottom w:val="none" w:sz="0" w:space="0" w:color="auto"/>
                                                                                                                    <w:right w:val="none" w:sz="0" w:space="0" w:color="auto"/>
                                                                                                                  </w:divBdr>
                                                                                                                  <w:divsChild>
                                                                                                                    <w:div w:id="1305744094">
                                                                                                                      <w:marLeft w:val="0"/>
                                                                                                                      <w:marRight w:val="0"/>
                                                                                                                      <w:marTop w:val="0"/>
                                                                                                                      <w:marBottom w:val="0"/>
                                                                                                                      <w:divBdr>
                                                                                                                        <w:top w:val="none" w:sz="0" w:space="0" w:color="auto"/>
                                                                                                                        <w:left w:val="none" w:sz="0" w:space="0" w:color="auto"/>
                                                                                                                        <w:bottom w:val="none" w:sz="0" w:space="0" w:color="auto"/>
                                                                                                                        <w:right w:val="none" w:sz="0" w:space="0" w:color="auto"/>
                                                                                                                      </w:divBdr>
                                                                                                                      <w:divsChild>
                                                                                                                        <w:div w:id="371662058">
                                                                                                                          <w:marLeft w:val="0"/>
                                                                                                                          <w:marRight w:val="0"/>
                                                                                                                          <w:marTop w:val="0"/>
                                                                                                                          <w:marBottom w:val="0"/>
                                                                                                                          <w:divBdr>
                                                                                                                            <w:top w:val="none" w:sz="0" w:space="0" w:color="auto"/>
                                                                                                                            <w:left w:val="none" w:sz="0" w:space="0" w:color="auto"/>
                                                                                                                            <w:bottom w:val="none" w:sz="0" w:space="0" w:color="auto"/>
                                                                                                                            <w:right w:val="none" w:sz="0" w:space="0" w:color="auto"/>
                                                                                                                          </w:divBdr>
                                                                                                                          <w:divsChild>
                                                                                                                            <w:div w:id="558126508">
                                                                                                                              <w:marLeft w:val="0"/>
                                                                                                                              <w:marRight w:val="0"/>
                                                                                                                              <w:marTop w:val="0"/>
                                                                                                                              <w:marBottom w:val="0"/>
                                                                                                                              <w:divBdr>
                                                                                                                                <w:top w:val="none" w:sz="0" w:space="0" w:color="auto"/>
                                                                                                                                <w:left w:val="none" w:sz="0" w:space="0" w:color="auto"/>
                                                                                                                                <w:bottom w:val="none" w:sz="0" w:space="0" w:color="auto"/>
                                                                                                                                <w:right w:val="none" w:sz="0" w:space="0" w:color="auto"/>
                                                                                                                              </w:divBdr>
                                                                                                                              <w:divsChild>
                                                                                                                                <w:div w:id="349837841">
                                                                                                                                  <w:marLeft w:val="0"/>
                                                                                                                                  <w:marRight w:val="0"/>
                                                                                                                                  <w:marTop w:val="0"/>
                                                                                                                                  <w:marBottom w:val="0"/>
                                                                                                                                  <w:divBdr>
                                                                                                                                    <w:top w:val="none" w:sz="0" w:space="0" w:color="auto"/>
                                                                                                                                    <w:left w:val="none" w:sz="0" w:space="0" w:color="auto"/>
                                                                                                                                    <w:bottom w:val="none" w:sz="0" w:space="0" w:color="auto"/>
                                                                                                                                    <w:right w:val="none" w:sz="0" w:space="0" w:color="auto"/>
                                                                                                                                  </w:divBdr>
                                                                                                                                  <w:divsChild>
                                                                                                                                    <w:div w:id="87580510">
                                                                                                                                      <w:marLeft w:val="0"/>
                                                                                                                                      <w:marRight w:val="0"/>
                                                                                                                                      <w:marTop w:val="0"/>
                                                                                                                                      <w:marBottom w:val="0"/>
                                                                                                                                      <w:divBdr>
                                                                                                                                        <w:top w:val="none" w:sz="0" w:space="0" w:color="auto"/>
                                                                                                                                        <w:left w:val="none" w:sz="0" w:space="0" w:color="auto"/>
                                                                                                                                        <w:bottom w:val="none" w:sz="0" w:space="0" w:color="auto"/>
                                                                                                                                        <w:right w:val="none" w:sz="0" w:space="0" w:color="auto"/>
                                                                                                                                      </w:divBdr>
                                                                                                                                      <w:divsChild>
                                                                                                                                        <w:div w:id="309215842">
                                                                                                                                          <w:marLeft w:val="0"/>
                                                                                                                                          <w:marRight w:val="0"/>
                                                                                                                                          <w:marTop w:val="0"/>
                                                                                                                                          <w:marBottom w:val="0"/>
                                                                                                                                          <w:divBdr>
                                                                                                                                            <w:top w:val="none" w:sz="0" w:space="0" w:color="auto"/>
                                                                                                                                            <w:left w:val="none" w:sz="0" w:space="0" w:color="auto"/>
                                                                                                                                            <w:bottom w:val="none" w:sz="0" w:space="0" w:color="auto"/>
                                                                                                                                            <w:right w:val="none" w:sz="0" w:space="0" w:color="auto"/>
                                                                                                                                          </w:divBdr>
                                                                                                                                          <w:divsChild>
                                                                                                                                            <w:div w:id="106240214">
                                                                                                                                              <w:marLeft w:val="0"/>
                                                                                                                                              <w:marRight w:val="0"/>
                                                                                                                                              <w:marTop w:val="0"/>
                                                                                                                                              <w:marBottom w:val="0"/>
                                                                                                                                              <w:divBdr>
                                                                                                                                                <w:top w:val="none" w:sz="0" w:space="0" w:color="auto"/>
                                                                                                                                                <w:left w:val="none" w:sz="0" w:space="0" w:color="auto"/>
                                                                                                                                                <w:bottom w:val="none" w:sz="0" w:space="0" w:color="auto"/>
                                                                                                                                                <w:right w:val="none" w:sz="0" w:space="0" w:color="auto"/>
                                                                                                                                              </w:divBdr>
                                                                                                                                              <w:divsChild>
                                                                                                                                                <w:div w:id="1479376393">
                                                                                                                                                  <w:marLeft w:val="0"/>
                                                                                                                                                  <w:marRight w:val="0"/>
                                                                                                                                                  <w:marTop w:val="0"/>
                                                                                                                                                  <w:marBottom w:val="0"/>
                                                                                                                                                  <w:divBdr>
                                                                                                                                                    <w:top w:val="none" w:sz="0" w:space="0" w:color="auto"/>
                                                                                                                                                    <w:left w:val="none" w:sz="0" w:space="0" w:color="auto"/>
                                                                                                                                                    <w:bottom w:val="none" w:sz="0" w:space="0" w:color="auto"/>
                                                                                                                                                    <w:right w:val="none" w:sz="0" w:space="0" w:color="auto"/>
                                                                                                                                                  </w:divBdr>
                                                                                                                                                  <w:divsChild>
                                                                                                                                                    <w:div w:id="532575887">
                                                                                                                                                      <w:marLeft w:val="0"/>
                                                                                                                                                      <w:marRight w:val="0"/>
                                                                                                                                                      <w:marTop w:val="0"/>
                                                                                                                                                      <w:marBottom w:val="0"/>
                                                                                                                                                      <w:divBdr>
                                                                                                                                                        <w:top w:val="none" w:sz="0" w:space="0" w:color="auto"/>
                                                                                                                                                        <w:left w:val="none" w:sz="0" w:space="0" w:color="auto"/>
                                                                                                                                                        <w:bottom w:val="none" w:sz="0" w:space="0" w:color="auto"/>
                                                                                                                                                        <w:right w:val="none" w:sz="0" w:space="0" w:color="auto"/>
                                                                                                                                                      </w:divBdr>
                                                                                                                                                      <w:divsChild>
                                                                                                                                                        <w:div w:id="1237789683">
                                                                                                                                                          <w:marLeft w:val="0"/>
                                                                                                                                                          <w:marRight w:val="0"/>
                                                                                                                                                          <w:marTop w:val="0"/>
                                                                                                                                                          <w:marBottom w:val="0"/>
                                                                                                                                                          <w:divBdr>
                                                                                                                                                            <w:top w:val="none" w:sz="0" w:space="0" w:color="auto"/>
                                                                                                                                                            <w:left w:val="none" w:sz="0" w:space="0" w:color="auto"/>
                                                                                                                                                            <w:bottom w:val="none" w:sz="0" w:space="0" w:color="auto"/>
                                                                                                                                                            <w:right w:val="none" w:sz="0" w:space="0" w:color="auto"/>
                                                                                                                                                          </w:divBdr>
                                                                                                                                                          <w:divsChild>
                                                                                                                                                            <w:div w:id="629163702">
                                                                                                                                                              <w:marLeft w:val="0"/>
                                                                                                                                                              <w:marRight w:val="0"/>
                                                                                                                                                              <w:marTop w:val="0"/>
                                                                                                                                                              <w:marBottom w:val="0"/>
                                                                                                                                                              <w:divBdr>
                                                                                                                                                                <w:top w:val="none" w:sz="0" w:space="0" w:color="auto"/>
                                                                                                                                                                <w:left w:val="none" w:sz="0" w:space="0" w:color="auto"/>
                                                                                                                                                                <w:bottom w:val="none" w:sz="0" w:space="0" w:color="auto"/>
                                                                                                                                                                <w:right w:val="none" w:sz="0" w:space="0" w:color="auto"/>
                                                                                                                                                              </w:divBdr>
                                                                                                                                                              <w:divsChild>
                                                                                                                                                                <w:div w:id="345910570">
                                                                                                                                                                  <w:marLeft w:val="0"/>
                                                                                                                                                                  <w:marRight w:val="0"/>
                                                                                                                                                                  <w:marTop w:val="0"/>
                                                                                                                                                                  <w:marBottom w:val="0"/>
                                                                                                                                                                  <w:divBdr>
                                                                                                                                                                    <w:top w:val="none" w:sz="0" w:space="0" w:color="auto"/>
                                                                                                                                                                    <w:left w:val="none" w:sz="0" w:space="0" w:color="auto"/>
                                                                                                                                                                    <w:bottom w:val="none" w:sz="0" w:space="0" w:color="auto"/>
                                                                                                                                                                    <w:right w:val="none" w:sz="0" w:space="0" w:color="auto"/>
                                                                                                                                                                  </w:divBdr>
                                                                                                                                                                  <w:divsChild>
                                                                                                                                                                    <w:div w:id="1587230889">
                                                                                                                                                                      <w:marLeft w:val="0"/>
                                                                                                                                                                      <w:marRight w:val="0"/>
                                                                                                                                                                      <w:marTop w:val="0"/>
                                                                                                                                                                      <w:marBottom w:val="0"/>
                                                                                                                                                                      <w:divBdr>
                                                                                                                                                                        <w:top w:val="none" w:sz="0" w:space="0" w:color="auto"/>
                                                                                                                                                                        <w:left w:val="none" w:sz="0" w:space="0" w:color="auto"/>
                                                                                                                                                                        <w:bottom w:val="none" w:sz="0" w:space="0" w:color="auto"/>
                                                                                                                                                                        <w:right w:val="none" w:sz="0" w:space="0" w:color="auto"/>
                                                                                                                                                                      </w:divBdr>
                                                                                                                                                                      <w:divsChild>
                                                                                                                                                                        <w:div w:id="231623591">
                                                                                                                                                                          <w:marLeft w:val="0"/>
                                                                                                                                                                          <w:marRight w:val="0"/>
                                                                                                                                                                          <w:marTop w:val="0"/>
                                                                                                                                                                          <w:marBottom w:val="0"/>
                                                                                                                                                                          <w:divBdr>
                                                                                                                                                                            <w:top w:val="none" w:sz="0" w:space="0" w:color="auto"/>
                                                                                                                                                                            <w:left w:val="none" w:sz="0" w:space="0" w:color="auto"/>
                                                                                                                                                                            <w:bottom w:val="none" w:sz="0" w:space="0" w:color="auto"/>
                                                                                                                                                                            <w:right w:val="none" w:sz="0" w:space="0" w:color="auto"/>
                                                                                                                                                                          </w:divBdr>
                                                                                                                                                                          <w:divsChild>
                                                                                                                                                                            <w:div w:id="1496647804">
                                                                                                                                                                              <w:marLeft w:val="0"/>
                                                                                                                                                                              <w:marRight w:val="0"/>
                                                                                                                                                                              <w:marTop w:val="0"/>
                                                                                                                                                                              <w:marBottom w:val="0"/>
                                                                                                                                                                              <w:divBdr>
                                                                                                                                                                                <w:top w:val="none" w:sz="0" w:space="0" w:color="auto"/>
                                                                                                                                                                                <w:left w:val="none" w:sz="0" w:space="0" w:color="auto"/>
                                                                                                                                                                                <w:bottom w:val="none" w:sz="0" w:space="0" w:color="auto"/>
                                                                                                                                                                                <w:right w:val="none" w:sz="0" w:space="0" w:color="auto"/>
                                                                                                                                                                              </w:divBdr>
                                                                                                                                                                              <w:divsChild>
                                                                                                                                                                                <w:div w:id="1332490624">
                                                                                                                                                                                  <w:marLeft w:val="0"/>
                                                                                                                                                                                  <w:marRight w:val="0"/>
                                                                                                                                                                                  <w:marTop w:val="0"/>
                                                                                                                                                                                  <w:marBottom w:val="0"/>
                                                                                                                                                                                  <w:divBdr>
                                                                                                                                                                                    <w:top w:val="none" w:sz="0" w:space="0" w:color="auto"/>
                                                                                                                                                                                    <w:left w:val="none" w:sz="0" w:space="0" w:color="auto"/>
                                                                                                                                                                                    <w:bottom w:val="none" w:sz="0" w:space="0" w:color="auto"/>
                                                                                                                                                                                    <w:right w:val="none" w:sz="0" w:space="0" w:color="auto"/>
                                                                                                                                                                                  </w:divBdr>
                                                                                                                                                                                  <w:divsChild>
                                                                                                                                                                                    <w:div w:id="1152451178">
                                                                                                                                                                                      <w:marLeft w:val="0"/>
                                                                                                                                                                                      <w:marRight w:val="0"/>
                                                                                                                                                                                      <w:marTop w:val="0"/>
                                                                                                                                                                                      <w:marBottom w:val="0"/>
                                                                                                                                                                                      <w:divBdr>
                                                                                                                                                                                        <w:top w:val="none" w:sz="0" w:space="0" w:color="auto"/>
                                                                                                                                                                                        <w:left w:val="none" w:sz="0" w:space="0" w:color="auto"/>
                                                                                                                                                                                        <w:bottom w:val="none" w:sz="0" w:space="0" w:color="auto"/>
                                                                                                                                                                                        <w:right w:val="none" w:sz="0" w:space="0" w:color="auto"/>
                                                                                                                                                                                      </w:divBdr>
                                                                                                                                                                                      <w:divsChild>
                                                                                                                                                                                        <w:div w:id="918247014">
                                                                                                                                                                                          <w:marLeft w:val="0"/>
                                                                                                                                                                                          <w:marRight w:val="0"/>
                                                                                                                                                                                          <w:marTop w:val="0"/>
                                                                                                                                                                                          <w:marBottom w:val="0"/>
                                                                                                                                                                                          <w:divBdr>
                                                                                                                                                                                            <w:top w:val="none" w:sz="0" w:space="0" w:color="auto"/>
                                                                                                                                                                                            <w:left w:val="none" w:sz="0" w:space="0" w:color="auto"/>
                                                                                                                                                                                            <w:bottom w:val="none" w:sz="0" w:space="0" w:color="auto"/>
                                                                                                                                                                                            <w:right w:val="none" w:sz="0" w:space="0" w:color="auto"/>
                                                                                                                                                                                          </w:divBdr>
                                                                                                                                                                                          <w:divsChild>
                                                                                                                                                                                            <w:div w:id="1536236830">
                                                                                                                                                                                              <w:marLeft w:val="0"/>
                                                                                                                                                                                              <w:marRight w:val="0"/>
                                                                                                                                                                                              <w:marTop w:val="0"/>
                                                                                                                                                                                              <w:marBottom w:val="0"/>
                                                                                                                                                                                              <w:divBdr>
                                                                                                                                                                                                <w:top w:val="none" w:sz="0" w:space="0" w:color="auto"/>
                                                                                                                                                                                                <w:left w:val="none" w:sz="0" w:space="0" w:color="auto"/>
                                                                                                                                                                                                <w:bottom w:val="none" w:sz="0" w:space="0" w:color="auto"/>
                                                                                                                                                                                                <w:right w:val="none" w:sz="0" w:space="0" w:color="auto"/>
                                                                                                                                                                                              </w:divBdr>
                                                                                                                                                                                              <w:divsChild>
                                                                                                                                                                                                <w:div w:id="1252086195">
                                                                                                                                                                                                  <w:marLeft w:val="0"/>
                                                                                                                                                                                                  <w:marRight w:val="0"/>
                                                                                                                                                                                                  <w:marTop w:val="0"/>
                                                                                                                                                                                                  <w:marBottom w:val="0"/>
                                                                                                                                                                                                  <w:divBdr>
                                                                                                                                                                                                    <w:top w:val="none" w:sz="0" w:space="0" w:color="auto"/>
                                                                                                                                                                                                    <w:left w:val="none" w:sz="0" w:space="0" w:color="auto"/>
                                                                                                                                                                                                    <w:bottom w:val="none" w:sz="0" w:space="0" w:color="auto"/>
                                                                                                                                                                                                    <w:right w:val="none" w:sz="0" w:space="0" w:color="auto"/>
                                                                                                                                                                                                  </w:divBdr>
                                                                                                                                                                                                  <w:divsChild>
                                                                                                                                                                                                    <w:div w:id="1449154264">
                                                                                                                                                                                                      <w:marLeft w:val="0"/>
                                                                                                                                                                                                      <w:marRight w:val="0"/>
                                                                                                                                                                                                      <w:marTop w:val="0"/>
                                                                                                                                                                                                      <w:marBottom w:val="0"/>
                                                                                                                                                                                                      <w:divBdr>
                                                                                                                                                                                                        <w:top w:val="none" w:sz="0" w:space="0" w:color="auto"/>
                                                                                                                                                                                                        <w:left w:val="none" w:sz="0" w:space="0" w:color="auto"/>
                                                                                                                                                                                                        <w:bottom w:val="none" w:sz="0" w:space="0" w:color="auto"/>
                                                                                                                                                                                                        <w:right w:val="none" w:sz="0" w:space="0" w:color="auto"/>
                                                                                                                                                                                                      </w:divBdr>
                                                                                                                                                                                                      <w:divsChild>
                                                                                                                                                                                                        <w:div w:id="2081324495">
                                                                                                                                                                                                          <w:marLeft w:val="0"/>
                                                                                                                                                                                                          <w:marRight w:val="0"/>
                                                                                                                                                                                                          <w:marTop w:val="0"/>
                                                                                                                                                                                                          <w:marBottom w:val="0"/>
                                                                                                                                                                                                          <w:divBdr>
                                                                                                                                                                                                            <w:top w:val="none" w:sz="0" w:space="0" w:color="auto"/>
                                                                                                                                                                                                            <w:left w:val="none" w:sz="0" w:space="0" w:color="auto"/>
                                                                                                                                                                                                            <w:bottom w:val="none" w:sz="0" w:space="0" w:color="auto"/>
                                                                                                                                                                                                            <w:right w:val="none" w:sz="0" w:space="0" w:color="auto"/>
                                                                                                                                                                                                          </w:divBdr>
                                                                                                                                                                                                          <w:divsChild>
                                                                                                                                                                                                            <w:div w:id="1327056615">
                                                                                                                                                                                                              <w:marLeft w:val="0"/>
                                                                                                                                                                                                              <w:marRight w:val="0"/>
                                                                                                                                                                                                              <w:marTop w:val="0"/>
                                                                                                                                                                                                              <w:marBottom w:val="0"/>
                                                                                                                                                                                                              <w:divBdr>
                                                                                                                                                                                                                <w:top w:val="none" w:sz="0" w:space="0" w:color="auto"/>
                                                                                                                                                                                                                <w:left w:val="none" w:sz="0" w:space="0" w:color="auto"/>
                                                                                                                                                                                                                <w:bottom w:val="none" w:sz="0" w:space="0" w:color="auto"/>
                                                                                                                                                                                                                <w:right w:val="none" w:sz="0" w:space="0" w:color="auto"/>
                                                                                                                                                                                                              </w:divBdr>
                                                                                                                                                                                                              <w:divsChild>
                                                                                                                                                                                                                <w:div w:id="2135757794">
                                                                                                                                                                                                                  <w:marLeft w:val="0"/>
                                                                                                                                                                                                                  <w:marRight w:val="0"/>
                                                                                                                                                                                                                  <w:marTop w:val="0"/>
                                                                                                                                                                                                                  <w:marBottom w:val="0"/>
                                                                                                                                                                                                                  <w:divBdr>
                                                                                                                                                                                                                    <w:top w:val="none" w:sz="0" w:space="0" w:color="auto"/>
                                                                                                                                                                                                                    <w:left w:val="none" w:sz="0" w:space="0" w:color="auto"/>
                                                                                                                                                                                                                    <w:bottom w:val="none" w:sz="0" w:space="0" w:color="auto"/>
                                                                                                                                                                                                                    <w:right w:val="none" w:sz="0" w:space="0" w:color="auto"/>
                                                                                                                                                                                                                  </w:divBdr>
                                                                                                                                                                                                                  <w:divsChild>
                                                                                                                                                                                                                    <w:div w:id="1357079752">
                                                                                                                                                                                                                      <w:marLeft w:val="0"/>
                                                                                                                                                                                                                      <w:marRight w:val="0"/>
                                                                                                                                                                                                                      <w:marTop w:val="0"/>
                                                                                                                                                                                                                      <w:marBottom w:val="0"/>
                                                                                                                                                                                                                      <w:divBdr>
                                                                                                                                                                                                                        <w:top w:val="none" w:sz="0" w:space="0" w:color="auto"/>
                                                                                                                                                                                                                        <w:left w:val="none" w:sz="0" w:space="0" w:color="auto"/>
                                                                                                                                                                                                                        <w:bottom w:val="none" w:sz="0" w:space="0" w:color="auto"/>
                                                                                                                                                                                                                        <w:right w:val="none" w:sz="0" w:space="0" w:color="auto"/>
                                                                                                                                                                                                                      </w:divBdr>
                                                                                                                                                                                                                      <w:divsChild>
                                                                                                                                                                                                                        <w:div w:id="407387590">
                                                                                                                                                                                                                          <w:marLeft w:val="0"/>
                                                                                                                                                                                                                          <w:marRight w:val="0"/>
                                                                                                                                                                                                                          <w:marTop w:val="0"/>
                                                                                                                                                                                                                          <w:marBottom w:val="0"/>
                                                                                                                                                                                                                          <w:divBdr>
                                                                                                                                                                                                                            <w:top w:val="none" w:sz="0" w:space="0" w:color="auto"/>
                                                                                                                                                                                                                            <w:left w:val="none" w:sz="0" w:space="0" w:color="auto"/>
                                                                                                                                                                                                                            <w:bottom w:val="none" w:sz="0" w:space="0" w:color="auto"/>
                                                                                                                                                                                                                            <w:right w:val="none" w:sz="0" w:space="0" w:color="auto"/>
                                                                                                                                                                                                                          </w:divBdr>
                                                                                                                                                                                                                          <w:divsChild>
                                                                                                                                                                                                                            <w:div w:id="574440120">
                                                                                                                                                                                                                              <w:marLeft w:val="0"/>
                                                                                                                                                                                                                              <w:marRight w:val="0"/>
                                                                                                                                                                                                                              <w:marTop w:val="0"/>
                                                                                                                                                                                                                              <w:marBottom w:val="0"/>
                                                                                                                                                                                                                              <w:divBdr>
                                                                                                                                                                                                                                <w:top w:val="none" w:sz="0" w:space="0" w:color="auto"/>
                                                                                                                                                                                                                                <w:left w:val="none" w:sz="0" w:space="0" w:color="auto"/>
                                                                                                                                                                                                                                <w:bottom w:val="none" w:sz="0" w:space="0" w:color="auto"/>
                                                                                                                                                                                                                                <w:right w:val="none" w:sz="0" w:space="0" w:color="auto"/>
                                                                                                                                                                                                                              </w:divBdr>
                                                                                                                                                                                                                              <w:divsChild>
                                                                                                                                                                                                                                <w:div w:id="1569994103">
                                                                                                                                                                                                                                  <w:marLeft w:val="0"/>
                                                                                                                                                                                                                                  <w:marRight w:val="0"/>
                                                                                                                                                                                                                                  <w:marTop w:val="0"/>
                                                                                                                                                                                                                                  <w:marBottom w:val="0"/>
                                                                                                                                                                                                                                  <w:divBdr>
                                                                                                                                                                                                                                    <w:top w:val="none" w:sz="0" w:space="0" w:color="auto"/>
                                                                                                                                                                                                                                    <w:left w:val="none" w:sz="0" w:space="0" w:color="auto"/>
                                                                                                                                                                                                                                    <w:bottom w:val="none" w:sz="0" w:space="0" w:color="auto"/>
                                                                                                                                                                                                                                    <w:right w:val="none" w:sz="0" w:space="0" w:color="auto"/>
                                                                                                                                                                                                                                  </w:divBdr>
                                                                                                                                                                                                                                  <w:divsChild>
                                                                                                                                                                                                                                    <w:div w:id="387461476">
                                                                                                                                                                                                                                      <w:marLeft w:val="0"/>
                                                                                                                                                                                                                                      <w:marRight w:val="0"/>
                                                                                                                                                                                                                                      <w:marTop w:val="0"/>
                                                                                                                                                                                                                                      <w:marBottom w:val="0"/>
                                                                                                                                                                                                                                      <w:divBdr>
                                                                                                                                                                                                                                        <w:top w:val="none" w:sz="0" w:space="0" w:color="auto"/>
                                                                                                                                                                                                                                        <w:left w:val="none" w:sz="0" w:space="0" w:color="auto"/>
                                                                                                                                                                                                                                        <w:bottom w:val="none" w:sz="0" w:space="0" w:color="auto"/>
                                                                                                                                                                                                                                        <w:right w:val="none" w:sz="0" w:space="0" w:color="auto"/>
                                                                                                                                                                                                                                      </w:divBdr>
                                                                                                                                                                                                                                      <w:divsChild>
                                                                                                                                                                                                                                        <w:div w:id="877548249">
                                                                                                                                                                                                                                          <w:marLeft w:val="0"/>
                                                                                                                                                                                                                                          <w:marRight w:val="0"/>
                                                                                                                                                                                                                                          <w:marTop w:val="0"/>
                                                                                                                                                                                                                                          <w:marBottom w:val="0"/>
                                                                                                                                                                                                                                          <w:divBdr>
                                                                                                                                                                                                                                            <w:top w:val="none" w:sz="0" w:space="0" w:color="auto"/>
                                                                                                                                                                                                                                            <w:left w:val="none" w:sz="0" w:space="0" w:color="auto"/>
                                                                                                                                                                                                                                            <w:bottom w:val="none" w:sz="0" w:space="0" w:color="auto"/>
                                                                                                                                                                                                                                            <w:right w:val="none" w:sz="0" w:space="0" w:color="auto"/>
                                                                                                                                                                                                                                          </w:divBdr>
                                                                                                                                                                                                                                          <w:divsChild>
                                                                                                                                                                                                                                            <w:div w:id="1821341717">
                                                                                                                                                                                                                                              <w:marLeft w:val="0"/>
                                                                                                                                                                                                                                              <w:marRight w:val="0"/>
                                                                                                                                                                                                                                              <w:marTop w:val="0"/>
                                                                                                                                                                                                                                              <w:marBottom w:val="0"/>
                                                                                                                                                                                                                                              <w:divBdr>
                                                                                                                                                                                                                                                <w:top w:val="none" w:sz="0" w:space="0" w:color="auto"/>
                                                                                                                                                                                                                                                <w:left w:val="none" w:sz="0" w:space="0" w:color="auto"/>
                                                                                                                                                                                                                                                <w:bottom w:val="none" w:sz="0" w:space="0" w:color="auto"/>
                                                                                                                                                                                                                                                <w:right w:val="none" w:sz="0" w:space="0" w:color="auto"/>
                                                                                                                                                                                                                                              </w:divBdr>
                                                                                                                                                                                                                                              <w:divsChild>
                                                                                                                                                                                                                                                <w:div w:id="1701321462">
                                                                                                                                                                                                                                                  <w:marLeft w:val="0"/>
                                                                                                                                                                                                                                                  <w:marRight w:val="0"/>
                                                                                                                                                                                                                                                  <w:marTop w:val="0"/>
                                                                                                                                                                                                                                                  <w:marBottom w:val="0"/>
                                                                                                                                                                                                                                                  <w:divBdr>
                                                                                                                                                                                                                                                    <w:top w:val="none" w:sz="0" w:space="0" w:color="auto"/>
                                                                                                                                                                                                                                                    <w:left w:val="none" w:sz="0" w:space="0" w:color="auto"/>
                                                                                                                                                                                                                                                    <w:bottom w:val="none" w:sz="0" w:space="0" w:color="auto"/>
                                                                                                                                                                                                                                                    <w:right w:val="none" w:sz="0" w:space="0" w:color="auto"/>
                                                                                                                                                                                                                                                  </w:divBdr>
                                                                                                                                                                                                                                                  <w:divsChild>
                                                                                                                                                                                                                                                    <w:div w:id="1859470000">
                                                                                                                                                                                                                                                      <w:marLeft w:val="0"/>
                                                                                                                                                                                                                                                      <w:marRight w:val="0"/>
                                                                                                                                                                                                                                                      <w:marTop w:val="0"/>
                                                                                                                                                                                                                                                      <w:marBottom w:val="0"/>
                                                                                                                                                                                                                                                      <w:divBdr>
                                                                                                                                                                                                                                                        <w:top w:val="none" w:sz="0" w:space="0" w:color="auto"/>
                                                                                                                                                                                                                                                        <w:left w:val="none" w:sz="0" w:space="0" w:color="auto"/>
                                                                                                                                                                                                                                                        <w:bottom w:val="none" w:sz="0" w:space="0" w:color="auto"/>
                                                                                                                                                                                                                                                        <w:right w:val="none" w:sz="0" w:space="0" w:color="auto"/>
                                                                                                                                                                                                                                                      </w:divBdr>
                                                                                                                                                                                                                                                      <w:divsChild>
                                                                                                                                                                                                                                                        <w:div w:id="617033580">
                                                                                                                                                                                                                                                          <w:marLeft w:val="0"/>
                                                                                                                                                                                                                                                          <w:marRight w:val="0"/>
                                                                                                                                                                                                                                                          <w:marTop w:val="0"/>
                                                                                                                                                                                                                                                          <w:marBottom w:val="0"/>
                                                                                                                                                                                                                                                          <w:divBdr>
                                                                                                                                                                                                                                                            <w:top w:val="none" w:sz="0" w:space="0" w:color="auto"/>
                                                                                                                                                                                                                                                            <w:left w:val="none" w:sz="0" w:space="0" w:color="auto"/>
                                                                                                                                                                                                                                                            <w:bottom w:val="none" w:sz="0" w:space="0" w:color="auto"/>
                                                                                                                                                                                                                                                            <w:right w:val="none" w:sz="0" w:space="0" w:color="auto"/>
                                                                                                                                                                                                                                                          </w:divBdr>
                                                                                                                                                                                                                                                          <w:divsChild>
                                                                                                                                                                                                                                                            <w:div w:id="299187300">
                                                                                                                                                                                                                                                              <w:marLeft w:val="0"/>
                                                                                                                                                                                                                                                              <w:marRight w:val="0"/>
                                                                                                                                                                                                                                                              <w:marTop w:val="0"/>
                                                                                                                                                                                                                                                              <w:marBottom w:val="0"/>
                                                                                                                                                                                                                                                              <w:divBdr>
                                                                                                                                                                                                                                                                <w:top w:val="none" w:sz="0" w:space="0" w:color="auto"/>
                                                                                                                                                                                                                                                                <w:left w:val="none" w:sz="0" w:space="0" w:color="auto"/>
                                                                                                                                                                                                                                                                <w:bottom w:val="none" w:sz="0" w:space="0" w:color="auto"/>
                                                                                                                                                                                                                                                                <w:right w:val="none" w:sz="0" w:space="0" w:color="auto"/>
                                                                                                                                                                                                                                                              </w:divBdr>
                                                                                                                                                                                                                                                              <w:divsChild>
                                                                                                                                                                                                                                                                <w:div w:id="968240999">
                                                                                                                                                                                                                                                                  <w:marLeft w:val="0"/>
                                                                                                                                                                                                                                                                  <w:marRight w:val="0"/>
                                                                                                                                                                                                                                                                  <w:marTop w:val="0"/>
                                                                                                                                                                                                                                                                  <w:marBottom w:val="0"/>
                                                                                                                                                                                                                                                                  <w:divBdr>
                                                                                                                                                                                                                                                                    <w:top w:val="none" w:sz="0" w:space="0" w:color="auto"/>
                                                                                                                                                                                                                                                                    <w:left w:val="none" w:sz="0" w:space="0" w:color="auto"/>
                                                                                                                                                                                                                                                                    <w:bottom w:val="none" w:sz="0" w:space="0" w:color="auto"/>
                                                                                                                                                                                                                                                                    <w:right w:val="none" w:sz="0" w:space="0" w:color="auto"/>
                                                                                                                                                                                                                                                                  </w:divBdr>
                                                                                                                                                                                                                                                                  <w:divsChild>
                                                                                                                                                                                                                                                                    <w:div w:id="1382482210">
                                                                                                                                                                                                                                                                      <w:marLeft w:val="0"/>
                                                                                                                                                                                                                                                                      <w:marRight w:val="0"/>
                                                                                                                                                                                                                                                                      <w:marTop w:val="0"/>
                                                                                                                                                                                                                                                                      <w:marBottom w:val="0"/>
                                                                                                                                                                                                                                                                      <w:divBdr>
                                                                                                                                                                                                                                                                        <w:top w:val="none" w:sz="0" w:space="0" w:color="auto"/>
                                                                                                                                                                                                                                                                        <w:left w:val="none" w:sz="0" w:space="0" w:color="auto"/>
                                                                                                                                                                                                                                                                        <w:bottom w:val="none" w:sz="0" w:space="0" w:color="auto"/>
                                                                                                                                                                                                                                                                        <w:right w:val="none" w:sz="0" w:space="0" w:color="auto"/>
                                                                                                                                                                                                                                                                      </w:divBdr>
                                                                                                                                                                                                                                                                      <w:divsChild>
                                                                                                                                                                                                                                                                        <w:div w:id="860240311">
                                                                                                                                                                                                                                                                          <w:marLeft w:val="0"/>
                                                                                                                                                                                                                                                                          <w:marRight w:val="0"/>
                                                                                                                                                                                                                                                                          <w:marTop w:val="0"/>
                                                                                                                                                                                                                                                                          <w:marBottom w:val="0"/>
                                                                                                                                                                                                                                                                          <w:divBdr>
                                                                                                                                                                                                                                                                            <w:top w:val="none" w:sz="0" w:space="0" w:color="auto"/>
                                                                                                                                                                                                                                                                            <w:left w:val="none" w:sz="0" w:space="0" w:color="auto"/>
                                                                                                                                                                                                                                                                            <w:bottom w:val="none" w:sz="0" w:space="0" w:color="auto"/>
                                                                                                                                                                                                                                                                            <w:right w:val="none" w:sz="0" w:space="0" w:color="auto"/>
                                                                                                                                                                                                                                                                          </w:divBdr>
                                                                                                                                                                                                                                                                          <w:divsChild>
                                                                                                                                                                                                                                                                            <w:div w:id="1025252231">
                                                                                                                                                                                                                                                                              <w:marLeft w:val="0"/>
                                                                                                                                                                                                                                                                              <w:marRight w:val="0"/>
                                                                                                                                                                                                                                                                              <w:marTop w:val="0"/>
                                                                                                                                                                                                                                                                              <w:marBottom w:val="0"/>
                                                                                                                                                                                                                                                                              <w:divBdr>
                                                                                                                                                                                                                                                                                <w:top w:val="none" w:sz="0" w:space="0" w:color="auto"/>
                                                                                                                                                                                                                                                                                <w:left w:val="none" w:sz="0" w:space="0" w:color="auto"/>
                                                                                                                                                                                                                                                                                <w:bottom w:val="none" w:sz="0" w:space="0" w:color="auto"/>
                                                                                                                                                                                                                                                                                <w:right w:val="none" w:sz="0" w:space="0" w:color="auto"/>
                                                                                                                                                                                                                                                                              </w:divBdr>
                                                                                                                                                                                                                                                                              <w:divsChild>
                                                                                                                                                                                                                                                                                <w:div w:id="1297417530">
                                                                                                                                                                                                                                                                                  <w:marLeft w:val="0"/>
                                                                                                                                                                                                                                                                                  <w:marRight w:val="0"/>
                                                                                                                                                                                                                                                                                  <w:marTop w:val="0"/>
                                                                                                                                                                                                                                                                                  <w:marBottom w:val="0"/>
                                                                                                                                                                                                                                                                                  <w:divBdr>
                                                                                                                                                                                                                                                                                    <w:top w:val="none" w:sz="0" w:space="0" w:color="auto"/>
                                                                                                                                                                                                                                                                                    <w:left w:val="none" w:sz="0" w:space="0" w:color="auto"/>
                                                                                                                                                                                                                                                                                    <w:bottom w:val="none" w:sz="0" w:space="0" w:color="auto"/>
                                                                                                                                                                                                                                                                                    <w:right w:val="none" w:sz="0" w:space="0" w:color="auto"/>
                                                                                                                                                                                                                                                                                  </w:divBdr>
                                                                                                                                                                                                                                                                                  <w:divsChild>
                                                                                                                                                                                                                                                                                    <w:div w:id="244455829">
                                                                                                                                                                                                                                                                                      <w:marLeft w:val="0"/>
                                                                                                                                                                                                                                                                                      <w:marRight w:val="0"/>
                                                                                                                                                                                                                                                                                      <w:marTop w:val="0"/>
                                                                                                                                                                                                                                                                                      <w:marBottom w:val="0"/>
                                                                                                                                                                                                                                                                                      <w:divBdr>
                                                                                                                                                                                                                                                                                        <w:top w:val="none" w:sz="0" w:space="0" w:color="auto"/>
                                                                                                                                                                                                                                                                                        <w:left w:val="none" w:sz="0" w:space="0" w:color="auto"/>
                                                                                                                                                                                                                                                                                        <w:bottom w:val="none" w:sz="0" w:space="0" w:color="auto"/>
                                                                                                                                                                                                                                                                                        <w:right w:val="none" w:sz="0" w:space="0" w:color="auto"/>
                                                                                                                                                                                                                                                                                      </w:divBdr>
                                                                                                                                                                                                                                                                                      <w:divsChild>
                                                                                                                                                                                                                                                                                        <w:div w:id="1078015622">
                                                                                                                                                                                                                                                                                          <w:marLeft w:val="0"/>
                                                                                                                                                                                                                                                                                          <w:marRight w:val="0"/>
                                                                                                                                                                                                                                                                                          <w:marTop w:val="0"/>
                                                                                                                                                                                                                                                                                          <w:marBottom w:val="0"/>
                                                                                                                                                                                                                                                                                          <w:divBdr>
                                                                                                                                                                                                                                                                                            <w:top w:val="none" w:sz="0" w:space="0" w:color="auto"/>
                                                                                                                                                                                                                                                                                            <w:left w:val="none" w:sz="0" w:space="0" w:color="auto"/>
                                                                                                                                                                                                                                                                                            <w:bottom w:val="none" w:sz="0" w:space="0" w:color="auto"/>
                                                                                                                                                                                                                                                                                            <w:right w:val="none" w:sz="0" w:space="0" w:color="auto"/>
                                                                                                                                                                                                                                                                                          </w:divBdr>
                                                                                                                                                                                                                                                                                          <w:divsChild>
                                                                                                                                                                                                                                                                                            <w:div w:id="553583038">
                                                                                                                                                                                                                                                                                              <w:marLeft w:val="0"/>
                                                                                                                                                                                                                                                                                              <w:marRight w:val="0"/>
                                                                                                                                                                                                                                                                                              <w:marTop w:val="0"/>
                                                                                                                                                                                                                                                                                              <w:marBottom w:val="0"/>
                                                                                                                                                                                                                                                                                              <w:divBdr>
                                                                                                                                                                                                                                                                                                <w:top w:val="none" w:sz="0" w:space="0" w:color="auto"/>
                                                                                                                                                                                                                                                                                                <w:left w:val="none" w:sz="0" w:space="0" w:color="auto"/>
                                                                                                                                                                                                                                                                                                <w:bottom w:val="none" w:sz="0" w:space="0" w:color="auto"/>
                                                                                                                                                                                                                                                                                                <w:right w:val="none" w:sz="0" w:space="0" w:color="auto"/>
                                                                                                                                                                                                                                                                                              </w:divBdr>
                                                                                                                                                                                                                                                                                              <w:divsChild>
                                                                                                                                                                                                                                                                                                <w:div w:id="1208252898">
                                                                                                                                                                                                                                                                                                  <w:marLeft w:val="0"/>
                                                                                                                                                                                                                                                                                                  <w:marRight w:val="0"/>
                                                                                                                                                                                                                                                                                                  <w:marTop w:val="0"/>
                                                                                                                                                                                                                                                                                                  <w:marBottom w:val="0"/>
                                                                                                                                                                                                                                                                                                  <w:divBdr>
                                                                                                                                                                                                                                                                                                    <w:top w:val="none" w:sz="0" w:space="0" w:color="auto"/>
                                                                                                                                                                                                                                                                                                    <w:left w:val="none" w:sz="0" w:space="0" w:color="auto"/>
                                                                                                                                                                                                                                                                                                    <w:bottom w:val="none" w:sz="0" w:space="0" w:color="auto"/>
                                                                                                                                                                                                                                                                                                    <w:right w:val="none" w:sz="0" w:space="0" w:color="auto"/>
                                                                                                                                                                                                                                                                                                  </w:divBdr>
                                                                                                                                                                                                                                                                                                  <w:divsChild>
                                                                                                                                                                                                                                                                                                    <w:div w:id="1350176747">
                                                                                                                                                                                                                                                                                                      <w:marLeft w:val="0"/>
                                                                                                                                                                                                                                                                                                      <w:marRight w:val="0"/>
                                                                                                                                                                                                                                                                                                      <w:marTop w:val="0"/>
                                                                                                                                                                                                                                                                                                      <w:marBottom w:val="0"/>
                                                                                                                                                                                                                                                                                                      <w:divBdr>
                                                                                                                                                                                                                                                                                                        <w:top w:val="none" w:sz="0" w:space="0" w:color="auto"/>
                                                                                                                                                                                                                                                                                                        <w:left w:val="none" w:sz="0" w:space="0" w:color="auto"/>
                                                                                                                                                                                                                                                                                                        <w:bottom w:val="none" w:sz="0" w:space="0" w:color="auto"/>
                                                                                                                                                                                                                                                                                                        <w:right w:val="none" w:sz="0" w:space="0" w:color="auto"/>
                                                                                                                                                                                                                                                                                                      </w:divBdr>
                                                                                                                                                                                                                                                                                                      <w:divsChild>
                                                                                                                                                                                                                                                                                                        <w:div w:id="446658897">
                                                                                                                                                                                                                                                                                                          <w:marLeft w:val="0"/>
                                                                                                                                                                                                                                                                                                          <w:marRight w:val="0"/>
                                                                                                                                                                                                                                                                                                          <w:marTop w:val="0"/>
                                                                                                                                                                                                                                                                                                          <w:marBottom w:val="0"/>
                                                                                                                                                                                                                                                                                                          <w:divBdr>
                                                                                                                                                                                                                                                                                                            <w:top w:val="none" w:sz="0" w:space="0" w:color="auto"/>
                                                                                                                                                                                                                                                                                                            <w:left w:val="none" w:sz="0" w:space="0" w:color="auto"/>
                                                                                                                                                                                                                                                                                                            <w:bottom w:val="none" w:sz="0" w:space="0" w:color="auto"/>
                                                                                                                                                                                                                                                                                                            <w:right w:val="none" w:sz="0" w:space="0" w:color="auto"/>
                                                                                                                                                                                                                                                                                                          </w:divBdr>
                                                                                                                                                                                                                                                                                                          <w:divsChild>
                                                                                                                                                                                                                                                                                                            <w:div w:id="1705598891">
                                                                                                                                                                                                                                                                                                              <w:marLeft w:val="0"/>
                                                                                                                                                                                                                                                                                                              <w:marRight w:val="0"/>
                                                                                                                                                                                                                                                                                                              <w:marTop w:val="0"/>
                                                                                                                                                                                                                                                                                                              <w:marBottom w:val="0"/>
                                                                                                                                                                                                                                                                                                              <w:divBdr>
                                                                                                                                                                                                                                                                                                                <w:top w:val="none" w:sz="0" w:space="0" w:color="auto"/>
                                                                                                                                                                                                                                                                                                                <w:left w:val="none" w:sz="0" w:space="0" w:color="auto"/>
                                                                                                                                                                                                                                                                                                                <w:bottom w:val="none" w:sz="0" w:space="0" w:color="auto"/>
                                                                                                                                                                                                                                                                                                                <w:right w:val="none" w:sz="0" w:space="0" w:color="auto"/>
                                                                                                                                                                                                                                                                                                              </w:divBdr>
                                                                                                                                                                                                                                                                                                              <w:divsChild>
                                                                                                                                                                                                                                                                                                                <w:div w:id="2146191881">
                                                                                                                                                                                                                                                                                                                  <w:marLeft w:val="0"/>
                                                                                                                                                                                                                                                                                                                  <w:marRight w:val="0"/>
                                                                                                                                                                                                                                                                                                                  <w:marTop w:val="0"/>
                                                                                                                                                                                                                                                                                                                  <w:marBottom w:val="0"/>
                                                                                                                                                                                                                                                                                                                  <w:divBdr>
                                                                                                                                                                                                                                                                                                                    <w:top w:val="none" w:sz="0" w:space="0" w:color="auto"/>
                                                                                                                                                                                                                                                                                                                    <w:left w:val="none" w:sz="0" w:space="0" w:color="auto"/>
                                                                                                                                                                                                                                                                                                                    <w:bottom w:val="none" w:sz="0" w:space="0" w:color="auto"/>
                                                                                                                                                                                                                                                                                                                    <w:right w:val="none" w:sz="0" w:space="0" w:color="auto"/>
                                                                                                                                                                                                                                                                                                                  </w:divBdr>
                                                                                                                                                                                                                                                                                                                  <w:divsChild>
                                                                                                                                                                                                                                                                                                                    <w:div w:id="168493589">
                                                                                                                                                                                                                                                                                                                      <w:marLeft w:val="0"/>
                                                                                                                                                                                                                                                                                                                      <w:marRight w:val="0"/>
                                                                                                                                                                                                                                                                                                                      <w:marTop w:val="0"/>
                                                                                                                                                                                                                                                                                                                      <w:marBottom w:val="0"/>
                                                                                                                                                                                                                                                                                                                      <w:divBdr>
                                                                                                                                                                                                                                                                                                                        <w:top w:val="none" w:sz="0" w:space="0" w:color="auto"/>
                                                                                                                                                                                                                                                                                                                        <w:left w:val="none" w:sz="0" w:space="0" w:color="auto"/>
                                                                                                                                                                                                                                                                                                                        <w:bottom w:val="none" w:sz="0" w:space="0" w:color="auto"/>
                                                                                                                                                                                                                                                                                                                        <w:right w:val="none" w:sz="0" w:space="0" w:color="auto"/>
                                                                                                                                                                                                                                                                                                                      </w:divBdr>
                                                                                                                                                                                                                                                                                                                      <w:divsChild>
                                                                                                                                                                                                                                                                                                                        <w:div w:id="121928461">
                                                                                                                                                                                                                                                                                                                          <w:marLeft w:val="0"/>
                                                                                                                                                                                                                                                                                                                          <w:marRight w:val="0"/>
                                                                                                                                                                                                                                                                                                                          <w:marTop w:val="0"/>
                                                                                                                                                                                                                                                                                                                          <w:marBottom w:val="0"/>
                                                                                                                                                                                                                                                                                                                          <w:divBdr>
                                                                                                                                                                                                                                                                                                                            <w:top w:val="none" w:sz="0" w:space="0" w:color="auto"/>
                                                                                                                                                                                                                                                                                                                            <w:left w:val="none" w:sz="0" w:space="0" w:color="auto"/>
                                                                                                                                                                                                                                                                                                                            <w:bottom w:val="none" w:sz="0" w:space="0" w:color="auto"/>
                                                                                                                                                                                                                                                                                                                            <w:right w:val="none" w:sz="0" w:space="0" w:color="auto"/>
                                                                                                                                                                                                                                                                                                                          </w:divBdr>
                                                                                                                                                                                                                                                                                                                          <w:divsChild>
                                                                                                                                                                                                                                                                                                                            <w:div w:id="1886797878">
                                                                                                                                                                                                                                                                                                                              <w:marLeft w:val="0"/>
                                                                                                                                                                                                                                                                                                                              <w:marRight w:val="0"/>
                                                                                                                                                                                                                                                                                                                              <w:marTop w:val="0"/>
                                                                                                                                                                                                                                                                                                                              <w:marBottom w:val="0"/>
                                                                                                                                                                                                                                                                                                                              <w:divBdr>
                                                                                                                                                                                                                                                                                                                                <w:top w:val="none" w:sz="0" w:space="0" w:color="auto"/>
                                                                                                                                                                                                                                                                                                                                <w:left w:val="none" w:sz="0" w:space="0" w:color="auto"/>
                                                                                                                                                                                                                                                                                                                                <w:bottom w:val="none" w:sz="0" w:space="0" w:color="auto"/>
                                                                                                                                                                                                                                                                                                                                <w:right w:val="none" w:sz="0" w:space="0" w:color="auto"/>
                                                                                                                                                                                                                                                                                                                              </w:divBdr>
                                                                                                                                                                                                                                                                                                                              <w:divsChild>
                                                                                                                                                                                                                                                                                                                                <w:div w:id="823668206">
                                                                                                                                                                                                                                                                                                                                  <w:marLeft w:val="0"/>
                                                                                                                                                                                                                                                                                                                                  <w:marRight w:val="0"/>
                                                                                                                                                                                                                                                                                                                                  <w:marTop w:val="0"/>
                                                                                                                                                                                                                                                                                                                                  <w:marBottom w:val="0"/>
                                                                                                                                                                                                                                                                                                                                  <w:divBdr>
                                                                                                                                                                                                                                                                                                                                    <w:top w:val="none" w:sz="0" w:space="0" w:color="auto"/>
                                                                                                                                                                                                                                                                                                                                    <w:left w:val="none" w:sz="0" w:space="0" w:color="auto"/>
                                                                                                                                                                                                                                                                                                                                    <w:bottom w:val="none" w:sz="0" w:space="0" w:color="auto"/>
                                                                                                                                                                                                                                                                                                                                    <w:right w:val="none" w:sz="0" w:space="0" w:color="auto"/>
                                                                                                                                                                                                                                                                                                                                  </w:divBdr>
                                                                                                                                                                                                                                                                                                                                  <w:divsChild>
                                                                                                                                                                                                                                                                                                                                    <w:div w:id="1800150453">
                                                                                                                                                                                                                                                                                                                                      <w:marLeft w:val="0"/>
                                                                                                                                                                                                                                                                                                                                      <w:marRight w:val="0"/>
                                                                                                                                                                                                                                                                                                                                      <w:marTop w:val="0"/>
                                                                                                                                                                                                                                                                                                                                      <w:marBottom w:val="0"/>
                                                                                                                                                                                                                                                                                                                                      <w:divBdr>
                                                                                                                                                                                                                                                                                                                                        <w:top w:val="none" w:sz="0" w:space="0" w:color="auto"/>
                                                                                                                                                                                                                                                                                                                                        <w:left w:val="none" w:sz="0" w:space="0" w:color="auto"/>
                                                                                                                                                                                                                                                                                                                                        <w:bottom w:val="none" w:sz="0" w:space="0" w:color="auto"/>
                                                                                                                                                                                                                                                                                                                                        <w:right w:val="none" w:sz="0" w:space="0" w:color="auto"/>
                                                                                                                                                                                                                                                                                                                                      </w:divBdr>
                                                                                                                                                                                                                                                                                                                                      <w:divsChild>
                                                                                                                                                                                                                                                                                                                                        <w:div w:id="1211840886">
                                                                                                                                                                                                                                                                                                                                          <w:marLeft w:val="0"/>
                                                                                                                                                                                                                                                                                                                                          <w:marRight w:val="0"/>
                                                                                                                                                                                                                                                                                                                                          <w:marTop w:val="0"/>
                                                                                                                                                                                                                                                                                                                                          <w:marBottom w:val="0"/>
                                                                                                                                                                                                                                                                                                                                          <w:divBdr>
                                                                                                                                                                                                                                                                                                                                            <w:top w:val="none" w:sz="0" w:space="0" w:color="auto"/>
                                                                                                                                                                                                                                                                                                                                            <w:left w:val="none" w:sz="0" w:space="0" w:color="auto"/>
                                                                                                                                                                                                                                                                                                                                            <w:bottom w:val="none" w:sz="0" w:space="0" w:color="auto"/>
                                                                                                                                                                                                                                                                                                                                            <w:right w:val="none" w:sz="0" w:space="0" w:color="auto"/>
                                                                                                                                                                                                                                                                                                                                          </w:divBdr>
                                                                                                                                                                                                                                                                                                                                          <w:divsChild>
                                                                                                                                                                                                                                                                                                                                            <w:div w:id="449977325">
                                                                                                                                                                                                                                                                                                                                              <w:marLeft w:val="0"/>
                                                                                                                                                                                                                                                                                                                                              <w:marRight w:val="0"/>
                                                                                                                                                                                                                                                                                                                                              <w:marTop w:val="0"/>
                                                                                                                                                                                                                                                                                                                                              <w:marBottom w:val="0"/>
                                                                                                                                                                                                                                                                                                                                              <w:divBdr>
                                                                                                                                                                                                                                                                                                                                                <w:top w:val="none" w:sz="0" w:space="0" w:color="auto"/>
                                                                                                                                                                                                                                                                                                                                                <w:left w:val="none" w:sz="0" w:space="0" w:color="auto"/>
                                                                                                                                                                                                                                                                                                                                                <w:bottom w:val="none" w:sz="0" w:space="0" w:color="auto"/>
                                                                                                                                                                                                                                                                                                                                                <w:right w:val="none" w:sz="0" w:space="0" w:color="auto"/>
                                                                                                                                                                                                                                                                                                                                              </w:divBdr>
                                                                                                                                                                                                                                                                                                                                              <w:divsChild>
                                                                                                                                                                                                                                                                                                                                                <w:div w:id="297147196">
                                                                                                                                                                                                                                                                                                                                                  <w:marLeft w:val="0"/>
                                                                                                                                                                                                                                                                                                                                                  <w:marRight w:val="0"/>
                                                                                                                                                                                                                                                                                                                                                  <w:marTop w:val="0"/>
                                                                                                                                                                                                                                                                                                                                                  <w:marBottom w:val="0"/>
                                                                                                                                                                                                                                                                                                                                                  <w:divBdr>
                                                                                                                                                                                                                                                                                                                                                    <w:top w:val="none" w:sz="0" w:space="0" w:color="auto"/>
                                                                                                                                                                                                                                                                                                                                                    <w:left w:val="none" w:sz="0" w:space="0" w:color="auto"/>
                                                                                                                                                                                                                                                                                                                                                    <w:bottom w:val="none" w:sz="0" w:space="0" w:color="auto"/>
                                                                                                                                                                                                                                                                                                                                                    <w:right w:val="none" w:sz="0" w:space="0" w:color="auto"/>
                                                                                                                                                                                                                                                                                                                                                  </w:divBdr>
                                                                                                                                                                                                                                                                                                                                                  <w:divsChild>
                                                                                                                                                                                                                                                                                                                                                    <w:div w:id="1640763092">
                                                                                                                                                                                                                                                                                                                                                      <w:marLeft w:val="0"/>
                                                                                                                                                                                                                                                                                                                                                      <w:marRight w:val="0"/>
                                                                                                                                                                                                                                                                                                                                                      <w:marTop w:val="0"/>
                                                                                                                                                                                                                                                                                                                                                      <w:marBottom w:val="0"/>
                                                                                                                                                                                                                                                                                                                                                      <w:divBdr>
                                                                                                                                                                                                                                                                                                                                                        <w:top w:val="none" w:sz="0" w:space="0" w:color="auto"/>
                                                                                                                                                                                                                                                                                                                                                        <w:left w:val="none" w:sz="0" w:space="0" w:color="auto"/>
                                                                                                                                                                                                                                                                                                                                                        <w:bottom w:val="none" w:sz="0" w:space="0" w:color="auto"/>
                                                                                                                                                                                                                                                                                                                                                        <w:right w:val="none" w:sz="0" w:space="0" w:color="auto"/>
                                                                                                                                                                                                                                                                                                                                                      </w:divBdr>
                                                                                                                                                                                                                                                                                                                                                      <w:divsChild>
                                                                                                                                                                                                                                                                                                                                                        <w:div w:id="209346854">
                                                                                                                                                                                                                                                                                                                                                          <w:marLeft w:val="0"/>
                                                                                                                                                                                                                                                                                                                                                          <w:marRight w:val="0"/>
                                                                                                                                                                                                                                                                                                                                                          <w:marTop w:val="0"/>
                                                                                                                                                                                                                                                                                                                                                          <w:marBottom w:val="0"/>
                                                                                                                                                                                                                                                                                                                                                          <w:divBdr>
                                                                                                                                                                                                                                                                                                                                                            <w:top w:val="none" w:sz="0" w:space="0" w:color="auto"/>
                                                                                                                                                                                                                                                                                                                                                            <w:left w:val="none" w:sz="0" w:space="0" w:color="auto"/>
                                                                                                                                                                                                                                                                                                                                                            <w:bottom w:val="none" w:sz="0" w:space="0" w:color="auto"/>
                                                                                                                                                                                                                                                                                                                                                            <w:right w:val="none" w:sz="0" w:space="0" w:color="auto"/>
                                                                                                                                                                                                                                                                                                                                                          </w:divBdr>
                                                                                                                                                                                                                                                                                                                                                          <w:divsChild>
                                                                                                                                                                                                                                                                                                                                                            <w:div w:id="1168329200">
                                                                                                                                                                                                                                                                                                                                                              <w:marLeft w:val="0"/>
                                                                                                                                                                                                                                                                                                                                                              <w:marRight w:val="0"/>
                                                                                                                                                                                                                                                                                                                                                              <w:marTop w:val="0"/>
                                                                                                                                                                                                                                                                                                                                                              <w:marBottom w:val="0"/>
                                                                                                                                                                                                                                                                                                                                                              <w:divBdr>
                                                                                                                                                                                                                                                                                                                                                                <w:top w:val="none" w:sz="0" w:space="0" w:color="auto"/>
                                                                                                                                                                                                                                                                                                                                                                <w:left w:val="none" w:sz="0" w:space="0" w:color="auto"/>
                                                                                                                                                                                                                                                                                                                                                                <w:bottom w:val="none" w:sz="0" w:space="0" w:color="auto"/>
                                                                                                                                                                                                                                                                                                                                                                <w:right w:val="none" w:sz="0" w:space="0" w:color="auto"/>
                                                                                                                                                                                                                                                                                                                                                              </w:divBdr>
                                                                                                                                                                                                                                                                                                                                                              <w:divsChild>
                                                                                                                                                                                                                                                                                                                                                                <w:div w:id="1430857593">
                                                                                                                                                                                                                                                                                                                                                                  <w:marLeft w:val="0"/>
                                                                                                                                                                                                                                                                                                                                                                  <w:marRight w:val="0"/>
                                                                                                                                                                                                                                                                                                                                                                  <w:marTop w:val="0"/>
                                                                                                                                                                                                                                                                                                                                                                  <w:marBottom w:val="0"/>
                                                                                                                                                                                                                                                                                                                                                                  <w:divBdr>
                                                                                                                                                                                                                                                                                                                                                                    <w:top w:val="none" w:sz="0" w:space="0" w:color="auto"/>
                                                                                                                                                                                                                                                                                                                                                                    <w:left w:val="none" w:sz="0" w:space="0" w:color="auto"/>
                                                                                                                                                                                                                                                                                                                                                                    <w:bottom w:val="none" w:sz="0" w:space="0" w:color="auto"/>
                                                                                                                                                                                                                                                                                                                                                                    <w:right w:val="none" w:sz="0" w:space="0" w:color="auto"/>
                                                                                                                                                                                                                                                                                                                                                                  </w:divBdr>
                                                                                                                                                                                                                                                                                                                                                                  <w:divsChild>
                                                                                                                                                                                                                                                                                                                                                                    <w:div w:id="25446035">
                                                                                                                                                                                                                                                                                                                                                                      <w:marLeft w:val="0"/>
                                                                                                                                                                                                                                                                                                                                                                      <w:marRight w:val="0"/>
                                                                                                                                                                                                                                                                                                                                                                      <w:marTop w:val="0"/>
                                                                                                                                                                                                                                                                                                                                                                      <w:marBottom w:val="0"/>
                                                                                                                                                                                                                                                                                                                                                                      <w:divBdr>
                                                                                                                                                                                                                                                                                                                                                                        <w:top w:val="none" w:sz="0" w:space="0" w:color="auto"/>
                                                                                                                                                                                                                                                                                                                                                                        <w:left w:val="none" w:sz="0" w:space="0" w:color="auto"/>
                                                                                                                                                                                                                                                                                                                                                                        <w:bottom w:val="none" w:sz="0" w:space="0" w:color="auto"/>
                                                                                                                                                                                                                                                                                                                                                                        <w:right w:val="none" w:sz="0" w:space="0" w:color="auto"/>
                                                                                                                                                                                                                                                                                                                                                                      </w:divBdr>
                                                                                                                                                                                                                                                                                                                                                                      <w:divsChild>
                                                                                                                                                                                                                                                                                                                                                                        <w:div w:id="1102919860">
                                                                                                                                                                                                                                                                                                                                                                          <w:marLeft w:val="0"/>
                                                                                                                                                                                                                                                                                                                                                                          <w:marRight w:val="0"/>
                                                                                                                                                                                                                                                                                                                                                                          <w:marTop w:val="0"/>
                                                                                                                                                                                                                                                                                                                                                                          <w:marBottom w:val="0"/>
                                                                                                                                                                                                                                                                                                                                                                          <w:divBdr>
                                                                                                                                                                                                                                                                                                                                                                            <w:top w:val="none" w:sz="0" w:space="0" w:color="auto"/>
                                                                                                                                                                                                                                                                                                                                                                            <w:left w:val="none" w:sz="0" w:space="0" w:color="auto"/>
                                                                                                                                                                                                                                                                                                                                                                            <w:bottom w:val="none" w:sz="0" w:space="0" w:color="auto"/>
                                                                                                                                                                                                                                                                                                                                                                            <w:right w:val="none" w:sz="0" w:space="0" w:color="auto"/>
                                                                                                                                                                                                                                                                                                                                                                          </w:divBdr>
                                                                                                                                                                                                                                                                                                                                                                          <w:divsChild>
                                                                                                                                                                                                                                                                                                                                                                            <w:div w:id="1091388888">
                                                                                                                                                                                                                                                                                                                                                                              <w:marLeft w:val="0"/>
                                                                                                                                                                                                                                                                                                                                                                              <w:marRight w:val="0"/>
                                                                                                                                                                                                                                                                                                                                                                              <w:marTop w:val="0"/>
                                                                                                                                                                                                                                                                                                                                                                              <w:marBottom w:val="0"/>
                                                                                                                                                                                                                                                                                                                                                                              <w:divBdr>
                                                                                                                                                                                                                                                                                                                                                                                <w:top w:val="none" w:sz="0" w:space="0" w:color="auto"/>
                                                                                                                                                                                                                                                                                                                                                                                <w:left w:val="none" w:sz="0" w:space="0" w:color="auto"/>
                                                                                                                                                                                                                                                                                                                                                                                <w:bottom w:val="none" w:sz="0" w:space="0" w:color="auto"/>
                                                                                                                                                                                                                                                                                                                                                                                <w:right w:val="none" w:sz="0" w:space="0" w:color="auto"/>
                                                                                                                                                                                                                                                                                                                                                                              </w:divBdr>
                                                                                                                                                                                                                                                                                                                                                                              <w:divsChild>
                                                                                                                                                                                                                                                                                                                                                                                <w:div w:id="2134247516">
                                                                                                                                                                                                                                                                                                                                                                                  <w:marLeft w:val="0"/>
                                                                                                                                                                                                                                                                                                                                                                                  <w:marRight w:val="0"/>
                                                                                                                                                                                                                                                                                                                                                                                  <w:marTop w:val="0"/>
                                                                                                                                                                                                                                                                                                                                                                                  <w:marBottom w:val="0"/>
                                                                                                                                                                                                                                                                                                                                                                                  <w:divBdr>
                                                                                                                                                                                                                                                                                                                                                                                    <w:top w:val="none" w:sz="0" w:space="0" w:color="auto"/>
                                                                                                                                                                                                                                                                                                                                                                                    <w:left w:val="none" w:sz="0" w:space="0" w:color="auto"/>
                                                                                                                                                                                                                                                                                                                                                                                    <w:bottom w:val="none" w:sz="0" w:space="0" w:color="auto"/>
                                                                                                                                                                                                                                                                                                                                                                                    <w:right w:val="none" w:sz="0" w:space="0" w:color="auto"/>
                                                                                                                                                                                                                                                                                                                                                                                  </w:divBdr>
                                                                                                                                                                                                                                                                                                                                                                                  <w:divsChild>
                                                                                                                                                                                                                                                                                                                                                                                    <w:div w:id="625625842">
                                                                                                                                                                                                                                                                                                                                                                                      <w:marLeft w:val="0"/>
                                                                                                                                                                                                                                                                                                                                                                                      <w:marRight w:val="0"/>
                                                                                                                                                                                                                                                                                                                                                                                      <w:marTop w:val="0"/>
                                                                                                                                                                                                                                                                                                                                                                                      <w:marBottom w:val="0"/>
                                                                                                                                                                                                                                                                                                                                                                                      <w:divBdr>
                                                                                                                                                                                                                                                                                                                                                                                        <w:top w:val="none" w:sz="0" w:space="0" w:color="auto"/>
                                                                                                                                                                                                                                                                                                                                                                                        <w:left w:val="none" w:sz="0" w:space="0" w:color="auto"/>
                                                                                                                                                                                                                                                                                                                                                                                        <w:bottom w:val="none" w:sz="0" w:space="0" w:color="auto"/>
                                                                                                                                                                                                                                                                                                                                                                                        <w:right w:val="none" w:sz="0" w:space="0" w:color="auto"/>
                                                                                                                                                                                                                                                                                                                                                                                      </w:divBdr>
                                                                                                                                                                                                                                                                                                                                                                                      <w:divsChild>
                                                                                                                                                                                                                                                                                                                                                                                        <w:div w:id="1279796226">
                                                                                                                                                                                                                                                                                                                                                                                          <w:marLeft w:val="0"/>
                                                                                                                                                                                                                                                                                                                                                                                          <w:marRight w:val="0"/>
                                                                                                                                                                                                                                                                                                                                                                                          <w:marTop w:val="0"/>
                                                                                                                                                                                                                                                                                                                                                                                          <w:marBottom w:val="0"/>
                                                                                                                                                                                                                                                                                                                                                                                          <w:divBdr>
                                                                                                                                                                                                                                                                                                                                                                                            <w:top w:val="none" w:sz="0" w:space="0" w:color="auto"/>
                                                                                                                                                                                                                                                                                                                                                                                            <w:left w:val="none" w:sz="0" w:space="0" w:color="auto"/>
                                                                                                                                                                                                                                                                                                                                                                                            <w:bottom w:val="none" w:sz="0" w:space="0" w:color="auto"/>
                                                                                                                                                                                                                                                                                                                                                                                            <w:right w:val="none" w:sz="0" w:space="0" w:color="auto"/>
                                                                                                                                                                                                                                                                                                                                                                                          </w:divBdr>
                                                                                                                                                                                                                                                                                                                                                                                          <w:divsChild>
                                                                                                                                                                                                                                                                                                                                                                                            <w:div w:id="433137479">
                                                                                                                                                                                                                                                                                                                                                                                              <w:marLeft w:val="0"/>
                                                                                                                                                                                                                                                                                                                                                                                              <w:marRight w:val="0"/>
                                                                                                                                                                                                                                                                                                                                                                                              <w:marTop w:val="0"/>
                                                                                                                                                                                                                                                                                                                                                                                              <w:marBottom w:val="0"/>
                                                                                                                                                                                                                                                                                                                                                                                              <w:divBdr>
                                                                                                                                                                                                                                                                                                                                                                                                <w:top w:val="none" w:sz="0" w:space="0" w:color="auto"/>
                                                                                                                                                                                                                                                                                                                                                                                                <w:left w:val="none" w:sz="0" w:space="0" w:color="auto"/>
                                                                                                                                                                                                                                                                                                                                                                                                <w:bottom w:val="none" w:sz="0" w:space="0" w:color="auto"/>
                                                                                                                                                                                                                                                                                                                                                                                                <w:right w:val="none" w:sz="0" w:space="0" w:color="auto"/>
                                                                                                                                                                                                                                                                                                                                                                                              </w:divBdr>
                                                                                                                                                                                                                                                                                                                                                                                              <w:divsChild>
                                                                                                                                                                                                                                                                                                                                                                                                <w:div w:id="1670214034">
                                                                                                                                                                                                                                                                                                                                                                                                  <w:marLeft w:val="0"/>
                                                                                                                                                                                                                                                                                                                                                                                                  <w:marRight w:val="0"/>
                                                                                                                                                                                                                                                                                                                                                                                                  <w:marTop w:val="0"/>
                                                                                                                                                                                                                                                                                                                                                                                                  <w:marBottom w:val="0"/>
                                                                                                                                                                                                                                                                                                                                                                                                  <w:divBdr>
                                                                                                                                                                                                                                                                                                                                                                                                    <w:top w:val="none" w:sz="0" w:space="0" w:color="auto"/>
                                                                                                                                                                                                                                                                                                                                                                                                    <w:left w:val="none" w:sz="0" w:space="0" w:color="auto"/>
                                                                                                                                                                                                                                                                                                                                                                                                    <w:bottom w:val="none" w:sz="0" w:space="0" w:color="auto"/>
                                                                                                                                                                                                                                                                                                                                                                                                    <w:right w:val="none" w:sz="0" w:space="0" w:color="auto"/>
                                                                                                                                                                                                                                                                                                                                                                                                  </w:divBdr>
                                                                                                                                                                                                                                                                                                                                                                                                  <w:divsChild>
                                                                                                                                                                                                                                                                                                                                                                                                    <w:div w:id="28377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7050259">
      <w:bodyDiv w:val="1"/>
      <w:marLeft w:val="0"/>
      <w:marRight w:val="0"/>
      <w:marTop w:val="0"/>
      <w:marBottom w:val="0"/>
      <w:divBdr>
        <w:top w:val="none" w:sz="0" w:space="0" w:color="auto"/>
        <w:left w:val="none" w:sz="0" w:space="0" w:color="auto"/>
        <w:bottom w:val="none" w:sz="0" w:space="0" w:color="auto"/>
        <w:right w:val="none" w:sz="0" w:space="0" w:color="auto"/>
      </w:divBdr>
    </w:div>
    <w:div w:id="804472964">
      <w:bodyDiv w:val="1"/>
      <w:marLeft w:val="0"/>
      <w:marRight w:val="0"/>
      <w:marTop w:val="0"/>
      <w:marBottom w:val="0"/>
      <w:divBdr>
        <w:top w:val="none" w:sz="0" w:space="0" w:color="auto"/>
        <w:left w:val="none" w:sz="0" w:space="0" w:color="auto"/>
        <w:bottom w:val="none" w:sz="0" w:space="0" w:color="auto"/>
        <w:right w:val="none" w:sz="0" w:space="0" w:color="auto"/>
      </w:divBdr>
    </w:div>
    <w:div w:id="12029425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vital-it.ch/software/FastEpistasis/" TargetMode="External"/><Relationship Id="rId20" Type="http://schemas.openxmlformats.org/officeDocument/2006/relationships/hyperlink" Target="http://www.csbio.unc.edu/epistasis/" TargetMode="Externa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bioinformatics.ust.hk/BOOST.html" TargetMode="External"/><Relationship Id="rId11" Type="http://schemas.openxmlformats.org/officeDocument/2006/relationships/hyperlink" Target="http://sourceforge.net/projects/epigpu/" TargetMode="External"/><Relationship Id="rId12" Type="http://schemas.openxmlformats.org/officeDocument/2006/relationships/hyperlink" Target="http://www.ihs.ac.cn/xykong/PIAM.zip" TargetMode="External"/><Relationship Id="rId13" Type="http://schemas.openxmlformats.org/officeDocument/2006/relationships/hyperlink" Target="http://bioinfo.utu.fi/biforcetoolbox" TargetMode="External"/><Relationship Id="rId14" Type="http://schemas.openxmlformats.org/officeDocument/2006/relationships/hyperlink" Target="http://www.mpipsykl.mpg.de/en/epiblaster/index.html" TargetMode="External"/><Relationship Id="rId15" Type="http://schemas.openxmlformats.org/officeDocument/2006/relationships/hyperlink" Target="http://www.cs.columbia.edu/~snehitp/sixpac/" TargetMode="External"/><Relationship Id="rId16" Type="http://schemas.openxmlformats.org/officeDocument/2006/relationships/hyperlink" Target="https://sph.uth.edu/hgc/faculty/xiong/software-B.html" TargetMode="External"/><Relationship Id="rId17" Type="http://schemas.openxmlformats.org/officeDocument/2006/relationships/hyperlink" Target="http://sites.stat.psu.edu/~yuzhang/" TargetMode="External"/><Relationship Id="rId18" Type="http://schemas.openxmlformats.org/officeDocument/2006/relationships/hyperlink" Target="http://www.ssg.uab.edu/bhglm/" TargetMode="External"/><Relationship Id="rId19" Type="http://schemas.openxmlformats.org/officeDocument/2006/relationships/hyperlink" Target="http://bix.ucsd.edu/projects/rapid"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6F60F3-20EB-4545-8C8B-B972452DD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32</Pages>
  <Words>136879</Words>
  <Characters>780213</Characters>
  <Application>Microsoft Macintosh Word</Application>
  <DocSecurity>0</DocSecurity>
  <Lines>6501</Lines>
  <Paragraphs>1830</Paragraphs>
  <ScaleCrop>false</ScaleCrop>
  <HeadingPairs>
    <vt:vector size="2" baseType="variant">
      <vt:variant>
        <vt:lpstr>Title</vt:lpstr>
      </vt:variant>
      <vt:variant>
        <vt:i4>1</vt:i4>
      </vt:variant>
    </vt:vector>
  </HeadingPairs>
  <TitlesOfParts>
    <vt:vector size="1" baseType="lpstr">
      <vt:lpstr/>
    </vt:vector>
  </TitlesOfParts>
  <Company>UQDI</Company>
  <LinksUpToDate>false</LinksUpToDate>
  <CharactersWithSpaces>915262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Gib Hemani</dc:creator>
  <cp:lastModifiedBy>Gib Hemani</cp:lastModifiedBy>
  <cp:revision>16</cp:revision>
  <dcterms:created xsi:type="dcterms:W3CDTF">2014-01-16T17:45:00Z</dcterms:created>
  <dcterms:modified xsi:type="dcterms:W3CDTF">2014-01-22T18:07:00Z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ghemani84@hotmail.com@www.mendeley.com</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